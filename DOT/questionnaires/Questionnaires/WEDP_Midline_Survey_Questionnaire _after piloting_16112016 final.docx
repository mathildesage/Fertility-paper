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A47A4B" w14:textId="044BC000" w:rsidR="004640FA" w:rsidRPr="00F67237" w:rsidRDefault="00EC1106" w:rsidP="004640FA">
      <w:pPr>
        <w:autoSpaceDE w:val="0"/>
        <w:autoSpaceDN w:val="0"/>
        <w:adjustRightInd w:val="0"/>
        <w:ind w:left="-360" w:right="-360"/>
        <w:jc w:val="center"/>
        <w:rPr>
          <w:rFonts w:ascii="Arial" w:hAnsi="Arial" w:cs="Arial"/>
          <w:b/>
          <w:sz w:val="20"/>
          <w:szCs w:val="20"/>
        </w:rPr>
      </w:pPr>
      <w:r w:rsidRPr="00F67237">
        <w:rPr>
          <w:rFonts w:ascii="Arial" w:hAnsi="Arial" w:cs="Arial"/>
          <w:noProof/>
          <w:sz w:val="18"/>
          <w:szCs w:val="20"/>
        </w:rPr>
        <mc:AlternateContent>
          <mc:Choice Requires="wps">
            <w:drawing>
              <wp:anchor distT="0" distB="0" distL="114300" distR="114300" simplePos="0" relativeHeight="251702272" behindDoc="0" locked="0" layoutInCell="1" allowOverlap="1" wp14:anchorId="12B5C844" wp14:editId="37FC6544">
                <wp:simplePos x="0" y="0"/>
                <wp:positionH relativeFrom="column">
                  <wp:posOffset>-737870</wp:posOffset>
                </wp:positionH>
                <wp:positionV relativeFrom="paragraph">
                  <wp:posOffset>-681355</wp:posOffset>
                </wp:positionV>
                <wp:extent cx="1471930" cy="1038225"/>
                <wp:effectExtent l="0" t="0" r="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1930" cy="1038225"/>
                        </a:xfrm>
                        <a:prstGeom prst="rect">
                          <a:avLst/>
                        </a:prstGeom>
                        <a:noFill/>
                        <a:ln>
                          <a:noFill/>
                        </a:ln>
                        <a:effectLst/>
                      </wps:spPr>
                      <wps:txbx>
                        <w:txbxContent>
                          <w:p w14:paraId="62D097B7" w14:textId="77777777" w:rsidR="00A42332" w:rsidRDefault="00A42332" w:rsidP="004640FA">
                            <w:pPr>
                              <w:autoSpaceDE w:val="0"/>
                              <w:autoSpaceDN w:val="0"/>
                              <w:adjustRightInd w:val="0"/>
                              <w:ind w:left="-360" w:right="-360"/>
                              <w:jc w:val="center"/>
                              <w:rPr>
                                <w:b/>
                                <w:noProof/>
                                <w:color w:val="4F81BD" w:themeColor="accent1"/>
                                <w:spacing w:val="20"/>
                                <w:sz w:val="72"/>
                                <w:szCs w:val="72"/>
                              </w:rPr>
                            </w:pPr>
                            <w:r w:rsidRPr="00660A6C">
                              <w:rPr>
                                <w:b/>
                                <w:noProof/>
                                <w:color w:val="4F81BD" w:themeColor="accent1"/>
                                <w:spacing w:val="20"/>
                                <w:sz w:val="72"/>
                                <w:szCs w:val="72"/>
                              </w:rPr>
                              <w:t>WEDP</w:t>
                            </w:r>
                          </w:p>
                          <w:p w14:paraId="266F7723" w14:textId="77777777" w:rsidR="00A42332" w:rsidRDefault="00A42332" w:rsidP="004640FA">
                            <w:pPr>
                              <w:autoSpaceDE w:val="0"/>
                              <w:autoSpaceDN w:val="0"/>
                              <w:adjustRightInd w:val="0"/>
                              <w:ind w:left="-360" w:right="-360"/>
                              <w:jc w:val="center"/>
                              <w:rPr>
                                <w:b/>
                                <w:noProof/>
                                <w:color w:val="4F81BD" w:themeColor="accent1"/>
                                <w:spacing w:val="20"/>
                                <w:sz w:val="72"/>
                                <w:szCs w:val="72"/>
                              </w:rPr>
                            </w:pPr>
                          </w:p>
                          <w:p w14:paraId="77593E77" w14:textId="77777777" w:rsidR="00A42332" w:rsidRPr="00660A6C" w:rsidRDefault="00A42332" w:rsidP="004640FA">
                            <w:pPr>
                              <w:autoSpaceDE w:val="0"/>
                              <w:autoSpaceDN w:val="0"/>
                              <w:adjustRightInd w:val="0"/>
                              <w:ind w:left="-360" w:right="-360"/>
                              <w:jc w:val="center"/>
                              <w:rPr>
                                <w:b/>
                                <w:noProof/>
                                <w:color w:val="4F81BD" w:themeColor="accent1"/>
                                <w:spacing w:val="20"/>
                                <w:sz w:val="12"/>
                                <w:szCs w:val="72"/>
                              </w:rPr>
                            </w:pPr>
                            <w:r w:rsidRPr="00660A6C">
                              <w:rPr>
                                <w:b/>
                                <w:noProof/>
                                <w:color w:val="4F81BD" w:themeColor="accent1"/>
                                <w:spacing w:val="20"/>
                                <w:sz w:val="6"/>
                                <w:szCs w:val="72"/>
                              </w:rPr>
                              <w:t>Women Entrepreneurship Development Project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14:sizeRelH relativeFrom="page">
                  <wp14:pctWidth>0</wp14:pctWidth>
                </wp14:sizeRelH>
                <wp14:sizeRelV relativeFrom="margin">
                  <wp14:pctHeight>0</wp14:pctHeight>
                </wp14:sizeRelV>
              </wp:anchor>
            </w:drawing>
          </mc:Choice>
          <mc:Fallback>
            <w:pict>
              <v:shapetype w14:anchorId="12B5C844" id="_x0000_t202" coordsize="21600,21600" o:spt="202" path="m,l,21600r21600,l21600,xe">
                <v:stroke joinstyle="miter"/>
                <v:path gradientshapeok="t" o:connecttype="rect"/>
              </v:shapetype>
              <v:shape id="Text Box 3" o:spid="_x0000_s1026" type="#_x0000_t202" style="position:absolute;left:0;text-align:left;margin-left:-58.1pt;margin-top:-53.65pt;width:115.9pt;height:81.75pt;z-index:2517022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" filled="f" stroked="f">
                <v:path arrowok="t"/>
                <v:textbox>
                  <w:txbxContent>
                    <w:p w14:paraId="62D097B7" w14:textId="77777777" w:rsidR="00A42332" w:rsidRDefault="00A42332" w:rsidP="004640FA">
                      <w:pPr>
                        <w:autoSpaceDE w:val="0"/>
                        <w:autoSpaceDN w:val="0"/>
                        <w:adjustRightInd w:val="0"/>
                        <w:ind w:left="-360" w:right="-360"/>
                        <w:jc w:val="center"/>
                        <w:rPr>
                          <w:b/>
                          <w:noProof/>
                          <w:color w:val="4F81BD" w:themeColor="accent1"/>
                          <w:spacing w:val="20"/>
                          <w:sz w:val="72"/>
                          <w:szCs w:val="72"/>
                        </w:rPr>
                      </w:pPr>
                      <w:r w:rsidRPr="00660A6C">
                        <w:rPr>
                          <w:b/>
                          <w:noProof/>
                          <w:color w:val="4F81BD" w:themeColor="accent1"/>
                          <w:spacing w:val="20"/>
                          <w:sz w:val="72"/>
                          <w:szCs w:val="72"/>
                        </w:rPr>
                        <w:t>WEDP</w:t>
                      </w:r>
                    </w:p>
                    <w:p w14:paraId="266F7723" w14:textId="77777777" w:rsidR="00A42332" w:rsidRDefault="00A42332" w:rsidP="004640FA">
                      <w:pPr>
                        <w:autoSpaceDE w:val="0"/>
                        <w:autoSpaceDN w:val="0"/>
                        <w:adjustRightInd w:val="0"/>
                        <w:ind w:left="-360" w:right="-360"/>
                        <w:jc w:val="center"/>
                        <w:rPr>
                          <w:b/>
                          <w:noProof/>
                          <w:color w:val="4F81BD" w:themeColor="accent1"/>
                          <w:spacing w:val="20"/>
                          <w:sz w:val="72"/>
                          <w:szCs w:val="72"/>
                        </w:rPr>
                      </w:pPr>
                    </w:p>
                    <w:p w14:paraId="77593E77" w14:textId="77777777" w:rsidR="00A42332" w:rsidRPr="00660A6C" w:rsidRDefault="00A42332" w:rsidP="004640FA">
                      <w:pPr>
                        <w:autoSpaceDE w:val="0"/>
                        <w:autoSpaceDN w:val="0"/>
                        <w:adjustRightInd w:val="0"/>
                        <w:ind w:left="-360" w:right="-360"/>
                        <w:jc w:val="center"/>
                        <w:rPr>
                          <w:b/>
                          <w:noProof/>
                          <w:color w:val="4F81BD" w:themeColor="accent1"/>
                          <w:spacing w:val="20"/>
                          <w:sz w:val="12"/>
                          <w:szCs w:val="72"/>
                        </w:rPr>
                      </w:pPr>
                      <w:r w:rsidRPr="00660A6C">
                        <w:rPr>
                          <w:b/>
                          <w:noProof/>
                          <w:color w:val="4F81BD" w:themeColor="accent1"/>
                          <w:spacing w:val="20"/>
                          <w:sz w:val="6"/>
                          <w:szCs w:val="72"/>
                        </w:rPr>
                        <w:t>Women Entrepreneurship Development Project</w:t>
                      </w:r>
                    </w:p>
                  </w:txbxContent>
                </v:textbox>
              </v:shape>
            </w:pict>
          </mc:Fallback>
        </mc:AlternateContent>
      </w:r>
      <w:r w:rsidR="004A4E4F" w:rsidRPr="00F67237">
        <w:rPr>
          <w:rFonts w:ascii="Arial" w:hAnsi="Arial" w:cs="Arial"/>
          <w:noProof/>
          <w:sz w:val="18"/>
          <w:szCs w:val="20"/>
        </w:rPr>
        <w:drawing>
          <wp:anchor distT="0" distB="0" distL="114300" distR="114300" simplePos="0" relativeHeight="251701248" behindDoc="1" locked="0" layoutInCell="1" allowOverlap="1" wp14:anchorId="706E2D12" wp14:editId="69116131">
            <wp:simplePos x="0" y="0"/>
            <wp:positionH relativeFrom="column">
              <wp:posOffset>4900930</wp:posOffset>
            </wp:positionH>
            <wp:positionV relativeFrom="paragraph">
              <wp:posOffset>-680720</wp:posOffset>
            </wp:positionV>
            <wp:extent cx="876300" cy="7905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8" cstate="print"/>
                    <a:srcRect/>
                    <a:stretch>
                      <a:fillRect/>
                    </a:stretch>
                  </pic:blipFill>
                  <pic:spPr bwMode="auto">
                    <a:xfrm>
                      <a:off x="0" y="0"/>
                      <a:ext cx="876300" cy="7905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3774E" w:rsidRPr="00F67237">
        <w:rPr>
          <w:rFonts w:ascii="Arial" w:hAnsi="Arial" w:cs="Arial"/>
          <w:noProof/>
          <w:sz w:val="20"/>
          <w:szCs w:val="20"/>
        </w:rPr>
        <w:drawing>
          <wp:anchor distT="0" distB="0" distL="114300" distR="114300" simplePos="0" relativeHeight="251659264" behindDoc="1" locked="0" layoutInCell="1" allowOverlap="1" wp14:anchorId="696A3C3F" wp14:editId="2B963B71">
            <wp:simplePos x="0" y="0"/>
            <wp:positionH relativeFrom="column">
              <wp:posOffset>5030470</wp:posOffset>
            </wp:positionH>
            <wp:positionV relativeFrom="paragraph">
              <wp:posOffset>-678180</wp:posOffset>
            </wp:positionV>
            <wp:extent cx="742950" cy="742950"/>
            <wp:effectExtent l="0" t="0" r="0"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8" cstate="print"/>
                    <a:srcRect/>
                    <a:stretch>
                      <a:fillRect/>
                    </a:stretch>
                  </pic:blipFill>
                  <pic:spPr bwMode="auto">
                    <a:xfrm>
                      <a:off x="0" y="0"/>
                      <a:ext cx="742950" cy="742950"/>
                    </a:xfrm>
                    <a:prstGeom prst="rect">
                      <a:avLst/>
                    </a:prstGeom>
                    <a:noFill/>
                    <a:ln w="9525">
                      <a:noFill/>
                      <a:miter lim="800000"/>
                      <a:headEnd/>
                      <a:tailEnd/>
                    </a:ln>
                  </pic:spPr>
                </pic:pic>
              </a:graphicData>
            </a:graphic>
          </wp:anchor>
        </w:drawing>
      </w:r>
      <w:r w:rsidR="00E717AA" w:rsidRPr="00F67237">
        <w:rPr>
          <w:rFonts w:ascii="Arial" w:hAnsi="Arial" w:cs="Arial"/>
          <w:noProof/>
          <w:sz w:val="20"/>
          <w:szCs w:val="20"/>
        </w:rPr>
        <mc:AlternateContent>
          <mc:Choice Requires="wps">
            <w:drawing>
              <wp:anchor distT="0" distB="0" distL="114300" distR="114300" simplePos="0" relativeHeight="251660288" behindDoc="0" locked="0" layoutInCell="1" allowOverlap="1" wp14:anchorId="3D732FDF" wp14:editId="07006557">
                <wp:simplePos x="0" y="0"/>
                <wp:positionH relativeFrom="column">
                  <wp:posOffset>-741045</wp:posOffset>
                </wp:positionH>
                <wp:positionV relativeFrom="paragraph">
                  <wp:posOffset>-760730</wp:posOffset>
                </wp:positionV>
                <wp:extent cx="1828800" cy="743585"/>
                <wp:effectExtent l="0" t="0" r="0" b="0"/>
                <wp:wrapNone/>
                <wp:docPr id="230" name="Text Box 230"/>
                <wp:cNvGraphicFramePr/>
                <a:graphic xmlns:a="http://schemas.openxmlformats.org/drawingml/2006/main">
                  <a:graphicData uri="http://schemas.microsoft.com/office/word/2010/wordprocessingShape">
                    <wps:wsp>
                      <wps:cNvSpPr txBox="1"/>
                      <wps:spPr>
                        <a:xfrm>
                          <a:off x="0" y="0"/>
                          <a:ext cx="1828800" cy="743585"/>
                        </a:xfrm>
                        <a:prstGeom prst="rect">
                          <a:avLst/>
                        </a:prstGeom>
                        <a:noFill/>
                        <a:ln>
                          <a:noFill/>
                        </a:ln>
                        <a:effectLst/>
                      </wps:spPr>
                      <wps:txbx>
                        <w:txbxContent>
                          <w:p w14:paraId="287A03FF" w14:textId="77777777" w:rsidR="00A42332" w:rsidRDefault="00A42332" w:rsidP="00E717AA">
                            <w:pPr>
                              <w:autoSpaceDE w:val="0"/>
                              <w:autoSpaceDN w:val="0"/>
                              <w:adjustRightInd w:val="0"/>
                              <w:ind w:left="-360" w:right="-360"/>
                              <w:jc w:val="center"/>
                              <w:rPr>
                                <w:b/>
                                <w:noProof/>
                                <w:color w:val="4F81BD" w:themeColor="accent1"/>
                                <w:spacing w:val="20"/>
                                <w:sz w:val="72"/>
                                <w:szCs w:val="72"/>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sidRPr="00660A6C">
                              <w:rPr>
                                <w:b/>
                                <w:noProof/>
                                <w:color w:val="4F81BD" w:themeColor="accent1"/>
                                <w:spacing w:val="20"/>
                                <w:sz w:val="72"/>
                                <w:szCs w:val="72"/>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WEDP</w:t>
                            </w:r>
                          </w:p>
                          <w:p w14:paraId="6BF827A0" w14:textId="77777777" w:rsidR="00A42332" w:rsidRPr="00660A6C" w:rsidRDefault="00A42332" w:rsidP="00E717AA">
                            <w:pPr>
                              <w:autoSpaceDE w:val="0"/>
                              <w:autoSpaceDN w:val="0"/>
                              <w:adjustRightInd w:val="0"/>
                              <w:ind w:left="-360" w:right="-360"/>
                              <w:jc w:val="center"/>
                              <w:rPr>
                                <w:b/>
                                <w:noProof/>
                                <w:color w:val="4F81BD" w:themeColor="accent1"/>
                                <w:spacing w:val="20"/>
                                <w:sz w:val="12"/>
                                <w:szCs w:val="72"/>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sidRPr="00660A6C">
                              <w:rPr>
                                <w:b/>
                                <w:noProof/>
                                <w:color w:val="4F81BD" w:themeColor="accent1"/>
                                <w:spacing w:val="20"/>
                                <w:sz w:val="6"/>
                                <w:szCs w:val="72"/>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Women Entrepreneurship Development Project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14:sizeRelV relativeFrom="margin">
                  <wp14:pctHeight>0</wp14:pctHeight>
                </wp14:sizeRelV>
              </wp:anchor>
            </w:drawing>
          </mc:Choice>
          <mc:Fallback>
            <w:pict>
              <v:shape w14:anchorId="3D732FDF" id="Text Box 230" o:spid="_x0000_s1027" type="#_x0000_t202" style="position:absolute;left:0;text-align:left;margin-left:-58.35pt;margin-top:-59.9pt;width:2in;height:58.5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" filled="f" stroked="f">
                <v:textbox>
                  <w:txbxContent>
                    <w:p w14:paraId="287A03FF" w14:textId="77777777" w:rsidR="00A42332" w:rsidRDefault="00A42332" w:rsidP="00E717AA">
                      <w:pPr>
                        <w:autoSpaceDE w:val="0"/>
                        <w:autoSpaceDN w:val="0"/>
                        <w:adjustRightInd w:val="0"/>
                        <w:ind w:left="-360" w:right="-360"/>
                        <w:jc w:val="center"/>
                        <w:rPr>
                          <w:b/>
                          <w:noProof/>
                          <w:color w:val="4F81BD" w:themeColor="accent1"/>
                          <w:spacing w:val="20"/>
                          <w:sz w:val="72"/>
                          <w:szCs w:val="72"/>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sidRPr="00660A6C">
                        <w:rPr>
                          <w:b/>
                          <w:noProof/>
                          <w:color w:val="4F81BD" w:themeColor="accent1"/>
                          <w:spacing w:val="20"/>
                          <w:sz w:val="72"/>
                          <w:szCs w:val="72"/>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WEDP</w:t>
                      </w:r>
                    </w:p>
                    <w:p w14:paraId="6BF827A0" w14:textId="77777777" w:rsidR="00A42332" w:rsidRPr="00660A6C" w:rsidRDefault="00A42332" w:rsidP="00E717AA">
                      <w:pPr>
                        <w:autoSpaceDE w:val="0"/>
                        <w:autoSpaceDN w:val="0"/>
                        <w:adjustRightInd w:val="0"/>
                        <w:ind w:left="-360" w:right="-360"/>
                        <w:jc w:val="center"/>
                        <w:rPr>
                          <w:b/>
                          <w:noProof/>
                          <w:color w:val="4F81BD" w:themeColor="accent1"/>
                          <w:spacing w:val="20"/>
                          <w:sz w:val="12"/>
                          <w:szCs w:val="72"/>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sidRPr="00660A6C">
                        <w:rPr>
                          <w:b/>
                          <w:noProof/>
                          <w:color w:val="4F81BD" w:themeColor="accent1"/>
                          <w:spacing w:val="20"/>
                          <w:sz w:val="6"/>
                          <w:szCs w:val="72"/>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Women Entrepreneurship Development Project</w:t>
                      </w:r>
                    </w:p>
                  </w:txbxContent>
                </v:textbox>
              </v:shape>
            </w:pict>
          </mc:Fallback>
        </mc:AlternateContent>
      </w:r>
      <w:r w:rsidR="00E717AA" w:rsidRPr="00F67237">
        <w:rPr>
          <w:rFonts w:ascii="Arial" w:hAnsi="Arial" w:cs="Arial"/>
          <w:b/>
          <w:sz w:val="20"/>
          <w:szCs w:val="20"/>
        </w:rPr>
        <w:t>WOMEN ENTREPRENEURSHIP DEVELOPMENT PRO</w:t>
      </w:r>
      <w:r w:rsidR="006F028F" w:rsidRPr="00F67237">
        <w:rPr>
          <w:rFonts w:ascii="Arial" w:hAnsi="Arial" w:cs="Arial"/>
          <w:b/>
          <w:sz w:val="20"/>
          <w:szCs w:val="20"/>
        </w:rPr>
        <w:t>JECT</w:t>
      </w:r>
      <w:r w:rsidR="00E717AA" w:rsidRPr="00F67237">
        <w:rPr>
          <w:rFonts w:ascii="Arial" w:hAnsi="Arial" w:cs="Arial"/>
          <w:b/>
          <w:sz w:val="20"/>
          <w:szCs w:val="20"/>
        </w:rPr>
        <w:t xml:space="preserve"> (WEDP)</w:t>
      </w:r>
      <w:r w:rsidR="00E717AA" w:rsidRPr="00F67237">
        <w:rPr>
          <w:rFonts w:ascii="Arial" w:hAnsi="Arial" w:cs="Arial"/>
          <w:b/>
          <w:sz w:val="20"/>
          <w:szCs w:val="20"/>
        </w:rPr>
        <w:br/>
        <w:t>201</w:t>
      </w:r>
      <w:r w:rsidR="001A10CE" w:rsidRPr="00F67237">
        <w:rPr>
          <w:rFonts w:ascii="Arial" w:hAnsi="Arial" w:cs="Arial"/>
          <w:b/>
          <w:sz w:val="20"/>
          <w:szCs w:val="20"/>
        </w:rPr>
        <w:t>6 MIDLINE</w:t>
      </w:r>
      <w:r w:rsidR="00E717AA" w:rsidRPr="00F67237">
        <w:rPr>
          <w:rFonts w:ascii="Arial" w:hAnsi="Arial" w:cs="Arial"/>
          <w:b/>
          <w:sz w:val="20"/>
          <w:szCs w:val="20"/>
        </w:rPr>
        <w:t>SURVEY</w:t>
      </w:r>
      <w:r w:rsidR="003E6466" w:rsidRPr="00F67237">
        <w:rPr>
          <w:rFonts w:ascii="Arial" w:hAnsi="Arial" w:cs="Arial"/>
          <w:b/>
          <w:sz w:val="20"/>
          <w:szCs w:val="20"/>
        </w:rPr>
        <w:t xml:space="preserve"> </w:t>
      </w:r>
      <w:r w:rsidR="001A10CE" w:rsidRPr="00F67237">
        <w:rPr>
          <w:rFonts w:ascii="Arial" w:hAnsi="Arial" w:cs="Arial"/>
          <w:b/>
          <w:sz w:val="20"/>
          <w:szCs w:val="20"/>
        </w:rPr>
        <w:t>ETHIOPIA</w:t>
      </w:r>
      <w:r w:rsidR="00E717AA" w:rsidRPr="00F67237">
        <w:rPr>
          <w:rFonts w:ascii="Arial" w:hAnsi="Arial" w:cs="Arial"/>
          <w:b/>
          <w:sz w:val="20"/>
          <w:szCs w:val="20"/>
        </w:rPr>
        <w:t xml:space="preserve"> </w:t>
      </w:r>
    </w:p>
    <w:p w14:paraId="5F9627CC" w14:textId="0BA2A572" w:rsidR="004640FA" w:rsidRPr="00F67237" w:rsidRDefault="00E717AA" w:rsidP="004640FA">
      <w:pPr>
        <w:autoSpaceDE w:val="0"/>
        <w:autoSpaceDN w:val="0"/>
        <w:adjustRightInd w:val="0"/>
        <w:ind w:left="-360" w:right="-360"/>
        <w:jc w:val="center"/>
        <w:rPr>
          <w:rFonts w:ascii="Arial" w:hAnsi="Arial" w:cs="Arial"/>
          <w:b/>
          <w:sz w:val="18"/>
          <w:szCs w:val="20"/>
        </w:rPr>
      </w:pPr>
      <w:r w:rsidRPr="00F67237">
        <w:rPr>
          <w:rFonts w:ascii="Arial" w:hAnsi="Arial" w:cs="Arial"/>
          <w:b/>
          <w:sz w:val="20"/>
          <w:szCs w:val="20"/>
        </w:rPr>
        <w:t xml:space="preserve"> </w:t>
      </w:r>
      <w:r w:rsidR="004640FA" w:rsidRPr="00F67237">
        <w:rPr>
          <w:rFonts w:ascii="Nyala" w:eastAsia="MS Mincho" w:hAnsi="Nyala" w:cs="Nyala"/>
          <w:b/>
          <w:sz w:val="18"/>
          <w:szCs w:val="20"/>
        </w:rPr>
        <w:t>የሴቶች</w:t>
      </w:r>
      <w:r w:rsidR="004640FA" w:rsidRPr="00F67237">
        <w:rPr>
          <w:rFonts w:ascii="Arial" w:eastAsia="MS Mincho" w:hAnsi="Arial" w:cs="Arial"/>
          <w:b/>
          <w:sz w:val="18"/>
          <w:szCs w:val="20"/>
        </w:rPr>
        <w:t xml:space="preserve"> </w:t>
      </w:r>
      <w:r w:rsidR="004640FA" w:rsidRPr="00F67237">
        <w:rPr>
          <w:rFonts w:ascii="Nyala" w:eastAsia="MS Mincho" w:hAnsi="Nyala" w:cs="Nyala"/>
          <w:b/>
          <w:sz w:val="18"/>
          <w:szCs w:val="20"/>
        </w:rPr>
        <w:t>ስራ</w:t>
      </w:r>
      <w:r w:rsidR="004640FA" w:rsidRPr="00F67237">
        <w:rPr>
          <w:rFonts w:ascii="Arial" w:eastAsia="MS Mincho" w:hAnsi="Arial" w:cs="Arial"/>
          <w:b/>
          <w:sz w:val="18"/>
          <w:szCs w:val="20"/>
        </w:rPr>
        <w:t xml:space="preserve"> </w:t>
      </w:r>
      <w:r w:rsidR="004640FA" w:rsidRPr="00F67237">
        <w:rPr>
          <w:rFonts w:ascii="Nyala" w:eastAsia="MS Mincho" w:hAnsi="Nyala" w:cs="Nyala"/>
          <w:b/>
          <w:sz w:val="18"/>
          <w:szCs w:val="20"/>
        </w:rPr>
        <w:t>ፈጠራ</w:t>
      </w:r>
      <w:r w:rsidR="004640FA" w:rsidRPr="00F67237">
        <w:rPr>
          <w:rFonts w:ascii="Arial" w:eastAsia="MS Mincho" w:hAnsi="Arial" w:cs="Arial"/>
          <w:b/>
          <w:sz w:val="18"/>
          <w:szCs w:val="20"/>
        </w:rPr>
        <w:t xml:space="preserve"> </w:t>
      </w:r>
      <w:r w:rsidR="004640FA" w:rsidRPr="00F67237">
        <w:rPr>
          <w:rFonts w:ascii="Nyala" w:eastAsia="MS Mincho" w:hAnsi="Nyala" w:cs="Nyala"/>
          <w:b/>
          <w:sz w:val="18"/>
          <w:szCs w:val="20"/>
        </w:rPr>
        <w:t>ልማት</w:t>
      </w:r>
      <w:r w:rsidR="004640FA" w:rsidRPr="00F67237">
        <w:rPr>
          <w:rFonts w:ascii="Arial" w:eastAsia="MS Mincho" w:hAnsi="Arial" w:cs="Arial"/>
          <w:b/>
          <w:sz w:val="18"/>
          <w:szCs w:val="20"/>
        </w:rPr>
        <w:t xml:space="preserve"> </w:t>
      </w:r>
      <w:r w:rsidR="004640FA" w:rsidRPr="00F67237">
        <w:rPr>
          <w:rFonts w:ascii="Nyala" w:eastAsia="MS Mincho" w:hAnsi="Nyala" w:cs="Nyala"/>
          <w:b/>
          <w:sz w:val="18"/>
          <w:szCs w:val="20"/>
        </w:rPr>
        <w:t>ፕሮጀክት</w:t>
      </w:r>
      <w:r w:rsidR="004640FA" w:rsidRPr="00F67237">
        <w:rPr>
          <w:rFonts w:ascii="Arial" w:eastAsia="MS Mincho" w:hAnsi="Arial" w:cs="Arial"/>
          <w:b/>
          <w:sz w:val="18"/>
          <w:szCs w:val="20"/>
        </w:rPr>
        <w:t xml:space="preserve"> </w:t>
      </w:r>
      <w:r w:rsidR="004640FA" w:rsidRPr="00F67237">
        <w:rPr>
          <w:rFonts w:ascii="Arial" w:hAnsi="Arial" w:cs="Arial"/>
          <w:b/>
          <w:sz w:val="18"/>
          <w:szCs w:val="20"/>
        </w:rPr>
        <w:t>(WEDP)</w:t>
      </w:r>
    </w:p>
    <w:p w14:paraId="7F145481" w14:textId="25AC7EBE" w:rsidR="00E717AA" w:rsidRPr="00F67237" w:rsidRDefault="004640FA" w:rsidP="004640FA">
      <w:pPr>
        <w:autoSpaceDE w:val="0"/>
        <w:autoSpaceDN w:val="0"/>
        <w:adjustRightInd w:val="0"/>
        <w:ind w:left="-360" w:right="-360"/>
        <w:jc w:val="center"/>
        <w:rPr>
          <w:rFonts w:ascii="Arial" w:hAnsi="Arial" w:cs="Arial"/>
          <w:b/>
          <w:color w:val="000000" w:themeColor="text1"/>
          <w:sz w:val="20"/>
          <w:szCs w:val="20"/>
        </w:rPr>
      </w:pPr>
      <w:r w:rsidRPr="00F67237">
        <w:rPr>
          <w:rFonts w:ascii="Arial" w:eastAsia="MS Mincho" w:hAnsi="Arial" w:cs="Arial"/>
          <w:b/>
          <w:color w:val="000000" w:themeColor="text1"/>
          <w:sz w:val="20"/>
          <w:szCs w:val="20"/>
        </w:rPr>
        <w:t xml:space="preserve">2016 </w:t>
      </w:r>
      <w:r w:rsidR="0053660A" w:rsidRPr="00F67237">
        <w:rPr>
          <w:rFonts w:ascii="Nyala" w:eastAsia="MS Mincho" w:hAnsi="Nyala" w:cs="Nyala"/>
          <w:b/>
          <w:color w:val="000000" w:themeColor="text1"/>
          <w:sz w:val="20"/>
          <w:szCs w:val="20"/>
        </w:rPr>
        <w:t>የ</w:t>
      </w:r>
      <w:r w:rsidR="008944DC" w:rsidRPr="00F67237">
        <w:rPr>
          <w:rFonts w:ascii="Nyala" w:hAnsi="Nyala" w:cs="Nyala"/>
          <w:color w:val="000000" w:themeColor="text1"/>
          <w:sz w:val="20"/>
          <w:szCs w:val="20"/>
        </w:rPr>
        <w:t>ሁለት</w:t>
      </w:r>
      <w:r w:rsidR="0053660A" w:rsidRPr="00F67237">
        <w:rPr>
          <w:rFonts w:ascii="Arial" w:eastAsia="MS Mincho" w:hAnsi="Arial" w:cs="Arial"/>
          <w:b/>
          <w:color w:val="000000" w:themeColor="text1"/>
          <w:sz w:val="20"/>
          <w:szCs w:val="20"/>
        </w:rPr>
        <w:t xml:space="preserve"> </w:t>
      </w:r>
      <w:r w:rsidR="0053660A" w:rsidRPr="00F67237">
        <w:rPr>
          <w:rFonts w:ascii="Nyala" w:eastAsia="MS Mincho" w:hAnsi="Nyala" w:cs="Nyala"/>
          <w:b/>
          <w:color w:val="000000" w:themeColor="text1"/>
          <w:sz w:val="20"/>
          <w:szCs w:val="20"/>
        </w:rPr>
        <w:t>ዙር</w:t>
      </w:r>
      <w:r w:rsidR="0053660A" w:rsidRPr="00F67237">
        <w:rPr>
          <w:rFonts w:ascii="Arial" w:eastAsia="MS Mincho" w:hAnsi="Arial" w:cs="Arial"/>
          <w:b/>
          <w:color w:val="000000" w:themeColor="text1"/>
          <w:sz w:val="20"/>
          <w:szCs w:val="20"/>
        </w:rPr>
        <w:t xml:space="preserve"> </w:t>
      </w:r>
      <w:r w:rsidR="0053660A" w:rsidRPr="00F67237">
        <w:rPr>
          <w:rFonts w:ascii="Nyala" w:eastAsia="MS Mincho" w:hAnsi="Nyala" w:cs="Nyala"/>
          <w:b/>
          <w:color w:val="000000" w:themeColor="text1"/>
          <w:sz w:val="20"/>
          <w:szCs w:val="20"/>
        </w:rPr>
        <w:t>ጥናት</w:t>
      </w:r>
      <w:r w:rsidR="00E717AA" w:rsidRPr="00F67237">
        <w:rPr>
          <w:rFonts w:ascii="Arial" w:hAnsi="Arial" w:cs="Arial"/>
          <w:b/>
          <w:color w:val="000000" w:themeColor="text1"/>
          <w:sz w:val="20"/>
          <w:szCs w:val="20"/>
        </w:rPr>
        <w:t xml:space="preserve">                                                                             </w:t>
      </w:r>
      <w:r w:rsidR="00E717AA" w:rsidRPr="00F67237">
        <w:rPr>
          <w:rFonts w:ascii="Arial" w:hAnsi="Arial" w:cs="Arial"/>
          <w:b/>
          <w:color w:val="000000" w:themeColor="text1"/>
          <w:sz w:val="20"/>
          <w:szCs w:val="20"/>
          <w:u w:val="single"/>
        </w:rPr>
        <w:t xml:space="preserve">                                                         </w:t>
      </w:r>
    </w:p>
    <w:p w14:paraId="49FAC43C" w14:textId="77777777" w:rsidR="00E717AA" w:rsidRPr="00F67237" w:rsidRDefault="00E717AA" w:rsidP="00E717AA">
      <w:pPr>
        <w:rPr>
          <w:rFonts w:ascii="Arial" w:hAnsi="Arial" w:cs="Arial"/>
          <w:iCs/>
          <w:sz w:val="20"/>
          <w:szCs w:val="20"/>
        </w:rPr>
      </w:pPr>
    </w:p>
    <w:p w14:paraId="344716E0" w14:textId="77777777" w:rsidR="003C3A64" w:rsidRPr="00F67237" w:rsidRDefault="00CE6F3C" w:rsidP="00E717AA">
      <w:pPr>
        <w:rPr>
          <w:rFonts w:ascii="Arial" w:hAnsi="Arial" w:cs="Arial"/>
          <w:i/>
          <w:iCs/>
          <w:sz w:val="20"/>
          <w:szCs w:val="20"/>
        </w:rPr>
      </w:pPr>
      <w:r w:rsidRPr="00F67237">
        <w:rPr>
          <w:rFonts w:ascii="Arial" w:hAnsi="Arial" w:cs="Arial"/>
          <w:noProof/>
          <w:sz w:val="20"/>
          <w:szCs w:val="20"/>
        </w:rPr>
        <mc:AlternateContent>
          <mc:Choice Requires="wps">
            <w:drawing>
              <wp:anchor distT="0" distB="0" distL="114300" distR="114300" simplePos="0" relativeHeight="251661312" behindDoc="0" locked="0" layoutInCell="1" allowOverlap="1" wp14:anchorId="353C8097" wp14:editId="6D1DED5B">
                <wp:simplePos x="0" y="0"/>
                <wp:positionH relativeFrom="margin">
                  <wp:align>center</wp:align>
                </wp:positionH>
                <wp:positionV relativeFrom="paragraph">
                  <wp:posOffset>78990</wp:posOffset>
                </wp:positionV>
                <wp:extent cx="5954232" cy="8360228"/>
                <wp:effectExtent l="0" t="0" r="27940" b="22225"/>
                <wp:wrapNone/>
                <wp:docPr id="1" name="Rechteck 1"/>
                <wp:cNvGraphicFramePr/>
                <a:graphic xmlns:a="http://schemas.openxmlformats.org/drawingml/2006/main">
                  <a:graphicData uri="http://schemas.microsoft.com/office/word/2010/wordprocessingShape">
                    <wps:wsp>
                      <wps:cNvSpPr/>
                      <wps:spPr>
                        <a:xfrm>
                          <a:off x="0" y="0"/>
                          <a:ext cx="5953760" cy="836022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DF13AE" id="Rechteck 1" o:spid="_x0000_s1026" style="position:absolute;margin-left:0;margin-top:6.2pt;width:468.85pt;height:658.3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" filled="f" strokecolor="black [3213]" strokeweight="2pt">
                <w10:wrap anchorx="margin"/>
              </v:rect>
            </w:pict>
          </mc:Fallback>
        </mc:AlternateContent>
      </w:r>
    </w:p>
    <w:p w14:paraId="26456A7D" w14:textId="77777777" w:rsidR="002234D2" w:rsidRPr="00F67237" w:rsidRDefault="002234D2" w:rsidP="002234D2">
      <w:pPr>
        <w:rPr>
          <w:rFonts w:ascii="Arial" w:hAnsi="Arial" w:cs="Arial"/>
          <w:sz w:val="20"/>
          <w:szCs w:val="20"/>
        </w:rPr>
      </w:pPr>
    </w:p>
    <w:p w14:paraId="25F3FB7F" w14:textId="30A38DCC" w:rsidR="00E45637" w:rsidRPr="00F67237" w:rsidRDefault="00102E06" w:rsidP="007B1CC2">
      <w:pPr>
        <w:rPr>
          <w:rFonts w:ascii="Arial" w:hAnsi="Arial" w:cs="Arial"/>
          <w:b/>
          <w:sz w:val="20"/>
          <w:szCs w:val="20"/>
        </w:rPr>
      </w:pPr>
      <w:r w:rsidRPr="00F67237">
        <w:rPr>
          <w:rFonts w:ascii="Arial" w:hAnsi="Arial" w:cs="Arial"/>
          <w:b/>
          <w:sz w:val="20"/>
          <w:szCs w:val="20"/>
        </w:rPr>
        <w:t>GENERAL RULES AND RECOMMENDATIONS FOR THE INTERVIEW</w:t>
      </w:r>
      <w:r w:rsidR="000D6415" w:rsidRPr="00F67237">
        <w:rPr>
          <w:rFonts w:ascii="Arial" w:hAnsi="Arial" w:cs="Arial"/>
          <w:b/>
          <w:sz w:val="20"/>
          <w:szCs w:val="20"/>
        </w:rPr>
        <w:t xml:space="preserve"> </w:t>
      </w:r>
      <w:r w:rsidR="007B1CC2" w:rsidRPr="00F67237">
        <w:rPr>
          <w:rFonts w:ascii="Arial" w:hAnsi="Arial" w:cs="Arial"/>
          <w:b/>
          <w:sz w:val="20"/>
          <w:szCs w:val="20"/>
        </w:rPr>
        <w:t>/</w:t>
      </w:r>
      <w:r w:rsidR="00DD7FF8" w:rsidRPr="00F67237">
        <w:rPr>
          <w:rFonts w:ascii="Nyala" w:hAnsi="Nyala" w:cs="Nyala"/>
          <w:b/>
          <w:sz w:val="20"/>
          <w:szCs w:val="20"/>
        </w:rPr>
        <w:t>ለቃለ</w:t>
      </w:r>
      <w:r w:rsidR="007E6764" w:rsidRPr="00F67237">
        <w:rPr>
          <w:rFonts w:ascii="Arial" w:hAnsi="Arial" w:cs="Arial"/>
          <w:b/>
          <w:sz w:val="20"/>
          <w:szCs w:val="20"/>
        </w:rPr>
        <w:t xml:space="preserve"> </w:t>
      </w:r>
      <w:r w:rsidR="00DD7FF8" w:rsidRPr="00F67237">
        <w:rPr>
          <w:rFonts w:ascii="Nyala" w:hAnsi="Nyala" w:cs="Nyala"/>
          <w:b/>
          <w:sz w:val="20"/>
          <w:szCs w:val="20"/>
        </w:rPr>
        <w:t>መጠይቁ</w:t>
      </w:r>
      <w:r w:rsidR="00DD7FF8" w:rsidRPr="00F67237">
        <w:rPr>
          <w:rFonts w:ascii="Arial" w:hAnsi="Arial" w:cs="Arial"/>
          <w:b/>
          <w:sz w:val="20"/>
          <w:szCs w:val="20"/>
        </w:rPr>
        <w:t xml:space="preserve"> </w:t>
      </w:r>
      <w:r w:rsidR="00DD7FF8" w:rsidRPr="00F67237">
        <w:rPr>
          <w:rFonts w:ascii="Nyala" w:hAnsi="Nyala" w:cs="Nyala"/>
          <w:b/>
          <w:sz w:val="20"/>
          <w:szCs w:val="20"/>
        </w:rPr>
        <w:t>የሚረዱ</w:t>
      </w:r>
      <w:r w:rsidR="00DD7FF8" w:rsidRPr="00F67237">
        <w:rPr>
          <w:rFonts w:ascii="Arial" w:hAnsi="Arial" w:cs="Arial"/>
          <w:b/>
          <w:sz w:val="20"/>
          <w:szCs w:val="20"/>
        </w:rPr>
        <w:t xml:space="preserve"> </w:t>
      </w:r>
      <w:r w:rsidR="00DD7FF8" w:rsidRPr="00F67237">
        <w:rPr>
          <w:rFonts w:ascii="Nyala" w:hAnsi="Nyala" w:cs="Nyala"/>
          <w:b/>
          <w:sz w:val="20"/>
          <w:szCs w:val="20"/>
        </w:rPr>
        <w:t>አጠቃላይ</w:t>
      </w:r>
      <w:r w:rsidR="00DD7FF8" w:rsidRPr="00F67237">
        <w:rPr>
          <w:rFonts w:ascii="Arial" w:hAnsi="Arial" w:cs="Arial"/>
          <w:b/>
          <w:sz w:val="20"/>
          <w:szCs w:val="20"/>
        </w:rPr>
        <w:t xml:space="preserve"> </w:t>
      </w:r>
      <w:r w:rsidR="00DD7FF8" w:rsidRPr="00F67237">
        <w:rPr>
          <w:rFonts w:ascii="Nyala" w:hAnsi="Nyala" w:cs="Nyala"/>
          <w:b/>
          <w:sz w:val="20"/>
          <w:szCs w:val="20"/>
        </w:rPr>
        <w:t>ህጎች</w:t>
      </w:r>
    </w:p>
    <w:p w14:paraId="246FCB9F" w14:textId="77777777" w:rsidR="008116EA" w:rsidRPr="00F67237" w:rsidRDefault="008116EA" w:rsidP="007B1CC2">
      <w:pPr>
        <w:rPr>
          <w:rFonts w:ascii="Arial" w:hAnsi="Arial" w:cs="Arial"/>
          <w:b/>
          <w:sz w:val="20"/>
          <w:szCs w:val="20"/>
        </w:rPr>
      </w:pPr>
    </w:p>
    <w:p w14:paraId="2762A2E0" w14:textId="30C6578F" w:rsidR="00C87C0B" w:rsidRPr="00F67237" w:rsidRDefault="007E120D" w:rsidP="00DE08E3">
      <w:pPr>
        <w:pStyle w:val="ListParagraph"/>
        <w:numPr>
          <w:ilvl w:val="0"/>
          <w:numId w:val="24"/>
        </w:numPr>
        <w:jc w:val="both"/>
        <w:rPr>
          <w:rFonts w:ascii="Arial" w:hAnsi="Arial" w:cs="Arial"/>
          <w:sz w:val="20"/>
          <w:szCs w:val="20"/>
        </w:rPr>
      </w:pPr>
      <w:r w:rsidRPr="00F67237">
        <w:rPr>
          <w:rFonts w:ascii="Arial" w:hAnsi="Arial" w:cs="Arial"/>
          <w:b/>
          <w:sz w:val="20"/>
          <w:szCs w:val="20"/>
        </w:rPr>
        <w:t>Please u</w:t>
      </w:r>
      <w:r w:rsidR="002234D2" w:rsidRPr="00F67237">
        <w:rPr>
          <w:rFonts w:ascii="Arial" w:hAnsi="Arial" w:cs="Arial"/>
          <w:b/>
          <w:sz w:val="20"/>
          <w:szCs w:val="20"/>
        </w:rPr>
        <w:t>se the follow</w:t>
      </w:r>
      <w:r w:rsidRPr="00F67237">
        <w:rPr>
          <w:rFonts w:ascii="Arial" w:hAnsi="Arial" w:cs="Arial"/>
          <w:b/>
          <w:sz w:val="20"/>
          <w:szCs w:val="20"/>
        </w:rPr>
        <w:t>ing codes throughout the survey</w:t>
      </w:r>
      <w:r w:rsidR="00127E7B" w:rsidRPr="00F67237">
        <w:rPr>
          <w:rFonts w:ascii="Arial" w:hAnsi="Arial" w:cs="Arial"/>
          <w:sz w:val="20"/>
          <w:szCs w:val="20"/>
        </w:rPr>
        <w:t xml:space="preserve">! </w:t>
      </w:r>
      <w:r w:rsidR="00127E7B" w:rsidRPr="00F67237">
        <w:rPr>
          <w:rFonts w:ascii="Nyala" w:hAnsi="Nyala" w:cs="Nyala"/>
          <w:sz w:val="20"/>
          <w:szCs w:val="20"/>
        </w:rPr>
        <w:t>እ</w:t>
      </w:r>
      <w:r w:rsidR="007B1CC2" w:rsidRPr="00F67237">
        <w:rPr>
          <w:rFonts w:ascii="Nyala" w:hAnsi="Nyala" w:cs="Nyala"/>
          <w:sz w:val="20"/>
          <w:szCs w:val="20"/>
        </w:rPr>
        <w:t>ባክዎ</w:t>
      </w:r>
      <w:r w:rsidR="007B1CC2" w:rsidRPr="00F67237">
        <w:rPr>
          <w:rFonts w:ascii="Arial" w:hAnsi="Arial" w:cs="Arial"/>
          <w:sz w:val="20"/>
          <w:szCs w:val="20"/>
        </w:rPr>
        <w:t xml:space="preserve"> </w:t>
      </w:r>
      <w:r w:rsidR="007B1CC2" w:rsidRPr="00F67237">
        <w:rPr>
          <w:rFonts w:ascii="Nyala" w:hAnsi="Nyala" w:cs="Nyala"/>
          <w:sz w:val="20"/>
          <w:szCs w:val="20"/>
        </w:rPr>
        <w:t>ከታች</w:t>
      </w:r>
      <w:r w:rsidR="007B1CC2" w:rsidRPr="00F67237">
        <w:rPr>
          <w:rFonts w:ascii="Arial" w:hAnsi="Arial" w:cs="Arial"/>
          <w:sz w:val="20"/>
          <w:szCs w:val="20"/>
        </w:rPr>
        <w:t xml:space="preserve"> </w:t>
      </w:r>
      <w:r w:rsidR="007B1CC2" w:rsidRPr="00F67237">
        <w:rPr>
          <w:rFonts w:ascii="Nyala" w:hAnsi="Nyala" w:cs="Nyala"/>
          <w:sz w:val="20"/>
          <w:szCs w:val="20"/>
        </w:rPr>
        <w:t>የተሰጡትን</w:t>
      </w:r>
      <w:r w:rsidR="007B1CC2" w:rsidRPr="00F67237">
        <w:rPr>
          <w:rFonts w:ascii="Arial" w:hAnsi="Arial" w:cs="Arial"/>
          <w:sz w:val="20"/>
          <w:szCs w:val="20"/>
        </w:rPr>
        <w:t xml:space="preserve"> </w:t>
      </w:r>
      <w:r w:rsidR="007B1CC2" w:rsidRPr="00F67237">
        <w:rPr>
          <w:rFonts w:ascii="Nyala" w:hAnsi="Nyala" w:cs="Nyala"/>
          <w:sz w:val="20"/>
          <w:szCs w:val="20"/>
        </w:rPr>
        <w:t>ኮዶች</w:t>
      </w:r>
      <w:r w:rsidR="007B1CC2" w:rsidRPr="00F67237">
        <w:rPr>
          <w:rFonts w:ascii="Arial" w:hAnsi="Arial" w:cs="Arial"/>
          <w:sz w:val="20"/>
          <w:szCs w:val="20"/>
        </w:rPr>
        <w:t xml:space="preserve"> </w:t>
      </w:r>
      <w:r w:rsidR="007B1CC2" w:rsidRPr="00F67237">
        <w:rPr>
          <w:rFonts w:ascii="Nyala" w:hAnsi="Nyala" w:cs="Nyala"/>
          <w:sz w:val="20"/>
          <w:szCs w:val="20"/>
        </w:rPr>
        <w:t>በ</w:t>
      </w:r>
      <w:r w:rsidR="001A5136" w:rsidRPr="00F67237">
        <w:rPr>
          <w:rFonts w:ascii="Nyala" w:hAnsi="Nyala" w:cs="Nyala"/>
          <w:sz w:val="20"/>
          <w:szCs w:val="20"/>
        </w:rPr>
        <w:t>ጥናት</w:t>
      </w:r>
      <w:r w:rsidR="001A5136" w:rsidRPr="00F67237">
        <w:rPr>
          <w:rFonts w:ascii="Arial" w:hAnsi="Arial" w:cs="Arial"/>
          <w:sz w:val="20"/>
          <w:szCs w:val="20"/>
        </w:rPr>
        <w:t xml:space="preserve"> </w:t>
      </w:r>
      <w:r w:rsidR="001A5136" w:rsidRPr="00F67237">
        <w:rPr>
          <w:rFonts w:ascii="Nyala" w:hAnsi="Nyala" w:cs="Nyala"/>
          <w:sz w:val="20"/>
          <w:szCs w:val="20"/>
        </w:rPr>
        <w:t>ወቅት</w:t>
      </w:r>
      <w:r w:rsidR="001A5136" w:rsidRPr="00F67237">
        <w:rPr>
          <w:rFonts w:ascii="Arial" w:hAnsi="Arial" w:cs="Arial"/>
          <w:sz w:val="20"/>
          <w:szCs w:val="20"/>
        </w:rPr>
        <w:t xml:space="preserve"> </w:t>
      </w:r>
      <w:r w:rsidR="001A5136" w:rsidRPr="00F67237">
        <w:rPr>
          <w:rFonts w:ascii="Nyala" w:hAnsi="Nyala" w:cs="Nyala"/>
          <w:sz w:val="20"/>
          <w:szCs w:val="20"/>
        </w:rPr>
        <w:t>ሁሉ</w:t>
      </w:r>
      <w:r w:rsidR="001A5136" w:rsidRPr="00F67237">
        <w:rPr>
          <w:rFonts w:ascii="Arial" w:hAnsi="Arial" w:cs="Arial"/>
          <w:sz w:val="20"/>
          <w:szCs w:val="20"/>
        </w:rPr>
        <w:t xml:space="preserve"> </w:t>
      </w:r>
      <w:r w:rsidR="001A5136" w:rsidRPr="00F67237">
        <w:rPr>
          <w:rFonts w:ascii="Nyala" w:hAnsi="Nyala" w:cs="Nyala"/>
          <w:sz w:val="20"/>
          <w:szCs w:val="20"/>
        </w:rPr>
        <w:t>ይጠቀሙ</w:t>
      </w:r>
      <w:r w:rsidR="001A5136" w:rsidRPr="00F67237">
        <w:rPr>
          <w:rFonts w:ascii="Arial" w:hAnsi="Arial" w:cs="Arial"/>
          <w:sz w:val="20"/>
          <w:szCs w:val="20"/>
        </w:rPr>
        <w:t>!</w:t>
      </w:r>
    </w:p>
    <w:p w14:paraId="0D838BA0" w14:textId="77777777" w:rsidR="007E6764" w:rsidRPr="00F67237" w:rsidRDefault="007E6764" w:rsidP="007E6764">
      <w:pPr>
        <w:ind w:left="360"/>
        <w:jc w:val="both"/>
        <w:rPr>
          <w:rFonts w:ascii="Arial" w:hAnsi="Arial" w:cs="Arial"/>
          <w:sz w:val="20"/>
          <w:szCs w:val="20"/>
        </w:rPr>
      </w:pPr>
    </w:p>
    <w:p w14:paraId="0E0F3256" w14:textId="01307772" w:rsidR="00102E06" w:rsidRPr="00F67237" w:rsidRDefault="00F67237" w:rsidP="00F67237">
      <w:pPr>
        <w:ind w:firstLine="360"/>
        <w:rPr>
          <w:rFonts w:ascii="Arial" w:hAnsi="Arial" w:cs="Arial"/>
          <w:sz w:val="20"/>
          <w:szCs w:val="20"/>
        </w:rPr>
      </w:pPr>
      <w:r>
        <w:rPr>
          <w:rFonts w:ascii="Arial" w:hAnsi="Arial" w:cs="Arial"/>
          <w:b/>
          <w:sz w:val="20"/>
          <w:szCs w:val="20"/>
        </w:rPr>
        <w:t xml:space="preserve">               </w:t>
      </w:r>
      <w:r w:rsidR="00A7300D">
        <w:rPr>
          <w:rFonts w:ascii="Arial" w:hAnsi="Arial" w:cs="Arial"/>
          <w:b/>
          <w:sz w:val="20"/>
          <w:szCs w:val="20"/>
        </w:rPr>
        <w:t xml:space="preserve">                               </w:t>
      </w:r>
      <w:r w:rsidR="00127A3A" w:rsidRPr="00F67237">
        <w:rPr>
          <w:rFonts w:ascii="Arial" w:hAnsi="Arial" w:cs="Arial"/>
          <w:b/>
          <w:sz w:val="20"/>
          <w:szCs w:val="20"/>
        </w:rPr>
        <w:t>-</w:t>
      </w:r>
      <w:r w:rsidR="008A49CE" w:rsidRPr="00F67237">
        <w:rPr>
          <w:rFonts w:ascii="Arial" w:hAnsi="Arial" w:cs="Arial"/>
          <w:b/>
          <w:sz w:val="20"/>
          <w:szCs w:val="20"/>
        </w:rPr>
        <w:t>77</w:t>
      </w:r>
      <w:r w:rsidR="008A49CE" w:rsidRPr="00F67237">
        <w:rPr>
          <w:rFonts w:ascii="Arial" w:hAnsi="Arial" w:cs="Arial"/>
          <w:sz w:val="20"/>
          <w:szCs w:val="20"/>
        </w:rPr>
        <w:t xml:space="preserve"> </w:t>
      </w:r>
      <w:r w:rsidR="002838F9" w:rsidRPr="00F67237">
        <w:rPr>
          <w:rFonts w:ascii="Arial" w:hAnsi="Arial" w:cs="Arial"/>
          <w:sz w:val="20"/>
          <w:szCs w:val="20"/>
        </w:rPr>
        <w:t>Not Applicable (N</w:t>
      </w:r>
      <w:r w:rsidR="002234D2" w:rsidRPr="00F67237">
        <w:rPr>
          <w:rFonts w:ascii="Arial" w:hAnsi="Arial" w:cs="Arial"/>
          <w:sz w:val="20"/>
          <w:szCs w:val="20"/>
        </w:rPr>
        <w:t>A)</w:t>
      </w:r>
      <w:r w:rsidR="007B1CC2" w:rsidRPr="00F67237">
        <w:rPr>
          <w:rFonts w:ascii="Arial" w:hAnsi="Arial" w:cs="Arial"/>
          <w:sz w:val="16"/>
          <w:szCs w:val="20"/>
        </w:rPr>
        <w:t>/</w:t>
      </w:r>
      <w:r w:rsidR="007B4C53" w:rsidRPr="00F67237">
        <w:rPr>
          <w:rFonts w:ascii="Nyala" w:hAnsi="Nyala" w:cs="Nyala"/>
          <w:sz w:val="16"/>
          <w:szCs w:val="20"/>
        </w:rPr>
        <w:t>ጥያቄው</w:t>
      </w:r>
      <w:r w:rsidR="007B4C53" w:rsidRPr="00F67237">
        <w:rPr>
          <w:rFonts w:ascii="Arial" w:hAnsi="Arial" w:cs="Arial"/>
          <w:sz w:val="16"/>
          <w:szCs w:val="20"/>
        </w:rPr>
        <w:t xml:space="preserve"> </w:t>
      </w:r>
      <w:r w:rsidR="007B4C53" w:rsidRPr="00F67237">
        <w:rPr>
          <w:rFonts w:ascii="Nyala" w:hAnsi="Nyala" w:cs="Nyala"/>
          <w:sz w:val="16"/>
          <w:szCs w:val="20"/>
        </w:rPr>
        <w:t>አያስፈልግም</w:t>
      </w:r>
    </w:p>
    <w:p w14:paraId="780AC13D" w14:textId="28B9E9F0" w:rsidR="00102E06" w:rsidRPr="00F67237" w:rsidRDefault="007E6764" w:rsidP="007E6764">
      <w:pPr>
        <w:ind w:firstLine="360"/>
        <w:rPr>
          <w:rFonts w:ascii="Arial" w:hAnsi="Arial" w:cs="Arial"/>
          <w:sz w:val="20"/>
          <w:szCs w:val="20"/>
        </w:rPr>
      </w:pPr>
      <w:r w:rsidRPr="00F67237">
        <w:rPr>
          <w:rFonts w:ascii="Arial" w:hAnsi="Arial" w:cs="Arial"/>
          <w:sz w:val="20"/>
          <w:szCs w:val="20"/>
        </w:rPr>
        <w:t xml:space="preserve">                                             </w:t>
      </w:r>
      <w:r w:rsidR="00127A3A" w:rsidRPr="00F67237">
        <w:rPr>
          <w:rFonts w:ascii="Arial" w:hAnsi="Arial" w:cs="Arial"/>
          <w:b/>
          <w:sz w:val="20"/>
          <w:szCs w:val="20"/>
        </w:rPr>
        <w:t>--</w:t>
      </w:r>
      <w:r w:rsidR="008A49CE" w:rsidRPr="00F67237">
        <w:rPr>
          <w:rFonts w:ascii="Arial" w:hAnsi="Arial" w:cs="Arial"/>
          <w:b/>
          <w:sz w:val="20"/>
          <w:szCs w:val="20"/>
        </w:rPr>
        <w:t>88</w:t>
      </w:r>
      <w:r w:rsidR="008A49CE" w:rsidRPr="00F67237">
        <w:rPr>
          <w:rFonts w:ascii="Arial" w:hAnsi="Arial" w:cs="Arial"/>
          <w:sz w:val="20"/>
          <w:szCs w:val="20"/>
        </w:rPr>
        <w:t xml:space="preserve"> </w:t>
      </w:r>
      <w:r w:rsidR="002234D2" w:rsidRPr="00F67237">
        <w:rPr>
          <w:rFonts w:ascii="Arial" w:hAnsi="Arial" w:cs="Arial"/>
          <w:sz w:val="20"/>
          <w:szCs w:val="20"/>
        </w:rPr>
        <w:t>Refusal</w:t>
      </w:r>
      <w:r w:rsidR="007B1CC2" w:rsidRPr="00F67237">
        <w:rPr>
          <w:rFonts w:ascii="Arial" w:hAnsi="Arial" w:cs="Arial"/>
          <w:sz w:val="20"/>
          <w:szCs w:val="20"/>
        </w:rPr>
        <w:t>/</w:t>
      </w:r>
      <w:r w:rsidR="007B4C53" w:rsidRPr="00F67237">
        <w:rPr>
          <w:rFonts w:ascii="Nyala" w:hAnsi="Nyala" w:cs="Nyala"/>
          <w:sz w:val="16"/>
          <w:szCs w:val="20"/>
        </w:rPr>
        <w:t>ለመመለስ</w:t>
      </w:r>
      <w:r w:rsidR="007B4C53" w:rsidRPr="00F67237">
        <w:rPr>
          <w:rFonts w:ascii="Arial" w:hAnsi="Arial" w:cs="Arial"/>
          <w:sz w:val="16"/>
          <w:szCs w:val="20"/>
        </w:rPr>
        <w:t xml:space="preserve"> </w:t>
      </w:r>
      <w:r w:rsidR="007B4C53" w:rsidRPr="00F67237">
        <w:rPr>
          <w:rFonts w:ascii="Nyala" w:hAnsi="Nyala" w:cs="Nyala"/>
          <w:sz w:val="16"/>
          <w:szCs w:val="20"/>
        </w:rPr>
        <w:t>ፈቃደኛ</w:t>
      </w:r>
      <w:r w:rsidR="007B4C53" w:rsidRPr="00F67237">
        <w:rPr>
          <w:rFonts w:ascii="Arial" w:hAnsi="Arial" w:cs="Arial"/>
          <w:sz w:val="16"/>
          <w:szCs w:val="20"/>
        </w:rPr>
        <w:t xml:space="preserve"> </w:t>
      </w:r>
      <w:r w:rsidR="007B4C53" w:rsidRPr="00F67237">
        <w:rPr>
          <w:rFonts w:ascii="Nyala" w:hAnsi="Nyala" w:cs="Nyala"/>
          <w:sz w:val="16"/>
          <w:szCs w:val="20"/>
        </w:rPr>
        <w:t>አይደሉም</w:t>
      </w:r>
    </w:p>
    <w:p w14:paraId="6BC29AA6" w14:textId="6CD826C0" w:rsidR="00346556" w:rsidRPr="00F67237" w:rsidRDefault="007E6764" w:rsidP="007E6764">
      <w:pPr>
        <w:ind w:firstLine="357"/>
        <w:rPr>
          <w:rFonts w:ascii="Arial" w:hAnsi="Arial" w:cs="Arial"/>
          <w:sz w:val="16"/>
          <w:szCs w:val="20"/>
        </w:rPr>
      </w:pPr>
      <w:r w:rsidRPr="00F67237">
        <w:rPr>
          <w:rFonts w:ascii="Arial" w:hAnsi="Arial" w:cs="Arial"/>
          <w:sz w:val="20"/>
          <w:szCs w:val="20"/>
        </w:rPr>
        <w:t xml:space="preserve">                                             </w:t>
      </w:r>
      <w:r w:rsidR="00127A3A" w:rsidRPr="00F67237">
        <w:rPr>
          <w:rFonts w:ascii="Arial" w:hAnsi="Arial" w:cs="Arial"/>
          <w:b/>
          <w:sz w:val="20"/>
          <w:szCs w:val="20"/>
        </w:rPr>
        <w:t>--</w:t>
      </w:r>
      <w:r w:rsidR="008A49CE" w:rsidRPr="00F67237">
        <w:rPr>
          <w:rFonts w:ascii="Arial" w:hAnsi="Arial" w:cs="Arial"/>
          <w:b/>
          <w:sz w:val="20"/>
          <w:szCs w:val="20"/>
        </w:rPr>
        <w:t>99</w:t>
      </w:r>
      <w:r w:rsidR="008A49CE" w:rsidRPr="00F67237">
        <w:rPr>
          <w:rFonts w:ascii="Arial" w:hAnsi="Arial" w:cs="Arial"/>
          <w:sz w:val="20"/>
          <w:szCs w:val="20"/>
        </w:rPr>
        <w:t xml:space="preserve"> </w:t>
      </w:r>
      <w:r w:rsidR="002234D2" w:rsidRPr="00F67237">
        <w:rPr>
          <w:rFonts w:ascii="Arial" w:hAnsi="Arial" w:cs="Arial"/>
          <w:sz w:val="20"/>
          <w:szCs w:val="20"/>
        </w:rPr>
        <w:t>Don’t Know</w:t>
      </w:r>
      <w:r w:rsidR="00726384" w:rsidRPr="00F67237">
        <w:rPr>
          <w:rFonts w:ascii="Arial" w:hAnsi="Arial" w:cs="Arial"/>
          <w:sz w:val="20"/>
          <w:szCs w:val="20"/>
        </w:rPr>
        <w:t>/</w:t>
      </w:r>
      <w:r w:rsidR="007B4C53" w:rsidRPr="00F67237">
        <w:rPr>
          <w:rFonts w:ascii="Nyala" w:hAnsi="Nyala" w:cs="Nyala"/>
          <w:sz w:val="16"/>
          <w:szCs w:val="20"/>
        </w:rPr>
        <w:t>አያውቁም</w:t>
      </w:r>
    </w:p>
    <w:p w14:paraId="08EFC89E" w14:textId="77777777" w:rsidR="002F1902" w:rsidRPr="00F67237" w:rsidRDefault="002F1902" w:rsidP="001E076D">
      <w:pPr>
        <w:ind w:firstLine="357"/>
        <w:jc w:val="both"/>
        <w:rPr>
          <w:rFonts w:ascii="Arial" w:hAnsi="Arial" w:cs="Arial"/>
          <w:sz w:val="20"/>
          <w:szCs w:val="20"/>
        </w:rPr>
      </w:pPr>
    </w:p>
    <w:p w14:paraId="6BBC61C0" w14:textId="397340AA" w:rsidR="00251823" w:rsidRPr="003C1928" w:rsidRDefault="007E120D" w:rsidP="00DE08E3">
      <w:pPr>
        <w:pStyle w:val="ListParagraph"/>
        <w:numPr>
          <w:ilvl w:val="0"/>
          <w:numId w:val="24"/>
        </w:numPr>
        <w:spacing w:after="120"/>
        <w:contextualSpacing w:val="0"/>
        <w:jc w:val="both"/>
        <w:rPr>
          <w:rFonts w:ascii="Arial" w:hAnsi="Arial" w:cs="Arial"/>
          <w:b/>
          <w:sz w:val="20"/>
          <w:szCs w:val="20"/>
        </w:rPr>
      </w:pPr>
      <w:r w:rsidRPr="00F67237">
        <w:rPr>
          <w:rFonts w:ascii="Arial" w:hAnsi="Arial" w:cs="Arial"/>
          <w:b/>
          <w:sz w:val="20"/>
          <w:szCs w:val="20"/>
        </w:rPr>
        <w:t>Please u</w:t>
      </w:r>
      <w:r w:rsidR="00346556" w:rsidRPr="00F67237">
        <w:rPr>
          <w:rFonts w:ascii="Arial" w:hAnsi="Arial" w:cs="Arial"/>
          <w:b/>
          <w:sz w:val="20"/>
          <w:szCs w:val="20"/>
        </w:rPr>
        <w:t>se the Ethiopia</w:t>
      </w:r>
      <w:r w:rsidR="00C87C0B" w:rsidRPr="00F67237">
        <w:rPr>
          <w:rFonts w:ascii="Arial" w:hAnsi="Arial" w:cs="Arial"/>
          <w:b/>
          <w:sz w:val="20"/>
          <w:szCs w:val="20"/>
        </w:rPr>
        <w:t>n Calendar and time throughout the survey</w:t>
      </w:r>
      <w:r w:rsidR="00C87C0B" w:rsidRPr="003C1928">
        <w:rPr>
          <w:rFonts w:ascii="Arial" w:hAnsi="Arial" w:cs="Arial"/>
          <w:b/>
          <w:sz w:val="20"/>
          <w:szCs w:val="20"/>
        </w:rPr>
        <w:t>!</w:t>
      </w:r>
      <w:r w:rsidR="00536331" w:rsidRPr="003C1928">
        <w:rPr>
          <w:rFonts w:ascii="Nyala" w:hAnsi="Nyala" w:cs="Nyala"/>
          <w:b/>
          <w:sz w:val="20"/>
          <w:szCs w:val="20"/>
        </w:rPr>
        <w:t>እባክዎ</w:t>
      </w:r>
      <w:r w:rsidR="00536331" w:rsidRPr="003C1928">
        <w:rPr>
          <w:rFonts w:ascii="Arial" w:hAnsi="Arial" w:cs="Arial"/>
          <w:b/>
          <w:sz w:val="20"/>
          <w:szCs w:val="20"/>
        </w:rPr>
        <w:t xml:space="preserve"> </w:t>
      </w:r>
      <w:r w:rsidR="00536331" w:rsidRPr="003C1928">
        <w:rPr>
          <w:rFonts w:ascii="Nyala" w:hAnsi="Nyala" w:cs="Nyala"/>
          <w:b/>
          <w:sz w:val="20"/>
          <w:szCs w:val="20"/>
        </w:rPr>
        <w:t>በዚህ</w:t>
      </w:r>
      <w:r w:rsidR="00536331" w:rsidRPr="003C1928">
        <w:rPr>
          <w:rFonts w:ascii="Arial" w:hAnsi="Arial" w:cs="Arial"/>
          <w:b/>
          <w:sz w:val="20"/>
          <w:szCs w:val="20"/>
        </w:rPr>
        <w:t xml:space="preserve"> </w:t>
      </w:r>
      <w:r w:rsidR="00536331" w:rsidRPr="003C1928">
        <w:rPr>
          <w:rFonts w:ascii="Nyala" w:hAnsi="Nyala" w:cs="Nyala"/>
          <w:b/>
          <w:sz w:val="20"/>
          <w:szCs w:val="20"/>
        </w:rPr>
        <w:t>ጥናት</w:t>
      </w:r>
      <w:r w:rsidR="00536331" w:rsidRPr="003C1928">
        <w:rPr>
          <w:rFonts w:ascii="Arial" w:hAnsi="Arial" w:cs="Arial"/>
          <w:b/>
          <w:sz w:val="20"/>
          <w:szCs w:val="20"/>
        </w:rPr>
        <w:t xml:space="preserve"> </w:t>
      </w:r>
      <w:r w:rsidR="00536331" w:rsidRPr="003C1928">
        <w:rPr>
          <w:rFonts w:ascii="Nyala" w:hAnsi="Nyala" w:cs="Nyala"/>
          <w:b/>
          <w:sz w:val="20"/>
          <w:szCs w:val="20"/>
        </w:rPr>
        <w:t>ወቅት</w:t>
      </w:r>
      <w:r w:rsidR="00536331" w:rsidRPr="003C1928">
        <w:rPr>
          <w:rFonts w:ascii="Arial" w:hAnsi="Arial" w:cs="Arial"/>
          <w:b/>
          <w:sz w:val="20"/>
          <w:szCs w:val="20"/>
        </w:rPr>
        <w:t xml:space="preserve"> </w:t>
      </w:r>
      <w:r w:rsidR="00536331" w:rsidRPr="003C1928">
        <w:rPr>
          <w:rFonts w:ascii="Nyala" w:hAnsi="Nyala" w:cs="Nyala"/>
          <w:b/>
          <w:sz w:val="20"/>
          <w:szCs w:val="20"/>
        </w:rPr>
        <w:t>ሁሉ</w:t>
      </w:r>
      <w:r w:rsidR="00536331" w:rsidRPr="003C1928">
        <w:rPr>
          <w:rFonts w:ascii="Arial" w:hAnsi="Arial" w:cs="Arial"/>
          <w:b/>
          <w:sz w:val="20"/>
          <w:szCs w:val="20"/>
        </w:rPr>
        <w:t xml:space="preserve"> </w:t>
      </w:r>
      <w:r w:rsidR="00536331" w:rsidRPr="003C1928">
        <w:rPr>
          <w:rFonts w:ascii="Nyala" w:hAnsi="Nyala" w:cs="Nyala"/>
          <w:b/>
          <w:sz w:val="20"/>
          <w:szCs w:val="20"/>
        </w:rPr>
        <w:t>የኢትዮጵያን</w:t>
      </w:r>
      <w:r w:rsidR="00536331" w:rsidRPr="003C1928">
        <w:rPr>
          <w:rFonts w:ascii="Arial" w:hAnsi="Arial" w:cs="Arial"/>
          <w:b/>
          <w:sz w:val="20"/>
          <w:szCs w:val="20"/>
        </w:rPr>
        <w:t xml:space="preserve"> </w:t>
      </w:r>
      <w:r w:rsidR="00536331" w:rsidRPr="003C1928">
        <w:rPr>
          <w:rFonts w:ascii="Nyala" w:hAnsi="Nyala" w:cs="Nyala"/>
          <w:b/>
          <w:sz w:val="20"/>
          <w:szCs w:val="20"/>
        </w:rPr>
        <w:t>የዘመን</w:t>
      </w:r>
      <w:r w:rsidR="00536331" w:rsidRPr="003C1928">
        <w:rPr>
          <w:rFonts w:ascii="Arial" w:hAnsi="Arial" w:cs="Arial"/>
          <w:b/>
          <w:sz w:val="20"/>
          <w:szCs w:val="20"/>
        </w:rPr>
        <w:t xml:space="preserve"> </w:t>
      </w:r>
      <w:r w:rsidR="00536331" w:rsidRPr="003C1928">
        <w:rPr>
          <w:rFonts w:ascii="Nyala" w:hAnsi="Nyala" w:cs="Nyala"/>
          <w:b/>
          <w:sz w:val="20"/>
          <w:szCs w:val="20"/>
        </w:rPr>
        <w:t>አቆጣጠር</w:t>
      </w:r>
      <w:r w:rsidR="00536331" w:rsidRPr="003C1928">
        <w:rPr>
          <w:rFonts w:ascii="Arial" w:hAnsi="Arial" w:cs="Arial"/>
          <w:b/>
          <w:sz w:val="20"/>
          <w:szCs w:val="20"/>
        </w:rPr>
        <w:t xml:space="preserve"> </w:t>
      </w:r>
      <w:r w:rsidR="00536331" w:rsidRPr="003C1928">
        <w:rPr>
          <w:rFonts w:ascii="Nyala" w:hAnsi="Nyala" w:cs="Nyala"/>
          <w:b/>
          <w:sz w:val="20"/>
          <w:szCs w:val="20"/>
        </w:rPr>
        <w:t>ይጠቀሙ</w:t>
      </w:r>
      <w:r w:rsidR="00536331" w:rsidRPr="003C1928">
        <w:rPr>
          <w:rFonts w:ascii="Arial" w:hAnsi="Arial" w:cs="Arial"/>
          <w:b/>
          <w:sz w:val="20"/>
          <w:szCs w:val="20"/>
        </w:rPr>
        <w:t>!</w:t>
      </w:r>
    </w:p>
    <w:p w14:paraId="17FFA3E6" w14:textId="308DC61C" w:rsidR="00102E06" w:rsidRPr="003C1928" w:rsidRDefault="00102E06" w:rsidP="00DE08E3">
      <w:pPr>
        <w:pStyle w:val="ListParagraph"/>
        <w:numPr>
          <w:ilvl w:val="0"/>
          <w:numId w:val="24"/>
        </w:numPr>
        <w:spacing w:after="120"/>
        <w:contextualSpacing w:val="0"/>
        <w:rPr>
          <w:rFonts w:ascii="Arial" w:hAnsi="Arial" w:cs="Arial"/>
          <w:b/>
          <w:sz w:val="20"/>
          <w:szCs w:val="20"/>
        </w:rPr>
      </w:pPr>
      <w:r w:rsidRPr="00F67237">
        <w:rPr>
          <w:rFonts w:ascii="Arial" w:hAnsi="Arial" w:cs="Arial"/>
          <w:b/>
          <w:sz w:val="20"/>
          <w:szCs w:val="20"/>
        </w:rPr>
        <w:t>What to do when the respondent cannot show her WEDP ID</w:t>
      </w:r>
      <w:r w:rsidR="00021E6E" w:rsidRPr="00F67237">
        <w:rPr>
          <w:rFonts w:ascii="Arial" w:hAnsi="Arial" w:cs="Arial"/>
          <w:b/>
          <w:sz w:val="20"/>
          <w:szCs w:val="20"/>
        </w:rPr>
        <w:t xml:space="preserve"> Card</w:t>
      </w:r>
      <w:r w:rsidR="0036023E" w:rsidRPr="003C1928">
        <w:rPr>
          <w:rFonts w:ascii="Arial" w:hAnsi="Arial" w:cs="Arial"/>
          <w:b/>
          <w:sz w:val="20"/>
          <w:szCs w:val="20"/>
        </w:rPr>
        <w:t xml:space="preserve">? </w:t>
      </w:r>
      <w:r w:rsidR="0036023E" w:rsidRPr="003C1928">
        <w:rPr>
          <w:rFonts w:ascii="Nyala" w:hAnsi="Nyala" w:cs="Nyala"/>
          <w:b/>
          <w:sz w:val="20"/>
          <w:szCs w:val="20"/>
        </w:rPr>
        <w:t>መ</w:t>
      </w:r>
      <w:r w:rsidR="001602F1" w:rsidRPr="003C1928">
        <w:rPr>
          <w:rFonts w:ascii="Nyala" w:hAnsi="Nyala" w:cs="Nyala"/>
          <w:b/>
          <w:sz w:val="20"/>
          <w:szCs w:val="20"/>
        </w:rPr>
        <w:t>ላሿ</w:t>
      </w:r>
      <w:r w:rsidR="001602F1" w:rsidRPr="003C1928">
        <w:rPr>
          <w:rFonts w:ascii="Arial" w:hAnsi="Arial" w:cs="Arial"/>
          <w:b/>
          <w:sz w:val="20"/>
          <w:szCs w:val="20"/>
        </w:rPr>
        <w:t xml:space="preserve"> </w:t>
      </w:r>
      <w:r w:rsidR="001602F1" w:rsidRPr="003C1928">
        <w:rPr>
          <w:rFonts w:ascii="Nyala" w:hAnsi="Nyala" w:cs="Nyala"/>
          <w:b/>
          <w:sz w:val="20"/>
          <w:szCs w:val="20"/>
        </w:rPr>
        <w:t>የዌደፕ</w:t>
      </w:r>
      <w:r w:rsidR="001602F1" w:rsidRPr="003C1928">
        <w:rPr>
          <w:rFonts w:ascii="Arial" w:hAnsi="Arial" w:cs="Arial"/>
          <w:b/>
          <w:sz w:val="20"/>
          <w:szCs w:val="20"/>
        </w:rPr>
        <w:t xml:space="preserve"> </w:t>
      </w:r>
      <w:r w:rsidR="001602F1" w:rsidRPr="003C1928">
        <w:rPr>
          <w:rFonts w:ascii="Nyala" w:hAnsi="Nyala" w:cs="Nyala"/>
          <w:b/>
          <w:sz w:val="20"/>
          <w:szCs w:val="20"/>
        </w:rPr>
        <w:t>መታወቂያቸውን</w:t>
      </w:r>
      <w:r w:rsidR="001602F1" w:rsidRPr="003C1928">
        <w:rPr>
          <w:rFonts w:ascii="Arial" w:hAnsi="Arial" w:cs="Arial"/>
          <w:b/>
          <w:sz w:val="20"/>
          <w:szCs w:val="20"/>
        </w:rPr>
        <w:t xml:space="preserve"> </w:t>
      </w:r>
      <w:r w:rsidR="001602F1" w:rsidRPr="003C1928">
        <w:rPr>
          <w:rFonts w:ascii="Nyala" w:hAnsi="Nyala" w:cs="Nyala"/>
          <w:b/>
          <w:sz w:val="20"/>
          <w:szCs w:val="20"/>
        </w:rPr>
        <w:t>ማሳየት</w:t>
      </w:r>
      <w:r w:rsidR="001602F1" w:rsidRPr="003C1928">
        <w:rPr>
          <w:rFonts w:ascii="Arial" w:hAnsi="Arial" w:cs="Arial"/>
          <w:b/>
          <w:sz w:val="20"/>
          <w:szCs w:val="20"/>
        </w:rPr>
        <w:t xml:space="preserve"> </w:t>
      </w:r>
      <w:r w:rsidR="001602F1" w:rsidRPr="003C1928">
        <w:rPr>
          <w:rFonts w:ascii="Nyala" w:hAnsi="Nyala" w:cs="Nyala"/>
          <w:b/>
          <w:sz w:val="20"/>
          <w:szCs w:val="20"/>
        </w:rPr>
        <w:t>ካልቻሉ</w:t>
      </w:r>
    </w:p>
    <w:p w14:paraId="11C9AF16" w14:textId="77777777" w:rsidR="003C1928" w:rsidRDefault="00021E6E" w:rsidP="006078D3">
      <w:pPr>
        <w:spacing w:after="120"/>
        <w:ind w:left="357"/>
        <w:jc w:val="both"/>
        <w:rPr>
          <w:rFonts w:ascii="Arial" w:hAnsi="Arial" w:cs="Arial"/>
          <w:sz w:val="20"/>
          <w:szCs w:val="20"/>
        </w:rPr>
      </w:pPr>
      <w:r w:rsidRPr="00F67237">
        <w:rPr>
          <w:rFonts w:ascii="Arial" w:hAnsi="Arial" w:cs="Arial"/>
          <w:sz w:val="20"/>
          <w:szCs w:val="20"/>
        </w:rPr>
        <w:t xml:space="preserve">If the respondent cannot show her WEDP ID Card, ask for the reason. If the reason seems plausible to you, ask her if she knows her WEDP ID </w:t>
      </w:r>
      <w:r w:rsidR="00557541" w:rsidRPr="00F67237">
        <w:rPr>
          <w:rFonts w:ascii="Arial" w:hAnsi="Arial" w:cs="Arial"/>
          <w:sz w:val="20"/>
          <w:szCs w:val="20"/>
        </w:rPr>
        <w:t xml:space="preserve">number </w:t>
      </w:r>
      <w:r w:rsidRPr="00F67237">
        <w:rPr>
          <w:rFonts w:ascii="Arial" w:hAnsi="Arial" w:cs="Arial"/>
          <w:sz w:val="20"/>
          <w:szCs w:val="20"/>
        </w:rPr>
        <w:t>and compare these information with the infor</w:t>
      </w:r>
      <w:r w:rsidR="00557541" w:rsidRPr="00F67237">
        <w:rPr>
          <w:rFonts w:ascii="Arial" w:hAnsi="Arial" w:cs="Arial"/>
          <w:sz w:val="20"/>
          <w:szCs w:val="20"/>
        </w:rPr>
        <w:t>mation you have. If the WEDP ID numbers</w:t>
      </w:r>
      <w:r w:rsidRPr="00F67237">
        <w:rPr>
          <w:rFonts w:ascii="Arial" w:hAnsi="Arial" w:cs="Arial"/>
          <w:sz w:val="20"/>
          <w:szCs w:val="20"/>
        </w:rPr>
        <w:t xml:space="preserve"> </w:t>
      </w:r>
      <w:r w:rsidR="007F6EC8" w:rsidRPr="00F67237">
        <w:rPr>
          <w:rFonts w:ascii="Arial" w:hAnsi="Arial" w:cs="Arial"/>
          <w:sz w:val="20"/>
          <w:szCs w:val="20"/>
        </w:rPr>
        <w:t xml:space="preserve">match, continue the interview. If she does not know her WEDP ID </w:t>
      </w:r>
      <w:r w:rsidR="00557541" w:rsidRPr="00F67237">
        <w:rPr>
          <w:rFonts w:ascii="Arial" w:hAnsi="Arial" w:cs="Arial"/>
          <w:sz w:val="20"/>
          <w:szCs w:val="20"/>
        </w:rPr>
        <w:t xml:space="preserve">number </w:t>
      </w:r>
      <w:r w:rsidR="007F6EC8" w:rsidRPr="00F67237">
        <w:rPr>
          <w:rFonts w:ascii="Arial" w:hAnsi="Arial" w:cs="Arial"/>
          <w:sz w:val="20"/>
          <w:szCs w:val="20"/>
        </w:rPr>
        <w:t>or the number she mentions does not match the information you have, please</w:t>
      </w:r>
      <w:r w:rsidR="00B111CA" w:rsidRPr="00F67237">
        <w:rPr>
          <w:rFonts w:ascii="Arial" w:hAnsi="Arial" w:cs="Arial"/>
          <w:sz w:val="20"/>
          <w:szCs w:val="20"/>
        </w:rPr>
        <w:t xml:space="preserve"> check whether the name of the respondent is the same as the name in the respondent list.</w:t>
      </w:r>
      <w:r w:rsidR="0079295E" w:rsidRPr="00F67237">
        <w:rPr>
          <w:rFonts w:ascii="Arial" w:hAnsi="Arial" w:cs="Arial"/>
          <w:sz w:val="20"/>
          <w:szCs w:val="20"/>
        </w:rPr>
        <w:t xml:space="preserve"> If this is the case, write down that you have used the number of the list </w:t>
      </w:r>
      <w:r w:rsidR="002C22D7" w:rsidRPr="00F67237">
        <w:rPr>
          <w:rFonts w:ascii="Arial" w:hAnsi="Arial" w:cs="Arial"/>
          <w:sz w:val="20"/>
          <w:szCs w:val="20"/>
        </w:rPr>
        <w:t xml:space="preserve">and </w:t>
      </w:r>
      <w:r w:rsidR="00B111CA" w:rsidRPr="00F67237">
        <w:rPr>
          <w:rFonts w:ascii="Arial" w:hAnsi="Arial" w:cs="Arial"/>
          <w:sz w:val="20"/>
          <w:szCs w:val="20"/>
        </w:rPr>
        <w:t xml:space="preserve">ask the respondent whether you can call her later to confirm </w:t>
      </w:r>
      <w:r w:rsidR="0079295E" w:rsidRPr="00F67237">
        <w:rPr>
          <w:rFonts w:ascii="Arial" w:hAnsi="Arial" w:cs="Arial"/>
          <w:sz w:val="20"/>
          <w:szCs w:val="20"/>
        </w:rPr>
        <w:t xml:space="preserve">the </w:t>
      </w:r>
      <w:r w:rsidR="00B111CA" w:rsidRPr="00F67237">
        <w:rPr>
          <w:rFonts w:ascii="Arial" w:hAnsi="Arial" w:cs="Arial"/>
          <w:sz w:val="20"/>
          <w:szCs w:val="20"/>
        </w:rPr>
        <w:t xml:space="preserve">accuracy of the ID that you have entered. </w:t>
      </w:r>
      <w:r w:rsidR="0079295E" w:rsidRPr="00F67237">
        <w:rPr>
          <w:rFonts w:ascii="Arial" w:hAnsi="Arial" w:cs="Arial"/>
          <w:sz w:val="20"/>
          <w:szCs w:val="20"/>
        </w:rPr>
        <w:t xml:space="preserve">If the names do </w:t>
      </w:r>
      <w:r w:rsidR="0079295E" w:rsidRPr="00F67237">
        <w:rPr>
          <w:rFonts w:ascii="Arial" w:hAnsi="Arial" w:cs="Arial"/>
          <w:sz w:val="20"/>
          <w:szCs w:val="20"/>
          <w:u w:val="single"/>
        </w:rPr>
        <w:t xml:space="preserve">not </w:t>
      </w:r>
      <w:r w:rsidR="0079295E" w:rsidRPr="00F67237">
        <w:rPr>
          <w:rFonts w:ascii="Arial" w:hAnsi="Arial" w:cs="Arial"/>
          <w:sz w:val="20"/>
          <w:szCs w:val="20"/>
        </w:rPr>
        <w:t>match</w:t>
      </w:r>
      <w:r w:rsidR="00B111CA" w:rsidRPr="00F67237">
        <w:rPr>
          <w:rFonts w:ascii="Arial" w:hAnsi="Arial" w:cs="Arial"/>
          <w:sz w:val="20"/>
          <w:szCs w:val="20"/>
        </w:rPr>
        <w:t>, please contact</w:t>
      </w:r>
      <w:r w:rsidR="007F6EC8" w:rsidRPr="00F67237">
        <w:rPr>
          <w:rFonts w:ascii="Arial" w:hAnsi="Arial" w:cs="Arial"/>
          <w:sz w:val="20"/>
          <w:szCs w:val="20"/>
        </w:rPr>
        <w:t xml:space="preserve"> your supervisor</w:t>
      </w:r>
      <w:r w:rsidR="007F6EC8" w:rsidRPr="003C1928">
        <w:rPr>
          <w:rFonts w:ascii="Arial" w:hAnsi="Arial" w:cs="Arial"/>
          <w:sz w:val="20"/>
          <w:szCs w:val="20"/>
        </w:rPr>
        <w:t>.</w:t>
      </w:r>
    </w:p>
    <w:p w14:paraId="2E1EC1DF" w14:textId="014E946C" w:rsidR="007E120D" w:rsidRPr="003C1928" w:rsidRDefault="00B556C4" w:rsidP="006078D3">
      <w:pPr>
        <w:spacing w:after="120"/>
        <w:ind w:left="357"/>
        <w:jc w:val="both"/>
        <w:rPr>
          <w:rFonts w:ascii="Arial" w:hAnsi="Arial" w:cs="Arial"/>
          <w:sz w:val="20"/>
          <w:szCs w:val="20"/>
        </w:rPr>
      </w:pPr>
      <w:r w:rsidRPr="003C1928">
        <w:rPr>
          <w:rFonts w:ascii="Nyala" w:hAnsi="Nyala" w:cs="Nyala"/>
          <w:sz w:val="20"/>
          <w:szCs w:val="20"/>
        </w:rPr>
        <w:t>መታወቂያውን</w:t>
      </w:r>
      <w:r w:rsidRPr="003C1928">
        <w:rPr>
          <w:rFonts w:ascii="Arial" w:hAnsi="Arial" w:cs="Arial"/>
          <w:sz w:val="20"/>
          <w:szCs w:val="20"/>
        </w:rPr>
        <w:t xml:space="preserve"> </w:t>
      </w:r>
      <w:r w:rsidRPr="003C1928">
        <w:rPr>
          <w:rFonts w:ascii="Nyala" w:hAnsi="Nyala" w:cs="Nyala"/>
          <w:sz w:val="20"/>
          <w:szCs w:val="20"/>
        </w:rPr>
        <w:t>ለምን</w:t>
      </w:r>
      <w:r w:rsidRPr="003C1928">
        <w:rPr>
          <w:rFonts w:ascii="Arial" w:hAnsi="Arial" w:cs="Arial"/>
          <w:sz w:val="20"/>
          <w:szCs w:val="20"/>
        </w:rPr>
        <w:t xml:space="preserve"> </w:t>
      </w:r>
      <w:r w:rsidRPr="003C1928">
        <w:rPr>
          <w:rFonts w:ascii="Nyala" w:hAnsi="Nyala" w:cs="Nyala"/>
          <w:sz w:val="20"/>
          <w:szCs w:val="20"/>
        </w:rPr>
        <w:t>ማሳየት</w:t>
      </w:r>
      <w:r w:rsidRPr="003C1928">
        <w:rPr>
          <w:rFonts w:ascii="Arial" w:hAnsi="Arial" w:cs="Arial"/>
          <w:sz w:val="20"/>
          <w:szCs w:val="20"/>
        </w:rPr>
        <w:t xml:space="preserve"> </w:t>
      </w:r>
      <w:r w:rsidRPr="003C1928">
        <w:rPr>
          <w:rFonts w:ascii="Nyala" w:hAnsi="Nyala" w:cs="Nyala"/>
          <w:sz w:val="20"/>
          <w:szCs w:val="20"/>
        </w:rPr>
        <w:t>እንዳልቻሉ</w:t>
      </w:r>
      <w:r w:rsidRPr="003C1928">
        <w:rPr>
          <w:rFonts w:ascii="Arial" w:hAnsi="Arial" w:cs="Arial"/>
          <w:sz w:val="20"/>
          <w:szCs w:val="20"/>
        </w:rPr>
        <w:t xml:space="preserve"> </w:t>
      </w:r>
      <w:r w:rsidRPr="003C1928">
        <w:rPr>
          <w:rFonts w:ascii="Nyala" w:hAnsi="Nyala" w:cs="Nyala"/>
          <w:sz w:val="20"/>
          <w:szCs w:val="20"/>
        </w:rPr>
        <w:t>ይጠይቋቸው፡፡</w:t>
      </w:r>
      <w:r w:rsidRPr="003C1928">
        <w:rPr>
          <w:rFonts w:ascii="Arial" w:hAnsi="Arial" w:cs="Arial"/>
          <w:sz w:val="20"/>
          <w:szCs w:val="20"/>
        </w:rPr>
        <w:t xml:space="preserve"> </w:t>
      </w:r>
      <w:r w:rsidRPr="003C1928">
        <w:rPr>
          <w:rFonts w:ascii="Nyala" w:hAnsi="Nyala" w:cs="Nyala"/>
          <w:sz w:val="20"/>
          <w:szCs w:val="20"/>
        </w:rPr>
        <w:t>ምክኒያቱ</w:t>
      </w:r>
      <w:r w:rsidRPr="003C1928">
        <w:rPr>
          <w:rFonts w:ascii="Arial" w:hAnsi="Arial" w:cs="Arial"/>
          <w:sz w:val="20"/>
          <w:szCs w:val="20"/>
        </w:rPr>
        <w:t xml:space="preserve"> </w:t>
      </w:r>
      <w:r w:rsidRPr="003C1928">
        <w:rPr>
          <w:rFonts w:ascii="Nyala" w:hAnsi="Nyala" w:cs="Nyala"/>
          <w:sz w:val="20"/>
          <w:szCs w:val="20"/>
        </w:rPr>
        <w:t>አሳማኝ</w:t>
      </w:r>
      <w:r w:rsidRPr="003C1928">
        <w:rPr>
          <w:rFonts w:ascii="Arial" w:hAnsi="Arial" w:cs="Arial"/>
          <w:sz w:val="20"/>
          <w:szCs w:val="20"/>
        </w:rPr>
        <w:t xml:space="preserve"> </w:t>
      </w:r>
      <w:r w:rsidRPr="003C1928">
        <w:rPr>
          <w:rFonts w:ascii="Nyala" w:hAnsi="Nyala" w:cs="Nyala"/>
          <w:sz w:val="20"/>
          <w:szCs w:val="20"/>
        </w:rPr>
        <w:t>ከመሰሎት</w:t>
      </w:r>
      <w:r w:rsidRPr="003C1928">
        <w:rPr>
          <w:rFonts w:ascii="Arial" w:hAnsi="Arial" w:cs="Arial"/>
          <w:sz w:val="20"/>
          <w:szCs w:val="20"/>
        </w:rPr>
        <w:t xml:space="preserve"> </w:t>
      </w:r>
      <w:r w:rsidRPr="003C1928">
        <w:rPr>
          <w:rFonts w:ascii="Nyala" w:hAnsi="Nyala" w:cs="Nyala"/>
          <w:sz w:val="20"/>
          <w:szCs w:val="20"/>
        </w:rPr>
        <w:t>መላሿ</w:t>
      </w:r>
      <w:r w:rsidRPr="003C1928">
        <w:rPr>
          <w:rFonts w:ascii="Arial" w:hAnsi="Arial" w:cs="Arial"/>
          <w:sz w:val="20"/>
          <w:szCs w:val="20"/>
        </w:rPr>
        <w:t xml:space="preserve"> </w:t>
      </w:r>
      <w:r w:rsidRPr="003C1928">
        <w:rPr>
          <w:rFonts w:ascii="Nyala" w:hAnsi="Nyala" w:cs="Nyala"/>
          <w:sz w:val="20"/>
          <w:szCs w:val="20"/>
        </w:rPr>
        <w:t>የዌደፕ</w:t>
      </w:r>
      <w:r w:rsidRPr="003C1928">
        <w:rPr>
          <w:rFonts w:ascii="Arial" w:hAnsi="Arial" w:cs="Arial"/>
          <w:sz w:val="20"/>
          <w:szCs w:val="20"/>
        </w:rPr>
        <w:t xml:space="preserve"> </w:t>
      </w:r>
      <w:r w:rsidRPr="003C1928">
        <w:rPr>
          <w:rFonts w:ascii="Nyala" w:hAnsi="Nyala" w:cs="Nyala"/>
          <w:sz w:val="20"/>
          <w:szCs w:val="20"/>
        </w:rPr>
        <w:t>መታወቂያቸውን</w:t>
      </w:r>
      <w:r w:rsidRPr="003C1928">
        <w:rPr>
          <w:rFonts w:ascii="Arial" w:hAnsi="Arial" w:cs="Arial"/>
          <w:sz w:val="20"/>
          <w:szCs w:val="20"/>
        </w:rPr>
        <w:t xml:space="preserve"> </w:t>
      </w:r>
      <w:r w:rsidRPr="003C1928">
        <w:rPr>
          <w:rFonts w:ascii="Nyala" w:hAnsi="Nyala" w:cs="Nyala"/>
          <w:sz w:val="20"/>
          <w:szCs w:val="20"/>
        </w:rPr>
        <w:t>ቁጥር</w:t>
      </w:r>
      <w:r w:rsidRPr="003C1928">
        <w:rPr>
          <w:rFonts w:ascii="Arial" w:hAnsi="Arial" w:cs="Arial"/>
          <w:sz w:val="20"/>
          <w:szCs w:val="20"/>
        </w:rPr>
        <w:t xml:space="preserve"> </w:t>
      </w:r>
      <w:r w:rsidRPr="003C1928">
        <w:rPr>
          <w:rFonts w:ascii="Nyala" w:hAnsi="Nyala" w:cs="Nyala"/>
          <w:sz w:val="20"/>
          <w:szCs w:val="20"/>
        </w:rPr>
        <w:t>ያውቁት</w:t>
      </w:r>
      <w:r w:rsidRPr="003C1928">
        <w:rPr>
          <w:rFonts w:ascii="Arial" w:hAnsi="Arial" w:cs="Arial"/>
          <w:sz w:val="20"/>
          <w:szCs w:val="20"/>
        </w:rPr>
        <w:t xml:space="preserve"> </w:t>
      </w:r>
      <w:r w:rsidRPr="003C1928">
        <w:rPr>
          <w:rFonts w:ascii="Nyala" w:hAnsi="Nyala" w:cs="Nyala"/>
          <w:sz w:val="20"/>
          <w:szCs w:val="20"/>
        </w:rPr>
        <w:t>አንድሆነ</w:t>
      </w:r>
      <w:r w:rsidRPr="003C1928">
        <w:rPr>
          <w:rFonts w:ascii="Arial" w:hAnsi="Arial" w:cs="Arial"/>
          <w:sz w:val="20"/>
          <w:szCs w:val="20"/>
        </w:rPr>
        <w:t xml:space="preserve"> </w:t>
      </w:r>
      <w:r w:rsidRPr="003C1928">
        <w:rPr>
          <w:rFonts w:ascii="Nyala" w:hAnsi="Nyala" w:cs="Nyala"/>
          <w:sz w:val="20"/>
          <w:szCs w:val="20"/>
        </w:rPr>
        <w:t>ይጠይቁና</w:t>
      </w:r>
      <w:r w:rsidRPr="003C1928">
        <w:rPr>
          <w:rFonts w:ascii="Arial" w:hAnsi="Arial" w:cs="Arial"/>
          <w:sz w:val="20"/>
          <w:szCs w:val="20"/>
        </w:rPr>
        <w:t xml:space="preserve"> </w:t>
      </w:r>
      <w:r w:rsidRPr="003C1928">
        <w:rPr>
          <w:rFonts w:ascii="Nyala" w:hAnsi="Nyala" w:cs="Nyala"/>
          <w:sz w:val="20"/>
          <w:szCs w:val="20"/>
        </w:rPr>
        <w:t>እርስዎ</w:t>
      </w:r>
      <w:r w:rsidRPr="003C1928">
        <w:rPr>
          <w:rFonts w:ascii="Arial" w:hAnsi="Arial" w:cs="Arial"/>
          <w:sz w:val="20"/>
          <w:szCs w:val="20"/>
        </w:rPr>
        <w:t xml:space="preserve"> </w:t>
      </w:r>
      <w:r w:rsidRPr="003C1928">
        <w:rPr>
          <w:rFonts w:ascii="Nyala" w:hAnsi="Nyala" w:cs="Nyala"/>
          <w:sz w:val="20"/>
          <w:szCs w:val="20"/>
        </w:rPr>
        <w:t>ጋረ</w:t>
      </w:r>
      <w:r w:rsidRPr="003C1928">
        <w:rPr>
          <w:rFonts w:ascii="Arial" w:hAnsi="Arial" w:cs="Arial"/>
          <w:sz w:val="20"/>
          <w:szCs w:val="20"/>
        </w:rPr>
        <w:t xml:space="preserve"> </w:t>
      </w:r>
      <w:r w:rsidRPr="003C1928">
        <w:rPr>
          <w:rFonts w:ascii="Nyala" w:hAnsi="Nyala" w:cs="Nyala"/>
          <w:sz w:val="20"/>
          <w:szCs w:val="20"/>
        </w:rPr>
        <w:t>ካለው</w:t>
      </w:r>
      <w:r w:rsidRPr="003C1928">
        <w:rPr>
          <w:rFonts w:ascii="Arial" w:hAnsi="Arial" w:cs="Arial"/>
          <w:sz w:val="20"/>
          <w:szCs w:val="20"/>
        </w:rPr>
        <w:t xml:space="preserve"> </w:t>
      </w:r>
      <w:r w:rsidRPr="003C1928">
        <w:rPr>
          <w:rFonts w:ascii="Nyala" w:hAnsi="Nyala" w:cs="Nyala"/>
          <w:sz w:val="20"/>
          <w:szCs w:val="20"/>
        </w:rPr>
        <w:t>መረጃ</w:t>
      </w:r>
      <w:r w:rsidRPr="003C1928">
        <w:rPr>
          <w:rFonts w:ascii="Arial" w:hAnsi="Arial" w:cs="Arial"/>
          <w:sz w:val="20"/>
          <w:szCs w:val="20"/>
        </w:rPr>
        <w:t xml:space="preserve"> </w:t>
      </w:r>
      <w:r w:rsidRPr="003C1928">
        <w:rPr>
          <w:rFonts w:ascii="Nyala" w:hAnsi="Nyala" w:cs="Nyala"/>
          <w:sz w:val="20"/>
          <w:szCs w:val="20"/>
        </w:rPr>
        <w:t>ጋር</w:t>
      </w:r>
      <w:r w:rsidRPr="003C1928">
        <w:rPr>
          <w:rFonts w:ascii="Arial" w:hAnsi="Arial" w:cs="Arial"/>
          <w:sz w:val="20"/>
          <w:szCs w:val="20"/>
        </w:rPr>
        <w:t xml:space="preserve"> </w:t>
      </w:r>
      <w:r w:rsidRPr="003C1928">
        <w:rPr>
          <w:rFonts w:ascii="Nyala" w:hAnsi="Nyala" w:cs="Nyala"/>
          <w:sz w:val="20"/>
          <w:szCs w:val="20"/>
        </w:rPr>
        <w:t>ያመሳክሩት፡፡</w:t>
      </w:r>
      <w:r w:rsidRPr="003C1928">
        <w:rPr>
          <w:rFonts w:ascii="Arial" w:hAnsi="Arial" w:cs="Arial"/>
          <w:sz w:val="20"/>
          <w:szCs w:val="20"/>
        </w:rPr>
        <w:t xml:space="preserve"> </w:t>
      </w:r>
      <w:r w:rsidRPr="003C1928">
        <w:rPr>
          <w:rFonts w:ascii="Nyala" w:hAnsi="Nyala" w:cs="Nyala"/>
          <w:sz w:val="20"/>
          <w:szCs w:val="20"/>
        </w:rPr>
        <w:t>የመታወቂያ</w:t>
      </w:r>
      <w:r w:rsidRPr="003C1928">
        <w:rPr>
          <w:rFonts w:ascii="Arial" w:hAnsi="Arial" w:cs="Arial"/>
          <w:sz w:val="20"/>
          <w:szCs w:val="20"/>
        </w:rPr>
        <w:t xml:space="preserve"> </w:t>
      </w:r>
      <w:r w:rsidRPr="003C1928">
        <w:rPr>
          <w:rFonts w:ascii="Nyala" w:hAnsi="Nyala" w:cs="Nyala"/>
          <w:sz w:val="20"/>
          <w:szCs w:val="20"/>
        </w:rPr>
        <w:t>ቁጥሮቹ</w:t>
      </w:r>
      <w:r w:rsidRPr="003C1928">
        <w:rPr>
          <w:rFonts w:ascii="Arial" w:hAnsi="Arial" w:cs="Arial"/>
          <w:sz w:val="20"/>
          <w:szCs w:val="20"/>
        </w:rPr>
        <w:t xml:space="preserve"> </w:t>
      </w:r>
      <w:r w:rsidRPr="003C1928">
        <w:rPr>
          <w:rFonts w:ascii="Nyala" w:hAnsi="Nyala" w:cs="Nyala"/>
          <w:sz w:val="20"/>
          <w:szCs w:val="20"/>
        </w:rPr>
        <w:t>ተመሳሳይ</w:t>
      </w:r>
      <w:r w:rsidRPr="003C1928">
        <w:rPr>
          <w:rFonts w:ascii="Arial" w:hAnsi="Arial" w:cs="Arial"/>
          <w:sz w:val="20"/>
          <w:szCs w:val="20"/>
        </w:rPr>
        <w:t xml:space="preserve"> </w:t>
      </w:r>
      <w:r w:rsidRPr="003C1928">
        <w:rPr>
          <w:rFonts w:ascii="Nyala" w:hAnsi="Nyala" w:cs="Nyala"/>
          <w:sz w:val="20"/>
          <w:szCs w:val="20"/>
        </w:rPr>
        <w:t>ከሆኑ</w:t>
      </w:r>
      <w:r w:rsidRPr="003C1928">
        <w:rPr>
          <w:rFonts w:ascii="Arial" w:hAnsi="Arial" w:cs="Arial"/>
          <w:sz w:val="20"/>
          <w:szCs w:val="20"/>
        </w:rPr>
        <w:t xml:space="preserve"> </w:t>
      </w:r>
      <w:r w:rsidRPr="003C1928">
        <w:rPr>
          <w:rFonts w:ascii="Nyala" w:hAnsi="Nyala" w:cs="Nyala"/>
          <w:sz w:val="20"/>
          <w:szCs w:val="20"/>
        </w:rPr>
        <w:t>ቃለ</w:t>
      </w:r>
      <w:r w:rsidRPr="003C1928">
        <w:rPr>
          <w:rFonts w:ascii="Arial" w:hAnsi="Arial" w:cs="Arial"/>
          <w:sz w:val="20"/>
          <w:szCs w:val="20"/>
        </w:rPr>
        <w:t>-</w:t>
      </w:r>
      <w:r w:rsidRPr="003C1928">
        <w:rPr>
          <w:rFonts w:ascii="Nyala" w:hAnsi="Nyala" w:cs="Nyala"/>
          <w:sz w:val="20"/>
          <w:szCs w:val="20"/>
        </w:rPr>
        <w:t>መጠይቁን</w:t>
      </w:r>
      <w:r w:rsidRPr="003C1928">
        <w:rPr>
          <w:rFonts w:ascii="Arial" w:hAnsi="Arial" w:cs="Arial"/>
          <w:sz w:val="20"/>
          <w:szCs w:val="20"/>
        </w:rPr>
        <w:t xml:space="preserve"> </w:t>
      </w:r>
      <w:r w:rsidRPr="003C1928">
        <w:rPr>
          <w:rFonts w:ascii="Nyala" w:hAnsi="Nyala" w:cs="Nyala"/>
          <w:sz w:val="20"/>
          <w:szCs w:val="20"/>
        </w:rPr>
        <w:t>ይቀጥሉ፡፡</w:t>
      </w:r>
      <w:r w:rsidRPr="003C1928">
        <w:rPr>
          <w:rFonts w:ascii="Arial" w:hAnsi="Arial" w:cs="Arial"/>
          <w:sz w:val="20"/>
          <w:szCs w:val="20"/>
        </w:rPr>
        <w:t xml:space="preserve"> </w:t>
      </w:r>
      <w:r w:rsidRPr="003C1928">
        <w:rPr>
          <w:rFonts w:ascii="Nyala" w:hAnsi="Nyala" w:cs="Nyala"/>
          <w:sz w:val="20"/>
          <w:szCs w:val="20"/>
        </w:rPr>
        <w:t>መላሿ</w:t>
      </w:r>
      <w:r w:rsidRPr="003C1928">
        <w:rPr>
          <w:rFonts w:ascii="Arial" w:hAnsi="Arial" w:cs="Arial"/>
          <w:sz w:val="20"/>
          <w:szCs w:val="20"/>
        </w:rPr>
        <w:t xml:space="preserve"> </w:t>
      </w:r>
      <w:r w:rsidRPr="003C1928">
        <w:rPr>
          <w:rFonts w:ascii="Nyala" w:hAnsi="Nyala" w:cs="Nyala"/>
          <w:sz w:val="20"/>
          <w:szCs w:val="20"/>
        </w:rPr>
        <w:t>የዌደፕ</w:t>
      </w:r>
      <w:r w:rsidRPr="003C1928">
        <w:rPr>
          <w:rFonts w:ascii="Arial" w:hAnsi="Arial" w:cs="Arial"/>
          <w:sz w:val="20"/>
          <w:szCs w:val="20"/>
        </w:rPr>
        <w:t xml:space="preserve"> </w:t>
      </w:r>
      <w:r w:rsidRPr="003C1928">
        <w:rPr>
          <w:rFonts w:ascii="Nyala" w:hAnsi="Nyala" w:cs="Nyala"/>
          <w:sz w:val="20"/>
          <w:szCs w:val="20"/>
        </w:rPr>
        <w:t>መታወቂያቸውን</w:t>
      </w:r>
      <w:r w:rsidRPr="003C1928">
        <w:rPr>
          <w:rFonts w:ascii="Arial" w:hAnsi="Arial" w:cs="Arial"/>
          <w:sz w:val="20"/>
          <w:szCs w:val="20"/>
        </w:rPr>
        <w:t xml:space="preserve"> </w:t>
      </w:r>
      <w:r w:rsidRPr="003C1928">
        <w:rPr>
          <w:rFonts w:ascii="Nyala" w:hAnsi="Nyala" w:cs="Nyala"/>
          <w:sz w:val="20"/>
          <w:szCs w:val="20"/>
        </w:rPr>
        <w:t>ቁጥር</w:t>
      </w:r>
      <w:r w:rsidRPr="003C1928">
        <w:rPr>
          <w:rFonts w:ascii="Arial" w:hAnsi="Arial" w:cs="Arial"/>
          <w:sz w:val="20"/>
          <w:szCs w:val="20"/>
        </w:rPr>
        <w:t xml:space="preserve"> </w:t>
      </w:r>
      <w:r w:rsidRPr="003C1928">
        <w:rPr>
          <w:rFonts w:ascii="Nyala" w:hAnsi="Nyala" w:cs="Nyala"/>
          <w:sz w:val="20"/>
          <w:szCs w:val="20"/>
        </w:rPr>
        <w:t>የማያውቁት</w:t>
      </w:r>
      <w:r w:rsidRPr="003C1928">
        <w:rPr>
          <w:rFonts w:ascii="Arial" w:hAnsi="Arial" w:cs="Arial"/>
          <w:sz w:val="20"/>
          <w:szCs w:val="20"/>
        </w:rPr>
        <w:t xml:space="preserve"> </w:t>
      </w:r>
      <w:r w:rsidRPr="003C1928">
        <w:rPr>
          <w:rFonts w:ascii="Nyala" w:hAnsi="Nyala" w:cs="Nyala"/>
          <w:sz w:val="20"/>
          <w:szCs w:val="20"/>
        </w:rPr>
        <w:t>ከሆነ</w:t>
      </w:r>
      <w:r w:rsidRPr="003C1928">
        <w:rPr>
          <w:rFonts w:ascii="Arial" w:hAnsi="Arial" w:cs="Arial"/>
          <w:sz w:val="20"/>
          <w:szCs w:val="20"/>
        </w:rPr>
        <w:t xml:space="preserve"> </w:t>
      </w:r>
      <w:r w:rsidRPr="003C1928">
        <w:rPr>
          <w:rFonts w:ascii="Nyala" w:hAnsi="Nyala" w:cs="Nyala"/>
          <w:sz w:val="20"/>
          <w:szCs w:val="20"/>
        </w:rPr>
        <w:t>ወይም</w:t>
      </w:r>
      <w:r w:rsidRPr="003C1928">
        <w:rPr>
          <w:rFonts w:ascii="Arial" w:hAnsi="Arial" w:cs="Arial"/>
          <w:sz w:val="20"/>
          <w:szCs w:val="20"/>
        </w:rPr>
        <w:t xml:space="preserve"> </w:t>
      </w:r>
      <w:r w:rsidRPr="003C1928">
        <w:rPr>
          <w:rFonts w:ascii="Nyala" w:hAnsi="Nyala" w:cs="Nyala"/>
          <w:sz w:val="20"/>
          <w:szCs w:val="20"/>
        </w:rPr>
        <w:t>የነገሮት</w:t>
      </w:r>
      <w:r w:rsidRPr="003C1928">
        <w:rPr>
          <w:rFonts w:ascii="Arial" w:hAnsi="Arial" w:cs="Arial"/>
          <w:sz w:val="20"/>
          <w:szCs w:val="20"/>
        </w:rPr>
        <w:t xml:space="preserve"> </w:t>
      </w:r>
      <w:r w:rsidRPr="003C1928">
        <w:rPr>
          <w:rFonts w:ascii="Nyala" w:hAnsi="Nyala" w:cs="Nyala"/>
          <w:sz w:val="20"/>
          <w:szCs w:val="20"/>
        </w:rPr>
        <w:t>ቁጥሮች</w:t>
      </w:r>
      <w:r w:rsidRPr="003C1928">
        <w:rPr>
          <w:rFonts w:ascii="Arial" w:hAnsi="Arial" w:cs="Arial"/>
          <w:sz w:val="20"/>
          <w:szCs w:val="20"/>
        </w:rPr>
        <w:t xml:space="preserve"> </w:t>
      </w:r>
      <w:r w:rsidRPr="003C1928">
        <w:rPr>
          <w:rFonts w:ascii="Nyala" w:hAnsi="Nyala" w:cs="Nyala"/>
          <w:sz w:val="20"/>
          <w:szCs w:val="20"/>
        </w:rPr>
        <w:t>እርስዎ</w:t>
      </w:r>
      <w:r w:rsidRPr="003C1928">
        <w:rPr>
          <w:rFonts w:ascii="Arial" w:hAnsi="Arial" w:cs="Arial"/>
          <w:sz w:val="20"/>
          <w:szCs w:val="20"/>
        </w:rPr>
        <w:t xml:space="preserve"> </w:t>
      </w:r>
      <w:r w:rsidRPr="003C1928">
        <w:rPr>
          <w:rFonts w:ascii="Nyala" w:hAnsi="Nyala" w:cs="Nyala"/>
          <w:sz w:val="20"/>
          <w:szCs w:val="20"/>
        </w:rPr>
        <w:t>ከያዙት</w:t>
      </w:r>
      <w:r w:rsidRPr="003C1928">
        <w:rPr>
          <w:rFonts w:ascii="Arial" w:hAnsi="Arial" w:cs="Arial"/>
          <w:sz w:val="20"/>
          <w:szCs w:val="20"/>
        </w:rPr>
        <w:t xml:space="preserve"> </w:t>
      </w:r>
      <w:r w:rsidRPr="003C1928">
        <w:rPr>
          <w:rFonts w:ascii="Nyala" w:hAnsi="Nyala" w:cs="Nyala"/>
          <w:sz w:val="20"/>
          <w:szCs w:val="20"/>
        </w:rPr>
        <w:t>ጋር</w:t>
      </w:r>
      <w:r w:rsidRPr="003C1928">
        <w:rPr>
          <w:rFonts w:ascii="Arial" w:hAnsi="Arial" w:cs="Arial"/>
          <w:sz w:val="20"/>
          <w:szCs w:val="20"/>
        </w:rPr>
        <w:t xml:space="preserve"> </w:t>
      </w:r>
      <w:r w:rsidRPr="003C1928">
        <w:rPr>
          <w:rFonts w:ascii="Nyala" w:hAnsi="Nyala" w:cs="Nyala"/>
          <w:sz w:val="20"/>
          <w:szCs w:val="20"/>
        </w:rPr>
        <w:t>ካልተመሳሰለ</w:t>
      </w:r>
      <w:r w:rsidRPr="003C1928">
        <w:rPr>
          <w:rFonts w:ascii="Arial" w:hAnsi="Arial" w:cs="Arial"/>
          <w:sz w:val="20"/>
          <w:szCs w:val="20"/>
        </w:rPr>
        <w:t xml:space="preserve"> </w:t>
      </w:r>
      <w:r w:rsidRPr="003C1928">
        <w:rPr>
          <w:rFonts w:ascii="Nyala" w:hAnsi="Nyala" w:cs="Nyala"/>
          <w:sz w:val="20"/>
          <w:szCs w:val="20"/>
        </w:rPr>
        <w:t>እባክዎን</w:t>
      </w:r>
      <w:r w:rsidRPr="003C1928">
        <w:rPr>
          <w:rFonts w:ascii="Arial" w:hAnsi="Arial" w:cs="Arial"/>
          <w:sz w:val="20"/>
          <w:szCs w:val="20"/>
        </w:rPr>
        <w:t xml:space="preserve"> </w:t>
      </w:r>
      <w:r w:rsidRPr="003C1928">
        <w:rPr>
          <w:rFonts w:ascii="Nyala" w:hAnsi="Nyala" w:cs="Nyala"/>
          <w:sz w:val="20"/>
          <w:szCs w:val="20"/>
        </w:rPr>
        <w:t>የመላሿ</w:t>
      </w:r>
      <w:r w:rsidRPr="003C1928">
        <w:rPr>
          <w:rFonts w:ascii="Arial" w:hAnsi="Arial" w:cs="Arial"/>
          <w:sz w:val="20"/>
          <w:szCs w:val="20"/>
        </w:rPr>
        <w:t xml:space="preserve"> </w:t>
      </w:r>
      <w:r w:rsidRPr="003C1928">
        <w:rPr>
          <w:rFonts w:ascii="Nyala" w:hAnsi="Nyala" w:cs="Nyala"/>
          <w:sz w:val="20"/>
          <w:szCs w:val="20"/>
        </w:rPr>
        <w:t>ስም</w:t>
      </w:r>
      <w:r w:rsidRPr="003C1928">
        <w:rPr>
          <w:rFonts w:ascii="Arial" w:hAnsi="Arial" w:cs="Arial"/>
          <w:sz w:val="20"/>
          <w:szCs w:val="20"/>
        </w:rPr>
        <w:t xml:space="preserve"> </w:t>
      </w:r>
      <w:r w:rsidRPr="003C1928">
        <w:rPr>
          <w:rFonts w:ascii="Nyala" w:hAnsi="Nyala" w:cs="Nyala"/>
          <w:sz w:val="20"/>
          <w:szCs w:val="20"/>
        </w:rPr>
        <w:t>ከያዙት</w:t>
      </w:r>
      <w:r w:rsidRPr="003C1928">
        <w:rPr>
          <w:rFonts w:ascii="Arial" w:hAnsi="Arial" w:cs="Arial"/>
          <w:sz w:val="20"/>
          <w:szCs w:val="20"/>
        </w:rPr>
        <w:t xml:space="preserve"> </w:t>
      </w:r>
      <w:r w:rsidRPr="003C1928">
        <w:rPr>
          <w:rFonts w:ascii="Nyala" w:hAnsi="Nyala" w:cs="Nyala"/>
          <w:sz w:val="20"/>
          <w:szCs w:val="20"/>
        </w:rPr>
        <w:t>ስም</w:t>
      </w:r>
      <w:r w:rsidRPr="003C1928">
        <w:rPr>
          <w:rFonts w:ascii="Arial" w:hAnsi="Arial" w:cs="Arial"/>
          <w:sz w:val="20"/>
          <w:szCs w:val="20"/>
        </w:rPr>
        <w:t xml:space="preserve"> </w:t>
      </w:r>
      <w:r w:rsidRPr="003C1928">
        <w:rPr>
          <w:rFonts w:ascii="Nyala" w:hAnsi="Nyala" w:cs="Nyala"/>
          <w:sz w:val="20"/>
          <w:szCs w:val="20"/>
        </w:rPr>
        <w:t>ዝርዝር</w:t>
      </w:r>
      <w:r w:rsidRPr="003C1928">
        <w:rPr>
          <w:rFonts w:ascii="Arial" w:hAnsi="Arial" w:cs="Arial"/>
          <w:sz w:val="20"/>
          <w:szCs w:val="20"/>
        </w:rPr>
        <w:t xml:space="preserve"> </w:t>
      </w:r>
      <w:r w:rsidRPr="003C1928">
        <w:rPr>
          <w:rFonts w:ascii="Nyala" w:hAnsi="Nyala" w:cs="Nyala"/>
          <w:sz w:val="20"/>
          <w:szCs w:val="20"/>
        </w:rPr>
        <w:t>ውስጥ</w:t>
      </w:r>
      <w:r w:rsidRPr="003C1928">
        <w:rPr>
          <w:rFonts w:ascii="Arial" w:hAnsi="Arial" w:cs="Arial"/>
          <w:sz w:val="20"/>
          <w:szCs w:val="20"/>
        </w:rPr>
        <w:t xml:space="preserve"> </w:t>
      </w:r>
      <w:r w:rsidRPr="003C1928">
        <w:rPr>
          <w:rFonts w:ascii="Nyala" w:hAnsi="Nyala" w:cs="Nyala"/>
          <w:sz w:val="20"/>
          <w:szCs w:val="20"/>
        </w:rPr>
        <w:t>ካለው</w:t>
      </w:r>
      <w:r w:rsidRPr="003C1928">
        <w:rPr>
          <w:rFonts w:ascii="Arial" w:hAnsi="Arial" w:cs="Arial"/>
          <w:sz w:val="20"/>
          <w:szCs w:val="20"/>
        </w:rPr>
        <w:t xml:space="preserve"> </w:t>
      </w:r>
      <w:r w:rsidRPr="003C1928">
        <w:rPr>
          <w:rFonts w:ascii="Nyala" w:hAnsi="Nyala" w:cs="Nyala"/>
          <w:sz w:val="20"/>
          <w:szCs w:val="20"/>
        </w:rPr>
        <w:t>ስም</w:t>
      </w:r>
      <w:r w:rsidRPr="003C1928">
        <w:rPr>
          <w:rFonts w:ascii="Arial" w:hAnsi="Arial" w:cs="Arial"/>
          <w:sz w:val="20"/>
          <w:szCs w:val="20"/>
        </w:rPr>
        <w:t xml:space="preserve"> </w:t>
      </w:r>
      <w:r w:rsidRPr="003C1928">
        <w:rPr>
          <w:rFonts w:ascii="Nyala" w:hAnsi="Nyala" w:cs="Nyala"/>
          <w:sz w:val="20"/>
          <w:szCs w:val="20"/>
        </w:rPr>
        <w:t>ጋር</w:t>
      </w:r>
      <w:r w:rsidRPr="003C1928">
        <w:rPr>
          <w:rFonts w:ascii="Arial" w:hAnsi="Arial" w:cs="Arial"/>
          <w:sz w:val="20"/>
          <w:szCs w:val="20"/>
        </w:rPr>
        <w:t xml:space="preserve"> </w:t>
      </w:r>
      <w:r w:rsidRPr="003C1928">
        <w:rPr>
          <w:rFonts w:ascii="Nyala" w:hAnsi="Nyala" w:cs="Nyala"/>
          <w:sz w:val="20"/>
          <w:szCs w:val="20"/>
        </w:rPr>
        <w:t>አንድ</w:t>
      </w:r>
      <w:r w:rsidRPr="003C1928">
        <w:rPr>
          <w:rFonts w:ascii="Arial" w:hAnsi="Arial" w:cs="Arial"/>
          <w:sz w:val="20"/>
          <w:szCs w:val="20"/>
        </w:rPr>
        <w:t xml:space="preserve"> </w:t>
      </w:r>
      <w:r w:rsidRPr="003C1928">
        <w:rPr>
          <w:rFonts w:ascii="Nyala" w:hAnsi="Nyala" w:cs="Nyala"/>
          <w:sz w:val="20"/>
          <w:szCs w:val="20"/>
        </w:rPr>
        <w:t>መሆኑን</w:t>
      </w:r>
      <w:r w:rsidRPr="003C1928">
        <w:rPr>
          <w:rFonts w:ascii="Arial" w:hAnsi="Arial" w:cs="Arial"/>
          <w:sz w:val="20"/>
          <w:szCs w:val="20"/>
        </w:rPr>
        <w:t xml:space="preserve"> </w:t>
      </w:r>
      <w:r w:rsidRPr="003C1928">
        <w:rPr>
          <w:rFonts w:ascii="Nyala" w:hAnsi="Nyala" w:cs="Nyala"/>
          <w:sz w:val="20"/>
          <w:szCs w:val="20"/>
        </w:rPr>
        <w:t>ያረጋግጡ፡፡</w:t>
      </w:r>
      <w:r w:rsidRPr="003C1928">
        <w:rPr>
          <w:rFonts w:ascii="Arial" w:hAnsi="Arial" w:cs="Arial"/>
          <w:sz w:val="20"/>
          <w:szCs w:val="20"/>
        </w:rPr>
        <w:t xml:space="preserve"> </w:t>
      </w:r>
      <w:r w:rsidRPr="003C1928">
        <w:rPr>
          <w:rFonts w:ascii="Nyala" w:hAnsi="Nyala" w:cs="Nyala"/>
          <w:sz w:val="20"/>
          <w:szCs w:val="20"/>
        </w:rPr>
        <w:t>ስሞቹ</w:t>
      </w:r>
      <w:r w:rsidRPr="003C1928">
        <w:rPr>
          <w:rFonts w:ascii="Arial" w:hAnsi="Arial" w:cs="Arial"/>
          <w:sz w:val="20"/>
          <w:szCs w:val="20"/>
        </w:rPr>
        <w:t xml:space="preserve"> </w:t>
      </w:r>
      <w:r w:rsidRPr="003C1928">
        <w:rPr>
          <w:rFonts w:ascii="Nyala" w:hAnsi="Nyala" w:cs="Nyala"/>
          <w:sz w:val="20"/>
          <w:szCs w:val="20"/>
        </w:rPr>
        <w:t>አንድ</w:t>
      </w:r>
      <w:r w:rsidRPr="003C1928">
        <w:rPr>
          <w:rFonts w:ascii="Arial" w:hAnsi="Arial" w:cs="Arial"/>
          <w:sz w:val="20"/>
          <w:szCs w:val="20"/>
        </w:rPr>
        <w:t xml:space="preserve"> </w:t>
      </w:r>
      <w:r w:rsidRPr="003C1928">
        <w:rPr>
          <w:rFonts w:ascii="Nyala" w:hAnsi="Nyala" w:cs="Nyala"/>
          <w:sz w:val="20"/>
          <w:szCs w:val="20"/>
        </w:rPr>
        <w:t>ከሆኑ</w:t>
      </w:r>
      <w:r w:rsidRPr="003C1928">
        <w:rPr>
          <w:rFonts w:ascii="Arial" w:hAnsi="Arial" w:cs="Arial"/>
          <w:sz w:val="20"/>
          <w:szCs w:val="20"/>
        </w:rPr>
        <w:t xml:space="preserve"> </w:t>
      </w:r>
      <w:r w:rsidRPr="003C1928">
        <w:rPr>
          <w:rFonts w:ascii="Nyala" w:hAnsi="Nyala" w:cs="Nyala"/>
          <w:sz w:val="20"/>
          <w:szCs w:val="20"/>
        </w:rPr>
        <w:t>የስም</w:t>
      </w:r>
      <w:r w:rsidRPr="003C1928">
        <w:rPr>
          <w:rFonts w:ascii="Arial" w:hAnsi="Arial" w:cs="Arial"/>
          <w:sz w:val="20"/>
          <w:szCs w:val="20"/>
        </w:rPr>
        <w:t xml:space="preserve"> </w:t>
      </w:r>
      <w:r w:rsidRPr="003C1928">
        <w:rPr>
          <w:rFonts w:ascii="Nyala" w:hAnsi="Nyala" w:cs="Nyala"/>
          <w:sz w:val="20"/>
          <w:szCs w:val="20"/>
        </w:rPr>
        <w:t>ዝርዝሩ</w:t>
      </w:r>
      <w:r w:rsidRPr="003C1928">
        <w:rPr>
          <w:rFonts w:ascii="Arial" w:hAnsi="Arial" w:cs="Arial"/>
          <w:sz w:val="20"/>
          <w:szCs w:val="20"/>
        </w:rPr>
        <w:t xml:space="preserve"> </w:t>
      </w:r>
      <w:r w:rsidRPr="003C1928">
        <w:rPr>
          <w:rFonts w:ascii="Nyala" w:hAnsi="Nyala" w:cs="Nyala"/>
          <w:sz w:val="20"/>
          <w:szCs w:val="20"/>
        </w:rPr>
        <w:t>ላይ</w:t>
      </w:r>
      <w:r w:rsidRPr="003C1928">
        <w:rPr>
          <w:rFonts w:ascii="Arial" w:hAnsi="Arial" w:cs="Arial"/>
          <w:sz w:val="20"/>
          <w:szCs w:val="20"/>
        </w:rPr>
        <w:t xml:space="preserve"> </w:t>
      </w:r>
      <w:r w:rsidRPr="003C1928">
        <w:rPr>
          <w:rFonts w:ascii="Nyala" w:hAnsi="Nyala" w:cs="Nyala"/>
          <w:sz w:val="20"/>
          <w:szCs w:val="20"/>
        </w:rPr>
        <w:t>ያለውን</w:t>
      </w:r>
      <w:r w:rsidRPr="003C1928">
        <w:rPr>
          <w:rFonts w:ascii="Arial" w:hAnsi="Arial" w:cs="Arial"/>
          <w:sz w:val="20"/>
          <w:szCs w:val="20"/>
        </w:rPr>
        <w:t xml:space="preserve"> </w:t>
      </w:r>
      <w:r w:rsidRPr="003C1928">
        <w:rPr>
          <w:rFonts w:ascii="Nyala" w:hAnsi="Nyala" w:cs="Nyala"/>
          <w:sz w:val="20"/>
          <w:szCs w:val="20"/>
        </w:rPr>
        <w:t>ቁጥር</w:t>
      </w:r>
      <w:r w:rsidRPr="003C1928">
        <w:rPr>
          <w:rFonts w:ascii="Arial" w:hAnsi="Arial" w:cs="Arial"/>
          <w:sz w:val="20"/>
          <w:szCs w:val="20"/>
        </w:rPr>
        <w:t xml:space="preserve"> </w:t>
      </w:r>
      <w:r w:rsidRPr="003C1928">
        <w:rPr>
          <w:rFonts w:ascii="Nyala" w:hAnsi="Nyala" w:cs="Nyala"/>
          <w:sz w:val="20"/>
          <w:szCs w:val="20"/>
        </w:rPr>
        <w:t>እንደተጠቀሙ</w:t>
      </w:r>
      <w:r w:rsidRPr="003C1928">
        <w:rPr>
          <w:rFonts w:ascii="Arial" w:hAnsi="Arial" w:cs="Arial"/>
          <w:sz w:val="20"/>
          <w:szCs w:val="20"/>
        </w:rPr>
        <w:t xml:space="preserve"> </w:t>
      </w:r>
      <w:r w:rsidRPr="003C1928">
        <w:rPr>
          <w:rFonts w:ascii="Nyala" w:hAnsi="Nyala" w:cs="Nyala"/>
          <w:sz w:val="20"/>
          <w:szCs w:val="20"/>
        </w:rPr>
        <w:t>ይፃፉና</w:t>
      </w:r>
      <w:r w:rsidRPr="003C1928">
        <w:rPr>
          <w:rFonts w:ascii="Arial" w:hAnsi="Arial" w:cs="Arial"/>
          <w:sz w:val="20"/>
          <w:szCs w:val="20"/>
        </w:rPr>
        <w:t xml:space="preserve"> </w:t>
      </w:r>
      <w:r w:rsidRPr="003C1928">
        <w:rPr>
          <w:rFonts w:ascii="Nyala" w:hAnsi="Nyala" w:cs="Nyala"/>
          <w:sz w:val="20"/>
          <w:szCs w:val="20"/>
        </w:rPr>
        <w:t>መላሿን</w:t>
      </w:r>
      <w:r w:rsidRPr="003C1928">
        <w:rPr>
          <w:rFonts w:ascii="Arial" w:hAnsi="Arial" w:cs="Arial"/>
          <w:sz w:val="20"/>
          <w:szCs w:val="20"/>
        </w:rPr>
        <w:t xml:space="preserve"> </w:t>
      </w:r>
      <w:r w:rsidRPr="003C1928">
        <w:rPr>
          <w:rFonts w:ascii="Nyala" w:hAnsi="Nyala" w:cs="Nyala"/>
          <w:sz w:val="20"/>
          <w:szCs w:val="20"/>
        </w:rPr>
        <w:t>የቁጥሩን</w:t>
      </w:r>
      <w:r w:rsidRPr="003C1928">
        <w:rPr>
          <w:rFonts w:ascii="Arial" w:hAnsi="Arial" w:cs="Arial"/>
          <w:sz w:val="20"/>
          <w:szCs w:val="20"/>
        </w:rPr>
        <w:t xml:space="preserve"> </w:t>
      </w:r>
      <w:r w:rsidRPr="003C1928">
        <w:rPr>
          <w:rFonts w:ascii="Nyala" w:hAnsi="Nyala" w:cs="Nyala"/>
          <w:sz w:val="20"/>
          <w:szCs w:val="20"/>
        </w:rPr>
        <w:t>ትክክለኛነት</w:t>
      </w:r>
      <w:r w:rsidRPr="003C1928">
        <w:rPr>
          <w:rFonts w:ascii="Arial" w:hAnsi="Arial" w:cs="Arial"/>
          <w:sz w:val="20"/>
          <w:szCs w:val="20"/>
        </w:rPr>
        <w:t xml:space="preserve"> </w:t>
      </w:r>
      <w:r w:rsidRPr="003C1928">
        <w:rPr>
          <w:rFonts w:ascii="Nyala" w:hAnsi="Nyala" w:cs="Nyala"/>
          <w:sz w:val="20"/>
          <w:szCs w:val="20"/>
        </w:rPr>
        <w:t>ለማረጋገጥ</w:t>
      </w:r>
      <w:r w:rsidRPr="003C1928">
        <w:rPr>
          <w:rFonts w:ascii="Arial" w:hAnsi="Arial" w:cs="Arial"/>
          <w:sz w:val="20"/>
          <w:szCs w:val="20"/>
        </w:rPr>
        <w:t xml:space="preserve"> </w:t>
      </w:r>
      <w:r w:rsidRPr="003C1928">
        <w:rPr>
          <w:rFonts w:ascii="Nyala" w:hAnsi="Nyala" w:cs="Nyala"/>
          <w:sz w:val="20"/>
          <w:szCs w:val="20"/>
        </w:rPr>
        <w:t>ኋላ</w:t>
      </w:r>
      <w:r w:rsidRPr="003C1928">
        <w:rPr>
          <w:rFonts w:ascii="Arial" w:hAnsi="Arial" w:cs="Arial"/>
          <w:sz w:val="20"/>
          <w:szCs w:val="20"/>
        </w:rPr>
        <w:t xml:space="preserve"> </w:t>
      </w:r>
      <w:r w:rsidRPr="003C1928">
        <w:rPr>
          <w:rFonts w:ascii="Nyala" w:hAnsi="Nyala" w:cs="Nyala"/>
          <w:sz w:val="20"/>
          <w:szCs w:val="20"/>
        </w:rPr>
        <w:t>እንዲደውሉላቸው</w:t>
      </w:r>
      <w:r w:rsidRPr="003C1928">
        <w:rPr>
          <w:rFonts w:ascii="Arial" w:hAnsi="Arial" w:cs="Arial"/>
          <w:sz w:val="20"/>
          <w:szCs w:val="20"/>
        </w:rPr>
        <w:t xml:space="preserve"> </w:t>
      </w:r>
      <w:r w:rsidRPr="003C1928">
        <w:rPr>
          <w:rFonts w:ascii="Nyala" w:hAnsi="Nyala" w:cs="Nyala"/>
          <w:sz w:val="20"/>
          <w:szCs w:val="20"/>
        </w:rPr>
        <w:t>ያስፈቅዷቸው፡፡</w:t>
      </w:r>
      <w:r w:rsidRPr="003C1928">
        <w:rPr>
          <w:rFonts w:ascii="Arial" w:hAnsi="Arial" w:cs="Arial"/>
          <w:sz w:val="20"/>
          <w:szCs w:val="20"/>
        </w:rPr>
        <w:t xml:space="preserve"> </w:t>
      </w:r>
      <w:r w:rsidRPr="003C1928">
        <w:rPr>
          <w:rFonts w:ascii="Nyala" w:hAnsi="Nyala" w:cs="Nyala"/>
          <w:sz w:val="20"/>
          <w:szCs w:val="20"/>
        </w:rPr>
        <w:t>ስሞቹ</w:t>
      </w:r>
      <w:r w:rsidRPr="003C1928">
        <w:rPr>
          <w:rFonts w:ascii="Arial" w:hAnsi="Arial" w:cs="Arial"/>
          <w:sz w:val="20"/>
          <w:szCs w:val="20"/>
        </w:rPr>
        <w:t xml:space="preserve"> </w:t>
      </w:r>
      <w:r w:rsidRPr="003C1928">
        <w:rPr>
          <w:rFonts w:ascii="Nyala" w:hAnsi="Nyala" w:cs="Nyala"/>
          <w:sz w:val="20"/>
          <w:szCs w:val="20"/>
        </w:rPr>
        <w:t>አንድ</w:t>
      </w:r>
      <w:r w:rsidRPr="003C1928">
        <w:rPr>
          <w:rFonts w:ascii="Arial" w:hAnsi="Arial" w:cs="Arial"/>
          <w:sz w:val="20"/>
          <w:szCs w:val="20"/>
        </w:rPr>
        <w:t xml:space="preserve"> </w:t>
      </w:r>
      <w:r w:rsidRPr="003C1928">
        <w:rPr>
          <w:rFonts w:ascii="Nyala" w:hAnsi="Nyala" w:cs="Nyala"/>
          <w:sz w:val="20"/>
          <w:szCs w:val="20"/>
        </w:rPr>
        <w:t>ካልሆኑ</w:t>
      </w:r>
      <w:r w:rsidRPr="003C1928">
        <w:rPr>
          <w:rFonts w:ascii="Arial" w:hAnsi="Arial" w:cs="Arial"/>
          <w:sz w:val="20"/>
          <w:szCs w:val="20"/>
        </w:rPr>
        <w:t xml:space="preserve"> </w:t>
      </w:r>
      <w:r w:rsidRPr="003C1928">
        <w:rPr>
          <w:rFonts w:ascii="Nyala" w:hAnsi="Nyala" w:cs="Nyala"/>
          <w:sz w:val="20"/>
          <w:szCs w:val="20"/>
        </w:rPr>
        <w:t>እባክዎ</w:t>
      </w:r>
      <w:r w:rsidRPr="003C1928">
        <w:rPr>
          <w:rFonts w:ascii="Arial" w:hAnsi="Arial" w:cs="Arial"/>
          <w:sz w:val="20"/>
          <w:szCs w:val="20"/>
        </w:rPr>
        <w:t xml:space="preserve"> </w:t>
      </w:r>
      <w:r w:rsidRPr="003C1928">
        <w:rPr>
          <w:rFonts w:ascii="Nyala" w:hAnsi="Nyala" w:cs="Nyala"/>
          <w:sz w:val="20"/>
          <w:szCs w:val="20"/>
        </w:rPr>
        <w:t>አስተባባሪዎን</w:t>
      </w:r>
      <w:r w:rsidRPr="003C1928">
        <w:rPr>
          <w:rFonts w:ascii="Arial" w:hAnsi="Arial" w:cs="Arial"/>
          <w:sz w:val="20"/>
          <w:szCs w:val="20"/>
        </w:rPr>
        <w:t xml:space="preserve"> </w:t>
      </w:r>
      <w:r w:rsidRPr="003C1928">
        <w:rPr>
          <w:rFonts w:ascii="Nyala" w:hAnsi="Nyala" w:cs="Nyala"/>
          <w:sz w:val="20"/>
          <w:szCs w:val="20"/>
        </w:rPr>
        <w:t>ያማክሩ፡፡</w:t>
      </w:r>
    </w:p>
    <w:p w14:paraId="573FAC6F" w14:textId="579CF07E" w:rsidR="00E76621" w:rsidRPr="00414A88" w:rsidRDefault="00102E06" w:rsidP="00DE08E3">
      <w:pPr>
        <w:pStyle w:val="ListParagraph"/>
        <w:numPr>
          <w:ilvl w:val="0"/>
          <w:numId w:val="24"/>
        </w:numPr>
        <w:spacing w:after="120"/>
        <w:contextualSpacing w:val="0"/>
        <w:jc w:val="both"/>
        <w:rPr>
          <w:rFonts w:ascii="Arial" w:hAnsi="Arial" w:cs="Arial"/>
          <w:b/>
          <w:sz w:val="20"/>
          <w:szCs w:val="20"/>
        </w:rPr>
      </w:pPr>
      <w:r w:rsidRPr="00F67237">
        <w:rPr>
          <w:rFonts w:ascii="Arial" w:hAnsi="Arial" w:cs="Arial"/>
          <w:b/>
          <w:sz w:val="20"/>
          <w:szCs w:val="20"/>
        </w:rPr>
        <w:t>What to do when you feel uncertain about a specific question/ response?</w:t>
      </w:r>
      <w:r w:rsidR="00414A88">
        <w:rPr>
          <w:rFonts w:ascii="Arial" w:hAnsi="Arial" w:cs="Arial"/>
          <w:b/>
          <w:sz w:val="16"/>
          <w:szCs w:val="20"/>
        </w:rPr>
        <w:t xml:space="preserve"> </w:t>
      </w:r>
      <w:r w:rsidR="00E76621" w:rsidRPr="00414A88">
        <w:rPr>
          <w:rFonts w:ascii="Nyala" w:hAnsi="Nyala" w:cs="Nyala"/>
          <w:b/>
          <w:sz w:val="20"/>
          <w:szCs w:val="20"/>
        </w:rPr>
        <w:t>ስለአንድ</w:t>
      </w:r>
      <w:r w:rsidR="00E76621" w:rsidRPr="00414A88">
        <w:rPr>
          <w:rFonts w:ascii="Arial" w:hAnsi="Arial" w:cs="Arial"/>
          <w:b/>
          <w:sz w:val="20"/>
          <w:szCs w:val="20"/>
        </w:rPr>
        <w:t xml:space="preserve"> </w:t>
      </w:r>
      <w:r w:rsidR="00E76621" w:rsidRPr="00414A88">
        <w:rPr>
          <w:rFonts w:ascii="Nyala" w:hAnsi="Nyala" w:cs="Nyala"/>
          <w:b/>
          <w:sz w:val="20"/>
          <w:szCs w:val="20"/>
        </w:rPr>
        <w:t>ጥያቄ</w:t>
      </w:r>
      <w:r w:rsidR="00E76621" w:rsidRPr="00414A88">
        <w:rPr>
          <w:rFonts w:ascii="Arial" w:hAnsi="Arial" w:cs="Arial"/>
          <w:b/>
          <w:sz w:val="20"/>
          <w:szCs w:val="20"/>
        </w:rPr>
        <w:t xml:space="preserve"> </w:t>
      </w:r>
      <w:r w:rsidR="00E76621" w:rsidRPr="00414A88">
        <w:rPr>
          <w:rFonts w:ascii="Nyala" w:hAnsi="Nyala" w:cs="Nyala"/>
          <w:b/>
          <w:sz w:val="20"/>
          <w:szCs w:val="20"/>
        </w:rPr>
        <w:t>ወይም</w:t>
      </w:r>
      <w:r w:rsidR="00E76621" w:rsidRPr="00414A88">
        <w:rPr>
          <w:rFonts w:ascii="Arial" w:hAnsi="Arial" w:cs="Arial"/>
          <w:b/>
          <w:sz w:val="20"/>
          <w:szCs w:val="20"/>
        </w:rPr>
        <w:t xml:space="preserve"> </w:t>
      </w:r>
      <w:r w:rsidR="00E76621" w:rsidRPr="00414A88">
        <w:rPr>
          <w:rFonts w:ascii="Nyala" w:hAnsi="Nyala" w:cs="Nyala"/>
          <w:b/>
          <w:sz w:val="20"/>
          <w:szCs w:val="20"/>
        </w:rPr>
        <w:t>ምላሽ</w:t>
      </w:r>
      <w:r w:rsidR="00E76621" w:rsidRPr="00414A88">
        <w:rPr>
          <w:rFonts w:ascii="Arial" w:hAnsi="Arial" w:cs="Arial"/>
          <w:b/>
          <w:sz w:val="20"/>
          <w:szCs w:val="20"/>
        </w:rPr>
        <w:t xml:space="preserve"> </w:t>
      </w:r>
      <w:r w:rsidR="00E76621" w:rsidRPr="00414A88">
        <w:rPr>
          <w:rFonts w:ascii="Nyala" w:hAnsi="Nyala" w:cs="Nyala"/>
          <w:b/>
          <w:sz w:val="20"/>
          <w:szCs w:val="20"/>
        </w:rPr>
        <w:t>እርግጠኛነት</w:t>
      </w:r>
      <w:r w:rsidR="00E76621" w:rsidRPr="00414A88">
        <w:rPr>
          <w:rFonts w:ascii="Arial" w:hAnsi="Arial" w:cs="Arial"/>
          <w:b/>
          <w:sz w:val="20"/>
          <w:szCs w:val="20"/>
        </w:rPr>
        <w:t xml:space="preserve"> </w:t>
      </w:r>
      <w:r w:rsidR="00E76621" w:rsidRPr="00414A88">
        <w:rPr>
          <w:rFonts w:ascii="Nyala" w:hAnsi="Nyala" w:cs="Nyala"/>
          <w:b/>
          <w:sz w:val="20"/>
          <w:szCs w:val="20"/>
        </w:rPr>
        <w:t>ካልተሰማዎት</w:t>
      </w:r>
    </w:p>
    <w:p w14:paraId="6DFF534B" w14:textId="3977B5AE" w:rsidR="007E120D" w:rsidRPr="00AD3928" w:rsidRDefault="00A03B7B" w:rsidP="00AD3928">
      <w:pPr>
        <w:pStyle w:val="ListParagraph"/>
        <w:spacing w:after="120"/>
        <w:ind w:left="357"/>
        <w:contextualSpacing w:val="0"/>
        <w:jc w:val="both"/>
        <w:rPr>
          <w:rFonts w:ascii="Arial" w:hAnsi="Arial" w:cs="Arial"/>
          <w:sz w:val="20"/>
          <w:szCs w:val="20"/>
        </w:rPr>
      </w:pPr>
      <w:r w:rsidRPr="00F67237">
        <w:rPr>
          <w:rFonts w:ascii="Arial" w:hAnsi="Arial" w:cs="Arial"/>
          <w:sz w:val="20"/>
          <w:szCs w:val="20"/>
        </w:rPr>
        <w:t>If you feel uncertain about a specific question or the way t</w:t>
      </w:r>
      <w:r w:rsidR="00557541" w:rsidRPr="00F67237">
        <w:rPr>
          <w:rFonts w:ascii="Arial" w:hAnsi="Arial" w:cs="Arial"/>
          <w:sz w:val="20"/>
          <w:szCs w:val="20"/>
        </w:rPr>
        <w:t>o administer a certain question</w:t>
      </w:r>
      <w:r w:rsidRPr="00F67237">
        <w:rPr>
          <w:rFonts w:ascii="Arial" w:hAnsi="Arial" w:cs="Arial"/>
          <w:sz w:val="20"/>
          <w:szCs w:val="20"/>
        </w:rPr>
        <w:t>, please make a note during the interview and contact your supervisor right after the interview for clarification</w:t>
      </w:r>
      <w:r w:rsidR="00AD3928">
        <w:rPr>
          <w:rFonts w:ascii="Arial" w:hAnsi="Arial" w:cs="Arial"/>
          <w:sz w:val="20"/>
          <w:szCs w:val="20"/>
        </w:rPr>
        <w:t xml:space="preserve">. </w:t>
      </w:r>
      <w:r w:rsidR="00A9149F" w:rsidRPr="00AD3928">
        <w:rPr>
          <w:rFonts w:ascii="Nyala" w:hAnsi="Nyala" w:cs="Nyala"/>
          <w:sz w:val="20"/>
          <w:szCs w:val="20"/>
        </w:rPr>
        <w:t>ስለአንድ</w:t>
      </w:r>
      <w:r w:rsidR="00A9149F" w:rsidRPr="00AD3928">
        <w:rPr>
          <w:rFonts w:ascii="Arial" w:hAnsi="Arial" w:cs="Arial"/>
          <w:sz w:val="20"/>
          <w:szCs w:val="20"/>
        </w:rPr>
        <w:t xml:space="preserve"> </w:t>
      </w:r>
      <w:r w:rsidR="00A9149F" w:rsidRPr="00AD3928">
        <w:rPr>
          <w:rFonts w:ascii="Nyala" w:hAnsi="Nyala" w:cs="Nyala"/>
          <w:sz w:val="20"/>
          <w:szCs w:val="20"/>
        </w:rPr>
        <w:t>ጥያቄ</w:t>
      </w:r>
      <w:r w:rsidR="00A9149F" w:rsidRPr="00AD3928">
        <w:rPr>
          <w:rFonts w:ascii="Arial" w:hAnsi="Arial" w:cs="Arial"/>
          <w:sz w:val="20"/>
          <w:szCs w:val="20"/>
        </w:rPr>
        <w:t xml:space="preserve"> </w:t>
      </w:r>
      <w:r w:rsidR="00A9149F" w:rsidRPr="00AD3928">
        <w:rPr>
          <w:rFonts w:ascii="Nyala" w:hAnsi="Nyala" w:cs="Nyala"/>
          <w:sz w:val="20"/>
          <w:szCs w:val="20"/>
        </w:rPr>
        <w:t>ወይም</w:t>
      </w:r>
      <w:r w:rsidR="00A9149F" w:rsidRPr="00AD3928">
        <w:rPr>
          <w:rFonts w:ascii="Arial" w:hAnsi="Arial" w:cs="Arial"/>
          <w:sz w:val="20"/>
          <w:szCs w:val="20"/>
        </w:rPr>
        <w:t xml:space="preserve"> </w:t>
      </w:r>
      <w:r w:rsidR="00A9149F" w:rsidRPr="00AD3928">
        <w:rPr>
          <w:rFonts w:ascii="Nyala" w:hAnsi="Nyala" w:cs="Nyala"/>
          <w:sz w:val="20"/>
          <w:szCs w:val="20"/>
        </w:rPr>
        <w:t>አጠያየቅ</w:t>
      </w:r>
      <w:r w:rsidR="00A9149F" w:rsidRPr="00AD3928">
        <w:rPr>
          <w:rFonts w:ascii="Arial" w:hAnsi="Arial" w:cs="Arial"/>
          <w:sz w:val="20"/>
          <w:szCs w:val="20"/>
        </w:rPr>
        <w:t xml:space="preserve"> </w:t>
      </w:r>
      <w:r w:rsidR="00A9149F" w:rsidRPr="00AD3928">
        <w:rPr>
          <w:rFonts w:ascii="Nyala" w:hAnsi="Nyala" w:cs="Nyala"/>
          <w:sz w:val="20"/>
          <w:szCs w:val="20"/>
        </w:rPr>
        <w:t>እርግጠኛነት</w:t>
      </w:r>
      <w:r w:rsidR="00A9149F" w:rsidRPr="00AD3928">
        <w:rPr>
          <w:rFonts w:ascii="Arial" w:hAnsi="Arial" w:cs="Arial"/>
          <w:sz w:val="20"/>
          <w:szCs w:val="20"/>
        </w:rPr>
        <w:t xml:space="preserve"> </w:t>
      </w:r>
      <w:r w:rsidR="00A9149F" w:rsidRPr="00AD3928">
        <w:rPr>
          <w:rFonts w:ascii="Nyala" w:hAnsi="Nyala" w:cs="Nyala"/>
          <w:sz w:val="20"/>
          <w:szCs w:val="20"/>
        </w:rPr>
        <w:t>ካልተሰማዎት</w:t>
      </w:r>
      <w:r w:rsidR="00A9149F" w:rsidRPr="00AD3928">
        <w:rPr>
          <w:rFonts w:ascii="Arial" w:hAnsi="Arial" w:cs="Arial"/>
          <w:sz w:val="20"/>
          <w:szCs w:val="20"/>
        </w:rPr>
        <w:t xml:space="preserve"> </w:t>
      </w:r>
      <w:r w:rsidR="00A9149F" w:rsidRPr="00AD3928">
        <w:rPr>
          <w:rFonts w:ascii="Nyala" w:hAnsi="Nyala" w:cs="Nyala"/>
          <w:sz w:val="20"/>
          <w:szCs w:val="20"/>
        </w:rPr>
        <w:t>በቃለመጠይቁ</w:t>
      </w:r>
      <w:r w:rsidR="00A9149F" w:rsidRPr="00AD3928">
        <w:rPr>
          <w:rFonts w:ascii="Arial" w:hAnsi="Arial" w:cs="Arial"/>
          <w:sz w:val="20"/>
          <w:szCs w:val="20"/>
        </w:rPr>
        <w:t xml:space="preserve"> </w:t>
      </w:r>
      <w:r w:rsidR="00A9149F" w:rsidRPr="00AD3928">
        <w:rPr>
          <w:rFonts w:ascii="Nyala" w:hAnsi="Nyala" w:cs="Nyala"/>
          <w:sz w:val="20"/>
          <w:szCs w:val="20"/>
        </w:rPr>
        <w:t>ወቅት</w:t>
      </w:r>
      <w:r w:rsidR="00A9149F" w:rsidRPr="00AD3928">
        <w:rPr>
          <w:rFonts w:ascii="Arial" w:hAnsi="Arial" w:cs="Arial"/>
          <w:sz w:val="20"/>
          <w:szCs w:val="20"/>
        </w:rPr>
        <w:t xml:space="preserve"> </w:t>
      </w:r>
      <w:r w:rsidR="00A9149F" w:rsidRPr="00AD3928">
        <w:rPr>
          <w:rFonts w:ascii="Nyala" w:hAnsi="Nyala" w:cs="Nyala"/>
          <w:sz w:val="20"/>
          <w:szCs w:val="20"/>
        </w:rPr>
        <w:t>ማስታወሻ</w:t>
      </w:r>
      <w:r w:rsidR="00A9149F" w:rsidRPr="00AD3928">
        <w:rPr>
          <w:rFonts w:ascii="Arial" w:hAnsi="Arial" w:cs="Arial"/>
          <w:sz w:val="20"/>
          <w:szCs w:val="20"/>
        </w:rPr>
        <w:t xml:space="preserve"> </w:t>
      </w:r>
      <w:r w:rsidR="00A9149F" w:rsidRPr="00AD3928">
        <w:rPr>
          <w:rFonts w:ascii="Nyala" w:hAnsi="Nyala" w:cs="Nyala"/>
          <w:sz w:val="20"/>
          <w:szCs w:val="20"/>
        </w:rPr>
        <w:t>ይያዙና</w:t>
      </w:r>
      <w:r w:rsidR="00A9149F" w:rsidRPr="00AD3928">
        <w:rPr>
          <w:rFonts w:ascii="Arial" w:hAnsi="Arial" w:cs="Arial"/>
          <w:sz w:val="20"/>
          <w:szCs w:val="20"/>
        </w:rPr>
        <w:t xml:space="preserve"> </w:t>
      </w:r>
      <w:r w:rsidR="00A9149F" w:rsidRPr="00AD3928">
        <w:rPr>
          <w:rFonts w:ascii="Nyala" w:hAnsi="Nyala" w:cs="Nyala"/>
          <w:sz w:val="20"/>
          <w:szCs w:val="20"/>
        </w:rPr>
        <w:t>ቃለመጠይቁን</w:t>
      </w:r>
      <w:r w:rsidR="00A9149F" w:rsidRPr="00AD3928">
        <w:rPr>
          <w:rFonts w:ascii="Arial" w:hAnsi="Arial" w:cs="Arial"/>
          <w:sz w:val="20"/>
          <w:szCs w:val="20"/>
        </w:rPr>
        <w:t xml:space="preserve"> </w:t>
      </w:r>
      <w:r w:rsidR="00A9149F" w:rsidRPr="00AD3928">
        <w:rPr>
          <w:rFonts w:ascii="Nyala" w:hAnsi="Nyala" w:cs="Nyala"/>
          <w:sz w:val="20"/>
          <w:szCs w:val="20"/>
        </w:rPr>
        <w:t>እንደጨረሱ</w:t>
      </w:r>
      <w:r w:rsidR="00A9149F" w:rsidRPr="00AD3928">
        <w:rPr>
          <w:rFonts w:ascii="Arial" w:hAnsi="Arial" w:cs="Arial"/>
          <w:sz w:val="20"/>
          <w:szCs w:val="20"/>
        </w:rPr>
        <w:t xml:space="preserve"> </w:t>
      </w:r>
      <w:r w:rsidR="00A9149F" w:rsidRPr="00AD3928">
        <w:rPr>
          <w:rFonts w:ascii="Nyala" w:hAnsi="Nyala" w:cs="Nyala"/>
          <w:sz w:val="20"/>
          <w:szCs w:val="20"/>
        </w:rPr>
        <w:t>ለአስተባባሪዎ</w:t>
      </w:r>
      <w:r w:rsidR="00A9149F" w:rsidRPr="00AD3928">
        <w:rPr>
          <w:rFonts w:ascii="Arial" w:hAnsi="Arial" w:cs="Arial"/>
          <w:sz w:val="20"/>
          <w:szCs w:val="20"/>
        </w:rPr>
        <w:t xml:space="preserve"> </w:t>
      </w:r>
      <w:r w:rsidR="00A9149F" w:rsidRPr="00AD3928">
        <w:rPr>
          <w:rFonts w:ascii="Nyala" w:hAnsi="Nyala" w:cs="Nyala"/>
          <w:sz w:val="20"/>
          <w:szCs w:val="20"/>
        </w:rPr>
        <w:t>ያሳውቁ</w:t>
      </w:r>
      <w:r w:rsidR="00417105" w:rsidRPr="00AD3928">
        <w:rPr>
          <w:rFonts w:ascii="Nyala" w:hAnsi="Nyala" w:cs="Nyala"/>
          <w:sz w:val="20"/>
          <w:szCs w:val="20"/>
        </w:rPr>
        <w:t>፡፡</w:t>
      </w:r>
    </w:p>
    <w:p w14:paraId="772B5B61" w14:textId="4B8308EF" w:rsidR="00102E06" w:rsidRPr="00F67237" w:rsidRDefault="00102E06" w:rsidP="00DE08E3">
      <w:pPr>
        <w:pStyle w:val="ListParagraph"/>
        <w:numPr>
          <w:ilvl w:val="0"/>
          <w:numId w:val="24"/>
        </w:numPr>
        <w:spacing w:after="120"/>
        <w:contextualSpacing w:val="0"/>
        <w:jc w:val="both"/>
        <w:rPr>
          <w:rFonts w:ascii="Arial" w:hAnsi="Arial" w:cs="Arial"/>
          <w:sz w:val="20"/>
          <w:szCs w:val="20"/>
        </w:rPr>
      </w:pPr>
      <w:r w:rsidRPr="00F67237">
        <w:rPr>
          <w:rFonts w:ascii="Arial" w:hAnsi="Arial" w:cs="Arial"/>
          <w:b/>
          <w:sz w:val="20"/>
          <w:szCs w:val="20"/>
        </w:rPr>
        <w:t>What to do when the respondent is not available?</w:t>
      </w:r>
      <w:r w:rsidR="00AD3928">
        <w:rPr>
          <w:rFonts w:ascii="Arial" w:hAnsi="Arial" w:cs="Arial"/>
          <w:b/>
          <w:sz w:val="16"/>
          <w:szCs w:val="20"/>
        </w:rPr>
        <w:t xml:space="preserve"> </w:t>
      </w:r>
      <w:r w:rsidR="00E76621" w:rsidRPr="00AD3928">
        <w:rPr>
          <w:rFonts w:ascii="Nyala" w:hAnsi="Nyala" w:cs="Nyala"/>
          <w:b/>
          <w:sz w:val="20"/>
          <w:szCs w:val="20"/>
        </w:rPr>
        <w:t>መላሿን</w:t>
      </w:r>
      <w:r w:rsidR="00E76621" w:rsidRPr="00AD3928">
        <w:rPr>
          <w:rFonts w:ascii="Arial" w:hAnsi="Arial" w:cs="Arial"/>
          <w:b/>
          <w:sz w:val="20"/>
          <w:szCs w:val="20"/>
        </w:rPr>
        <w:t xml:space="preserve"> </w:t>
      </w:r>
      <w:r w:rsidR="00E76621" w:rsidRPr="00AD3928">
        <w:rPr>
          <w:rFonts w:ascii="Nyala" w:hAnsi="Nyala" w:cs="Nyala"/>
          <w:b/>
          <w:sz w:val="20"/>
          <w:szCs w:val="20"/>
        </w:rPr>
        <w:t>ማግኘት</w:t>
      </w:r>
      <w:r w:rsidR="00E76621" w:rsidRPr="00AD3928">
        <w:rPr>
          <w:rFonts w:ascii="Arial" w:hAnsi="Arial" w:cs="Arial"/>
          <w:b/>
          <w:sz w:val="20"/>
          <w:szCs w:val="20"/>
        </w:rPr>
        <w:t xml:space="preserve"> </w:t>
      </w:r>
      <w:r w:rsidR="00E76621" w:rsidRPr="00AD3928">
        <w:rPr>
          <w:rFonts w:ascii="Nyala" w:hAnsi="Nyala" w:cs="Nyala"/>
          <w:b/>
          <w:sz w:val="20"/>
          <w:szCs w:val="20"/>
        </w:rPr>
        <w:t>ካልቻሉ</w:t>
      </w:r>
    </w:p>
    <w:p w14:paraId="019A0538" w14:textId="661578FA" w:rsidR="007E120D" w:rsidRPr="001B1002" w:rsidRDefault="007E120D" w:rsidP="002E1C74">
      <w:pPr>
        <w:pStyle w:val="ListParagraph"/>
        <w:spacing w:after="120"/>
        <w:ind w:left="357"/>
        <w:contextualSpacing w:val="0"/>
        <w:jc w:val="both"/>
        <w:rPr>
          <w:rFonts w:ascii="Arial" w:hAnsi="Arial" w:cs="Arial"/>
          <w:sz w:val="20"/>
          <w:szCs w:val="20"/>
        </w:rPr>
      </w:pPr>
      <w:r w:rsidRPr="00F67237">
        <w:rPr>
          <w:rFonts w:ascii="Arial" w:hAnsi="Arial" w:cs="Arial"/>
          <w:sz w:val="20"/>
          <w:szCs w:val="20"/>
        </w:rPr>
        <w:t>If the respondent is not available at the scheduled time and place, please contact he</w:t>
      </w:r>
      <w:r w:rsidR="00A702CB" w:rsidRPr="00F67237">
        <w:rPr>
          <w:rFonts w:ascii="Arial" w:hAnsi="Arial" w:cs="Arial"/>
          <w:sz w:val="20"/>
          <w:szCs w:val="20"/>
        </w:rPr>
        <w:t xml:space="preserve">r to find a </w:t>
      </w:r>
      <w:r w:rsidR="00557541" w:rsidRPr="00F67237">
        <w:rPr>
          <w:rFonts w:ascii="Arial" w:hAnsi="Arial" w:cs="Arial"/>
          <w:sz w:val="20"/>
          <w:szCs w:val="20"/>
        </w:rPr>
        <w:t xml:space="preserve">new </w:t>
      </w:r>
      <w:r w:rsidR="00A702CB" w:rsidRPr="00F67237">
        <w:rPr>
          <w:rFonts w:ascii="Arial" w:hAnsi="Arial" w:cs="Arial"/>
          <w:sz w:val="20"/>
          <w:szCs w:val="20"/>
        </w:rPr>
        <w:t>date and place that is convenient for the respondent. Inform your supervisor about the rescheduled interview</w:t>
      </w:r>
      <w:r w:rsidR="002954E7" w:rsidRPr="001B1002">
        <w:rPr>
          <w:rFonts w:ascii="Arial" w:hAnsi="Arial" w:cs="Arial"/>
          <w:sz w:val="20"/>
          <w:szCs w:val="20"/>
        </w:rPr>
        <w:t>.</w:t>
      </w:r>
      <w:r w:rsidR="002954E7" w:rsidRPr="001B1002">
        <w:rPr>
          <w:rFonts w:ascii="Nyala" w:hAnsi="Nyala" w:cs="Nyala"/>
          <w:sz w:val="20"/>
          <w:szCs w:val="20"/>
        </w:rPr>
        <w:t>በታቀደው</w:t>
      </w:r>
      <w:r w:rsidR="002954E7" w:rsidRPr="001B1002">
        <w:rPr>
          <w:rFonts w:ascii="Arial" w:hAnsi="Arial" w:cs="Arial"/>
          <w:sz w:val="20"/>
          <w:szCs w:val="20"/>
        </w:rPr>
        <w:t xml:space="preserve"> </w:t>
      </w:r>
      <w:r w:rsidR="002954E7" w:rsidRPr="001B1002">
        <w:rPr>
          <w:rFonts w:ascii="Nyala" w:hAnsi="Nyala" w:cs="Nyala"/>
          <w:sz w:val="20"/>
          <w:szCs w:val="20"/>
        </w:rPr>
        <w:t>ሰአትና</w:t>
      </w:r>
      <w:r w:rsidR="002954E7" w:rsidRPr="001B1002">
        <w:rPr>
          <w:rFonts w:ascii="Arial" w:hAnsi="Arial" w:cs="Arial"/>
          <w:sz w:val="20"/>
          <w:szCs w:val="20"/>
        </w:rPr>
        <w:t xml:space="preserve"> </w:t>
      </w:r>
      <w:r w:rsidR="002954E7" w:rsidRPr="001B1002">
        <w:rPr>
          <w:rFonts w:ascii="Nyala" w:hAnsi="Nyala" w:cs="Nyala"/>
          <w:sz w:val="20"/>
          <w:szCs w:val="20"/>
        </w:rPr>
        <w:t>ቦታ</w:t>
      </w:r>
      <w:r w:rsidR="002954E7" w:rsidRPr="001B1002">
        <w:rPr>
          <w:rFonts w:ascii="Arial" w:hAnsi="Arial" w:cs="Arial"/>
          <w:sz w:val="20"/>
          <w:szCs w:val="20"/>
        </w:rPr>
        <w:t xml:space="preserve"> </w:t>
      </w:r>
      <w:r w:rsidR="002954E7" w:rsidRPr="001B1002">
        <w:rPr>
          <w:rFonts w:ascii="Nyala" w:hAnsi="Nyala" w:cs="Nyala"/>
          <w:sz w:val="20"/>
          <w:szCs w:val="20"/>
        </w:rPr>
        <w:t>መላሿን</w:t>
      </w:r>
      <w:r w:rsidR="002954E7" w:rsidRPr="001B1002">
        <w:rPr>
          <w:rFonts w:ascii="Arial" w:hAnsi="Arial" w:cs="Arial"/>
          <w:sz w:val="20"/>
          <w:szCs w:val="20"/>
        </w:rPr>
        <w:t xml:space="preserve"> </w:t>
      </w:r>
      <w:r w:rsidR="002954E7" w:rsidRPr="001B1002">
        <w:rPr>
          <w:rFonts w:ascii="Nyala" w:hAnsi="Nyala" w:cs="Nyala"/>
          <w:sz w:val="20"/>
          <w:szCs w:val="20"/>
        </w:rPr>
        <w:t>ማግኘት</w:t>
      </w:r>
      <w:r w:rsidR="002954E7" w:rsidRPr="001B1002">
        <w:rPr>
          <w:rFonts w:ascii="Arial" w:hAnsi="Arial" w:cs="Arial"/>
          <w:sz w:val="20"/>
          <w:szCs w:val="20"/>
        </w:rPr>
        <w:t xml:space="preserve"> </w:t>
      </w:r>
      <w:r w:rsidR="002954E7" w:rsidRPr="001B1002">
        <w:rPr>
          <w:rFonts w:ascii="Nyala" w:hAnsi="Nyala" w:cs="Nyala"/>
          <w:sz w:val="20"/>
          <w:szCs w:val="20"/>
        </w:rPr>
        <w:t>ካልቻሉ</w:t>
      </w:r>
      <w:r w:rsidR="002954E7" w:rsidRPr="001B1002">
        <w:rPr>
          <w:rFonts w:ascii="Arial" w:hAnsi="Arial" w:cs="Arial"/>
          <w:sz w:val="20"/>
          <w:szCs w:val="20"/>
        </w:rPr>
        <w:t xml:space="preserve"> </w:t>
      </w:r>
      <w:r w:rsidR="002954E7" w:rsidRPr="001B1002">
        <w:rPr>
          <w:rFonts w:ascii="Nyala" w:hAnsi="Nyala" w:cs="Nyala"/>
          <w:sz w:val="20"/>
          <w:szCs w:val="20"/>
        </w:rPr>
        <w:t>እባክዎን</w:t>
      </w:r>
      <w:r w:rsidR="002954E7" w:rsidRPr="001B1002">
        <w:rPr>
          <w:rFonts w:ascii="Arial" w:hAnsi="Arial" w:cs="Arial"/>
          <w:sz w:val="20"/>
          <w:szCs w:val="20"/>
        </w:rPr>
        <w:t xml:space="preserve"> </w:t>
      </w:r>
      <w:r w:rsidR="002954E7" w:rsidRPr="001B1002">
        <w:rPr>
          <w:rFonts w:ascii="Nyala" w:hAnsi="Nyala" w:cs="Nyala"/>
          <w:sz w:val="20"/>
          <w:szCs w:val="20"/>
        </w:rPr>
        <w:t>ሌላ</w:t>
      </w:r>
      <w:r w:rsidR="002954E7" w:rsidRPr="001B1002">
        <w:rPr>
          <w:rFonts w:ascii="Arial" w:hAnsi="Arial" w:cs="Arial"/>
          <w:sz w:val="20"/>
          <w:szCs w:val="20"/>
        </w:rPr>
        <w:t xml:space="preserve"> </w:t>
      </w:r>
      <w:r w:rsidR="002954E7" w:rsidRPr="001B1002">
        <w:rPr>
          <w:rFonts w:ascii="Nyala" w:hAnsi="Nyala" w:cs="Nyala"/>
          <w:sz w:val="20"/>
          <w:szCs w:val="20"/>
        </w:rPr>
        <w:t>የሚመቻቸውን</w:t>
      </w:r>
      <w:r w:rsidR="002954E7" w:rsidRPr="001B1002">
        <w:rPr>
          <w:rFonts w:ascii="Arial" w:hAnsi="Arial" w:cs="Arial"/>
          <w:sz w:val="20"/>
          <w:szCs w:val="20"/>
        </w:rPr>
        <w:t xml:space="preserve"> </w:t>
      </w:r>
      <w:r w:rsidR="002954E7" w:rsidRPr="001B1002">
        <w:rPr>
          <w:rFonts w:ascii="Nyala" w:hAnsi="Nyala" w:cs="Nyala"/>
          <w:sz w:val="20"/>
          <w:szCs w:val="20"/>
        </w:rPr>
        <w:t>ቀንና</w:t>
      </w:r>
      <w:r w:rsidR="002954E7" w:rsidRPr="001B1002">
        <w:rPr>
          <w:rFonts w:ascii="Arial" w:hAnsi="Arial" w:cs="Arial"/>
          <w:sz w:val="20"/>
          <w:szCs w:val="20"/>
        </w:rPr>
        <w:t xml:space="preserve"> </w:t>
      </w:r>
      <w:r w:rsidR="002954E7" w:rsidRPr="001B1002">
        <w:rPr>
          <w:rFonts w:ascii="Nyala" w:hAnsi="Nyala" w:cs="Nyala"/>
          <w:sz w:val="20"/>
          <w:szCs w:val="20"/>
        </w:rPr>
        <w:t>ቦታ</w:t>
      </w:r>
      <w:r w:rsidR="002954E7" w:rsidRPr="001B1002">
        <w:rPr>
          <w:rFonts w:ascii="Arial" w:hAnsi="Arial" w:cs="Arial"/>
          <w:sz w:val="20"/>
          <w:szCs w:val="20"/>
        </w:rPr>
        <w:t xml:space="preserve"> </w:t>
      </w:r>
      <w:r w:rsidR="002954E7" w:rsidRPr="001B1002">
        <w:rPr>
          <w:rFonts w:ascii="Nyala" w:hAnsi="Nyala" w:cs="Nyala"/>
          <w:sz w:val="20"/>
          <w:szCs w:val="20"/>
        </w:rPr>
        <w:t>ይጠይቋቸው፡፡</w:t>
      </w:r>
      <w:r w:rsidR="002954E7" w:rsidRPr="001B1002">
        <w:rPr>
          <w:rFonts w:ascii="Arial" w:hAnsi="Arial" w:cs="Arial"/>
          <w:sz w:val="20"/>
          <w:szCs w:val="20"/>
        </w:rPr>
        <w:t xml:space="preserve"> </w:t>
      </w:r>
      <w:r w:rsidR="002954E7" w:rsidRPr="001B1002">
        <w:rPr>
          <w:rFonts w:ascii="Nyala" w:hAnsi="Nyala" w:cs="Nyala"/>
          <w:sz w:val="20"/>
          <w:szCs w:val="20"/>
        </w:rPr>
        <w:t>በድጋሚ</w:t>
      </w:r>
      <w:r w:rsidR="002954E7" w:rsidRPr="001B1002">
        <w:rPr>
          <w:rFonts w:ascii="Arial" w:hAnsi="Arial" w:cs="Arial"/>
          <w:sz w:val="20"/>
          <w:szCs w:val="20"/>
        </w:rPr>
        <w:t xml:space="preserve"> </w:t>
      </w:r>
      <w:r w:rsidR="002954E7" w:rsidRPr="001B1002">
        <w:rPr>
          <w:rFonts w:ascii="Nyala" w:hAnsi="Nyala" w:cs="Nyala"/>
          <w:sz w:val="20"/>
          <w:szCs w:val="20"/>
        </w:rPr>
        <w:t>ስለተያዘው</w:t>
      </w:r>
      <w:r w:rsidR="002954E7" w:rsidRPr="001B1002">
        <w:rPr>
          <w:rFonts w:ascii="Arial" w:hAnsi="Arial" w:cs="Arial"/>
          <w:sz w:val="20"/>
          <w:szCs w:val="20"/>
        </w:rPr>
        <w:t xml:space="preserve"> </w:t>
      </w:r>
      <w:r w:rsidR="002954E7" w:rsidRPr="001B1002">
        <w:rPr>
          <w:rFonts w:ascii="Nyala" w:hAnsi="Nyala" w:cs="Nyala"/>
          <w:sz w:val="20"/>
          <w:szCs w:val="20"/>
        </w:rPr>
        <w:t>ቀጠሮም</w:t>
      </w:r>
      <w:r w:rsidR="002954E7" w:rsidRPr="001B1002">
        <w:rPr>
          <w:rFonts w:ascii="Arial" w:hAnsi="Arial" w:cs="Arial"/>
          <w:sz w:val="20"/>
          <w:szCs w:val="20"/>
        </w:rPr>
        <w:t xml:space="preserve"> </w:t>
      </w:r>
      <w:r w:rsidR="002954E7" w:rsidRPr="001B1002">
        <w:rPr>
          <w:rFonts w:ascii="Nyala" w:hAnsi="Nyala" w:cs="Nyala"/>
          <w:sz w:val="20"/>
          <w:szCs w:val="20"/>
        </w:rPr>
        <w:t>ለአስተባባሪዎ</w:t>
      </w:r>
      <w:r w:rsidR="002954E7" w:rsidRPr="001B1002">
        <w:rPr>
          <w:rFonts w:ascii="Arial" w:hAnsi="Arial" w:cs="Arial"/>
          <w:sz w:val="20"/>
          <w:szCs w:val="20"/>
        </w:rPr>
        <w:t xml:space="preserve"> </w:t>
      </w:r>
      <w:r w:rsidR="002954E7" w:rsidRPr="001B1002">
        <w:rPr>
          <w:rFonts w:ascii="Nyala" w:hAnsi="Nyala" w:cs="Nyala"/>
          <w:sz w:val="20"/>
          <w:szCs w:val="20"/>
        </w:rPr>
        <w:t>ያሳውቁ፡፡</w:t>
      </w:r>
    </w:p>
    <w:p w14:paraId="2BAE95A7" w14:textId="77777777" w:rsidR="00FE2BAD" w:rsidRPr="00201774" w:rsidRDefault="00102E06" w:rsidP="00DE08E3">
      <w:pPr>
        <w:pStyle w:val="ListParagraph"/>
        <w:numPr>
          <w:ilvl w:val="0"/>
          <w:numId w:val="24"/>
        </w:numPr>
        <w:spacing w:after="120"/>
        <w:contextualSpacing w:val="0"/>
        <w:rPr>
          <w:rFonts w:ascii="Arial" w:hAnsi="Arial" w:cs="Arial"/>
          <w:b/>
          <w:sz w:val="20"/>
          <w:szCs w:val="20"/>
        </w:rPr>
      </w:pPr>
      <w:r w:rsidRPr="00F67237">
        <w:rPr>
          <w:rFonts w:ascii="Arial" w:hAnsi="Arial" w:cs="Arial"/>
          <w:b/>
          <w:sz w:val="20"/>
          <w:szCs w:val="20"/>
        </w:rPr>
        <w:t>What to do when the respondent complains about the duration of the interview?</w:t>
      </w:r>
      <w:r w:rsidR="004B71E3" w:rsidRPr="00F67237">
        <w:rPr>
          <w:rFonts w:ascii="Arial" w:hAnsi="Arial" w:cs="Arial"/>
          <w:b/>
          <w:sz w:val="16"/>
          <w:szCs w:val="20"/>
        </w:rPr>
        <w:t xml:space="preserve"> </w:t>
      </w:r>
      <w:r w:rsidR="004B71E3" w:rsidRPr="00201774">
        <w:rPr>
          <w:rFonts w:ascii="Nyala" w:hAnsi="Nyala" w:cs="Nyala"/>
          <w:b/>
          <w:sz w:val="20"/>
          <w:szCs w:val="20"/>
        </w:rPr>
        <w:t>መላሿ</w:t>
      </w:r>
      <w:r w:rsidR="004B71E3" w:rsidRPr="00201774">
        <w:rPr>
          <w:rFonts w:ascii="Arial" w:hAnsi="Arial" w:cs="Arial"/>
          <w:b/>
          <w:sz w:val="20"/>
          <w:szCs w:val="20"/>
        </w:rPr>
        <w:t xml:space="preserve"> </w:t>
      </w:r>
      <w:r w:rsidR="004B71E3" w:rsidRPr="00201774">
        <w:rPr>
          <w:rFonts w:ascii="Nyala" w:hAnsi="Nyala" w:cs="Nyala"/>
          <w:b/>
          <w:sz w:val="20"/>
          <w:szCs w:val="20"/>
        </w:rPr>
        <w:t>ቃለመጠይቁ</w:t>
      </w:r>
      <w:r w:rsidR="004B71E3" w:rsidRPr="00201774">
        <w:rPr>
          <w:rFonts w:ascii="Arial" w:hAnsi="Arial" w:cs="Arial"/>
          <w:b/>
          <w:sz w:val="20"/>
          <w:szCs w:val="20"/>
        </w:rPr>
        <w:t xml:space="preserve"> </w:t>
      </w:r>
      <w:r w:rsidR="004B71E3" w:rsidRPr="00201774">
        <w:rPr>
          <w:rFonts w:ascii="Nyala" w:hAnsi="Nyala" w:cs="Nyala"/>
          <w:b/>
          <w:sz w:val="20"/>
          <w:szCs w:val="20"/>
        </w:rPr>
        <w:t>ስለሚፈጀው</w:t>
      </w:r>
      <w:r w:rsidR="004B71E3" w:rsidRPr="00201774">
        <w:rPr>
          <w:rFonts w:ascii="Arial" w:hAnsi="Arial" w:cs="Arial"/>
          <w:b/>
          <w:sz w:val="20"/>
          <w:szCs w:val="20"/>
        </w:rPr>
        <w:t xml:space="preserve"> </w:t>
      </w:r>
      <w:r w:rsidR="004B71E3" w:rsidRPr="00201774">
        <w:rPr>
          <w:rFonts w:ascii="Nyala" w:hAnsi="Nyala" w:cs="Nyala"/>
          <w:b/>
          <w:sz w:val="20"/>
          <w:szCs w:val="20"/>
        </w:rPr>
        <w:t>ሰአት</w:t>
      </w:r>
      <w:r w:rsidR="004B71E3" w:rsidRPr="00201774">
        <w:rPr>
          <w:rFonts w:ascii="Arial" w:hAnsi="Arial" w:cs="Arial"/>
          <w:b/>
          <w:sz w:val="20"/>
          <w:szCs w:val="20"/>
        </w:rPr>
        <w:t xml:space="preserve"> </w:t>
      </w:r>
      <w:r w:rsidR="004B71E3" w:rsidRPr="00201774">
        <w:rPr>
          <w:rFonts w:ascii="Nyala" w:hAnsi="Nyala" w:cs="Nyala"/>
          <w:b/>
          <w:sz w:val="20"/>
          <w:szCs w:val="20"/>
        </w:rPr>
        <w:t>ቅሬታ</w:t>
      </w:r>
      <w:r w:rsidR="004B71E3" w:rsidRPr="00201774">
        <w:rPr>
          <w:rFonts w:ascii="Arial" w:hAnsi="Arial" w:cs="Arial"/>
          <w:b/>
          <w:sz w:val="20"/>
          <w:szCs w:val="20"/>
        </w:rPr>
        <w:t xml:space="preserve"> </w:t>
      </w:r>
      <w:r w:rsidR="004B71E3" w:rsidRPr="00201774">
        <w:rPr>
          <w:rFonts w:ascii="Nyala" w:hAnsi="Nyala" w:cs="Nyala"/>
          <w:b/>
          <w:sz w:val="20"/>
          <w:szCs w:val="20"/>
        </w:rPr>
        <w:t>ካሰሙ</w:t>
      </w:r>
    </w:p>
    <w:p w14:paraId="0308B8C5" w14:textId="77777777" w:rsidR="001B4C68" w:rsidRDefault="00A702CB" w:rsidP="00FE2BAD">
      <w:pPr>
        <w:spacing w:after="120"/>
        <w:ind w:left="360"/>
        <w:rPr>
          <w:rFonts w:ascii="Arial" w:hAnsi="Arial" w:cs="Arial"/>
          <w:sz w:val="20"/>
          <w:szCs w:val="20"/>
        </w:rPr>
      </w:pPr>
      <w:r w:rsidRPr="00F67237">
        <w:rPr>
          <w:rFonts w:ascii="Arial" w:hAnsi="Arial" w:cs="Arial"/>
          <w:sz w:val="20"/>
          <w:szCs w:val="20"/>
        </w:rPr>
        <w:t xml:space="preserve">If the respondent complains about the duration of the interview, show your understanding and tell her that you appreciate all the time and effort she is providing. Emphasize again that her responses are of high value in order to improve the ways to support women entrepreneurs in Ethiopia. By completing the interview, she is contributing a lot to this. </w:t>
      </w:r>
    </w:p>
    <w:p w14:paraId="5FAED23B" w14:textId="00A50EA6" w:rsidR="00A03B7B" w:rsidRDefault="00BE56C2" w:rsidP="00FE2BAD">
      <w:pPr>
        <w:spacing w:after="120"/>
        <w:ind w:left="360"/>
        <w:rPr>
          <w:rFonts w:ascii="Nyala" w:hAnsi="Nyala" w:cs="Nyala"/>
          <w:sz w:val="20"/>
          <w:szCs w:val="20"/>
        </w:rPr>
      </w:pPr>
      <w:r w:rsidRPr="001B4C68">
        <w:rPr>
          <w:rFonts w:ascii="Nyala" w:hAnsi="Nyala" w:cs="Nyala"/>
          <w:sz w:val="20"/>
          <w:szCs w:val="20"/>
        </w:rPr>
        <w:t>መላሿ</w:t>
      </w:r>
      <w:r w:rsidRPr="001B4C68">
        <w:rPr>
          <w:rFonts w:ascii="Arial" w:hAnsi="Arial" w:cs="Arial"/>
          <w:sz w:val="20"/>
          <w:szCs w:val="20"/>
        </w:rPr>
        <w:t xml:space="preserve"> </w:t>
      </w:r>
      <w:r w:rsidRPr="001B4C68">
        <w:rPr>
          <w:rFonts w:ascii="Nyala" w:hAnsi="Nyala" w:cs="Nyala"/>
          <w:sz w:val="20"/>
          <w:szCs w:val="20"/>
        </w:rPr>
        <w:t>ቃለመጠይቁ</w:t>
      </w:r>
      <w:r w:rsidRPr="001B4C68">
        <w:rPr>
          <w:rFonts w:ascii="Arial" w:hAnsi="Arial" w:cs="Arial"/>
          <w:sz w:val="20"/>
          <w:szCs w:val="20"/>
        </w:rPr>
        <w:t xml:space="preserve"> </w:t>
      </w:r>
      <w:r w:rsidRPr="001B4C68">
        <w:rPr>
          <w:rFonts w:ascii="Nyala" w:hAnsi="Nyala" w:cs="Nyala"/>
          <w:sz w:val="20"/>
          <w:szCs w:val="20"/>
        </w:rPr>
        <w:t>ስለሚፈጀው</w:t>
      </w:r>
      <w:r w:rsidRPr="001B4C68">
        <w:rPr>
          <w:rFonts w:ascii="Arial" w:hAnsi="Arial" w:cs="Arial"/>
          <w:sz w:val="20"/>
          <w:szCs w:val="20"/>
        </w:rPr>
        <w:t xml:space="preserve"> </w:t>
      </w:r>
      <w:r w:rsidRPr="001B4C68">
        <w:rPr>
          <w:rFonts w:ascii="Nyala" w:hAnsi="Nyala" w:cs="Nyala"/>
          <w:sz w:val="20"/>
          <w:szCs w:val="20"/>
        </w:rPr>
        <w:t>ሰአት</w:t>
      </w:r>
      <w:r w:rsidRPr="001B4C68">
        <w:rPr>
          <w:rFonts w:ascii="Arial" w:hAnsi="Arial" w:cs="Arial"/>
          <w:sz w:val="20"/>
          <w:szCs w:val="20"/>
        </w:rPr>
        <w:t xml:space="preserve"> </w:t>
      </w:r>
      <w:r w:rsidRPr="001B4C68">
        <w:rPr>
          <w:rFonts w:ascii="Nyala" w:hAnsi="Nyala" w:cs="Nyala"/>
          <w:sz w:val="20"/>
          <w:szCs w:val="20"/>
        </w:rPr>
        <w:t>ቅሬታ</w:t>
      </w:r>
      <w:r w:rsidRPr="001B4C68">
        <w:rPr>
          <w:rFonts w:ascii="Arial" w:hAnsi="Arial" w:cs="Arial"/>
          <w:sz w:val="20"/>
          <w:szCs w:val="20"/>
        </w:rPr>
        <w:t xml:space="preserve"> </w:t>
      </w:r>
      <w:r w:rsidRPr="001B4C68">
        <w:rPr>
          <w:rFonts w:ascii="Nyala" w:hAnsi="Nyala" w:cs="Nyala"/>
          <w:sz w:val="20"/>
          <w:szCs w:val="20"/>
        </w:rPr>
        <w:t>ካሰሙ</w:t>
      </w:r>
      <w:r w:rsidRPr="001B4C68">
        <w:rPr>
          <w:rFonts w:ascii="Arial" w:hAnsi="Arial" w:cs="Arial"/>
          <w:sz w:val="20"/>
          <w:szCs w:val="20"/>
        </w:rPr>
        <w:t xml:space="preserve"> </w:t>
      </w:r>
      <w:r w:rsidRPr="001B4C68">
        <w:rPr>
          <w:rFonts w:ascii="Nyala" w:hAnsi="Nyala" w:cs="Nyala"/>
          <w:sz w:val="20"/>
          <w:szCs w:val="20"/>
        </w:rPr>
        <w:t>ቅሬታቸውን</w:t>
      </w:r>
      <w:r w:rsidRPr="001B4C68">
        <w:rPr>
          <w:rFonts w:ascii="Arial" w:hAnsi="Arial" w:cs="Arial"/>
          <w:sz w:val="20"/>
          <w:szCs w:val="20"/>
        </w:rPr>
        <w:t xml:space="preserve"> </w:t>
      </w:r>
      <w:r w:rsidRPr="001B4C68">
        <w:rPr>
          <w:rFonts w:ascii="Nyala" w:hAnsi="Nyala" w:cs="Nyala"/>
          <w:sz w:val="20"/>
          <w:szCs w:val="20"/>
        </w:rPr>
        <w:t>እንደተረዱላቸው</w:t>
      </w:r>
      <w:r w:rsidRPr="001B4C68">
        <w:rPr>
          <w:rFonts w:ascii="Arial" w:hAnsi="Arial" w:cs="Arial"/>
          <w:sz w:val="20"/>
          <w:szCs w:val="20"/>
        </w:rPr>
        <w:t xml:space="preserve"> </w:t>
      </w:r>
      <w:r w:rsidRPr="001B4C68">
        <w:rPr>
          <w:rFonts w:ascii="Nyala" w:hAnsi="Nyala" w:cs="Nyala"/>
          <w:sz w:val="20"/>
          <w:szCs w:val="20"/>
        </w:rPr>
        <w:t>ያሳዩ</w:t>
      </w:r>
      <w:r w:rsidRPr="001B4C68">
        <w:rPr>
          <w:rFonts w:ascii="Arial" w:hAnsi="Arial" w:cs="Arial"/>
          <w:sz w:val="20"/>
          <w:szCs w:val="20"/>
        </w:rPr>
        <w:t xml:space="preserve"> </w:t>
      </w:r>
      <w:r w:rsidRPr="001B4C68">
        <w:rPr>
          <w:rFonts w:ascii="Nyala" w:hAnsi="Nyala" w:cs="Nyala"/>
          <w:sz w:val="20"/>
          <w:szCs w:val="20"/>
        </w:rPr>
        <w:t>እና</w:t>
      </w:r>
      <w:r w:rsidRPr="001B4C68">
        <w:rPr>
          <w:rFonts w:ascii="Arial" w:hAnsi="Arial" w:cs="Arial"/>
          <w:sz w:val="20"/>
          <w:szCs w:val="20"/>
        </w:rPr>
        <w:t xml:space="preserve"> </w:t>
      </w:r>
      <w:r w:rsidRPr="001B4C68">
        <w:rPr>
          <w:rFonts w:ascii="Nyala" w:hAnsi="Nyala" w:cs="Nyala"/>
          <w:sz w:val="20"/>
          <w:szCs w:val="20"/>
        </w:rPr>
        <w:t>የሚደረግሎትን</w:t>
      </w:r>
      <w:r w:rsidRPr="001B4C68">
        <w:rPr>
          <w:rFonts w:ascii="Arial" w:hAnsi="Arial" w:cs="Arial"/>
          <w:sz w:val="20"/>
          <w:szCs w:val="20"/>
        </w:rPr>
        <w:t xml:space="preserve"> </w:t>
      </w:r>
      <w:r w:rsidRPr="001B4C68">
        <w:rPr>
          <w:rFonts w:ascii="Nyala" w:hAnsi="Nyala" w:cs="Nyala"/>
          <w:sz w:val="20"/>
          <w:szCs w:val="20"/>
        </w:rPr>
        <w:t>ትብብር</w:t>
      </w:r>
      <w:r w:rsidRPr="001B4C68">
        <w:rPr>
          <w:rFonts w:ascii="Arial" w:hAnsi="Arial" w:cs="Arial"/>
          <w:sz w:val="20"/>
          <w:szCs w:val="20"/>
        </w:rPr>
        <w:t xml:space="preserve"> </w:t>
      </w:r>
      <w:r w:rsidRPr="001B4C68">
        <w:rPr>
          <w:rFonts w:ascii="Nyala" w:hAnsi="Nyala" w:cs="Nyala"/>
          <w:sz w:val="20"/>
          <w:szCs w:val="20"/>
        </w:rPr>
        <w:t>ትልቅነት</w:t>
      </w:r>
      <w:r w:rsidRPr="001B4C68">
        <w:rPr>
          <w:rFonts w:ascii="Arial" w:hAnsi="Arial" w:cs="Arial"/>
          <w:sz w:val="20"/>
          <w:szCs w:val="20"/>
        </w:rPr>
        <w:t xml:space="preserve"> </w:t>
      </w:r>
      <w:r w:rsidRPr="001B4C68">
        <w:rPr>
          <w:rFonts w:ascii="Nyala" w:hAnsi="Nyala" w:cs="Nyala"/>
          <w:sz w:val="20"/>
          <w:szCs w:val="20"/>
        </w:rPr>
        <w:t>እንደሚገነዘቡ</w:t>
      </w:r>
      <w:r w:rsidRPr="001B4C68">
        <w:rPr>
          <w:rFonts w:ascii="Arial" w:hAnsi="Arial" w:cs="Arial"/>
          <w:sz w:val="20"/>
          <w:szCs w:val="20"/>
        </w:rPr>
        <w:t xml:space="preserve"> </w:t>
      </w:r>
      <w:r w:rsidRPr="001B4C68">
        <w:rPr>
          <w:rFonts w:ascii="Nyala" w:hAnsi="Nyala" w:cs="Nyala"/>
          <w:sz w:val="20"/>
          <w:szCs w:val="20"/>
        </w:rPr>
        <w:t>ይንገሯቸው፡፡</w:t>
      </w:r>
      <w:r w:rsidRPr="001B4C68">
        <w:rPr>
          <w:rFonts w:ascii="Arial" w:hAnsi="Arial" w:cs="Arial"/>
          <w:sz w:val="20"/>
          <w:szCs w:val="20"/>
        </w:rPr>
        <w:t xml:space="preserve"> </w:t>
      </w:r>
      <w:r w:rsidRPr="001B4C68">
        <w:rPr>
          <w:rFonts w:ascii="Nyala" w:hAnsi="Nyala" w:cs="Nyala"/>
          <w:sz w:val="20"/>
          <w:szCs w:val="20"/>
        </w:rPr>
        <w:t>የሚሰጠዎት</w:t>
      </w:r>
      <w:r w:rsidRPr="001B4C68">
        <w:rPr>
          <w:rFonts w:ascii="Arial" w:hAnsi="Arial" w:cs="Arial"/>
          <w:sz w:val="20"/>
          <w:szCs w:val="20"/>
        </w:rPr>
        <w:t xml:space="preserve"> </w:t>
      </w:r>
      <w:r w:rsidRPr="001B4C68">
        <w:rPr>
          <w:rFonts w:ascii="Nyala" w:hAnsi="Nyala" w:cs="Nyala"/>
          <w:sz w:val="20"/>
          <w:szCs w:val="20"/>
        </w:rPr>
        <w:t>መረጃ</w:t>
      </w:r>
      <w:r w:rsidRPr="001B4C68">
        <w:rPr>
          <w:rFonts w:ascii="Arial" w:hAnsi="Arial" w:cs="Arial"/>
          <w:sz w:val="20"/>
          <w:szCs w:val="20"/>
        </w:rPr>
        <w:t xml:space="preserve"> </w:t>
      </w:r>
      <w:r w:rsidRPr="001B4C68">
        <w:rPr>
          <w:rFonts w:ascii="Nyala" w:hAnsi="Nyala" w:cs="Nyala"/>
          <w:sz w:val="20"/>
          <w:szCs w:val="20"/>
        </w:rPr>
        <w:t>ኢትዮጵያ</w:t>
      </w:r>
      <w:r w:rsidRPr="001B4C68">
        <w:rPr>
          <w:rFonts w:ascii="Arial" w:hAnsi="Arial" w:cs="Arial"/>
          <w:sz w:val="20"/>
          <w:szCs w:val="20"/>
        </w:rPr>
        <w:t xml:space="preserve"> </w:t>
      </w:r>
      <w:r w:rsidRPr="001B4C68">
        <w:rPr>
          <w:rFonts w:ascii="Nyala" w:hAnsi="Nyala" w:cs="Nyala"/>
          <w:sz w:val="20"/>
          <w:szCs w:val="20"/>
        </w:rPr>
        <w:t>ውስጥ</w:t>
      </w:r>
      <w:r w:rsidRPr="001B4C68">
        <w:rPr>
          <w:rFonts w:ascii="Arial" w:hAnsi="Arial" w:cs="Arial"/>
          <w:sz w:val="20"/>
          <w:szCs w:val="20"/>
        </w:rPr>
        <w:t xml:space="preserve"> </w:t>
      </w:r>
      <w:r w:rsidRPr="001B4C68">
        <w:rPr>
          <w:rFonts w:ascii="Nyala" w:hAnsi="Nyala" w:cs="Nyala"/>
          <w:sz w:val="20"/>
          <w:szCs w:val="20"/>
        </w:rPr>
        <w:t>ላሉ</w:t>
      </w:r>
      <w:r w:rsidRPr="001B4C68">
        <w:rPr>
          <w:rFonts w:ascii="Arial" w:hAnsi="Arial" w:cs="Arial"/>
          <w:sz w:val="20"/>
          <w:szCs w:val="20"/>
        </w:rPr>
        <w:t xml:space="preserve"> </w:t>
      </w:r>
      <w:r w:rsidRPr="001B4C68">
        <w:rPr>
          <w:rFonts w:ascii="Nyala" w:hAnsi="Nyala" w:cs="Nyala"/>
          <w:sz w:val="20"/>
          <w:szCs w:val="20"/>
        </w:rPr>
        <w:t>ሴት</w:t>
      </w:r>
      <w:r w:rsidRPr="001B4C68">
        <w:rPr>
          <w:rFonts w:ascii="Arial" w:hAnsi="Arial" w:cs="Arial"/>
          <w:sz w:val="20"/>
          <w:szCs w:val="20"/>
        </w:rPr>
        <w:t xml:space="preserve"> </w:t>
      </w:r>
      <w:r w:rsidRPr="001B4C68">
        <w:rPr>
          <w:rFonts w:ascii="Nyala" w:hAnsi="Nyala" w:cs="Nyala"/>
          <w:sz w:val="20"/>
          <w:szCs w:val="20"/>
        </w:rPr>
        <w:t>ስራ</w:t>
      </w:r>
      <w:r w:rsidRPr="001B4C68">
        <w:rPr>
          <w:rFonts w:ascii="Arial" w:hAnsi="Arial" w:cs="Arial"/>
          <w:sz w:val="20"/>
          <w:szCs w:val="20"/>
        </w:rPr>
        <w:t xml:space="preserve"> </w:t>
      </w:r>
      <w:r w:rsidRPr="001B4C68">
        <w:rPr>
          <w:rFonts w:ascii="Nyala" w:hAnsi="Nyala" w:cs="Nyala"/>
          <w:sz w:val="20"/>
          <w:szCs w:val="20"/>
        </w:rPr>
        <w:t>ፈጣሪዎች</w:t>
      </w:r>
      <w:r w:rsidRPr="001B4C68">
        <w:rPr>
          <w:rFonts w:ascii="Arial" w:hAnsi="Arial" w:cs="Arial"/>
          <w:sz w:val="20"/>
          <w:szCs w:val="20"/>
        </w:rPr>
        <w:t xml:space="preserve"> </w:t>
      </w:r>
      <w:r w:rsidRPr="001B4C68">
        <w:rPr>
          <w:rFonts w:ascii="Nyala" w:hAnsi="Nyala" w:cs="Nyala"/>
          <w:sz w:val="20"/>
          <w:szCs w:val="20"/>
        </w:rPr>
        <w:t>ለሚደረግ</w:t>
      </w:r>
      <w:r w:rsidRPr="001B4C68">
        <w:rPr>
          <w:rFonts w:ascii="Arial" w:hAnsi="Arial" w:cs="Arial"/>
          <w:sz w:val="20"/>
          <w:szCs w:val="20"/>
        </w:rPr>
        <w:t xml:space="preserve"> </w:t>
      </w:r>
      <w:r w:rsidRPr="001B4C68">
        <w:rPr>
          <w:rFonts w:ascii="Nyala" w:hAnsi="Nyala" w:cs="Nyala"/>
          <w:sz w:val="20"/>
          <w:szCs w:val="20"/>
        </w:rPr>
        <w:t>ድጋፍ</w:t>
      </w:r>
      <w:r w:rsidRPr="001B4C68">
        <w:rPr>
          <w:rFonts w:ascii="Arial" w:hAnsi="Arial" w:cs="Arial"/>
          <w:sz w:val="20"/>
          <w:szCs w:val="20"/>
        </w:rPr>
        <w:t xml:space="preserve"> </w:t>
      </w:r>
      <w:r w:rsidRPr="001B4C68">
        <w:rPr>
          <w:rFonts w:ascii="Nyala" w:hAnsi="Nyala" w:cs="Nyala"/>
          <w:sz w:val="20"/>
          <w:szCs w:val="20"/>
        </w:rPr>
        <w:t>እጅግ</w:t>
      </w:r>
      <w:r w:rsidRPr="001B4C68">
        <w:rPr>
          <w:rFonts w:ascii="Arial" w:hAnsi="Arial" w:cs="Arial"/>
          <w:sz w:val="20"/>
          <w:szCs w:val="20"/>
        </w:rPr>
        <w:t xml:space="preserve"> </w:t>
      </w:r>
      <w:r w:rsidRPr="001B4C68">
        <w:rPr>
          <w:rFonts w:ascii="Nyala" w:hAnsi="Nyala" w:cs="Nyala"/>
          <w:sz w:val="20"/>
          <w:szCs w:val="20"/>
        </w:rPr>
        <w:t>ጠቃሚ</w:t>
      </w:r>
      <w:r w:rsidRPr="001B4C68">
        <w:rPr>
          <w:rFonts w:ascii="Arial" w:hAnsi="Arial" w:cs="Arial"/>
          <w:sz w:val="20"/>
          <w:szCs w:val="20"/>
        </w:rPr>
        <w:t xml:space="preserve"> </w:t>
      </w:r>
      <w:r w:rsidRPr="001B4C68">
        <w:rPr>
          <w:rFonts w:ascii="Nyala" w:hAnsi="Nyala" w:cs="Nyala"/>
          <w:sz w:val="20"/>
          <w:szCs w:val="20"/>
        </w:rPr>
        <w:t>መሆኑን</w:t>
      </w:r>
      <w:r w:rsidRPr="001B4C68">
        <w:rPr>
          <w:rFonts w:ascii="Arial" w:hAnsi="Arial" w:cs="Arial"/>
          <w:sz w:val="20"/>
          <w:szCs w:val="20"/>
        </w:rPr>
        <w:t xml:space="preserve"> </w:t>
      </w:r>
      <w:r w:rsidRPr="001B4C68">
        <w:rPr>
          <w:rFonts w:ascii="Nyala" w:hAnsi="Nyala" w:cs="Nyala"/>
          <w:sz w:val="20"/>
          <w:szCs w:val="20"/>
        </w:rPr>
        <w:t>አፅንኦት</w:t>
      </w:r>
      <w:r w:rsidRPr="001B4C68">
        <w:rPr>
          <w:rFonts w:ascii="Arial" w:hAnsi="Arial" w:cs="Arial"/>
          <w:sz w:val="20"/>
          <w:szCs w:val="20"/>
        </w:rPr>
        <w:t xml:space="preserve"> </w:t>
      </w:r>
      <w:r w:rsidRPr="001B4C68">
        <w:rPr>
          <w:rFonts w:ascii="Nyala" w:hAnsi="Nyala" w:cs="Nyala"/>
          <w:sz w:val="20"/>
          <w:szCs w:val="20"/>
        </w:rPr>
        <w:t>ሰጥተው</w:t>
      </w:r>
      <w:r w:rsidRPr="001B4C68">
        <w:rPr>
          <w:rFonts w:ascii="Arial" w:hAnsi="Arial" w:cs="Arial"/>
          <w:sz w:val="20"/>
          <w:szCs w:val="20"/>
        </w:rPr>
        <w:t xml:space="preserve"> </w:t>
      </w:r>
      <w:r w:rsidRPr="001B4C68">
        <w:rPr>
          <w:rFonts w:ascii="Nyala" w:hAnsi="Nyala" w:cs="Nyala"/>
          <w:sz w:val="20"/>
          <w:szCs w:val="20"/>
        </w:rPr>
        <w:t>ያስረዷቸው፡፡</w:t>
      </w:r>
      <w:r w:rsidRPr="001B4C68">
        <w:rPr>
          <w:rFonts w:ascii="Arial" w:hAnsi="Arial" w:cs="Arial"/>
          <w:sz w:val="20"/>
          <w:szCs w:val="20"/>
        </w:rPr>
        <w:t xml:space="preserve"> </w:t>
      </w:r>
      <w:r w:rsidRPr="001B4C68">
        <w:rPr>
          <w:rFonts w:ascii="Nyala" w:hAnsi="Nyala" w:cs="Nyala"/>
          <w:sz w:val="20"/>
          <w:szCs w:val="20"/>
        </w:rPr>
        <w:t>ቃለ</w:t>
      </w:r>
      <w:r w:rsidRPr="001B4C68">
        <w:rPr>
          <w:rFonts w:ascii="Arial" w:hAnsi="Arial" w:cs="Arial"/>
          <w:sz w:val="20"/>
          <w:szCs w:val="20"/>
        </w:rPr>
        <w:t>-</w:t>
      </w:r>
      <w:r w:rsidRPr="001B4C68">
        <w:rPr>
          <w:rFonts w:ascii="Nyala" w:hAnsi="Nyala" w:cs="Nyala"/>
          <w:sz w:val="20"/>
          <w:szCs w:val="20"/>
        </w:rPr>
        <w:t>መጠይቁን</w:t>
      </w:r>
      <w:r w:rsidRPr="001B4C68">
        <w:rPr>
          <w:rFonts w:ascii="Arial" w:hAnsi="Arial" w:cs="Arial"/>
          <w:sz w:val="20"/>
          <w:szCs w:val="20"/>
        </w:rPr>
        <w:t xml:space="preserve"> </w:t>
      </w:r>
      <w:r w:rsidRPr="001B4C68">
        <w:rPr>
          <w:rFonts w:ascii="Nyala" w:hAnsi="Nyala" w:cs="Nyala"/>
          <w:sz w:val="20"/>
          <w:szCs w:val="20"/>
        </w:rPr>
        <w:t>መጨረሳቸው</w:t>
      </w:r>
      <w:r w:rsidRPr="001B4C68">
        <w:rPr>
          <w:rFonts w:ascii="Arial" w:hAnsi="Arial" w:cs="Arial"/>
          <w:sz w:val="20"/>
          <w:szCs w:val="20"/>
        </w:rPr>
        <w:t xml:space="preserve"> </w:t>
      </w:r>
      <w:r w:rsidRPr="001B4C68">
        <w:rPr>
          <w:rFonts w:ascii="Nyala" w:hAnsi="Nyala" w:cs="Nyala"/>
          <w:sz w:val="20"/>
          <w:szCs w:val="20"/>
        </w:rPr>
        <w:t>ትልቅ</w:t>
      </w:r>
      <w:r w:rsidRPr="001B4C68">
        <w:rPr>
          <w:rFonts w:ascii="Arial" w:hAnsi="Arial" w:cs="Arial"/>
          <w:sz w:val="20"/>
          <w:szCs w:val="20"/>
        </w:rPr>
        <w:t xml:space="preserve"> </w:t>
      </w:r>
      <w:r w:rsidRPr="001B4C68">
        <w:rPr>
          <w:rFonts w:ascii="Nyala" w:hAnsi="Nyala" w:cs="Nyala"/>
          <w:sz w:val="20"/>
          <w:szCs w:val="20"/>
        </w:rPr>
        <w:t>አስተዋፅኦ</w:t>
      </w:r>
      <w:r w:rsidRPr="001B4C68">
        <w:rPr>
          <w:rFonts w:ascii="Arial" w:hAnsi="Arial" w:cs="Arial"/>
          <w:sz w:val="20"/>
          <w:szCs w:val="20"/>
        </w:rPr>
        <w:t xml:space="preserve"> </w:t>
      </w:r>
      <w:r w:rsidRPr="001B4C68">
        <w:rPr>
          <w:rFonts w:ascii="Nyala" w:hAnsi="Nyala" w:cs="Nyala"/>
          <w:sz w:val="20"/>
          <w:szCs w:val="20"/>
        </w:rPr>
        <w:t>አለው፡፡</w:t>
      </w:r>
    </w:p>
    <w:p w14:paraId="16E85818" w14:textId="77777777" w:rsidR="00C675F5" w:rsidRPr="001B4C68" w:rsidRDefault="00C675F5" w:rsidP="00FE2BAD">
      <w:pPr>
        <w:spacing w:after="120"/>
        <w:ind w:left="360"/>
        <w:rPr>
          <w:rFonts w:ascii="Arial" w:hAnsi="Arial" w:cs="Arial"/>
          <w:sz w:val="20"/>
          <w:szCs w:val="20"/>
        </w:rPr>
      </w:pPr>
    </w:p>
    <w:p w14:paraId="50C40E14" w14:textId="0CFF0DC7" w:rsidR="00102E06" w:rsidRPr="00B96656" w:rsidRDefault="00102E06" w:rsidP="00DE08E3">
      <w:pPr>
        <w:pStyle w:val="ListParagraph"/>
        <w:numPr>
          <w:ilvl w:val="0"/>
          <w:numId w:val="24"/>
        </w:numPr>
        <w:spacing w:after="120"/>
        <w:contextualSpacing w:val="0"/>
        <w:rPr>
          <w:rFonts w:ascii="Arial" w:hAnsi="Arial" w:cs="Arial"/>
          <w:sz w:val="20"/>
          <w:szCs w:val="20"/>
        </w:rPr>
      </w:pPr>
      <w:r w:rsidRPr="00F67237">
        <w:rPr>
          <w:rFonts w:ascii="Arial" w:hAnsi="Arial" w:cs="Arial"/>
          <w:b/>
          <w:sz w:val="20"/>
          <w:szCs w:val="20"/>
        </w:rPr>
        <w:lastRenderedPageBreak/>
        <w:t>What to do when the respondent wants to quit the interview before it is completed</w:t>
      </w:r>
      <w:r w:rsidRPr="00B96656">
        <w:rPr>
          <w:rFonts w:ascii="Arial" w:hAnsi="Arial" w:cs="Arial"/>
          <w:b/>
          <w:sz w:val="20"/>
          <w:szCs w:val="20"/>
        </w:rPr>
        <w:t>?</w:t>
      </w:r>
      <w:r w:rsidR="00BE56C2" w:rsidRPr="00B96656">
        <w:rPr>
          <w:rFonts w:ascii="Arial" w:hAnsi="Arial" w:cs="Arial"/>
          <w:b/>
          <w:sz w:val="20"/>
          <w:szCs w:val="20"/>
        </w:rPr>
        <w:t xml:space="preserve"> </w:t>
      </w:r>
      <w:r w:rsidR="00BE56C2" w:rsidRPr="00B96656">
        <w:rPr>
          <w:rFonts w:ascii="Nyala" w:hAnsi="Nyala" w:cs="Nyala"/>
          <w:b/>
          <w:sz w:val="20"/>
          <w:szCs w:val="20"/>
        </w:rPr>
        <w:t>መላሿ</w:t>
      </w:r>
      <w:r w:rsidR="00BE56C2" w:rsidRPr="00B96656">
        <w:rPr>
          <w:rFonts w:ascii="Arial" w:hAnsi="Arial" w:cs="Arial"/>
          <w:b/>
          <w:sz w:val="20"/>
          <w:szCs w:val="20"/>
        </w:rPr>
        <w:t xml:space="preserve"> </w:t>
      </w:r>
      <w:r w:rsidR="00BE56C2" w:rsidRPr="00B96656">
        <w:rPr>
          <w:rFonts w:ascii="Nyala" w:hAnsi="Nyala" w:cs="Nyala"/>
          <w:b/>
          <w:sz w:val="20"/>
          <w:szCs w:val="20"/>
        </w:rPr>
        <w:t>ቃለመጠይቁን</w:t>
      </w:r>
      <w:r w:rsidR="00BE56C2" w:rsidRPr="00B96656">
        <w:rPr>
          <w:rFonts w:ascii="Arial" w:hAnsi="Arial" w:cs="Arial"/>
          <w:b/>
          <w:sz w:val="20"/>
          <w:szCs w:val="20"/>
        </w:rPr>
        <w:t xml:space="preserve"> </w:t>
      </w:r>
      <w:r w:rsidR="00BE56C2" w:rsidRPr="00B96656">
        <w:rPr>
          <w:rFonts w:ascii="Nyala" w:hAnsi="Nyala" w:cs="Nyala"/>
          <w:b/>
          <w:sz w:val="20"/>
          <w:szCs w:val="20"/>
        </w:rPr>
        <w:t>ማቋረጥ</w:t>
      </w:r>
      <w:r w:rsidR="00BE56C2" w:rsidRPr="00B96656">
        <w:rPr>
          <w:rFonts w:ascii="Arial" w:hAnsi="Arial" w:cs="Arial"/>
          <w:b/>
          <w:sz w:val="20"/>
          <w:szCs w:val="20"/>
        </w:rPr>
        <w:t xml:space="preserve"> </w:t>
      </w:r>
      <w:r w:rsidR="00BE56C2" w:rsidRPr="00B96656">
        <w:rPr>
          <w:rFonts w:ascii="Nyala" w:hAnsi="Nyala" w:cs="Nyala"/>
          <w:b/>
          <w:sz w:val="20"/>
          <w:szCs w:val="20"/>
        </w:rPr>
        <w:t>ቢፈልጉ</w:t>
      </w:r>
    </w:p>
    <w:p w14:paraId="4B4F80E9" w14:textId="77777777" w:rsidR="00697E68" w:rsidRDefault="00021E6E" w:rsidP="00697E68">
      <w:pPr>
        <w:spacing w:after="120"/>
        <w:ind w:left="357"/>
        <w:jc w:val="both"/>
        <w:rPr>
          <w:rFonts w:ascii="Arial" w:hAnsi="Arial" w:cs="Arial"/>
          <w:sz w:val="20"/>
          <w:szCs w:val="20"/>
        </w:rPr>
      </w:pPr>
      <w:r w:rsidRPr="00F67237">
        <w:rPr>
          <w:rFonts w:ascii="Arial" w:hAnsi="Arial" w:cs="Arial"/>
          <w:sz w:val="20"/>
          <w:szCs w:val="20"/>
        </w:rPr>
        <w:t xml:space="preserve">If you have already managed the majority of </w:t>
      </w:r>
      <w:r w:rsidR="00557541" w:rsidRPr="00F67237">
        <w:rPr>
          <w:rFonts w:ascii="Arial" w:hAnsi="Arial" w:cs="Arial"/>
          <w:sz w:val="20"/>
          <w:szCs w:val="20"/>
        </w:rPr>
        <w:t>questions</w:t>
      </w:r>
      <w:r w:rsidRPr="00F67237">
        <w:rPr>
          <w:rFonts w:ascii="Arial" w:hAnsi="Arial" w:cs="Arial"/>
          <w:sz w:val="20"/>
          <w:szCs w:val="20"/>
        </w:rPr>
        <w:t xml:space="preserve">, tell her that there are only a few questions left. As mentioned above, show your understanding and tell her that you appreciate all the time and effort she is providing. Emphasize again that her responses are of high value in order to improve the ways to support women entrepreneurs in Ethiopia. By completing the interview, she is contributing a lot to this. Since you have already spent a lot of time now, it would be a pity </w:t>
      </w:r>
      <w:r w:rsidR="002C22D7" w:rsidRPr="00F67237">
        <w:rPr>
          <w:rFonts w:ascii="Arial" w:hAnsi="Arial" w:cs="Arial"/>
          <w:sz w:val="20"/>
          <w:szCs w:val="20"/>
        </w:rPr>
        <w:t>not to</w:t>
      </w:r>
      <w:r w:rsidR="007C4076" w:rsidRPr="00F67237">
        <w:rPr>
          <w:rFonts w:ascii="Arial" w:hAnsi="Arial" w:cs="Arial"/>
          <w:sz w:val="20"/>
          <w:szCs w:val="20"/>
        </w:rPr>
        <w:t xml:space="preserve"> complete the interview</w:t>
      </w:r>
      <w:r w:rsidR="007C4076" w:rsidRPr="00697E68">
        <w:rPr>
          <w:rFonts w:ascii="Arial" w:hAnsi="Arial" w:cs="Arial"/>
          <w:sz w:val="20"/>
          <w:szCs w:val="20"/>
        </w:rPr>
        <w:t>.</w:t>
      </w:r>
    </w:p>
    <w:p w14:paraId="05E0C678" w14:textId="44115139" w:rsidR="00102E06" w:rsidRPr="00697E68" w:rsidRDefault="00FE45DF" w:rsidP="00697E68">
      <w:pPr>
        <w:spacing w:after="120"/>
        <w:ind w:left="357"/>
        <w:jc w:val="both"/>
        <w:rPr>
          <w:rFonts w:ascii="Arial" w:hAnsi="Arial" w:cs="Arial"/>
          <w:sz w:val="20"/>
          <w:szCs w:val="20"/>
        </w:rPr>
      </w:pPr>
      <w:r w:rsidRPr="00697E68">
        <w:rPr>
          <w:rFonts w:ascii="Nyala" w:hAnsi="Nyala" w:cs="Nyala"/>
          <w:sz w:val="20"/>
          <w:szCs w:val="20"/>
        </w:rPr>
        <w:t>አብዛኛውን</w:t>
      </w:r>
      <w:r w:rsidRPr="00697E68">
        <w:rPr>
          <w:rFonts w:ascii="Arial" w:hAnsi="Arial" w:cs="Arial"/>
          <w:sz w:val="20"/>
          <w:szCs w:val="20"/>
        </w:rPr>
        <w:t xml:space="preserve"> </w:t>
      </w:r>
      <w:r w:rsidRPr="00697E68">
        <w:rPr>
          <w:rFonts w:ascii="Nyala" w:hAnsi="Nyala" w:cs="Nyala"/>
          <w:sz w:val="20"/>
          <w:szCs w:val="20"/>
        </w:rPr>
        <w:t>ጥያቄ</w:t>
      </w:r>
      <w:r w:rsidRPr="00697E68">
        <w:rPr>
          <w:rFonts w:ascii="Arial" w:hAnsi="Arial" w:cs="Arial"/>
          <w:sz w:val="20"/>
          <w:szCs w:val="20"/>
        </w:rPr>
        <w:t xml:space="preserve"> </w:t>
      </w:r>
      <w:r w:rsidRPr="00697E68">
        <w:rPr>
          <w:rFonts w:ascii="Nyala" w:hAnsi="Nyala" w:cs="Nyala"/>
          <w:sz w:val="20"/>
          <w:szCs w:val="20"/>
        </w:rPr>
        <w:t>ጨርሰው</w:t>
      </w:r>
      <w:r w:rsidRPr="00697E68">
        <w:rPr>
          <w:rFonts w:ascii="Arial" w:hAnsi="Arial" w:cs="Arial"/>
          <w:sz w:val="20"/>
          <w:szCs w:val="20"/>
        </w:rPr>
        <w:t xml:space="preserve"> </w:t>
      </w:r>
      <w:r w:rsidRPr="00697E68">
        <w:rPr>
          <w:rFonts w:ascii="Nyala" w:hAnsi="Nyala" w:cs="Nyala"/>
          <w:sz w:val="20"/>
          <w:szCs w:val="20"/>
        </w:rPr>
        <w:t>ከሆነ</w:t>
      </w:r>
      <w:r w:rsidRPr="00697E68">
        <w:rPr>
          <w:rFonts w:ascii="Arial" w:hAnsi="Arial" w:cs="Arial"/>
          <w:sz w:val="20"/>
          <w:szCs w:val="20"/>
        </w:rPr>
        <w:t xml:space="preserve"> </w:t>
      </w:r>
      <w:r w:rsidRPr="00697E68">
        <w:rPr>
          <w:rFonts w:ascii="Nyala" w:hAnsi="Nyala" w:cs="Nyala"/>
          <w:sz w:val="20"/>
          <w:szCs w:val="20"/>
        </w:rPr>
        <w:t>ጥቂት</w:t>
      </w:r>
      <w:r w:rsidRPr="00697E68">
        <w:rPr>
          <w:rFonts w:ascii="Arial" w:hAnsi="Arial" w:cs="Arial"/>
          <w:sz w:val="20"/>
          <w:szCs w:val="20"/>
        </w:rPr>
        <w:t xml:space="preserve"> </w:t>
      </w:r>
      <w:r w:rsidRPr="00697E68">
        <w:rPr>
          <w:rFonts w:ascii="Nyala" w:hAnsi="Nyala" w:cs="Nyala"/>
          <w:sz w:val="20"/>
          <w:szCs w:val="20"/>
        </w:rPr>
        <w:t>ጥያቄዎች</w:t>
      </w:r>
      <w:r w:rsidRPr="00697E68">
        <w:rPr>
          <w:rFonts w:ascii="Arial" w:hAnsi="Arial" w:cs="Arial"/>
          <w:sz w:val="20"/>
          <w:szCs w:val="20"/>
        </w:rPr>
        <w:t xml:space="preserve"> </w:t>
      </w:r>
      <w:r w:rsidRPr="00697E68">
        <w:rPr>
          <w:rFonts w:ascii="Nyala" w:hAnsi="Nyala" w:cs="Nyala"/>
          <w:sz w:val="20"/>
          <w:szCs w:val="20"/>
        </w:rPr>
        <w:t>ብቻ</w:t>
      </w:r>
      <w:r w:rsidRPr="00697E68">
        <w:rPr>
          <w:rFonts w:ascii="Arial" w:hAnsi="Arial" w:cs="Arial"/>
          <w:sz w:val="20"/>
          <w:szCs w:val="20"/>
        </w:rPr>
        <w:t xml:space="preserve"> </w:t>
      </w:r>
      <w:r w:rsidRPr="00697E68">
        <w:rPr>
          <w:rFonts w:ascii="Nyala" w:hAnsi="Nyala" w:cs="Nyala"/>
          <w:sz w:val="20"/>
          <w:szCs w:val="20"/>
        </w:rPr>
        <w:t>እንደሚቀርዎት</w:t>
      </w:r>
      <w:r w:rsidRPr="00697E68">
        <w:rPr>
          <w:rFonts w:ascii="Arial" w:hAnsi="Arial" w:cs="Arial"/>
          <w:sz w:val="20"/>
          <w:szCs w:val="20"/>
        </w:rPr>
        <w:t xml:space="preserve"> </w:t>
      </w:r>
      <w:r w:rsidRPr="00697E68">
        <w:rPr>
          <w:rFonts w:ascii="Nyala" w:hAnsi="Nyala" w:cs="Nyala"/>
          <w:sz w:val="20"/>
          <w:szCs w:val="20"/>
        </w:rPr>
        <w:t>ይንገሯቸው፡፡ከላይ</w:t>
      </w:r>
      <w:r w:rsidRPr="00697E68">
        <w:rPr>
          <w:rFonts w:ascii="Arial" w:hAnsi="Arial" w:cs="Arial"/>
          <w:sz w:val="20"/>
          <w:szCs w:val="20"/>
        </w:rPr>
        <w:t xml:space="preserve"> </w:t>
      </w:r>
      <w:r w:rsidRPr="00697E68">
        <w:rPr>
          <w:rFonts w:ascii="Nyala" w:hAnsi="Nyala" w:cs="Nyala"/>
          <w:sz w:val="20"/>
          <w:szCs w:val="20"/>
        </w:rPr>
        <w:t>እንደተገለጸው</w:t>
      </w:r>
      <w:r w:rsidRPr="00697E68">
        <w:rPr>
          <w:rFonts w:ascii="Arial" w:hAnsi="Arial" w:cs="Arial"/>
          <w:sz w:val="20"/>
          <w:szCs w:val="20"/>
        </w:rPr>
        <w:t xml:space="preserve"> </w:t>
      </w:r>
      <w:r w:rsidRPr="00697E68">
        <w:rPr>
          <w:rFonts w:ascii="Nyala" w:hAnsi="Nyala" w:cs="Nyala"/>
          <w:sz w:val="20"/>
          <w:szCs w:val="20"/>
        </w:rPr>
        <w:t>እንደተረዷቸው</w:t>
      </w:r>
      <w:r w:rsidRPr="00697E68">
        <w:rPr>
          <w:rFonts w:ascii="Arial" w:hAnsi="Arial" w:cs="Arial"/>
          <w:sz w:val="20"/>
          <w:szCs w:val="20"/>
        </w:rPr>
        <w:t xml:space="preserve"> </w:t>
      </w:r>
      <w:r w:rsidRPr="00697E68">
        <w:rPr>
          <w:rFonts w:ascii="Nyala" w:hAnsi="Nyala" w:cs="Nyala"/>
          <w:sz w:val="20"/>
          <w:szCs w:val="20"/>
        </w:rPr>
        <w:t>ያሳዩ</w:t>
      </w:r>
      <w:r w:rsidRPr="00697E68">
        <w:rPr>
          <w:rFonts w:ascii="Arial" w:hAnsi="Arial" w:cs="Arial"/>
          <w:sz w:val="20"/>
          <w:szCs w:val="20"/>
        </w:rPr>
        <w:t xml:space="preserve"> </w:t>
      </w:r>
      <w:r w:rsidRPr="00697E68">
        <w:rPr>
          <w:rFonts w:ascii="Nyala" w:hAnsi="Nyala" w:cs="Nyala"/>
          <w:sz w:val="20"/>
          <w:szCs w:val="20"/>
        </w:rPr>
        <w:t>እና</w:t>
      </w:r>
      <w:r w:rsidRPr="00697E68">
        <w:rPr>
          <w:rFonts w:ascii="Arial" w:hAnsi="Arial" w:cs="Arial"/>
          <w:sz w:val="20"/>
          <w:szCs w:val="20"/>
        </w:rPr>
        <w:t xml:space="preserve"> </w:t>
      </w:r>
      <w:r w:rsidRPr="00697E68">
        <w:rPr>
          <w:rFonts w:ascii="Nyala" w:hAnsi="Nyala" w:cs="Nyala"/>
          <w:sz w:val="20"/>
          <w:szCs w:val="20"/>
        </w:rPr>
        <w:t>የሚደረግሎትን</w:t>
      </w:r>
      <w:r w:rsidRPr="00697E68">
        <w:rPr>
          <w:rFonts w:ascii="Arial" w:hAnsi="Arial" w:cs="Arial"/>
          <w:sz w:val="20"/>
          <w:szCs w:val="20"/>
        </w:rPr>
        <w:t xml:space="preserve"> </w:t>
      </w:r>
      <w:r w:rsidRPr="00697E68">
        <w:rPr>
          <w:rFonts w:ascii="Nyala" w:hAnsi="Nyala" w:cs="Nyala"/>
          <w:sz w:val="20"/>
          <w:szCs w:val="20"/>
        </w:rPr>
        <w:t>ትብብር</w:t>
      </w:r>
      <w:r w:rsidRPr="00697E68">
        <w:rPr>
          <w:rFonts w:ascii="Arial" w:hAnsi="Arial" w:cs="Arial"/>
          <w:sz w:val="20"/>
          <w:szCs w:val="20"/>
        </w:rPr>
        <w:t xml:space="preserve"> </w:t>
      </w:r>
      <w:r w:rsidRPr="00697E68">
        <w:rPr>
          <w:rFonts w:ascii="Nyala" w:hAnsi="Nyala" w:cs="Nyala"/>
          <w:sz w:val="20"/>
          <w:szCs w:val="20"/>
        </w:rPr>
        <w:t>ትልቅነት</w:t>
      </w:r>
      <w:r w:rsidRPr="00697E68">
        <w:rPr>
          <w:rFonts w:ascii="Arial" w:hAnsi="Arial" w:cs="Arial"/>
          <w:sz w:val="20"/>
          <w:szCs w:val="20"/>
        </w:rPr>
        <w:t xml:space="preserve"> </w:t>
      </w:r>
      <w:r w:rsidRPr="00697E68">
        <w:rPr>
          <w:rFonts w:ascii="Nyala" w:hAnsi="Nyala" w:cs="Nyala"/>
          <w:sz w:val="20"/>
          <w:szCs w:val="20"/>
        </w:rPr>
        <w:t>እንደሚገነዘቡ</w:t>
      </w:r>
      <w:r w:rsidRPr="00697E68">
        <w:rPr>
          <w:rFonts w:ascii="Arial" w:hAnsi="Arial" w:cs="Arial"/>
          <w:sz w:val="20"/>
          <w:szCs w:val="20"/>
        </w:rPr>
        <w:t xml:space="preserve"> </w:t>
      </w:r>
      <w:r w:rsidRPr="00697E68">
        <w:rPr>
          <w:rFonts w:ascii="Nyala" w:hAnsi="Nyala" w:cs="Nyala"/>
          <w:sz w:val="20"/>
          <w:szCs w:val="20"/>
        </w:rPr>
        <w:t>ይንገሯቸው፡፡በድጋሚ</w:t>
      </w:r>
      <w:r w:rsidRPr="00697E68">
        <w:rPr>
          <w:rFonts w:ascii="Arial" w:hAnsi="Arial" w:cs="Arial"/>
          <w:sz w:val="20"/>
          <w:szCs w:val="20"/>
        </w:rPr>
        <w:t xml:space="preserve"> </w:t>
      </w:r>
      <w:r w:rsidRPr="00697E68">
        <w:rPr>
          <w:rFonts w:ascii="Nyala" w:hAnsi="Nyala" w:cs="Nyala"/>
          <w:sz w:val="20"/>
          <w:szCs w:val="20"/>
        </w:rPr>
        <w:t>የሚሰጠዎት</w:t>
      </w:r>
      <w:r w:rsidRPr="00697E68">
        <w:rPr>
          <w:rFonts w:ascii="Arial" w:hAnsi="Arial" w:cs="Arial"/>
          <w:sz w:val="20"/>
          <w:szCs w:val="20"/>
        </w:rPr>
        <w:t xml:space="preserve"> </w:t>
      </w:r>
      <w:r w:rsidRPr="00697E68">
        <w:rPr>
          <w:rFonts w:ascii="Nyala" w:hAnsi="Nyala" w:cs="Nyala"/>
          <w:sz w:val="20"/>
          <w:szCs w:val="20"/>
        </w:rPr>
        <w:t>መረጃ</w:t>
      </w:r>
      <w:r w:rsidRPr="00697E68">
        <w:rPr>
          <w:rFonts w:ascii="Arial" w:hAnsi="Arial" w:cs="Arial"/>
          <w:sz w:val="20"/>
          <w:szCs w:val="20"/>
        </w:rPr>
        <w:t xml:space="preserve"> </w:t>
      </w:r>
      <w:r w:rsidRPr="00697E68">
        <w:rPr>
          <w:rFonts w:ascii="Nyala" w:hAnsi="Nyala" w:cs="Nyala"/>
          <w:sz w:val="20"/>
          <w:szCs w:val="20"/>
        </w:rPr>
        <w:t>ኢትዮጵያ</w:t>
      </w:r>
      <w:r w:rsidRPr="00697E68">
        <w:rPr>
          <w:rFonts w:ascii="Arial" w:hAnsi="Arial" w:cs="Arial"/>
          <w:sz w:val="20"/>
          <w:szCs w:val="20"/>
        </w:rPr>
        <w:t xml:space="preserve"> </w:t>
      </w:r>
      <w:r w:rsidRPr="00697E68">
        <w:rPr>
          <w:rFonts w:ascii="Nyala" w:hAnsi="Nyala" w:cs="Nyala"/>
          <w:sz w:val="20"/>
          <w:szCs w:val="20"/>
        </w:rPr>
        <w:t>ውስጥ</w:t>
      </w:r>
      <w:r w:rsidRPr="00697E68">
        <w:rPr>
          <w:rFonts w:ascii="Arial" w:hAnsi="Arial" w:cs="Arial"/>
          <w:sz w:val="20"/>
          <w:szCs w:val="20"/>
        </w:rPr>
        <w:t xml:space="preserve"> </w:t>
      </w:r>
      <w:r w:rsidRPr="00697E68">
        <w:rPr>
          <w:rFonts w:ascii="Nyala" w:hAnsi="Nyala" w:cs="Nyala"/>
          <w:sz w:val="20"/>
          <w:szCs w:val="20"/>
        </w:rPr>
        <w:t>ላሉ</w:t>
      </w:r>
      <w:r w:rsidRPr="00697E68">
        <w:rPr>
          <w:rFonts w:ascii="Arial" w:hAnsi="Arial" w:cs="Arial"/>
          <w:sz w:val="20"/>
          <w:szCs w:val="20"/>
        </w:rPr>
        <w:t xml:space="preserve"> </w:t>
      </w:r>
      <w:r w:rsidRPr="00697E68">
        <w:rPr>
          <w:rFonts w:ascii="Nyala" w:hAnsi="Nyala" w:cs="Nyala"/>
          <w:sz w:val="20"/>
          <w:szCs w:val="20"/>
        </w:rPr>
        <w:t>ሴት</w:t>
      </w:r>
      <w:r w:rsidRPr="00697E68">
        <w:rPr>
          <w:rFonts w:ascii="Arial" w:hAnsi="Arial" w:cs="Arial"/>
          <w:sz w:val="20"/>
          <w:szCs w:val="20"/>
        </w:rPr>
        <w:t xml:space="preserve"> </w:t>
      </w:r>
      <w:r w:rsidRPr="00697E68">
        <w:rPr>
          <w:rFonts w:ascii="Nyala" w:hAnsi="Nyala" w:cs="Nyala"/>
          <w:sz w:val="20"/>
          <w:szCs w:val="20"/>
        </w:rPr>
        <w:t>ስራ</w:t>
      </w:r>
      <w:r w:rsidRPr="00697E68">
        <w:rPr>
          <w:rFonts w:ascii="Arial" w:hAnsi="Arial" w:cs="Arial"/>
          <w:sz w:val="20"/>
          <w:szCs w:val="20"/>
        </w:rPr>
        <w:t xml:space="preserve"> </w:t>
      </w:r>
      <w:r w:rsidRPr="00697E68">
        <w:rPr>
          <w:rFonts w:ascii="Nyala" w:hAnsi="Nyala" w:cs="Nyala"/>
          <w:sz w:val="20"/>
          <w:szCs w:val="20"/>
        </w:rPr>
        <w:t>ፈጣሪዎች</w:t>
      </w:r>
      <w:r w:rsidRPr="00697E68">
        <w:rPr>
          <w:rFonts w:ascii="Arial" w:hAnsi="Arial" w:cs="Arial"/>
          <w:sz w:val="20"/>
          <w:szCs w:val="20"/>
        </w:rPr>
        <w:t xml:space="preserve"> </w:t>
      </w:r>
      <w:r w:rsidRPr="00697E68">
        <w:rPr>
          <w:rFonts w:ascii="Nyala" w:hAnsi="Nyala" w:cs="Nyala"/>
          <w:sz w:val="20"/>
          <w:szCs w:val="20"/>
        </w:rPr>
        <w:t>ለሚ</w:t>
      </w:r>
      <w:r w:rsidR="007C4076" w:rsidRPr="00697E68">
        <w:rPr>
          <w:rFonts w:ascii="Nyala" w:hAnsi="Nyala" w:cs="Nyala"/>
          <w:sz w:val="20"/>
          <w:szCs w:val="20"/>
        </w:rPr>
        <w:t>ደረግ</w:t>
      </w:r>
      <w:r w:rsidR="007C4076" w:rsidRPr="00697E68">
        <w:rPr>
          <w:rFonts w:ascii="Arial" w:hAnsi="Arial" w:cs="Arial"/>
          <w:sz w:val="20"/>
          <w:szCs w:val="20"/>
        </w:rPr>
        <w:t xml:space="preserve"> </w:t>
      </w:r>
      <w:r w:rsidR="007C4076" w:rsidRPr="00697E68">
        <w:rPr>
          <w:rFonts w:ascii="Nyala" w:hAnsi="Nyala" w:cs="Nyala"/>
          <w:sz w:val="20"/>
          <w:szCs w:val="20"/>
        </w:rPr>
        <w:t>ድጋፍ</w:t>
      </w:r>
      <w:r w:rsidR="007C4076" w:rsidRPr="00697E68">
        <w:rPr>
          <w:rFonts w:ascii="Arial" w:hAnsi="Arial" w:cs="Arial"/>
          <w:sz w:val="20"/>
          <w:szCs w:val="20"/>
        </w:rPr>
        <w:t xml:space="preserve"> </w:t>
      </w:r>
      <w:r w:rsidR="007C4076" w:rsidRPr="00697E68">
        <w:rPr>
          <w:rFonts w:ascii="Nyala" w:hAnsi="Nyala" w:cs="Nyala"/>
          <w:sz w:val="20"/>
          <w:szCs w:val="20"/>
        </w:rPr>
        <w:t>እጅግ</w:t>
      </w:r>
      <w:r w:rsidR="007C4076" w:rsidRPr="00697E68">
        <w:rPr>
          <w:rFonts w:ascii="Arial" w:hAnsi="Arial" w:cs="Arial"/>
          <w:sz w:val="20"/>
          <w:szCs w:val="20"/>
        </w:rPr>
        <w:t xml:space="preserve"> </w:t>
      </w:r>
      <w:r w:rsidR="007C4076" w:rsidRPr="00697E68">
        <w:rPr>
          <w:rFonts w:ascii="Nyala" w:hAnsi="Nyala" w:cs="Nyala"/>
          <w:sz w:val="20"/>
          <w:szCs w:val="20"/>
        </w:rPr>
        <w:t>ጠቃሚ</w:t>
      </w:r>
      <w:r w:rsidR="007C4076" w:rsidRPr="00697E68">
        <w:rPr>
          <w:rFonts w:ascii="Arial" w:hAnsi="Arial" w:cs="Arial"/>
          <w:sz w:val="20"/>
          <w:szCs w:val="20"/>
        </w:rPr>
        <w:t xml:space="preserve"> </w:t>
      </w:r>
      <w:r w:rsidR="007C4076" w:rsidRPr="00697E68">
        <w:rPr>
          <w:rFonts w:ascii="Nyala" w:hAnsi="Nyala" w:cs="Nyala"/>
          <w:sz w:val="20"/>
          <w:szCs w:val="20"/>
        </w:rPr>
        <w:t>መሆኑን</w:t>
      </w:r>
      <w:r w:rsidR="007C4076" w:rsidRPr="00697E68">
        <w:rPr>
          <w:rFonts w:ascii="Arial" w:hAnsi="Arial" w:cs="Arial"/>
          <w:sz w:val="20"/>
          <w:szCs w:val="20"/>
        </w:rPr>
        <w:t xml:space="preserve"> </w:t>
      </w:r>
      <w:r w:rsidR="007C4076" w:rsidRPr="00697E68">
        <w:rPr>
          <w:rFonts w:ascii="Nyala" w:hAnsi="Nyala" w:cs="Nyala"/>
          <w:sz w:val="20"/>
          <w:szCs w:val="20"/>
        </w:rPr>
        <w:t>አፅንኦት</w:t>
      </w:r>
      <w:r w:rsidR="007C4076" w:rsidRPr="00697E68">
        <w:rPr>
          <w:rFonts w:ascii="Arial" w:hAnsi="Arial" w:cs="Arial"/>
          <w:sz w:val="20"/>
          <w:szCs w:val="20"/>
        </w:rPr>
        <w:t xml:space="preserve"> </w:t>
      </w:r>
      <w:r w:rsidR="007C4076" w:rsidRPr="00697E68">
        <w:rPr>
          <w:rFonts w:ascii="Nyala" w:hAnsi="Nyala" w:cs="Nyala"/>
          <w:sz w:val="20"/>
          <w:szCs w:val="20"/>
        </w:rPr>
        <w:t>ሰጥተው</w:t>
      </w:r>
      <w:r w:rsidR="007C4076" w:rsidRPr="00697E68">
        <w:rPr>
          <w:rFonts w:ascii="Arial" w:hAnsi="Arial" w:cs="Arial"/>
          <w:sz w:val="20"/>
          <w:szCs w:val="20"/>
        </w:rPr>
        <w:t xml:space="preserve"> </w:t>
      </w:r>
      <w:r w:rsidRPr="00697E68">
        <w:rPr>
          <w:rFonts w:ascii="Nyala" w:hAnsi="Nyala" w:cs="Nyala"/>
          <w:sz w:val="20"/>
          <w:szCs w:val="20"/>
        </w:rPr>
        <w:t>ያስረዷቸው፡፡ቃለ</w:t>
      </w:r>
      <w:r w:rsidRPr="00697E68">
        <w:rPr>
          <w:rFonts w:ascii="Arial" w:hAnsi="Arial" w:cs="Arial"/>
          <w:sz w:val="20"/>
          <w:szCs w:val="20"/>
        </w:rPr>
        <w:t>-</w:t>
      </w:r>
      <w:r w:rsidRPr="00697E68">
        <w:rPr>
          <w:rFonts w:ascii="Nyala" w:hAnsi="Nyala" w:cs="Nyala"/>
          <w:sz w:val="20"/>
          <w:szCs w:val="20"/>
        </w:rPr>
        <w:t>መጠይቁን</w:t>
      </w:r>
      <w:r w:rsidRPr="00697E68">
        <w:rPr>
          <w:rFonts w:ascii="Arial" w:hAnsi="Arial" w:cs="Arial"/>
          <w:sz w:val="20"/>
          <w:szCs w:val="20"/>
        </w:rPr>
        <w:t xml:space="preserve"> </w:t>
      </w:r>
      <w:r w:rsidRPr="00697E68">
        <w:rPr>
          <w:rFonts w:ascii="Nyala" w:hAnsi="Nyala" w:cs="Nyala"/>
          <w:sz w:val="20"/>
          <w:szCs w:val="20"/>
        </w:rPr>
        <w:t>መጨረሳቸው</w:t>
      </w:r>
      <w:r w:rsidRPr="00697E68">
        <w:rPr>
          <w:rFonts w:ascii="Arial" w:hAnsi="Arial" w:cs="Arial"/>
          <w:sz w:val="20"/>
          <w:szCs w:val="20"/>
        </w:rPr>
        <w:t xml:space="preserve"> </w:t>
      </w:r>
      <w:r w:rsidRPr="00697E68">
        <w:rPr>
          <w:rFonts w:ascii="Nyala" w:hAnsi="Nyala" w:cs="Nyala"/>
          <w:sz w:val="20"/>
          <w:szCs w:val="20"/>
        </w:rPr>
        <w:t>ትልቅ</w:t>
      </w:r>
      <w:r w:rsidRPr="00697E68">
        <w:rPr>
          <w:rFonts w:ascii="Arial" w:hAnsi="Arial" w:cs="Arial"/>
          <w:sz w:val="20"/>
          <w:szCs w:val="20"/>
        </w:rPr>
        <w:t xml:space="preserve"> </w:t>
      </w:r>
      <w:r w:rsidRPr="00697E68">
        <w:rPr>
          <w:rFonts w:ascii="Nyala" w:hAnsi="Nyala" w:cs="Nyala"/>
          <w:sz w:val="20"/>
          <w:szCs w:val="20"/>
        </w:rPr>
        <w:t>አስተዋፅኦ</w:t>
      </w:r>
      <w:r w:rsidRPr="00697E68">
        <w:rPr>
          <w:rFonts w:ascii="Arial" w:hAnsi="Arial" w:cs="Arial"/>
          <w:sz w:val="20"/>
          <w:szCs w:val="20"/>
        </w:rPr>
        <w:t xml:space="preserve"> </w:t>
      </w:r>
      <w:r w:rsidRPr="00697E68">
        <w:rPr>
          <w:rFonts w:ascii="Nyala" w:hAnsi="Nyala" w:cs="Nyala"/>
          <w:sz w:val="20"/>
          <w:szCs w:val="20"/>
        </w:rPr>
        <w:t>አለው፡፡</w:t>
      </w:r>
      <w:r w:rsidRPr="00697E68">
        <w:rPr>
          <w:rFonts w:ascii="Arial" w:hAnsi="Arial" w:cs="Arial"/>
          <w:sz w:val="20"/>
          <w:szCs w:val="20"/>
        </w:rPr>
        <w:t xml:space="preserve"> </w:t>
      </w:r>
      <w:r w:rsidRPr="00697E68">
        <w:rPr>
          <w:rFonts w:ascii="Nyala" w:hAnsi="Nyala" w:cs="Nyala"/>
          <w:sz w:val="20"/>
          <w:szCs w:val="20"/>
        </w:rPr>
        <w:t>ብዙ</w:t>
      </w:r>
      <w:r w:rsidRPr="00697E68">
        <w:rPr>
          <w:rFonts w:ascii="Arial" w:hAnsi="Arial" w:cs="Arial"/>
          <w:sz w:val="20"/>
          <w:szCs w:val="20"/>
        </w:rPr>
        <w:t xml:space="preserve"> </w:t>
      </w:r>
      <w:r w:rsidRPr="00697E68">
        <w:rPr>
          <w:rFonts w:ascii="Nyala" w:hAnsi="Nyala" w:cs="Nyala"/>
          <w:sz w:val="20"/>
          <w:szCs w:val="20"/>
        </w:rPr>
        <w:t>ሰአት</w:t>
      </w:r>
      <w:r w:rsidRPr="00697E68">
        <w:rPr>
          <w:rFonts w:ascii="Arial" w:hAnsi="Arial" w:cs="Arial"/>
          <w:sz w:val="20"/>
          <w:szCs w:val="20"/>
        </w:rPr>
        <w:t xml:space="preserve"> </w:t>
      </w:r>
      <w:r w:rsidRPr="00697E68">
        <w:rPr>
          <w:rFonts w:ascii="Nyala" w:hAnsi="Nyala" w:cs="Nyala"/>
          <w:sz w:val="20"/>
          <w:szCs w:val="20"/>
        </w:rPr>
        <w:t>እስካሁን</w:t>
      </w:r>
      <w:r w:rsidRPr="00697E68">
        <w:rPr>
          <w:rFonts w:ascii="Arial" w:hAnsi="Arial" w:cs="Arial"/>
          <w:sz w:val="20"/>
          <w:szCs w:val="20"/>
        </w:rPr>
        <w:t xml:space="preserve"> </w:t>
      </w:r>
      <w:r w:rsidRPr="00697E68">
        <w:rPr>
          <w:rFonts w:ascii="Nyala" w:hAnsi="Nyala" w:cs="Nyala"/>
          <w:sz w:val="20"/>
          <w:szCs w:val="20"/>
        </w:rPr>
        <w:t>ስለፈጁበት፣</w:t>
      </w:r>
      <w:r w:rsidRPr="00697E68">
        <w:rPr>
          <w:rFonts w:ascii="Arial" w:hAnsi="Arial" w:cs="Arial"/>
          <w:sz w:val="20"/>
          <w:szCs w:val="20"/>
        </w:rPr>
        <w:t xml:space="preserve"> </w:t>
      </w:r>
      <w:r w:rsidRPr="00697E68">
        <w:rPr>
          <w:rFonts w:ascii="Nyala" w:hAnsi="Nyala" w:cs="Nyala"/>
          <w:sz w:val="20"/>
          <w:szCs w:val="20"/>
        </w:rPr>
        <w:t>ቃለመጠይቁን</w:t>
      </w:r>
      <w:r w:rsidRPr="00697E68">
        <w:rPr>
          <w:rFonts w:ascii="Arial" w:hAnsi="Arial" w:cs="Arial"/>
          <w:sz w:val="20"/>
          <w:szCs w:val="20"/>
        </w:rPr>
        <w:t xml:space="preserve"> </w:t>
      </w:r>
      <w:r w:rsidRPr="00697E68">
        <w:rPr>
          <w:rFonts w:ascii="Nyala" w:hAnsi="Nyala" w:cs="Nyala"/>
          <w:sz w:val="20"/>
          <w:szCs w:val="20"/>
        </w:rPr>
        <w:t>አለመጨረስዎ</w:t>
      </w:r>
      <w:r w:rsidRPr="00697E68">
        <w:rPr>
          <w:rFonts w:ascii="Arial" w:hAnsi="Arial" w:cs="Arial"/>
          <w:sz w:val="20"/>
          <w:szCs w:val="20"/>
        </w:rPr>
        <w:t xml:space="preserve"> </w:t>
      </w:r>
      <w:r w:rsidRPr="00697E68">
        <w:rPr>
          <w:rFonts w:ascii="Nyala" w:hAnsi="Nyala" w:cs="Nyala"/>
          <w:sz w:val="20"/>
          <w:szCs w:val="20"/>
        </w:rPr>
        <w:t>ልፋትዎን</w:t>
      </w:r>
      <w:r w:rsidRPr="00697E68">
        <w:rPr>
          <w:rFonts w:ascii="Arial" w:hAnsi="Arial" w:cs="Arial"/>
          <w:sz w:val="20"/>
          <w:szCs w:val="20"/>
        </w:rPr>
        <w:t xml:space="preserve"> </w:t>
      </w:r>
      <w:r w:rsidRPr="00697E68">
        <w:rPr>
          <w:rFonts w:ascii="Nyala" w:hAnsi="Nyala" w:cs="Nyala"/>
          <w:sz w:val="20"/>
          <w:szCs w:val="20"/>
        </w:rPr>
        <w:t>መና</w:t>
      </w:r>
      <w:r w:rsidRPr="00697E68">
        <w:rPr>
          <w:rFonts w:ascii="Arial" w:hAnsi="Arial" w:cs="Arial"/>
          <w:sz w:val="20"/>
          <w:szCs w:val="20"/>
        </w:rPr>
        <w:t xml:space="preserve"> </w:t>
      </w:r>
      <w:r w:rsidRPr="00697E68">
        <w:rPr>
          <w:rFonts w:ascii="Nyala" w:hAnsi="Nyala" w:cs="Nyala"/>
          <w:sz w:val="20"/>
          <w:szCs w:val="20"/>
        </w:rPr>
        <w:t>ያስቀረዋል፡፡</w:t>
      </w:r>
    </w:p>
    <w:tbl>
      <w:tblPr>
        <w:tblStyle w:val="TableGrid"/>
        <w:tblW w:w="0" w:type="auto"/>
        <w:tblCellMar>
          <w:top w:w="108" w:type="dxa"/>
          <w:bottom w:w="108" w:type="dxa"/>
        </w:tblCellMar>
        <w:tblLook w:val="04A0" w:firstRow="1" w:lastRow="0" w:firstColumn="1" w:lastColumn="0" w:noHBand="0" w:noVBand="1"/>
      </w:tblPr>
      <w:tblGrid>
        <w:gridCol w:w="621"/>
        <w:gridCol w:w="8667"/>
      </w:tblGrid>
      <w:tr w:rsidR="00E06E4D" w:rsidRPr="00F67237" w14:paraId="4BD5D8DA" w14:textId="77777777" w:rsidTr="009F0F2D">
        <w:tc>
          <w:tcPr>
            <w:tcW w:w="9288" w:type="dxa"/>
            <w:gridSpan w:val="2"/>
            <w:shd w:val="clear" w:color="auto" w:fill="DBE5F1" w:themeFill="accent1" w:themeFillTint="33"/>
          </w:tcPr>
          <w:p w14:paraId="1B2A9654" w14:textId="77777777" w:rsidR="00E06E4D" w:rsidRPr="00F67237" w:rsidRDefault="00E06E4D" w:rsidP="003E6466">
            <w:pPr>
              <w:rPr>
                <w:rFonts w:ascii="Arial" w:hAnsi="Arial" w:cs="Arial"/>
                <w:sz w:val="20"/>
                <w:szCs w:val="20"/>
              </w:rPr>
            </w:pPr>
            <w:r w:rsidRPr="00F67237">
              <w:rPr>
                <w:rFonts w:ascii="Arial" w:hAnsi="Arial" w:cs="Arial"/>
                <w:sz w:val="20"/>
                <w:szCs w:val="20"/>
              </w:rPr>
              <w:br w:type="column"/>
            </w:r>
            <w:r w:rsidR="003E6466" w:rsidRPr="00F67237">
              <w:rPr>
                <w:rFonts w:ascii="Arial" w:hAnsi="Arial" w:cs="Arial"/>
                <w:b/>
                <w:sz w:val="20"/>
                <w:szCs w:val="20"/>
              </w:rPr>
              <w:t>CONTROL SECTION</w:t>
            </w:r>
          </w:p>
        </w:tc>
      </w:tr>
      <w:tr w:rsidR="00E06E4D" w:rsidRPr="00F67237" w14:paraId="7A05112E" w14:textId="77777777" w:rsidTr="009F0F2D">
        <w:tc>
          <w:tcPr>
            <w:tcW w:w="621" w:type="dxa"/>
          </w:tcPr>
          <w:p w14:paraId="65ECEFD8" w14:textId="77777777" w:rsidR="00E06E4D" w:rsidRPr="00F67237" w:rsidRDefault="00E06E4D" w:rsidP="009F0F2D">
            <w:pPr>
              <w:rPr>
                <w:rFonts w:ascii="Arial" w:hAnsi="Arial" w:cs="Arial"/>
                <w:sz w:val="20"/>
                <w:szCs w:val="20"/>
              </w:rPr>
            </w:pPr>
            <w:r w:rsidRPr="00F67237">
              <w:rPr>
                <w:rFonts w:ascii="Arial" w:hAnsi="Arial" w:cs="Arial"/>
                <w:sz w:val="20"/>
                <w:szCs w:val="20"/>
              </w:rPr>
              <w:t>CS1</w:t>
            </w:r>
          </w:p>
        </w:tc>
        <w:tc>
          <w:tcPr>
            <w:tcW w:w="8667" w:type="dxa"/>
          </w:tcPr>
          <w:p w14:paraId="4DBA2AB4" w14:textId="3759C259" w:rsidR="00E06E4D" w:rsidRPr="00F67237" w:rsidRDefault="00E06E4D" w:rsidP="00E06E4D">
            <w:pPr>
              <w:rPr>
                <w:rFonts w:ascii="Arial" w:hAnsi="Arial" w:cs="Arial"/>
                <w:sz w:val="20"/>
                <w:szCs w:val="20"/>
              </w:rPr>
            </w:pPr>
            <w:r w:rsidRPr="00F67237">
              <w:rPr>
                <w:rFonts w:ascii="Arial" w:hAnsi="Arial" w:cs="Arial"/>
                <w:sz w:val="20"/>
                <w:szCs w:val="20"/>
              </w:rPr>
              <w:t>Name of the supervisor:</w:t>
            </w:r>
            <w:r w:rsidR="008D441E" w:rsidRPr="00F67237">
              <w:rPr>
                <w:rFonts w:ascii="Arial" w:hAnsi="Arial" w:cs="Arial"/>
                <w:sz w:val="20"/>
                <w:szCs w:val="20"/>
              </w:rPr>
              <w:t xml:space="preserve"> / </w:t>
            </w:r>
            <w:r w:rsidR="008D441E" w:rsidRPr="00F67237">
              <w:rPr>
                <w:rFonts w:ascii="Nyala" w:hAnsi="Nyala" w:cs="Nyala"/>
                <w:sz w:val="20"/>
                <w:szCs w:val="20"/>
              </w:rPr>
              <w:t>የአስተባባሪ</w:t>
            </w:r>
            <w:r w:rsidR="008D441E" w:rsidRPr="00F67237">
              <w:rPr>
                <w:rFonts w:ascii="Arial" w:hAnsi="Arial" w:cs="Arial"/>
                <w:sz w:val="20"/>
                <w:szCs w:val="20"/>
              </w:rPr>
              <w:t xml:space="preserve"> </w:t>
            </w:r>
            <w:r w:rsidR="008D441E" w:rsidRPr="00F67237">
              <w:rPr>
                <w:rFonts w:ascii="Nyala" w:hAnsi="Nyala" w:cs="Nyala"/>
                <w:sz w:val="20"/>
                <w:szCs w:val="20"/>
              </w:rPr>
              <w:t>ስም</w:t>
            </w:r>
            <w:r w:rsidR="008D441E" w:rsidRPr="00F67237">
              <w:rPr>
                <w:rFonts w:ascii="Arial" w:hAnsi="Arial" w:cs="Arial"/>
                <w:sz w:val="20"/>
                <w:szCs w:val="20"/>
              </w:rPr>
              <w:t>:</w:t>
            </w:r>
          </w:p>
        </w:tc>
      </w:tr>
      <w:tr w:rsidR="00C75263" w:rsidRPr="00F67237" w14:paraId="4264D2CE" w14:textId="77777777" w:rsidTr="009F0F2D">
        <w:tc>
          <w:tcPr>
            <w:tcW w:w="621" w:type="dxa"/>
          </w:tcPr>
          <w:p w14:paraId="2F711117" w14:textId="77777777" w:rsidR="00C75263" w:rsidRPr="00F67237" w:rsidRDefault="00C75263" w:rsidP="009F0F2D">
            <w:pPr>
              <w:rPr>
                <w:rFonts w:ascii="Arial" w:hAnsi="Arial" w:cs="Arial"/>
                <w:sz w:val="20"/>
                <w:szCs w:val="20"/>
              </w:rPr>
            </w:pPr>
            <w:r w:rsidRPr="00F67237">
              <w:rPr>
                <w:rFonts w:ascii="Arial" w:hAnsi="Arial" w:cs="Arial"/>
                <w:sz w:val="20"/>
                <w:szCs w:val="20"/>
              </w:rPr>
              <w:t>CS2</w:t>
            </w:r>
          </w:p>
        </w:tc>
        <w:tc>
          <w:tcPr>
            <w:tcW w:w="8667" w:type="dxa"/>
          </w:tcPr>
          <w:p w14:paraId="1FA9711B" w14:textId="64D41269" w:rsidR="00C75263" w:rsidRPr="00F67237" w:rsidRDefault="00C75263" w:rsidP="009F0F2D">
            <w:pPr>
              <w:rPr>
                <w:rFonts w:ascii="Arial" w:hAnsi="Arial" w:cs="Arial"/>
                <w:sz w:val="20"/>
                <w:szCs w:val="20"/>
              </w:rPr>
            </w:pPr>
            <w:r w:rsidRPr="00F67237">
              <w:rPr>
                <w:rFonts w:ascii="Arial" w:hAnsi="Arial" w:cs="Arial"/>
                <w:sz w:val="20"/>
                <w:szCs w:val="20"/>
              </w:rPr>
              <w:t>ID of the supervisor:</w:t>
            </w:r>
            <w:r w:rsidR="008D441E" w:rsidRPr="00F67237">
              <w:rPr>
                <w:rFonts w:ascii="Arial" w:hAnsi="Arial" w:cs="Arial"/>
                <w:sz w:val="20"/>
                <w:szCs w:val="20"/>
              </w:rPr>
              <w:t xml:space="preserve"> / </w:t>
            </w:r>
            <w:r w:rsidR="008D441E" w:rsidRPr="00F67237">
              <w:rPr>
                <w:rFonts w:ascii="Nyala" w:hAnsi="Nyala" w:cs="Nyala"/>
                <w:sz w:val="20"/>
                <w:szCs w:val="20"/>
              </w:rPr>
              <w:t>የአስተባባሪ</w:t>
            </w:r>
            <w:r w:rsidR="008D441E" w:rsidRPr="00F67237">
              <w:rPr>
                <w:rFonts w:ascii="Arial" w:hAnsi="Arial" w:cs="Arial"/>
                <w:sz w:val="20"/>
                <w:szCs w:val="20"/>
              </w:rPr>
              <w:t xml:space="preserve"> </w:t>
            </w:r>
            <w:r w:rsidR="008D441E" w:rsidRPr="00F67237">
              <w:rPr>
                <w:rFonts w:ascii="Nyala" w:hAnsi="Nyala" w:cs="Nyala"/>
                <w:sz w:val="20"/>
                <w:szCs w:val="20"/>
              </w:rPr>
              <w:t>መለያ</w:t>
            </w:r>
            <w:r w:rsidR="008D441E" w:rsidRPr="00F67237">
              <w:rPr>
                <w:rFonts w:ascii="Arial" w:hAnsi="Arial" w:cs="Arial"/>
                <w:sz w:val="20"/>
                <w:szCs w:val="20"/>
              </w:rPr>
              <w:t>:</w:t>
            </w:r>
          </w:p>
        </w:tc>
      </w:tr>
      <w:tr w:rsidR="00C75263" w:rsidRPr="00F67237" w14:paraId="4CD882AB" w14:textId="77777777" w:rsidTr="009F0F2D">
        <w:tc>
          <w:tcPr>
            <w:tcW w:w="621" w:type="dxa"/>
          </w:tcPr>
          <w:p w14:paraId="30F7F2F1" w14:textId="77777777" w:rsidR="00C75263" w:rsidRPr="00F67237" w:rsidRDefault="00C75263" w:rsidP="009F0F2D">
            <w:pPr>
              <w:rPr>
                <w:rFonts w:ascii="Arial" w:hAnsi="Arial" w:cs="Arial"/>
                <w:sz w:val="20"/>
                <w:szCs w:val="20"/>
              </w:rPr>
            </w:pPr>
            <w:r w:rsidRPr="00F67237">
              <w:rPr>
                <w:rFonts w:ascii="Arial" w:hAnsi="Arial" w:cs="Arial"/>
                <w:sz w:val="20"/>
                <w:szCs w:val="20"/>
              </w:rPr>
              <w:t>CS3</w:t>
            </w:r>
          </w:p>
        </w:tc>
        <w:tc>
          <w:tcPr>
            <w:tcW w:w="8667" w:type="dxa"/>
          </w:tcPr>
          <w:p w14:paraId="332FD3AE" w14:textId="2D5B1CF6" w:rsidR="00C75263" w:rsidRPr="00F67237" w:rsidRDefault="00DA6D33" w:rsidP="009F0F2D">
            <w:pPr>
              <w:rPr>
                <w:rFonts w:ascii="Arial" w:hAnsi="Arial" w:cs="Arial"/>
                <w:sz w:val="20"/>
                <w:szCs w:val="20"/>
              </w:rPr>
            </w:pPr>
            <w:r w:rsidRPr="00F67237">
              <w:rPr>
                <w:rFonts w:ascii="Arial" w:hAnsi="Arial" w:cs="Arial"/>
                <w:sz w:val="20"/>
                <w:szCs w:val="20"/>
              </w:rPr>
              <w:t>Name of the enumerator/</w:t>
            </w:r>
            <w:r w:rsidR="003F75E2" w:rsidRPr="00F67237">
              <w:rPr>
                <w:rFonts w:ascii="Nyala" w:hAnsi="Nyala" w:cs="Nyala"/>
                <w:sz w:val="20"/>
                <w:szCs w:val="20"/>
              </w:rPr>
              <w:t>የመረጃ</w:t>
            </w:r>
            <w:r w:rsidR="003F75E2" w:rsidRPr="00F67237">
              <w:rPr>
                <w:rFonts w:ascii="Arial" w:hAnsi="Arial" w:cs="Arial"/>
                <w:sz w:val="20"/>
                <w:szCs w:val="20"/>
              </w:rPr>
              <w:t xml:space="preserve"> </w:t>
            </w:r>
            <w:r w:rsidR="003F75E2" w:rsidRPr="00F67237">
              <w:rPr>
                <w:rFonts w:ascii="Nyala" w:hAnsi="Nyala" w:cs="Nyala"/>
                <w:sz w:val="20"/>
                <w:szCs w:val="20"/>
              </w:rPr>
              <w:t>ሰብሳቢ</w:t>
            </w:r>
            <w:r w:rsidR="003F75E2" w:rsidRPr="00F67237">
              <w:rPr>
                <w:rFonts w:ascii="Arial" w:hAnsi="Arial" w:cs="Arial"/>
                <w:sz w:val="20"/>
                <w:szCs w:val="20"/>
              </w:rPr>
              <w:t xml:space="preserve"> </w:t>
            </w:r>
            <w:r w:rsidR="003F75E2" w:rsidRPr="00F67237">
              <w:rPr>
                <w:rFonts w:ascii="Nyala" w:hAnsi="Nyala" w:cs="Nyala"/>
                <w:sz w:val="20"/>
                <w:szCs w:val="20"/>
              </w:rPr>
              <w:t>ስም</w:t>
            </w:r>
          </w:p>
        </w:tc>
      </w:tr>
      <w:tr w:rsidR="00C75263" w:rsidRPr="00F67237" w14:paraId="2FA098D0" w14:textId="77777777" w:rsidTr="009F0F2D">
        <w:tc>
          <w:tcPr>
            <w:tcW w:w="621" w:type="dxa"/>
          </w:tcPr>
          <w:p w14:paraId="2919A666" w14:textId="77777777" w:rsidR="00C75263" w:rsidRPr="00F67237" w:rsidRDefault="00C75263" w:rsidP="009F0F2D">
            <w:pPr>
              <w:rPr>
                <w:rFonts w:ascii="Arial" w:hAnsi="Arial" w:cs="Arial"/>
                <w:sz w:val="20"/>
                <w:szCs w:val="20"/>
              </w:rPr>
            </w:pPr>
            <w:r w:rsidRPr="00F67237">
              <w:rPr>
                <w:rFonts w:ascii="Arial" w:hAnsi="Arial" w:cs="Arial"/>
                <w:sz w:val="20"/>
                <w:szCs w:val="20"/>
              </w:rPr>
              <w:t>CS4</w:t>
            </w:r>
          </w:p>
        </w:tc>
        <w:tc>
          <w:tcPr>
            <w:tcW w:w="8667" w:type="dxa"/>
          </w:tcPr>
          <w:p w14:paraId="58116D72" w14:textId="20714027" w:rsidR="00C75263" w:rsidRPr="00F67237" w:rsidRDefault="00DA6D33" w:rsidP="009F0F2D">
            <w:pPr>
              <w:rPr>
                <w:rFonts w:ascii="Arial" w:hAnsi="Arial" w:cs="Arial"/>
                <w:sz w:val="20"/>
                <w:szCs w:val="20"/>
              </w:rPr>
            </w:pPr>
            <w:r w:rsidRPr="00F67237">
              <w:rPr>
                <w:rFonts w:ascii="Arial" w:hAnsi="Arial" w:cs="Arial"/>
                <w:sz w:val="20"/>
                <w:szCs w:val="20"/>
              </w:rPr>
              <w:t>ID of the enumerator/</w:t>
            </w:r>
            <w:r w:rsidR="003F75E2" w:rsidRPr="00F67237">
              <w:rPr>
                <w:rFonts w:ascii="Nyala" w:hAnsi="Nyala" w:cs="Nyala"/>
                <w:sz w:val="20"/>
                <w:szCs w:val="20"/>
              </w:rPr>
              <w:t>የመረጃ</w:t>
            </w:r>
            <w:r w:rsidR="003F75E2" w:rsidRPr="00F67237">
              <w:rPr>
                <w:rFonts w:ascii="Arial" w:hAnsi="Arial" w:cs="Arial"/>
                <w:sz w:val="20"/>
                <w:szCs w:val="20"/>
              </w:rPr>
              <w:t xml:space="preserve"> </w:t>
            </w:r>
            <w:r w:rsidR="003F75E2" w:rsidRPr="00F67237">
              <w:rPr>
                <w:rFonts w:ascii="Nyala" w:hAnsi="Nyala" w:cs="Nyala"/>
                <w:sz w:val="20"/>
                <w:szCs w:val="20"/>
              </w:rPr>
              <w:t>ሰብሳቢ</w:t>
            </w:r>
            <w:r w:rsidR="003F75E2" w:rsidRPr="00F67237">
              <w:rPr>
                <w:rFonts w:ascii="Arial" w:hAnsi="Arial" w:cs="Arial"/>
                <w:sz w:val="20"/>
                <w:szCs w:val="20"/>
              </w:rPr>
              <w:t xml:space="preserve"> </w:t>
            </w:r>
            <w:r w:rsidR="003F75E2" w:rsidRPr="00F67237">
              <w:rPr>
                <w:rFonts w:ascii="Nyala" w:hAnsi="Nyala" w:cs="Nyala"/>
                <w:sz w:val="20"/>
                <w:szCs w:val="20"/>
              </w:rPr>
              <w:t>መለያ</w:t>
            </w:r>
            <w:r w:rsidR="003F75E2" w:rsidRPr="00F67237">
              <w:rPr>
                <w:rFonts w:ascii="Arial" w:hAnsi="Arial" w:cs="Arial"/>
                <w:sz w:val="20"/>
                <w:szCs w:val="20"/>
              </w:rPr>
              <w:t>:</w:t>
            </w:r>
          </w:p>
        </w:tc>
      </w:tr>
      <w:tr w:rsidR="00C75263" w:rsidRPr="00F67237" w14:paraId="6136E9AE" w14:textId="77777777" w:rsidTr="009F0F2D">
        <w:tc>
          <w:tcPr>
            <w:tcW w:w="621" w:type="dxa"/>
          </w:tcPr>
          <w:p w14:paraId="3F133AB4" w14:textId="77777777" w:rsidR="00C75263" w:rsidRPr="00F67237" w:rsidRDefault="004760CF" w:rsidP="009F0F2D">
            <w:pPr>
              <w:rPr>
                <w:rFonts w:ascii="Arial" w:hAnsi="Arial" w:cs="Arial"/>
                <w:sz w:val="20"/>
                <w:szCs w:val="20"/>
              </w:rPr>
            </w:pPr>
            <w:r w:rsidRPr="00F67237">
              <w:rPr>
                <w:rFonts w:ascii="Arial" w:hAnsi="Arial" w:cs="Arial"/>
                <w:sz w:val="20"/>
                <w:szCs w:val="20"/>
              </w:rPr>
              <w:t>CS5</w:t>
            </w:r>
          </w:p>
        </w:tc>
        <w:tc>
          <w:tcPr>
            <w:tcW w:w="8667" w:type="dxa"/>
          </w:tcPr>
          <w:p w14:paraId="5FBFEEBE" w14:textId="33B6E665" w:rsidR="00C75263" w:rsidRPr="00F67237" w:rsidRDefault="00C75263" w:rsidP="00975F6F">
            <w:pPr>
              <w:rPr>
                <w:rFonts w:ascii="Arial" w:hAnsi="Arial" w:cs="Arial"/>
                <w:sz w:val="20"/>
                <w:szCs w:val="20"/>
              </w:rPr>
            </w:pPr>
            <w:r w:rsidRPr="00F67237">
              <w:rPr>
                <w:rFonts w:ascii="Arial" w:hAnsi="Arial" w:cs="Arial"/>
                <w:sz w:val="20"/>
                <w:szCs w:val="20"/>
              </w:rPr>
              <w:t>Interview date</w:t>
            </w:r>
            <w:r w:rsidR="00DA6D33" w:rsidRPr="00F67237">
              <w:rPr>
                <w:rFonts w:ascii="Arial" w:hAnsi="Arial" w:cs="Arial"/>
                <w:sz w:val="20"/>
                <w:szCs w:val="20"/>
              </w:rPr>
              <w:t>/</w:t>
            </w:r>
            <w:r w:rsidRPr="00F67237">
              <w:rPr>
                <w:rFonts w:ascii="Arial" w:hAnsi="Arial" w:cs="Arial"/>
                <w:sz w:val="20"/>
                <w:szCs w:val="20"/>
              </w:rPr>
              <w:t xml:space="preserve"> </w:t>
            </w:r>
            <w:r w:rsidR="003F75E2" w:rsidRPr="00F67237">
              <w:rPr>
                <w:rFonts w:ascii="Nyala" w:hAnsi="Nyala" w:cs="Nyala"/>
                <w:sz w:val="20"/>
                <w:szCs w:val="20"/>
              </w:rPr>
              <w:t>የቃለ</w:t>
            </w:r>
            <w:r w:rsidR="003F75E2" w:rsidRPr="00F67237">
              <w:rPr>
                <w:rFonts w:ascii="Arial" w:hAnsi="Arial" w:cs="Arial"/>
                <w:sz w:val="20"/>
                <w:szCs w:val="20"/>
              </w:rPr>
              <w:t>-</w:t>
            </w:r>
            <w:r w:rsidR="003F75E2" w:rsidRPr="00F67237">
              <w:rPr>
                <w:rFonts w:ascii="Nyala" w:hAnsi="Nyala" w:cs="Nyala"/>
                <w:sz w:val="20"/>
                <w:szCs w:val="20"/>
              </w:rPr>
              <w:t>መጠይቁ</w:t>
            </w:r>
            <w:r w:rsidR="003F75E2" w:rsidRPr="00F67237">
              <w:rPr>
                <w:rFonts w:ascii="Arial" w:hAnsi="Arial" w:cs="Arial"/>
                <w:sz w:val="20"/>
                <w:szCs w:val="20"/>
              </w:rPr>
              <w:t xml:space="preserve"> </w:t>
            </w:r>
            <w:r w:rsidR="003F75E2" w:rsidRPr="00F67237">
              <w:rPr>
                <w:rFonts w:ascii="Nyala" w:hAnsi="Nyala" w:cs="Nyala"/>
                <w:sz w:val="20"/>
                <w:szCs w:val="20"/>
              </w:rPr>
              <w:t>ቀን</w:t>
            </w:r>
            <w:r w:rsidR="003F75E2" w:rsidRPr="00F67237">
              <w:rPr>
                <w:rFonts w:ascii="Arial" w:hAnsi="Arial" w:cs="Arial"/>
                <w:sz w:val="20"/>
                <w:szCs w:val="20"/>
              </w:rPr>
              <w:t xml:space="preserve"> (DD</w:t>
            </w:r>
            <w:r w:rsidR="003F75E2" w:rsidRPr="00F67237">
              <w:rPr>
                <w:rFonts w:ascii="Nyala" w:hAnsi="Nyala" w:cs="Nyala"/>
                <w:sz w:val="20"/>
                <w:szCs w:val="20"/>
              </w:rPr>
              <w:t>ቀን</w:t>
            </w:r>
            <w:r w:rsidR="003F75E2" w:rsidRPr="00F67237">
              <w:rPr>
                <w:rFonts w:ascii="Arial" w:hAnsi="Arial" w:cs="Arial"/>
                <w:sz w:val="20"/>
                <w:szCs w:val="20"/>
              </w:rPr>
              <w:t xml:space="preserve"> | MM</w:t>
            </w:r>
            <w:r w:rsidR="003F75E2" w:rsidRPr="00F67237">
              <w:rPr>
                <w:rFonts w:ascii="Nyala" w:hAnsi="Nyala" w:cs="Nyala"/>
                <w:sz w:val="20"/>
                <w:szCs w:val="20"/>
              </w:rPr>
              <w:t>ወር</w:t>
            </w:r>
            <w:r w:rsidR="003F75E2" w:rsidRPr="00F67237">
              <w:rPr>
                <w:rFonts w:ascii="Arial" w:hAnsi="Arial" w:cs="Arial"/>
                <w:sz w:val="20"/>
                <w:szCs w:val="20"/>
              </w:rPr>
              <w:t xml:space="preserve"> | YYYY</w:t>
            </w:r>
            <w:r w:rsidR="003F75E2" w:rsidRPr="00F67237">
              <w:rPr>
                <w:rFonts w:ascii="Nyala" w:hAnsi="Nyala" w:cs="Nyala"/>
                <w:sz w:val="20"/>
                <w:szCs w:val="20"/>
              </w:rPr>
              <w:t>ዓ</w:t>
            </w:r>
            <w:r w:rsidR="003F75E2" w:rsidRPr="00F67237">
              <w:rPr>
                <w:rFonts w:ascii="Arial" w:hAnsi="Arial" w:cs="Arial"/>
                <w:sz w:val="20"/>
                <w:szCs w:val="20"/>
              </w:rPr>
              <w:t>/</w:t>
            </w:r>
            <w:r w:rsidR="003F75E2" w:rsidRPr="00F67237">
              <w:rPr>
                <w:rFonts w:ascii="Nyala" w:hAnsi="Nyala" w:cs="Nyala"/>
                <w:sz w:val="20"/>
                <w:szCs w:val="20"/>
              </w:rPr>
              <w:t>ም</w:t>
            </w:r>
            <w:r w:rsidR="003F75E2" w:rsidRPr="00F67237">
              <w:rPr>
                <w:rFonts w:ascii="Arial" w:hAnsi="Arial" w:cs="Arial"/>
                <w:sz w:val="20"/>
                <w:szCs w:val="20"/>
              </w:rPr>
              <w:t>): _ _ | _ _ | _ _ _ _</w:t>
            </w:r>
          </w:p>
        </w:tc>
      </w:tr>
    </w:tbl>
    <w:p w14:paraId="767F9780" w14:textId="77777777" w:rsidR="006C4B80" w:rsidRPr="00F67237" w:rsidRDefault="006C4B80" w:rsidP="002234D2">
      <w:pPr>
        <w:rPr>
          <w:rFonts w:ascii="Arial" w:hAnsi="Arial" w:cs="Arial"/>
          <w:sz w:val="20"/>
          <w:szCs w:val="20"/>
        </w:rPr>
      </w:pPr>
    </w:p>
    <w:tbl>
      <w:tblPr>
        <w:tblStyle w:val="TableGrid"/>
        <w:tblW w:w="0" w:type="auto"/>
        <w:tblCellMar>
          <w:top w:w="108" w:type="dxa"/>
          <w:bottom w:w="108" w:type="dxa"/>
        </w:tblCellMar>
        <w:tblLook w:val="04A0" w:firstRow="1" w:lastRow="0" w:firstColumn="1" w:lastColumn="0" w:noHBand="0" w:noVBand="1"/>
      </w:tblPr>
      <w:tblGrid>
        <w:gridCol w:w="572"/>
        <w:gridCol w:w="8490"/>
      </w:tblGrid>
      <w:tr w:rsidR="00FA5A92" w:rsidRPr="00F67237" w14:paraId="222FB1E5" w14:textId="77777777" w:rsidTr="00CE7630">
        <w:tc>
          <w:tcPr>
            <w:tcW w:w="9062" w:type="dxa"/>
            <w:gridSpan w:val="2"/>
            <w:shd w:val="clear" w:color="auto" w:fill="DBE5F1" w:themeFill="accent1" w:themeFillTint="33"/>
          </w:tcPr>
          <w:p w14:paraId="17E408BB" w14:textId="702E8540" w:rsidR="00FA5A92" w:rsidRPr="00F67237" w:rsidRDefault="006C4B80" w:rsidP="008443EF">
            <w:pPr>
              <w:rPr>
                <w:rFonts w:ascii="Arial" w:hAnsi="Arial" w:cs="Arial"/>
                <w:sz w:val="20"/>
                <w:szCs w:val="20"/>
              </w:rPr>
            </w:pPr>
            <w:r w:rsidRPr="00F67237">
              <w:rPr>
                <w:rFonts w:ascii="Arial" w:hAnsi="Arial" w:cs="Arial"/>
                <w:sz w:val="20"/>
                <w:szCs w:val="20"/>
              </w:rPr>
              <w:br w:type="column"/>
            </w:r>
            <w:r w:rsidR="00FA5A92" w:rsidRPr="00F67237">
              <w:rPr>
                <w:rFonts w:ascii="Arial" w:hAnsi="Arial" w:cs="Arial"/>
                <w:b/>
                <w:sz w:val="20"/>
                <w:szCs w:val="20"/>
              </w:rPr>
              <w:t>BEFORE STARTING THE INTERVIEW</w:t>
            </w:r>
            <w:r w:rsidR="003F22FD" w:rsidRPr="00F67237">
              <w:rPr>
                <w:rFonts w:ascii="Arial" w:hAnsi="Arial" w:cs="Arial"/>
                <w:b/>
                <w:sz w:val="20"/>
                <w:szCs w:val="20"/>
              </w:rPr>
              <w:t xml:space="preserve">/ </w:t>
            </w:r>
            <w:r w:rsidR="003F22FD" w:rsidRPr="00F67237">
              <w:rPr>
                <w:rFonts w:ascii="Nyala" w:hAnsi="Nyala" w:cs="Nyala"/>
                <w:b/>
                <w:sz w:val="20"/>
                <w:szCs w:val="20"/>
              </w:rPr>
              <w:t>ቃለ</w:t>
            </w:r>
            <w:r w:rsidR="003F22FD" w:rsidRPr="00F67237">
              <w:rPr>
                <w:rFonts w:ascii="Arial" w:hAnsi="Arial" w:cs="Arial"/>
                <w:b/>
                <w:sz w:val="20"/>
                <w:szCs w:val="20"/>
              </w:rPr>
              <w:t>-</w:t>
            </w:r>
            <w:r w:rsidR="003F22FD" w:rsidRPr="00F67237">
              <w:rPr>
                <w:rFonts w:ascii="Nyala" w:hAnsi="Nyala" w:cs="Nyala"/>
                <w:b/>
                <w:sz w:val="20"/>
                <w:szCs w:val="20"/>
              </w:rPr>
              <w:t>መጠይቁ</w:t>
            </w:r>
            <w:r w:rsidR="003F22FD" w:rsidRPr="00F67237">
              <w:rPr>
                <w:rFonts w:ascii="Arial" w:hAnsi="Arial" w:cs="Arial"/>
                <w:b/>
                <w:sz w:val="20"/>
                <w:szCs w:val="20"/>
              </w:rPr>
              <w:t xml:space="preserve"> </w:t>
            </w:r>
            <w:r w:rsidR="003F22FD" w:rsidRPr="00F67237">
              <w:rPr>
                <w:rFonts w:ascii="Nyala" w:hAnsi="Nyala" w:cs="Nyala"/>
                <w:b/>
                <w:sz w:val="20"/>
                <w:szCs w:val="20"/>
              </w:rPr>
              <w:t>ከመጀመሩ</w:t>
            </w:r>
            <w:r w:rsidR="003F22FD" w:rsidRPr="00F67237">
              <w:rPr>
                <w:rFonts w:ascii="Arial" w:hAnsi="Arial" w:cs="Arial"/>
                <w:b/>
                <w:sz w:val="20"/>
                <w:szCs w:val="20"/>
              </w:rPr>
              <w:t xml:space="preserve"> </w:t>
            </w:r>
            <w:r w:rsidR="003F22FD" w:rsidRPr="00F67237">
              <w:rPr>
                <w:rFonts w:ascii="Nyala" w:hAnsi="Nyala" w:cs="Nyala"/>
                <w:b/>
                <w:sz w:val="20"/>
                <w:szCs w:val="20"/>
              </w:rPr>
              <w:t>በፊት</w:t>
            </w:r>
          </w:p>
        </w:tc>
      </w:tr>
      <w:tr w:rsidR="003C3A64" w:rsidRPr="00F67237" w14:paraId="46C5CD66" w14:textId="77777777" w:rsidTr="00CE7630">
        <w:tc>
          <w:tcPr>
            <w:tcW w:w="572" w:type="dxa"/>
          </w:tcPr>
          <w:p w14:paraId="1AC86E5E" w14:textId="77777777" w:rsidR="003C3A64" w:rsidRPr="00F67237" w:rsidRDefault="007F6EC8" w:rsidP="008443EF">
            <w:pPr>
              <w:rPr>
                <w:rFonts w:ascii="Arial" w:hAnsi="Arial" w:cs="Arial"/>
                <w:sz w:val="20"/>
                <w:szCs w:val="20"/>
              </w:rPr>
            </w:pPr>
            <w:r w:rsidRPr="00F67237">
              <w:rPr>
                <w:rFonts w:ascii="Arial" w:hAnsi="Arial" w:cs="Arial"/>
                <w:sz w:val="20"/>
                <w:szCs w:val="20"/>
              </w:rPr>
              <w:t>1</w:t>
            </w:r>
          </w:p>
        </w:tc>
        <w:tc>
          <w:tcPr>
            <w:tcW w:w="8490" w:type="dxa"/>
          </w:tcPr>
          <w:tbl>
            <w:tblPr>
              <w:tblW w:w="7372" w:type="dxa"/>
              <w:tblInd w:w="2" w:type="dxa"/>
              <w:tblCellMar>
                <w:left w:w="0" w:type="dxa"/>
                <w:right w:w="0" w:type="dxa"/>
              </w:tblCellMar>
              <w:tblLook w:val="0600" w:firstRow="0" w:lastRow="0" w:firstColumn="0" w:lastColumn="0" w:noHBand="1" w:noVBand="1"/>
            </w:tblPr>
            <w:tblGrid>
              <w:gridCol w:w="750"/>
              <w:gridCol w:w="668"/>
              <w:gridCol w:w="709"/>
              <w:gridCol w:w="567"/>
              <w:gridCol w:w="709"/>
              <w:gridCol w:w="567"/>
              <w:gridCol w:w="680"/>
              <w:gridCol w:w="680"/>
              <w:gridCol w:w="681"/>
              <w:gridCol w:w="680"/>
              <w:gridCol w:w="681"/>
            </w:tblGrid>
            <w:tr w:rsidR="003C3A64" w:rsidRPr="00F67237" w14:paraId="143CFEA2" w14:textId="77777777" w:rsidTr="008443EF">
              <w:trPr>
                <w:trHeight w:val="301"/>
              </w:trPr>
              <w:tc>
                <w:tcPr>
                  <w:tcW w:w="3403" w:type="dxa"/>
                  <w:gridSpan w:val="5"/>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63ECD44" w14:textId="631277AB" w:rsidR="003C3A64" w:rsidRPr="00F67237" w:rsidRDefault="003C3A64" w:rsidP="00DE08E3">
                  <w:pPr>
                    <w:pStyle w:val="ListParagraph"/>
                    <w:numPr>
                      <w:ilvl w:val="0"/>
                      <w:numId w:val="19"/>
                    </w:numPr>
                    <w:jc w:val="center"/>
                    <w:rPr>
                      <w:rFonts w:ascii="Arial" w:hAnsi="Arial" w:cs="Arial"/>
                      <w:sz w:val="20"/>
                      <w:szCs w:val="20"/>
                    </w:rPr>
                  </w:pPr>
                  <w:r w:rsidRPr="00F67237">
                    <w:rPr>
                      <w:rFonts w:ascii="Arial" w:hAnsi="Arial" w:cs="Arial"/>
                      <w:b/>
                      <w:bCs/>
                      <w:sz w:val="20"/>
                      <w:szCs w:val="20"/>
                    </w:rPr>
                    <w:t>Interview start time</w:t>
                  </w:r>
                  <w:r w:rsidR="003C3CF9" w:rsidRPr="00F67237">
                    <w:rPr>
                      <w:rFonts w:ascii="Arial" w:hAnsi="Arial" w:cs="Arial"/>
                      <w:b/>
                      <w:bCs/>
                      <w:sz w:val="20"/>
                      <w:szCs w:val="20"/>
                    </w:rPr>
                    <w:t xml:space="preserve">/ </w:t>
                  </w:r>
                  <w:r w:rsidR="003C3CF9" w:rsidRPr="00F67237">
                    <w:rPr>
                      <w:rFonts w:ascii="Nyala" w:hAnsi="Nyala" w:cs="Nyala"/>
                      <w:b/>
                      <w:sz w:val="20"/>
                      <w:szCs w:val="20"/>
                    </w:rPr>
                    <w:t>ቃለ</w:t>
                  </w:r>
                  <w:r w:rsidR="003C3CF9" w:rsidRPr="00F67237">
                    <w:rPr>
                      <w:rFonts w:ascii="Arial" w:hAnsi="Arial" w:cs="Arial"/>
                      <w:b/>
                      <w:sz w:val="20"/>
                      <w:szCs w:val="20"/>
                    </w:rPr>
                    <w:t>-</w:t>
                  </w:r>
                  <w:r w:rsidR="003C3CF9" w:rsidRPr="00F67237">
                    <w:rPr>
                      <w:rFonts w:ascii="Nyala" w:hAnsi="Nyala" w:cs="Nyala"/>
                      <w:b/>
                      <w:sz w:val="20"/>
                      <w:szCs w:val="20"/>
                    </w:rPr>
                    <w:t>መጠይቁ</w:t>
                  </w:r>
                  <w:r w:rsidR="003C3CF9" w:rsidRPr="00F67237">
                    <w:rPr>
                      <w:rFonts w:ascii="Arial" w:hAnsi="Arial" w:cs="Arial"/>
                      <w:b/>
                      <w:sz w:val="20"/>
                      <w:szCs w:val="20"/>
                    </w:rPr>
                    <w:t xml:space="preserve"> </w:t>
                  </w:r>
                  <w:r w:rsidR="003C3CF9" w:rsidRPr="00F67237">
                    <w:rPr>
                      <w:rFonts w:ascii="Nyala" w:hAnsi="Nyala" w:cs="Nyala"/>
                      <w:b/>
                      <w:bCs/>
                      <w:sz w:val="20"/>
                      <w:szCs w:val="20"/>
                    </w:rPr>
                    <w:t>የተጀመረበት</w:t>
                  </w:r>
                  <w:r w:rsidR="003C3CF9" w:rsidRPr="00F67237">
                    <w:rPr>
                      <w:rFonts w:ascii="Arial" w:hAnsi="Arial" w:cs="Arial"/>
                      <w:b/>
                      <w:bCs/>
                      <w:sz w:val="20"/>
                      <w:szCs w:val="20"/>
                    </w:rPr>
                    <w:t xml:space="preserve"> </w:t>
                  </w:r>
                  <w:r w:rsidR="003C3CF9" w:rsidRPr="00F67237">
                    <w:rPr>
                      <w:rFonts w:ascii="Nyala" w:hAnsi="Nyala" w:cs="Nyala"/>
                      <w:b/>
                      <w:bCs/>
                      <w:sz w:val="20"/>
                      <w:szCs w:val="20"/>
                    </w:rPr>
                    <w:t>ሰአት</w:t>
                  </w:r>
                </w:p>
              </w:tc>
              <w:tc>
                <w:tcPr>
                  <w:tcW w:w="567"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bottom"/>
                  <w:hideMark/>
                </w:tcPr>
                <w:p w14:paraId="02555743" w14:textId="77777777" w:rsidR="003C3A64" w:rsidRPr="00F67237" w:rsidRDefault="003C3A64" w:rsidP="008443EF">
                  <w:pPr>
                    <w:rPr>
                      <w:rFonts w:ascii="Arial" w:hAnsi="Arial" w:cs="Arial"/>
                      <w:sz w:val="20"/>
                      <w:szCs w:val="20"/>
                    </w:rPr>
                  </w:pPr>
                  <w:r w:rsidRPr="00F67237">
                    <w:rPr>
                      <w:rFonts w:ascii="Arial" w:hAnsi="Arial" w:cs="Arial"/>
                      <w:sz w:val="20"/>
                      <w:szCs w:val="20"/>
                    </w:rPr>
                    <w:t> </w:t>
                  </w:r>
                </w:p>
              </w:tc>
              <w:tc>
                <w:tcPr>
                  <w:tcW w:w="3402" w:type="dxa"/>
                  <w:gridSpan w:val="5"/>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F01699A" w14:textId="3929A8E5" w:rsidR="003C3A64" w:rsidRPr="00F67237" w:rsidRDefault="003C3A64" w:rsidP="00DE08E3">
                  <w:pPr>
                    <w:pStyle w:val="ListParagraph"/>
                    <w:numPr>
                      <w:ilvl w:val="0"/>
                      <w:numId w:val="19"/>
                    </w:numPr>
                    <w:jc w:val="center"/>
                    <w:rPr>
                      <w:rFonts w:ascii="Arial" w:hAnsi="Arial" w:cs="Arial"/>
                      <w:sz w:val="20"/>
                      <w:szCs w:val="20"/>
                    </w:rPr>
                  </w:pPr>
                  <w:r w:rsidRPr="00F67237">
                    <w:rPr>
                      <w:rFonts w:ascii="Arial" w:hAnsi="Arial" w:cs="Arial"/>
                      <w:b/>
                      <w:bCs/>
                      <w:sz w:val="20"/>
                      <w:szCs w:val="20"/>
                    </w:rPr>
                    <w:t>Interview end time</w:t>
                  </w:r>
                  <w:r w:rsidR="004C14C6" w:rsidRPr="00F67237">
                    <w:rPr>
                      <w:rFonts w:ascii="Arial" w:hAnsi="Arial" w:cs="Arial"/>
                      <w:b/>
                      <w:bCs/>
                      <w:sz w:val="20"/>
                      <w:szCs w:val="20"/>
                    </w:rPr>
                    <w:t>/</w:t>
                  </w:r>
                  <w:r w:rsidR="004C14C6" w:rsidRPr="00F67237">
                    <w:rPr>
                      <w:rFonts w:ascii="Nyala" w:hAnsi="Nyala" w:cs="Nyala"/>
                      <w:b/>
                      <w:sz w:val="20"/>
                      <w:szCs w:val="20"/>
                    </w:rPr>
                    <w:t>ቃለ</w:t>
                  </w:r>
                  <w:r w:rsidR="004C14C6" w:rsidRPr="00F67237">
                    <w:rPr>
                      <w:rFonts w:ascii="Arial" w:hAnsi="Arial" w:cs="Arial"/>
                      <w:b/>
                      <w:sz w:val="20"/>
                      <w:szCs w:val="20"/>
                    </w:rPr>
                    <w:t>-</w:t>
                  </w:r>
                  <w:r w:rsidR="004C14C6" w:rsidRPr="00F67237">
                    <w:rPr>
                      <w:rFonts w:ascii="Nyala" w:hAnsi="Nyala" w:cs="Nyala"/>
                      <w:b/>
                      <w:sz w:val="20"/>
                      <w:szCs w:val="20"/>
                    </w:rPr>
                    <w:t>መጠይቁ</w:t>
                  </w:r>
                  <w:r w:rsidR="004C14C6" w:rsidRPr="00F67237">
                    <w:rPr>
                      <w:rFonts w:ascii="Arial" w:hAnsi="Arial" w:cs="Arial"/>
                      <w:b/>
                      <w:bCs/>
                      <w:sz w:val="20"/>
                      <w:szCs w:val="20"/>
                    </w:rPr>
                    <w:t xml:space="preserve"> </w:t>
                  </w:r>
                  <w:r w:rsidR="004C14C6" w:rsidRPr="00F67237">
                    <w:rPr>
                      <w:rFonts w:ascii="Nyala" w:hAnsi="Nyala" w:cs="Nyala"/>
                      <w:b/>
                      <w:bCs/>
                      <w:sz w:val="20"/>
                      <w:szCs w:val="20"/>
                    </w:rPr>
                    <w:t>የተጠናቀቀበት</w:t>
                  </w:r>
                  <w:r w:rsidR="004C14C6" w:rsidRPr="00F67237">
                    <w:rPr>
                      <w:rFonts w:ascii="Arial" w:hAnsi="Arial" w:cs="Arial"/>
                      <w:b/>
                      <w:bCs/>
                      <w:sz w:val="20"/>
                      <w:szCs w:val="20"/>
                    </w:rPr>
                    <w:t xml:space="preserve"> </w:t>
                  </w:r>
                  <w:r w:rsidR="004C14C6" w:rsidRPr="00F67237">
                    <w:rPr>
                      <w:rFonts w:ascii="Nyala" w:hAnsi="Nyala" w:cs="Nyala"/>
                      <w:b/>
                      <w:bCs/>
                      <w:sz w:val="20"/>
                      <w:szCs w:val="20"/>
                    </w:rPr>
                    <w:t>ሰአት</w:t>
                  </w:r>
                </w:p>
              </w:tc>
            </w:tr>
            <w:tr w:rsidR="003C3A64" w:rsidRPr="00F67237" w14:paraId="77AC3923" w14:textId="77777777" w:rsidTr="008443EF">
              <w:trPr>
                <w:trHeight w:val="301"/>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14:paraId="0301547D" w14:textId="77777777" w:rsidR="003C3A64" w:rsidRPr="00F67237" w:rsidRDefault="003C3A64" w:rsidP="008443EF">
                  <w:pPr>
                    <w:jc w:val="center"/>
                    <w:rPr>
                      <w:rFonts w:ascii="Arial" w:hAnsi="Arial" w:cs="Arial"/>
                      <w:sz w:val="20"/>
                      <w:szCs w:val="20"/>
                    </w:rPr>
                  </w:pPr>
                  <w:r w:rsidRPr="00F67237">
                    <w:rPr>
                      <w:rFonts w:ascii="Arial" w:hAnsi="Arial" w:cs="Arial"/>
                      <w:sz w:val="20"/>
                      <w:szCs w:val="20"/>
                    </w:rPr>
                    <w:t>__</w:t>
                  </w:r>
                </w:p>
              </w:tc>
              <w:tc>
                <w:tcPr>
                  <w:tcW w:w="6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14:paraId="6512E566" w14:textId="77777777" w:rsidR="003C3A64" w:rsidRPr="00F67237" w:rsidRDefault="003C3A64" w:rsidP="008443EF">
                  <w:pPr>
                    <w:jc w:val="center"/>
                    <w:rPr>
                      <w:rFonts w:ascii="Arial" w:hAnsi="Arial" w:cs="Arial"/>
                      <w:sz w:val="20"/>
                      <w:szCs w:val="20"/>
                    </w:rPr>
                  </w:pPr>
                  <w:r w:rsidRPr="00F67237">
                    <w:rPr>
                      <w:rFonts w:ascii="Arial" w:hAnsi="Arial" w:cs="Arial"/>
                      <w:sz w:val="20"/>
                      <w:szCs w:val="20"/>
                    </w:rPr>
                    <w:t>__</w:t>
                  </w:r>
                </w:p>
              </w:tc>
              <w:tc>
                <w:tcPr>
                  <w:tcW w:w="709" w:type="dxa"/>
                  <w:tcBorders>
                    <w:top w:val="single" w:sz="8" w:space="0" w:color="000000"/>
                    <w:left w:val="single" w:sz="8" w:space="0" w:color="000000"/>
                    <w:bottom w:val="single" w:sz="8" w:space="0" w:color="000000"/>
                    <w:right w:val="single" w:sz="8" w:space="0" w:color="000000"/>
                  </w:tcBorders>
                  <w:shd w:val="clear" w:color="auto" w:fill="808080"/>
                  <w:tcMar>
                    <w:top w:w="72" w:type="dxa"/>
                    <w:left w:w="144" w:type="dxa"/>
                    <w:bottom w:w="72" w:type="dxa"/>
                    <w:right w:w="144" w:type="dxa"/>
                  </w:tcMar>
                  <w:hideMark/>
                </w:tcPr>
                <w:p w14:paraId="20F7576B" w14:textId="77777777" w:rsidR="003C3A64" w:rsidRPr="00F67237" w:rsidRDefault="003C3A64" w:rsidP="008443EF">
                  <w:pPr>
                    <w:jc w:val="center"/>
                    <w:rPr>
                      <w:rFonts w:ascii="Arial" w:hAnsi="Arial" w:cs="Arial"/>
                      <w:sz w:val="20"/>
                      <w:szCs w:val="20"/>
                    </w:rPr>
                  </w:pPr>
                  <w:r w:rsidRPr="00F67237">
                    <w:rPr>
                      <w:rFonts w:ascii="Arial" w:hAnsi="Arial" w:cs="Arial"/>
                      <w:b/>
                      <w:bCs/>
                      <w:sz w:val="20"/>
                      <w:szCs w:val="20"/>
                    </w:rPr>
                    <w:t>:</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14:paraId="4BE17ACA" w14:textId="77777777" w:rsidR="003C3A64" w:rsidRPr="00F67237" w:rsidRDefault="003C3A64" w:rsidP="008443EF">
                  <w:pPr>
                    <w:jc w:val="center"/>
                    <w:rPr>
                      <w:rFonts w:ascii="Arial" w:hAnsi="Arial" w:cs="Arial"/>
                      <w:sz w:val="20"/>
                      <w:szCs w:val="20"/>
                    </w:rPr>
                  </w:pPr>
                  <w:r w:rsidRPr="00F67237">
                    <w:rPr>
                      <w:rFonts w:ascii="Arial" w:hAnsi="Arial" w:cs="Arial"/>
                      <w:sz w:val="20"/>
                      <w:szCs w:val="20"/>
                    </w:rPr>
                    <w:t>__</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14:paraId="243065D6" w14:textId="77777777" w:rsidR="003C3A64" w:rsidRPr="00F67237" w:rsidRDefault="003C3A64" w:rsidP="008443EF">
                  <w:pPr>
                    <w:jc w:val="center"/>
                    <w:rPr>
                      <w:rFonts w:ascii="Arial" w:hAnsi="Arial" w:cs="Arial"/>
                      <w:sz w:val="20"/>
                      <w:szCs w:val="20"/>
                    </w:rPr>
                  </w:pPr>
                  <w:r w:rsidRPr="00F67237">
                    <w:rPr>
                      <w:rFonts w:ascii="Arial" w:hAnsi="Arial" w:cs="Arial"/>
                      <w:sz w:val="20"/>
                      <w:szCs w:val="20"/>
                    </w:rPr>
                    <w:t>__</w:t>
                  </w:r>
                </w:p>
              </w:tc>
              <w:tc>
                <w:tcPr>
                  <w:tcW w:w="567"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bottom"/>
                  <w:hideMark/>
                </w:tcPr>
                <w:p w14:paraId="6FBF7D09" w14:textId="77777777" w:rsidR="003C3A64" w:rsidRPr="00F67237" w:rsidRDefault="003C3A64" w:rsidP="008443EF">
                  <w:pPr>
                    <w:rPr>
                      <w:rFonts w:ascii="Arial" w:hAnsi="Arial" w:cs="Arial"/>
                      <w:sz w:val="20"/>
                      <w:szCs w:val="20"/>
                    </w:rPr>
                  </w:pPr>
                  <w:r w:rsidRPr="00F67237">
                    <w:rPr>
                      <w:rFonts w:ascii="Arial" w:hAnsi="Arial" w:cs="Arial"/>
                      <w:sz w:val="20"/>
                      <w:szCs w:val="20"/>
                    </w:rPr>
                    <w:t> </w:t>
                  </w:r>
                </w:p>
              </w:tc>
              <w:tc>
                <w:tcPr>
                  <w:tcW w:w="680" w:type="dxa"/>
                  <w:tcBorders>
                    <w:top w:val="single" w:sz="8" w:space="0" w:color="000000"/>
                    <w:left w:val="single" w:sz="8" w:space="0" w:color="000000"/>
                    <w:bottom w:val="single" w:sz="8" w:space="0" w:color="000000"/>
                    <w:right w:val="single" w:sz="8" w:space="0" w:color="000000"/>
                  </w:tcBorders>
                  <w:shd w:val="clear" w:color="auto" w:fill="auto"/>
                  <w:vAlign w:val="bottom"/>
                  <w:hideMark/>
                </w:tcPr>
                <w:p w14:paraId="202CA840" w14:textId="77777777" w:rsidR="003C3A64" w:rsidRPr="00F67237" w:rsidRDefault="003C3A64" w:rsidP="008443EF">
                  <w:pPr>
                    <w:jc w:val="center"/>
                    <w:rPr>
                      <w:rFonts w:ascii="Arial" w:hAnsi="Arial" w:cs="Arial"/>
                      <w:sz w:val="20"/>
                      <w:szCs w:val="20"/>
                    </w:rPr>
                  </w:pPr>
                  <w:r w:rsidRPr="00F67237">
                    <w:rPr>
                      <w:rFonts w:ascii="Arial" w:hAnsi="Arial" w:cs="Arial"/>
                      <w:sz w:val="20"/>
                      <w:szCs w:val="20"/>
                    </w:rPr>
                    <w:t>__</w:t>
                  </w:r>
                </w:p>
              </w:tc>
              <w:tc>
                <w:tcPr>
                  <w:tcW w:w="68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C3F5AF7" w14:textId="77777777" w:rsidR="003C3A64" w:rsidRPr="00F67237" w:rsidRDefault="003C3A64" w:rsidP="008443EF">
                  <w:pPr>
                    <w:jc w:val="center"/>
                    <w:rPr>
                      <w:rFonts w:ascii="Arial" w:hAnsi="Arial" w:cs="Arial"/>
                      <w:sz w:val="20"/>
                      <w:szCs w:val="20"/>
                    </w:rPr>
                  </w:pPr>
                  <w:r w:rsidRPr="00F67237">
                    <w:rPr>
                      <w:rFonts w:ascii="Arial" w:hAnsi="Arial" w:cs="Arial"/>
                      <w:sz w:val="20"/>
                      <w:szCs w:val="20"/>
                    </w:rPr>
                    <w:t>__</w:t>
                  </w:r>
                </w:p>
              </w:tc>
              <w:tc>
                <w:tcPr>
                  <w:tcW w:w="681" w:type="dxa"/>
                  <w:tcBorders>
                    <w:top w:val="single" w:sz="8" w:space="0" w:color="000000"/>
                    <w:left w:val="single" w:sz="8" w:space="0" w:color="000000"/>
                    <w:bottom w:val="single" w:sz="8" w:space="0" w:color="000000"/>
                    <w:right w:val="single" w:sz="8" w:space="0" w:color="000000"/>
                  </w:tcBorders>
                  <w:shd w:val="clear" w:color="auto" w:fill="999999"/>
                </w:tcPr>
                <w:p w14:paraId="5591AD04" w14:textId="77777777" w:rsidR="003C3A64" w:rsidRPr="00F67237" w:rsidRDefault="003C3A64" w:rsidP="008443EF">
                  <w:pPr>
                    <w:jc w:val="center"/>
                    <w:rPr>
                      <w:rFonts w:ascii="Arial" w:hAnsi="Arial" w:cs="Arial"/>
                      <w:sz w:val="20"/>
                      <w:szCs w:val="20"/>
                    </w:rPr>
                  </w:pPr>
                  <w:r w:rsidRPr="00F67237">
                    <w:rPr>
                      <w:rFonts w:ascii="Arial" w:hAnsi="Arial" w:cs="Arial"/>
                      <w:b/>
                      <w:bCs/>
                      <w:sz w:val="20"/>
                      <w:szCs w:val="20"/>
                    </w:rPr>
                    <w:t>:</w:t>
                  </w:r>
                </w:p>
              </w:tc>
              <w:tc>
                <w:tcPr>
                  <w:tcW w:w="68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50A752E3" w14:textId="77777777" w:rsidR="003C3A64" w:rsidRPr="00F67237" w:rsidRDefault="003C3A64" w:rsidP="008443EF">
                  <w:pPr>
                    <w:jc w:val="center"/>
                    <w:rPr>
                      <w:rFonts w:ascii="Arial" w:hAnsi="Arial" w:cs="Arial"/>
                      <w:sz w:val="20"/>
                      <w:szCs w:val="20"/>
                    </w:rPr>
                  </w:pPr>
                  <w:r w:rsidRPr="00F67237">
                    <w:rPr>
                      <w:rFonts w:ascii="Arial" w:hAnsi="Arial" w:cs="Arial"/>
                      <w:sz w:val="20"/>
                      <w:szCs w:val="20"/>
                    </w:rPr>
                    <w:t>__</w:t>
                  </w:r>
                </w:p>
              </w:tc>
              <w:tc>
                <w:tcPr>
                  <w:tcW w:w="681" w:type="dxa"/>
                  <w:tcBorders>
                    <w:top w:val="single" w:sz="8" w:space="0" w:color="000000"/>
                    <w:left w:val="single" w:sz="8" w:space="0" w:color="000000"/>
                    <w:bottom w:val="single" w:sz="8" w:space="0" w:color="000000"/>
                    <w:right w:val="single" w:sz="8" w:space="0" w:color="000000"/>
                  </w:tcBorders>
                  <w:shd w:val="clear" w:color="auto" w:fill="auto"/>
                  <w:vAlign w:val="bottom"/>
                </w:tcPr>
                <w:p w14:paraId="3E239F8A" w14:textId="77777777" w:rsidR="003C3A64" w:rsidRPr="00F67237" w:rsidRDefault="003C3A64" w:rsidP="008443EF">
                  <w:pPr>
                    <w:jc w:val="center"/>
                    <w:rPr>
                      <w:rFonts w:ascii="Arial" w:hAnsi="Arial" w:cs="Arial"/>
                      <w:sz w:val="20"/>
                      <w:szCs w:val="20"/>
                    </w:rPr>
                  </w:pPr>
                  <w:r w:rsidRPr="00F67237">
                    <w:rPr>
                      <w:rFonts w:ascii="Arial" w:hAnsi="Arial" w:cs="Arial"/>
                      <w:sz w:val="20"/>
                      <w:szCs w:val="20"/>
                    </w:rPr>
                    <w:t>__</w:t>
                  </w:r>
                </w:p>
              </w:tc>
            </w:tr>
          </w:tbl>
          <w:p w14:paraId="2518E2E9" w14:textId="77777777" w:rsidR="003C3A64" w:rsidRPr="00F67237" w:rsidRDefault="003C3A64" w:rsidP="008443EF">
            <w:pPr>
              <w:rPr>
                <w:rFonts w:ascii="Arial" w:hAnsi="Arial" w:cs="Arial"/>
                <w:sz w:val="20"/>
                <w:szCs w:val="20"/>
              </w:rPr>
            </w:pPr>
          </w:p>
        </w:tc>
      </w:tr>
      <w:tr w:rsidR="003C3A64" w:rsidRPr="00F67237" w14:paraId="21DB5F24" w14:textId="77777777" w:rsidTr="00CE7630">
        <w:tc>
          <w:tcPr>
            <w:tcW w:w="572" w:type="dxa"/>
          </w:tcPr>
          <w:p w14:paraId="2D65AA35" w14:textId="77777777" w:rsidR="003C3A64" w:rsidRPr="00F67237" w:rsidRDefault="00B812A9" w:rsidP="008443EF">
            <w:pPr>
              <w:rPr>
                <w:rFonts w:ascii="Arial" w:hAnsi="Arial" w:cs="Arial"/>
                <w:sz w:val="20"/>
                <w:szCs w:val="20"/>
              </w:rPr>
            </w:pPr>
            <w:r w:rsidRPr="00F67237">
              <w:rPr>
                <w:rFonts w:ascii="Arial" w:hAnsi="Arial" w:cs="Arial"/>
                <w:sz w:val="20"/>
                <w:szCs w:val="20"/>
              </w:rPr>
              <w:t>2</w:t>
            </w:r>
          </w:p>
        </w:tc>
        <w:tc>
          <w:tcPr>
            <w:tcW w:w="8490" w:type="dxa"/>
          </w:tcPr>
          <w:p w14:paraId="303F792A" w14:textId="0891F9FE" w:rsidR="003C3A64" w:rsidRPr="00F67237" w:rsidRDefault="003C3A64" w:rsidP="008443EF">
            <w:pPr>
              <w:rPr>
                <w:rFonts w:ascii="Arial" w:hAnsi="Arial" w:cs="Arial"/>
                <w:i/>
                <w:sz w:val="20"/>
                <w:szCs w:val="20"/>
              </w:rPr>
            </w:pPr>
            <w:r w:rsidRPr="00F67237">
              <w:rPr>
                <w:rFonts w:ascii="Arial" w:hAnsi="Arial" w:cs="Arial"/>
                <w:sz w:val="20"/>
                <w:szCs w:val="20"/>
              </w:rPr>
              <w:t xml:space="preserve">Where does the interview take place? </w:t>
            </w:r>
            <w:r w:rsidR="005A41E7" w:rsidRPr="00F67237">
              <w:rPr>
                <w:rFonts w:ascii="Arial" w:hAnsi="Arial" w:cs="Arial"/>
                <w:b/>
                <w:i/>
                <w:sz w:val="20"/>
                <w:szCs w:val="20"/>
              </w:rPr>
              <w:t>(</w:t>
            </w:r>
            <w:r w:rsidR="00366994" w:rsidRPr="00F67237">
              <w:rPr>
                <w:rFonts w:ascii="Arial" w:hAnsi="Arial" w:cs="Arial"/>
                <w:b/>
                <w:i/>
                <w:sz w:val="20"/>
                <w:szCs w:val="20"/>
              </w:rPr>
              <w:t>Do not read this question; i</w:t>
            </w:r>
            <w:r w:rsidR="005A41E7" w:rsidRPr="00F67237">
              <w:rPr>
                <w:rFonts w:ascii="Arial" w:hAnsi="Arial" w:cs="Arial"/>
                <w:b/>
                <w:i/>
                <w:sz w:val="20"/>
                <w:szCs w:val="20"/>
              </w:rPr>
              <w:t xml:space="preserve">f the place is both </w:t>
            </w:r>
            <w:r w:rsidR="00385B7B" w:rsidRPr="00F67237">
              <w:rPr>
                <w:rFonts w:ascii="Arial" w:hAnsi="Arial" w:cs="Arial"/>
                <w:b/>
                <w:i/>
                <w:sz w:val="20"/>
                <w:szCs w:val="20"/>
              </w:rPr>
              <w:t>business</w:t>
            </w:r>
            <w:r w:rsidR="005A41E7" w:rsidRPr="00F67237">
              <w:rPr>
                <w:rFonts w:ascii="Arial" w:hAnsi="Arial" w:cs="Arial"/>
                <w:b/>
                <w:i/>
                <w:sz w:val="20"/>
                <w:szCs w:val="20"/>
              </w:rPr>
              <w:t xml:space="preserve"> and home, code </w:t>
            </w:r>
            <w:r w:rsidR="009D6D9F" w:rsidRPr="00F67237">
              <w:rPr>
                <w:rFonts w:ascii="Arial" w:hAnsi="Arial" w:cs="Arial"/>
                <w:b/>
                <w:i/>
                <w:sz w:val="20"/>
                <w:szCs w:val="20"/>
              </w:rPr>
              <w:t>1</w:t>
            </w:r>
            <w:r w:rsidR="005A41E7" w:rsidRPr="00F67237">
              <w:rPr>
                <w:rFonts w:ascii="Arial" w:hAnsi="Arial" w:cs="Arial"/>
                <w:b/>
                <w:i/>
                <w:sz w:val="20"/>
                <w:szCs w:val="20"/>
              </w:rPr>
              <w:t xml:space="preserve"> = </w:t>
            </w:r>
            <w:r w:rsidR="00385B7B" w:rsidRPr="00F67237">
              <w:rPr>
                <w:rFonts w:ascii="Arial" w:hAnsi="Arial" w:cs="Arial"/>
                <w:b/>
                <w:i/>
                <w:sz w:val="20"/>
                <w:szCs w:val="20"/>
              </w:rPr>
              <w:t>business</w:t>
            </w:r>
            <w:r w:rsidR="005A41E7" w:rsidRPr="00F67237">
              <w:rPr>
                <w:rFonts w:ascii="Arial" w:hAnsi="Arial" w:cs="Arial"/>
                <w:b/>
                <w:i/>
                <w:sz w:val="20"/>
                <w:szCs w:val="20"/>
              </w:rPr>
              <w:t>)</w:t>
            </w:r>
            <w:r w:rsidR="009A1E6C" w:rsidRPr="00F67237">
              <w:rPr>
                <w:rFonts w:ascii="Arial" w:hAnsi="Arial" w:cs="Arial"/>
                <w:sz w:val="20"/>
                <w:szCs w:val="20"/>
              </w:rPr>
              <w:t xml:space="preserve"> </w:t>
            </w:r>
            <w:r w:rsidR="009A1E6C" w:rsidRPr="00F67237">
              <w:rPr>
                <w:rFonts w:ascii="Nyala" w:hAnsi="Nyala" w:cs="Nyala"/>
                <w:sz w:val="20"/>
                <w:szCs w:val="20"/>
              </w:rPr>
              <w:t>ቃለ</w:t>
            </w:r>
            <w:r w:rsidR="009A1E6C" w:rsidRPr="00F67237">
              <w:rPr>
                <w:rFonts w:ascii="Arial" w:hAnsi="Arial" w:cs="Arial"/>
                <w:sz w:val="20"/>
                <w:szCs w:val="20"/>
              </w:rPr>
              <w:t>-</w:t>
            </w:r>
            <w:r w:rsidR="009A1E6C" w:rsidRPr="00F67237">
              <w:rPr>
                <w:rFonts w:ascii="Nyala" w:hAnsi="Nyala" w:cs="Nyala"/>
                <w:sz w:val="20"/>
                <w:szCs w:val="20"/>
              </w:rPr>
              <w:t>መጠይቁ</w:t>
            </w:r>
            <w:r w:rsidR="009A1E6C" w:rsidRPr="00F67237">
              <w:rPr>
                <w:rFonts w:ascii="Arial" w:hAnsi="Arial" w:cs="Arial"/>
                <w:sz w:val="20"/>
                <w:szCs w:val="20"/>
              </w:rPr>
              <w:t xml:space="preserve"> </w:t>
            </w:r>
            <w:r w:rsidR="009A1E6C" w:rsidRPr="00F67237">
              <w:rPr>
                <w:rFonts w:ascii="Nyala" w:hAnsi="Nyala" w:cs="Nyala"/>
                <w:sz w:val="20"/>
                <w:szCs w:val="20"/>
              </w:rPr>
              <w:t>የሚካሄደው</w:t>
            </w:r>
            <w:r w:rsidR="009A1E6C" w:rsidRPr="00F67237">
              <w:rPr>
                <w:rFonts w:ascii="Arial" w:hAnsi="Arial" w:cs="Arial"/>
                <w:sz w:val="20"/>
                <w:szCs w:val="20"/>
              </w:rPr>
              <w:t xml:space="preserve"> </w:t>
            </w:r>
            <w:r w:rsidR="009A1E6C" w:rsidRPr="00F67237">
              <w:rPr>
                <w:rFonts w:ascii="Nyala" w:hAnsi="Nyala" w:cs="Nyala"/>
                <w:sz w:val="20"/>
                <w:szCs w:val="20"/>
              </w:rPr>
              <w:t>የት</w:t>
            </w:r>
            <w:r w:rsidR="009A1E6C" w:rsidRPr="00F67237">
              <w:rPr>
                <w:rFonts w:ascii="Arial" w:hAnsi="Arial" w:cs="Arial"/>
                <w:sz w:val="20"/>
                <w:szCs w:val="20"/>
              </w:rPr>
              <w:t xml:space="preserve"> </w:t>
            </w:r>
            <w:r w:rsidR="009A1E6C" w:rsidRPr="00F67237">
              <w:rPr>
                <w:rFonts w:ascii="Nyala" w:hAnsi="Nyala" w:cs="Nyala"/>
                <w:sz w:val="20"/>
                <w:szCs w:val="20"/>
              </w:rPr>
              <w:t>ነው</w:t>
            </w:r>
            <w:r w:rsidR="009A1E6C" w:rsidRPr="00F67237">
              <w:rPr>
                <w:rFonts w:ascii="Arial" w:hAnsi="Arial" w:cs="Arial"/>
                <w:sz w:val="20"/>
                <w:szCs w:val="20"/>
              </w:rPr>
              <w:t>? (</w:t>
            </w:r>
            <w:r w:rsidR="009A1E6C" w:rsidRPr="00F67237">
              <w:rPr>
                <w:rFonts w:ascii="Nyala" w:hAnsi="Nyala" w:cs="Nyala"/>
                <w:sz w:val="20"/>
                <w:szCs w:val="20"/>
              </w:rPr>
              <w:t>ይህን</w:t>
            </w:r>
            <w:r w:rsidR="009A1E6C" w:rsidRPr="00F67237">
              <w:rPr>
                <w:rFonts w:ascii="Arial" w:hAnsi="Arial" w:cs="Arial"/>
                <w:sz w:val="20"/>
                <w:szCs w:val="20"/>
              </w:rPr>
              <w:t xml:space="preserve"> </w:t>
            </w:r>
            <w:r w:rsidR="009A1E6C" w:rsidRPr="00F67237">
              <w:rPr>
                <w:rFonts w:ascii="Nyala" w:hAnsi="Nyala" w:cs="Nyala"/>
                <w:sz w:val="20"/>
                <w:szCs w:val="20"/>
              </w:rPr>
              <w:t>ጥያቄ</w:t>
            </w:r>
            <w:r w:rsidR="009A1E6C" w:rsidRPr="00F67237">
              <w:rPr>
                <w:rFonts w:ascii="Arial" w:hAnsi="Arial" w:cs="Arial"/>
                <w:sz w:val="20"/>
                <w:szCs w:val="20"/>
              </w:rPr>
              <w:t xml:space="preserve"> </w:t>
            </w:r>
            <w:r w:rsidR="009A1E6C" w:rsidRPr="00F67237">
              <w:rPr>
                <w:rFonts w:ascii="Nyala" w:hAnsi="Nyala" w:cs="Nyala"/>
                <w:sz w:val="20"/>
                <w:szCs w:val="20"/>
              </w:rPr>
              <w:t>አይጠይቁ፡</w:t>
            </w:r>
            <w:r w:rsidR="00C30777">
              <w:rPr>
                <w:rFonts w:ascii="Nyala" w:hAnsi="Nyala" w:cs="Nyala"/>
                <w:sz w:val="20"/>
                <w:szCs w:val="20"/>
              </w:rPr>
              <w:t>፡</w:t>
            </w:r>
            <w:r w:rsidR="009A1E6C" w:rsidRPr="00F67237">
              <w:rPr>
                <w:rFonts w:ascii="Arial" w:hAnsi="Arial" w:cs="Arial"/>
                <w:sz w:val="20"/>
                <w:szCs w:val="20"/>
              </w:rPr>
              <w:t xml:space="preserve"> </w:t>
            </w:r>
            <w:r w:rsidR="009A1E6C" w:rsidRPr="00F67237">
              <w:rPr>
                <w:rFonts w:ascii="Nyala" w:hAnsi="Nyala" w:cs="Nyala"/>
                <w:sz w:val="20"/>
                <w:szCs w:val="20"/>
              </w:rPr>
              <w:t>ቦታው</w:t>
            </w:r>
            <w:r w:rsidR="009A1E6C" w:rsidRPr="00F67237">
              <w:rPr>
                <w:rFonts w:ascii="Arial" w:hAnsi="Arial" w:cs="Arial"/>
                <w:sz w:val="20"/>
                <w:szCs w:val="20"/>
              </w:rPr>
              <w:t xml:space="preserve"> </w:t>
            </w:r>
            <w:r w:rsidR="009A1E6C" w:rsidRPr="00F67237">
              <w:rPr>
                <w:rFonts w:ascii="Nyala" w:hAnsi="Nyala" w:cs="Nyala"/>
                <w:sz w:val="20"/>
                <w:szCs w:val="20"/>
              </w:rPr>
              <w:t>የመኖሪያም</w:t>
            </w:r>
            <w:r w:rsidR="009A1E6C" w:rsidRPr="00F67237">
              <w:rPr>
                <w:rFonts w:ascii="Arial" w:hAnsi="Arial" w:cs="Arial"/>
                <w:sz w:val="20"/>
                <w:szCs w:val="20"/>
              </w:rPr>
              <w:t xml:space="preserve"> </w:t>
            </w:r>
            <w:r w:rsidR="009A1E6C" w:rsidRPr="00F67237">
              <w:rPr>
                <w:rFonts w:ascii="Nyala" w:hAnsi="Nyala" w:cs="Nyala"/>
                <w:sz w:val="20"/>
                <w:szCs w:val="20"/>
              </w:rPr>
              <w:t>የንግድም</w:t>
            </w:r>
            <w:r w:rsidR="009A1E6C" w:rsidRPr="00F67237">
              <w:rPr>
                <w:rFonts w:ascii="Arial" w:hAnsi="Arial" w:cs="Arial"/>
                <w:sz w:val="20"/>
                <w:szCs w:val="20"/>
              </w:rPr>
              <w:t xml:space="preserve"> </w:t>
            </w:r>
            <w:r w:rsidR="009A1E6C" w:rsidRPr="00F67237">
              <w:rPr>
                <w:rFonts w:ascii="Nyala" w:hAnsi="Nyala" w:cs="Nyala"/>
                <w:sz w:val="20"/>
                <w:szCs w:val="20"/>
              </w:rPr>
              <w:t>ከሆነ</w:t>
            </w:r>
            <w:r w:rsidR="00C30777">
              <w:rPr>
                <w:rFonts w:ascii="Arial" w:hAnsi="Arial" w:cs="Arial"/>
                <w:sz w:val="20"/>
                <w:szCs w:val="20"/>
              </w:rPr>
              <w:t xml:space="preserve"> </w:t>
            </w:r>
            <w:r w:rsidR="009A1E6C" w:rsidRPr="00F67237">
              <w:rPr>
                <w:rFonts w:ascii="Nyala" w:hAnsi="Nyala" w:cs="Nyala"/>
                <w:sz w:val="20"/>
                <w:szCs w:val="20"/>
              </w:rPr>
              <w:t>ኮድ</w:t>
            </w:r>
            <w:r w:rsidR="009A1E6C" w:rsidRPr="00F67237">
              <w:rPr>
                <w:rFonts w:ascii="Arial" w:hAnsi="Arial" w:cs="Arial"/>
                <w:sz w:val="20"/>
                <w:szCs w:val="20"/>
              </w:rPr>
              <w:t xml:space="preserve"> 1</w:t>
            </w:r>
            <w:r w:rsidR="009A1E6C" w:rsidRPr="00F67237">
              <w:rPr>
                <w:rFonts w:ascii="Arial" w:hAnsi="Arial" w:cs="Arial"/>
                <w:i/>
                <w:sz w:val="20"/>
                <w:szCs w:val="20"/>
              </w:rPr>
              <w:t>=</w:t>
            </w:r>
            <w:r w:rsidR="009A1E6C" w:rsidRPr="00F67237">
              <w:rPr>
                <w:rFonts w:ascii="Nyala" w:hAnsi="Nyala" w:cs="Nyala"/>
                <w:i/>
                <w:sz w:val="20"/>
                <w:szCs w:val="20"/>
              </w:rPr>
              <w:t>ንግድ</w:t>
            </w:r>
            <w:r w:rsidR="009A1E6C" w:rsidRPr="00F67237">
              <w:rPr>
                <w:rFonts w:ascii="Arial" w:hAnsi="Arial" w:cs="Arial"/>
                <w:i/>
                <w:sz w:val="20"/>
                <w:szCs w:val="20"/>
              </w:rPr>
              <w:t xml:space="preserve"> </w:t>
            </w:r>
            <w:r w:rsidR="009A1E6C" w:rsidRPr="00F67237">
              <w:rPr>
                <w:rFonts w:ascii="Nyala" w:hAnsi="Nyala" w:cs="Nyala"/>
                <w:i/>
                <w:sz w:val="20"/>
                <w:szCs w:val="20"/>
              </w:rPr>
              <w:t>ቦታ</w:t>
            </w:r>
            <w:r w:rsidR="009A1E6C" w:rsidRPr="00F67237">
              <w:rPr>
                <w:rFonts w:ascii="Arial" w:hAnsi="Arial" w:cs="Arial"/>
                <w:sz w:val="20"/>
                <w:szCs w:val="20"/>
              </w:rPr>
              <w:t>)</w:t>
            </w:r>
          </w:p>
          <w:p w14:paraId="0E1805CB" w14:textId="508CD49B" w:rsidR="003C3A64" w:rsidRPr="00F67237" w:rsidRDefault="003C3A64" w:rsidP="008443EF">
            <w:pPr>
              <w:rPr>
                <w:rFonts w:ascii="Arial" w:hAnsi="Arial" w:cs="Arial"/>
                <w:sz w:val="20"/>
                <w:szCs w:val="20"/>
              </w:rPr>
            </w:pPr>
            <w:r w:rsidRPr="00F67237">
              <w:rPr>
                <w:rFonts w:ascii="Arial" w:hAnsi="Arial" w:cs="Arial"/>
                <w:sz w:val="20"/>
                <w:szCs w:val="20"/>
              </w:rPr>
              <w:t xml:space="preserve">1 = </w:t>
            </w:r>
            <w:r w:rsidR="00385B7B" w:rsidRPr="00F67237">
              <w:rPr>
                <w:rFonts w:ascii="Arial" w:hAnsi="Arial" w:cs="Arial"/>
                <w:sz w:val="20"/>
                <w:szCs w:val="20"/>
              </w:rPr>
              <w:t>Business</w:t>
            </w:r>
            <w:r w:rsidR="006512A2" w:rsidRPr="00F67237">
              <w:rPr>
                <w:rFonts w:ascii="Arial" w:hAnsi="Arial" w:cs="Arial"/>
                <w:sz w:val="20"/>
                <w:szCs w:val="20"/>
              </w:rPr>
              <w:t xml:space="preserve">/ </w:t>
            </w:r>
            <w:r w:rsidR="006512A2" w:rsidRPr="00F67237">
              <w:rPr>
                <w:rFonts w:ascii="Nyala" w:hAnsi="Nyala" w:cs="Nyala"/>
                <w:sz w:val="20"/>
                <w:szCs w:val="20"/>
              </w:rPr>
              <w:t>ንግድ</w:t>
            </w:r>
            <w:r w:rsidR="006512A2" w:rsidRPr="00F67237">
              <w:rPr>
                <w:rFonts w:ascii="Arial" w:hAnsi="Arial" w:cs="Arial"/>
                <w:sz w:val="20"/>
                <w:szCs w:val="20"/>
              </w:rPr>
              <w:t xml:space="preserve"> </w:t>
            </w:r>
            <w:r w:rsidR="006512A2" w:rsidRPr="00F67237">
              <w:rPr>
                <w:rFonts w:ascii="Nyala" w:hAnsi="Nyala" w:cs="Nyala"/>
                <w:sz w:val="20"/>
                <w:szCs w:val="20"/>
              </w:rPr>
              <w:t>ቦታ</w:t>
            </w:r>
          </w:p>
          <w:p w14:paraId="4AA305CD" w14:textId="40530317" w:rsidR="003C3A64" w:rsidRPr="00F67237" w:rsidRDefault="003C3A64" w:rsidP="008443EF">
            <w:pPr>
              <w:rPr>
                <w:rFonts w:ascii="Arial" w:hAnsi="Arial" w:cs="Arial"/>
                <w:sz w:val="20"/>
                <w:szCs w:val="20"/>
              </w:rPr>
            </w:pPr>
            <w:r w:rsidRPr="00F67237">
              <w:rPr>
                <w:rFonts w:ascii="Arial" w:hAnsi="Arial" w:cs="Arial"/>
                <w:sz w:val="20"/>
                <w:szCs w:val="20"/>
              </w:rPr>
              <w:t xml:space="preserve">2 = </w:t>
            </w:r>
            <w:r w:rsidR="00385B7B" w:rsidRPr="00F67237">
              <w:rPr>
                <w:rFonts w:ascii="Arial" w:hAnsi="Arial" w:cs="Arial"/>
                <w:sz w:val="20"/>
                <w:szCs w:val="20"/>
              </w:rPr>
              <w:t>Home</w:t>
            </w:r>
            <w:r w:rsidR="006512A2" w:rsidRPr="00F67237">
              <w:rPr>
                <w:rFonts w:ascii="Arial" w:hAnsi="Arial" w:cs="Arial"/>
                <w:sz w:val="20"/>
                <w:szCs w:val="20"/>
              </w:rPr>
              <w:t xml:space="preserve">/ </w:t>
            </w:r>
            <w:r w:rsidR="006512A2" w:rsidRPr="00F67237">
              <w:rPr>
                <w:rFonts w:ascii="Nyala" w:hAnsi="Nyala" w:cs="Nyala"/>
                <w:sz w:val="20"/>
                <w:szCs w:val="20"/>
              </w:rPr>
              <w:t>ቤት</w:t>
            </w:r>
          </w:p>
          <w:p w14:paraId="6B226721" w14:textId="10A80EF3" w:rsidR="003C3A64" w:rsidRPr="00F67237" w:rsidRDefault="00385B7B" w:rsidP="008443EF">
            <w:pPr>
              <w:rPr>
                <w:rFonts w:ascii="Arial" w:hAnsi="Arial" w:cs="Arial"/>
                <w:sz w:val="20"/>
                <w:szCs w:val="20"/>
              </w:rPr>
            </w:pPr>
            <w:r w:rsidRPr="00F67237">
              <w:rPr>
                <w:rFonts w:ascii="Arial" w:hAnsi="Arial" w:cs="Arial"/>
                <w:sz w:val="20"/>
                <w:szCs w:val="20"/>
              </w:rPr>
              <w:t>3</w:t>
            </w:r>
            <w:r w:rsidR="003C3A64" w:rsidRPr="00F67237">
              <w:rPr>
                <w:rFonts w:ascii="Arial" w:hAnsi="Arial" w:cs="Arial"/>
                <w:sz w:val="20"/>
                <w:szCs w:val="20"/>
              </w:rPr>
              <w:t xml:space="preserve"> = Others: </w:t>
            </w:r>
            <w:r w:rsidR="003C3A64" w:rsidRPr="00F67237">
              <w:rPr>
                <w:rFonts w:ascii="Arial" w:hAnsi="Arial" w:cs="Arial"/>
                <w:b/>
                <w:i/>
                <w:sz w:val="20"/>
                <w:szCs w:val="20"/>
              </w:rPr>
              <w:t>(please specify)</w:t>
            </w:r>
            <w:r w:rsidR="00663DBE" w:rsidRPr="00F67237">
              <w:rPr>
                <w:rFonts w:ascii="Arial" w:hAnsi="Arial" w:cs="Arial"/>
                <w:b/>
                <w:i/>
                <w:sz w:val="20"/>
                <w:szCs w:val="20"/>
              </w:rPr>
              <w:t xml:space="preserve"> / </w:t>
            </w:r>
            <w:r w:rsidR="00663DBE" w:rsidRPr="00F67237">
              <w:rPr>
                <w:rFonts w:ascii="Nyala" w:hAnsi="Nyala" w:cs="Nyala"/>
                <w:b/>
                <w:i/>
                <w:sz w:val="20"/>
                <w:szCs w:val="20"/>
              </w:rPr>
              <w:t>ሌላ</w:t>
            </w:r>
            <w:r w:rsidR="00663DBE" w:rsidRPr="00F67237">
              <w:rPr>
                <w:rFonts w:ascii="Arial" w:hAnsi="Arial" w:cs="Arial"/>
                <w:b/>
                <w:i/>
                <w:sz w:val="20"/>
                <w:szCs w:val="20"/>
              </w:rPr>
              <w:t xml:space="preserve"> (</w:t>
            </w:r>
            <w:r w:rsidR="00663DBE" w:rsidRPr="00F67237">
              <w:rPr>
                <w:rFonts w:ascii="Nyala" w:hAnsi="Nyala" w:cs="Nyala"/>
                <w:b/>
                <w:i/>
                <w:sz w:val="20"/>
                <w:szCs w:val="20"/>
              </w:rPr>
              <w:t>እባክዎ</w:t>
            </w:r>
            <w:r w:rsidR="00663DBE" w:rsidRPr="00F67237">
              <w:rPr>
                <w:rFonts w:ascii="Arial" w:hAnsi="Arial" w:cs="Arial"/>
                <w:b/>
                <w:i/>
                <w:sz w:val="20"/>
                <w:szCs w:val="20"/>
              </w:rPr>
              <w:t xml:space="preserve"> </w:t>
            </w:r>
            <w:r w:rsidR="00663DBE" w:rsidRPr="00F67237">
              <w:rPr>
                <w:rFonts w:ascii="Nyala" w:hAnsi="Nyala" w:cs="Nyala"/>
                <w:b/>
                <w:i/>
                <w:sz w:val="20"/>
                <w:szCs w:val="20"/>
              </w:rPr>
              <w:t>ይግለፁ</w:t>
            </w:r>
            <w:r w:rsidR="00663DBE" w:rsidRPr="00F67237">
              <w:rPr>
                <w:rFonts w:ascii="Arial" w:hAnsi="Arial" w:cs="Arial"/>
                <w:b/>
                <w:i/>
                <w:sz w:val="20"/>
                <w:szCs w:val="20"/>
              </w:rPr>
              <w:t>)</w:t>
            </w:r>
            <w:r w:rsidR="003C3A64" w:rsidRPr="00F67237">
              <w:rPr>
                <w:rFonts w:ascii="Arial" w:hAnsi="Arial" w:cs="Arial"/>
                <w:b/>
                <w:i/>
                <w:sz w:val="20"/>
                <w:szCs w:val="20"/>
              </w:rPr>
              <w:t xml:space="preserve"> </w:t>
            </w:r>
            <w:r w:rsidR="003C3A64" w:rsidRPr="00F67237">
              <w:rPr>
                <w:rFonts w:ascii="Arial" w:hAnsi="Arial" w:cs="Arial"/>
                <w:sz w:val="20"/>
                <w:szCs w:val="20"/>
              </w:rPr>
              <w:t>________________</w:t>
            </w:r>
          </w:p>
        </w:tc>
      </w:tr>
      <w:tr w:rsidR="00CE7630" w:rsidRPr="00F67237" w14:paraId="662C74D4" w14:textId="77777777" w:rsidTr="00CE7630">
        <w:tblPrEx>
          <w:tblCellMar>
            <w:top w:w="0" w:type="dxa"/>
            <w:bottom w:w="0" w:type="dxa"/>
          </w:tblCellMar>
        </w:tblPrEx>
        <w:tc>
          <w:tcPr>
            <w:tcW w:w="572" w:type="dxa"/>
            <w:hideMark/>
          </w:tcPr>
          <w:p w14:paraId="4B315EB6" w14:textId="77777777" w:rsidR="00CE7630" w:rsidRPr="00F67237" w:rsidRDefault="00CE7630" w:rsidP="00CE7630">
            <w:pPr>
              <w:rPr>
                <w:rFonts w:ascii="Arial" w:hAnsi="Arial" w:cs="Arial"/>
                <w:sz w:val="20"/>
                <w:szCs w:val="20"/>
                <w:lang w:val="de-DE"/>
              </w:rPr>
            </w:pPr>
            <w:r w:rsidRPr="00F67237">
              <w:rPr>
                <w:rFonts w:ascii="Arial" w:hAnsi="Arial" w:cs="Arial"/>
                <w:sz w:val="20"/>
                <w:szCs w:val="20"/>
                <w:lang w:val="de-DE"/>
              </w:rPr>
              <w:t>3</w:t>
            </w:r>
          </w:p>
        </w:tc>
        <w:tc>
          <w:tcPr>
            <w:tcW w:w="8490" w:type="dxa"/>
            <w:hideMark/>
          </w:tcPr>
          <w:p w14:paraId="400B479B" w14:textId="77777777" w:rsidR="00CE7630" w:rsidRPr="00F67237" w:rsidRDefault="00CE7630" w:rsidP="00CE7630">
            <w:pPr>
              <w:rPr>
                <w:rFonts w:ascii="Arial" w:hAnsi="Arial" w:cs="Arial"/>
                <w:sz w:val="20"/>
                <w:szCs w:val="20"/>
              </w:rPr>
            </w:pPr>
            <w:r w:rsidRPr="00F67237">
              <w:rPr>
                <w:rFonts w:ascii="Arial" w:hAnsi="Arial" w:cs="Arial"/>
                <w:sz w:val="20"/>
                <w:szCs w:val="20"/>
              </w:rPr>
              <w:t>GPS location of the business latitude and longitude recorded by the tablet</w:t>
            </w:r>
          </w:p>
          <w:p w14:paraId="0BC6D6D6" w14:textId="1A500B1A" w:rsidR="00CE7630" w:rsidRPr="00F67237" w:rsidRDefault="00CE7630" w:rsidP="00CE7630">
            <w:pPr>
              <w:rPr>
                <w:rFonts w:ascii="Arial" w:hAnsi="Arial" w:cs="Arial"/>
                <w:b/>
                <w:sz w:val="20"/>
                <w:szCs w:val="20"/>
                <w:lang w:val="de-DE"/>
              </w:rPr>
            </w:pPr>
            <w:r w:rsidRPr="00F67237">
              <w:rPr>
                <w:rFonts w:ascii="Arial" w:hAnsi="Arial" w:cs="Arial"/>
                <w:b/>
                <w:sz w:val="20"/>
                <w:szCs w:val="20"/>
                <w:lang w:val="de-DE"/>
              </w:rPr>
              <w:t>Enterprise Location:</w:t>
            </w:r>
            <w:r w:rsidR="00EE542B" w:rsidRPr="00F67237">
              <w:rPr>
                <w:rFonts w:ascii="Arial" w:hAnsi="Arial" w:cs="Arial"/>
                <w:b/>
                <w:sz w:val="20"/>
                <w:szCs w:val="20"/>
              </w:rPr>
              <w:t xml:space="preserve"> </w:t>
            </w:r>
            <w:r w:rsidR="00EE542B" w:rsidRPr="00F67237">
              <w:rPr>
                <w:rFonts w:ascii="Nyala" w:hAnsi="Nyala" w:cs="Nyala"/>
                <w:b/>
                <w:sz w:val="20"/>
                <w:szCs w:val="20"/>
              </w:rPr>
              <w:t>የድርጅቱ</w:t>
            </w:r>
            <w:r w:rsidR="00EE542B" w:rsidRPr="00F67237">
              <w:rPr>
                <w:rFonts w:ascii="Arial" w:hAnsi="Arial" w:cs="Arial"/>
                <w:b/>
                <w:sz w:val="20"/>
                <w:szCs w:val="20"/>
              </w:rPr>
              <w:t xml:space="preserve"> </w:t>
            </w:r>
            <w:r w:rsidR="00EE542B" w:rsidRPr="00F67237">
              <w:rPr>
                <w:rFonts w:ascii="Nyala" w:hAnsi="Nyala" w:cs="Nyala"/>
                <w:b/>
                <w:sz w:val="20"/>
                <w:szCs w:val="20"/>
              </w:rPr>
              <w:t>መገኛ</w:t>
            </w:r>
            <w:r w:rsidRPr="00F67237">
              <w:rPr>
                <w:rFonts w:ascii="Arial" w:hAnsi="Arial" w:cs="Arial"/>
                <w:b/>
                <w:sz w:val="20"/>
                <w:szCs w:val="20"/>
                <w:lang w:val="de-DE"/>
              </w:rPr>
              <w:t xml:space="preserve"> Latitude (N)    _ _ ° _ _ . _ _ _</w:t>
            </w:r>
          </w:p>
        </w:tc>
      </w:tr>
      <w:tr w:rsidR="00CE7630" w:rsidRPr="00F67237" w14:paraId="697B64C3" w14:textId="77777777" w:rsidTr="00CE7630">
        <w:tblPrEx>
          <w:tblCellMar>
            <w:top w:w="0" w:type="dxa"/>
            <w:bottom w:w="0" w:type="dxa"/>
          </w:tblCellMar>
        </w:tblPrEx>
        <w:tc>
          <w:tcPr>
            <w:tcW w:w="572" w:type="dxa"/>
            <w:hideMark/>
          </w:tcPr>
          <w:p w14:paraId="528AE5D8" w14:textId="77777777" w:rsidR="00CE7630" w:rsidRPr="00F67237" w:rsidRDefault="00CE7630" w:rsidP="00CE7630">
            <w:pPr>
              <w:rPr>
                <w:rFonts w:ascii="Arial" w:hAnsi="Arial" w:cs="Arial"/>
                <w:sz w:val="20"/>
                <w:szCs w:val="20"/>
                <w:lang w:val="de-DE"/>
              </w:rPr>
            </w:pPr>
            <w:r w:rsidRPr="00F67237">
              <w:rPr>
                <w:rFonts w:ascii="Arial" w:hAnsi="Arial" w:cs="Arial"/>
                <w:sz w:val="20"/>
                <w:szCs w:val="20"/>
                <w:lang w:val="de-DE"/>
              </w:rPr>
              <w:t>4</w:t>
            </w:r>
          </w:p>
        </w:tc>
        <w:tc>
          <w:tcPr>
            <w:tcW w:w="8490" w:type="dxa"/>
            <w:hideMark/>
          </w:tcPr>
          <w:p w14:paraId="35A080D6" w14:textId="0EF4B3A8" w:rsidR="00CE7630" w:rsidRPr="00F67237" w:rsidRDefault="00CE7630" w:rsidP="00CE7630">
            <w:pPr>
              <w:rPr>
                <w:rFonts w:ascii="Arial" w:hAnsi="Arial" w:cs="Arial"/>
                <w:b/>
                <w:sz w:val="20"/>
                <w:szCs w:val="20"/>
                <w:lang w:val="de-DE"/>
              </w:rPr>
            </w:pPr>
            <w:r w:rsidRPr="00F67237">
              <w:rPr>
                <w:rFonts w:ascii="Arial" w:hAnsi="Arial" w:cs="Arial"/>
                <w:b/>
                <w:sz w:val="20"/>
                <w:szCs w:val="20"/>
                <w:lang w:val="de-DE"/>
              </w:rPr>
              <w:t>Enterprise Location:</w:t>
            </w:r>
            <w:r w:rsidR="00EE542B" w:rsidRPr="00F67237">
              <w:rPr>
                <w:rFonts w:ascii="Arial" w:hAnsi="Arial" w:cs="Arial"/>
                <w:b/>
                <w:sz w:val="20"/>
                <w:szCs w:val="20"/>
              </w:rPr>
              <w:t xml:space="preserve"> </w:t>
            </w:r>
            <w:r w:rsidR="00EE542B" w:rsidRPr="00F67237">
              <w:rPr>
                <w:rFonts w:ascii="Nyala" w:hAnsi="Nyala" w:cs="Nyala"/>
                <w:b/>
                <w:sz w:val="20"/>
                <w:szCs w:val="20"/>
              </w:rPr>
              <w:t>የድርጅቱ</w:t>
            </w:r>
            <w:r w:rsidR="00EE542B" w:rsidRPr="00F67237">
              <w:rPr>
                <w:rFonts w:ascii="Arial" w:hAnsi="Arial" w:cs="Arial"/>
                <w:b/>
                <w:sz w:val="20"/>
                <w:szCs w:val="20"/>
              </w:rPr>
              <w:t xml:space="preserve"> </w:t>
            </w:r>
            <w:r w:rsidR="00EE542B" w:rsidRPr="00F67237">
              <w:rPr>
                <w:rFonts w:ascii="Nyala" w:hAnsi="Nyala" w:cs="Nyala"/>
                <w:b/>
                <w:sz w:val="20"/>
                <w:szCs w:val="20"/>
              </w:rPr>
              <w:t>መገኛ</w:t>
            </w:r>
            <w:r w:rsidRPr="00F67237">
              <w:rPr>
                <w:rFonts w:ascii="Arial" w:hAnsi="Arial" w:cs="Arial"/>
                <w:b/>
                <w:sz w:val="20"/>
                <w:szCs w:val="20"/>
                <w:lang w:val="de-DE"/>
              </w:rPr>
              <w:t xml:space="preserve"> Longitude (E)  _ _ ° _ _ . _ _ _</w:t>
            </w:r>
          </w:p>
        </w:tc>
      </w:tr>
    </w:tbl>
    <w:p w14:paraId="0E968661" w14:textId="77777777" w:rsidR="00975F6F" w:rsidRPr="00F67237" w:rsidRDefault="00975F6F">
      <w:pPr>
        <w:rPr>
          <w:rFonts w:ascii="Arial" w:hAnsi="Arial" w:cs="Arial"/>
          <w:sz w:val="20"/>
          <w:szCs w:val="20"/>
        </w:rPr>
      </w:pPr>
    </w:p>
    <w:tbl>
      <w:tblPr>
        <w:tblStyle w:val="TableGrid"/>
        <w:tblW w:w="0" w:type="auto"/>
        <w:tblCellMar>
          <w:top w:w="108" w:type="dxa"/>
          <w:bottom w:w="108" w:type="dxa"/>
        </w:tblCellMar>
        <w:tblLook w:val="04A0" w:firstRow="1" w:lastRow="0" w:firstColumn="1" w:lastColumn="0" w:noHBand="0" w:noVBand="1"/>
      </w:tblPr>
      <w:tblGrid>
        <w:gridCol w:w="503"/>
        <w:gridCol w:w="8785"/>
      </w:tblGrid>
      <w:tr w:rsidR="00FA5A92" w:rsidRPr="00F67237" w14:paraId="0D2C4A80" w14:textId="77777777" w:rsidTr="008443EF">
        <w:tc>
          <w:tcPr>
            <w:tcW w:w="9288" w:type="dxa"/>
            <w:gridSpan w:val="2"/>
            <w:shd w:val="clear" w:color="auto" w:fill="DBE5F1" w:themeFill="accent1" w:themeFillTint="33"/>
          </w:tcPr>
          <w:p w14:paraId="3FADE4B8" w14:textId="432C2393" w:rsidR="00FA5A92" w:rsidRPr="00F67237" w:rsidRDefault="00975F6F" w:rsidP="00FA5A92">
            <w:pPr>
              <w:rPr>
                <w:rFonts w:ascii="Arial" w:hAnsi="Arial" w:cs="Arial"/>
                <w:sz w:val="20"/>
                <w:szCs w:val="20"/>
              </w:rPr>
            </w:pPr>
            <w:r w:rsidRPr="00F67237">
              <w:rPr>
                <w:rFonts w:ascii="Arial" w:hAnsi="Arial" w:cs="Arial"/>
                <w:sz w:val="20"/>
                <w:szCs w:val="20"/>
              </w:rPr>
              <w:br w:type="column"/>
            </w:r>
            <w:r w:rsidR="00FA5A92" w:rsidRPr="00F67237">
              <w:rPr>
                <w:rFonts w:ascii="Arial" w:hAnsi="Arial" w:cs="Arial"/>
                <w:sz w:val="20"/>
                <w:szCs w:val="20"/>
              </w:rPr>
              <w:br w:type="column"/>
            </w:r>
            <w:r w:rsidR="00FA5A92" w:rsidRPr="00F67237">
              <w:rPr>
                <w:rFonts w:ascii="Arial" w:hAnsi="Arial" w:cs="Arial"/>
                <w:b/>
                <w:sz w:val="20"/>
                <w:szCs w:val="20"/>
              </w:rPr>
              <w:t xml:space="preserve"> STARTING THE INTERVIEW</w:t>
            </w:r>
            <w:r w:rsidR="000E0E03" w:rsidRPr="00F67237">
              <w:rPr>
                <w:rFonts w:ascii="Arial" w:hAnsi="Arial" w:cs="Arial"/>
                <w:b/>
                <w:sz w:val="20"/>
                <w:szCs w:val="20"/>
              </w:rPr>
              <w:t>-</w:t>
            </w:r>
            <w:r w:rsidR="000E0E03" w:rsidRPr="00F67237">
              <w:rPr>
                <w:rFonts w:ascii="Nyala" w:hAnsi="Nyala" w:cs="Nyala"/>
                <w:b/>
                <w:sz w:val="20"/>
                <w:szCs w:val="20"/>
              </w:rPr>
              <w:t>ቃለ</w:t>
            </w:r>
            <w:r w:rsidR="000E0E03" w:rsidRPr="00F67237">
              <w:rPr>
                <w:rFonts w:ascii="Arial" w:hAnsi="Arial" w:cs="Arial"/>
                <w:b/>
                <w:sz w:val="20"/>
                <w:szCs w:val="20"/>
              </w:rPr>
              <w:t>-</w:t>
            </w:r>
            <w:r w:rsidR="000E0E03" w:rsidRPr="00F67237">
              <w:rPr>
                <w:rFonts w:ascii="Nyala" w:hAnsi="Nyala" w:cs="Nyala"/>
                <w:b/>
                <w:sz w:val="20"/>
                <w:szCs w:val="20"/>
              </w:rPr>
              <w:t>መጠይቁን</w:t>
            </w:r>
            <w:r w:rsidR="000E0E03" w:rsidRPr="00F67237">
              <w:rPr>
                <w:rFonts w:ascii="Arial" w:hAnsi="Arial" w:cs="Arial"/>
                <w:b/>
                <w:sz w:val="20"/>
                <w:szCs w:val="20"/>
              </w:rPr>
              <w:t xml:space="preserve"> </w:t>
            </w:r>
            <w:r w:rsidR="000E0E03" w:rsidRPr="00F67237">
              <w:rPr>
                <w:rFonts w:ascii="Nyala" w:hAnsi="Nyala" w:cs="Nyala"/>
                <w:b/>
                <w:sz w:val="20"/>
                <w:szCs w:val="20"/>
              </w:rPr>
              <w:t>መጀመር</w:t>
            </w:r>
          </w:p>
        </w:tc>
      </w:tr>
      <w:tr w:rsidR="003C3A64" w:rsidRPr="00F67237" w14:paraId="487E8386" w14:textId="77777777" w:rsidTr="003C3A64">
        <w:tc>
          <w:tcPr>
            <w:tcW w:w="503" w:type="dxa"/>
          </w:tcPr>
          <w:p w14:paraId="7732DA4D" w14:textId="77777777" w:rsidR="003C3A64" w:rsidRPr="00F67237" w:rsidRDefault="003C3A64" w:rsidP="008443EF">
            <w:pPr>
              <w:rPr>
                <w:rFonts w:ascii="Arial" w:hAnsi="Arial" w:cs="Arial"/>
                <w:sz w:val="20"/>
                <w:szCs w:val="20"/>
              </w:rPr>
            </w:pPr>
          </w:p>
        </w:tc>
        <w:tc>
          <w:tcPr>
            <w:tcW w:w="8785" w:type="dxa"/>
          </w:tcPr>
          <w:p w14:paraId="5EDD4194" w14:textId="4D00038A" w:rsidR="003C3A64" w:rsidRPr="00363AC8" w:rsidRDefault="003C3A64" w:rsidP="00FA5A92">
            <w:pPr>
              <w:rPr>
                <w:rFonts w:ascii="Arial" w:hAnsi="Arial" w:cs="Arial"/>
                <w:b/>
                <w:i/>
                <w:sz w:val="20"/>
                <w:szCs w:val="20"/>
              </w:rPr>
            </w:pPr>
            <w:r w:rsidRPr="00363AC8">
              <w:rPr>
                <w:rFonts w:ascii="Arial" w:hAnsi="Arial" w:cs="Arial"/>
                <w:b/>
                <w:i/>
                <w:sz w:val="20"/>
                <w:szCs w:val="20"/>
              </w:rPr>
              <w:t>(Please introduce yourself and the purpose of the study by explaining the following)</w:t>
            </w:r>
            <w:r w:rsidR="008135CC" w:rsidRPr="00363AC8">
              <w:rPr>
                <w:rFonts w:ascii="Arial" w:hAnsi="Arial" w:cs="Arial"/>
                <w:b/>
                <w:i/>
                <w:sz w:val="20"/>
                <w:szCs w:val="20"/>
              </w:rPr>
              <w:t xml:space="preserve"> </w:t>
            </w:r>
            <w:r w:rsidR="008135CC" w:rsidRPr="00363AC8">
              <w:rPr>
                <w:rFonts w:ascii="Arial" w:hAnsi="Arial" w:cs="Arial"/>
                <w:i/>
                <w:sz w:val="20"/>
                <w:szCs w:val="20"/>
              </w:rPr>
              <w:t>(</w:t>
            </w:r>
            <w:r w:rsidR="008135CC" w:rsidRPr="00363AC8">
              <w:rPr>
                <w:rFonts w:ascii="Nyala" w:hAnsi="Nyala" w:cs="Nyala"/>
                <w:i/>
                <w:sz w:val="20"/>
                <w:szCs w:val="20"/>
              </w:rPr>
              <w:t>እባክዎ</w:t>
            </w:r>
            <w:r w:rsidR="008135CC" w:rsidRPr="00363AC8">
              <w:rPr>
                <w:rFonts w:ascii="Arial" w:hAnsi="Arial" w:cs="Arial"/>
                <w:i/>
                <w:sz w:val="20"/>
                <w:szCs w:val="20"/>
              </w:rPr>
              <w:t xml:space="preserve"> </w:t>
            </w:r>
            <w:r w:rsidR="008135CC" w:rsidRPr="00363AC8">
              <w:rPr>
                <w:rFonts w:ascii="Nyala" w:hAnsi="Nyala" w:cs="Nyala"/>
                <w:i/>
                <w:sz w:val="20"/>
                <w:szCs w:val="20"/>
              </w:rPr>
              <w:t>የሚከተለውን</w:t>
            </w:r>
            <w:r w:rsidR="008135CC" w:rsidRPr="00363AC8">
              <w:rPr>
                <w:rFonts w:ascii="Arial" w:hAnsi="Arial" w:cs="Arial"/>
                <w:i/>
                <w:sz w:val="20"/>
                <w:szCs w:val="20"/>
              </w:rPr>
              <w:t xml:space="preserve"> </w:t>
            </w:r>
            <w:r w:rsidR="008135CC" w:rsidRPr="00363AC8">
              <w:rPr>
                <w:rFonts w:ascii="Nyala" w:hAnsi="Nyala" w:cs="Nyala"/>
                <w:i/>
                <w:sz w:val="20"/>
                <w:szCs w:val="20"/>
              </w:rPr>
              <w:t>በመግለፅ</w:t>
            </w:r>
            <w:r w:rsidR="008135CC" w:rsidRPr="00363AC8">
              <w:rPr>
                <w:rFonts w:ascii="Arial" w:hAnsi="Arial" w:cs="Arial"/>
                <w:i/>
                <w:sz w:val="20"/>
                <w:szCs w:val="20"/>
              </w:rPr>
              <w:t xml:space="preserve"> </w:t>
            </w:r>
            <w:r w:rsidR="008135CC" w:rsidRPr="00363AC8">
              <w:rPr>
                <w:rFonts w:ascii="Nyala" w:hAnsi="Nyala" w:cs="Nyala"/>
                <w:i/>
                <w:sz w:val="20"/>
                <w:szCs w:val="20"/>
              </w:rPr>
              <w:t>ራስዎንና</w:t>
            </w:r>
            <w:r w:rsidR="008135CC" w:rsidRPr="00363AC8">
              <w:rPr>
                <w:rFonts w:ascii="Arial" w:hAnsi="Arial" w:cs="Arial"/>
                <w:i/>
                <w:sz w:val="20"/>
                <w:szCs w:val="20"/>
              </w:rPr>
              <w:t xml:space="preserve"> </w:t>
            </w:r>
            <w:r w:rsidR="008135CC" w:rsidRPr="00363AC8">
              <w:rPr>
                <w:rFonts w:ascii="Nyala" w:hAnsi="Nyala" w:cs="Nyala"/>
                <w:i/>
                <w:sz w:val="20"/>
                <w:szCs w:val="20"/>
              </w:rPr>
              <w:t>የጥናቱን</w:t>
            </w:r>
            <w:r w:rsidR="008135CC" w:rsidRPr="00363AC8">
              <w:rPr>
                <w:rFonts w:ascii="Arial" w:hAnsi="Arial" w:cs="Arial"/>
                <w:i/>
                <w:sz w:val="20"/>
                <w:szCs w:val="20"/>
              </w:rPr>
              <w:t xml:space="preserve"> </w:t>
            </w:r>
            <w:r w:rsidR="008135CC" w:rsidRPr="00363AC8">
              <w:rPr>
                <w:rFonts w:ascii="Nyala" w:hAnsi="Nyala" w:cs="Nyala"/>
                <w:i/>
                <w:sz w:val="20"/>
                <w:szCs w:val="20"/>
              </w:rPr>
              <w:t>አላማ</w:t>
            </w:r>
            <w:r w:rsidR="008135CC" w:rsidRPr="00363AC8">
              <w:rPr>
                <w:rFonts w:ascii="Arial" w:hAnsi="Arial" w:cs="Arial"/>
                <w:i/>
                <w:sz w:val="20"/>
                <w:szCs w:val="20"/>
              </w:rPr>
              <w:t xml:space="preserve"> </w:t>
            </w:r>
            <w:r w:rsidR="008135CC" w:rsidRPr="00363AC8">
              <w:rPr>
                <w:rFonts w:ascii="Nyala" w:hAnsi="Nyala" w:cs="Nyala"/>
                <w:i/>
                <w:sz w:val="20"/>
                <w:szCs w:val="20"/>
              </w:rPr>
              <w:t>ያስተዋውቁ</w:t>
            </w:r>
            <w:r w:rsidR="008135CC" w:rsidRPr="00363AC8">
              <w:rPr>
                <w:rFonts w:ascii="Arial" w:hAnsi="Arial" w:cs="Arial"/>
                <w:i/>
                <w:sz w:val="20"/>
                <w:szCs w:val="20"/>
              </w:rPr>
              <w:t xml:space="preserve"> )</w:t>
            </w:r>
          </w:p>
          <w:p w14:paraId="3A87A6B5" w14:textId="77777777" w:rsidR="00363AC8" w:rsidRDefault="003C3A64" w:rsidP="003C3A64">
            <w:pPr>
              <w:rPr>
                <w:rFonts w:ascii="Arial" w:hAnsi="Arial" w:cs="Arial"/>
                <w:sz w:val="20"/>
                <w:szCs w:val="20"/>
              </w:rPr>
            </w:pPr>
            <w:r w:rsidRPr="00363AC8">
              <w:rPr>
                <w:rFonts w:ascii="Arial" w:hAnsi="Arial" w:cs="Arial"/>
                <w:sz w:val="20"/>
                <w:szCs w:val="20"/>
              </w:rPr>
              <w:t xml:space="preserve">Hello! My name is _____________. I am from </w:t>
            </w:r>
            <w:r w:rsidR="00561CAE" w:rsidRPr="00363AC8">
              <w:rPr>
                <w:rFonts w:ascii="Arial" w:hAnsi="Arial" w:cs="Arial"/>
                <w:sz w:val="20"/>
                <w:szCs w:val="20"/>
              </w:rPr>
              <w:t>EDRI</w:t>
            </w:r>
            <w:r w:rsidRPr="00363AC8">
              <w:rPr>
                <w:rFonts w:ascii="Arial" w:hAnsi="Arial" w:cs="Arial"/>
                <w:sz w:val="20"/>
                <w:szCs w:val="20"/>
              </w:rPr>
              <w:t xml:space="preserve">, an independent research organization working for the </w:t>
            </w:r>
            <w:r w:rsidRPr="00363AC8">
              <w:rPr>
                <w:rFonts w:ascii="Arial" w:hAnsi="Arial" w:cs="Arial"/>
                <w:i/>
                <w:sz w:val="20"/>
                <w:szCs w:val="20"/>
              </w:rPr>
              <w:t>Women Entrepreneurship Development Project</w:t>
            </w:r>
            <w:r w:rsidRPr="00363AC8">
              <w:rPr>
                <w:rFonts w:ascii="Arial" w:hAnsi="Arial" w:cs="Arial"/>
                <w:sz w:val="20"/>
                <w:szCs w:val="20"/>
              </w:rPr>
              <w:t>, short WEDP, funded by the World Bank</w:t>
            </w:r>
            <w:r w:rsidR="005A41E7" w:rsidRPr="00363AC8">
              <w:rPr>
                <w:rFonts w:ascii="Arial" w:hAnsi="Arial" w:cs="Arial"/>
                <w:sz w:val="20"/>
                <w:szCs w:val="20"/>
              </w:rPr>
              <w:t>.</w:t>
            </w:r>
            <w:r w:rsidR="00AD16E2" w:rsidRPr="00363AC8">
              <w:rPr>
                <w:rFonts w:ascii="Arial" w:hAnsi="Arial" w:cs="Arial"/>
                <w:sz w:val="20"/>
                <w:szCs w:val="20"/>
              </w:rPr>
              <w:t xml:space="preserve"> </w:t>
            </w:r>
          </w:p>
          <w:p w14:paraId="58026E2E" w14:textId="77777777" w:rsidR="00363AC8" w:rsidRDefault="00363AC8" w:rsidP="003C3A64">
            <w:pPr>
              <w:rPr>
                <w:rFonts w:ascii="Arial" w:hAnsi="Arial" w:cs="Arial"/>
                <w:sz w:val="20"/>
                <w:szCs w:val="20"/>
              </w:rPr>
            </w:pPr>
          </w:p>
          <w:p w14:paraId="011D77A3" w14:textId="01132F18" w:rsidR="00AA137C" w:rsidRDefault="00AD16E2" w:rsidP="003C3A64">
            <w:pPr>
              <w:rPr>
                <w:rFonts w:ascii="Nyala" w:hAnsi="Nyala" w:cs="Nyala"/>
                <w:sz w:val="20"/>
                <w:szCs w:val="20"/>
              </w:rPr>
            </w:pPr>
            <w:r w:rsidRPr="00363AC8">
              <w:rPr>
                <w:rFonts w:ascii="Arial" w:hAnsi="Arial" w:cs="Arial"/>
                <w:sz w:val="20"/>
                <w:szCs w:val="20"/>
              </w:rPr>
              <w:t>(</w:t>
            </w:r>
            <w:r w:rsidRPr="00363AC8">
              <w:rPr>
                <w:rFonts w:ascii="Nyala" w:hAnsi="Nyala" w:cs="Nyala"/>
                <w:sz w:val="20"/>
                <w:szCs w:val="20"/>
              </w:rPr>
              <w:t>ሰላምታ</w:t>
            </w:r>
            <w:r w:rsidRPr="00363AC8">
              <w:rPr>
                <w:rFonts w:ascii="Arial" w:hAnsi="Arial" w:cs="Arial"/>
                <w:sz w:val="20"/>
                <w:szCs w:val="20"/>
              </w:rPr>
              <w:t xml:space="preserve">)! </w:t>
            </w:r>
            <w:r w:rsidRPr="00363AC8">
              <w:rPr>
                <w:rFonts w:ascii="Nyala" w:hAnsi="Nyala" w:cs="Nyala"/>
                <w:sz w:val="20"/>
                <w:szCs w:val="20"/>
              </w:rPr>
              <w:t>ስሜ</w:t>
            </w:r>
            <w:r w:rsidRPr="00363AC8">
              <w:rPr>
                <w:rFonts w:ascii="Arial" w:hAnsi="Arial" w:cs="Arial"/>
                <w:sz w:val="20"/>
                <w:szCs w:val="20"/>
              </w:rPr>
              <w:t>-------------</w:t>
            </w:r>
            <w:r w:rsidRPr="00363AC8">
              <w:rPr>
                <w:rFonts w:ascii="Nyala" w:hAnsi="Nyala" w:cs="Nyala"/>
                <w:sz w:val="20"/>
                <w:szCs w:val="20"/>
              </w:rPr>
              <w:t>ይባላል፡፡</w:t>
            </w:r>
            <w:r w:rsidRPr="00363AC8">
              <w:rPr>
                <w:rFonts w:ascii="Arial" w:hAnsi="Arial" w:cs="Arial"/>
                <w:sz w:val="20"/>
                <w:szCs w:val="20"/>
              </w:rPr>
              <w:t xml:space="preserve"> </w:t>
            </w:r>
            <w:r w:rsidRPr="00363AC8">
              <w:rPr>
                <w:rFonts w:ascii="Nyala" w:hAnsi="Nyala" w:cs="Nyala"/>
                <w:sz w:val="20"/>
                <w:szCs w:val="20"/>
              </w:rPr>
              <w:t>የመጣሁት</w:t>
            </w:r>
            <w:r w:rsidRPr="00363AC8">
              <w:rPr>
                <w:rFonts w:ascii="Arial" w:hAnsi="Arial" w:cs="Arial"/>
                <w:sz w:val="20"/>
                <w:szCs w:val="20"/>
              </w:rPr>
              <w:t xml:space="preserve"> </w:t>
            </w:r>
            <w:r w:rsidRPr="00363AC8">
              <w:rPr>
                <w:rFonts w:ascii="Nyala" w:hAnsi="Nyala" w:cs="Nyala"/>
                <w:sz w:val="20"/>
                <w:szCs w:val="20"/>
              </w:rPr>
              <w:t>ከኢትዮጵያ</w:t>
            </w:r>
            <w:r w:rsidRPr="00363AC8">
              <w:rPr>
                <w:rFonts w:ascii="Arial" w:hAnsi="Arial" w:cs="Arial"/>
                <w:sz w:val="20"/>
                <w:szCs w:val="20"/>
              </w:rPr>
              <w:t xml:space="preserve"> </w:t>
            </w:r>
            <w:r w:rsidRPr="00363AC8">
              <w:rPr>
                <w:rFonts w:ascii="Nyala" w:hAnsi="Nyala" w:cs="Nyala"/>
                <w:sz w:val="20"/>
                <w:szCs w:val="20"/>
              </w:rPr>
              <w:t>ልማት</w:t>
            </w:r>
            <w:r w:rsidRPr="00363AC8">
              <w:rPr>
                <w:rFonts w:ascii="Arial" w:hAnsi="Arial" w:cs="Arial"/>
                <w:sz w:val="20"/>
                <w:szCs w:val="20"/>
              </w:rPr>
              <w:t xml:space="preserve"> </w:t>
            </w:r>
            <w:r w:rsidRPr="00363AC8">
              <w:rPr>
                <w:rFonts w:ascii="Nyala" w:hAnsi="Nyala" w:cs="Nyala"/>
                <w:sz w:val="20"/>
                <w:szCs w:val="20"/>
              </w:rPr>
              <w:t>ምርምር</w:t>
            </w:r>
            <w:r w:rsidRPr="00363AC8">
              <w:rPr>
                <w:rFonts w:ascii="Arial" w:hAnsi="Arial" w:cs="Arial"/>
                <w:sz w:val="20"/>
                <w:szCs w:val="20"/>
              </w:rPr>
              <w:t xml:space="preserve"> </w:t>
            </w:r>
            <w:r w:rsidRPr="00363AC8">
              <w:rPr>
                <w:rFonts w:ascii="Nyala" w:hAnsi="Nyala" w:cs="Nyala"/>
                <w:sz w:val="20"/>
                <w:szCs w:val="20"/>
              </w:rPr>
              <w:t>ተቋም</w:t>
            </w:r>
            <w:r w:rsidRPr="00363AC8">
              <w:rPr>
                <w:rFonts w:ascii="Arial" w:hAnsi="Arial" w:cs="Arial"/>
                <w:sz w:val="20"/>
                <w:szCs w:val="20"/>
              </w:rPr>
              <w:t xml:space="preserve"> </w:t>
            </w:r>
            <w:r w:rsidRPr="00363AC8">
              <w:rPr>
                <w:rFonts w:ascii="Nyala" w:hAnsi="Nyala" w:cs="Nyala"/>
                <w:sz w:val="20"/>
                <w:szCs w:val="20"/>
              </w:rPr>
              <w:t>ነው፡፡</w:t>
            </w:r>
            <w:r w:rsidRPr="00363AC8">
              <w:rPr>
                <w:rFonts w:ascii="Arial" w:hAnsi="Arial" w:cs="Arial"/>
                <w:sz w:val="20"/>
                <w:szCs w:val="20"/>
              </w:rPr>
              <w:t xml:space="preserve"> </w:t>
            </w:r>
            <w:r w:rsidRPr="00363AC8">
              <w:rPr>
                <w:rFonts w:ascii="Nyala" w:hAnsi="Nyala" w:cs="Nyala"/>
                <w:sz w:val="20"/>
                <w:szCs w:val="20"/>
              </w:rPr>
              <w:t>ተቋሙ</w:t>
            </w:r>
            <w:r w:rsidRPr="00363AC8">
              <w:rPr>
                <w:rFonts w:ascii="Arial" w:hAnsi="Arial" w:cs="Arial"/>
                <w:sz w:val="20"/>
                <w:szCs w:val="20"/>
              </w:rPr>
              <w:t xml:space="preserve"> </w:t>
            </w:r>
            <w:r w:rsidRPr="00363AC8">
              <w:rPr>
                <w:rFonts w:ascii="Nyala" w:hAnsi="Nyala" w:cs="Nyala"/>
                <w:sz w:val="20"/>
                <w:szCs w:val="20"/>
              </w:rPr>
              <w:t>ገለልተኛ</w:t>
            </w:r>
            <w:r w:rsidRPr="00363AC8">
              <w:rPr>
                <w:rFonts w:ascii="Arial" w:hAnsi="Arial" w:cs="Arial"/>
                <w:sz w:val="20"/>
                <w:szCs w:val="20"/>
              </w:rPr>
              <w:t xml:space="preserve"> </w:t>
            </w:r>
            <w:r w:rsidRPr="00363AC8">
              <w:rPr>
                <w:rFonts w:ascii="Nyala" w:hAnsi="Nyala" w:cs="Nyala"/>
                <w:sz w:val="20"/>
                <w:szCs w:val="20"/>
              </w:rPr>
              <w:t>የጥናት</w:t>
            </w:r>
            <w:r w:rsidRPr="00363AC8">
              <w:rPr>
                <w:rFonts w:ascii="Arial" w:hAnsi="Arial" w:cs="Arial"/>
                <w:sz w:val="20"/>
                <w:szCs w:val="20"/>
              </w:rPr>
              <w:t xml:space="preserve"> </w:t>
            </w:r>
            <w:r w:rsidRPr="00363AC8">
              <w:rPr>
                <w:rFonts w:ascii="Nyala" w:hAnsi="Nyala" w:cs="Nyala"/>
                <w:sz w:val="20"/>
                <w:szCs w:val="20"/>
              </w:rPr>
              <w:t>ተቋም</w:t>
            </w:r>
            <w:r w:rsidRPr="00363AC8">
              <w:rPr>
                <w:rFonts w:ascii="Arial" w:hAnsi="Arial" w:cs="Arial"/>
                <w:sz w:val="20"/>
                <w:szCs w:val="20"/>
              </w:rPr>
              <w:t xml:space="preserve"> </w:t>
            </w:r>
            <w:r w:rsidRPr="00363AC8">
              <w:rPr>
                <w:rFonts w:ascii="Nyala" w:hAnsi="Nyala" w:cs="Nyala"/>
                <w:sz w:val="20"/>
                <w:szCs w:val="20"/>
              </w:rPr>
              <w:t>ሲሆን</w:t>
            </w:r>
            <w:r w:rsidRPr="00363AC8">
              <w:rPr>
                <w:rFonts w:ascii="Arial" w:hAnsi="Arial" w:cs="Arial"/>
                <w:sz w:val="20"/>
                <w:szCs w:val="20"/>
              </w:rPr>
              <w:t xml:space="preserve"> </w:t>
            </w:r>
            <w:r w:rsidRPr="00363AC8">
              <w:rPr>
                <w:rFonts w:ascii="Nyala" w:hAnsi="Nyala" w:cs="Nyala"/>
                <w:sz w:val="20"/>
                <w:szCs w:val="20"/>
              </w:rPr>
              <w:t>ከአለም</w:t>
            </w:r>
            <w:r w:rsidRPr="00363AC8">
              <w:rPr>
                <w:rFonts w:ascii="Arial" w:hAnsi="Arial" w:cs="Arial"/>
                <w:sz w:val="20"/>
                <w:szCs w:val="20"/>
              </w:rPr>
              <w:t xml:space="preserve"> </w:t>
            </w:r>
            <w:r w:rsidRPr="00363AC8">
              <w:rPr>
                <w:rFonts w:ascii="Nyala" w:hAnsi="Nyala" w:cs="Nyala"/>
                <w:sz w:val="20"/>
                <w:szCs w:val="20"/>
              </w:rPr>
              <w:t>ባንክ</w:t>
            </w:r>
            <w:r w:rsidRPr="00363AC8">
              <w:rPr>
                <w:rFonts w:ascii="Arial" w:hAnsi="Arial" w:cs="Arial"/>
                <w:sz w:val="20"/>
                <w:szCs w:val="20"/>
              </w:rPr>
              <w:t xml:space="preserve"> </w:t>
            </w:r>
            <w:r w:rsidRPr="00363AC8">
              <w:rPr>
                <w:rFonts w:ascii="Nyala" w:hAnsi="Nyala" w:cs="Nyala"/>
                <w:sz w:val="20"/>
                <w:szCs w:val="20"/>
              </w:rPr>
              <w:t>በተገኘ</w:t>
            </w:r>
            <w:r w:rsidRPr="00363AC8">
              <w:rPr>
                <w:rFonts w:ascii="Arial" w:hAnsi="Arial" w:cs="Arial"/>
                <w:sz w:val="20"/>
                <w:szCs w:val="20"/>
              </w:rPr>
              <w:t xml:space="preserve"> </w:t>
            </w:r>
            <w:r w:rsidRPr="00363AC8">
              <w:rPr>
                <w:rFonts w:ascii="Nyala" w:hAnsi="Nyala" w:cs="Nyala"/>
                <w:sz w:val="20"/>
                <w:szCs w:val="20"/>
              </w:rPr>
              <w:t>የገንዘብ</w:t>
            </w:r>
            <w:r w:rsidRPr="00363AC8">
              <w:rPr>
                <w:rFonts w:ascii="Arial" w:hAnsi="Arial" w:cs="Arial"/>
                <w:sz w:val="20"/>
                <w:szCs w:val="20"/>
              </w:rPr>
              <w:t xml:space="preserve"> </w:t>
            </w:r>
            <w:r w:rsidRPr="00363AC8">
              <w:rPr>
                <w:rFonts w:ascii="Nyala" w:hAnsi="Nyala" w:cs="Nyala"/>
                <w:sz w:val="20"/>
                <w:szCs w:val="20"/>
              </w:rPr>
              <w:t>ድጋፍ</w:t>
            </w:r>
            <w:r w:rsidRPr="00363AC8">
              <w:rPr>
                <w:rFonts w:ascii="Arial" w:hAnsi="Arial" w:cs="Arial"/>
                <w:sz w:val="20"/>
                <w:szCs w:val="20"/>
              </w:rPr>
              <w:t xml:space="preserve"> </w:t>
            </w:r>
            <w:r w:rsidRPr="00363AC8">
              <w:rPr>
                <w:rFonts w:ascii="Nyala" w:hAnsi="Nyala" w:cs="Nyala"/>
                <w:sz w:val="20"/>
                <w:szCs w:val="20"/>
              </w:rPr>
              <w:t>ለ</w:t>
            </w:r>
            <w:r w:rsidRPr="00363AC8">
              <w:rPr>
                <w:rFonts w:ascii="Arial" w:hAnsi="Arial" w:cs="Arial"/>
                <w:sz w:val="20"/>
                <w:szCs w:val="20"/>
              </w:rPr>
              <w:t xml:space="preserve"> </w:t>
            </w:r>
            <w:r w:rsidRPr="00363AC8">
              <w:rPr>
                <w:rFonts w:ascii="Nyala" w:hAnsi="Nyala" w:cs="Nyala"/>
                <w:sz w:val="20"/>
                <w:szCs w:val="20"/>
              </w:rPr>
              <w:t>ሴቶች</w:t>
            </w:r>
            <w:r w:rsidRPr="00363AC8">
              <w:rPr>
                <w:rFonts w:ascii="Arial" w:hAnsi="Arial" w:cs="Arial"/>
                <w:sz w:val="20"/>
                <w:szCs w:val="20"/>
              </w:rPr>
              <w:t xml:space="preserve"> </w:t>
            </w:r>
            <w:r w:rsidRPr="00363AC8">
              <w:rPr>
                <w:rFonts w:ascii="Nyala" w:hAnsi="Nyala" w:cs="Nyala"/>
                <w:sz w:val="20"/>
                <w:szCs w:val="20"/>
              </w:rPr>
              <w:t>ስራፈጠራ</w:t>
            </w:r>
            <w:r w:rsidRPr="00363AC8">
              <w:rPr>
                <w:rFonts w:ascii="Arial" w:hAnsi="Arial" w:cs="Arial"/>
                <w:sz w:val="20"/>
                <w:szCs w:val="20"/>
              </w:rPr>
              <w:t xml:space="preserve"> </w:t>
            </w:r>
            <w:r w:rsidRPr="00363AC8">
              <w:rPr>
                <w:rFonts w:ascii="Nyala" w:hAnsi="Nyala" w:cs="Nyala"/>
                <w:sz w:val="20"/>
                <w:szCs w:val="20"/>
              </w:rPr>
              <w:t>ልማት</w:t>
            </w:r>
            <w:r w:rsidRPr="00363AC8">
              <w:rPr>
                <w:rFonts w:ascii="Arial" w:hAnsi="Arial" w:cs="Arial"/>
                <w:sz w:val="20"/>
                <w:szCs w:val="20"/>
              </w:rPr>
              <w:t xml:space="preserve"> </w:t>
            </w:r>
            <w:r w:rsidRPr="00363AC8">
              <w:rPr>
                <w:rFonts w:ascii="Nyala" w:hAnsi="Nyala" w:cs="Nyala"/>
                <w:sz w:val="20"/>
                <w:szCs w:val="20"/>
              </w:rPr>
              <w:t>ፕሮጀክት</w:t>
            </w:r>
            <w:r w:rsidRPr="00363AC8">
              <w:rPr>
                <w:rFonts w:ascii="Arial" w:hAnsi="Arial" w:cs="Arial"/>
                <w:sz w:val="20"/>
                <w:szCs w:val="20"/>
              </w:rPr>
              <w:t xml:space="preserve"> (WEDP) </w:t>
            </w:r>
            <w:r w:rsidRPr="00363AC8">
              <w:rPr>
                <w:rFonts w:ascii="Nyala" w:hAnsi="Nyala" w:cs="Nyala"/>
                <w:sz w:val="20"/>
                <w:szCs w:val="20"/>
              </w:rPr>
              <w:t>እየሰራ</w:t>
            </w:r>
            <w:r w:rsidRPr="00363AC8">
              <w:rPr>
                <w:rFonts w:ascii="Arial" w:hAnsi="Arial" w:cs="Arial"/>
                <w:sz w:val="20"/>
                <w:szCs w:val="20"/>
              </w:rPr>
              <w:t xml:space="preserve"> </w:t>
            </w:r>
            <w:r w:rsidRPr="00363AC8">
              <w:rPr>
                <w:rFonts w:ascii="Nyala" w:hAnsi="Nyala" w:cs="Nyala"/>
                <w:sz w:val="20"/>
                <w:szCs w:val="20"/>
              </w:rPr>
              <w:t>ይገኛል፡፡</w:t>
            </w:r>
          </w:p>
          <w:p w14:paraId="7049B8F8" w14:textId="77777777" w:rsidR="00363AC8" w:rsidRPr="00363AC8" w:rsidRDefault="00363AC8" w:rsidP="003C3A64">
            <w:pPr>
              <w:rPr>
                <w:rFonts w:ascii="Arial" w:hAnsi="Arial" w:cs="Arial"/>
                <w:sz w:val="20"/>
                <w:szCs w:val="20"/>
              </w:rPr>
            </w:pPr>
          </w:p>
          <w:p w14:paraId="1CB7CA7B" w14:textId="77777777" w:rsidR="00363AC8" w:rsidRDefault="003C3A64" w:rsidP="00363AC8">
            <w:pPr>
              <w:jc w:val="both"/>
              <w:rPr>
                <w:rFonts w:ascii="Arial" w:hAnsi="Arial" w:cs="Arial"/>
                <w:sz w:val="20"/>
                <w:szCs w:val="20"/>
              </w:rPr>
            </w:pPr>
            <w:r w:rsidRPr="00363AC8">
              <w:rPr>
                <w:rFonts w:ascii="Arial" w:hAnsi="Arial" w:cs="Arial"/>
                <w:sz w:val="20"/>
                <w:szCs w:val="20"/>
              </w:rPr>
              <w:t xml:space="preserve">We are studying the views of women entrepreneurs in Ethiopia. Your responses and suggestions are anonymous and confidential.  We put everyone’s answers together for our research to better understand the challenges of micro and small businesses. With the help </w:t>
            </w:r>
            <w:r w:rsidR="0020616F" w:rsidRPr="00363AC8">
              <w:rPr>
                <w:rFonts w:ascii="Arial" w:hAnsi="Arial" w:cs="Arial"/>
                <w:sz w:val="20"/>
                <w:szCs w:val="20"/>
              </w:rPr>
              <w:t>of</w:t>
            </w:r>
            <w:r w:rsidRPr="00363AC8">
              <w:rPr>
                <w:rFonts w:ascii="Arial" w:hAnsi="Arial" w:cs="Arial"/>
                <w:sz w:val="20"/>
                <w:szCs w:val="20"/>
              </w:rPr>
              <w:t xml:space="preserve"> your information, we can improve the programs and trainings for entrepreneurs like you. Would it </w:t>
            </w:r>
            <w:r w:rsidRPr="00363AC8">
              <w:rPr>
                <w:rFonts w:ascii="Arial" w:hAnsi="Arial" w:cs="Arial"/>
                <w:sz w:val="20"/>
                <w:szCs w:val="20"/>
              </w:rPr>
              <w:lastRenderedPageBreak/>
              <w:t xml:space="preserve">be possible to ask you some questions about you and </w:t>
            </w:r>
            <w:r w:rsidR="00967395" w:rsidRPr="00363AC8">
              <w:rPr>
                <w:rFonts w:ascii="Arial" w:hAnsi="Arial" w:cs="Arial"/>
                <w:sz w:val="20"/>
                <w:szCs w:val="20"/>
              </w:rPr>
              <w:t xml:space="preserve">your household, </w:t>
            </w:r>
            <w:r w:rsidRPr="00363AC8">
              <w:rPr>
                <w:rFonts w:ascii="Arial" w:hAnsi="Arial" w:cs="Arial"/>
                <w:sz w:val="20"/>
                <w:szCs w:val="20"/>
              </w:rPr>
              <w:t xml:space="preserve">your business, </w:t>
            </w:r>
            <w:r w:rsidR="00967395" w:rsidRPr="00363AC8">
              <w:rPr>
                <w:rFonts w:ascii="Arial" w:hAnsi="Arial" w:cs="Arial"/>
                <w:sz w:val="20"/>
                <w:szCs w:val="20"/>
              </w:rPr>
              <w:t xml:space="preserve">and </w:t>
            </w:r>
            <w:r w:rsidRPr="00363AC8">
              <w:rPr>
                <w:rFonts w:ascii="Arial" w:hAnsi="Arial" w:cs="Arial"/>
                <w:sz w:val="20"/>
                <w:szCs w:val="20"/>
              </w:rPr>
              <w:t>your ideas?</w:t>
            </w:r>
            <w:r w:rsidR="00363AC8">
              <w:rPr>
                <w:rFonts w:ascii="Arial" w:hAnsi="Arial" w:cs="Arial"/>
                <w:sz w:val="20"/>
                <w:szCs w:val="20"/>
              </w:rPr>
              <w:t xml:space="preserve"> </w:t>
            </w:r>
          </w:p>
          <w:p w14:paraId="06373212" w14:textId="77777777" w:rsidR="00363AC8" w:rsidRDefault="00363AC8" w:rsidP="00363AC8">
            <w:pPr>
              <w:jc w:val="both"/>
              <w:rPr>
                <w:rFonts w:ascii="Arial" w:hAnsi="Arial" w:cs="Arial"/>
                <w:sz w:val="20"/>
                <w:szCs w:val="20"/>
              </w:rPr>
            </w:pPr>
          </w:p>
          <w:p w14:paraId="049D3934" w14:textId="3FF3407A" w:rsidR="00293E42" w:rsidRPr="00F67237" w:rsidRDefault="00293E42" w:rsidP="00363AC8">
            <w:pPr>
              <w:jc w:val="both"/>
              <w:rPr>
                <w:rFonts w:ascii="Arial" w:hAnsi="Arial" w:cs="Arial"/>
                <w:sz w:val="20"/>
                <w:szCs w:val="20"/>
              </w:rPr>
            </w:pPr>
            <w:r w:rsidRPr="00363AC8">
              <w:rPr>
                <w:rFonts w:ascii="Nyala" w:hAnsi="Nyala" w:cs="Nyala"/>
                <w:sz w:val="20"/>
                <w:szCs w:val="20"/>
              </w:rPr>
              <w:t>ኢትዮጵያ</w:t>
            </w:r>
            <w:r w:rsidRPr="00363AC8">
              <w:rPr>
                <w:rFonts w:ascii="Arial" w:hAnsi="Arial" w:cs="Arial"/>
                <w:sz w:val="20"/>
                <w:szCs w:val="20"/>
              </w:rPr>
              <w:t xml:space="preserve"> </w:t>
            </w:r>
            <w:r w:rsidRPr="00363AC8">
              <w:rPr>
                <w:rFonts w:ascii="Nyala" w:hAnsi="Nyala" w:cs="Nyala"/>
                <w:sz w:val="20"/>
                <w:szCs w:val="20"/>
              </w:rPr>
              <w:t>ውስጥ</w:t>
            </w:r>
            <w:r w:rsidRPr="00363AC8">
              <w:rPr>
                <w:rFonts w:ascii="Arial" w:hAnsi="Arial" w:cs="Arial"/>
                <w:sz w:val="20"/>
                <w:szCs w:val="20"/>
              </w:rPr>
              <w:t xml:space="preserve"> </w:t>
            </w:r>
            <w:r w:rsidRPr="00363AC8">
              <w:rPr>
                <w:rFonts w:ascii="Nyala" w:hAnsi="Nyala" w:cs="Nyala"/>
                <w:sz w:val="20"/>
                <w:szCs w:val="20"/>
              </w:rPr>
              <w:t>ያሉ</w:t>
            </w:r>
            <w:r w:rsidRPr="00363AC8">
              <w:rPr>
                <w:rFonts w:ascii="Arial" w:hAnsi="Arial" w:cs="Arial"/>
                <w:sz w:val="20"/>
                <w:szCs w:val="20"/>
              </w:rPr>
              <w:t xml:space="preserve"> </w:t>
            </w:r>
            <w:r w:rsidRPr="00363AC8">
              <w:rPr>
                <w:rFonts w:ascii="Nyala" w:hAnsi="Nyala" w:cs="Nyala"/>
                <w:sz w:val="20"/>
                <w:szCs w:val="20"/>
              </w:rPr>
              <w:t>ሴት</w:t>
            </w:r>
            <w:r w:rsidRPr="00363AC8">
              <w:rPr>
                <w:rFonts w:ascii="Arial" w:hAnsi="Arial" w:cs="Arial"/>
                <w:sz w:val="20"/>
                <w:szCs w:val="20"/>
              </w:rPr>
              <w:t xml:space="preserve"> </w:t>
            </w:r>
            <w:r w:rsidRPr="00363AC8">
              <w:rPr>
                <w:rFonts w:ascii="Nyala" w:hAnsi="Nyala" w:cs="Nyala"/>
                <w:sz w:val="20"/>
                <w:szCs w:val="20"/>
              </w:rPr>
              <w:t>ስራ</w:t>
            </w:r>
            <w:r w:rsidRPr="00363AC8">
              <w:rPr>
                <w:rFonts w:ascii="Arial" w:hAnsi="Arial" w:cs="Arial"/>
                <w:sz w:val="20"/>
                <w:szCs w:val="20"/>
              </w:rPr>
              <w:t xml:space="preserve"> </w:t>
            </w:r>
            <w:r w:rsidRPr="00363AC8">
              <w:rPr>
                <w:rFonts w:ascii="Nyala" w:hAnsi="Nyala" w:cs="Nyala"/>
                <w:sz w:val="20"/>
                <w:szCs w:val="20"/>
              </w:rPr>
              <w:t>ፈጣሪዎችን</w:t>
            </w:r>
            <w:r w:rsidRPr="00363AC8">
              <w:rPr>
                <w:rFonts w:ascii="Arial" w:hAnsi="Arial" w:cs="Arial"/>
                <w:sz w:val="20"/>
                <w:szCs w:val="20"/>
              </w:rPr>
              <w:t xml:space="preserve"> </w:t>
            </w:r>
            <w:r w:rsidRPr="00363AC8">
              <w:rPr>
                <w:rFonts w:ascii="Nyala" w:hAnsi="Nyala" w:cs="Nyala"/>
                <w:sz w:val="20"/>
                <w:szCs w:val="20"/>
              </w:rPr>
              <w:t>ሀሳብ</w:t>
            </w:r>
            <w:r w:rsidRPr="00363AC8">
              <w:rPr>
                <w:rFonts w:ascii="Arial" w:hAnsi="Arial" w:cs="Arial"/>
                <w:sz w:val="20"/>
                <w:szCs w:val="20"/>
              </w:rPr>
              <w:t xml:space="preserve"> </w:t>
            </w:r>
            <w:r w:rsidRPr="00363AC8">
              <w:rPr>
                <w:rFonts w:ascii="Nyala" w:hAnsi="Nyala" w:cs="Nyala"/>
                <w:sz w:val="20"/>
                <w:szCs w:val="20"/>
              </w:rPr>
              <w:t>በማጥናት</w:t>
            </w:r>
            <w:r w:rsidRPr="00363AC8">
              <w:rPr>
                <w:rFonts w:ascii="Arial" w:hAnsi="Arial" w:cs="Arial"/>
                <w:sz w:val="20"/>
                <w:szCs w:val="20"/>
              </w:rPr>
              <w:t xml:space="preserve"> </w:t>
            </w:r>
            <w:r w:rsidRPr="00363AC8">
              <w:rPr>
                <w:rFonts w:ascii="Nyala" w:hAnsi="Nyala" w:cs="Nyala"/>
                <w:sz w:val="20"/>
                <w:szCs w:val="20"/>
              </w:rPr>
              <w:t>ላይ</w:t>
            </w:r>
            <w:r w:rsidRPr="00363AC8">
              <w:rPr>
                <w:rFonts w:ascii="Arial" w:hAnsi="Arial" w:cs="Arial"/>
                <w:sz w:val="20"/>
                <w:szCs w:val="20"/>
              </w:rPr>
              <w:t xml:space="preserve"> </w:t>
            </w:r>
            <w:r w:rsidRPr="00363AC8">
              <w:rPr>
                <w:rFonts w:ascii="Nyala" w:hAnsi="Nyala" w:cs="Nyala"/>
                <w:sz w:val="20"/>
                <w:szCs w:val="20"/>
              </w:rPr>
              <w:t>ነን፡፡</w:t>
            </w:r>
            <w:r w:rsidRPr="00363AC8">
              <w:rPr>
                <w:rFonts w:ascii="Arial" w:hAnsi="Arial" w:cs="Arial"/>
                <w:sz w:val="20"/>
                <w:szCs w:val="20"/>
              </w:rPr>
              <w:t xml:space="preserve"> </w:t>
            </w:r>
            <w:r w:rsidRPr="00363AC8">
              <w:rPr>
                <w:rFonts w:ascii="Nyala" w:hAnsi="Nyala" w:cs="Nyala"/>
                <w:sz w:val="20"/>
                <w:szCs w:val="20"/>
              </w:rPr>
              <w:t>ምላሽዎና</w:t>
            </w:r>
            <w:r w:rsidRPr="00363AC8">
              <w:rPr>
                <w:rFonts w:ascii="Arial" w:hAnsi="Arial" w:cs="Arial"/>
                <w:sz w:val="20"/>
                <w:szCs w:val="20"/>
              </w:rPr>
              <w:t xml:space="preserve"> </w:t>
            </w:r>
            <w:r w:rsidRPr="00363AC8">
              <w:rPr>
                <w:rFonts w:ascii="Nyala" w:hAnsi="Nyala" w:cs="Nyala"/>
                <w:sz w:val="20"/>
                <w:szCs w:val="20"/>
              </w:rPr>
              <w:t>አስ</w:t>
            </w:r>
            <w:r w:rsidR="00933283" w:rsidRPr="00363AC8">
              <w:rPr>
                <w:rFonts w:ascii="Nyala" w:hAnsi="Nyala" w:cs="Nyala"/>
                <w:sz w:val="20"/>
                <w:szCs w:val="20"/>
              </w:rPr>
              <w:t>ተያየትዎ</w:t>
            </w:r>
            <w:r w:rsidR="00933283" w:rsidRPr="00363AC8">
              <w:rPr>
                <w:rFonts w:ascii="Arial" w:hAnsi="Arial" w:cs="Arial"/>
                <w:sz w:val="20"/>
                <w:szCs w:val="20"/>
              </w:rPr>
              <w:t xml:space="preserve"> </w:t>
            </w:r>
            <w:r w:rsidR="00363AC8">
              <w:rPr>
                <w:rFonts w:ascii="Nyala" w:hAnsi="Nyala" w:cs="Nyala"/>
                <w:sz w:val="20"/>
                <w:szCs w:val="20"/>
              </w:rPr>
              <w:t>ሚስጥራዊነቱ</w:t>
            </w:r>
            <w:r w:rsidRPr="00363AC8">
              <w:rPr>
                <w:rFonts w:ascii="Arial" w:hAnsi="Arial" w:cs="Arial"/>
                <w:sz w:val="20"/>
                <w:szCs w:val="20"/>
              </w:rPr>
              <w:t xml:space="preserve"> </w:t>
            </w:r>
            <w:r w:rsidRPr="00363AC8">
              <w:rPr>
                <w:rFonts w:ascii="Nyala" w:hAnsi="Nyala" w:cs="Nyala"/>
                <w:sz w:val="20"/>
                <w:szCs w:val="20"/>
              </w:rPr>
              <w:t>የተጠበቀ</w:t>
            </w:r>
            <w:r w:rsidRPr="00363AC8">
              <w:rPr>
                <w:rFonts w:ascii="Arial" w:hAnsi="Arial" w:cs="Arial"/>
                <w:sz w:val="20"/>
                <w:szCs w:val="20"/>
              </w:rPr>
              <w:t xml:space="preserve"> </w:t>
            </w:r>
            <w:r w:rsidRPr="00363AC8">
              <w:rPr>
                <w:rFonts w:ascii="Nyala" w:hAnsi="Nyala" w:cs="Nyala"/>
                <w:sz w:val="20"/>
                <w:szCs w:val="20"/>
              </w:rPr>
              <w:t>ይሆናል፡፡</w:t>
            </w:r>
            <w:r w:rsidRPr="00363AC8">
              <w:rPr>
                <w:rFonts w:ascii="Arial" w:hAnsi="Arial" w:cs="Arial"/>
                <w:sz w:val="20"/>
                <w:szCs w:val="20"/>
              </w:rPr>
              <w:t xml:space="preserve"> </w:t>
            </w:r>
            <w:r w:rsidRPr="00363AC8">
              <w:rPr>
                <w:rFonts w:ascii="Nyala" w:hAnsi="Nyala" w:cs="Nyala"/>
                <w:sz w:val="20"/>
                <w:szCs w:val="20"/>
              </w:rPr>
              <w:t>ስምዎትም</w:t>
            </w:r>
            <w:r w:rsidRPr="00363AC8">
              <w:rPr>
                <w:rFonts w:ascii="Arial" w:hAnsi="Arial" w:cs="Arial"/>
                <w:sz w:val="20"/>
                <w:szCs w:val="20"/>
              </w:rPr>
              <w:t xml:space="preserve"> </w:t>
            </w:r>
            <w:r w:rsidRPr="00363AC8">
              <w:rPr>
                <w:rFonts w:ascii="Nyala" w:hAnsi="Nyala" w:cs="Nyala"/>
                <w:sz w:val="20"/>
                <w:szCs w:val="20"/>
              </w:rPr>
              <w:t>በጥናቱ</w:t>
            </w:r>
            <w:r w:rsidRPr="00363AC8">
              <w:rPr>
                <w:rFonts w:ascii="Arial" w:hAnsi="Arial" w:cs="Arial"/>
                <w:sz w:val="20"/>
                <w:szCs w:val="20"/>
              </w:rPr>
              <w:t xml:space="preserve"> </w:t>
            </w:r>
            <w:r w:rsidRPr="00363AC8">
              <w:rPr>
                <w:rFonts w:ascii="Nyala" w:hAnsi="Nyala" w:cs="Nyala"/>
                <w:sz w:val="20"/>
                <w:szCs w:val="20"/>
              </w:rPr>
              <w:t>ውስጥ</w:t>
            </w:r>
            <w:r w:rsidRPr="00363AC8">
              <w:rPr>
                <w:rFonts w:ascii="Arial" w:hAnsi="Arial" w:cs="Arial"/>
                <w:sz w:val="20"/>
                <w:szCs w:val="20"/>
              </w:rPr>
              <w:t xml:space="preserve"> </w:t>
            </w:r>
            <w:r w:rsidRPr="00363AC8">
              <w:rPr>
                <w:rFonts w:ascii="Nyala" w:hAnsi="Nyala" w:cs="Nyala"/>
                <w:sz w:val="20"/>
                <w:szCs w:val="20"/>
              </w:rPr>
              <w:t>አይገለጽም፡፡</w:t>
            </w:r>
            <w:r w:rsidRPr="00363AC8">
              <w:rPr>
                <w:rFonts w:ascii="Arial" w:hAnsi="Arial" w:cs="Arial"/>
                <w:sz w:val="20"/>
                <w:szCs w:val="20"/>
              </w:rPr>
              <w:t xml:space="preserve"> </w:t>
            </w:r>
            <w:r w:rsidRPr="00363AC8">
              <w:rPr>
                <w:rFonts w:ascii="Nyala" w:hAnsi="Nyala" w:cs="Nyala"/>
                <w:sz w:val="20"/>
                <w:szCs w:val="20"/>
              </w:rPr>
              <w:t>የአነስተኛና</w:t>
            </w:r>
            <w:r w:rsidRPr="00363AC8">
              <w:rPr>
                <w:rFonts w:ascii="Arial" w:hAnsi="Arial" w:cs="Arial"/>
                <w:sz w:val="20"/>
                <w:szCs w:val="20"/>
              </w:rPr>
              <w:t xml:space="preserve"> </w:t>
            </w:r>
            <w:r w:rsidRPr="00363AC8">
              <w:rPr>
                <w:rFonts w:ascii="Nyala" w:hAnsi="Nyala" w:cs="Nyala"/>
                <w:sz w:val="20"/>
                <w:szCs w:val="20"/>
              </w:rPr>
              <w:t>ጥቃቅን</w:t>
            </w:r>
            <w:r w:rsidRPr="00363AC8">
              <w:rPr>
                <w:rFonts w:ascii="Arial" w:hAnsi="Arial" w:cs="Arial"/>
                <w:sz w:val="20"/>
                <w:szCs w:val="20"/>
              </w:rPr>
              <w:t xml:space="preserve"> </w:t>
            </w:r>
            <w:r w:rsidRPr="00363AC8">
              <w:rPr>
                <w:rFonts w:ascii="Nyala" w:hAnsi="Nyala" w:cs="Nyala"/>
                <w:sz w:val="20"/>
                <w:szCs w:val="20"/>
              </w:rPr>
              <w:t>ንግድ</w:t>
            </w:r>
            <w:r w:rsidRPr="00363AC8">
              <w:rPr>
                <w:rFonts w:ascii="Arial" w:hAnsi="Arial" w:cs="Arial"/>
                <w:sz w:val="20"/>
                <w:szCs w:val="20"/>
              </w:rPr>
              <w:t xml:space="preserve"> </w:t>
            </w:r>
            <w:r w:rsidRPr="00363AC8">
              <w:rPr>
                <w:rFonts w:ascii="Nyala" w:hAnsi="Nyala" w:cs="Nyala"/>
                <w:sz w:val="20"/>
                <w:szCs w:val="20"/>
              </w:rPr>
              <w:t>ድርጅቶችን</w:t>
            </w:r>
            <w:r w:rsidRPr="00363AC8">
              <w:rPr>
                <w:rFonts w:ascii="Arial" w:hAnsi="Arial" w:cs="Arial"/>
                <w:sz w:val="20"/>
                <w:szCs w:val="20"/>
              </w:rPr>
              <w:t xml:space="preserve"> </w:t>
            </w:r>
            <w:r w:rsidRPr="00363AC8">
              <w:rPr>
                <w:rFonts w:ascii="Nyala" w:hAnsi="Nyala" w:cs="Nyala"/>
                <w:sz w:val="20"/>
                <w:szCs w:val="20"/>
              </w:rPr>
              <w:t>ተግዳሮቶች</w:t>
            </w:r>
            <w:r w:rsidRPr="00363AC8">
              <w:rPr>
                <w:rFonts w:ascii="Arial" w:hAnsi="Arial" w:cs="Arial"/>
                <w:sz w:val="20"/>
                <w:szCs w:val="20"/>
              </w:rPr>
              <w:t xml:space="preserve"> </w:t>
            </w:r>
            <w:r w:rsidRPr="00363AC8">
              <w:rPr>
                <w:rFonts w:ascii="Nyala" w:hAnsi="Nyala" w:cs="Nyala"/>
                <w:sz w:val="20"/>
                <w:szCs w:val="20"/>
              </w:rPr>
              <w:t>በተሸለ</w:t>
            </w:r>
            <w:r w:rsidRPr="00363AC8">
              <w:rPr>
                <w:rFonts w:ascii="Arial" w:hAnsi="Arial" w:cs="Arial"/>
                <w:sz w:val="20"/>
                <w:szCs w:val="20"/>
              </w:rPr>
              <w:t xml:space="preserve"> </w:t>
            </w:r>
            <w:r w:rsidRPr="00363AC8">
              <w:rPr>
                <w:rFonts w:ascii="Nyala" w:hAnsi="Nyala" w:cs="Nyala"/>
                <w:sz w:val="20"/>
                <w:szCs w:val="20"/>
              </w:rPr>
              <w:t>ሁኔታ</w:t>
            </w:r>
            <w:r w:rsidRPr="00363AC8">
              <w:rPr>
                <w:rFonts w:ascii="Arial" w:hAnsi="Arial" w:cs="Arial"/>
                <w:sz w:val="20"/>
                <w:szCs w:val="20"/>
              </w:rPr>
              <w:t xml:space="preserve"> </w:t>
            </w:r>
            <w:r w:rsidRPr="00363AC8">
              <w:rPr>
                <w:rFonts w:ascii="Nyala" w:hAnsi="Nyala" w:cs="Nyala"/>
                <w:sz w:val="20"/>
                <w:szCs w:val="20"/>
              </w:rPr>
              <w:t>ለመረዳት</w:t>
            </w:r>
            <w:r w:rsidRPr="00363AC8">
              <w:rPr>
                <w:rFonts w:ascii="Arial" w:hAnsi="Arial" w:cs="Arial"/>
                <w:sz w:val="20"/>
                <w:szCs w:val="20"/>
              </w:rPr>
              <w:t xml:space="preserve"> </w:t>
            </w:r>
            <w:r w:rsidRPr="00363AC8">
              <w:rPr>
                <w:rFonts w:ascii="Nyala" w:hAnsi="Nyala" w:cs="Nyala"/>
                <w:sz w:val="20"/>
                <w:szCs w:val="20"/>
              </w:rPr>
              <w:t>የሁሉንም</w:t>
            </w:r>
            <w:r w:rsidRPr="00F67237">
              <w:rPr>
                <w:rFonts w:ascii="Arial" w:hAnsi="Arial" w:cs="Arial"/>
                <w:sz w:val="20"/>
                <w:szCs w:val="20"/>
              </w:rPr>
              <w:t xml:space="preserve"> </w:t>
            </w:r>
            <w:r w:rsidRPr="00F67237">
              <w:rPr>
                <w:rFonts w:ascii="Nyala" w:hAnsi="Nyala" w:cs="Nyala"/>
                <w:sz w:val="20"/>
                <w:szCs w:val="20"/>
              </w:rPr>
              <w:t>ተሳታፊዎች</w:t>
            </w:r>
            <w:r w:rsidRPr="00F67237">
              <w:rPr>
                <w:rFonts w:ascii="Arial" w:hAnsi="Arial" w:cs="Arial"/>
                <w:sz w:val="20"/>
                <w:szCs w:val="20"/>
              </w:rPr>
              <w:t xml:space="preserve"> </w:t>
            </w:r>
            <w:r w:rsidRPr="00F67237">
              <w:rPr>
                <w:rFonts w:ascii="Nyala" w:hAnsi="Nyala" w:cs="Nyala"/>
                <w:sz w:val="20"/>
                <w:szCs w:val="20"/>
              </w:rPr>
              <w:t>ምላሽ</w:t>
            </w:r>
            <w:r w:rsidRPr="00F67237">
              <w:rPr>
                <w:rFonts w:ascii="Arial" w:hAnsi="Arial" w:cs="Arial"/>
                <w:sz w:val="20"/>
                <w:szCs w:val="20"/>
              </w:rPr>
              <w:t xml:space="preserve"> </w:t>
            </w:r>
            <w:r w:rsidRPr="00F67237">
              <w:rPr>
                <w:rFonts w:ascii="Nyala" w:hAnsi="Nyala" w:cs="Nyala"/>
                <w:sz w:val="20"/>
                <w:szCs w:val="20"/>
              </w:rPr>
              <w:t>አንድ</w:t>
            </w:r>
            <w:r w:rsidRPr="00F67237">
              <w:rPr>
                <w:rFonts w:ascii="Arial" w:hAnsi="Arial" w:cs="Arial"/>
                <w:sz w:val="20"/>
                <w:szCs w:val="20"/>
              </w:rPr>
              <w:t xml:space="preserve"> </w:t>
            </w:r>
            <w:r w:rsidRPr="00F67237">
              <w:rPr>
                <w:rFonts w:ascii="Nyala" w:hAnsi="Nyala" w:cs="Nyala"/>
                <w:sz w:val="20"/>
                <w:szCs w:val="20"/>
              </w:rPr>
              <w:t>ላይ</w:t>
            </w:r>
            <w:r w:rsidRPr="00F67237">
              <w:rPr>
                <w:rFonts w:ascii="Arial" w:hAnsi="Arial" w:cs="Arial"/>
                <w:sz w:val="20"/>
                <w:szCs w:val="20"/>
              </w:rPr>
              <w:t xml:space="preserve"> </w:t>
            </w:r>
            <w:r w:rsidRPr="00F67237">
              <w:rPr>
                <w:rFonts w:ascii="Nyala" w:hAnsi="Nyala" w:cs="Nyala"/>
                <w:sz w:val="20"/>
                <w:szCs w:val="20"/>
              </w:rPr>
              <w:t>አድርገን</w:t>
            </w:r>
            <w:r w:rsidRPr="00F67237">
              <w:rPr>
                <w:rFonts w:ascii="Arial" w:hAnsi="Arial" w:cs="Arial"/>
                <w:sz w:val="20"/>
                <w:szCs w:val="20"/>
              </w:rPr>
              <w:t xml:space="preserve"> </w:t>
            </w:r>
            <w:r w:rsidRPr="00F67237">
              <w:rPr>
                <w:rFonts w:ascii="Nyala" w:hAnsi="Nyala" w:cs="Nyala"/>
                <w:sz w:val="20"/>
                <w:szCs w:val="20"/>
              </w:rPr>
              <w:t>ነው</w:t>
            </w:r>
            <w:r w:rsidRPr="00F67237">
              <w:rPr>
                <w:rFonts w:ascii="Arial" w:hAnsi="Arial" w:cs="Arial"/>
                <w:sz w:val="20"/>
                <w:szCs w:val="20"/>
              </w:rPr>
              <w:t xml:space="preserve"> </w:t>
            </w:r>
            <w:r w:rsidRPr="00F67237">
              <w:rPr>
                <w:rFonts w:ascii="Nyala" w:hAnsi="Nyala" w:cs="Nyala"/>
                <w:sz w:val="20"/>
                <w:szCs w:val="20"/>
              </w:rPr>
              <w:t>የምናየው፡፡</w:t>
            </w:r>
            <w:r w:rsidRPr="00F67237">
              <w:rPr>
                <w:rFonts w:ascii="Arial" w:hAnsi="Arial" w:cs="Arial"/>
                <w:sz w:val="20"/>
                <w:szCs w:val="20"/>
              </w:rPr>
              <w:t xml:space="preserve"> </w:t>
            </w:r>
            <w:r w:rsidRPr="00F67237">
              <w:rPr>
                <w:rFonts w:ascii="Nyala" w:hAnsi="Nyala" w:cs="Nyala"/>
                <w:sz w:val="20"/>
                <w:szCs w:val="20"/>
              </w:rPr>
              <w:t>እርስዎ</w:t>
            </w:r>
            <w:r w:rsidRPr="00F67237">
              <w:rPr>
                <w:rFonts w:ascii="Arial" w:hAnsi="Arial" w:cs="Arial"/>
                <w:sz w:val="20"/>
                <w:szCs w:val="20"/>
              </w:rPr>
              <w:t xml:space="preserve"> </w:t>
            </w:r>
            <w:r w:rsidRPr="00F67237">
              <w:rPr>
                <w:rFonts w:ascii="Nyala" w:hAnsi="Nyala" w:cs="Nyala"/>
                <w:sz w:val="20"/>
                <w:szCs w:val="20"/>
              </w:rPr>
              <w:t>በሚሰጡን</w:t>
            </w:r>
            <w:r w:rsidRPr="00F67237">
              <w:rPr>
                <w:rFonts w:ascii="Arial" w:hAnsi="Arial" w:cs="Arial"/>
                <w:sz w:val="20"/>
                <w:szCs w:val="20"/>
              </w:rPr>
              <w:t xml:space="preserve"> </w:t>
            </w:r>
            <w:r w:rsidRPr="00F67237">
              <w:rPr>
                <w:rFonts w:ascii="Nyala" w:hAnsi="Nyala" w:cs="Nyala"/>
                <w:sz w:val="20"/>
                <w:szCs w:val="20"/>
              </w:rPr>
              <w:t>መረጃ</w:t>
            </w:r>
            <w:r w:rsidRPr="00F67237">
              <w:rPr>
                <w:rFonts w:ascii="Arial" w:hAnsi="Arial" w:cs="Arial"/>
                <w:sz w:val="20"/>
                <w:szCs w:val="20"/>
              </w:rPr>
              <w:t xml:space="preserve"> </w:t>
            </w:r>
            <w:r w:rsidRPr="00F67237">
              <w:rPr>
                <w:rFonts w:ascii="Nyala" w:hAnsi="Nyala" w:cs="Nyala"/>
                <w:sz w:val="20"/>
                <w:szCs w:val="20"/>
              </w:rPr>
              <w:t>በመታገዝ</w:t>
            </w:r>
            <w:r w:rsidRPr="00F67237">
              <w:rPr>
                <w:rFonts w:ascii="Arial" w:hAnsi="Arial" w:cs="Arial"/>
                <w:sz w:val="20"/>
                <w:szCs w:val="20"/>
              </w:rPr>
              <w:t xml:space="preserve"> </w:t>
            </w:r>
            <w:r w:rsidRPr="00F67237">
              <w:rPr>
                <w:rFonts w:ascii="Nyala" w:hAnsi="Nyala" w:cs="Nyala"/>
                <w:sz w:val="20"/>
                <w:szCs w:val="20"/>
              </w:rPr>
              <w:t>እንደርስዎ</w:t>
            </w:r>
            <w:r w:rsidRPr="00F67237">
              <w:rPr>
                <w:rFonts w:ascii="Arial" w:hAnsi="Arial" w:cs="Arial"/>
                <w:sz w:val="20"/>
                <w:szCs w:val="20"/>
              </w:rPr>
              <w:t xml:space="preserve"> </w:t>
            </w:r>
            <w:r w:rsidRPr="00F67237">
              <w:rPr>
                <w:rFonts w:ascii="Nyala" w:hAnsi="Nyala" w:cs="Nyala"/>
                <w:sz w:val="20"/>
                <w:szCs w:val="20"/>
              </w:rPr>
              <w:t>ላሉት</w:t>
            </w:r>
            <w:r w:rsidRPr="00F67237">
              <w:rPr>
                <w:rFonts w:ascii="Arial" w:hAnsi="Arial" w:cs="Arial"/>
                <w:sz w:val="20"/>
                <w:szCs w:val="20"/>
              </w:rPr>
              <w:t xml:space="preserve"> </w:t>
            </w:r>
            <w:r w:rsidRPr="00F67237">
              <w:rPr>
                <w:rFonts w:ascii="Nyala" w:hAnsi="Nyala" w:cs="Nyala"/>
                <w:sz w:val="20"/>
                <w:szCs w:val="20"/>
              </w:rPr>
              <w:t>ስራ</w:t>
            </w:r>
            <w:r w:rsidRPr="00F67237">
              <w:rPr>
                <w:rFonts w:ascii="Arial" w:hAnsi="Arial" w:cs="Arial"/>
                <w:sz w:val="20"/>
                <w:szCs w:val="20"/>
              </w:rPr>
              <w:t xml:space="preserve"> </w:t>
            </w:r>
            <w:r w:rsidRPr="00F67237">
              <w:rPr>
                <w:rFonts w:ascii="Nyala" w:hAnsi="Nyala" w:cs="Nyala"/>
                <w:sz w:val="20"/>
                <w:szCs w:val="20"/>
              </w:rPr>
              <w:t>ፈጣሪ</w:t>
            </w:r>
            <w:r w:rsidRPr="00F67237">
              <w:rPr>
                <w:rFonts w:ascii="Arial" w:hAnsi="Arial" w:cs="Arial"/>
                <w:sz w:val="20"/>
                <w:szCs w:val="20"/>
              </w:rPr>
              <w:t xml:space="preserve"> </w:t>
            </w:r>
            <w:r w:rsidRPr="00F67237">
              <w:rPr>
                <w:rFonts w:ascii="Nyala" w:hAnsi="Nyala" w:cs="Nyala"/>
                <w:sz w:val="20"/>
                <w:szCs w:val="20"/>
              </w:rPr>
              <w:t>ሴቶች</w:t>
            </w:r>
            <w:r w:rsidRPr="00F67237">
              <w:rPr>
                <w:rFonts w:ascii="Arial" w:hAnsi="Arial" w:cs="Arial"/>
                <w:sz w:val="20"/>
                <w:szCs w:val="20"/>
              </w:rPr>
              <w:t xml:space="preserve"> </w:t>
            </w:r>
            <w:r w:rsidRPr="00F67237">
              <w:rPr>
                <w:rFonts w:ascii="Nyala" w:hAnsi="Nyala" w:cs="Nyala"/>
                <w:sz w:val="20"/>
                <w:szCs w:val="20"/>
              </w:rPr>
              <w:t>የሚሆኑ</w:t>
            </w:r>
            <w:r w:rsidRPr="00F67237">
              <w:rPr>
                <w:rFonts w:ascii="Arial" w:hAnsi="Arial" w:cs="Arial"/>
                <w:sz w:val="20"/>
                <w:szCs w:val="20"/>
              </w:rPr>
              <w:t xml:space="preserve"> </w:t>
            </w:r>
            <w:r w:rsidRPr="00F67237">
              <w:rPr>
                <w:rFonts w:ascii="Nyala" w:hAnsi="Nyala" w:cs="Nyala"/>
                <w:sz w:val="20"/>
                <w:szCs w:val="20"/>
              </w:rPr>
              <w:t>ፕሮግራሞችንና</w:t>
            </w:r>
            <w:r w:rsidRPr="00F67237">
              <w:rPr>
                <w:rFonts w:ascii="Arial" w:hAnsi="Arial" w:cs="Arial"/>
                <w:sz w:val="20"/>
                <w:szCs w:val="20"/>
              </w:rPr>
              <w:t xml:space="preserve"> </w:t>
            </w:r>
            <w:r w:rsidRPr="00F67237">
              <w:rPr>
                <w:rFonts w:ascii="Nyala" w:hAnsi="Nyala" w:cs="Nyala"/>
                <w:sz w:val="20"/>
                <w:szCs w:val="20"/>
              </w:rPr>
              <w:t>ስልጠናዎችን</w:t>
            </w:r>
            <w:r w:rsidRPr="00F67237">
              <w:rPr>
                <w:rFonts w:ascii="Arial" w:hAnsi="Arial" w:cs="Arial"/>
                <w:sz w:val="20"/>
                <w:szCs w:val="20"/>
              </w:rPr>
              <w:t xml:space="preserve"> </w:t>
            </w:r>
            <w:r w:rsidRPr="00F67237">
              <w:rPr>
                <w:rFonts w:ascii="Nyala" w:hAnsi="Nyala" w:cs="Nyala"/>
                <w:sz w:val="20"/>
                <w:szCs w:val="20"/>
              </w:rPr>
              <w:t>ለማሻሻል</w:t>
            </w:r>
            <w:r w:rsidRPr="00F67237">
              <w:rPr>
                <w:rFonts w:ascii="Arial" w:hAnsi="Arial" w:cs="Arial"/>
                <w:sz w:val="20"/>
                <w:szCs w:val="20"/>
              </w:rPr>
              <w:t xml:space="preserve"> </w:t>
            </w:r>
            <w:r w:rsidRPr="00F67237">
              <w:rPr>
                <w:rFonts w:ascii="Nyala" w:hAnsi="Nyala" w:cs="Nyala"/>
                <w:sz w:val="20"/>
                <w:szCs w:val="20"/>
              </w:rPr>
              <w:t>እንችላለን፡፡</w:t>
            </w:r>
            <w:r w:rsidRPr="00F67237">
              <w:rPr>
                <w:rFonts w:ascii="Arial" w:hAnsi="Arial" w:cs="Arial"/>
                <w:sz w:val="20"/>
                <w:szCs w:val="20"/>
              </w:rPr>
              <w:t xml:space="preserve"> </w:t>
            </w:r>
            <w:r w:rsidRPr="00F67237">
              <w:rPr>
                <w:rFonts w:ascii="Nyala" w:hAnsi="Nyala" w:cs="Nyala"/>
                <w:sz w:val="20"/>
                <w:szCs w:val="20"/>
              </w:rPr>
              <w:t>ስለርስዎ፣</w:t>
            </w:r>
            <w:r w:rsidRPr="00F67237">
              <w:rPr>
                <w:rFonts w:ascii="Arial" w:hAnsi="Arial" w:cs="Arial"/>
                <w:sz w:val="20"/>
                <w:szCs w:val="20"/>
              </w:rPr>
              <w:t xml:space="preserve"> </w:t>
            </w:r>
            <w:r w:rsidRPr="00F67237">
              <w:rPr>
                <w:rFonts w:ascii="Nyala" w:hAnsi="Nyala" w:cs="Nyala"/>
                <w:sz w:val="20"/>
                <w:szCs w:val="20"/>
              </w:rPr>
              <w:t>ስለቤትዎ</w:t>
            </w:r>
            <w:r w:rsidRPr="00F67237">
              <w:rPr>
                <w:rFonts w:ascii="Arial" w:hAnsi="Arial" w:cs="Arial"/>
                <w:sz w:val="20"/>
                <w:szCs w:val="20"/>
              </w:rPr>
              <w:t xml:space="preserve"> </w:t>
            </w:r>
            <w:r w:rsidRPr="00F67237">
              <w:rPr>
                <w:rFonts w:ascii="Nyala" w:hAnsi="Nyala" w:cs="Nyala"/>
                <w:sz w:val="20"/>
                <w:szCs w:val="20"/>
              </w:rPr>
              <w:t>፣</w:t>
            </w:r>
            <w:r w:rsidRPr="00F67237">
              <w:rPr>
                <w:rFonts w:ascii="Arial" w:hAnsi="Arial" w:cs="Arial"/>
                <w:sz w:val="20"/>
                <w:szCs w:val="20"/>
              </w:rPr>
              <w:t xml:space="preserve"> </w:t>
            </w:r>
            <w:r w:rsidRPr="00F67237">
              <w:rPr>
                <w:rFonts w:ascii="Nyala" w:hAnsi="Nyala" w:cs="Nyala"/>
                <w:sz w:val="20"/>
                <w:szCs w:val="20"/>
              </w:rPr>
              <w:t>ስለንግድዎና</w:t>
            </w:r>
            <w:r w:rsidRPr="00F67237">
              <w:rPr>
                <w:rFonts w:ascii="Arial" w:hAnsi="Arial" w:cs="Arial"/>
                <w:sz w:val="20"/>
                <w:szCs w:val="20"/>
              </w:rPr>
              <w:t xml:space="preserve"> </w:t>
            </w:r>
            <w:r w:rsidRPr="00F67237">
              <w:rPr>
                <w:rFonts w:ascii="Nyala" w:hAnsi="Nyala" w:cs="Nyala"/>
                <w:sz w:val="20"/>
                <w:szCs w:val="20"/>
              </w:rPr>
              <w:t>ስላልዎት</w:t>
            </w:r>
            <w:r w:rsidRPr="00F67237">
              <w:rPr>
                <w:rFonts w:ascii="Arial" w:hAnsi="Arial" w:cs="Arial"/>
                <w:sz w:val="20"/>
                <w:szCs w:val="20"/>
              </w:rPr>
              <w:t xml:space="preserve"> </w:t>
            </w:r>
            <w:r w:rsidRPr="00F67237">
              <w:rPr>
                <w:rFonts w:ascii="Nyala" w:hAnsi="Nyala" w:cs="Nyala"/>
                <w:sz w:val="20"/>
                <w:szCs w:val="20"/>
              </w:rPr>
              <w:t>ሃሳብ</w:t>
            </w:r>
            <w:r w:rsidRPr="00F67237">
              <w:rPr>
                <w:rFonts w:ascii="Arial" w:hAnsi="Arial" w:cs="Arial"/>
                <w:sz w:val="20"/>
                <w:szCs w:val="20"/>
              </w:rPr>
              <w:t xml:space="preserve"> </w:t>
            </w:r>
            <w:r w:rsidRPr="00F67237">
              <w:rPr>
                <w:rFonts w:ascii="Nyala" w:hAnsi="Nyala" w:cs="Nyala"/>
                <w:sz w:val="20"/>
                <w:szCs w:val="20"/>
              </w:rPr>
              <w:t>ጥያቆዎችን</w:t>
            </w:r>
            <w:r w:rsidRPr="00F67237">
              <w:rPr>
                <w:rFonts w:ascii="Arial" w:hAnsi="Arial" w:cs="Arial"/>
                <w:sz w:val="20"/>
                <w:szCs w:val="20"/>
              </w:rPr>
              <w:t xml:space="preserve"> </w:t>
            </w:r>
            <w:r w:rsidRPr="00F67237">
              <w:rPr>
                <w:rFonts w:ascii="Nyala" w:hAnsi="Nyala" w:cs="Nyala"/>
                <w:sz w:val="20"/>
                <w:szCs w:val="20"/>
              </w:rPr>
              <w:t>ላቀርብልዎት</w:t>
            </w:r>
            <w:r w:rsidRPr="00F67237">
              <w:rPr>
                <w:rFonts w:ascii="Arial" w:hAnsi="Arial" w:cs="Arial"/>
                <w:sz w:val="20"/>
                <w:szCs w:val="20"/>
              </w:rPr>
              <w:t xml:space="preserve"> </w:t>
            </w:r>
            <w:r w:rsidRPr="00F67237">
              <w:rPr>
                <w:rFonts w:ascii="Nyala" w:hAnsi="Nyala" w:cs="Nyala"/>
                <w:sz w:val="20"/>
                <w:szCs w:val="20"/>
              </w:rPr>
              <w:t>እችላለሁ</w:t>
            </w:r>
            <w:r w:rsidRPr="00F67237">
              <w:rPr>
                <w:rFonts w:ascii="Arial" w:hAnsi="Arial" w:cs="Arial"/>
                <w:sz w:val="20"/>
                <w:szCs w:val="20"/>
              </w:rPr>
              <w:t>?</w:t>
            </w:r>
          </w:p>
          <w:p w14:paraId="615949E4" w14:textId="77777777" w:rsidR="003C3A64" w:rsidRPr="00F67237" w:rsidRDefault="003C3A64" w:rsidP="003C3A64">
            <w:pPr>
              <w:rPr>
                <w:rFonts w:ascii="Arial" w:hAnsi="Arial" w:cs="Arial"/>
                <w:sz w:val="20"/>
                <w:szCs w:val="20"/>
              </w:rPr>
            </w:pPr>
          </w:p>
          <w:p w14:paraId="397494D5" w14:textId="3D9E574C" w:rsidR="003C3A64" w:rsidRPr="00F67237" w:rsidRDefault="003C3A64" w:rsidP="003C3A64">
            <w:pPr>
              <w:rPr>
                <w:rFonts w:ascii="Arial" w:hAnsi="Arial" w:cs="Arial"/>
                <w:sz w:val="20"/>
                <w:szCs w:val="20"/>
              </w:rPr>
            </w:pPr>
            <w:r w:rsidRPr="00F67237">
              <w:rPr>
                <w:rFonts w:ascii="Arial" w:hAnsi="Arial" w:cs="Arial"/>
                <w:sz w:val="20"/>
                <w:szCs w:val="20"/>
              </w:rPr>
              <w:t>Do you have any questions before we start?</w:t>
            </w:r>
            <w:r w:rsidR="00293E42" w:rsidRPr="00F67237">
              <w:rPr>
                <w:rFonts w:ascii="Arial" w:hAnsi="Arial" w:cs="Arial"/>
                <w:sz w:val="20"/>
                <w:szCs w:val="20"/>
              </w:rPr>
              <w:t xml:space="preserve"> </w:t>
            </w:r>
            <w:r w:rsidR="00293E42" w:rsidRPr="00F67237">
              <w:rPr>
                <w:rFonts w:ascii="Nyala" w:hAnsi="Nyala" w:cs="Nyala"/>
                <w:sz w:val="20"/>
                <w:szCs w:val="20"/>
              </w:rPr>
              <w:t>ከመጀመራችን</w:t>
            </w:r>
            <w:r w:rsidR="00293E42" w:rsidRPr="00F67237">
              <w:rPr>
                <w:rFonts w:ascii="Arial" w:hAnsi="Arial" w:cs="Arial"/>
                <w:sz w:val="20"/>
                <w:szCs w:val="20"/>
              </w:rPr>
              <w:t xml:space="preserve"> </w:t>
            </w:r>
            <w:r w:rsidR="00293E42" w:rsidRPr="00F67237">
              <w:rPr>
                <w:rFonts w:ascii="Nyala" w:hAnsi="Nyala" w:cs="Nyala"/>
                <w:sz w:val="20"/>
                <w:szCs w:val="20"/>
              </w:rPr>
              <w:t>በፊት</w:t>
            </w:r>
            <w:r w:rsidR="00293E42" w:rsidRPr="00F67237">
              <w:rPr>
                <w:rFonts w:ascii="Arial" w:hAnsi="Arial" w:cs="Arial"/>
                <w:sz w:val="20"/>
                <w:szCs w:val="20"/>
              </w:rPr>
              <w:t xml:space="preserve"> </w:t>
            </w:r>
            <w:r w:rsidR="00293E42" w:rsidRPr="00F67237">
              <w:rPr>
                <w:rFonts w:ascii="Nyala" w:hAnsi="Nyala" w:cs="Nyala"/>
                <w:sz w:val="20"/>
                <w:szCs w:val="20"/>
              </w:rPr>
              <w:t>ጥያቄ</w:t>
            </w:r>
            <w:r w:rsidR="00293E42" w:rsidRPr="00F67237">
              <w:rPr>
                <w:rFonts w:ascii="Arial" w:hAnsi="Arial" w:cs="Arial"/>
                <w:sz w:val="20"/>
                <w:szCs w:val="20"/>
              </w:rPr>
              <w:t xml:space="preserve"> </w:t>
            </w:r>
            <w:r w:rsidR="00293E42" w:rsidRPr="00F67237">
              <w:rPr>
                <w:rFonts w:ascii="Nyala" w:hAnsi="Nyala" w:cs="Nyala"/>
                <w:sz w:val="20"/>
                <w:szCs w:val="20"/>
              </w:rPr>
              <w:t>አለዎት</w:t>
            </w:r>
            <w:r w:rsidR="00293E42" w:rsidRPr="00F67237">
              <w:rPr>
                <w:rFonts w:ascii="Arial" w:hAnsi="Arial" w:cs="Arial"/>
                <w:sz w:val="20"/>
                <w:szCs w:val="20"/>
              </w:rPr>
              <w:t>?</w:t>
            </w:r>
          </w:p>
        </w:tc>
      </w:tr>
      <w:tr w:rsidR="003C3A64" w:rsidRPr="00F67237" w14:paraId="64FA40F5" w14:textId="77777777" w:rsidTr="003C3A64">
        <w:tc>
          <w:tcPr>
            <w:tcW w:w="503" w:type="dxa"/>
          </w:tcPr>
          <w:p w14:paraId="388884D8" w14:textId="77777777" w:rsidR="003C3A64" w:rsidRPr="00F67237" w:rsidRDefault="00B177A3" w:rsidP="008443EF">
            <w:pPr>
              <w:rPr>
                <w:rFonts w:ascii="Arial" w:hAnsi="Arial" w:cs="Arial"/>
                <w:sz w:val="20"/>
                <w:szCs w:val="20"/>
              </w:rPr>
            </w:pPr>
            <w:r w:rsidRPr="00F67237">
              <w:rPr>
                <w:rFonts w:ascii="Arial" w:hAnsi="Arial" w:cs="Arial"/>
                <w:sz w:val="20"/>
                <w:szCs w:val="20"/>
              </w:rPr>
              <w:lastRenderedPageBreak/>
              <w:t>1</w:t>
            </w:r>
          </w:p>
        </w:tc>
        <w:tc>
          <w:tcPr>
            <w:tcW w:w="8785" w:type="dxa"/>
          </w:tcPr>
          <w:p w14:paraId="685D3226" w14:textId="4F9B3A91" w:rsidR="003C3A64" w:rsidRPr="00F67237" w:rsidRDefault="003C3A64" w:rsidP="008443EF">
            <w:pPr>
              <w:rPr>
                <w:rFonts w:ascii="Arial" w:hAnsi="Arial" w:cs="Arial"/>
                <w:sz w:val="20"/>
                <w:szCs w:val="20"/>
              </w:rPr>
            </w:pPr>
            <w:r w:rsidRPr="00F67237">
              <w:rPr>
                <w:rFonts w:ascii="Arial" w:hAnsi="Arial" w:cs="Arial"/>
                <w:sz w:val="20"/>
                <w:szCs w:val="20"/>
              </w:rPr>
              <w:t xml:space="preserve">Do you agree to take part in this </w:t>
            </w:r>
            <w:r w:rsidR="004C5AD5" w:rsidRPr="00F67237">
              <w:rPr>
                <w:rFonts w:ascii="Arial" w:hAnsi="Arial" w:cs="Arial"/>
                <w:sz w:val="20"/>
                <w:szCs w:val="20"/>
              </w:rPr>
              <w:t>interview?</w:t>
            </w:r>
            <w:r w:rsidR="00BE0F77" w:rsidRPr="00F67237">
              <w:rPr>
                <w:rFonts w:ascii="Arial" w:hAnsi="Arial" w:cs="Arial"/>
                <w:sz w:val="20"/>
                <w:szCs w:val="20"/>
              </w:rPr>
              <w:t xml:space="preserve"> </w:t>
            </w:r>
            <w:r w:rsidR="00BE0F77" w:rsidRPr="00F67237">
              <w:rPr>
                <w:rFonts w:ascii="Nyala" w:hAnsi="Nyala" w:cs="Nyala"/>
                <w:sz w:val="20"/>
                <w:szCs w:val="20"/>
              </w:rPr>
              <w:t>በቃለ</w:t>
            </w:r>
            <w:r w:rsidR="00BE0F77" w:rsidRPr="00F67237">
              <w:rPr>
                <w:rFonts w:ascii="Arial" w:hAnsi="Arial" w:cs="Arial"/>
                <w:sz w:val="20"/>
                <w:szCs w:val="20"/>
              </w:rPr>
              <w:t>-</w:t>
            </w:r>
            <w:r w:rsidR="00BE0F77" w:rsidRPr="00F67237">
              <w:rPr>
                <w:rFonts w:ascii="Nyala" w:hAnsi="Nyala" w:cs="Nyala"/>
                <w:sz w:val="20"/>
                <w:szCs w:val="20"/>
              </w:rPr>
              <w:t>መጠይቁ</w:t>
            </w:r>
            <w:r w:rsidR="00BE0F77" w:rsidRPr="00F67237">
              <w:rPr>
                <w:rFonts w:ascii="Arial" w:hAnsi="Arial" w:cs="Arial"/>
                <w:sz w:val="20"/>
                <w:szCs w:val="20"/>
              </w:rPr>
              <w:t xml:space="preserve"> </w:t>
            </w:r>
            <w:r w:rsidR="00BE0F77" w:rsidRPr="00F67237">
              <w:rPr>
                <w:rFonts w:ascii="Nyala" w:hAnsi="Nyala" w:cs="Nyala"/>
                <w:sz w:val="20"/>
                <w:szCs w:val="20"/>
              </w:rPr>
              <w:t>ለመሳተፍ</w:t>
            </w:r>
            <w:r w:rsidR="00BE0F77" w:rsidRPr="00F67237">
              <w:rPr>
                <w:rFonts w:ascii="Arial" w:hAnsi="Arial" w:cs="Arial"/>
                <w:sz w:val="20"/>
                <w:szCs w:val="20"/>
              </w:rPr>
              <w:t xml:space="preserve"> </w:t>
            </w:r>
            <w:r w:rsidR="00BE0F77" w:rsidRPr="00F67237">
              <w:rPr>
                <w:rFonts w:ascii="Nyala" w:hAnsi="Nyala" w:cs="Nyala"/>
                <w:sz w:val="20"/>
                <w:szCs w:val="20"/>
              </w:rPr>
              <w:t>ፈቃደኛ</w:t>
            </w:r>
            <w:r w:rsidR="00BE0F77" w:rsidRPr="00F67237">
              <w:rPr>
                <w:rFonts w:ascii="Arial" w:hAnsi="Arial" w:cs="Arial"/>
                <w:sz w:val="20"/>
                <w:szCs w:val="20"/>
              </w:rPr>
              <w:t xml:space="preserve"> </w:t>
            </w:r>
            <w:r w:rsidR="00BE0F77" w:rsidRPr="00F67237">
              <w:rPr>
                <w:rFonts w:ascii="Nyala" w:hAnsi="Nyala" w:cs="Nyala"/>
                <w:sz w:val="20"/>
                <w:szCs w:val="20"/>
              </w:rPr>
              <w:t>ነዎት</w:t>
            </w:r>
            <w:r w:rsidR="00BE0F77" w:rsidRPr="00F67237">
              <w:rPr>
                <w:rFonts w:ascii="Arial" w:hAnsi="Arial" w:cs="Arial"/>
                <w:sz w:val="20"/>
                <w:szCs w:val="20"/>
              </w:rPr>
              <w:t>?</w:t>
            </w:r>
          </w:p>
          <w:p w14:paraId="5A59DA48" w14:textId="22880B8A" w:rsidR="003C3A64" w:rsidRPr="00F67237" w:rsidRDefault="003C3A64" w:rsidP="008443EF">
            <w:pPr>
              <w:rPr>
                <w:rFonts w:ascii="Arial" w:hAnsi="Arial" w:cs="Arial"/>
                <w:sz w:val="20"/>
                <w:szCs w:val="20"/>
              </w:rPr>
            </w:pPr>
            <w:r w:rsidRPr="00F67237">
              <w:rPr>
                <w:rFonts w:ascii="Arial" w:hAnsi="Arial" w:cs="Arial"/>
                <w:sz w:val="20"/>
                <w:szCs w:val="20"/>
              </w:rPr>
              <w:t>1 = Yes</w:t>
            </w:r>
            <w:r w:rsidR="00D724CA" w:rsidRPr="00F67237">
              <w:rPr>
                <w:rFonts w:ascii="Arial" w:hAnsi="Arial" w:cs="Arial"/>
                <w:sz w:val="20"/>
                <w:szCs w:val="20"/>
              </w:rPr>
              <w:t xml:space="preserve"> </w:t>
            </w:r>
            <w:r w:rsidR="00D724CA" w:rsidRPr="00F67237">
              <w:rPr>
                <w:rFonts w:ascii="Nyala" w:hAnsi="Nyala" w:cs="Nyala"/>
                <w:sz w:val="20"/>
                <w:szCs w:val="20"/>
              </w:rPr>
              <w:t>አዎን</w:t>
            </w:r>
          </w:p>
          <w:p w14:paraId="0CB7E789" w14:textId="4E1151CC" w:rsidR="001E4925" w:rsidRPr="001310AA" w:rsidRDefault="003C3A64" w:rsidP="001E4925">
            <w:pPr>
              <w:rPr>
                <w:ins w:id="0" w:author="toshiba" w:date="2016-11-15T19:12:00Z"/>
                <w:rFonts w:ascii="Nyala" w:hAnsi="Nyala"/>
              </w:rPr>
            </w:pPr>
            <w:r w:rsidRPr="00F67237">
              <w:rPr>
                <w:rFonts w:ascii="Arial" w:hAnsi="Arial" w:cs="Arial"/>
                <w:sz w:val="20"/>
                <w:szCs w:val="20"/>
              </w:rPr>
              <w:t>2 = No</w:t>
            </w:r>
            <w:r w:rsidR="00D724CA" w:rsidRPr="00F67237">
              <w:rPr>
                <w:rFonts w:ascii="Arial" w:hAnsi="Arial" w:cs="Arial"/>
                <w:sz w:val="20"/>
                <w:szCs w:val="20"/>
              </w:rPr>
              <w:t xml:space="preserve">  </w:t>
            </w:r>
            <w:r w:rsidR="00D724CA" w:rsidRPr="00F67237">
              <w:rPr>
                <w:rFonts w:ascii="Nyala" w:hAnsi="Nyala" w:cs="Nyala"/>
                <w:sz w:val="20"/>
                <w:szCs w:val="20"/>
              </w:rPr>
              <w:t>አይደለሁም</w:t>
            </w:r>
            <w:r w:rsidR="009F2725">
              <w:rPr>
                <w:rFonts w:ascii="Nyala" w:hAnsi="Nyala" w:cs="Nyala"/>
                <w:sz w:val="20"/>
                <w:szCs w:val="20"/>
              </w:rPr>
              <w:t xml:space="preserve"> </w:t>
            </w:r>
            <w:r w:rsidR="009F2725" w:rsidRPr="00B04CB8">
              <w:rPr>
                <w:rFonts w:ascii="Nyala" w:hAnsi="Nyala" w:cs="Nyala"/>
                <w:b/>
                <w:sz w:val="20"/>
                <w:szCs w:val="20"/>
                <w:highlight w:val="yellow"/>
              </w:rPr>
              <w:t>(End of Interview; Thank the respond</w:t>
            </w:r>
            <w:r w:rsidR="00F50C94" w:rsidRPr="00B04CB8">
              <w:rPr>
                <w:rFonts w:ascii="Nyala" w:hAnsi="Nyala" w:cs="Nyala"/>
                <w:b/>
                <w:sz w:val="20"/>
                <w:szCs w:val="20"/>
                <w:highlight w:val="yellow"/>
              </w:rPr>
              <w:t>e</w:t>
            </w:r>
            <w:r w:rsidR="009F2725" w:rsidRPr="00B04CB8">
              <w:rPr>
                <w:rFonts w:ascii="Nyala" w:hAnsi="Nyala" w:cs="Nyala"/>
                <w:b/>
                <w:sz w:val="20"/>
                <w:szCs w:val="20"/>
                <w:highlight w:val="yellow"/>
              </w:rPr>
              <w:t>nt for her time</w:t>
            </w:r>
            <w:r w:rsidR="00F50C94" w:rsidRPr="00B04CB8">
              <w:rPr>
                <w:rFonts w:ascii="Nyala" w:hAnsi="Nyala" w:cs="Nyala"/>
                <w:b/>
                <w:sz w:val="20"/>
                <w:szCs w:val="20"/>
                <w:highlight w:val="yellow"/>
              </w:rPr>
              <w:t xml:space="preserve"> and record in the tracking sheet the reason for refusal</w:t>
            </w:r>
            <w:r w:rsidR="009F2725" w:rsidRPr="00B04CB8">
              <w:rPr>
                <w:rFonts w:ascii="Nyala" w:hAnsi="Nyala" w:cs="Nyala"/>
                <w:b/>
                <w:sz w:val="20"/>
                <w:szCs w:val="20"/>
                <w:highlight w:val="yellow"/>
              </w:rPr>
              <w:t>)</w:t>
            </w:r>
            <w:ins w:id="1" w:author="toshiba" w:date="2016-11-15T19:12:00Z">
              <w:r w:rsidR="001E4925">
                <w:rPr>
                  <w:rFonts w:ascii="Nyala" w:hAnsi="Nyala"/>
                </w:rPr>
                <w:t xml:space="preserve"> </w:t>
              </w:r>
              <w:r w:rsidR="001E4925" w:rsidRPr="00066BA1">
                <w:rPr>
                  <w:rFonts w:ascii="Nyala" w:hAnsi="Nyala"/>
                  <w:highlight w:val="yellow"/>
                </w:rPr>
                <w:t xml:space="preserve">ቃለመጠይቁ አበቃ - መላሹን አመስግነህ/ሽ  </w:t>
              </w:r>
              <w:r w:rsidR="001E4925" w:rsidRPr="00066BA1">
                <w:rPr>
                  <w:rFonts w:ascii="Nyala" w:hAnsi="Nyala" w:cs="Nyala"/>
                  <w:b/>
                  <w:highlight w:val="yellow"/>
                </w:rPr>
                <w:t>tracking sheet</w:t>
              </w:r>
              <w:r w:rsidR="001E4925" w:rsidRPr="00066BA1">
                <w:rPr>
                  <w:rFonts w:ascii="Nyala" w:hAnsi="Nyala"/>
                  <w:highlight w:val="yellow"/>
                </w:rPr>
                <w:t xml:space="preserve"> ላይ ለምን ፈቃደኛ </w:t>
              </w:r>
              <w:r w:rsidR="001E4925" w:rsidRPr="001310AA">
                <w:rPr>
                  <w:rFonts w:ascii="Nyala" w:hAnsi="Nyala"/>
                  <w:highlight w:val="yellow"/>
                </w:rPr>
                <w:t>አንዳልሆኑ ፃፍ/ፊ</w:t>
              </w:r>
              <w:r w:rsidR="001E4925" w:rsidRPr="001310AA">
                <w:rPr>
                  <w:rFonts w:ascii="Nyala" w:hAnsi="Nyala"/>
                </w:rPr>
                <w:t xml:space="preserve"> </w:t>
              </w:r>
            </w:ins>
          </w:p>
          <w:p w14:paraId="4417ED5F" w14:textId="7A3ED5E8" w:rsidR="003C3A64" w:rsidRPr="00F67237" w:rsidRDefault="003C3A64" w:rsidP="00F50C94">
            <w:pPr>
              <w:rPr>
                <w:rFonts w:ascii="Arial" w:hAnsi="Arial" w:cs="Arial"/>
                <w:sz w:val="20"/>
                <w:szCs w:val="20"/>
              </w:rPr>
            </w:pPr>
          </w:p>
        </w:tc>
      </w:tr>
      <w:tr w:rsidR="00975F6F" w:rsidRPr="00F67237" w14:paraId="12CB4E57" w14:textId="77777777" w:rsidTr="003C3A64">
        <w:tc>
          <w:tcPr>
            <w:tcW w:w="503" w:type="dxa"/>
          </w:tcPr>
          <w:p w14:paraId="6F9AE2F9" w14:textId="77777777" w:rsidR="00975F6F" w:rsidRPr="00F67237" w:rsidRDefault="00B177A3" w:rsidP="008443EF">
            <w:pPr>
              <w:rPr>
                <w:rFonts w:ascii="Arial" w:hAnsi="Arial" w:cs="Arial"/>
                <w:sz w:val="20"/>
                <w:szCs w:val="20"/>
              </w:rPr>
            </w:pPr>
            <w:r w:rsidRPr="00F67237">
              <w:rPr>
                <w:rFonts w:ascii="Arial" w:hAnsi="Arial" w:cs="Arial"/>
                <w:sz w:val="20"/>
                <w:szCs w:val="20"/>
              </w:rPr>
              <w:t>2</w:t>
            </w:r>
          </w:p>
        </w:tc>
        <w:tc>
          <w:tcPr>
            <w:tcW w:w="8785" w:type="dxa"/>
          </w:tcPr>
          <w:p w14:paraId="240260D9" w14:textId="098B611B" w:rsidR="00975F6F" w:rsidRDefault="00975F6F" w:rsidP="00406D18">
            <w:pPr>
              <w:rPr>
                <w:rFonts w:ascii="Arial" w:hAnsi="Arial" w:cs="Arial"/>
                <w:sz w:val="20"/>
                <w:szCs w:val="20"/>
              </w:rPr>
            </w:pPr>
            <w:r w:rsidRPr="00F67237">
              <w:rPr>
                <w:rFonts w:ascii="Arial" w:hAnsi="Arial" w:cs="Arial"/>
                <w:sz w:val="20"/>
                <w:szCs w:val="20"/>
              </w:rPr>
              <w:t>Can you show me your WEDP ID Card?</w:t>
            </w:r>
            <w:r w:rsidR="00BE0F77" w:rsidRPr="00F67237">
              <w:rPr>
                <w:rFonts w:ascii="Arial" w:hAnsi="Arial" w:cs="Arial"/>
                <w:sz w:val="20"/>
                <w:szCs w:val="20"/>
              </w:rPr>
              <w:t xml:space="preserve"> </w:t>
            </w:r>
            <w:r w:rsidR="00BE0F77" w:rsidRPr="00F67237">
              <w:rPr>
                <w:rFonts w:ascii="Nyala" w:hAnsi="Nyala" w:cs="Nyala"/>
                <w:sz w:val="20"/>
                <w:szCs w:val="20"/>
              </w:rPr>
              <w:t>የ</w:t>
            </w:r>
            <w:r w:rsidR="00BE0F77" w:rsidRPr="00F67237">
              <w:rPr>
                <w:rFonts w:ascii="Arial" w:hAnsi="Arial" w:cs="Arial"/>
                <w:sz w:val="20"/>
                <w:szCs w:val="20"/>
              </w:rPr>
              <w:t xml:space="preserve"> WEDP </w:t>
            </w:r>
            <w:r w:rsidR="00BE0F77" w:rsidRPr="00F67237">
              <w:rPr>
                <w:rFonts w:ascii="Nyala" w:hAnsi="Nyala" w:cs="Nyala"/>
                <w:sz w:val="20"/>
                <w:szCs w:val="20"/>
              </w:rPr>
              <w:t>መታወቂያ</w:t>
            </w:r>
            <w:r w:rsidR="00BE0F77" w:rsidRPr="00F67237">
              <w:rPr>
                <w:rFonts w:ascii="Arial" w:hAnsi="Arial" w:cs="Arial"/>
                <w:sz w:val="20"/>
                <w:szCs w:val="20"/>
              </w:rPr>
              <w:t xml:space="preserve"> </w:t>
            </w:r>
            <w:r w:rsidR="00BE0F77" w:rsidRPr="00F67237">
              <w:rPr>
                <w:rFonts w:ascii="Nyala" w:hAnsi="Nyala" w:cs="Nyala"/>
                <w:sz w:val="20"/>
                <w:szCs w:val="20"/>
              </w:rPr>
              <w:t>ካርዶን</w:t>
            </w:r>
            <w:r w:rsidR="00BE0F77" w:rsidRPr="00F67237">
              <w:rPr>
                <w:rFonts w:ascii="Arial" w:hAnsi="Arial" w:cs="Arial"/>
                <w:sz w:val="20"/>
                <w:szCs w:val="20"/>
              </w:rPr>
              <w:t xml:space="preserve"> </w:t>
            </w:r>
            <w:r w:rsidR="00BE0F77" w:rsidRPr="00F67237">
              <w:rPr>
                <w:rFonts w:ascii="Nyala" w:hAnsi="Nyala" w:cs="Nyala"/>
                <w:sz w:val="20"/>
                <w:szCs w:val="20"/>
              </w:rPr>
              <w:t>ሊያሳዩኝ</w:t>
            </w:r>
            <w:r w:rsidR="00BE0F77" w:rsidRPr="00F67237">
              <w:rPr>
                <w:rFonts w:ascii="Arial" w:hAnsi="Arial" w:cs="Arial"/>
                <w:sz w:val="20"/>
                <w:szCs w:val="20"/>
              </w:rPr>
              <w:t xml:space="preserve"> </w:t>
            </w:r>
            <w:r w:rsidR="00BE0F77" w:rsidRPr="00F67237">
              <w:rPr>
                <w:rFonts w:ascii="Nyala" w:hAnsi="Nyala" w:cs="Nyala"/>
                <w:sz w:val="20"/>
                <w:szCs w:val="20"/>
              </w:rPr>
              <w:t>ይችላሉ</w:t>
            </w:r>
            <w:r w:rsidR="00BE0F77" w:rsidRPr="00F67237">
              <w:rPr>
                <w:rFonts w:ascii="Arial" w:hAnsi="Arial" w:cs="Arial"/>
                <w:sz w:val="20"/>
                <w:szCs w:val="20"/>
              </w:rPr>
              <w:t>?</w:t>
            </w:r>
          </w:p>
          <w:p w14:paraId="1E299979" w14:textId="77777777" w:rsidR="00B11124" w:rsidRPr="00F67237" w:rsidRDefault="00B11124" w:rsidP="00406D18">
            <w:pPr>
              <w:rPr>
                <w:rFonts w:ascii="Arial" w:hAnsi="Arial" w:cs="Arial"/>
                <w:sz w:val="20"/>
                <w:szCs w:val="20"/>
              </w:rPr>
            </w:pPr>
          </w:p>
          <w:p w14:paraId="0A4A1803" w14:textId="1ED8860C" w:rsidR="00975F6F" w:rsidRPr="00F67237" w:rsidRDefault="00975F6F" w:rsidP="00406D18">
            <w:pPr>
              <w:rPr>
                <w:rFonts w:ascii="Arial" w:hAnsi="Arial" w:cs="Arial"/>
                <w:sz w:val="20"/>
                <w:szCs w:val="20"/>
              </w:rPr>
            </w:pPr>
            <w:r w:rsidRPr="00F67237">
              <w:rPr>
                <w:rFonts w:ascii="Arial" w:hAnsi="Arial" w:cs="Arial"/>
                <w:sz w:val="20"/>
                <w:szCs w:val="20"/>
              </w:rPr>
              <w:t>1 = Yes</w:t>
            </w:r>
            <w:r w:rsidR="006A4682" w:rsidRPr="00F67237">
              <w:rPr>
                <w:rFonts w:ascii="Arial" w:hAnsi="Arial" w:cs="Arial"/>
                <w:sz w:val="20"/>
                <w:szCs w:val="20"/>
              </w:rPr>
              <w:t xml:space="preserve">/ </w:t>
            </w:r>
            <w:r w:rsidR="006A4682" w:rsidRPr="00F67237">
              <w:rPr>
                <w:rFonts w:ascii="Nyala" w:hAnsi="Nyala" w:cs="Nyala"/>
                <w:sz w:val="20"/>
                <w:szCs w:val="20"/>
              </w:rPr>
              <w:t>አዎን</w:t>
            </w:r>
            <w:r w:rsidR="006A4682" w:rsidRPr="00F67237">
              <w:rPr>
                <w:rFonts w:ascii="Arial" w:hAnsi="Arial" w:cs="Arial"/>
                <w:sz w:val="20"/>
                <w:szCs w:val="20"/>
              </w:rPr>
              <w:t xml:space="preserve"> </w:t>
            </w:r>
            <w:r w:rsidR="00C420B7" w:rsidRPr="00F67237">
              <w:rPr>
                <w:rFonts w:ascii="Arial" w:hAnsi="Arial" w:cs="Arial"/>
                <w:sz w:val="20"/>
                <w:szCs w:val="20"/>
              </w:rPr>
              <w:t xml:space="preserve"> </w:t>
            </w:r>
            <w:r w:rsidRPr="00F67237">
              <w:rPr>
                <w:rFonts w:ascii="Arial" w:hAnsi="Arial" w:cs="Arial"/>
                <w:sz w:val="20"/>
                <w:szCs w:val="20"/>
              </w:rPr>
              <w:t xml:space="preserve"> (Go directly to </w:t>
            </w:r>
            <w:r w:rsidR="004C5AD5" w:rsidRPr="00F67237">
              <w:rPr>
                <w:rFonts w:ascii="Arial" w:hAnsi="Arial" w:cs="Arial"/>
                <w:sz w:val="20"/>
                <w:szCs w:val="20"/>
              </w:rPr>
              <w:t xml:space="preserve">question </w:t>
            </w:r>
            <w:r w:rsidR="009E3441" w:rsidRPr="00F67237">
              <w:rPr>
                <w:rFonts w:ascii="Arial" w:hAnsi="Arial" w:cs="Arial"/>
                <w:sz w:val="20"/>
                <w:szCs w:val="20"/>
              </w:rPr>
              <w:t>4</w:t>
            </w:r>
            <w:r w:rsidR="004C5AD5" w:rsidRPr="00F67237">
              <w:rPr>
                <w:rFonts w:ascii="Arial" w:hAnsi="Arial" w:cs="Arial"/>
                <w:sz w:val="20"/>
                <w:szCs w:val="20"/>
              </w:rPr>
              <w:t xml:space="preserve"> and copy WEDP ID from WEDP ID Card)</w:t>
            </w:r>
            <w:r w:rsidR="00CD3C26" w:rsidRPr="00F67237">
              <w:rPr>
                <w:rFonts w:ascii="Arial" w:hAnsi="Arial" w:cs="Arial"/>
                <w:sz w:val="20"/>
                <w:szCs w:val="20"/>
              </w:rPr>
              <w:t xml:space="preserve"> )(</w:t>
            </w:r>
            <w:r w:rsidR="00CD3C26" w:rsidRPr="00F67237">
              <w:rPr>
                <w:rFonts w:ascii="Nyala" w:hAnsi="Nyala" w:cs="Nyala"/>
                <w:sz w:val="20"/>
                <w:szCs w:val="20"/>
              </w:rPr>
              <w:t>ምላሹ</w:t>
            </w:r>
            <w:r w:rsidR="00CD3C26" w:rsidRPr="00F67237">
              <w:rPr>
                <w:rFonts w:ascii="Arial" w:hAnsi="Arial" w:cs="Arial"/>
                <w:sz w:val="20"/>
                <w:szCs w:val="20"/>
              </w:rPr>
              <w:t xml:space="preserve"> </w:t>
            </w:r>
            <w:r w:rsidR="00CD3C26" w:rsidRPr="00F67237">
              <w:rPr>
                <w:rFonts w:ascii="Nyala" w:hAnsi="Nyala" w:cs="Nyala"/>
                <w:sz w:val="20"/>
                <w:szCs w:val="20"/>
              </w:rPr>
              <w:t>አዎን</w:t>
            </w:r>
            <w:r w:rsidR="00CD3C26" w:rsidRPr="00F67237">
              <w:rPr>
                <w:rFonts w:ascii="Arial" w:hAnsi="Arial" w:cs="Arial"/>
                <w:sz w:val="20"/>
                <w:szCs w:val="20"/>
              </w:rPr>
              <w:t xml:space="preserve"> </w:t>
            </w:r>
            <w:r w:rsidR="00CD3C26" w:rsidRPr="00F67237">
              <w:rPr>
                <w:rFonts w:ascii="Nyala" w:hAnsi="Nyala" w:cs="Nyala"/>
                <w:sz w:val="20"/>
                <w:szCs w:val="20"/>
              </w:rPr>
              <w:t>ከሆነ</w:t>
            </w:r>
            <w:r w:rsidR="00CD3C26" w:rsidRPr="00F67237">
              <w:rPr>
                <w:rFonts w:ascii="Arial" w:hAnsi="Arial" w:cs="Arial"/>
                <w:sz w:val="20"/>
                <w:szCs w:val="20"/>
              </w:rPr>
              <w:t xml:space="preserve"> </w:t>
            </w:r>
            <w:r w:rsidR="00CD3C26" w:rsidRPr="00F67237">
              <w:rPr>
                <w:rFonts w:ascii="Nyala" w:hAnsi="Nyala" w:cs="Nyala"/>
                <w:sz w:val="20"/>
                <w:szCs w:val="20"/>
              </w:rPr>
              <w:t>ወደ</w:t>
            </w:r>
            <w:r w:rsidR="00CD3C26" w:rsidRPr="00F67237">
              <w:rPr>
                <w:rFonts w:ascii="Arial" w:hAnsi="Arial" w:cs="Arial"/>
                <w:sz w:val="20"/>
                <w:szCs w:val="20"/>
              </w:rPr>
              <w:t xml:space="preserve"> </w:t>
            </w:r>
            <w:r w:rsidR="00CD3C26" w:rsidRPr="00F67237">
              <w:rPr>
                <w:rFonts w:ascii="Nyala" w:hAnsi="Nyala" w:cs="Nyala"/>
                <w:sz w:val="20"/>
                <w:szCs w:val="20"/>
              </w:rPr>
              <w:t>ጥያቄ</w:t>
            </w:r>
            <w:r w:rsidR="00CD3C26" w:rsidRPr="00F67237">
              <w:rPr>
                <w:rFonts w:ascii="Arial" w:hAnsi="Arial" w:cs="Arial"/>
                <w:sz w:val="20"/>
                <w:szCs w:val="20"/>
              </w:rPr>
              <w:t xml:space="preserve"> </w:t>
            </w:r>
            <w:r w:rsidR="00CD3C26" w:rsidRPr="00F67237">
              <w:rPr>
                <w:rFonts w:ascii="Nyala" w:hAnsi="Nyala" w:cs="Nyala"/>
                <w:sz w:val="20"/>
                <w:szCs w:val="20"/>
              </w:rPr>
              <w:t>ቁጥር</w:t>
            </w:r>
            <w:r w:rsidR="00CD3C26" w:rsidRPr="00F67237">
              <w:rPr>
                <w:rFonts w:ascii="Arial" w:hAnsi="Arial" w:cs="Arial"/>
                <w:sz w:val="20"/>
                <w:szCs w:val="20"/>
              </w:rPr>
              <w:t xml:space="preserve"> 4 </w:t>
            </w:r>
            <w:r w:rsidR="00CD3C26" w:rsidRPr="00F67237">
              <w:rPr>
                <w:rFonts w:ascii="Nyala" w:hAnsi="Nyala" w:cs="Nyala"/>
                <w:sz w:val="20"/>
                <w:szCs w:val="20"/>
              </w:rPr>
              <w:t>ይለፉና</w:t>
            </w:r>
            <w:r w:rsidR="00CD3C26" w:rsidRPr="00F67237">
              <w:rPr>
                <w:rFonts w:ascii="Arial" w:hAnsi="Arial" w:cs="Arial"/>
                <w:sz w:val="20"/>
                <w:szCs w:val="20"/>
              </w:rPr>
              <w:t xml:space="preserve"> </w:t>
            </w:r>
            <w:r w:rsidR="00CD3C26" w:rsidRPr="00F67237">
              <w:rPr>
                <w:rFonts w:ascii="Nyala" w:hAnsi="Nyala" w:cs="Nyala"/>
                <w:sz w:val="20"/>
                <w:szCs w:val="20"/>
              </w:rPr>
              <w:t>ከመታወቂያ</w:t>
            </w:r>
            <w:r w:rsidR="00CD3C26" w:rsidRPr="00F67237">
              <w:rPr>
                <w:rFonts w:ascii="Arial" w:hAnsi="Arial" w:cs="Arial"/>
                <w:sz w:val="20"/>
                <w:szCs w:val="20"/>
              </w:rPr>
              <w:t xml:space="preserve"> </w:t>
            </w:r>
            <w:r w:rsidR="00CD3C26" w:rsidRPr="00F67237">
              <w:rPr>
                <w:rFonts w:ascii="Nyala" w:hAnsi="Nyala" w:cs="Nyala"/>
                <w:sz w:val="20"/>
                <w:szCs w:val="20"/>
              </w:rPr>
              <w:t>ካርዱ</w:t>
            </w:r>
            <w:r w:rsidR="00CD3C26" w:rsidRPr="00F67237">
              <w:rPr>
                <w:rFonts w:ascii="Arial" w:hAnsi="Arial" w:cs="Arial"/>
                <w:sz w:val="20"/>
                <w:szCs w:val="20"/>
              </w:rPr>
              <w:t xml:space="preserve"> </w:t>
            </w:r>
            <w:r w:rsidR="00CD3C26" w:rsidRPr="00F67237">
              <w:rPr>
                <w:rFonts w:ascii="Nyala" w:hAnsi="Nyala" w:cs="Nyala"/>
                <w:sz w:val="20"/>
                <w:szCs w:val="20"/>
              </w:rPr>
              <w:t>ላይ</w:t>
            </w:r>
            <w:r w:rsidR="00CD3C26" w:rsidRPr="00F67237">
              <w:rPr>
                <w:rFonts w:ascii="Arial" w:hAnsi="Arial" w:cs="Arial"/>
                <w:sz w:val="20"/>
                <w:szCs w:val="20"/>
              </w:rPr>
              <w:t xml:space="preserve"> </w:t>
            </w:r>
            <w:r w:rsidR="00CD3C26" w:rsidRPr="00F67237">
              <w:rPr>
                <w:rFonts w:ascii="Nyala" w:hAnsi="Nyala" w:cs="Nyala"/>
                <w:sz w:val="20"/>
                <w:szCs w:val="20"/>
              </w:rPr>
              <w:t>የመታወቂያ</w:t>
            </w:r>
            <w:r w:rsidR="00CD3C26" w:rsidRPr="00F67237">
              <w:rPr>
                <w:rFonts w:ascii="Arial" w:hAnsi="Arial" w:cs="Arial"/>
                <w:sz w:val="20"/>
                <w:szCs w:val="20"/>
              </w:rPr>
              <w:t xml:space="preserve"> </w:t>
            </w:r>
            <w:r w:rsidR="00CD3C26" w:rsidRPr="00F67237">
              <w:rPr>
                <w:rFonts w:ascii="Nyala" w:hAnsi="Nyala" w:cs="Nyala"/>
                <w:sz w:val="20"/>
                <w:szCs w:val="20"/>
              </w:rPr>
              <w:t>ቁጥሩን</w:t>
            </w:r>
            <w:r w:rsidR="00CD3C26" w:rsidRPr="00F67237">
              <w:rPr>
                <w:rFonts w:ascii="Arial" w:hAnsi="Arial" w:cs="Arial"/>
                <w:sz w:val="20"/>
                <w:szCs w:val="20"/>
              </w:rPr>
              <w:t xml:space="preserve"> </w:t>
            </w:r>
            <w:r w:rsidR="00CD3C26" w:rsidRPr="00F67237">
              <w:rPr>
                <w:rFonts w:ascii="Nyala" w:hAnsi="Nyala" w:cs="Nyala"/>
                <w:sz w:val="20"/>
                <w:szCs w:val="20"/>
              </w:rPr>
              <w:t>ይገልብጡ</w:t>
            </w:r>
            <w:r w:rsidR="00CD3C26" w:rsidRPr="00F67237">
              <w:rPr>
                <w:rFonts w:ascii="Arial" w:hAnsi="Arial" w:cs="Arial"/>
                <w:sz w:val="20"/>
                <w:szCs w:val="20"/>
              </w:rPr>
              <w:t>)</w:t>
            </w:r>
          </w:p>
          <w:p w14:paraId="5787E0E3" w14:textId="2B7F7B56" w:rsidR="00975F6F" w:rsidRPr="00F67237" w:rsidRDefault="00975F6F" w:rsidP="00406D18">
            <w:pPr>
              <w:rPr>
                <w:rFonts w:ascii="Arial" w:hAnsi="Arial" w:cs="Arial"/>
                <w:b/>
                <w:sz w:val="20"/>
                <w:szCs w:val="20"/>
              </w:rPr>
            </w:pPr>
            <w:r w:rsidRPr="00F67237">
              <w:rPr>
                <w:rFonts w:ascii="Arial" w:hAnsi="Arial" w:cs="Arial"/>
                <w:sz w:val="20"/>
                <w:szCs w:val="20"/>
              </w:rPr>
              <w:t>2 = No</w:t>
            </w:r>
            <w:r w:rsidRPr="00F67237">
              <w:rPr>
                <w:rFonts w:ascii="Arial" w:hAnsi="Arial" w:cs="Arial"/>
                <w:b/>
                <w:sz w:val="20"/>
                <w:szCs w:val="20"/>
              </w:rPr>
              <w:t xml:space="preserve"> </w:t>
            </w:r>
            <w:r w:rsidR="00F9537D" w:rsidRPr="00F67237">
              <w:rPr>
                <w:rFonts w:ascii="Arial" w:hAnsi="Arial" w:cs="Arial"/>
                <w:sz w:val="20"/>
                <w:szCs w:val="20"/>
              </w:rPr>
              <w:t xml:space="preserve">/ </w:t>
            </w:r>
            <w:r w:rsidR="00F9537D" w:rsidRPr="00F67237">
              <w:rPr>
                <w:rFonts w:ascii="Nyala" w:hAnsi="Nyala" w:cs="Nyala"/>
                <w:sz w:val="20"/>
                <w:szCs w:val="20"/>
              </w:rPr>
              <w:t>አልችልም</w:t>
            </w:r>
          </w:p>
        </w:tc>
      </w:tr>
      <w:tr w:rsidR="00975F6F" w:rsidRPr="00F67237" w14:paraId="0E2A1EEC" w14:textId="77777777" w:rsidTr="003C3A64">
        <w:tc>
          <w:tcPr>
            <w:tcW w:w="503" w:type="dxa"/>
          </w:tcPr>
          <w:p w14:paraId="1C892C56" w14:textId="77777777" w:rsidR="00975F6F" w:rsidRPr="00F67237" w:rsidRDefault="00B177A3" w:rsidP="008443EF">
            <w:pPr>
              <w:rPr>
                <w:rFonts w:ascii="Arial" w:hAnsi="Arial" w:cs="Arial"/>
                <w:sz w:val="20"/>
                <w:szCs w:val="20"/>
              </w:rPr>
            </w:pPr>
            <w:r w:rsidRPr="00F67237">
              <w:rPr>
                <w:rFonts w:ascii="Arial" w:hAnsi="Arial" w:cs="Arial"/>
                <w:sz w:val="20"/>
                <w:szCs w:val="20"/>
              </w:rPr>
              <w:t>3</w:t>
            </w:r>
          </w:p>
        </w:tc>
        <w:tc>
          <w:tcPr>
            <w:tcW w:w="8785" w:type="dxa"/>
          </w:tcPr>
          <w:p w14:paraId="557692B8" w14:textId="67BC53B7" w:rsidR="00975F6F" w:rsidRPr="00F67237" w:rsidRDefault="00975F6F" w:rsidP="00406D18">
            <w:pPr>
              <w:rPr>
                <w:rFonts w:ascii="Arial" w:hAnsi="Arial" w:cs="Arial"/>
                <w:sz w:val="20"/>
                <w:szCs w:val="20"/>
              </w:rPr>
            </w:pPr>
            <w:r w:rsidRPr="00F67237">
              <w:rPr>
                <w:rFonts w:ascii="Arial" w:hAnsi="Arial" w:cs="Arial"/>
                <w:sz w:val="20"/>
                <w:szCs w:val="20"/>
              </w:rPr>
              <w:t>Why not?</w:t>
            </w:r>
            <w:r w:rsidR="0081456C" w:rsidRPr="00F67237">
              <w:rPr>
                <w:rFonts w:ascii="Arial" w:hAnsi="Arial" w:cs="Arial"/>
                <w:sz w:val="20"/>
                <w:szCs w:val="20"/>
              </w:rPr>
              <w:t xml:space="preserve"> / </w:t>
            </w:r>
            <w:r w:rsidR="0081456C" w:rsidRPr="00F67237">
              <w:rPr>
                <w:rFonts w:ascii="Nyala" w:hAnsi="Nyala" w:cs="Nyala"/>
                <w:sz w:val="20"/>
                <w:szCs w:val="20"/>
              </w:rPr>
              <w:t>ለምን</w:t>
            </w:r>
            <w:r w:rsidR="0081456C" w:rsidRPr="00F67237">
              <w:rPr>
                <w:rFonts w:ascii="Arial" w:hAnsi="Arial" w:cs="Arial"/>
                <w:sz w:val="20"/>
                <w:szCs w:val="20"/>
              </w:rPr>
              <w:t>?</w:t>
            </w:r>
          </w:p>
          <w:p w14:paraId="40E76E84" w14:textId="0C1C2D42" w:rsidR="00975F6F" w:rsidRPr="00F67237" w:rsidRDefault="00975F6F" w:rsidP="00406D18">
            <w:pPr>
              <w:rPr>
                <w:rFonts w:ascii="Arial" w:hAnsi="Arial" w:cs="Arial"/>
                <w:sz w:val="20"/>
                <w:szCs w:val="20"/>
              </w:rPr>
            </w:pPr>
            <w:r w:rsidRPr="00F67237">
              <w:rPr>
                <w:rFonts w:ascii="Arial" w:hAnsi="Arial" w:cs="Arial"/>
                <w:sz w:val="20"/>
                <w:szCs w:val="20"/>
              </w:rPr>
              <w:t>1 = Lost the card</w:t>
            </w:r>
            <w:r w:rsidR="00B86B45" w:rsidRPr="00F67237">
              <w:rPr>
                <w:rFonts w:ascii="Arial" w:hAnsi="Arial" w:cs="Arial"/>
                <w:sz w:val="20"/>
                <w:szCs w:val="20"/>
              </w:rPr>
              <w:t xml:space="preserve">/ </w:t>
            </w:r>
            <w:r w:rsidR="00B86B45" w:rsidRPr="00F67237">
              <w:rPr>
                <w:rFonts w:ascii="Nyala" w:hAnsi="Nyala" w:cs="Nyala"/>
                <w:sz w:val="20"/>
                <w:szCs w:val="20"/>
              </w:rPr>
              <w:t>ጠፍቶብኛል</w:t>
            </w:r>
          </w:p>
          <w:p w14:paraId="09879759" w14:textId="0403D169" w:rsidR="00975F6F" w:rsidRPr="00F67237" w:rsidRDefault="00975F6F" w:rsidP="00406D18">
            <w:pPr>
              <w:rPr>
                <w:rFonts w:ascii="Arial" w:hAnsi="Arial" w:cs="Arial"/>
                <w:sz w:val="20"/>
                <w:szCs w:val="20"/>
              </w:rPr>
            </w:pPr>
            <w:r w:rsidRPr="00F67237">
              <w:rPr>
                <w:rFonts w:ascii="Arial" w:hAnsi="Arial" w:cs="Arial"/>
                <w:sz w:val="20"/>
                <w:szCs w:val="20"/>
              </w:rPr>
              <w:t>2 = Card is somewhere else (e.g. at home)</w:t>
            </w:r>
            <w:r w:rsidR="00E20480" w:rsidRPr="00F67237">
              <w:rPr>
                <w:rFonts w:ascii="Arial" w:hAnsi="Arial" w:cs="Arial"/>
                <w:sz w:val="20"/>
                <w:szCs w:val="20"/>
              </w:rPr>
              <w:t xml:space="preserve"> )/ </w:t>
            </w:r>
            <w:r w:rsidR="00E20480" w:rsidRPr="00F67237">
              <w:rPr>
                <w:rFonts w:ascii="Nyala" w:hAnsi="Nyala" w:cs="Nyala"/>
                <w:sz w:val="20"/>
                <w:szCs w:val="20"/>
              </w:rPr>
              <w:t>መታወቂያው</w:t>
            </w:r>
            <w:r w:rsidR="00E20480" w:rsidRPr="00F67237">
              <w:rPr>
                <w:rFonts w:ascii="Arial" w:hAnsi="Arial" w:cs="Arial"/>
                <w:sz w:val="20"/>
                <w:szCs w:val="20"/>
              </w:rPr>
              <w:t xml:space="preserve"> </w:t>
            </w:r>
            <w:r w:rsidR="00E20480" w:rsidRPr="00F67237">
              <w:rPr>
                <w:rFonts w:ascii="Nyala" w:hAnsi="Nyala" w:cs="Nyala"/>
                <w:sz w:val="20"/>
                <w:szCs w:val="20"/>
              </w:rPr>
              <w:t>ሌላ</w:t>
            </w:r>
            <w:r w:rsidR="00E20480" w:rsidRPr="00F67237">
              <w:rPr>
                <w:rFonts w:ascii="Arial" w:hAnsi="Arial" w:cs="Arial"/>
                <w:sz w:val="20"/>
                <w:szCs w:val="20"/>
              </w:rPr>
              <w:t xml:space="preserve"> </w:t>
            </w:r>
            <w:r w:rsidR="00E20480" w:rsidRPr="00F67237">
              <w:rPr>
                <w:rFonts w:ascii="Nyala" w:hAnsi="Nyala" w:cs="Nyala"/>
                <w:sz w:val="20"/>
                <w:szCs w:val="20"/>
              </w:rPr>
              <w:t>ቦታ</w:t>
            </w:r>
            <w:r w:rsidR="00E20480" w:rsidRPr="00F67237">
              <w:rPr>
                <w:rFonts w:ascii="Arial" w:hAnsi="Arial" w:cs="Arial"/>
                <w:sz w:val="20"/>
                <w:szCs w:val="20"/>
              </w:rPr>
              <w:t xml:space="preserve"> </w:t>
            </w:r>
            <w:r w:rsidR="00E20480" w:rsidRPr="00F67237">
              <w:rPr>
                <w:rFonts w:ascii="Nyala" w:hAnsi="Nyala" w:cs="Nyala"/>
                <w:sz w:val="20"/>
                <w:szCs w:val="20"/>
              </w:rPr>
              <w:t>ነው</w:t>
            </w:r>
            <w:r w:rsidR="00E20480" w:rsidRPr="00F67237">
              <w:rPr>
                <w:rFonts w:ascii="Arial" w:hAnsi="Arial" w:cs="Arial"/>
                <w:sz w:val="20"/>
                <w:szCs w:val="20"/>
              </w:rPr>
              <w:t xml:space="preserve"> (</w:t>
            </w:r>
            <w:r w:rsidR="00E20480" w:rsidRPr="00F67237">
              <w:rPr>
                <w:rFonts w:ascii="Nyala" w:hAnsi="Nyala" w:cs="Nyala"/>
                <w:sz w:val="20"/>
                <w:szCs w:val="20"/>
              </w:rPr>
              <w:t>ለምሳሌ</w:t>
            </w:r>
            <w:r w:rsidR="00E20480" w:rsidRPr="00F67237">
              <w:rPr>
                <w:rFonts w:ascii="Arial" w:hAnsi="Arial" w:cs="Arial"/>
                <w:sz w:val="20"/>
                <w:szCs w:val="20"/>
              </w:rPr>
              <w:t xml:space="preserve"> </w:t>
            </w:r>
            <w:r w:rsidR="00E20480" w:rsidRPr="00F67237">
              <w:rPr>
                <w:rFonts w:ascii="Nyala" w:hAnsi="Nyala" w:cs="Nyala"/>
                <w:sz w:val="20"/>
                <w:szCs w:val="20"/>
              </w:rPr>
              <w:t>መኖሪያ</w:t>
            </w:r>
            <w:r w:rsidR="00E20480" w:rsidRPr="00F67237">
              <w:rPr>
                <w:rFonts w:ascii="Arial" w:hAnsi="Arial" w:cs="Arial"/>
                <w:sz w:val="20"/>
                <w:szCs w:val="20"/>
              </w:rPr>
              <w:t xml:space="preserve"> </w:t>
            </w:r>
            <w:r w:rsidR="00E20480" w:rsidRPr="00F67237">
              <w:rPr>
                <w:rFonts w:ascii="Nyala" w:hAnsi="Nyala" w:cs="Nyala"/>
                <w:sz w:val="20"/>
                <w:szCs w:val="20"/>
              </w:rPr>
              <w:t>ቤት</w:t>
            </w:r>
            <w:r w:rsidR="00E20480" w:rsidRPr="00F67237">
              <w:rPr>
                <w:rFonts w:ascii="Arial" w:hAnsi="Arial" w:cs="Arial"/>
                <w:sz w:val="20"/>
                <w:szCs w:val="20"/>
              </w:rPr>
              <w:t>)</w:t>
            </w:r>
          </w:p>
          <w:p w14:paraId="31C5D932" w14:textId="3164D559" w:rsidR="00975F6F" w:rsidRPr="00F67237" w:rsidRDefault="00975F6F" w:rsidP="00406D18">
            <w:pPr>
              <w:rPr>
                <w:rFonts w:ascii="Arial" w:hAnsi="Arial" w:cs="Arial"/>
                <w:sz w:val="20"/>
                <w:szCs w:val="20"/>
              </w:rPr>
            </w:pPr>
            <w:r w:rsidRPr="00F67237">
              <w:rPr>
                <w:rFonts w:ascii="Arial" w:hAnsi="Arial" w:cs="Arial"/>
                <w:sz w:val="20"/>
                <w:szCs w:val="20"/>
              </w:rPr>
              <w:t xml:space="preserve">3 = Other: </w:t>
            </w:r>
            <w:r w:rsidRPr="00F67237">
              <w:rPr>
                <w:rFonts w:ascii="Arial" w:hAnsi="Arial" w:cs="Arial"/>
                <w:b/>
                <w:i/>
                <w:sz w:val="20"/>
                <w:szCs w:val="20"/>
              </w:rPr>
              <w:t>(please specify)</w:t>
            </w:r>
            <w:r w:rsidR="00E20480" w:rsidRPr="00F67237">
              <w:rPr>
                <w:rFonts w:ascii="Arial" w:hAnsi="Arial" w:cs="Arial"/>
                <w:i/>
                <w:sz w:val="20"/>
                <w:szCs w:val="20"/>
              </w:rPr>
              <w:t xml:space="preserve"> </w:t>
            </w:r>
            <w:r w:rsidR="00E20480" w:rsidRPr="00F67237">
              <w:rPr>
                <w:rFonts w:ascii="Nyala" w:hAnsi="Nyala" w:cs="Nyala"/>
                <w:i/>
                <w:sz w:val="20"/>
                <w:szCs w:val="20"/>
              </w:rPr>
              <w:t>ሌላ</w:t>
            </w:r>
            <w:r w:rsidR="00E20480" w:rsidRPr="00F67237">
              <w:rPr>
                <w:rFonts w:ascii="Arial" w:hAnsi="Arial" w:cs="Arial"/>
                <w:b/>
                <w:i/>
                <w:sz w:val="20"/>
                <w:szCs w:val="20"/>
              </w:rPr>
              <w:t xml:space="preserve"> (</w:t>
            </w:r>
            <w:r w:rsidR="00E20480" w:rsidRPr="00F67237">
              <w:rPr>
                <w:rFonts w:ascii="Nyala" w:hAnsi="Nyala" w:cs="Nyala"/>
                <w:b/>
                <w:i/>
                <w:sz w:val="20"/>
                <w:szCs w:val="20"/>
              </w:rPr>
              <w:t>እባክዎ</w:t>
            </w:r>
            <w:r w:rsidR="00E20480" w:rsidRPr="00F67237">
              <w:rPr>
                <w:rFonts w:ascii="Arial" w:hAnsi="Arial" w:cs="Arial"/>
                <w:b/>
                <w:i/>
                <w:sz w:val="20"/>
                <w:szCs w:val="20"/>
              </w:rPr>
              <w:t xml:space="preserve"> </w:t>
            </w:r>
            <w:r w:rsidR="00E20480" w:rsidRPr="00F67237">
              <w:rPr>
                <w:rFonts w:ascii="Nyala" w:hAnsi="Nyala" w:cs="Nyala"/>
                <w:b/>
                <w:i/>
                <w:sz w:val="20"/>
                <w:szCs w:val="20"/>
              </w:rPr>
              <w:t>ይግለፁ</w:t>
            </w:r>
            <w:r w:rsidR="00E20480" w:rsidRPr="00F67237">
              <w:rPr>
                <w:rFonts w:ascii="Arial" w:hAnsi="Arial" w:cs="Arial"/>
                <w:b/>
                <w:i/>
                <w:sz w:val="20"/>
                <w:szCs w:val="20"/>
              </w:rPr>
              <w:t>)</w:t>
            </w:r>
            <w:r w:rsidRPr="00F67237">
              <w:rPr>
                <w:rFonts w:ascii="Arial" w:hAnsi="Arial" w:cs="Arial"/>
                <w:sz w:val="20"/>
                <w:szCs w:val="20"/>
              </w:rPr>
              <w:t>___________________</w:t>
            </w:r>
            <w:r w:rsidR="00E20480" w:rsidRPr="00F67237">
              <w:rPr>
                <w:rFonts w:ascii="Arial" w:hAnsi="Arial" w:cs="Arial"/>
                <w:sz w:val="20"/>
                <w:szCs w:val="20"/>
              </w:rPr>
              <w:t>_______________</w:t>
            </w:r>
          </w:p>
        </w:tc>
      </w:tr>
      <w:tr w:rsidR="00975F6F" w:rsidRPr="00F67237" w14:paraId="4978CE5F" w14:textId="77777777" w:rsidTr="003C3A64">
        <w:tc>
          <w:tcPr>
            <w:tcW w:w="503" w:type="dxa"/>
          </w:tcPr>
          <w:p w14:paraId="00F0E95A" w14:textId="77777777" w:rsidR="00975F6F" w:rsidRPr="00F67237" w:rsidRDefault="00B177A3" w:rsidP="008443EF">
            <w:pPr>
              <w:rPr>
                <w:rFonts w:ascii="Arial" w:hAnsi="Arial" w:cs="Arial"/>
                <w:sz w:val="20"/>
                <w:szCs w:val="20"/>
              </w:rPr>
            </w:pPr>
            <w:r w:rsidRPr="00F67237">
              <w:rPr>
                <w:rFonts w:ascii="Arial" w:hAnsi="Arial" w:cs="Arial"/>
                <w:sz w:val="20"/>
                <w:szCs w:val="20"/>
              </w:rPr>
              <w:t>4</w:t>
            </w:r>
          </w:p>
        </w:tc>
        <w:tc>
          <w:tcPr>
            <w:tcW w:w="8785" w:type="dxa"/>
          </w:tcPr>
          <w:tbl>
            <w:tblPr>
              <w:tblStyle w:val="TableGrid"/>
              <w:tblpPr w:leftFromText="141" w:rightFromText="141" w:vertAnchor="text" w:horzAnchor="margin" w:tblpXSpec="right" w:tblpY="-253"/>
              <w:tblOverlap w:val="never"/>
              <w:tblW w:w="0" w:type="auto"/>
              <w:tblLook w:val="04A0" w:firstRow="1" w:lastRow="0" w:firstColumn="1" w:lastColumn="0" w:noHBand="0" w:noVBand="1"/>
            </w:tblPr>
            <w:tblGrid>
              <w:gridCol w:w="283"/>
              <w:gridCol w:w="283"/>
              <w:gridCol w:w="283"/>
              <w:gridCol w:w="283"/>
              <w:gridCol w:w="283"/>
              <w:gridCol w:w="283"/>
              <w:gridCol w:w="283"/>
              <w:gridCol w:w="283"/>
              <w:gridCol w:w="283"/>
              <w:gridCol w:w="283"/>
            </w:tblGrid>
            <w:tr w:rsidR="004C5AD5" w:rsidRPr="00F67237" w14:paraId="72865808" w14:textId="77777777" w:rsidTr="00C96368">
              <w:trPr>
                <w:trHeight w:val="142"/>
              </w:trPr>
              <w:tc>
                <w:tcPr>
                  <w:tcW w:w="283" w:type="dxa"/>
                </w:tcPr>
                <w:p w14:paraId="3534DC37" w14:textId="77777777" w:rsidR="004C5AD5" w:rsidRPr="00F67237" w:rsidRDefault="004C5AD5" w:rsidP="004C5AD5">
                  <w:pPr>
                    <w:rPr>
                      <w:rFonts w:ascii="Arial" w:hAnsi="Arial" w:cs="Arial"/>
                      <w:b/>
                      <w:sz w:val="20"/>
                      <w:szCs w:val="20"/>
                    </w:rPr>
                  </w:pPr>
                </w:p>
              </w:tc>
              <w:tc>
                <w:tcPr>
                  <w:tcW w:w="283" w:type="dxa"/>
                </w:tcPr>
                <w:p w14:paraId="47F0FE80" w14:textId="77777777" w:rsidR="004C5AD5" w:rsidRPr="00F67237" w:rsidRDefault="004C5AD5" w:rsidP="004C5AD5">
                  <w:pPr>
                    <w:rPr>
                      <w:rFonts w:ascii="Arial" w:hAnsi="Arial" w:cs="Arial"/>
                      <w:b/>
                      <w:sz w:val="20"/>
                      <w:szCs w:val="20"/>
                    </w:rPr>
                  </w:pPr>
                </w:p>
              </w:tc>
              <w:tc>
                <w:tcPr>
                  <w:tcW w:w="283" w:type="dxa"/>
                </w:tcPr>
                <w:p w14:paraId="036055A6" w14:textId="77777777" w:rsidR="004C5AD5" w:rsidRPr="00F67237" w:rsidRDefault="004C5AD5" w:rsidP="004C5AD5">
                  <w:pPr>
                    <w:rPr>
                      <w:rFonts w:ascii="Arial" w:hAnsi="Arial" w:cs="Arial"/>
                      <w:b/>
                      <w:sz w:val="20"/>
                      <w:szCs w:val="20"/>
                    </w:rPr>
                  </w:pPr>
                </w:p>
              </w:tc>
              <w:tc>
                <w:tcPr>
                  <w:tcW w:w="283" w:type="dxa"/>
                </w:tcPr>
                <w:p w14:paraId="21C274B5" w14:textId="77777777" w:rsidR="004C5AD5" w:rsidRPr="00F67237" w:rsidRDefault="004C5AD5" w:rsidP="004C5AD5">
                  <w:pPr>
                    <w:rPr>
                      <w:rFonts w:ascii="Arial" w:hAnsi="Arial" w:cs="Arial"/>
                      <w:b/>
                      <w:sz w:val="20"/>
                      <w:szCs w:val="20"/>
                    </w:rPr>
                  </w:pPr>
                </w:p>
              </w:tc>
              <w:tc>
                <w:tcPr>
                  <w:tcW w:w="283" w:type="dxa"/>
                </w:tcPr>
                <w:p w14:paraId="3C040E75" w14:textId="77777777" w:rsidR="004C5AD5" w:rsidRPr="00F67237" w:rsidRDefault="004C5AD5" w:rsidP="004C5AD5">
                  <w:pPr>
                    <w:rPr>
                      <w:rFonts w:ascii="Arial" w:hAnsi="Arial" w:cs="Arial"/>
                      <w:b/>
                      <w:sz w:val="20"/>
                      <w:szCs w:val="20"/>
                    </w:rPr>
                  </w:pPr>
                </w:p>
              </w:tc>
              <w:tc>
                <w:tcPr>
                  <w:tcW w:w="283" w:type="dxa"/>
                </w:tcPr>
                <w:p w14:paraId="02AB7C05" w14:textId="77777777" w:rsidR="004C5AD5" w:rsidRPr="00F67237" w:rsidRDefault="004C5AD5" w:rsidP="004C5AD5">
                  <w:pPr>
                    <w:rPr>
                      <w:rFonts w:ascii="Arial" w:hAnsi="Arial" w:cs="Arial"/>
                      <w:b/>
                      <w:sz w:val="20"/>
                      <w:szCs w:val="20"/>
                    </w:rPr>
                  </w:pPr>
                </w:p>
              </w:tc>
              <w:tc>
                <w:tcPr>
                  <w:tcW w:w="283" w:type="dxa"/>
                </w:tcPr>
                <w:p w14:paraId="07C1734F" w14:textId="77777777" w:rsidR="004C5AD5" w:rsidRPr="00F67237" w:rsidRDefault="004C5AD5" w:rsidP="004C5AD5">
                  <w:pPr>
                    <w:rPr>
                      <w:rFonts w:ascii="Arial" w:hAnsi="Arial" w:cs="Arial"/>
                      <w:b/>
                      <w:sz w:val="20"/>
                      <w:szCs w:val="20"/>
                    </w:rPr>
                  </w:pPr>
                </w:p>
              </w:tc>
              <w:tc>
                <w:tcPr>
                  <w:tcW w:w="283" w:type="dxa"/>
                </w:tcPr>
                <w:p w14:paraId="2371469D" w14:textId="77777777" w:rsidR="004C5AD5" w:rsidRPr="00F67237" w:rsidRDefault="004C5AD5" w:rsidP="004C5AD5">
                  <w:pPr>
                    <w:rPr>
                      <w:rFonts w:ascii="Arial" w:hAnsi="Arial" w:cs="Arial"/>
                      <w:b/>
                      <w:sz w:val="20"/>
                      <w:szCs w:val="20"/>
                    </w:rPr>
                  </w:pPr>
                </w:p>
              </w:tc>
              <w:tc>
                <w:tcPr>
                  <w:tcW w:w="283" w:type="dxa"/>
                </w:tcPr>
                <w:p w14:paraId="4BAEC63F" w14:textId="77777777" w:rsidR="004C5AD5" w:rsidRPr="00F67237" w:rsidRDefault="004C5AD5" w:rsidP="004C5AD5">
                  <w:pPr>
                    <w:rPr>
                      <w:rFonts w:ascii="Arial" w:hAnsi="Arial" w:cs="Arial"/>
                      <w:b/>
                      <w:sz w:val="20"/>
                      <w:szCs w:val="20"/>
                    </w:rPr>
                  </w:pPr>
                </w:p>
              </w:tc>
              <w:tc>
                <w:tcPr>
                  <w:tcW w:w="283" w:type="dxa"/>
                </w:tcPr>
                <w:p w14:paraId="0AF84BF3" w14:textId="77777777" w:rsidR="004C5AD5" w:rsidRPr="00F67237" w:rsidRDefault="004C5AD5" w:rsidP="004C5AD5">
                  <w:pPr>
                    <w:rPr>
                      <w:rFonts w:ascii="Arial" w:hAnsi="Arial" w:cs="Arial"/>
                      <w:b/>
                      <w:sz w:val="20"/>
                      <w:szCs w:val="20"/>
                    </w:rPr>
                  </w:pPr>
                </w:p>
              </w:tc>
            </w:tr>
          </w:tbl>
          <w:p w14:paraId="26EC11EF" w14:textId="3BFABD4A" w:rsidR="000C10EE" w:rsidRPr="00F67237" w:rsidRDefault="004C5AD5" w:rsidP="00406D18">
            <w:pPr>
              <w:rPr>
                <w:rFonts w:ascii="Arial" w:hAnsi="Arial" w:cs="Arial"/>
                <w:b/>
                <w:i/>
                <w:sz w:val="20"/>
                <w:szCs w:val="20"/>
              </w:rPr>
            </w:pPr>
            <w:r w:rsidRPr="00F67237">
              <w:rPr>
                <w:rFonts w:ascii="Arial" w:hAnsi="Arial" w:cs="Arial"/>
                <w:sz w:val="20"/>
                <w:szCs w:val="20"/>
              </w:rPr>
              <w:t xml:space="preserve">Can you tell me your WEDP ID number? </w:t>
            </w:r>
            <w:r w:rsidRPr="00F67237">
              <w:rPr>
                <w:rFonts w:ascii="Arial" w:hAnsi="Arial" w:cs="Arial"/>
                <w:b/>
                <w:i/>
                <w:sz w:val="20"/>
                <w:szCs w:val="20"/>
              </w:rPr>
              <w:t>(WEDP ID has 10 digits)</w:t>
            </w:r>
            <w:r w:rsidR="00C842F5" w:rsidRPr="00F67237">
              <w:rPr>
                <w:rFonts w:ascii="Arial" w:hAnsi="Arial" w:cs="Arial"/>
                <w:b/>
                <w:i/>
                <w:sz w:val="20"/>
                <w:szCs w:val="20"/>
              </w:rPr>
              <w:t xml:space="preserve"> / </w:t>
            </w:r>
            <w:r w:rsidR="00C842F5" w:rsidRPr="00F67237">
              <w:rPr>
                <w:rFonts w:ascii="Nyala" w:hAnsi="Nyala" w:cs="Nyala"/>
                <w:i/>
                <w:sz w:val="20"/>
                <w:szCs w:val="20"/>
              </w:rPr>
              <w:t>እባክዎ</w:t>
            </w:r>
            <w:r w:rsidR="00C842F5" w:rsidRPr="00F67237">
              <w:rPr>
                <w:rFonts w:ascii="Arial" w:hAnsi="Arial" w:cs="Arial"/>
                <w:i/>
                <w:sz w:val="20"/>
                <w:szCs w:val="20"/>
              </w:rPr>
              <w:t xml:space="preserve"> </w:t>
            </w:r>
            <w:r w:rsidR="00C842F5" w:rsidRPr="00F67237">
              <w:rPr>
                <w:rFonts w:ascii="Nyala" w:hAnsi="Nyala" w:cs="Nyala"/>
                <w:i/>
                <w:sz w:val="20"/>
                <w:szCs w:val="20"/>
              </w:rPr>
              <w:t>የ</w:t>
            </w:r>
            <w:r w:rsidR="00C842F5" w:rsidRPr="00F67237">
              <w:rPr>
                <w:rFonts w:ascii="Arial" w:hAnsi="Arial" w:cs="Arial"/>
                <w:b/>
                <w:i/>
                <w:sz w:val="20"/>
                <w:szCs w:val="20"/>
              </w:rPr>
              <w:t xml:space="preserve"> </w:t>
            </w:r>
            <w:r w:rsidR="00C842F5" w:rsidRPr="00F67237">
              <w:rPr>
                <w:rFonts w:ascii="Arial" w:hAnsi="Arial" w:cs="Arial"/>
                <w:sz w:val="20"/>
                <w:szCs w:val="20"/>
              </w:rPr>
              <w:t xml:space="preserve">WEDP </w:t>
            </w:r>
            <w:r w:rsidR="00C842F5" w:rsidRPr="00F67237">
              <w:rPr>
                <w:rFonts w:ascii="Nyala" w:hAnsi="Nyala" w:cs="Nyala"/>
                <w:sz w:val="20"/>
                <w:szCs w:val="20"/>
              </w:rPr>
              <w:t>መታወቂያ</w:t>
            </w:r>
            <w:r w:rsidR="00C842F5" w:rsidRPr="00F67237">
              <w:rPr>
                <w:rFonts w:ascii="Arial" w:hAnsi="Arial" w:cs="Arial"/>
                <w:sz w:val="20"/>
                <w:szCs w:val="20"/>
              </w:rPr>
              <w:t xml:space="preserve"> </w:t>
            </w:r>
            <w:r w:rsidR="00C842F5" w:rsidRPr="00F67237">
              <w:rPr>
                <w:rFonts w:ascii="Nyala" w:hAnsi="Nyala" w:cs="Nyala"/>
                <w:sz w:val="20"/>
                <w:szCs w:val="20"/>
              </w:rPr>
              <w:t>ቁጥሮን</w:t>
            </w:r>
            <w:r w:rsidR="00C842F5" w:rsidRPr="00F67237">
              <w:rPr>
                <w:rFonts w:ascii="Arial" w:hAnsi="Arial" w:cs="Arial"/>
                <w:sz w:val="20"/>
                <w:szCs w:val="20"/>
              </w:rPr>
              <w:t xml:space="preserve"> </w:t>
            </w:r>
            <w:r w:rsidR="00C842F5" w:rsidRPr="00F67237">
              <w:rPr>
                <w:rFonts w:ascii="Nyala" w:hAnsi="Nyala" w:cs="Nyala"/>
                <w:sz w:val="20"/>
                <w:szCs w:val="20"/>
              </w:rPr>
              <w:t>ይንገሩኝ</w:t>
            </w:r>
            <w:r w:rsidR="00C842F5" w:rsidRPr="00F67237">
              <w:rPr>
                <w:rFonts w:ascii="Arial" w:hAnsi="Arial" w:cs="Arial"/>
                <w:sz w:val="20"/>
                <w:szCs w:val="20"/>
              </w:rPr>
              <w:t xml:space="preserve"> </w:t>
            </w:r>
            <w:r w:rsidR="00C842F5" w:rsidRPr="00F67237">
              <w:rPr>
                <w:rFonts w:ascii="Arial" w:hAnsi="Arial" w:cs="Arial"/>
                <w:b/>
                <w:sz w:val="20"/>
                <w:szCs w:val="20"/>
              </w:rPr>
              <w:t>(</w:t>
            </w:r>
            <w:r w:rsidR="00C842F5" w:rsidRPr="00F67237">
              <w:rPr>
                <w:rFonts w:ascii="Nyala" w:hAnsi="Nyala" w:cs="Nyala"/>
                <w:b/>
                <w:sz w:val="20"/>
                <w:szCs w:val="20"/>
              </w:rPr>
              <w:t>ቁጥሮቹ</w:t>
            </w:r>
            <w:r w:rsidR="00C842F5" w:rsidRPr="00F67237">
              <w:rPr>
                <w:rFonts w:ascii="Arial" w:hAnsi="Arial" w:cs="Arial"/>
                <w:b/>
                <w:sz w:val="20"/>
                <w:szCs w:val="20"/>
              </w:rPr>
              <w:t xml:space="preserve"> 10 </w:t>
            </w:r>
            <w:r w:rsidR="00C842F5" w:rsidRPr="00F67237">
              <w:rPr>
                <w:rFonts w:ascii="Nyala" w:hAnsi="Nyala" w:cs="Nyala"/>
                <w:b/>
                <w:sz w:val="20"/>
                <w:szCs w:val="20"/>
              </w:rPr>
              <w:t>ዲጂት</w:t>
            </w:r>
            <w:r w:rsidR="00C842F5" w:rsidRPr="00F67237">
              <w:rPr>
                <w:rFonts w:ascii="Arial" w:hAnsi="Arial" w:cs="Arial"/>
                <w:b/>
                <w:sz w:val="20"/>
                <w:szCs w:val="20"/>
              </w:rPr>
              <w:t xml:space="preserve"> </w:t>
            </w:r>
            <w:r w:rsidR="00C842F5" w:rsidRPr="00F67237">
              <w:rPr>
                <w:rFonts w:ascii="Nyala" w:hAnsi="Nyala" w:cs="Nyala"/>
                <w:b/>
                <w:sz w:val="20"/>
                <w:szCs w:val="20"/>
              </w:rPr>
              <w:t>ናቸው</w:t>
            </w:r>
            <w:r w:rsidR="00C842F5" w:rsidRPr="00F67237">
              <w:rPr>
                <w:rFonts w:ascii="Arial" w:hAnsi="Arial" w:cs="Arial"/>
                <w:b/>
                <w:sz w:val="20"/>
                <w:szCs w:val="20"/>
              </w:rPr>
              <w:t>)</w:t>
            </w:r>
          </w:p>
        </w:tc>
      </w:tr>
      <w:tr w:rsidR="004C5AD5" w:rsidRPr="00F67237" w14:paraId="6D1F24B1" w14:textId="77777777" w:rsidTr="003C3A64">
        <w:tc>
          <w:tcPr>
            <w:tcW w:w="503" w:type="dxa"/>
          </w:tcPr>
          <w:p w14:paraId="3A91F677" w14:textId="77777777" w:rsidR="004C5AD5" w:rsidRPr="00F67237" w:rsidRDefault="009E3441" w:rsidP="008443EF">
            <w:pPr>
              <w:rPr>
                <w:rFonts w:ascii="Arial" w:hAnsi="Arial" w:cs="Arial"/>
                <w:sz w:val="20"/>
                <w:szCs w:val="20"/>
              </w:rPr>
            </w:pPr>
            <w:r w:rsidRPr="00F67237">
              <w:rPr>
                <w:rFonts w:ascii="Arial" w:hAnsi="Arial" w:cs="Arial"/>
                <w:sz w:val="20"/>
                <w:szCs w:val="20"/>
              </w:rPr>
              <w:t>5</w:t>
            </w:r>
          </w:p>
        </w:tc>
        <w:tc>
          <w:tcPr>
            <w:tcW w:w="8785" w:type="dxa"/>
          </w:tcPr>
          <w:p w14:paraId="0CA918E9" w14:textId="53BC97BE" w:rsidR="004C5AD5" w:rsidRDefault="004C5AD5" w:rsidP="004C5AD5">
            <w:pPr>
              <w:rPr>
                <w:rFonts w:ascii="Nyala" w:hAnsi="Nyala" w:cs="Nyala"/>
                <w:sz w:val="20"/>
                <w:szCs w:val="20"/>
              </w:rPr>
            </w:pPr>
            <w:r w:rsidRPr="00F67237">
              <w:rPr>
                <w:rFonts w:ascii="Arial" w:hAnsi="Arial" w:cs="Arial"/>
                <w:b/>
                <w:i/>
                <w:sz w:val="20"/>
                <w:szCs w:val="20"/>
              </w:rPr>
              <w:t xml:space="preserve">Enumerator Evaluation: </w:t>
            </w:r>
            <w:r w:rsidR="002E1FBB" w:rsidRPr="00F67237">
              <w:rPr>
                <w:rFonts w:ascii="Arial" w:hAnsi="Arial" w:cs="Arial"/>
                <w:b/>
                <w:i/>
                <w:sz w:val="20"/>
                <w:szCs w:val="20"/>
              </w:rPr>
              <w:t>Compare the WEDP ID of WEDP Client</w:t>
            </w:r>
            <w:r w:rsidR="00A822B9" w:rsidRPr="00F67237">
              <w:rPr>
                <w:rFonts w:ascii="Arial" w:hAnsi="Arial" w:cs="Arial"/>
                <w:b/>
                <w:i/>
                <w:sz w:val="20"/>
                <w:szCs w:val="20"/>
              </w:rPr>
              <w:t xml:space="preserve"> /</w:t>
            </w:r>
            <w:r w:rsidR="00A822B9" w:rsidRPr="00F67237">
              <w:rPr>
                <w:rFonts w:ascii="Nyala" w:hAnsi="Nyala" w:cs="Nyala"/>
                <w:b/>
                <w:i/>
                <w:sz w:val="20"/>
                <w:szCs w:val="20"/>
              </w:rPr>
              <w:t>መረጃ</w:t>
            </w:r>
            <w:r w:rsidR="00A822B9" w:rsidRPr="00F67237">
              <w:rPr>
                <w:rFonts w:ascii="Arial" w:hAnsi="Arial" w:cs="Arial"/>
                <w:b/>
                <w:i/>
                <w:sz w:val="20"/>
                <w:szCs w:val="20"/>
              </w:rPr>
              <w:t xml:space="preserve"> </w:t>
            </w:r>
            <w:r w:rsidR="00A822B9" w:rsidRPr="00F67237">
              <w:rPr>
                <w:rFonts w:ascii="Nyala" w:hAnsi="Nyala" w:cs="Nyala"/>
                <w:b/>
                <w:i/>
                <w:sz w:val="20"/>
                <w:szCs w:val="20"/>
              </w:rPr>
              <w:t>ሰብሳቢ</w:t>
            </w:r>
            <w:r w:rsidR="00A822B9" w:rsidRPr="00F67237">
              <w:rPr>
                <w:rFonts w:ascii="Arial" w:hAnsi="Arial" w:cs="Arial"/>
                <w:b/>
                <w:i/>
                <w:sz w:val="20"/>
                <w:szCs w:val="20"/>
              </w:rPr>
              <w:t xml:space="preserve">-  </w:t>
            </w:r>
            <w:r w:rsidR="00A822B9" w:rsidRPr="00F67237">
              <w:rPr>
                <w:rFonts w:ascii="Nyala" w:hAnsi="Nyala" w:cs="Nyala"/>
                <w:sz w:val="20"/>
                <w:szCs w:val="20"/>
              </w:rPr>
              <w:t>እባክዎን</w:t>
            </w:r>
            <w:r w:rsidR="00A822B9" w:rsidRPr="00F67237">
              <w:rPr>
                <w:rFonts w:ascii="Arial" w:hAnsi="Arial" w:cs="Arial"/>
                <w:sz w:val="20"/>
                <w:szCs w:val="20"/>
              </w:rPr>
              <w:t xml:space="preserve"> </w:t>
            </w:r>
            <w:r w:rsidR="00A822B9" w:rsidRPr="00F67237">
              <w:rPr>
                <w:rFonts w:ascii="Nyala" w:hAnsi="Nyala" w:cs="Nyala"/>
                <w:sz w:val="20"/>
                <w:szCs w:val="20"/>
              </w:rPr>
              <w:t>የ</w:t>
            </w:r>
            <w:r w:rsidR="00A822B9" w:rsidRPr="00F67237">
              <w:rPr>
                <w:rFonts w:ascii="Arial" w:hAnsi="Arial" w:cs="Arial"/>
                <w:sz w:val="20"/>
                <w:szCs w:val="20"/>
              </w:rPr>
              <w:t xml:space="preserve">WEDP </w:t>
            </w:r>
            <w:r w:rsidR="00A822B9" w:rsidRPr="00F67237">
              <w:rPr>
                <w:rFonts w:ascii="Nyala" w:hAnsi="Nyala" w:cs="Nyala"/>
                <w:sz w:val="20"/>
                <w:szCs w:val="20"/>
              </w:rPr>
              <w:t>መታወቂያውን</w:t>
            </w:r>
            <w:r w:rsidR="00A822B9" w:rsidRPr="00F67237">
              <w:rPr>
                <w:rFonts w:ascii="Arial" w:hAnsi="Arial" w:cs="Arial"/>
                <w:sz w:val="20"/>
                <w:szCs w:val="20"/>
              </w:rPr>
              <w:t xml:space="preserve"> </w:t>
            </w:r>
            <w:r w:rsidR="00A822B9" w:rsidRPr="00F67237">
              <w:rPr>
                <w:rFonts w:ascii="Nyala" w:hAnsi="Nyala" w:cs="Nyala"/>
                <w:sz w:val="20"/>
                <w:szCs w:val="20"/>
              </w:rPr>
              <w:t>ያመሳክሩ</w:t>
            </w:r>
          </w:p>
          <w:p w14:paraId="051646E4" w14:textId="77777777" w:rsidR="00661DBB" w:rsidRPr="00F67237" w:rsidRDefault="00661DBB" w:rsidP="004C5AD5">
            <w:pPr>
              <w:rPr>
                <w:rFonts w:ascii="Arial" w:hAnsi="Arial" w:cs="Arial"/>
                <w:sz w:val="20"/>
                <w:szCs w:val="20"/>
              </w:rPr>
            </w:pPr>
          </w:p>
          <w:p w14:paraId="4E2D68C7" w14:textId="136A34AC" w:rsidR="004C5AD5" w:rsidRPr="00F67237" w:rsidRDefault="004C5AD5" w:rsidP="004C5AD5">
            <w:pPr>
              <w:rPr>
                <w:rFonts w:ascii="Arial" w:hAnsi="Arial" w:cs="Arial"/>
                <w:sz w:val="20"/>
                <w:szCs w:val="20"/>
              </w:rPr>
            </w:pPr>
            <w:r w:rsidRPr="00F67237">
              <w:rPr>
                <w:rFonts w:ascii="Arial" w:hAnsi="Arial" w:cs="Arial"/>
                <w:sz w:val="20"/>
                <w:szCs w:val="20"/>
              </w:rPr>
              <w:t>1 = WEDP ID is the same as on list</w:t>
            </w:r>
            <w:r w:rsidR="009E3441" w:rsidRPr="00F67237">
              <w:rPr>
                <w:rFonts w:ascii="Arial" w:hAnsi="Arial" w:cs="Arial"/>
                <w:sz w:val="20"/>
                <w:szCs w:val="20"/>
              </w:rPr>
              <w:t xml:space="preserve"> </w:t>
            </w:r>
            <w:r w:rsidR="009E3441" w:rsidRPr="00F67237">
              <w:rPr>
                <w:rFonts w:ascii="Arial" w:hAnsi="Arial" w:cs="Arial"/>
                <w:b/>
                <w:i/>
                <w:sz w:val="20"/>
                <w:szCs w:val="20"/>
              </w:rPr>
              <w:t xml:space="preserve">(Go directly to </w:t>
            </w:r>
            <w:r w:rsidR="00565EA7" w:rsidRPr="00F67237">
              <w:rPr>
                <w:rFonts w:ascii="Arial" w:hAnsi="Arial" w:cs="Arial"/>
                <w:b/>
                <w:i/>
                <w:sz w:val="20"/>
                <w:szCs w:val="20"/>
              </w:rPr>
              <w:t>Question 7</w:t>
            </w:r>
            <w:r w:rsidR="009E3441" w:rsidRPr="00F67237">
              <w:rPr>
                <w:rFonts w:ascii="Arial" w:hAnsi="Arial" w:cs="Arial"/>
                <w:b/>
                <w:i/>
                <w:sz w:val="20"/>
                <w:szCs w:val="20"/>
              </w:rPr>
              <w:t>)</w:t>
            </w:r>
            <w:r w:rsidR="009766B3" w:rsidRPr="00F67237">
              <w:rPr>
                <w:rFonts w:ascii="Arial" w:hAnsi="Arial" w:cs="Arial"/>
                <w:b/>
                <w:i/>
                <w:sz w:val="20"/>
                <w:szCs w:val="20"/>
              </w:rPr>
              <w:t xml:space="preserve"> )/ </w:t>
            </w:r>
            <w:r w:rsidR="009766B3" w:rsidRPr="00F67237">
              <w:rPr>
                <w:rFonts w:ascii="Arial" w:hAnsi="Arial" w:cs="Arial"/>
                <w:i/>
                <w:sz w:val="20"/>
                <w:szCs w:val="20"/>
              </w:rPr>
              <w:t xml:space="preserve">WEDP </w:t>
            </w:r>
            <w:r w:rsidR="009766B3" w:rsidRPr="00F67237">
              <w:rPr>
                <w:rFonts w:ascii="Nyala" w:hAnsi="Nyala" w:cs="Nyala"/>
                <w:i/>
                <w:sz w:val="20"/>
                <w:szCs w:val="20"/>
              </w:rPr>
              <w:t>መታወቂያው</w:t>
            </w:r>
            <w:r w:rsidR="009766B3" w:rsidRPr="00F67237">
              <w:rPr>
                <w:rFonts w:ascii="Arial" w:hAnsi="Arial" w:cs="Arial"/>
                <w:i/>
                <w:sz w:val="20"/>
                <w:szCs w:val="20"/>
              </w:rPr>
              <w:t xml:space="preserve"> </w:t>
            </w:r>
            <w:r w:rsidR="009766B3" w:rsidRPr="00F67237">
              <w:rPr>
                <w:rFonts w:ascii="Nyala" w:hAnsi="Nyala" w:cs="Nyala"/>
                <w:i/>
                <w:sz w:val="20"/>
                <w:szCs w:val="20"/>
              </w:rPr>
              <w:t>ከስም</w:t>
            </w:r>
            <w:r w:rsidR="009766B3" w:rsidRPr="00F67237">
              <w:rPr>
                <w:rFonts w:ascii="Arial" w:hAnsi="Arial" w:cs="Arial"/>
                <w:i/>
                <w:sz w:val="20"/>
                <w:szCs w:val="20"/>
              </w:rPr>
              <w:t xml:space="preserve"> </w:t>
            </w:r>
            <w:r w:rsidR="009766B3" w:rsidRPr="00F67237">
              <w:rPr>
                <w:rFonts w:ascii="Nyala" w:hAnsi="Nyala" w:cs="Nyala"/>
                <w:i/>
                <w:sz w:val="20"/>
                <w:szCs w:val="20"/>
              </w:rPr>
              <w:t>ዝርዝሩ</w:t>
            </w:r>
            <w:r w:rsidR="009766B3" w:rsidRPr="00F67237">
              <w:rPr>
                <w:rFonts w:ascii="Arial" w:hAnsi="Arial" w:cs="Arial"/>
                <w:i/>
                <w:sz w:val="20"/>
                <w:szCs w:val="20"/>
              </w:rPr>
              <w:t xml:space="preserve"> </w:t>
            </w:r>
            <w:r w:rsidR="009766B3" w:rsidRPr="00F67237">
              <w:rPr>
                <w:rFonts w:ascii="Nyala" w:hAnsi="Nyala" w:cs="Nyala"/>
                <w:i/>
                <w:sz w:val="20"/>
                <w:szCs w:val="20"/>
              </w:rPr>
              <w:t>ጋር</w:t>
            </w:r>
            <w:r w:rsidR="009766B3" w:rsidRPr="00F67237">
              <w:rPr>
                <w:rFonts w:ascii="Arial" w:hAnsi="Arial" w:cs="Arial"/>
                <w:i/>
                <w:sz w:val="20"/>
                <w:szCs w:val="20"/>
              </w:rPr>
              <w:t xml:space="preserve"> </w:t>
            </w:r>
            <w:r w:rsidR="009766B3" w:rsidRPr="00F67237">
              <w:rPr>
                <w:rFonts w:ascii="Nyala" w:hAnsi="Nyala" w:cs="Nyala"/>
                <w:i/>
                <w:sz w:val="20"/>
                <w:szCs w:val="20"/>
              </w:rPr>
              <w:t>ተመሳሳይ</w:t>
            </w:r>
            <w:r w:rsidR="009766B3" w:rsidRPr="00F67237">
              <w:rPr>
                <w:rFonts w:ascii="Arial" w:hAnsi="Arial" w:cs="Arial"/>
                <w:i/>
                <w:sz w:val="20"/>
                <w:szCs w:val="20"/>
              </w:rPr>
              <w:t xml:space="preserve"> </w:t>
            </w:r>
            <w:r w:rsidR="009766B3" w:rsidRPr="00F67237">
              <w:rPr>
                <w:rFonts w:ascii="Nyala" w:hAnsi="Nyala" w:cs="Nyala"/>
                <w:i/>
                <w:sz w:val="20"/>
                <w:szCs w:val="20"/>
              </w:rPr>
              <w:t>ነው</w:t>
            </w:r>
            <w:r w:rsidR="009766B3" w:rsidRPr="00F67237">
              <w:rPr>
                <w:rFonts w:ascii="Arial" w:hAnsi="Arial" w:cs="Arial"/>
                <w:b/>
                <w:i/>
                <w:sz w:val="20"/>
                <w:szCs w:val="20"/>
              </w:rPr>
              <w:t xml:space="preserve">  (</w:t>
            </w:r>
            <w:r w:rsidR="009766B3" w:rsidRPr="00F67237">
              <w:rPr>
                <w:rFonts w:ascii="Nyala" w:hAnsi="Nyala" w:cs="Nyala"/>
                <w:b/>
                <w:i/>
                <w:sz w:val="20"/>
                <w:szCs w:val="20"/>
              </w:rPr>
              <w:t>ወደ</w:t>
            </w:r>
            <w:r w:rsidR="009766B3" w:rsidRPr="00F67237">
              <w:rPr>
                <w:rFonts w:ascii="Arial" w:hAnsi="Arial" w:cs="Arial"/>
                <w:b/>
                <w:i/>
                <w:sz w:val="20"/>
                <w:szCs w:val="20"/>
              </w:rPr>
              <w:t xml:space="preserve"> </w:t>
            </w:r>
            <w:r w:rsidR="009766B3" w:rsidRPr="00F67237">
              <w:rPr>
                <w:rFonts w:ascii="Nyala" w:hAnsi="Nyala" w:cs="Nyala"/>
                <w:b/>
                <w:i/>
                <w:sz w:val="20"/>
                <w:szCs w:val="20"/>
              </w:rPr>
              <w:t>ጥያቄ</w:t>
            </w:r>
            <w:r w:rsidR="009766B3" w:rsidRPr="00F67237">
              <w:rPr>
                <w:rFonts w:ascii="Arial" w:hAnsi="Arial" w:cs="Arial"/>
                <w:b/>
                <w:i/>
                <w:sz w:val="20"/>
                <w:szCs w:val="20"/>
              </w:rPr>
              <w:t xml:space="preserve"> </w:t>
            </w:r>
            <w:r w:rsidR="009766B3" w:rsidRPr="00F67237">
              <w:rPr>
                <w:rFonts w:ascii="Nyala" w:hAnsi="Nyala" w:cs="Nyala"/>
                <w:b/>
                <w:i/>
                <w:sz w:val="20"/>
                <w:szCs w:val="20"/>
              </w:rPr>
              <w:t>ቁጥር</w:t>
            </w:r>
            <w:r w:rsidR="009766B3" w:rsidRPr="00F67237">
              <w:rPr>
                <w:rFonts w:ascii="Arial" w:hAnsi="Arial" w:cs="Arial"/>
                <w:b/>
                <w:i/>
                <w:sz w:val="20"/>
                <w:szCs w:val="20"/>
              </w:rPr>
              <w:t xml:space="preserve"> 7 </w:t>
            </w:r>
            <w:r w:rsidR="009766B3" w:rsidRPr="00F67237">
              <w:rPr>
                <w:rFonts w:ascii="Nyala" w:hAnsi="Nyala" w:cs="Nyala"/>
                <w:b/>
                <w:i/>
                <w:sz w:val="20"/>
                <w:szCs w:val="20"/>
              </w:rPr>
              <w:t>ይለፉ</w:t>
            </w:r>
            <w:r w:rsidR="009766B3" w:rsidRPr="00F67237">
              <w:rPr>
                <w:rFonts w:ascii="Arial" w:hAnsi="Arial" w:cs="Arial"/>
                <w:b/>
                <w:i/>
                <w:sz w:val="20"/>
                <w:szCs w:val="20"/>
              </w:rPr>
              <w:t>)</w:t>
            </w:r>
          </w:p>
          <w:p w14:paraId="3F1974BB" w14:textId="49A0DE9B" w:rsidR="009E3441" w:rsidRPr="00F67237" w:rsidRDefault="004C5AD5" w:rsidP="009E3441">
            <w:pPr>
              <w:rPr>
                <w:rFonts w:ascii="Arial" w:hAnsi="Arial" w:cs="Arial"/>
                <w:sz w:val="20"/>
                <w:szCs w:val="20"/>
              </w:rPr>
            </w:pPr>
            <w:r w:rsidRPr="00F67237">
              <w:rPr>
                <w:rFonts w:ascii="Arial" w:hAnsi="Arial" w:cs="Arial"/>
                <w:sz w:val="20"/>
                <w:szCs w:val="20"/>
              </w:rPr>
              <w:t xml:space="preserve">2 = WEDP ID differs from the one on list </w:t>
            </w:r>
            <w:r w:rsidR="00836256" w:rsidRPr="00F67237">
              <w:rPr>
                <w:rFonts w:ascii="Arial" w:hAnsi="Arial" w:cs="Arial"/>
                <w:sz w:val="20"/>
                <w:szCs w:val="20"/>
              </w:rPr>
              <w:t xml:space="preserve">/ </w:t>
            </w:r>
            <w:r w:rsidR="00836256" w:rsidRPr="00F67237">
              <w:rPr>
                <w:rFonts w:ascii="Arial" w:hAnsi="Arial" w:cs="Arial"/>
                <w:i/>
                <w:sz w:val="20"/>
                <w:szCs w:val="20"/>
              </w:rPr>
              <w:t xml:space="preserve">WEDP </w:t>
            </w:r>
            <w:r w:rsidR="00836256" w:rsidRPr="00F67237">
              <w:rPr>
                <w:rFonts w:ascii="Nyala" w:hAnsi="Nyala" w:cs="Nyala"/>
                <w:i/>
                <w:sz w:val="20"/>
                <w:szCs w:val="20"/>
              </w:rPr>
              <w:t>መታወቂያው</w:t>
            </w:r>
            <w:r w:rsidR="00836256" w:rsidRPr="00F67237">
              <w:rPr>
                <w:rFonts w:ascii="Arial" w:hAnsi="Arial" w:cs="Arial"/>
                <w:i/>
                <w:sz w:val="20"/>
                <w:szCs w:val="20"/>
              </w:rPr>
              <w:t xml:space="preserve"> </w:t>
            </w:r>
            <w:r w:rsidR="00836256" w:rsidRPr="00F67237">
              <w:rPr>
                <w:rFonts w:ascii="Nyala" w:hAnsi="Nyala" w:cs="Nyala"/>
                <w:i/>
                <w:sz w:val="20"/>
                <w:szCs w:val="20"/>
              </w:rPr>
              <w:t>ከስም</w:t>
            </w:r>
            <w:r w:rsidR="00836256" w:rsidRPr="00F67237">
              <w:rPr>
                <w:rFonts w:ascii="Arial" w:hAnsi="Arial" w:cs="Arial"/>
                <w:i/>
                <w:sz w:val="20"/>
                <w:szCs w:val="20"/>
              </w:rPr>
              <w:t xml:space="preserve"> </w:t>
            </w:r>
            <w:r w:rsidR="00836256" w:rsidRPr="00F67237">
              <w:rPr>
                <w:rFonts w:ascii="Nyala" w:hAnsi="Nyala" w:cs="Nyala"/>
                <w:i/>
                <w:sz w:val="20"/>
                <w:szCs w:val="20"/>
              </w:rPr>
              <w:t>ዝርዝሩ</w:t>
            </w:r>
            <w:r w:rsidR="00836256" w:rsidRPr="00F67237">
              <w:rPr>
                <w:rFonts w:ascii="Arial" w:hAnsi="Arial" w:cs="Arial"/>
                <w:i/>
                <w:sz w:val="20"/>
                <w:szCs w:val="20"/>
              </w:rPr>
              <w:t xml:space="preserve"> </w:t>
            </w:r>
            <w:r w:rsidR="00836256" w:rsidRPr="00F67237">
              <w:rPr>
                <w:rFonts w:ascii="Nyala" w:hAnsi="Nyala" w:cs="Nyala"/>
                <w:i/>
                <w:sz w:val="20"/>
                <w:szCs w:val="20"/>
              </w:rPr>
              <w:t>ጋር</w:t>
            </w:r>
            <w:r w:rsidR="00836256" w:rsidRPr="00F67237">
              <w:rPr>
                <w:rFonts w:ascii="Arial" w:hAnsi="Arial" w:cs="Arial"/>
                <w:i/>
                <w:sz w:val="20"/>
                <w:szCs w:val="20"/>
              </w:rPr>
              <w:t xml:space="preserve"> </w:t>
            </w:r>
            <w:r w:rsidR="00836256" w:rsidRPr="00F67237">
              <w:rPr>
                <w:rFonts w:ascii="Nyala" w:hAnsi="Nyala" w:cs="Nyala"/>
                <w:i/>
                <w:sz w:val="20"/>
                <w:szCs w:val="20"/>
              </w:rPr>
              <w:t>የተለያየ</w:t>
            </w:r>
            <w:r w:rsidR="00836256" w:rsidRPr="00F67237">
              <w:rPr>
                <w:rFonts w:ascii="Arial" w:hAnsi="Arial" w:cs="Arial"/>
                <w:i/>
                <w:sz w:val="20"/>
                <w:szCs w:val="20"/>
              </w:rPr>
              <w:t xml:space="preserve"> </w:t>
            </w:r>
            <w:r w:rsidR="00836256" w:rsidRPr="00F67237">
              <w:rPr>
                <w:rFonts w:ascii="Nyala" w:hAnsi="Nyala" w:cs="Nyala"/>
                <w:i/>
                <w:sz w:val="20"/>
                <w:szCs w:val="20"/>
              </w:rPr>
              <w:t>ነው</w:t>
            </w:r>
          </w:p>
          <w:p w14:paraId="4EA00CFD" w14:textId="4B0AD89A" w:rsidR="004C5AD5" w:rsidRPr="00F67237" w:rsidRDefault="004C5AD5" w:rsidP="009E3441">
            <w:pPr>
              <w:rPr>
                <w:rFonts w:ascii="Arial" w:hAnsi="Arial" w:cs="Arial"/>
                <w:b/>
                <w:sz w:val="20"/>
                <w:szCs w:val="20"/>
              </w:rPr>
            </w:pPr>
            <w:r w:rsidRPr="00F67237">
              <w:rPr>
                <w:rFonts w:ascii="Arial" w:hAnsi="Arial" w:cs="Arial"/>
                <w:sz w:val="20"/>
                <w:szCs w:val="20"/>
              </w:rPr>
              <w:t xml:space="preserve">3 = </w:t>
            </w:r>
            <w:r w:rsidR="009E3441" w:rsidRPr="00F67237">
              <w:rPr>
                <w:rFonts w:ascii="Arial" w:hAnsi="Arial" w:cs="Arial"/>
                <w:sz w:val="20"/>
                <w:szCs w:val="20"/>
              </w:rPr>
              <w:t>Respondent does not know WEDP ID number</w:t>
            </w:r>
            <w:r w:rsidRPr="00F67237">
              <w:rPr>
                <w:rFonts w:ascii="Arial" w:hAnsi="Arial" w:cs="Arial"/>
                <w:sz w:val="20"/>
                <w:szCs w:val="20"/>
              </w:rPr>
              <w:t xml:space="preserve"> </w:t>
            </w:r>
            <w:r w:rsidR="00836256" w:rsidRPr="00F67237">
              <w:rPr>
                <w:rFonts w:ascii="Arial" w:hAnsi="Arial" w:cs="Arial"/>
                <w:sz w:val="20"/>
                <w:szCs w:val="20"/>
              </w:rPr>
              <w:t xml:space="preserve">/ </w:t>
            </w:r>
            <w:r w:rsidR="00836256" w:rsidRPr="00F67237">
              <w:rPr>
                <w:rFonts w:ascii="Nyala" w:hAnsi="Nyala" w:cs="Nyala"/>
                <w:sz w:val="20"/>
                <w:szCs w:val="20"/>
              </w:rPr>
              <w:t>መላሿ</w:t>
            </w:r>
            <w:r w:rsidR="00836256" w:rsidRPr="00F67237">
              <w:rPr>
                <w:rFonts w:ascii="Arial" w:hAnsi="Arial" w:cs="Arial"/>
                <w:sz w:val="20"/>
                <w:szCs w:val="20"/>
              </w:rPr>
              <w:t xml:space="preserve"> </w:t>
            </w:r>
            <w:r w:rsidR="00836256" w:rsidRPr="00F67237">
              <w:rPr>
                <w:rFonts w:ascii="Nyala" w:hAnsi="Nyala" w:cs="Nyala"/>
                <w:sz w:val="20"/>
                <w:szCs w:val="20"/>
              </w:rPr>
              <w:t>የ</w:t>
            </w:r>
            <w:r w:rsidR="00836256" w:rsidRPr="00F67237">
              <w:rPr>
                <w:rFonts w:ascii="Arial" w:hAnsi="Arial" w:cs="Arial"/>
                <w:i/>
                <w:sz w:val="20"/>
                <w:szCs w:val="20"/>
              </w:rPr>
              <w:t xml:space="preserve">WEDP </w:t>
            </w:r>
            <w:r w:rsidR="00836256" w:rsidRPr="00F67237">
              <w:rPr>
                <w:rFonts w:ascii="Nyala" w:hAnsi="Nyala" w:cs="Nyala"/>
                <w:i/>
                <w:sz w:val="20"/>
                <w:szCs w:val="20"/>
              </w:rPr>
              <w:t>መታወቂያ</w:t>
            </w:r>
            <w:r w:rsidR="00836256" w:rsidRPr="00F67237">
              <w:rPr>
                <w:rFonts w:ascii="Arial" w:hAnsi="Arial" w:cs="Arial"/>
                <w:i/>
                <w:sz w:val="20"/>
                <w:szCs w:val="20"/>
              </w:rPr>
              <w:t xml:space="preserve"> </w:t>
            </w:r>
            <w:r w:rsidR="00836256" w:rsidRPr="00F67237">
              <w:rPr>
                <w:rFonts w:ascii="Nyala" w:hAnsi="Nyala" w:cs="Nyala"/>
                <w:i/>
                <w:sz w:val="20"/>
                <w:szCs w:val="20"/>
              </w:rPr>
              <w:t>ቁጥራቸውን</w:t>
            </w:r>
            <w:r w:rsidR="00836256" w:rsidRPr="00F67237">
              <w:rPr>
                <w:rFonts w:ascii="Arial" w:hAnsi="Arial" w:cs="Arial"/>
                <w:i/>
                <w:sz w:val="20"/>
                <w:szCs w:val="20"/>
              </w:rPr>
              <w:t xml:space="preserve"> </w:t>
            </w:r>
            <w:r w:rsidR="00836256" w:rsidRPr="00F67237">
              <w:rPr>
                <w:rFonts w:ascii="Nyala" w:hAnsi="Nyala" w:cs="Nyala"/>
                <w:i/>
                <w:sz w:val="20"/>
                <w:szCs w:val="20"/>
              </w:rPr>
              <w:t>አያውቁትም</w:t>
            </w:r>
          </w:p>
        </w:tc>
      </w:tr>
      <w:tr w:rsidR="009E3441" w:rsidRPr="00F67237" w14:paraId="3D5A9995" w14:textId="77777777" w:rsidTr="003C3A64">
        <w:tc>
          <w:tcPr>
            <w:tcW w:w="503" w:type="dxa"/>
          </w:tcPr>
          <w:p w14:paraId="5ECF91E3" w14:textId="77777777" w:rsidR="009E3441" w:rsidRPr="00F67237" w:rsidRDefault="009E3441" w:rsidP="008443EF">
            <w:pPr>
              <w:rPr>
                <w:rFonts w:ascii="Arial" w:hAnsi="Arial" w:cs="Arial"/>
                <w:sz w:val="20"/>
                <w:szCs w:val="20"/>
              </w:rPr>
            </w:pPr>
            <w:r w:rsidRPr="00F67237">
              <w:rPr>
                <w:rFonts w:ascii="Arial" w:hAnsi="Arial" w:cs="Arial"/>
                <w:sz w:val="20"/>
                <w:szCs w:val="20"/>
              </w:rPr>
              <w:t>6</w:t>
            </w:r>
          </w:p>
        </w:tc>
        <w:tc>
          <w:tcPr>
            <w:tcW w:w="8785" w:type="dxa"/>
          </w:tcPr>
          <w:p w14:paraId="5C1C8768" w14:textId="60A9402B" w:rsidR="009E3441" w:rsidRPr="00F67237" w:rsidRDefault="009E3441" w:rsidP="004C5AD5">
            <w:pPr>
              <w:rPr>
                <w:rFonts w:ascii="Arial" w:hAnsi="Arial" w:cs="Arial"/>
                <w:i/>
                <w:sz w:val="20"/>
                <w:szCs w:val="20"/>
              </w:rPr>
            </w:pPr>
            <w:r w:rsidRPr="00F67237">
              <w:rPr>
                <w:rFonts w:ascii="Arial" w:hAnsi="Arial" w:cs="Arial"/>
                <w:b/>
                <w:i/>
                <w:sz w:val="20"/>
                <w:szCs w:val="20"/>
              </w:rPr>
              <w:t>Enumerator Evaluation:</w:t>
            </w:r>
            <w:r w:rsidR="002E1FBB" w:rsidRPr="00F67237">
              <w:rPr>
                <w:rFonts w:ascii="Arial" w:hAnsi="Arial" w:cs="Arial"/>
                <w:b/>
                <w:i/>
                <w:sz w:val="20"/>
                <w:szCs w:val="20"/>
              </w:rPr>
              <w:t xml:space="preserve"> Compare the name of WEDP Client</w:t>
            </w:r>
            <w:r w:rsidR="00A701A0" w:rsidRPr="00F67237">
              <w:rPr>
                <w:rFonts w:ascii="Arial" w:hAnsi="Arial" w:cs="Arial"/>
                <w:b/>
                <w:i/>
                <w:sz w:val="20"/>
                <w:szCs w:val="20"/>
              </w:rPr>
              <w:t xml:space="preserve">/ </w:t>
            </w:r>
            <w:r w:rsidR="00A701A0" w:rsidRPr="00F67237">
              <w:rPr>
                <w:rFonts w:ascii="Nyala" w:hAnsi="Nyala" w:cs="Nyala"/>
                <w:b/>
                <w:i/>
                <w:sz w:val="20"/>
                <w:szCs w:val="20"/>
              </w:rPr>
              <w:t>መረጃ</w:t>
            </w:r>
            <w:r w:rsidR="00A701A0" w:rsidRPr="00F67237">
              <w:rPr>
                <w:rFonts w:ascii="Arial" w:hAnsi="Arial" w:cs="Arial"/>
                <w:b/>
                <w:i/>
                <w:sz w:val="20"/>
                <w:szCs w:val="20"/>
              </w:rPr>
              <w:t xml:space="preserve"> </w:t>
            </w:r>
            <w:r w:rsidR="00A701A0" w:rsidRPr="00F67237">
              <w:rPr>
                <w:rFonts w:ascii="Nyala" w:hAnsi="Nyala" w:cs="Nyala"/>
                <w:b/>
                <w:i/>
                <w:sz w:val="20"/>
                <w:szCs w:val="20"/>
              </w:rPr>
              <w:t>ሰብሳቢ</w:t>
            </w:r>
            <w:r w:rsidR="00A701A0" w:rsidRPr="00F67237">
              <w:rPr>
                <w:rFonts w:ascii="Arial" w:hAnsi="Arial" w:cs="Arial"/>
                <w:b/>
                <w:i/>
                <w:sz w:val="20"/>
                <w:szCs w:val="20"/>
              </w:rPr>
              <w:t xml:space="preserve">-  </w:t>
            </w:r>
            <w:r w:rsidR="00A701A0" w:rsidRPr="00F67237">
              <w:rPr>
                <w:rFonts w:ascii="Nyala" w:hAnsi="Nyala" w:cs="Nyala"/>
                <w:i/>
                <w:sz w:val="20"/>
                <w:szCs w:val="20"/>
              </w:rPr>
              <w:t>እባክዎን</w:t>
            </w:r>
            <w:r w:rsidR="00A701A0" w:rsidRPr="00F67237">
              <w:rPr>
                <w:rFonts w:ascii="Arial" w:hAnsi="Arial" w:cs="Arial"/>
                <w:i/>
                <w:sz w:val="20"/>
                <w:szCs w:val="20"/>
              </w:rPr>
              <w:t xml:space="preserve"> </w:t>
            </w:r>
            <w:r w:rsidR="00A701A0" w:rsidRPr="00F67237">
              <w:rPr>
                <w:rFonts w:ascii="Nyala" w:hAnsi="Nyala" w:cs="Nyala"/>
                <w:i/>
                <w:sz w:val="20"/>
                <w:szCs w:val="20"/>
              </w:rPr>
              <w:t>የመላ</w:t>
            </w:r>
            <w:r w:rsidR="00A701A0" w:rsidRPr="00F67237">
              <w:rPr>
                <w:rFonts w:ascii="Nyala" w:hAnsi="Nyala" w:cs="Nyala"/>
                <w:sz w:val="20"/>
                <w:szCs w:val="20"/>
              </w:rPr>
              <w:t>ሿን</w:t>
            </w:r>
            <w:r w:rsidR="00A701A0" w:rsidRPr="00F67237">
              <w:rPr>
                <w:rFonts w:ascii="Arial" w:hAnsi="Arial" w:cs="Arial"/>
                <w:sz w:val="20"/>
                <w:szCs w:val="20"/>
              </w:rPr>
              <w:t xml:space="preserve"> </w:t>
            </w:r>
            <w:r w:rsidR="00A701A0" w:rsidRPr="00F67237">
              <w:rPr>
                <w:rFonts w:ascii="Nyala" w:hAnsi="Nyala" w:cs="Nyala"/>
                <w:sz w:val="20"/>
                <w:szCs w:val="20"/>
              </w:rPr>
              <w:t>ስም</w:t>
            </w:r>
            <w:r w:rsidR="00A701A0" w:rsidRPr="00F67237">
              <w:rPr>
                <w:rFonts w:ascii="Arial" w:hAnsi="Arial" w:cs="Arial"/>
                <w:sz w:val="20"/>
                <w:szCs w:val="20"/>
              </w:rPr>
              <w:t xml:space="preserve"> </w:t>
            </w:r>
            <w:r w:rsidR="00A701A0" w:rsidRPr="00F67237">
              <w:rPr>
                <w:rFonts w:ascii="Nyala" w:hAnsi="Nyala" w:cs="Nyala"/>
                <w:sz w:val="20"/>
                <w:szCs w:val="20"/>
              </w:rPr>
              <w:t>ያመሳክሩ</w:t>
            </w:r>
          </w:p>
          <w:p w14:paraId="4D8387BB" w14:textId="0A17AB4A" w:rsidR="009E3441" w:rsidRPr="00F67237" w:rsidRDefault="009E3441" w:rsidP="004C5AD5">
            <w:pPr>
              <w:rPr>
                <w:rFonts w:ascii="Arial" w:hAnsi="Arial" w:cs="Arial"/>
                <w:sz w:val="20"/>
                <w:szCs w:val="20"/>
              </w:rPr>
            </w:pPr>
            <w:r w:rsidRPr="00F67237">
              <w:rPr>
                <w:rFonts w:ascii="Arial" w:hAnsi="Arial" w:cs="Arial"/>
                <w:sz w:val="20"/>
                <w:szCs w:val="20"/>
              </w:rPr>
              <w:t>1 = Name of WEDP Client is the same as on list</w:t>
            </w:r>
            <w:r w:rsidR="003E2097" w:rsidRPr="00F67237">
              <w:rPr>
                <w:rFonts w:ascii="Arial" w:hAnsi="Arial" w:cs="Arial"/>
                <w:sz w:val="20"/>
                <w:szCs w:val="20"/>
              </w:rPr>
              <w:t xml:space="preserve">/ </w:t>
            </w:r>
            <w:r w:rsidR="003E2097" w:rsidRPr="00F67237">
              <w:rPr>
                <w:rFonts w:ascii="Nyala" w:hAnsi="Nyala" w:cs="Nyala"/>
                <w:sz w:val="20"/>
                <w:szCs w:val="20"/>
              </w:rPr>
              <w:t>ከያዙት</w:t>
            </w:r>
            <w:r w:rsidR="003E2097" w:rsidRPr="00F67237">
              <w:rPr>
                <w:rFonts w:ascii="Arial" w:hAnsi="Arial" w:cs="Arial"/>
                <w:sz w:val="20"/>
                <w:szCs w:val="20"/>
              </w:rPr>
              <w:t xml:space="preserve"> </w:t>
            </w:r>
            <w:r w:rsidR="003E2097" w:rsidRPr="00F67237">
              <w:rPr>
                <w:rFonts w:ascii="Nyala" w:hAnsi="Nyala" w:cs="Nyala"/>
                <w:sz w:val="20"/>
                <w:szCs w:val="20"/>
              </w:rPr>
              <w:t>የስም</w:t>
            </w:r>
            <w:r w:rsidR="003E2097" w:rsidRPr="00F67237">
              <w:rPr>
                <w:rFonts w:ascii="Arial" w:hAnsi="Arial" w:cs="Arial"/>
                <w:sz w:val="20"/>
                <w:szCs w:val="20"/>
              </w:rPr>
              <w:t xml:space="preserve"> </w:t>
            </w:r>
            <w:r w:rsidR="003E2097" w:rsidRPr="00F67237">
              <w:rPr>
                <w:rFonts w:ascii="Nyala" w:hAnsi="Nyala" w:cs="Nyala"/>
                <w:sz w:val="20"/>
                <w:szCs w:val="20"/>
              </w:rPr>
              <w:t>ዝርዝር</w:t>
            </w:r>
            <w:r w:rsidR="003E2097" w:rsidRPr="00F67237">
              <w:rPr>
                <w:rFonts w:ascii="Arial" w:hAnsi="Arial" w:cs="Arial"/>
                <w:sz w:val="20"/>
                <w:szCs w:val="20"/>
              </w:rPr>
              <w:t xml:space="preserve"> </w:t>
            </w:r>
            <w:r w:rsidR="003E2097" w:rsidRPr="00F67237">
              <w:rPr>
                <w:rFonts w:ascii="Nyala" w:hAnsi="Nyala" w:cs="Nyala"/>
                <w:sz w:val="20"/>
                <w:szCs w:val="20"/>
              </w:rPr>
              <w:t>ጋር</w:t>
            </w:r>
            <w:r w:rsidR="003E2097" w:rsidRPr="00F67237">
              <w:rPr>
                <w:rFonts w:ascii="Arial" w:hAnsi="Arial" w:cs="Arial"/>
                <w:sz w:val="20"/>
                <w:szCs w:val="20"/>
              </w:rPr>
              <w:t xml:space="preserve"> </w:t>
            </w:r>
            <w:r w:rsidR="003E2097" w:rsidRPr="00F67237">
              <w:rPr>
                <w:rFonts w:ascii="Nyala" w:hAnsi="Nyala" w:cs="Nyala"/>
                <w:sz w:val="20"/>
                <w:szCs w:val="20"/>
              </w:rPr>
              <w:t>ተመሳሳይ</w:t>
            </w:r>
            <w:r w:rsidR="003E2097" w:rsidRPr="00F67237">
              <w:rPr>
                <w:rFonts w:ascii="Arial" w:hAnsi="Arial" w:cs="Arial"/>
                <w:sz w:val="20"/>
                <w:szCs w:val="20"/>
              </w:rPr>
              <w:t xml:space="preserve"> </w:t>
            </w:r>
            <w:r w:rsidR="003E2097" w:rsidRPr="00F67237">
              <w:rPr>
                <w:rFonts w:ascii="Nyala" w:hAnsi="Nyala" w:cs="Nyala"/>
                <w:sz w:val="20"/>
                <w:szCs w:val="20"/>
              </w:rPr>
              <w:t>ነው</w:t>
            </w:r>
          </w:p>
          <w:p w14:paraId="49FB00CD" w14:textId="79817E85" w:rsidR="009E3441" w:rsidRPr="00F67237" w:rsidRDefault="009E3441" w:rsidP="004C5AD5">
            <w:pPr>
              <w:rPr>
                <w:rFonts w:ascii="Arial" w:hAnsi="Arial" w:cs="Arial"/>
                <w:b/>
                <w:i/>
                <w:sz w:val="20"/>
                <w:szCs w:val="20"/>
              </w:rPr>
            </w:pPr>
            <w:r w:rsidRPr="00F67237">
              <w:rPr>
                <w:rFonts w:ascii="Arial" w:hAnsi="Arial" w:cs="Arial"/>
                <w:sz w:val="20"/>
                <w:szCs w:val="20"/>
              </w:rPr>
              <w:t xml:space="preserve">2 = Name of WEDP Client differs from the one on list </w:t>
            </w:r>
            <w:r w:rsidRPr="00F67237">
              <w:rPr>
                <w:rFonts w:ascii="Arial" w:hAnsi="Arial" w:cs="Arial"/>
                <w:sz w:val="20"/>
                <w:szCs w:val="20"/>
              </w:rPr>
              <w:sym w:font="Wingdings" w:char="F0E0"/>
            </w:r>
            <w:r w:rsidRPr="00F67237">
              <w:rPr>
                <w:rFonts w:ascii="Arial" w:hAnsi="Arial" w:cs="Arial"/>
                <w:sz w:val="20"/>
                <w:szCs w:val="20"/>
              </w:rPr>
              <w:t xml:space="preserve"> </w:t>
            </w:r>
            <w:r w:rsidRPr="00F67237">
              <w:rPr>
                <w:rFonts w:ascii="Arial" w:hAnsi="Arial" w:cs="Arial"/>
                <w:b/>
                <w:i/>
                <w:sz w:val="20"/>
                <w:szCs w:val="20"/>
              </w:rPr>
              <w:t>Please contact your supervisor</w:t>
            </w:r>
            <w:r w:rsidR="006010DB" w:rsidRPr="00F67237">
              <w:rPr>
                <w:rFonts w:ascii="Arial" w:hAnsi="Arial" w:cs="Arial"/>
                <w:b/>
                <w:i/>
                <w:sz w:val="20"/>
                <w:szCs w:val="20"/>
              </w:rPr>
              <w:t xml:space="preserve">/ </w:t>
            </w:r>
            <w:r w:rsidR="006010DB" w:rsidRPr="00F67237">
              <w:rPr>
                <w:rFonts w:ascii="Nyala" w:hAnsi="Nyala" w:cs="Nyala"/>
                <w:sz w:val="20"/>
                <w:szCs w:val="20"/>
              </w:rPr>
              <w:t>ከያዙት</w:t>
            </w:r>
            <w:r w:rsidR="006010DB" w:rsidRPr="00F67237">
              <w:rPr>
                <w:rFonts w:ascii="Arial" w:hAnsi="Arial" w:cs="Arial"/>
                <w:sz w:val="20"/>
                <w:szCs w:val="20"/>
              </w:rPr>
              <w:t xml:space="preserve"> </w:t>
            </w:r>
            <w:r w:rsidR="006010DB" w:rsidRPr="00F67237">
              <w:rPr>
                <w:rFonts w:ascii="Nyala" w:hAnsi="Nyala" w:cs="Nyala"/>
                <w:sz w:val="20"/>
                <w:szCs w:val="20"/>
              </w:rPr>
              <w:t>የስም</w:t>
            </w:r>
            <w:r w:rsidR="006010DB" w:rsidRPr="00F67237">
              <w:rPr>
                <w:rFonts w:ascii="Arial" w:hAnsi="Arial" w:cs="Arial"/>
                <w:sz w:val="20"/>
                <w:szCs w:val="20"/>
              </w:rPr>
              <w:t xml:space="preserve"> </w:t>
            </w:r>
            <w:r w:rsidR="006010DB" w:rsidRPr="00F67237">
              <w:rPr>
                <w:rFonts w:ascii="Nyala" w:hAnsi="Nyala" w:cs="Nyala"/>
                <w:sz w:val="20"/>
                <w:szCs w:val="20"/>
              </w:rPr>
              <w:t>ዝርዝር</w:t>
            </w:r>
            <w:r w:rsidR="006010DB" w:rsidRPr="00F67237">
              <w:rPr>
                <w:rFonts w:ascii="Arial" w:hAnsi="Arial" w:cs="Arial"/>
                <w:sz w:val="20"/>
                <w:szCs w:val="20"/>
              </w:rPr>
              <w:t xml:space="preserve"> </w:t>
            </w:r>
            <w:r w:rsidR="006010DB" w:rsidRPr="00F67237">
              <w:rPr>
                <w:rFonts w:ascii="Nyala" w:hAnsi="Nyala" w:cs="Nyala"/>
                <w:sz w:val="20"/>
                <w:szCs w:val="20"/>
              </w:rPr>
              <w:t>ጋር</w:t>
            </w:r>
            <w:r w:rsidR="006010DB" w:rsidRPr="00F67237">
              <w:rPr>
                <w:rFonts w:ascii="Arial" w:hAnsi="Arial" w:cs="Arial"/>
                <w:sz w:val="20"/>
                <w:szCs w:val="20"/>
              </w:rPr>
              <w:t xml:space="preserve"> </w:t>
            </w:r>
            <w:r w:rsidR="006010DB" w:rsidRPr="00F67237">
              <w:rPr>
                <w:rFonts w:ascii="Nyala" w:hAnsi="Nyala" w:cs="Nyala"/>
                <w:sz w:val="20"/>
                <w:szCs w:val="20"/>
              </w:rPr>
              <w:t>የተለያየ</w:t>
            </w:r>
            <w:r w:rsidR="006010DB" w:rsidRPr="00F67237">
              <w:rPr>
                <w:rFonts w:ascii="Arial" w:hAnsi="Arial" w:cs="Arial"/>
                <w:sz w:val="20"/>
                <w:szCs w:val="20"/>
              </w:rPr>
              <w:t xml:space="preserve"> </w:t>
            </w:r>
            <w:r w:rsidR="006010DB" w:rsidRPr="00F67237">
              <w:rPr>
                <w:rFonts w:ascii="Nyala" w:hAnsi="Nyala" w:cs="Nyala"/>
                <w:sz w:val="20"/>
                <w:szCs w:val="20"/>
              </w:rPr>
              <w:t>ነው</w:t>
            </w:r>
            <w:r w:rsidR="006010DB" w:rsidRPr="00F67237">
              <w:rPr>
                <w:rFonts w:ascii="Arial" w:hAnsi="Arial" w:cs="Arial"/>
                <w:sz w:val="20"/>
                <w:szCs w:val="20"/>
              </w:rPr>
              <w:t xml:space="preserve"> </w:t>
            </w:r>
            <w:r w:rsidR="006010DB" w:rsidRPr="00F67237">
              <w:rPr>
                <w:rFonts w:ascii="Arial" w:hAnsi="Arial" w:cs="Arial"/>
                <w:sz w:val="20"/>
                <w:szCs w:val="20"/>
              </w:rPr>
              <w:sym w:font="Wingdings" w:char="F0E0"/>
            </w:r>
            <w:r w:rsidR="006010DB" w:rsidRPr="00F67237">
              <w:rPr>
                <w:rFonts w:ascii="Nyala" w:hAnsi="Nyala" w:cs="Nyala"/>
                <w:b/>
                <w:sz w:val="20"/>
                <w:szCs w:val="20"/>
              </w:rPr>
              <w:t>እባክዎ</w:t>
            </w:r>
            <w:r w:rsidR="006010DB" w:rsidRPr="00F67237">
              <w:rPr>
                <w:rFonts w:ascii="Arial" w:hAnsi="Arial" w:cs="Arial"/>
                <w:b/>
                <w:sz w:val="20"/>
                <w:szCs w:val="20"/>
              </w:rPr>
              <w:t xml:space="preserve"> </w:t>
            </w:r>
            <w:r w:rsidR="006010DB" w:rsidRPr="00F67237">
              <w:rPr>
                <w:rFonts w:ascii="Nyala" w:hAnsi="Nyala" w:cs="Nyala"/>
                <w:b/>
                <w:sz w:val="20"/>
                <w:szCs w:val="20"/>
              </w:rPr>
              <w:t>አስተባባሪዎን</w:t>
            </w:r>
            <w:r w:rsidR="006010DB" w:rsidRPr="00F67237">
              <w:rPr>
                <w:rFonts w:ascii="Arial" w:hAnsi="Arial" w:cs="Arial"/>
                <w:b/>
                <w:sz w:val="20"/>
                <w:szCs w:val="20"/>
              </w:rPr>
              <w:t xml:space="preserve"> </w:t>
            </w:r>
            <w:r w:rsidR="006010DB" w:rsidRPr="00F67237">
              <w:rPr>
                <w:rFonts w:ascii="Nyala" w:hAnsi="Nyala" w:cs="Nyala"/>
                <w:b/>
                <w:sz w:val="20"/>
                <w:szCs w:val="20"/>
              </w:rPr>
              <w:t>ያማክሩ</w:t>
            </w:r>
          </w:p>
        </w:tc>
      </w:tr>
      <w:tr w:rsidR="00565EA7" w:rsidRPr="00B04CB8" w14:paraId="3E756383" w14:textId="77777777" w:rsidTr="003C3A64">
        <w:tc>
          <w:tcPr>
            <w:tcW w:w="503" w:type="dxa"/>
          </w:tcPr>
          <w:p w14:paraId="57C2AC30" w14:textId="77777777" w:rsidR="00565EA7" w:rsidRPr="001310AA" w:rsidRDefault="00565EA7" w:rsidP="008443EF">
            <w:pPr>
              <w:rPr>
                <w:rFonts w:ascii="Arial" w:hAnsi="Arial" w:cs="Arial"/>
                <w:sz w:val="20"/>
                <w:szCs w:val="20"/>
                <w:highlight w:val="yellow"/>
              </w:rPr>
            </w:pPr>
            <w:r w:rsidRPr="001310AA">
              <w:rPr>
                <w:rFonts w:ascii="Arial" w:hAnsi="Arial" w:cs="Arial"/>
                <w:sz w:val="20"/>
                <w:szCs w:val="20"/>
                <w:highlight w:val="yellow"/>
              </w:rPr>
              <w:t>7</w:t>
            </w:r>
          </w:p>
        </w:tc>
        <w:tc>
          <w:tcPr>
            <w:tcW w:w="8785" w:type="dxa"/>
          </w:tcPr>
          <w:p w14:paraId="62549D14" w14:textId="580F96C6" w:rsidR="00565EA7" w:rsidRPr="003C1DAB" w:rsidRDefault="00565EA7" w:rsidP="00565EA7">
            <w:pPr>
              <w:rPr>
                <w:rFonts w:ascii="Arial" w:hAnsi="Arial" w:cs="Arial"/>
                <w:sz w:val="20"/>
                <w:szCs w:val="20"/>
                <w:highlight w:val="yellow"/>
              </w:rPr>
            </w:pPr>
            <w:r w:rsidRPr="00487E95">
              <w:rPr>
                <w:rFonts w:ascii="Arial" w:hAnsi="Arial" w:cs="Arial"/>
                <w:sz w:val="20"/>
                <w:szCs w:val="20"/>
                <w:highlight w:val="yellow"/>
              </w:rPr>
              <w:t xml:space="preserve">What is your WEDP status? </w:t>
            </w:r>
            <w:r w:rsidRPr="00487E95">
              <w:rPr>
                <w:rFonts w:ascii="Arial" w:hAnsi="Arial" w:cs="Arial"/>
                <w:b/>
                <w:i/>
                <w:sz w:val="20"/>
                <w:szCs w:val="20"/>
                <w:highlight w:val="yellow"/>
              </w:rPr>
              <w:t>(Read out the answers)</w:t>
            </w:r>
            <w:r w:rsidR="00CD06D1" w:rsidRPr="00487E95">
              <w:rPr>
                <w:rFonts w:ascii="Arial" w:hAnsi="Arial" w:cs="Arial"/>
                <w:b/>
                <w:i/>
                <w:sz w:val="20"/>
                <w:szCs w:val="20"/>
                <w:highlight w:val="yellow"/>
              </w:rPr>
              <w:t xml:space="preserve"> )/ </w:t>
            </w:r>
            <w:r w:rsidR="00CD06D1" w:rsidRPr="00487E95">
              <w:rPr>
                <w:rFonts w:ascii="Nyala" w:hAnsi="Nyala" w:cs="Nyala"/>
                <w:i/>
                <w:sz w:val="20"/>
                <w:szCs w:val="20"/>
                <w:highlight w:val="yellow"/>
              </w:rPr>
              <w:t>ከሚከተሉት</w:t>
            </w:r>
            <w:r w:rsidR="00CD06D1" w:rsidRPr="00487E95">
              <w:rPr>
                <w:rFonts w:ascii="Arial" w:hAnsi="Arial" w:cs="Arial"/>
                <w:i/>
                <w:sz w:val="20"/>
                <w:szCs w:val="20"/>
                <w:highlight w:val="yellow"/>
              </w:rPr>
              <w:t xml:space="preserve"> </w:t>
            </w:r>
            <w:r w:rsidR="00CD06D1" w:rsidRPr="00D62E8B">
              <w:rPr>
                <w:rFonts w:ascii="Nyala" w:hAnsi="Nyala" w:cs="Nyala"/>
                <w:i/>
                <w:sz w:val="20"/>
                <w:szCs w:val="20"/>
                <w:highlight w:val="yellow"/>
              </w:rPr>
              <w:t>ውስጥ</w:t>
            </w:r>
            <w:r w:rsidR="00CD06D1" w:rsidRPr="00246643">
              <w:rPr>
                <w:rFonts w:ascii="Arial" w:hAnsi="Arial" w:cs="Arial"/>
                <w:i/>
                <w:sz w:val="20"/>
                <w:szCs w:val="20"/>
                <w:highlight w:val="yellow"/>
              </w:rPr>
              <w:t xml:space="preserve"> </w:t>
            </w:r>
            <w:r w:rsidR="00CD06D1" w:rsidRPr="00EA0857">
              <w:rPr>
                <w:rFonts w:ascii="Nyala" w:hAnsi="Nyala" w:cs="Nyala"/>
                <w:i/>
                <w:sz w:val="20"/>
                <w:szCs w:val="20"/>
                <w:highlight w:val="yellow"/>
              </w:rPr>
              <w:t>ዌደፕን</w:t>
            </w:r>
            <w:r w:rsidR="00CD06D1" w:rsidRPr="00D54FD2">
              <w:rPr>
                <w:rFonts w:ascii="Arial" w:hAnsi="Arial" w:cs="Arial"/>
                <w:i/>
                <w:sz w:val="20"/>
                <w:szCs w:val="20"/>
                <w:highlight w:val="yellow"/>
              </w:rPr>
              <w:t xml:space="preserve"> </w:t>
            </w:r>
            <w:r w:rsidR="00CD06D1" w:rsidRPr="00C45814">
              <w:rPr>
                <w:rFonts w:ascii="Nyala" w:hAnsi="Nyala" w:cs="Nyala"/>
                <w:i/>
                <w:sz w:val="20"/>
                <w:szCs w:val="20"/>
                <w:highlight w:val="yellow"/>
              </w:rPr>
              <w:t>በተመለከተ</w:t>
            </w:r>
            <w:r w:rsidR="00CD06D1" w:rsidRPr="008525D3">
              <w:rPr>
                <w:rFonts w:ascii="Arial" w:hAnsi="Arial" w:cs="Arial"/>
                <w:i/>
                <w:sz w:val="20"/>
                <w:szCs w:val="20"/>
                <w:highlight w:val="yellow"/>
              </w:rPr>
              <w:t xml:space="preserve"> </w:t>
            </w:r>
            <w:r w:rsidR="00CD06D1" w:rsidRPr="003C1DAB">
              <w:rPr>
                <w:rFonts w:ascii="Nyala" w:hAnsi="Nyala" w:cs="Nyala"/>
                <w:i/>
                <w:sz w:val="20"/>
                <w:szCs w:val="20"/>
                <w:highlight w:val="yellow"/>
              </w:rPr>
              <w:t>እርስዎ</w:t>
            </w:r>
            <w:r w:rsidR="00CD06D1" w:rsidRPr="003C1DAB">
              <w:rPr>
                <w:rFonts w:ascii="Arial" w:hAnsi="Arial" w:cs="Arial"/>
                <w:i/>
                <w:sz w:val="20"/>
                <w:szCs w:val="20"/>
                <w:highlight w:val="yellow"/>
              </w:rPr>
              <w:t xml:space="preserve"> </w:t>
            </w:r>
            <w:r w:rsidR="00CD06D1" w:rsidRPr="003C1DAB">
              <w:rPr>
                <w:rFonts w:ascii="Nyala" w:hAnsi="Nyala" w:cs="Nyala"/>
                <w:i/>
                <w:sz w:val="20"/>
                <w:szCs w:val="20"/>
                <w:highlight w:val="yellow"/>
              </w:rPr>
              <w:t>የቱን</w:t>
            </w:r>
            <w:r w:rsidR="00CD06D1" w:rsidRPr="003C1DAB">
              <w:rPr>
                <w:rFonts w:ascii="Arial" w:hAnsi="Arial" w:cs="Arial"/>
                <w:i/>
                <w:sz w:val="20"/>
                <w:szCs w:val="20"/>
                <w:highlight w:val="yellow"/>
              </w:rPr>
              <w:t xml:space="preserve"> </w:t>
            </w:r>
            <w:r w:rsidR="00CD06D1" w:rsidRPr="003C1DAB">
              <w:rPr>
                <w:rFonts w:ascii="Nyala" w:hAnsi="Nyala" w:cs="Nyala"/>
                <w:i/>
                <w:sz w:val="20"/>
                <w:szCs w:val="20"/>
                <w:highlight w:val="yellow"/>
              </w:rPr>
              <w:t>አድርገዋል</w:t>
            </w:r>
            <w:r w:rsidR="00CD06D1" w:rsidRPr="003C1DAB">
              <w:rPr>
                <w:rFonts w:ascii="Arial" w:hAnsi="Arial" w:cs="Arial"/>
                <w:sz w:val="20"/>
                <w:szCs w:val="20"/>
                <w:highlight w:val="yellow"/>
              </w:rPr>
              <w:t>?</w:t>
            </w:r>
            <w:r w:rsidR="00CD06D1" w:rsidRPr="003C1DAB">
              <w:rPr>
                <w:rFonts w:ascii="Arial" w:hAnsi="Arial" w:cs="Arial"/>
                <w:b/>
                <w:sz w:val="20"/>
                <w:szCs w:val="20"/>
                <w:highlight w:val="yellow"/>
              </w:rPr>
              <w:t xml:space="preserve"> (</w:t>
            </w:r>
            <w:r w:rsidR="00CD06D1" w:rsidRPr="003C1DAB">
              <w:rPr>
                <w:rFonts w:ascii="Nyala" w:hAnsi="Nyala" w:cs="Nyala"/>
                <w:b/>
                <w:sz w:val="20"/>
                <w:szCs w:val="20"/>
                <w:highlight w:val="yellow"/>
              </w:rPr>
              <w:t>አማራጮቹን</w:t>
            </w:r>
            <w:r w:rsidR="00CD06D1" w:rsidRPr="003C1DAB">
              <w:rPr>
                <w:rFonts w:ascii="Arial" w:hAnsi="Arial" w:cs="Arial"/>
                <w:b/>
                <w:sz w:val="20"/>
                <w:szCs w:val="20"/>
                <w:highlight w:val="yellow"/>
              </w:rPr>
              <w:t xml:space="preserve"> </w:t>
            </w:r>
            <w:r w:rsidR="00CD06D1" w:rsidRPr="003C1DAB">
              <w:rPr>
                <w:rFonts w:ascii="Nyala" w:hAnsi="Nyala" w:cs="Nyala"/>
                <w:b/>
                <w:sz w:val="20"/>
                <w:szCs w:val="20"/>
                <w:highlight w:val="yellow"/>
              </w:rPr>
              <w:t>ያንብቡላቸው</w:t>
            </w:r>
            <w:r w:rsidR="00CD06D1" w:rsidRPr="003C1DAB">
              <w:rPr>
                <w:rFonts w:ascii="Arial" w:hAnsi="Arial" w:cs="Arial"/>
                <w:b/>
                <w:sz w:val="20"/>
                <w:szCs w:val="20"/>
                <w:highlight w:val="yellow"/>
              </w:rPr>
              <w:t>)</w:t>
            </w:r>
          </w:p>
          <w:p w14:paraId="631AFAD4" w14:textId="73E2D865" w:rsidR="00565EA7" w:rsidRPr="00487E95" w:rsidRDefault="00565EA7" w:rsidP="00565EA7">
            <w:pPr>
              <w:rPr>
                <w:rFonts w:ascii="Arial" w:hAnsi="Arial" w:cs="Arial"/>
                <w:sz w:val="20"/>
                <w:szCs w:val="20"/>
                <w:highlight w:val="yellow"/>
              </w:rPr>
            </w:pPr>
            <w:r w:rsidRPr="003C1DAB">
              <w:rPr>
                <w:rFonts w:ascii="Arial" w:hAnsi="Arial" w:cs="Arial"/>
                <w:sz w:val="20"/>
                <w:szCs w:val="20"/>
                <w:highlight w:val="yellow"/>
              </w:rPr>
              <w:t>1 = Received WEDP loan</w:t>
            </w:r>
            <w:ins w:id="2" w:author="toshiba" w:date="2016-11-15T19:13:00Z">
              <w:r w:rsidR="001310AA" w:rsidRPr="003C1DAB">
                <w:rPr>
                  <w:rFonts w:ascii="Arial" w:hAnsi="Arial" w:cs="Arial"/>
                  <w:sz w:val="20"/>
                  <w:szCs w:val="20"/>
                  <w:highlight w:val="yellow"/>
                </w:rPr>
                <w:t>/</w:t>
              </w:r>
            </w:ins>
            <w:ins w:id="3" w:author="toshiba" w:date="2016-11-15T19:14:00Z">
              <w:r w:rsidR="001310AA" w:rsidRPr="00487E95">
                <w:rPr>
                  <w:rFonts w:ascii="Nyala" w:hAnsi="Nyala"/>
                  <w:highlight w:val="yellow"/>
                </w:rPr>
                <w:t>ብድር ወስጃለው</w:t>
              </w:r>
            </w:ins>
          </w:p>
          <w:p w14:paraId="1D158CCE" w14:textId="411DE852" w:rsidR="00565EA7" w:rsidRPr="00487E95" w:rsidRDefault="00565EA7" w:rsidP="00565EA7">
            <w:pPr>
              <w:rPr>
                <w:rFonts w:ascii="Arial" w:hAnsi="Arial" w:cs="Arial"/>
                <w:sz w:val="20"/>
                <w:szCs w:val="20"/>
                <w:highlight w:val="yellow"/>
              </w:rPr>
            </w:pPr>
            <w:r w:rsidRPr="00487E95">
              <w:rPr>
                <w:rFonts w:ascii="Arial" w:hAnsi="Arial" w:cs="Arial"/>
                <w:sz w:val="20"/>
                <w:szCs w:val="20"/>
                <w:highlight w:val="yellow"/>
              </w:rPr>
              <w:t>2 = Received WEDP training</w:t>
            </w:r>
            <w:ins w:id="4" w:author="toshiba" w:date="2016-11-15T19:14:00Z">
              <w:r w:rsidR="001310AA" w:rsidRPr="00487E95">
                <w:rPr>
                  <w:rFonts w:ascii="Arial" w:hAnsi="Arial" w:cs="Arial"/>
                  <w:sz w:val="20"/>
                  <w:szCs w:val="20"/>
                  <w:highlight w:val="yellow"/>
                </w:rPr>
                <w:t>/</w:t>
              </w:r>
              <w:r w:rsidR="001310AA" w:rsidRPr="00487E95">
                <w:rPr>
                  <w:rFonts w:ascii="Nyala" w:hAnsi="Nyala"/>
                  <w:highlight w:val="yellow"/>
                </w:rPr>
                <w:t>ስልጠና ወስጃለው</w:t>
              </w:r>
            </w:ins>
          </w:p>
          <w:p w14:paraId="5EC782FE" w14:textId="325E12BC" w:rsidR="00565EA7" w:rsidRPr="00487E95" w:rsidRDefault="00565EA7" w:rsidP="00565EA7">
            <w:pPr>
              <w:rPr>
                <w:rFonts w:ascii="Arial" w:hAnsi="Arial" w:cs="Arial"/>
                <w:sz w:val="20"/>
                <w:szCs w:val="20"/>
                <w:highlight w:val="yellow"/>
              </w:rPr>
            </w:pPr>
            <w:r w:rsidRPr="00487E95">
              <w:rPr>
                <w:rFonts w:ascii="Arial" w:hAnsi="Arial" w:cs="Arial"/>
                <w:sz w:val="20"/>
                <w:szCs w:val="20"/>
                <w:highlight w:val="yellow"/>
              </w:rPr>
              <w:t>3 = Received WEDP loan and training</w:t>
            </w:r>
            <w:ins w:id="5" w:author="toshiba" w:date="2016-11-15T19:14:00Z">
              <w:r w:rsidR="001310AA" w:rsidRPr="00487E95">
                <w:rPr>
                  <w:rFonts w:ascii="Arial" w:hAnsi="Arial" w:cs="Arial"/>
                  <w:sz w:val="20"/>
                  <w:szCs w:val="20"/>
                  <w:highlight w:val="yellow"/>
                </w:rPr>
                <w:t>/</w:t>
              </w:r>
            </w:ins>
            <w:ins w:id="6" w:author="toshiba" w:date="2016-11-15T19:15:00Z">
              <w:r w:rsidR="001310AA" w:rsidRPr="00487E95">
                <w:rPr>
                  <w:rFonts w:ascii="Nyala" w:hAnsi="Nyala"/>
                  <w:highlight w:val="yellow"/>
                </w:rPr>
                <w:t>ስልጠናም ብድርም ወስጃለው</w:t>
              </w:r>
            </w:ins>
          </w:p>
          <w:p w14:paraId="5013F8C4" w14:textId="4ED7475D" w:rsidR="001310AA" w:rsidRDefault="00565EA7" w:rsidP="001310AA">
            <w:pPr>
              <w:tabs>
                <w:tab w:val="left" w:pos="1725"/>
              </w:tabs>
              <w:rPr>
                <w:ins w:id="7" w:author="toshiba" w:date="2016-11-15T19:14:00Z"/>
                <w:rFonts w:ascii="Nyala" w:hAnsi="Nyala"/>
              </w:rPr>
            </w:pPr>
            <w:r w:rsidRPr="00487E95">
              <w:rPr>
                <w:rFonts w:ascii="Arial" w:hAnsi="Arial" w:cs="Arial"/>
                <w:sz w:val="20"/>
                <w:szCs w:val="20"/>
                <w:highlight w:val="yellow"/>
              </w:rPr>
              <w:t>4 = Received neither WEDP loan nor training</w:t>
            </w:r>
            <w:ins w:id="8" w:author="toshiba" w:date="2016-11-15T19:15:00Z">
              <w:r w:rsidR="001310AA" w:rsidRPr="00487E95">
                <w:rPr>
                  <w:rFonts w:ascii="Arial" w:hAnsi="Arial" w:cs="Arial"/>
                  <w:sz w:val="20"/>
                  <w:szCs w:val="20"/>
                  <w:highlight w:val="yellow"/>
                </w:rPr>
                <w:t>/</w:t>
              </w:r>
              <w:r w:rsidR="001310AA" w:rsidRPr="00487E95">
                <w:rPr>
                  <w:rFonts w:ascii="Nyala" w:hAnsi="Nyala"/>
                  <w:highlight w:val="yellow"/>
                </w:rPr>
                <w:t>ስልጠናም ብድርም አልወሰድኩም</w:t>
              </w:r>
            </w:ins>
          </w:p>
          <w:p w14:paraId="26F9210B" w14:textId="72F4E27E" w:rsidR="00565EA7" w:rsidRPr="001310AA" w:rsidRDefault="00565EA7" w:rsidP="00565EA7">
            <w:pPr>
              <w:rPr>
                <w:rFonts w:ascii="Nyala" w:hAnsi="Nyala" w:cs="Arial"/>
                <w:b/>
                <w:i/>
                <w:sz w:val="20"/>
                <w:szCs w:val="20"/>
                <w:highlight w:val="yellow"/>
              </w:rPr>
            </w:pPr>
          </w:p>
        </w:tc>
      </w:tr>
    </w:tbl>
    <w:p w14:paraId="29A4C4D9" w14:textId="77777777" w:rsidR="00B63F1A" w:rsidRDefault="00B63F1A">
      <w:pPr>
        <w:rPr>
          <w:rFonts w:ascii="Arial" w:hAnsi="Arial" w:cs="Arial"/>
          <w:sz w:val="20"/>
          <w:szCs w:val="20"/>
        </w:rPr>
      </w:pPr>
    </w:p>
    <w:p w14:paraId="1856BC56" w14:textId="77777777" w:rsidR="00C459CB" w:rsidRDefault="00C459CB">
      <w:pPr>
        <w:rPr>
          <w:rFonts w:ascii="Arial" w:hAnsi="Arial" w:cs="Arial"/>
          <w:sz w:val="20"/>
          <w:szCs w:val="20"/>
        </w:rPr>
      </w:pPr>
    </w:p>
    <w:p w14:paraId="5283FE24" w14:textId="77777777" w:rsidR="00C459CB" w:rsidRDefault="00C459CB">
      <w:pPr>
        <w:rPr>
          <w:rFonts w:ascii="Arial" w:hAnsi="Arial" w:cs="Arial"/>
          <w:sz w:val="20"/>
          <w:szCs w:val="20"/>
        </w:rPr>
      </w:pPr>
    </w:p>
    <w:p w14:paraId="2CB98F2F" w14:textId="77777777" w:rsidR="00C459CB" w:rsidRDefault="00C459CB">
      <w:pPr>
        <w:rPr>
          <w:rFonts w:ascii="Arial" w:hAnsi="Arial" w:cs="Arial"/>
          <w:sz w:val="20"/>
          <w:szCs w:val="20"/>
        </w:rPr>
      </w:pPr>
    </w:p>
    <w:p w14:paraId="65B6CB53" w14:textId="77777777" w:rsidR="00C459CB" w:rsidRDefault="00C459CB">
      <w:pPr>
        <w:rPr>
          <w:rFonts w:ascii="Arial" w:hAnsi="Arial" w:cs="Arial"/>
          <w:sz w:val="20"/>
          <w:szCs w:val="20"/>
        </w:rPr>
      </w:pPr>
    </w:p>
    <w:p w14:paraId="30A31368" w14:textId="77777777" w:rsidR="00C459CB" w:rsidRDefault="00C459CB">
      <w:pPr>
        <w:rPr>
          <w:rFonts w:ascii="Arial" w:hAnsi="Arial" w:cs="Arial"/>
          <w:sz w:val="20"/>
          <w:szCs w:val="20"/>
        </w:rPr>
      </w:pPr>
    </w:p>
    <w:p w14:paraId="7B2C57F7" w14:textId="77777777" w:rsidR="00C459CB" w:rsidRDefault="00C459CB">
      <w:pPr>
        <w:rPr>
          <w:rFonts w:ascii="Arial" w:hAnsi="Arial" w:cs="Arial"/>
          <w:sz w:val="20"/>
          <w:szCs w:val="20"/>
        </w:rPr>
      </w:pPr>
    </w:p>
    <w:p w14:paraId="6F37A11A" w14:textId="77777777" w:rsidR="00C459CB" w:rsidRDefault="00C459CB">
      <w:pPr>
        <w:rPr>
          <w:rFonts w:ascii="Arial" w:hAnsi="Arial" w:cs="Arial"/>
          <w:sz w:val="20"/>
          <w:szCs w:val="20"/>
        </w:rPr>
      </w:pPr>
    </w:p>
    <w:p w14:paraId="442C64BF" w14:textId="77777777" w:rsidR="00C459CB" w:rsidRPr="00F67237" w:rsidRDefault="00C459CB">
      <w:pPr>
        <w:rPr>
          <w:rFonts w:ascii="Arial" w:hAnsi="Arial" w:cs="Arial"/>
          <w:sz w:val="20"/>
          <w:szCs w:val="20"/>
        </w:rPr>
      </w:pPr>
    </w:p>
    <w:tbl>
      <w:tblPr>
        <w:tblStyle w:val="TableGrid"/>
        <w:tblW w:w="0" w:type="auto"/>
        <w:tblLayout w:type="fixed"/>
        <w:tblCellMar>
          <w:top w:w="108" w:type="dxa"/>
          <w:bottom w:w="108" w:type="dxa"/>
        </w:tblCellMar>
        <w:tblLook w:val="04A0" w:firstRow="1" w:lastRow="0" w:firstColumn="1" w:lastColumn="0" w:noHBand="0" w:noVBand="1"/>
      </w:tblPr>
      <w:tblGrid>
        <w:gridCol w:w="895"/>
        <w:gridCol w:w="23"/>
        <w:gridCol w:w="4587"/>
        <w:gridCol w:w="3557"/>
      </w:tblGrid>
      <w:tr w:rsidR="00291458" w:rsidRPr="00F67237" w14:paraId="6502860E" w14:textId="77777777" w:rsidTr="00F52295">
        <w:tc>
          <w:tcPr>
            <w:tcW w:w="895" w:type="dxa"/>
            <w:shd w:val="clear" w:color="auto" w:fill="auto"/>
          </w:tcPr>
          <w:p w14:paraId="1AE2C4EA" w14:textId="26639AA3" w:rsidR="00291458" w:rsidRPr="00F67237" w:rsidRDefault="00D4404B" w:rsidP="009A67A7">
            <w:pPr>
              <w:rPr>
                <w:rFonts w:ascii="Arial" w:hAnsi="Arial" w:cs="Arial"/>
                <w:sz w:val="20"/>
                <w:szCs w:val="20"/>
              </w:rPr>
            </w:pPr>
            <w:r w:rsidRPr="00F67237">
              <w:rPr>
                <w:rFonts w:ascii="Arial" w:hAnsi="Arial" w:cs="Arial"/>
                <w:sz w:val="20"/>
                <w:szCs w:val="20"/>
              </w:rPr>
              <w:tab/>
            </w:r>
            <w:r w:rsidR="00FA5A92" w:rsidRPr="00F67237">
              <w:rPr>
                <w:rFonts w:ascii="Arial" w:hAnsi="Arial" w:cs="Arial"/>
                <w:sz w:val="20"/>
                <w:szCs w:val="20"/>
              </w:rPr>
              <w:br w:type="column"/>
            </w:r>
            <w:r w:rsidR="009A67A7" w:rsidRPr="00F67237">
              <w:rPr>
                <w:rFonts w:ascii="Arial" w:hAnsi="Arial" w:cs="Arial"/>
                <w:sz w:val="20"/>
                <w:szCs w:val="20"/>
              </w:rPr>
              <w:t>Panel I</w:t>
            </w:r>
            <w:r w:rsidR="00291458" w:rsidRPr="00F67237">
              <w:rPr>
                <w:rFonts w:ascii="Arial" w:hAnsi="Arial" w:cs="Arial"/>
                <w:sz w:val="20"/>
                <w:szCs w:val="20"/>
              </w:rPr>
              <w:t>D</w:t>
            </w:r>
          </w:p>
        </w:tc>
        <w:tc>
          <w:tcPr>
            <w:tcW w:w="8167" w:type="dxa"/>
            <w:gridSpan w:val="3"/>
            <w:shd w:val="clear" w:color="auto" w:fill="auto"/>
          </w:tcPr>
          <w:tbl>
            <w:tblPr>
              <w:tblStyle w:val="TableGrid"/>
              <w:tblpPr w:leftFromText="141" w:rightFromText="141" w:vertAnchor="text" w:horzAnchor="margin" w:tblpXSpec="right" w:tblpY="-253"/>
              <w:tblOverlap w:val="never"/>
              <w:tblW w:w="0" w:type="auto"/>
              <w:tblLayout w:type="fixed"/>
              <w:tblLook w:val="04A0" w:firstRow="1" w:lastRow="0" w:firstColumn="1" w:lastColumn="0" w:noHBand="0" w:noVBand="1"/>
            </w:tblPr>
            <w:tblGrid>
              <w:gridCol w:w="283"/>
              <w:gridCol w:w="283"/>
              <w:gridCol w:w="283"/>
              <w:gridCol w:w="283"/>
              <w:gridCol w:w="283"/>
              <w:gridCol w:w="283"/>
              <w:gridCol w:w="283"/>
              <w:gridCol w:w="283"/>
            </w:tblGrid>
            <w:tr w:rsidR="00291458" w:rsidRPr="00B04CB8" w14:paraId="4D54BDA8" w14:textId="77777777" w:rsidTr="009A67A7">
              <w:trPr>
                <w:trHeight w:val="142"/>
              </w:trPr>
              <w:tc>
                <w:tcPr>
                  <w:tcW w:w="283" w:type="dxa"/>
                </w:tcPr>
                <w:p w14:paraId="08A900CE" w14:textId="77777777" w:rsidR="00291458" w:rsidRPr="0013417F" w:rsidRDefault="00291458" w:rsidP="00597A85">
                  <w:pPr>
                    <w:rPr>
                      <w:rFonts w:ascii="Arial" w:hAnsi="Arial" w:cs="Arial"/>
                      <w:b/>
                      <w:sz w:val="20"/>
                      <w:szCs w:val="20"/>
                      <w:highlight w:val="yellow"/>
                    </w:rPr>
                  </w:pPr>
                </w:p>
              </w:tc>
              <w:tc>
                <w:tcPr>
                  <w:tcW w:w="283" w:type="dxa"/>
                </w:tcPr>
                <w:p w14:paraId="5690905D" w14:textId="77777777" w:rsidR="00291458" w:rsidRPr="0013417F" w:rsidRDefault="00291458" w:rsidP="00597A85">
                  <w:pPr>
                    <w:rPr>
                      <w:rFonts w:ascii="Arial" w:hAnsi="Arial" w:cs="Arial"/>
                      <w:b/>
                      <w:sz w:val="20"/>
                      <w:szCs w:val="20"/>
                      <w:highlight w:val="yellow"/>
                    </w:rPr>
                  </w:pPr>
                </w:p>
              </w:tc>
              <w:tc>
                <w:tcPr>
                  <w:tcW w:w="283" w:type="dxa"/>
                </w:tcPr>
                <w:p w14:paraId="02FF1C1A" w14:textId="77777777" w:rsidR="00291458" w:rsidRPr="0013417F" w:rsidRDefault="00291458" w:rsidP="00597A85">
                  <w:pPr>
                    <w:rPr>
                      <w:rFonts w:ascii="Arial" w:hAnsi="Arial" w:cs="Arial"/>
                      <w:b/>
                      <w:sz w:val="20"/>
                      <w:szCs w:val="20"/>
                      <w:highlight w:val="yellow"/>
                    </w:rPr>
                  </w:pPr>
                </w:p>
              </w:tc>
              <w:tc>
                <w:tcPr>
                  <w:tcW w:w="283" w:type="dxa"/>
                </w:tcPr>
                <w:p w14:paraId="0FE5BC88" w14:textId="77777777" w:rsidR="00291458" w:rsidRPr="0013417F" w:rsidRDefault="00291458" w:rsidP="00597A85">
                  <w:pPr>
                    <w:rPr>
                      <w:rFonts w:ascii="Arial" w:hAnsi="Arial" w:cs="Arial"/>
                      <w:b/>
                      <w:sz w:val="20"/>
                      <w:szCs w:val="20"/>
                      <w:highlight w:val="yellow"/>
                    </w:rPr>
                  </w:pPr>
                </w:p>
              </w:tc>
              <w:tc>
                <w:tcPr>
                  <w:tcW w:w="283" w:type="dxa"/>
                </w:tcPr>
                <w:p w14:paraId="7B7E71E4" w14:textId="77777777" w:rsidR="00291458" w:rsidRPr="0013417F" w:rsidRDefault="00291458" w:rsidP="00597A85">
                  <w:pPr>
                    <w:rPr>
                      <w:rFonts w:ascii="Arial" w:hAnsi="Arial" w:cs="Arial"/>
                      <w:b/>
                      <w:sz w:val="20"/>
                      <w:szCs w:val="20"/>
                      <w:highlight w:val="yellow"/>
                    </w:rPr>
                  </w:pPr>
                </w:p>
              </w:tc>
              <w:tc>
                <w:tcPr>
                  <w:tcW w:w="283" w:type="dxa"/>
                </w:tcPr>
                <w:p w14:paraId="3CE4296C" w14:textId="77777777" w:rsidR="00291458" w:rsidRPr="0013417F" w:rsidRDefault="00291458" w:rsidP="00597A85">
                  <w:pPr>
                    <w:rPr>
                      <w:rFonts w:ascii="Arial" w:hAnsi="Arial" w:cs="Arial"/>
                      <w:b/>
                      <w:sz w:val="20"/>
                      <w:szCs w:val="20"/>
                      <w:highlight w:val="yellow"/>
                    </w:rPr>
                  </w:pPr>
                </w:p>
              </w:tc>
              <w:tc>
                <w:tcPr>
                  <w:tcW w:w="283" w:type="dxa"/>
                </w:tcPr>
                <w:p w14:paraId="1815D5CD" w14:textId="77777777" w:rsidR="00291458" w:rsidRPr="0013417F" w:rsidRDefault="00291458" w:rsidP="00597A85">
                  <w:pPr>
                    <w:rPr>
                      <w:rFonts w:ascii="Arial" w:hAnsi="Arial" w:cs="Arial"/>
                      <w:b/>
                      <w:sz w:val="20"/>
                      <w:szCs w:val="20"/>
                      <w:highlight w:val="yellow"/>
                    </w:rPr>
                  </w:pPr>
                </w:p>
              </w:tc>
              <w:tc>
                <w:tcPr>
                  <w:tcW w:w="283" w:type="dxa"/>
                </w:tcPr>
                <w:p w14:paraId="18B7CA7A" w14:textId="77777777" w:rsidR="00291458" w:rsidRPr="0013417F" w:rsidRDefault="00291458" w:rsidP="00597A85">
                  <w:pPr>
                    <w:rPr>
                      <w:rFonts w:ascii="Arial" w:hAnsi="Arial" w:cs="Arial"/>
                      <w:b/>
                      <w:sz w:val="20"/>
                      <w:szCs w:val="20"/>
                      <w:highlight w:val="yellow"/>
                    </w:rPr>
                  </w:pPr>
                </w:p>
              </w:tc>
            </w:tr>
          </w:tbl>
          <w:p w14:paraId="46FCA2E8" w14:textId="48E2078C" w:rsidR="00291458" w:rsidRPr="0013417F" w:rsidRDefault="00356637" w:rsidP="00B54DC7">
            <w:pPr>
              <w:rPr>
                <w:rFonts w:ascii="Arial" w:hAnsi="Arial" w:cs="Arial"/>
                <w:b/>
                <w:i/>
                <w:sz w:val="20"/>
                <w:szCs w:val="20"/>
                <w:highlight w:val="yellow"/>
              </w:rPr>
            </w:pPr>
            <w:r w:rsidRPr="0013417F">
              <w:rPr>
                <w:rFonts w:ascii="Arial" w:hAnsi="Arial" w:cs="Arial"/>
                <w:sz w:val="20"/>
                <w:szCs w:val="20"/>
                <w:highlight w:val="yellow"/>
              </w:rPr>
              <w:t>Enumerators enter</w:t>
            </w:r>
            <w:r w:rsidR="00291458" w:rsidRPr="0013417F">
              <w:rPr>
                <w:rFonts w:ascii="Arial" w:hAnsi="Arial" w:cs="Arial"/>
                <w:sz w:val="20"/>
                <w:szCs w:val="20"/>
                <w:highlight w:val="yellow"/>
              </w:rPr>
              <w:t xml:space="preserve"> </w:t>
            </w:r>
            <w:r w:rsidR="00B54DC7" w:rsidRPr="0013417F">
              <w:rPr>
                <w:rFonts w:ascii="Arial" w:hAnsi="Arial" w:cs="Arial"/>
                <w:sz w:val="20"/>
                <w:szCs w:val="20"/>
                <w:highlight w:val="yellow"/>
              </w:rPr>
              <w:t>the</w:t>
            </w:r>
            <w:r w:rsidR="00291458" w:rsidRPr="0013417F">
              <w:rPr>
                <w:rFonts w:ascii="Arial" w:hAnsi="Arial" w:cs="Arial"/>
                <w:sz w:val="20"/>
                <w:szCs w:val="20"/>
                <w:highlight w:val="yellow"/>
              </w:rPr>
              <w:t xml:space="preserve"> Panel ID number? </w:t>
            </w:r>
            <w:r w:rsidR="00291458" w:rsidRPr="0013417F">
              <w:rPr>
                <w:rFonts w:ascii="Arial" w:hAnsi="Arial" w:cs="Arial"/>
                <w:b/>
                <w:i/>
                <w:sz w:val="20"/>
                <w:szCs w:val="20"/>
                <w:highlight w:val="yellow"/>
              </w:rPr>
              <w:t>(Panel ID has 8 digits)</w:t>
            </w:r>
            <w:r w:rsidR="00FC4413" w:rsidRPr="0013417F">
              <w:rPr>
                <w:rFonts w:ascii="Arial" w:hAnsi="Arial" w:cs="Arial"/>
                <w:b/>
                <w:i/>
                <w:highlight w:val="yellow"/>
              </w:rPr>
              <w:t xml:space="preserve"> </w:t>
            </w:r>
            <w:r w:rsidR="00FC4413" w:rsidRPr="0013417F">
              <w:rPr>
                <w:rFonts w:ascii="Nyala" w:hAnsi="Nyala" w:cs="Nyala"/>
                <w:b/>
                <w:i/>
                <w:sz w:val="20"/>
                <w:szCs w:val="20"/>
                <w:highlight w:val="yellow"/>
              </w:rPr>
              <w:t>መረጃ</w:t>
            </w:r>
            <w:r w:rsidR="00FC4413" w:rsidRPr="0013417F">
              <w:rPr>
                <w:rFonts w:ascii="Arial" w:hAnsi="Arial" w:cs="Arial"/>
                <w:b/>
                <w:i/>
                <w:sz w:val="20"/>
                <w:szCs w:val="20"/>
                <w:highlight w:val="yellow"/>
              </w:rPr>
              <w:t xml:space="preserve"> </w:t>
            </w:r>
            <w:r w:rsidR="00661DBB" w:rsidRPr="0013417F">
              <w:rPr>
                <w:rFonts w:ascii="Nyala" w:hAnsi="Nyala" w:cs="Nyala"/>
                <w:b/>
                <w:i/>
                <w:sz w:val="20"/>
                <w:szCs w:val="20"/>
                <w:highlight w:val="yellow"/>
              </w:rPr>
              <w:t>ሰብሳቢ -</w:t>
            </w:r>
            <w:r w:rsidR="00FC4413" w:rsidRPr="0013417F">
              <w:rPr>
                <w:rFonts w:ascii="Nyala" w:hAnsi="Nyala" w:cs="Nyala"/>
                <w:i/>
                <w:sz w:val="20"/>
                <w:szCs w:val="20"/>
                <w:highlight w:val="yellow"/>
              </w:rPr>
              <w:t>እባክዎን</w:t>
            </w:r>
            <w:r w:rsidR="00FC4413" w:rsidRPr="0013417F">
              <w:rPr>
                <w:rFonts w:ascii="Arial" w:hAnsi="Arial" w:cs="Arial"/>
                <w:i/>
                <w:sz w:val="20"/>
                <w:szCs w:val="20"/>
                <w:highlight w:val="yellow"/>
              </w:rPr>
              <w:t xml:space="preserve"> </w:t>
            </w:r>
            <w:r w:rsidR="00FC4413" w:rsidRPr="0013417F">
              <w:rPr>
                <w:rFonts w:ascii="Nyala" w:hAnsi="Nyala" w:cs="Nyala"/>
                <w:sz w:val="20"/>
                <w:szCs w:val="20"/>
                <w:highlight w:val="yellow"/>
              </w:rPr>
              <w:t>የፓነል</w:t>
            </w:r>
            <w:r w:rsidR="00FC4413" w:rsidRPr="0013417F">
              <w:rPr>
                <w:rFonts w:ascii="Arial" w:hAnsi="Arial" w:cs="Arial"/>
                <w:sz w:val="20"/>
                <w:szCs w:val="20"/>
                <w:highlight w:val="yellow"/>
              </w:rPr>
              <w:t xml:space="preserve"> </w:t>
            </w:r>
            <w:r w:rsidR="00FC4413" w:rsidRPr="0013417F">
              <w:rPr>
                <w:rFonts w:ascii="Nyala" w:hAnsi="Nyala" w:cs="Nyala"/>
                <w:sz w:val="20"/>
                <w:szCs w:val="20"/>
                <w:highlight w:val="yellow"/>
              </w:rPr>
              <w:t>መታወቂያ</w:t>
            </w:r>
            <w:r w:rsidR="00FC4413" w:rsidRPr="0013417F">
              <w:rPr>
                <w:rFonts w:ascii="Arial" w:hAnsi="Arial" w:cs="Arial"/>
                <w:sz w:val="20"/>
                <w:szCs w:val="20"/>
                <w:highlight w:val="yellow"/>
              </w:rPr>
              <w:t xml:space="preserve"> </w:t>
            </w:r>
            <w:r w:rsidR="00FC4413" w:rsidRPr="0013417F">
              <w:rPr>
                <w:rFonts w:ascii="Nyala" w:hAnsi="Nyala" w:cs="Nyala"/>
                <w:sz w:val="20"/>
                <w:szCs w:val="20"/>
                <w:highlight w:val="yellow"/>
              </w:rPr>
              <w:t>ቁጥሩን</w:t>
            </w:r>
            <w:r w:rsidR="00FC4413" w:rsidRPr="0013417F">
              <w:rPr>
                <w:rFonts w:ascii="Arial" w:hAnsi="Arial" w:cs="Arial"/>
                <w:sz w:val="20"/>
                <w:szCs w:val="20"/>
                <w:highlight w:val="yellow"/>
              </w:rPr>
              <w:t xml:space="preserve"> </w:t>
            </w:r>
            <w:r w:rsidR="00FC4413" w:rsidRPr="0013417F">
              <w:rPr>
                <w:rFonts w:ascii="Nyala" w:hAnsi="Nyala" w:cs="Nyala"/>
                <w:sz w:val="20"/>
                <w:szCs w:val="20"/>
                <w:highlight w:val="yellow"/>
              </w:rPr>
              <w:t>ይመዝግቡ</w:t>
            </w:r>
            <w:r w:rsidR="00144E8A" w:rsidRPr="0013417F">
              <w:rPr>
                <w:rFonts w:ascii="Arial" w:hAnsi="Arial" w:cs="Arial"/>
                <w:sz w:val="20"/>
                <w:szCs w:val="20"/>
                <w:highlight w:val="yellow"/>
              </w:rPr>
              <w:t>/</w:t>
            </w:r>
            <w:r w:rsidR="00144E8A" w:rsidRPr="0013417F">
              <w:rPr>
                <w:rFonts w:ascii="Nyala" w:hAnsi="Nyala" w:cs="Nyala"/>
                <w:sz w:val="20"/>
                <w:szCs w:val="20"/>
                <w:highlight w:val="yellow"/>
              </w:rPr>
              <w:t>የፓናል</w:t>
            </w:r>
            <w:r w:rsidR="00144E8A" w:rsidRPr="0013417F">
              <w:rPr>
                <w:rFonts w:ascii="Arial" w:hAnsi="Arial" w:cs="Arial"/>
                <w:sz w:val="20"/>
                <w:szCs w:val="20"/>
                <w:highlight w:val="yellow"/>
              </w:rPr>
              <w:t xml:space="preserve"> </w:t>
            </w:r>
            <w:r w:rsidR="00144E8A" w:rsidRPr="0013417F">
              <w:rPr>
                <w:rFonts w:ascii="Nyala" w:hAnsi="Nyala" w:cs="Nyala"/>
                <w:sz w:val="20"/>
                <w:szCs w:val="20"/>
                <w:highlight w:val="yellow"/>
              </w:rPr>
              <w:t>መለያ</w:t>
            </w:r>
            <w:r w:rsidR="00144E8A" w:rsidRPr="0013417F">
              <w:rPr>
                <w:rFonts w:ascii="Arial" w:hAnsi="Arial" w:cs="Arial"/>
                <w:sz w:val="20"/>
                <w:szCs w:val="20"/>
                <w:highlight w:val="yellow"/>
              </w:rPr>
              <w:t xml:space="preserve"> </w:t>
            </w:r>
            <w:r w:rsidR="00144E8A" w:rsidRPr="0013417F">
              <w:rPr>
                <w:rFonts w:ascii="Nyala" w:hAnsi="Nyala" w:cs="Nyala"/>
                <w:sz w:val="20"/>
                <w:szCs w:val="20"/>
                <w:highlight w:val="yellow"/>
              </w:rPr>
              <w:t>ቁጥር</w:t>
            </w:r>
            <w:r w:rsidR="00144E8A" w:rsidRPr="0013417F">
              <w:rPr>
                <w:rFonts w:ascii="Arial" w:hAnsi="Arial" w:cs="Arial"/>
                <w:sz w:val="20"/>
                <w:szCs w:val="20"/>
                <w:highlight w:val="yellow"/>
              </w:rPr>
              <w:t xml:space="preserve"> </w:t>
            </w:r>
            <w:r w:rsidR="00144E8A" w:rsidRPr="0013417F">
              <w:rPr>
                <w:rFonts w:ascii="Nyala" w:hAnsi="Nyala" w:cs="Nyala"/>
                <w:sz w:val="20"/>
                <w:szCs w:val="20"/>
                <w:highlight w:val="yellow"/>
              </w:rPr>
              <w:t>ባለ</w:t>
            </w:r>
            <w:r w:rsidR="00144E8A" w:rsidRPr="0013417F">
              <w:rPr>
                <w:rFonts w:ascii="Arial" w:hAnsi="Arial" w:cs="Arial"/>
                <w:sz w:val="20"/>
                <w:szCs w:val="20"/>
                <w:highlight w:val="yellow"/>
              </w:rPr>
              <w:t xml:space="preserve"> 8 </w:t>
            </w:r>
            <w:r w:rsidR="00144E8A" w:rsidRPr="0013417F">
              <w:rPr>
                <w:rFonts w:ascii="Nyala" w:hAnsi="Nyala" w:cs="Nyala"/>
                <w:sz w:val="20"/>
                <w:szCs w:val="20"/>
                <w:highlight w:val="yellow"/>
              </w:rPr>
              <w:t>አሀዝ</w:t>
            </w:r>
            <w:r w:rsidR="00144E8A" w:rsidRPr="0013417F">
              <w:rPr>
                <w:rFonts w:ascii="Arial" w:hAnsi="Arial" w:cs="Arial"/>
                <w:sz w:val="20"/>
                <w:szCs w:val="20"/>
                <w:highlight w:val="yellow"/>
              </w:rPr>
              <w:t xml:space="preserve"> </w:t>
            </w:r>
            <w:r w:rsidR="00144E8A" w:rsidRPr="0013417F">
              <w:rPr>
                <w:rFonts w:ascii="Nyala" w:hAnsi="Nyala" w:cs="Nyala"/>
                <w:sz w:val="20"/>
                <w:szCs w:val="20"/>
                <w:highlight w:val="yellow"/>
              </w:rPr>
              <w:t>ነው</w:t>
            </w:r>
            <w:r w:rsidR="00144E8A" w:rsidRPr="0013417F">
              <w:rPr>
                <w:rFonts w:ascii="Arial" w:hAnsi="Arial" w:cs="Arial"/>
                <w:sz w:val="20"/>
                <w:szCs w:val="20"/>
                <w:highlight w:val="yellow"/>
              </w:rPr>
              <w:t>/</w:t>
            </w:r>
          </w:p>
        </w:tc>
      </w:tr>
      <w:tr w:rsidR="00E717AA" w:rsidRPr="00F67237" w14:paraId="516724F3" w14:textId="77777777" w:rsidTr="009A67A7">
        <w:tc>
          <w:tcPr>
            <w:tcW w:w="9062" w:type="dxa"/>
            <w:gridSpan w:val="4"/>
            <w:shd w:val="clear" w:color="auto" w:fill="DBE5F1" w:themeFill="accent1" w:themeFillTint="33"/>
          </w:tcPr>
          <w:p w14:paraId="1C8264F1" w14:textId="41C3109B" w:rsidR="00E717AA" w:rsidRPr="00F67237" w:rsidRDefault="00FA5A92" w:rsidP="00D4404B">
            <w:pPr>
              <w:rPr>
                <w:rFonts w:ascii="Arial" w:hAnsi="Arial" w:cs="Arial"/>
                <w:b/>
                <w:sz w:val="20"/>
                <w:szCs w:val="20"/>
              </w:rPr>
            </w:pPr>
            <w:r w:rsidRPr="00F67237">
              <w:rPr>
                <w:rFonts w:ascii="Arial" w:hAnsi="Arial" w:cs="Arial"/>
                <w:sz w:val="20"/>
                <w:szCs w:val="20"/>
              </w:rPr>
              <w:br w:type="column"/>
            </w:r>
            <w:r w:rsidR="00E717AA" w:rsidRPr="00F67237">
              <w:rPr>
                <w:rFonts w:ascii="Arial" w:hAnsi="Arial" w:cs="Arial"/>
                <w:b/>
                <w:sz w:val="20"/>
                <w:szCs w:val="20"/>
              </w:rPr>
              <w:t xml:space="preserve">Section 1: </w:t>
            </w:r>
            <w:r w:rsidR="00D4404B" w:rsidRPr="00F67237">
              <w:rPr>
                <w:rFonts w:ascii="Arial" w:hAnsi="Arial" w:cs="Arial"/>
                <w:b/>
                <w:sz w:val="20"/>
                <w:szCs w:val="20"/>
              </w:rPr>
              <w:t xml:space="preserve"> Information about the respondent</w:t>
            </w:r>
          </w:p>
        </w:tc>
      </w:tr>
      <w:tr w:rsidR="003C3A64" w:rsidRPr="00F67237" w14:paraId="57971C88" w14:textId="77777777" w:rsidTr="009A67A7">
        <w:tc>
          <w:tcPr>
            <w:tcW w:w="895" w:type="dxa"/>
          </w:tcPr>
          <w:p w14:paraId="7D016F57" w14:textId="77777777" w:rsidR="003C3A64" w:rsidRPr="00F67237" w:rsidRDefault="00A763B5">
            <w:pPr>
              <w:rPr>
                <w:rFonts w:ascii="Arial" w:hAnsi="Arial" w:cs="Arial"/>
                <w:sz w:val="20"/>
                <w:szCs w:val="20"/>
              </w:rPr>
            </w:pPr>
            <w:r w:rsidRPr="00F67237">
              <w:rPr>
                <w:rFonts w:ascii="Arial" w:hAnsi="Arial" w:cs="Arial"/>
                <w:sz w:val="20"/>
                <w:szCs w:val="20"/>
              </w:rPr>
              <w:t>1</w:t>
            </w:r>
          </w:p>
        </w:tc>
        <w:tc>
          <w:tcPr>
            <w:tcW w:w="8167" w:type="dxa"/>
            <w:gridSpan w:val="3"/>
          </w:tcPr>
          <w:p w14:paraId="3B19607B" w14:textId="76A15CBC" w:rsidR="003C3A64" w:rsidRPr="00F67237" w:rsidRDefault="003463B5" w:rsidP="00410055">
            <w:pPr>
              <w:rPr>
                <w:rFonts w:ascii="Arial" w:hAnsi="Arial" w:cs="Arial"/>
                <w:sz w:val="20"/>
                <w:szCs w:val="20"/>
              </w:rPr>
            </w:pPr>
            <w:r w:rsidRPr="00F67237">
              <w:rPr>
                <w:rFonts w:ascii="Arial" w:hAnsi="Arial" w:cs="Arial"/>
                <w:b/>
                <w:sz w:val="20"/>
                <w:szCs w:val="20"/>
              </w:rPr>
              <w:t>{Name of Respondent}</w:t>
            </w:r>
            <w:r w:rsidRPr="00F67237">
              <w:rPr>
                <w:rFonts w:ascii="Arial" w:hAnsi="Arial" w:cs="Arial"/>
                <w:sz w:val="20"/>
                <w:szCs w:val="20"/>
              </w:rPr>
              <w:t xml:space="preserve"> </w:t>
            </w:r>
            <w:r w:rsidR="003C3A64" w:rsidRPr="00F67237">
              <w:rPr>
                <w:rFonts w:ascii="Arial" w:hAnsi="Arial" w:cs="Arial"/>
                <w:sz w:val="20"/>
                <w:szCs w:val="20"/>
              </w:rPr>
              <w:t>First name of respondent:</w:t>
            </w:r>
            <w:r w:rsidR="00FE56C6" w:rsidRPr="00F67237">
              <w:rPr>
                <w:rFonts w:ascii="Arial" w:hAnsi="Arial" w:cs="Arial"/>
                <w:sz w:val="20"/>
                <w:szCs w:val="20"/>
              </w:rPr>
              <w:t xml:space="preserve"> / </w:t>
            </w:r>
            <w:r w:rsidR="00FE56C6" w:rsidRPr="00F67237">
              <w:rPr>
                <w:rFonts w:ascii="Nyala" w:hAnsi="Nyala" w:cs="Nyala"/>
                <w:sz w:val="20"/>
                <w:szCs w:val="20"/>
              </w:rPr>
              <w:t>የመላሿ</w:t>
            </w:r>
            <w:r w:rsidR="00FE56C6" w:rsidRPr="00F67237">
              <w:rPr>
                <w:rFonts w:ascii="Arial" w:hAnsi="Arial" w:cs="Arial"/>
                <w:sz w:val="20"/>
                <w:szCs w:val="20"/>
              </w:rPr>
              <w:t xml:space="preserve"> </w:t>
            </w:r>
            <w:r w:rsidR="00FE56C6" w:rsidRPr="00F67237">
              <w:rPr>
                <w:rFonts w:ascii="Nyala" w:hAnsi="Nyala" w:cs="Nyala"/>
                <w:sz w:val="20"/>
                <w:szCs w:val="20"/>
              </w:rPr>
              <w:t>ስም</w:t>
            </w:r>
            <w:r w:rsidR="003C3A64" w:rsidRPr="00F67237">
              <w:rPr>
                <w:rFonts w:ascii="Arial" w:hAnsi="Arial" w:cs="Arial"/>
                <w:sz w:val="20"/>
                <w:szCs w:val="20"/>
              </w:rPr>
              <w:t xml:space="preserve"> ____________________</w:t>
            </w:r>
            <w:r w:rsidR="009A67A7" w:rsidRPr="00F67237">
              <w:rPr>
                <w:rFonts w:ascii="Arial" w:hAnsi="Arial" w:cs="Arial"/>
                <w:sz w:val="20"/>
                <w:szCs w:val="20"/>
              </w:rPr>
              <w:t xml:space="preserve"> </w:t>
            </w:r>
            <w:r w:rsidRPr="00F67237">
              <w:rPr>
                <w:rFonts w:ascii="Arial" w:hAnsi="Arial" w:cs="Arial"/>
                <w:sz w:val="20"/>
                <w:szCs w:val="20"/>
              </w:rPr>
              <w:t xml:space="preserve"> </w:t>
            </w:r>
          </w:p>
        </w:tc>
      </w:tr>
      <w:tr w:rsidR="00172A69" w:rsidRPr="00F67237" w14:paraId="428995C6" w14:textId="77777777" w:rsidTr="009A67A7">
        <w:tc>
          <w:tcPr>
            <w:tcW w:w="895" w:type="dxa"/>
          </w:tcPr>
          <w:p w14:paraId="5B2E830B" w14:textId="77777777" w:rsidR="00172A69" w:rsidRPr="00F67237" w:rsidRDefault="00A763B5">
            <w:pPr>
              <w:rPr>
                <w:rFonts w:ascii="Arial" w:hAnsi="Arial" w:cs="Arial"/>
                <w:sz w:val="20"/>
                <w:szCs w:val="20"/>
              </w:rPr>
            </w:pPr>
            <w:r w:rsidRPr="00F67237">
              <w:rPr>
                <w:rFonts w:ascii="Arial" w:hAnsi="Arial" w:cs="Arial"/>
                <w:sz w:val="20"/>
                <w:szCs w:val="20"/>
              </w:rPr>
              <w:t>2</w:t>
            </w:r>
          </w:p>
        </w:tc>
        <w:tc>
          <w:tcPr>
            <w:tcW w:w="8167" w:type="dxa"/>
            <w:gridSpan w:val="3"/>
          </w:tcPr>
          <w:p w14:paraId="22661D95" w14:textId="600F80EB" w:rsidR="00172A69" w:rsidRPr="00F67237" w:rsidRDefault="00F655A8">
            <w:pPr>
              <w:rPr>
                <w:rFonts w:ascii="Arial" w:hAnsi="Arial" w:cs="Arial"/>
                <w:sz w:val="20"/>
                <w:szCs w:val="20"/>
              </w:rPr>
            </w:pPr>
            <w:r w:rsidRPr="00F67237">
              <w:rPr>
                <w:rFonts w:ascii="Arial" w:hAnsi="Arial" w:cs="Arial"/>
                <w:sz w:val="20"/>
                <w:szCs w:val="20"/>
              </w:rPr>
              <w:t>Fath</w:t>
            </w:r>
            <w:r w:rsidR="00172A69" w:rsidRPr="00F67237">
              <w:rPr>
                <w:rFonts w:ascii="Arial" w:hAnsi="Arial" w:cs="Arial"/>
                <w:sz w:val="20"/>
                <w:szCs w:val="20"/>
              </w:rPr>
              <w:t>e</w:t>
            </w:r>
            <w:r w:rsidRPr="00F67237">
              <w:rPr>
                <w:rFonts w:ascii="Arial" w:hAnsi="Arial" w:cs="Arial"/>
                <w:sz w:val="20"/>
                <w:szCs w:val="20"/>
              </w:rPr>
              <w:t>r’s name</w:t>
            </w:r>
            <w:r w:rsidR="00172A69" w:rsidRPr="00F67237">
              <w:rPr>
                <w:rFonts w:ascii="Arial" w:hAnsi="Arial" w:cs="Arial"/>
                <w:sz w:val="20"/>
                <w:szCs w:val="20"/>
              </w:rPr>
              <w:t xml:space="preserve"> of respondent:</w:t>
            </w:r>
            <w:r w:rsidR="00B21A29" w:rsidRPr="00F67237">
              <w:rPr>
                <w:rFonts w:ascii="Arial" w:hAnsi="Arial" w:cs="Arial"/>
                <w:sz w:val="20"/>
                <w:szCs w:val="20"/>
              </w:rPr>
              <w:t xml:space="preserve"> / </w:t>
            </w:r>
            <w:r w:rsidR="00B21A29" w:rsidRPr="00F67237">
              <w:rPr>
                <w:rFonts w:ascii="Nyala" w:hAnsi="Nyala" w:cs="Nyala"/>
                <w:sz w:val="20"/>
                <w:szCs w:val="20"/>
              </w:rPr>
              <w:t>የመላሿ</w:t>
            </w:r>
            <w:r w:rsidR="00B21A29" w:rsidRPr="00F67237">
              <w:rPr>
                <w:rFonts w:ascii="Arial" w:hAnsi="Arial" w:cs="Arial"/>
                <w:sz w:val="20"/>
                <w:szCs w:val="20"/>
              </w:rPr>
              <w:t xml:space="preserve"> </w:t>
            </w:r>
            <w:r w:rsidR="00B21A29" w:rsidRPr="00F67237">
              <w:rPr>
                <w:rFonts w:ascii="Nyala" w:hAnsi="Nyala" w:cs="Nyala"/>
                <w:sz w:val="20"/>
                <w:szCs w:val="20"/>
              </w:rPr>
              <w:t>አባት</w:t>
            </w:r>
            <w:r w:rsidR="00B21A29" w:rsidRPr="00F67237">
              <w:rPr>
                <w:rFonts w:ascii="Arial" w:hAnsi="Arial" w:cs="Arial"/>
                <w:sz w:val="20"/>
                <w:szCs w:val="20"/>
              </w:rPr>
              <w:t xml:space="preserve"> </w:t>
            </w:r>
            <w:r w:rsidR="00B21A29" w:rsidRPr="00F67237">
              <w:rPr>
                <w:rFonts w:ascii="Nyala" w:hAnsi="Nyala" w:cs="Nyala"/>
                <w:sz w:val="20"/>
                <w:szCs w:val="20"/>
              </w:rPr>
              <w:t>ስም</w:t>
            </w:r>
            <w:r w:rsidR="00B21A29" w:rsidRPr="00F67237">
              <w:rPr>
                <w:rFonts w:ascii="Arial" w:hAnsi="Arial" w:cs="Arial"/>
                <w:sz w:val="20"/>
                <w:szCs w:val="20"/>
              </w:rPr>
              <w:t xml:space="preserve">: </w:t>
            </w:r>
            <w:r w:rsidR="00172A69" w:rsidRPr="00F67237">
              <w:rPr>
                <w:rFonts w:ascii="Arial" w:hAnsi="Arial" w:cs="Arial"/>
                <w:sz w:val="20"/>
                <w:szCs w:val="20"/>
              </w:rPr>
              <w:t xml:space="preserve"> ____________________</w:t>
            </w:r>
          </w:p>
        </w:tc>
      </w:tr>
      <w:tr w:rsidR="00172A69" w:rsidRPr="00F67237" w14:paraId="41DEE21D" w14:textId="77777777" w:rsidTr="009A67A7">
        <w:tc>
          <w:tcPr>
            <w:tcW w:w="895" w:type="dxa"/>
          </w:tcPr>
          <w:p w14:paraId="3343B30F" w14:textId="77777777" w:rsidR="00172A69" w:rsidRPr="00F67237" w:rsidRDefault="00A763B5">
            <w:pPr>
              <w:rPr>
                <w:rFonts w:ascii="Arial" w:hAnsi="Arial" w:cs="Arial"/>
                <w:sz w:val="20"/>
                <w:szCs w:val="20"/>
              </w:rPr>
            </w:pPr>
            <w:r w:rsidRPr="00F67237">
              <w:rPr>
                <w:rFonts w:ascii="Arial" w:hAnsi="Arial" w:cs="Arial"/>
                <w:sz w:val="20"/>
                <w:szCs w:val="20"/>
              </w:rPr>
              <w:t>3</w:t>
            </w:r>
          </w:p>
        </w:tc>
        <w:tc>
          <w:tcPr>
            <w:tcW w:w="8167" w:type="dxa"/>
            <w:gridSpan w:val="3"/>
          </w:tcPr>
          <w:p w14:paraId="47391007" w14:textId="312A0B1D" w:rsidR="00172A69" w:rsidRPr="00F67237" w:rsidRDefault="003C3A64">
            <w:pPr>
              <w:rPr>
                <w:rFonts w:ascii="Arial" w:hAnsi="Arial" w:cs="Arial"/>
                <w:sz w:val="20"/>
                <w:szCs w:val="20"/>
              </w:rPr>
            </w:pPr>
            <w:r w:rsidRPr="00F67237">
              <w:rPr>
                <w:rFonts w:ascii="Arial" w:hAnsi="Arial" w:cs="Arial"/>
                <w:sz w:val="20"/>
                <w:szCs w:val="20"/>
              </w:rPr>
              <w:t>What is your m</w:t>
            </w:r>
            <w:r w:rsidR="00172A69" w:rsidRPr="00F67237">
              <w:rPr>
                <w:rFonts w:ascii="Arial" w:hAnsi="Arial" w:cs="Arial"/>
                <w:sz w:val="20"/>
                <w:szCs w:val="20"/>
              </w:rPr>
              <w:t>obile phone number</w:t>
            </w:r>
            <w:r w:rsidRPr="00F67237">
              <w:rPr>
                <w:rFonts w:ascii="Arial" w:hAnsi="Arial" w:cs="Arial"/>
                <w:sz w:val="20"/>
                <w:szCs w:val="20"/>
              </w:rPr>
              <w:t>?</w:t>
            </w:r>
            <w:r w:rsidR="00FF4C3B" w:rsidRPr="00F67237">
              <w:rPr>
                <w:rFonts w:ascii="Arial" w:hAnsi="Arial" w:cs="Arial"/>
                <w:sz w:val="20"/>
                <w:szCs w:val="20"/>
              </w:rPr>
              <w:t xml:space="preserve"> </w:t>
            </w:r>
            <w:r w:rsidR="00FF4C3B" w:rsidRPr="00F67237">
              <w:rPr>
                <w:rFonts w:ascii="Nyala" w:hAnsi="Nyala" w:cs="Nyala"/>
                <w:sz w:val="20"/>
                <w:szCs w:val="20"/>
              </w:rPr>
              <w:t>የሞባይል</w:t>
            </w:r>
            <w:r w:rsidR="00FF4C3B" w:rsidRPr="00F67237">
              <w:rPr>
                <w:rFonts w:ascii="Arial" w:hAnsi="Arial" w:cs="Arial"/>
                <w:sz w:val="20"/>
                <w:szCs w:val="20"/>
              </w:rPr>
              <w:t xml:space="preserve"> </w:t>
            </w:r>
            <w:r w:rsidR="00FF4C3B" w:rsidRPr="00F67237">
              <w:rPr>
                <w:rFonts w:ascii="Nyala" w:hAnsi="Nyala" w:cs="Nyala"/>
                <w:sz w:val="20"/>
                <w:szCs w:val="20"/>
              </w:rPr>
              <w:t>ስልክ</w:t>
            </w:r>
            <w:r w:rsidR="00FF4C3B" w:rsidRPr="00F67237">
              <w:rPr>
                <w:rFonts w:ascii="Arial" w:hAnsi="Arial" w:cs="Arial"/>
                <w:sz w:val="20"/>
                <w:szCs w:val="20"/>
              </w:rPr>
              <w:t xml:space="preserve"> </w:t>
            </w:r>
            <w:r w:rsidR="00FF4C3B" w:rsidRPr="00F67237">
              <w:rPr>
                <w:rFonts w:ascii="Nyala" w:hAnsi="Nyala" w:cs="Nyala"/>
                <w:sz w:val="20"/>
                <w:szCs w:val="20"/>
              </w:rPr>
              <w:t>ቁጥሮን</w:t>
            </w:r>
            <w:r w:rsidR="00FF4C3B" w:rsidRPr="00F67237">
              <w:rPr>
                <w:rFonts w:ascii="Arial" w:hAnsi="Arial" w:cs="Arial"/>
                <w:sz w:val="20"/>
                <w:szCs w:val="20"/>
              </w:rPr>
              <w:t xml:space="preserve"> </w:t>
            </w:r>
            <w:r w:rsidR="00FF4C3B" w:rsidRPr="00F67237">
              <w:rPr>
                <w:rFonts w:ascii="Nyala" w:hAnsi="Nyala" w:cs="Nyala"/>
                <w:sz w:val="20"/>
                <w:szCs w:val="20"/>
              </w:rPr>
              <w:t>ይንገሩኝ</w:t>
            </w:r>
          </w:p>
          <w:p w14:paraId="7328C49E" w14:textId="51DA9BC4" w:rsidR="00172A69" w:rsidRPr="00F67237" w:rsidRDefault="00172A69" w:rsidP="00DE08E3">
            <w:pPr>
              <w:pStyle w:val="ListParagraph"/>
              <w:numPr>
                <w:ilvl w:val="0"/>
                <w:numId w:val="8"/>
              </w:numPr>
              <w:rPr>
                <w:rFonts w:ascii="Arial" w:hAnsi="Arial" w:cs="Arial"/>
                <w:sz w:val="20"/>
                <w:szCs w:val="20"/>
              </w:rPr>
            </w:pPr>
            <w:r w:rsidRPr="00F67237">
              <w:rPr>
                <w:rFonts w:ascii="Arial" w:hAnsi="Arial" w:cs="Arial"/>
                <w:sz w:val="20"/>
                <w:szCs w:val="20"/>
              </w:rPr>
              <w:t>Mobile phone number 1:</w:t>
            </w:r>
            <w:r w:rsidR="00E44A8D" w:rsidRPr="00F67237">
              <w:rPr>
                <w:rFonts w:ascii="Arial" w:hAnsi="Arial" w:cs="Arial"/>
                <w:sz w:val="20"/>
                <w:szCs w:val="20"/>
              </w:rPr>
              <w:t xml:space="preserve"> </w:t>
            </w:r>
            <w:r w:rsidR="00E44A8D" w:rsidRPr="00F67237">
              <w:rPr>
                <w:rFonts w:ascii="Nyala" w:hAnsi="Nyala" w:cs="Nyala"/>
                <w:sz w:val="20"/>
                <w:szCs w:val="20"/>
              </w:rPr>
              <w:t>የሞባይል</w:t>
            </w:r>
            <w:r w:rsidR="00E44A8D" w:rsidRPr="00F67237">
              <w:rPr>
                <w:rFonts w:ascii="Arial" w:hAnsi="Arial" w:cs="Arial"/>
                <w:sz w:val="20"/>
                <w:szCs w:val="20"/>
              </w:rPr>
              <w:t xml:space="preserve"> </w:t>
            </w:r>
            <w:r w:rsidR="00E44A8D" w:rsidRPr="00F67237">
              <w:rPr>
                <w:rFonts w:ascii="Nyala" w:hAnsi="Nyala" w:cs="Nyala"/>
                <w:sz w:val="20"/>
                <w:szCs w:val="20"/>
              </w:rPr>
              <w:t>ስልክ</w:t>
            </w:r>
            <w:r w:rsidR="00E44A8D" w:rsidRPr="00F67237">
              <w:rPr>
                <w:rFonts w:ascii="Arial" w:hAnsi="Arial" w:cs="Arial"/>
                <w:sz w:val="20"/>
                <w:szCs w:val="20"/>
              </w:rPr>
              <w:t xml:space="preserve"> </w:t>
            </w:r>
            <w:r w:rsidR="00E44A8D" w:rsidRPr="00F67237">
              <w:rPr>
                <w:rFonts w:ascii="Nyala" w:hAnsi="Nyala" w:cs="Nyala"/>
                <w:sz w:val="20"/>
                <w:szCs w:val="20"/>
              </w:rPr>
              <w:t>ቁጥር</w:t>
            </w:r>
            <w:r w:rsidR="00E44A8D" w:rsidRPr="00F67237">
              <w:rPr>
                <w:rFonts w:ascii="Arial" w:hAnsi="Arial" w:cs="Arial"/>
                <w:sz w:val="20"/>
                <w:szCs w:val="20"/>
              </w:rPr>
              <w:t xml:space="preserve"> 1</w:t>
            </w:r>
          </w:p>
          <w:p w14:paraId="7E0BC6B3" w14:textId="5CA9D42A" w:rsidR="00172A69" w:rsidRPr="00F67237" w:rsidRDefault="00172A69" w:rsidP="00DE08E3">
            <w:pPr>
              <w:pStyle w:val="ListParagraph"/>
              <w:numPr>
                <w:ilvl w:val="0"/>
                <w:numId w:val="8"/>
              </w:numPr>
              <w:rPr>
                <w:rFonts w:ascii="Arial" w:hAnsi="Arial" w:cs="Arial"/>
                <w:sz w:val="20"/>
                <w:szCs w:val="20"/>
              </w:rPr>
            </w:pPr>
            <w:r w:rsidRPr="00F67237">
              <w:rPr>
                <w:rFonts w:ascii="Arial" w:hAnsi="Arial" w:cs="Arial"/>
                <w:sz w:val="20"/>
                <w:szCs w:val="20"/>
              </w:rPr>
              <w:t>Mobile phone number 2:</w:t>
            </w:r>
            <w:r w:rsidR="00E44A8D" w:rsidRPr="00F67237">
              <w:rPr>
                <w:rFonts w:ascii="Arial" w:hAnsi="Arial" w:cs="Arial"/>
                <w:sz w:val="20"/>
                <w:szCs w:val="20"/>
              </w:rPr>
              <w:t xml:space="preserve"> </w:t>
            </w:r>
            <w:r w:rsidR="00E44A8D" w:rsidRPr="00F67237">
              <w:rPr>
                <w:rFonts w:ascii="Nyala" w:hAnsi="Nyala" w:cs="Nyala"/>
                <w:sz w:val="20"/>
                <w:szCs w:val="20"/>
              </w:rPr>
              <w:t>የሞባይል</w:t>
            </w:r>
            <w:r w:rsidR="00E44A8D" w:rsidRPr="00F67237">
              <w:rPr>
                <w:rFonts w:ascii="Arial" w:hAnsi="Arial" w:cs="Arial"/>
                <w:sz w:val="20"/>
                <w:szCs w:val="20"/>
              </w:rPr>
              <w:t xml:space="preserve"> </w:t>
            </w:r>
            <w:r w:rsidR="00E44A8D" w:rsidRPr="00F67237">
              <w:rPr>
                <w:rFonts w:ascii="Nyala" w:hAnsi="Nyala" w:cs="Nyala"/>
                <w:sz w:val="20"/>
                <w:szCs w:val="20"/>
              </w:rPr>
              <w:t>ስልክ</w:t>
            </w:r>
            <w:r w:rsidR="00E44A8D" w:rsidRPr="00F67237">
              <w:rPr>
                <w:rFonts w:ascii="Arial" w:hAnsi="Arial" w:cs="Arial"/>
                <w:sz w:val="20"/>
                <w:szCs w:val="20"/>
              </w:rPr>
              <w:t xml:space="preserve"> </w:t>
            </w:r>
            <w:r w:rsidR="00E44A8D" w:rsidRPr="00F67237">
              <w:rPr>
                <w:rFonts w:ascii="Nyala" w:hAnsi="Nyala" w:cs="Nyala"/>
                <w:sz w:val="20"/>
                <w:szCs w:val="20"/>
              </w:rPr>
              <w:t>ቁጥር</w:t>
            </w:r>
            <w:r w:rsidR="00E44A8D" w:rsidRPr="00F67237">
              <w:rPr>
                <w:rFonts w:ascii="Arial" w:hAnsi="Arial" w:cs="Arial"/>
                <w:sz w:val="20"/>
                <w:szCs w:val="20"/>
              </w:rPr>
              <w:t xml:space="preserve"> 2</w:t>
            </w:r>
          </w:p>
          <w:p w14:paraId="24D2B10C" w14:textId="64DDBC1F" w:rsidR="00172A69" w:rsidRPr="00F67237" w:rsidRDefault="00172A69" w:rsidP="00DE08E3">
            <w:pPr>
              <w:pStyle w:val="ListParagraph"/>
              <w:numPr>
                <w:ilvl w:val="0"/>
                <w:numId w:val="8"/>
              </w:numPr>
              <w:rPr>
                <w:rFonts w:ascii="Arial" w:hAnsi="Arial" w:cs="Arial"/>
                <w:sz w:val="20"/>
                <w:szCs w:val="20"/>
              </w:rPr>
            </w:pPr>
            <w:r w:rsidRPr="00F67237">
              <w:rPr>
                <w:rFonts w:ascii="Arial" w:hAnsi="Arial" w:cs="Arial"/>
                <w:sz w:val="20"/>
                <w:szCs w:val="20"/>
              </w:rPr>
              <w:t>Mobile phone number 3:</w:t>
            </w:r>
            <w:r w:rsidR="00E44A8D" w:rsidRPr="00F67237">
              <w:rPr>
                <w:rFonts w:ascii="Arial" w:hAnsi="Arial" w:cs="Arial"/>
                <w:sz w:val="20"/>
                <w:szCs w:val="20"/>
              </w:rPr>
              <w:t xml:space="preserve"> </w:t>
            </w:r>
            <w:r w:rsidR="00E44A8D" w:rsidRPr="00F67237">
              <w:rPr>
                <w:rFonts w:ascii="Nyala" w:hAnsi="Nyala" w:cs="Nyala"/>
                <w:sz w:val="20"/>
                <w:szCs w:val="20"/>
              </w:rPr>
              <w:t>የሞባይል</w:t>
            </w:r>
            <w:r w:rsidR="00E44A8D" w:rsidRPr="00F67237">
              <w:rPr>
                <w:rFonts w:ascii="Arial" w:hAnsi="Arial" w:cs="Arial"/>
                <w:sz w:val="20"/>
                <w:szCs w:val="20"/>
              </w:rPr>
              <w:t xml:space="preserve"> </w:t>
            </w:r>
            <w:r w:rsidR="00E44A8D" w:rsidRPr="00F67237">
              <w:rPr>
                <w:rFonts w:ascii="Nyala" w:hAnsi="Nyala" w:cs="Nyala"/>
                <w:sz w:val="20"/>
                <w:szCs w:val="20"/>
              </w:rPr>
              <w:t>ስልክ</w:t>
            </w:r>
            <w:r w:rsidR="00E44A8D" w:rsidRPr="00F67237">
              <w:rPr>
                <w:rFonts w:ascii="Arial" w:hAnsi="Arial" w:cs="Arial"/>
                <w:sz w:val="20"/>
                <w:szCs w:val="20"/>
              </w:rPr>
              <w:t xml:space="preserve"> </w:t>
            </w:r>
            <w:r w:rsidR="00E44A8D" w:rsidRPr="00F67237">
              <w:rPr>
                <w:rFonts w:ascii="Nyala" w:hAnsi="Nyala" w:cs="Nyala"/>
                <w:sz w:val="20"/>
                <w:szCs w:val="20"/>
              </w:rPr>
              <w:t>ቁጥር</w:t>
            </w:r>
            <w:r w:rsidR="00E44A8D" w:rsidRPr="00F67237">
              <w:rPr>
                <w:rFonts w:ascii="Arial" w:hAnsi="Arial" w:cs="Arial"/>
                <w:sz w:val="20"/>
                <w:szCs w:val="20"/>
              </w:rPr>
              <w:t xml:space="preserve"> 3</w:t>
            </w:r>
          </w:p>
        </w:tc>
      </w:tr>
      <w:tr w:rsidR="00172A69" w:rsidRPr="00F67237" w14:paraId="7BD29033" w14:textId="77777777" w:rsidTr="009A67A7">
        <w:tc>
          <w:tcPr>
            <w:tcW w:w="895" w:type="dxa"/>
            <w:tcBorders>
              <w:bottom w:val="single" w:sz="4" w:space="0" w:color="auto"/>
            </w:tcBorders>
          </w:tcPr>
          <w:p w14:paraId="1E955AB0" w14:textId="77777777" w:rsidR="00172A69" w:rsidRPr="00F67237" w:rsidRDefault="00A763B5">
            <w:pPr>
              <w:rPr>
                <w:rFonts w:ascii="Arial" w:hAnsi="Arial" w:cs="Arial"/>
                <w:sz w:val="20"/>
                <w:szCs w:val="20"/>
              </w:rPr>
            </w:pPr>
            <w:r w:rsidRPr="00F67237">
              <w:rPr>
                <w:rFonts w:ascii="Arial" w:hAnsi="Arial" w:cs="Arial"/>
                <w:sz w:val="20"/>
                <w:szCs w:val="20"/>
              </w:rPr>
              <w:t>4</w:t>
            </w:r>
          </w:p>
        </w:tc>
        <w:tc>
          <w:tcPr>
            <w:tcW w:w="8167" w:type="dxa"/>
            <w:gridSpan w:val="3"/>
            <w:tcBorders>
              <w:bottom w:val="single" w:sz="4" w:space="0" w:color="auto"/>
            </w:tcBorders>
          </w:tcPr>
          <w:p w14:paraId="62C4D7D8" w14:textId="50C56A0E" w:rsidR="00172A69" w:rsidRPr="00F67237" w:rsidRDefault="00205AAA" w:rsidP="003C3A64">
            <w:pPr>
              <w:rPr>
                <w:rFonts w:ascii="Arial" w:hAnsi="Arial" w:cs="Arial"/>
                <w:sz w:val="20"/>
                <w:szCs w:val="20"/>
              </w:rPr>
            </w:pPr>
            <w:r w:rsidRPr="00F67237">
              <w:rPr>
                <w:rFonts w:ascii="Arial" w:hAnsi="Arial" w:cs="Arial"/>
                <w:sz w:val="20"/>
                <w:szCs w:val="20"/>
              </w:rPr>
              <w:t>What is your</w:t>
            </w:r>
            <w:r w:rsidR="003C3A64" w:rsidRPr="00F67237">
              <w:rPr>
                <w:rFonts w:ascii="Arial" w:hAnsi="Arial" w:cs="Arial"/>
                <w:sz w:val="20"/>
                <w:szCs w:val="20"/>
              </w:rPr>
              <w:t xml:space="preserve"> email-address?</w:t>
            </w:r>
            <w:r w:rsidR="007A6B8A" w:rsidRPr="00F67237">
              <w:rPr>
                <w:rFonts w:ascii="Arial" w:hAnsi="Arial" w:cs="Arial"/>
                <w:sz w:val="20"/>
                <w:szCs w:val="20"/>
              </w:rPr>
              <w:t xml:space="preserve"> </w:t>
            </w:r>
            <w:r w:rsidR="007A6B8A" w:rsidRPr="00F67237">
              <w:rPr>
                <w:rFonts w:ascii="Nyala" w:hAnsi="Nyala" w:cs="Nyala"/>
                <w:sz w:val="20"/>
                <w:szCs w:val="20"/>
              </w:rPr>
              <w:t>የኢሜል</w:t>
            </w:r>
            <w:r w:rsidR="007A6B8A" w:rsidRPr="00F67237">
              <w:rPr>
                <w:rFonts w:ascii="Arial" w:hAnsi="Arial" w:cs="Arial"/>
                <w:sz w:val="20"/>
                <w:szCs w:val="20"/>
              </w:rPr>
              <w:t xml:space="preserve"> </w:t>
            </w:r>
            <w:r w:rsidR="007A6B8A" w:rsidRPr="00F67237">
              <w:rPr>
                <w:rFonts w:ascii="Nyala" w:hAnsi="Nyala" w:cs="Nyala"/>
                <w:sz w:val="20"/>
                <w:szCs w:val="20"/>
              </w:rPr>
              <w:t>አድራሻ</w:t>
            </w:r>
            <w:r w:rsidR="003C3A64" w:rsidRPr="00F67237">
              <w:rPr>
                <w:rFonts w:ascii="Arial" w:hAnsi="Arial" w:cs="Arial"/>
                <w:sz w:val="20"/>
                <w:szCs w:val="20"/>
              </w:rPr>
              <w:t xml:space="preserve"> </w:t>
            </w:r>
            <w:r w:rsidR="00172A69" w:rsidRPr="00F67237">
              <w:rPr>
                <w:rFonts w:ascii="Arial" w:hAnsi="Arial" w:cs="Arial"/>
                <w:sz w:val="20"/>
                <w:szCs w:val="20"/>
              </w:rPr>
              <w:t>______________</w:t>
            </w:r>
            <w:r w:rsidR="003C3A64" w:rsidRPr="00F67237">
              <w:rPr>
                <w:rFonts w:ascii="Arial" w:hAnsi="Arial" w:cs="Arial"/>
                <w:sz w:val="20"/>
                <w:szCs w:val="20"/>
              </w:rPr>
              <w:t>___</w:t>
            </w:r>
          </w:p>
          <w:p w14:paraId="3499655E" w14:textId="601960AC" w:rsidR="00B24A30" w:rsidRPr="00F67237" w:rsidRDefault="00B24A30" w:rsidP="003C3A64">
            <w:pPr>
              <w:rPr>
                <w:rFonts w:ascii="Arial" w:hAnsi="Arial" w:cs="Arial"/>
                <w:sz w:val="20"/>
                <w:szCs w:val="20"/>
              </w:rPr>
            </w:pPr>
            <w:r w:rsidRPr="00F67237">
              <w:rPr>
                <w:rFonts w:ascii="Arial" w:hAnsi="Arial" w:cs="Arial"/>
                <w:sz w:val="20"/>
                <w:szCs w:val="20"/>
              </w:rPr>
              <w:t>-77 = No email-address</w:t>
            </w:r>
            <w:r w:rsidR="00BA1973" w:rsidRPr="00F67237">
              <w:rPr>
                <w:rFonts w:ascii="Arial" w:hAnsi="Arial" w:cs="Arial"/>
                <w:sz w:val="20"/>
                <w:szCs w:val="20"/>
              </w:rPr>
              <w:t xml:space="preserve"> </w:t>
            </w:r>
            <w:r w:rsidR="00BA1973" w:rsidRPr="00F67237">
              <w:rPr>
                <w:rFonts w:ascii="Nyala" w:hAnsi="Nyala" w:cs="Nyala"/>
                <w:sz w:val="20"/>
                <w:szCs w:val="20"/>
              </w:rPr>
              <w:t>የኢሜል</w:t>
            </w:r>
            <w:r w:rsidR="00BA1973" w:rsidRPr="00F67237">
              <w:rPr>
                <w:rFonts w:ascii="Arial" w:hAnsi="Arial" w:cs="Arial"/>
                <w:sz w:val="20"/>
                <w:szCs w:val="20"/>
              </w:rPr>
              <w:t xml:space="preserve"> </w:t>
            </w:r>
            <w:r w:rsidR="00BA1973" w:rsidRPr="00F67237">
              <w:rPr>
                <w:rFonts w:ascii="Nyala" w:hAnsi="Nyala" w:cs="Nyala"/>
                <w:sz w:val="20"/>
                <w:szCs w:val="20"/>
              </w:rPr>
              <w:t>አድራሻ</w:t>
            </w:r>
            <w:r w:rsidR="00BA1973" w:rsidRPr="00F67237">
              <w:rPr>
                <w:rFonts w:ascii="Arial" w:hAnsi="Arial" w:cs="Arial"/>
                <w:sz w:val="20"/>
                <w:szCs w:val="20"/>
              </w:rPr>
              <w:t xml:space="preserve"> </w:t>
            </w:r>
            <w:r w:rsidR="00BA1973" w:rsidRPr="00F67237">
              <w:rPr>
                <w:rFonts w:ascii="Nyala" w:hAnsi="Nyala" w:cs="Nyala"/>
                <w:sz w:val="20"/>
                <w:szCs w:val="20"/>
              </w:rPr>
              <w:t>የላቸውም</w:t>
            </w:r>
          </w:p>
        </w:tc>
      </w:tr>
      <w:tr w:rsidR="00172A69" w:rsidRPr="00F67237" w14:paraId="03A8E0AB" w14:textId="77777777" w:rsidTr="009A67A7">
        <w:trPr>
          <w:trHeight w:val="333"/>
        </w:trPr>
        <w:tc>
          <w:tcPr>
            <w:tcW w:w="895" w:type="dxa"/>
            <w:tcBorders>
              <w:top w:val="single" w:sz="4" w:space="0" w:color="auto"/>
              <w:bottom w:val="nil"/>
              <w:right w:val="single" w:sz="4" w:space="0" w:color="auto"/>
            </w:tcBorders>
          </w:tcPr>
          <w:p w14:paraId="10FB6907" w14:textId="77777777" w:rsidR="00DE4ECF" w:rsidRPr="00F67237" w:rsidRDefault="00DE4ECF">
            <w:pPr>
              <w:rPr>
                <w:rFonts w:ascii="Arial" w:hAnsi="Arial" w:cs="Arial"/>
                <w:sz w:val="20"/>
                <w:szCs w:val="20"/>
              </w:rPr>
            </w:pPr>
          </w:p>
          <w:p w14:paraId="17F8DD4E" w14:textId="77777777" w:rsidR="00DE4ECF" w:rsidRPr="00F67237" w:rsidRDefault="00DE4ECF">
            <w:pPr>
              <w:rPr>
                <w:rFonts w:ascii="Arial" w:hAnsi="Arial" w:cs="Arial"/>
                <w:sz w:val="20"/>
                <w:szCs w:val="20"/>
              </w:rPr>
            </w:pPr>
          </w:p>
          <w:p w14:paraId="414EAFCF" w14:textId="77777777" w:rsidR="00DE4ECF" w:rsidRPr="00F67237" w:rsidRDefault="00DE4ECF">
            <w:pPr>
              <w:rPr>
                <w:rFonts w:ascii="Arial" w:hAnsi="Arial" w:cs="Arial"/>
                <w:sz w:val="20"/>
                <w:szCs w:val="20"/>
              </w:rPr>
            </w:pPr>
          </w:p>
          <w:p w14:paraId="02BB7411" w14:textId="77777777" w:rsidR="00DE4ECF" w:rsidRPr="00F67237" w:rsidRDefault="00DE4ECF">
            <w:pPr>
              <w:rPr>
                <w:rFonts w:ascii="Arial" w:hAnsi="Arial" w:cs="Arial"/>
                <w:sz w:val="20"/>
                <w:szCs w:val="20"/>
              </w:rPr>
            </w:pPr>
          </w:p>
          <w:p w14:paraId="6A0E2D79" w14:textId="77777777" w:rsidR="00172A69" w:rsidRPr="00F67237" w:rsidRDefault="00A763B5">
            <w:pPr>
              <w:rPr>
                <w:rFonts w:ascii="Arial" w:hAnsi="Arial" w:cs="Arial"/>
                <w:sz w:val="20"/>
                <w:szCs w:val="20"/>
              </w:rPr>
            </w:pPr>
            <w:r w:rsidRPr="00F67237">
              <w:rPr>
                <w:rFonts w:ascii="Arial" w:hAnsi="Arial" w:cs="Arial"/>
                <w:sz w:val="20"/>
                <w:szCs w:val="20"/>
              </w:rPr>
              <w:t>5</w:t>
            </w:r>
          </w:p>
          <w:p w14:paraId="57F2F88D" w14:textId="77777777" w:rsidR="000F4544" w:rsidRPr="00F67237" w:rsidRDefault="000F4544">
            <w:pPr>
              <w:rPr>
                <w:rFonts w:ascii="Arial" w:hAnsi="Arial" w:cs="Arial"/>
                <w:sz w:val="20"/>
                <w:szCs w:val="20"/>
              </w:rPr>
            </w:pPr>
          </w:p>
        </w:tc>
        <w:tc>
          <w:tcPr>
            <w:tcW w:w="8167" w:type="dxa"/>
            <w:gridSpan w:val="3"/>
            <w:tcBorders>
              <w:top w:val="single" w:sz="4" w:space="0" w:color="auto"/>
              <w:left w:val="single" w:sz="4" w:space="0" w:color="auto"/>
              <w:bottom w:val="nil"/>
            </w:tcBorders>
          </w:tcPr>
          <w:p w14:paraId="37354095" w14:textId="77777777" w:rsidR="00DE4ECF" w:rsidRPr="00F67237" w:rsidRDefault="00DE4ECF" w:rsidP="00FC5E8D">
            <w:pPr>
              <w:rPr>
                <w:rFonts w:ascii="Arial" w:hAnsi="Arial" w:cs="Arial"/>
                <w:sz w:val="20"/>
                <w:szCs w:val="20"/>
              </w:rPr>
            </w:pPr>
          </w:p>
          <w:p w14:paraId="48E7E639" w14:textId="0377FCE4" w:rsidR="00FA4AFB" w:rsidRDefault="00172A69" w:rsidP="00CC08DA">
            <w:pPr>
              <w:rPr>
                <w:rFonts w:ascii="Arial" w:hAnsi="Arial" w:cs="Arial"/>
                <w:sz w:val="20"/>
                <w:szCs w:val="20"/>
              </w:rPr>
            </w:pPr>
            <w:r w:rsidRPr="00F67237">
              <w:rPr>
                <w:rFonts w:ascii="Arial" w:hAnsi="Arial" w:cs="Arial"/>
                <w:sz w:val="20"/>
                <w:szCs w:val="20"/>
              </w:rPr>
              <w:t xml:space="preserve">In case we need to contact you in </w:t>
            </w:r>
            <w:r w:rsidR="00B20405" w:rsidRPr="00F67237">
              <w:rPr>
                <w:rFonts w:ascii="Arial" w:hAnsi="Arial" w:cs="Arial"/>
                <w:sz w:val="20"/>
                <w:szCs w:val="20"/>
              </w:rPr>
              <w:t xml:space="preserve">the </w:t>
            </w:r>
            <w:r w:rsidRPr="00F67237">
              <w:rPr>
                <w:rFonts w:ascii="Arial" w:hAnsi="Arial" w:cs="Arial"/>
                <w:sz w:val="20"/>
                <w:szCs w:val="20"/>
              </w:rPr>
              <w:t xml:space="preserve">future and we cannot reach you – could you give us the contact of </w:t>
            </w:r>
            <w:r w:rsidR="00565EA7" w:rsidRPr="00F67237">
              <w:rPr>
                <w:rFonts w:ascii="Arial" w:hAnsi="Arial" w:cs="Arial"/>
                <w:sz w:val="20"/>
                <w:szCs w:val="20"/>
              </w:rPr>
              <w:t>one person</w:t>
            </w:r>
            <w:r w:rsidRPr="00F67237">
              <w:rPr>
                <w:rFonts w:ascii="Arial" w:hAnsi="Arial" w:cs="Arial"/>
                <w:sz w:val="20"/>
                <w:szCs w:val="20"/>
              </w:rPr>
              <w:t xml:space="preserve"> who might be</w:t>
            </w:r>
            <w:r w:rsidR="00565EA7" w:rsidRPr="00F67237">
              <w:rPr>
                <w:rFonts w:ascii="Arial" w:hAnsi="Arial" w:cs="Arial"/>
                <w:sz w:val="20"/>
                <w:szCs w:val="20"/>
              </w:rPr>
              <w:t xml:space="preserve"> able to help us to reach you? It</w:t>
            </w:r>
            <w:r w:rsidRPr="00F67237">
              <w:rPr>
                <w:rFonts w:ascii="Arial" w:hAnsi="Arial" w:cs="Arial"/>
                <w:sz w:val="20"/>
                <w:szCs w:val="20"/>
              </w:rPr>
              <w:t xml:space="preserve"> can be either </w:t>
            </w:r>
            <w:r w:rsidR="00565EA7" w:rsidRPr="00F67237">
              <w:rPr>
                <w:rFonts w:ascii="Arial" w:hAnsi="Arial" w:cs="Arial"/>
                <w:sz w:val="20"/>
                <w:szCs w:val="20"/>
              </w:rPr>
              <w:t xml:space="preserve">a </w:t>
            </w:r>
            <w:r w:rsidRPr="00F67237">
              <w:rPr>
                <w:rFonts w:ascii="Arial" w:hAnsi="Arial" w:cs="Arial"/>
                <w:sz w:val="20"/>
                <w:szCs w:val="20"/>
              </w:rPr>
              <w:t xml:space="preserve">personal or </w:t>
            </w:r>
            <w:r w:rsidR="00565EA7" w:rsidRPr="00F67237">
              <w:rPr>
                <w:rFonts w:ascii="Arial" w:hAnsi="Arial" w:cs="Arial"/>
                <w:sz w:val="20"/>
                <w:szCs w:val="20"/>
              </w:rPr>
              <w:t>a business contact</w:t>
            </w:r>
            <w:r w:rsidRPr="00F67237">
              <w:rPr>
                <w:rFonts w:ascii="Arial" w:hAnsi="Arial" w:cs="Arial"/>
                <w:sz w:val="20"/>
                <w:szCs w:val="20"/>
              </w:rPr>
              <w:t>.</w:t>
            </w:r>
          </w:p>
          <w:p w14:paraId="78D69ADC" w14:textId="6EC2F96E" w:rsidR="00761ED2" w:rsidRDefault="00FC5E8D" w:rsidP="00CC08DA">
            <w:pPr>
              <w:rPr>
                <w:rFonts w:ascii="Nyala" w:hAnsi="Nyala" w:cs="Nyala"/>
                <w:sz w:val="20"/>
                <w:szCs w:val="20"/>
              </w:rPr>
            </w:pPr>
            <w:r w:rsidRPr="00F67237">
              <w:rPr>
                <w:rFonts w:ascii="Nyala" w:hAnsi="Nyala" w:cs="Nyala"/>
                <w:sz w:val="20"/>
                <w:szCs w:val="20"/>
              </w:rPr>
              <w:t>ወደፊት</w:t>
            </w:r>
            <w:r w:rsidRPr="00F67237">
              <w:rPr>
                <w:rFonts w:ascii="Arial" w:hAnsi="Arial" w:cs="Arial"/>
                <w:sz w:val="20"/>
                <w:szCs w:val="20"/>
              </w:rPr>
              <w:t xml:space="preserve"> </w:t>
            </w:r>
            <w:r w:rsidRPr="00F67237">
              <w:rPr>
                <w:rFonts w:ascii="Nyala" w:hAnsi="Nyala" w:cs="Nyala"/>
                <w:sz w:val="20"/>
                <w:szCs w:val="20"/>
              </w:rPr>
              <w:t>ልናገኝዎት</w:t>
            </w:r>
            <w:r w:rsidRPr="00F67237">
              <w:rPr>
                <w:rFonts w:ascii="Arial" w:hAnsi="Arial" w:cs="Arial"/>
                <w:sz w:val="20"/>
                <w:szCs w:val="20"/>
              </w:rPr>
              <w:t xml:space="preserve"> </w:t>
            </w:r>
            <w:r w:rsidRPr="00F67237">
              <w:rPr>
                <w:rFonts w:ascii="Nyala" w:hAnsi="Nyala" w:cs="Nyala"/>
                <w:sz w:val="20"/>
                <w:szCs w:val="20"/>
              </w:rPr>
              <w:t>ብንፈልግና</w:t>
            </w:r>
            <w:r w:rsidRPr="00F67237">
              <w:rPr>
                <w:rFonts w:ascii="Arial" w:hAnsi="Arial" w:cs="Arial"/>
                <w:sz w:val="20"/>
                <w:szCs w:val="20"/>
              </w:rPr>
              <w:t xml:space="preserve"> </w:t>
            </w:r>
            <w:r w:rsidRPr="00F67237">
              <w:rPr>
                <w:rFonts w:ascii="Nyala" w:hAnsi="Nyala" w:cs="Nyala"/>
                <w:sz w:val="20"/>
                <w:szCs w:val="20"/>
              </w:rPr>
              <w:t>ልናገኝዎ</w:t>
            </w:r>
            <w:r w:rsidRPr="00F67237">
              <w:rPr>
                <w:rFonts w:ascii="Arial" w:hAnsi="Arial" w:cs="Arial"/>
                <w:sz w:val="20"/>
                <w:szCs w:val="20"/>
              </w:rPr>
              <w:t xml:space="preserve"> </w:t>
            </w:r>
            <w:r w:rsidRPr="00F67237">
              <w:rPr>
                <w:rFonts w:ascii="Nyala" w:hAnsi="Nyala" w:cs="Nyala"/>
                <w:sz w:val="20"/>
                <w:szCs w:val="20"/>
              </w:rPr>
              <w:t>ካልቻልን</w:t>
            </w:r>
            <w:r w:rsidRPr="00F67237">
              <w:rPr>
                <w:rFonts w:ascii="Arial" w:hAnsi="Arial" w:cs="Arial"/>
                <w:sz w:val="20"/>
                <w:szCs w:val="20"/>
              </w:rPr>
              <w:t xml:space="preserve"> </w:t>
            </w:r>
            <w:r w:rsidRPr="00F67237">
              <w:rPr>
                <w:rFonts w:ascii="Nyala" w:hAnsi="Nyala" w:cs="Nyala"/>
                <w:sz w:val="20"/>
                <w:szCs w:val="20"/>
              </w:rPr>
              <w:t>እንድናገኝዎት</w:t>
            </w:r>
            <w:r w:rsidRPr="00F67237">
              <w:rPr>
                <w:rFonts w:ascii="Arial" w:hAnsi="Arial" w:cs="Arial"/>
                <w:sz w:val="20"/>
                <w:szCs w:val="20"/>
              </w:rPr>
              <w:t xml:space="preserve"> </w:t>
            </w:r>
            <w:r w:rsidRPr="00F67237">
              <w:rPr>
                <w:rFonts w:ascii="Nyala" w:hAnsi="Nyala" w:cs="Nyala"/>
                <w:sz w:val="20"/>
                <w:szCs w:val="20"/>
              </w:rPr>
              <w:t>ሊረዳን</w:t>
            </w:r>
            <w:r w:rsidRPr="00F67237">
              <w:rPr>
                <w:rFonts w:ascii="Arial" w:hAnsi="Arial" w:cs="Arial"/>
                <w:sz w:val="20"/>
                <w:szCs w:val="20"/>
              </w:rPr>
              <w:t xml:space="preserve"> </w:t>
            </w:r>
            <w:r w:rsidRPr="00F67237">
              <w:rPr>
                <w:rFonts w:ascii="Nyala" w:hAnsi="Nyala" w:cs="Nyala"/>
                <w:sz w:val="20"/>
                <w:szCs w:val="20"/>
              </w:rPr>
              <w:t>የሚችል</w:t>
            </w:r>
            <w:r w:rsidRPr="00F67237">
              <w:rPr>
                <w:rFonts w:ascii="Arial" w:hAnsi="Arial" w:cs="Arial"/>
                <w:sz w:val="20"/>
                <w:szCs w:val="20"/>
              </w:rPr>
              <w:t xml:space="preserve"> </w:t>
            </w:r>
            <w:r w:rsidRPr="00F67237">
              <w:rPr>
                <w:rFonts w:ascii="Nyala" w:hAnsi="Nyala" w:cs="Nyala"/>
                <w:sz w:val="20"/>
                <w:szCs w:val="20"/>
              </w:rPr>
              <w:t>አንድ</w:t>
            </w:r>
            <w:r w:rsidRPr="00F67237">
              <w:rPr>
                <w:rFonts w:ascii="Arial" w:hAnsi="Arial" w:cs="Arial"/>
                <w:sz w:val="20"/>
                <w:szCs w:val="20"/>
              </w:rPr>
              <w:t xml:space="preserve"> </w:t>
            </w:r>
            <w:r w:rsidRPr="00F67237">
              <w:rPr>
                <w:rFonts w:ascii="Nyala" w:hAnsi="Nyala" w:cs="Nyala"/>
                <w:sz w:val="20"/>
                <w:szCs w:val="20"/>
              </w:rPr>
              <w:t>ሰው</w:t>
            </w:r>
            <w:r w:rsidRPr="00F67237">
              <w:rPr>
                <w:rFonts w:ascii="Arial" w:hAnsi="Arial" w:cs="Arial"/>
                <w:sz w:val="20"/>
                <w:szCs w:val="20"/>
              </w:rPr>
              <w:t xml:space="preserve"> </w:t>
            </w:r>
            <w:r w:rsidRPr="00F67237">
              <w:rPr>
                <w:rFonts w:ascii="Nyala" w:hAnsi="Nyala" w:cs="Nyala"/>
                <w:sz w:val="20"/>
                <w:szCs w:val="20"/>
              </w:rPr>
              <w:t>አድራሻ</w:t>
            </w:r>
            <w:r w:rsidRPr="00F67237">
              <w:rPr>
                <w:rFonts w:ascii="Arial" w:hAnsi="Arial" w:cs="Arial"/>
                <w:sz w:val="20"/>
                <w:szCs w:val="20"/>
              </w:rPr>
              <w:t xml:space="preserve"> </w:t>
            </w:r>
            <w:r w:rsidRPr="00F67237">
              <w:rPr>
                <w:rFonts w:ascii="Nyala" w:hAnsi="Nyala" w:cs="Nyala"/>
                <w:sz w:val="20"/>
                <w:szCs w:val="20"/>
              </w:rPr>
              <w:t>ሊሰጡን</w:t>
            </w:r>
            <w:r w:rsidRPr="00F67237">
              <w:rPr>
                <w:rFonts w:ascii="Arial" w:hAnsi="Arial" w:cs="Arial"/>
                <w:sz w:val="20"/>
                <w:szCs w:val="20"/>
              </w:rPr>
              <w:t xml:space="preserve"> </w:t>
            </w:r>
            <w:r w:rsidRPr="00F67237">
              <w:rPr>
                <w:rFonts w:ascii="Nyala" w:hAnsi="Nyala" w:cs="Nyala"/>
                <w:sz w:val="20"/>
                <w:szCs w:val="20"/>
              </w:rPr>
              <w:t>ይችላሉ</w:t>
            </w:r>
            <w:r w:rsidRPr="00F67237">
              <w:rPr>
                <w:rFonts w:ascii="Arial" w:hAnsi="Arial" w:cs="Arial"/>
                <w:sz w:val="20"/>
                <w:szCs w:val="20"/>
              </w:rPr>
              <w:t xml:space="preserve">? </w:t>
            </w:r>
            <w:r w:rsidRPr="00F67237">
              <w:rPr>
                <w:rFonts w:ascii="Nyala" w:hAnsi="Nyala" w:cs="Nyala"/>
                <w:sz w:val="20"/>
                <w:szCs w:val="20"/>
              </w:rPr>
              <w:t>የቤተሰብ</w:t>
            </w:r>
            <w:r w:rsidRPr="00F67237">
              <w:rPr>
                <w:rFonts w:ascii="Arial" w:hAnsi="Arial" w:cs="Arial"/>
                <w:sz w:val="20"/>
                <w:szCs w:val="20"/>
              </w:rPr>
              <w:t xml:space="preserve">/ </w:t>
            </w:r>
            <w:r w:rsidRPr="00F67237">
              <w:rPr>
                <w:rFonts w:ascii="Nyala" w:hAnsi="Nyala" w:cs="Nyala"/>
                <w:sz w:val="20"/>
                <w:szCs w:val="20"/>
              </w:rPr>
              <w:t>ጓደኛ</w:t>
            </w:r>
            <w:r w:rsidRPr="00F67237">
              <w:rPr>
                <w:rFonts w:ascii="Arial" w:hAnsi="Arial" w:cs="Arial"/>
                <w:sz w:val="20"/>
                <w:szCs w:val="20"/>
              </w:rPr>
              <w:t xml:space="preserve"> </w:t>
            </w:r>
            <w:r w:rsidRPr="00F67237">
              <w:rPr>
                <w:rFonts w:ascii="Nyala" w:hAnsi="Nyala" w:cs="Nyala"/>
                <w:sz w:val="20"/>
                <w:szCs w:val="20"/>
              </w:rPr>
              <w:t>ወይም</w:t>
            </w:r>
            <w:r w:rsidRPr="00F67237">
              <w:rPr>
                <w:rFonts w:ascii="Arial" w:hAnsi="Arial" w:cs="Arial"/>
                <w:sz w:val="20"/>
                <w:szCs w:val="20"/>
              </w:rPr>
              <w:t xml:space="preserve"> </w:t>
            </w:r>
            <w:r w:rsidRPr="00F67237">
              <w:rPr>
                <w:rFonts w:ascii="Nyala" w:hAnsi="Nyala" w:cs="Nyala"/>
                <w:sz w:val="20"/>
                <w:szCs w:val="20"/>
              </w:rPr>
              <w:t>የስራ</w:t>
            </w:r>
            <w:r w:rsidRPr="00F67237">
              <w:rPr>
                <w:rFonts w:ascii="Arial" w:hAnsi="Arial" w:cs="Arial"/>
                <w:sz w:val="20"/>
                <w:szCs w:val="20"/>
              </w:rPr>
              <w:t xml:space="preserve"> </w:t>
            </w:r>
            <w:r w:rsidRPr="00F67237">
              <w:rPr>
                <w:rFonts w:ascii="Nyala" w:hAnsi="Nyala" w:cs="Nyala"/>
                <w:sz w:val="20"/>
                <w:szCs w:val="20"/>
              </w:rPr>
              <w:t>ቦታ</w:t>
            </w:r>
            <w:r w:rsidRPr="00F67237">
              <w:rPr>
                <w:rFonts w:ascii="Arial" w:hAnsi="Arial" w:cs="Arial"/>
                <w:sz w:val="20"/>
                <w:szCs w:val="20"/>
              </w:rPr>
              <w:t xml:space="preserve"> </w:t>
            </w:r>
            <w:r w:rsidRPr="00F67237">
              <w:rPr>
                <w:rFonts w:ascii="Nyala" w:hAnsi="Nyala" w:cs="Nyala"/>
                <w:sz w:val="20"/>
                <w:szCs w:val="20"/>
              </w:rPr>
              <w:t>ሰው</w:t>
            </w:r>
            <w:r w:rsidRPr="00F67237">
              <w:rPr>
                <w:rFonts w:ascii="Arial" w:hAnsi="Arial" w:cs="Arial"/>
                <w:sz w:val="20"/>
                <w:szCs w:val="20"/>
              </w:rPr>
              <w:t xml:space="preserve"> </w:t>
            </w:r>
            <w:r w:rsidRPr="00F67237">
              <w:rPr>
                <w:rFonts w:ascii="Nyala" w:hAnsi="Nyala" w:cs="Nyala"/>
                <w:sz w:val="20"/>
                <w:szCs w:val="20"/>
              </w:rPr>
              <w:t>ሊሆን</w:t>
            </w:r>
            <w:r w:rsidRPr="00F67237">
              <w:rPr>
                <w:rFonts w:ascii="Arial" w:hAnsi="Arial" w:cs="Arial"/>
                <w:sz w:val="20"/>
                <w:szCs w:val="20"/>
              </w:rPr>
              <w:t xml:space="preserve"> </w:t>
            </w:r>
            <w:r w:rsidRPr="00F67237">
              <w:rPr>
                <w:rFonts w:ascii="Nyala" w:hAnsi="Nyala" w:cs="Nyala"/>
                <w:sz w:val="20"/>
                <w:szCs w:val="20"/>
              </w:rPr>
              <w:t>ይችላል፡፡</w:t>
            </w:r>
          </w:p>
          <w:p w14:paraId="4E1AA1EE" w14:textId="77777777" w:rsidR="00FA4AFB" w:rsidRPr="00F67237" w:rsidRDefault="00FA4AFB" w:rsidP="00CC08DA">
            <w:pPr>
              <w:rPr>
                <w:rFonts w:ascii="Arial" w:hAnsi="Arial" w:cs="Arial"/>
                <w:sz w:val="20"/>
                <w:szCs w:val="20"/>
              </w:rPr>
            </w:pPr>
          </w:p>
          <w:p w14:paraId="5BFFE960" w14:textId="4E797A8B" w:rsidR="00172A69" w:rsidRPr="00F67237" w:rsidRDefault="00565EA7" w:rsidP="00DE08E3">
            <w:pPr>
              <w:pStyle w:val="ListParagraph"/>
              <w:numPr>
                <w:ilvl w:val="0"/>
                <w:numId w:val="17"/>
              </w:numPr>
              <w:rPr>
                <w:rFonts w:ascii="Arial" w:hAnsi="Arial" w:cs="Arial"/>
                <w:b/>
                <w:sz w:val="20"/>
                <w:szCs w:val="20"/>
              </w:rPr>
            </w:pPr>
            <w:r w:rsidRPr="00F67237">
              <w:rPr>
                <w:rFonts w:ascii="Arial" w:hAnsi="Arial" w:cs="Arial"/>
                <w:sz w:val="20"/>
                <w:szCs w:val="20"/>
              </w:rPr>
              <w:t>Full name of contact</w:t>
            </w:r>
            <w:r w:rsidR="00172A69" w:rsidRPr="00F67237">
              <w:rPr>
                <w:rFonts w:ascii="Arial" w:hAnsi="Arial" w:cs="Arial"/>
                <w:sz w:val="20"/>
                <w:szCs w:val="20"/>
              </w:rPr>
              <w:t>:</w:t>
            </w:r>
            <w:r w:rsidR="007B5428" w:rsidRPr="00F67237">
              <w:rPr>
                <w:rFonts w:ascii="Arial" w:hAnsi="Arial" w:cs="Arial"/>
                <w:sz w:val="20"/>
                <w:szCs w:val="20"/>
              </w:rPr>
              <w:t xml:space="preserve"> / </w:t>
            </w:r>
            <w:r w:rsidR="007B5428" w:rsidRPr="00F67237">
              <w:rPr>
                <w:rFonts w:ascii="Nyala" w:hAnsi="Nyala" w:cs="Nyala"/>
                <w:sz w:val="20"/>
                <w:szCs w:val="20"/>
              </w:rPr>
              <w:t>ሙሉ</w:t>
            </w:r>
            <w:r w:rsidR="007B5428" w:rsidRPr="00F67237">
              <w:rPr>
                <w:rFonts w:ascii="Arial" w:hAnsi="Arial" w:cs="Arial"/>
                <w:sz w:val="20"/>
                <w:szCs w:val="20"/>
              </w:rPr>
              <w:t xml:space="preserve"> </w:t>
            </w:r>
            <w:r w:rsidR="007B5428" w:rsidRPr="00F67237">
              <w:rPr>
                <w:rFonts w:ascii="Nyala" w:hAnsi="Nyala" w:cs="Nyala"/>
                <w:sz w:val="20"/>
                <w:szCs w:val="20"/>
              </w:rPr>
              <w:t>ስም</w:t>
            </w:r>
            <w:r w:rsidR="007B5428" w:rsidRPr="00F67237">
              <w:rPr>
                <w:rFonts w:ascii="Arial" w:hAnsi="Arial" w:cs="Arial"/>
                <w:sz w:val="20"/>
                <w:szCs w:val="20"/>
              </w:rPr>
              <w:t xml:space="preserve">: </w:t>
            </w:r>
            <w:r w:rsidR="00172A69" w:rsidRPr="00F67237">
              <w:rPr>
                <w:rFonts w:ascii="Arial" w:hAnsi="Arial" w:cs="Arial"/>
                <w:sz w:val="20"/>
                <w:szCs w:val="20"/>
              </w:rPr>
              <w:t xml:space="preserve"> ________________</w:t>
            </w:r>
            <w:r w:rsidR="001C7597" w:rsidRPr="00F67237">
              <w:rPr>
                <w:rFonts w:ascii="Arial" w:hAnsi="Arial" w:cs="Arial"/>
                <w:sz w:val="20"/>
                <w:szCs w:val="20"/>
              </w:rPr>
              <w:t>___</w:t>
            </w:r>
          </w:p>
        </w:tc>
      </w:tr>
      <w:tr w:rsidR="000908B2" w:rsidRPr="00F67237" w14:paraId="30204E69" w14:textId="77777777" w:rsidTr="009A67A7">
        <w:trPr>
          <w:trHeight w:val="333"/>
        </w:trPr>
        <w:tc>
          <w:tcPr>
            <w:tcW w:w="895" w:type="dxa"/>
            <w:tcBorders>
              <w:top w:val="nil"/>
              <w:bottom w:val="nil"/>
              <w:right w:val="single" w:sz="4" w:space="0" w:color="auto"/>
            </w:tcBorders>
          </w:tcPr>
          <w:p w14:paraId="00BFBCF8" w14:textId="77777777" w:rsidR="000908B2" w:rsidRPr="00F67237" w:rsidRDefault="000908B2">
            <w:pPr>
              <w:rPr>
                <w:rFonts w:ascii="Arial" w:hAnsi="Arial" w:cs="Arial"/>
                <w:sz w:val="20"/>
                <w:szCs w:val="20"/>
              </w:rPr>
            </w:pPr>
          </w:p>
        </w:tc>
        <w:tc>
          <w:tcPr>
            <w:tcW w:w="4610" w:type="dxa"/>
            <w:gridSpan w:val="2"/>
            <w:tcBorders>
              <w:top w:val="nil"/>
              <w:left w:val="single" w:sz="4" w:space="0" w:color="auto"/>
              <w:bottom w:val="nil"/>
              <w:right w:val="nil"/>
            </w:tcBorders>
          </w:tcPr>
          <w:p w14:paraId="56C11616" w14:textId="71339E40" w:rsidR="000908B2" w:rsidRDefault="00324DA7" w:rsidP="00DE08E3">
            <w:pPr>
              <w:pStyle w:val="ListParagraph"/>
              <w:numPr>
                <w:ilvl w:val="0"/>
                <w:numId w:val="17"/>
              </w:numPr>
              <w:rPr>
                <w:rFonts w:ascii="Arial" w:hAnsi="Arial" w:cs="Arial"/>
                <w:sz w:val="20"/>
                <w:szCs w:val="20"/>
              </w:rPr>
            </w:pPr>
            <w:r>
              <w:rPr>
                <w:rFonts w:ascii="Arial" w:hAnsi="Arial" w:cs="Arial"/>
                <w:sz w:val="20"/>
                <w:szCs w:val="20"/>
              </w:rPr>
              <w:t xml:space="preserve">Relationship with contact/ </w:t>
            </w:r>
            <w:r w:rsidR="000908B2" w:rsidRPr="00F67237">
              <w:rPr>
                <w:rFonts w:ascii="Nyala" w:hAnsi="Nyala" w:cs="Nyala"/>
                <w:sz w:val="20"/>
                <w:szCs w:val="20"/>
              </w:rPr>
              <w:t>ምንዎት</w:t>
            </w:r>
            <w:r w:rsidR="000908B2" w:rsidRPr="00F67237">
              <w:rPr>
                <w:rFonts w:ascii="Arial" w:hAnsi="Arial" w:cs="Arial"/>
                <w:sz w:val="20"/>
                <w:szCs w:val="20"/>
              </w:rPr>
              <w:t xml:space="preserve"> </w:t>
            </w:r>
            <w:r w:rsidR="000908B2" w:rsidRPr="00F67237">
              <w:rPr>
                <w:rFonts w:ascii="Nyala" w:hAnsi="Nyala" w:cs="Nyala"/>
                <w:sz w:val="20"/>
                <w:szCs w:val="20"/>
              </w:rPr>
              <w:t>ናቸ</w:t>
            </w:r>
            <w:r w:rsidR="00FA4AFB" w:rsidRPr="00F67237">
              <w:rPr>
                <w:rFonts w:ascii="Nyala" w:hAnsi="Nyala" w:cs="Nyala"/>
                <w:sz w:val="20"/>
                <w:szCs w:val="20"/>
              </w:rPr>
              <w:t>ው</w:t>
            </w:r>
            <w:r w:rsidR="00FA4AFB" w:rsidRPr="00F67237">
              <w:rPr>
                <w:rFonts w:ascii="Arial" w:hAnsi="Arial" w:cs="Arial"/>
                <w:sz w:val="20"/>
                <w:szCs w:val="20"/>
              </w:rPr>
              <w:t>?</w:t>
            </w:r>
          </w:p>
          <w:p w14:paraId="0A7C7233" w14:textId="77777777" w:rsidR="00FA5733" w:rsidRPr="00F67237" w:rsidRDefault="00FA5733" w:rsidP="00FA5733">
            <w:pPr>
              <w:pStyle w:val="ListParagraph"/>
              <w:ind w:left="360"/>
              <w:rPr>
                <w:rFonts w:ascii="Arial" w:hAnsi="Arial" w:cs="Arial"/>
                <w:sz w:val="20"/>
                <w:szCs w:val="20"/>
              </w:rPr>
            </w:pPr>
          </w:p>
          <w:p w14:paraId="48793956" w14:textId="7BE19CE4" w:rsidR="000908B2" w:rsidRPr="00F67237" w:rsidRDefault="000908B2">
            <w:pPr>
              <w:rPr>
                <w:rFonts w:ascii="Arial" w:hAnsi="Arial" w:cs="Arial"/>
                <w:sz w:val="20"/>
                <w:szCs w:val="20"/>
              </w:rPr>
            </w:pPr>
            <w:r w:rsidRPr="00F67237">
              <w:rPr>
                <w:rFonts w:ascii="Arial" w:hAnsi="Arial" w:cs="Arial"/>
                <w:sz w:val="20"/>
                <w:szCs w:val="20"/>
              </w:rPr>
              <w:t xml:space="preserve">1 = Husband/ </w:t>
            </w:r>
            <w:r w:rsidRPr="00F67237">
              <w:rPr>
                <w:rFonts w:ascii="Nyala" w:hAnsi="Nyala" w:cs="Nyala"/>
                <w:sz w:val="20"/>
                <w:szCs w:val="20"/>
              </w:rPr>
              <w:t>ባል</w:t>
            </w:r>
          </w:p>
          <w:p w14:paraId="6D997A65" w14:textId="007177A4" w:rsidR="000908B2" w:rsidRPr="00F67237" w:rsidRDefault="000908B2">
            <w:pPr>
              <w:rPr>
                <w:rFonts w:ascii="Arial" w:hAnsi="Arial" w:cs="Arial"/>
                <w:sz w:val="20"/>
                <w:szCs w:val="20"/>
              </w:rPr>
            </w:pPr>
            <w:r w:rsidRPr="00F67237">
              <w:rPr>
                <w:rFonts w:ascii="Arial" w:hAnsi="Arial" w:cs="Arial"/>
                <w:sz w:val="20"/>
                <w:szCs w:val="20"/>
              </w:rPr>
              <w:t xml:space="preserve">2 = Parent/ </w:t>
            </w:r>
            <w:r w:rsidRPr="00F67237">
              <w:rPr>
                <w:rFonts w:ascii="Nyala" w:hAnsi="Nyala" w:cs="Nyala"/>
                <w:sz w:val="20"/>
                <w:szCs w:val="20"/>
              </w:rPr>
              <w:t>ወላጅ</w:t>
            </w:r>
          </w:p>
          <w:p w14:paraId="33F972F2" w14:textId="3DE11F10" w:rsidR="000908B2" w:rsidRPr="00F67237" w:rsidRDefault="000908B2" w:rsidP="00CC08DA">
            <w:pPr>
              <w:rPr>
                <w:rFonts w:ascii="Arial" w:hAnsi="Arial" w:cs="Arial"/>
                <w:sz w:val="20"/>
                <w:szCs w:val="20"/>
              </w:rPr>
            </w:pPr>
            <w:r w:rsidRPr="00F67237">
              <w:rPr>
                <w:rFonts w:ascii="Arial" w:hAnsi="Arial" w:cs="Arial"/>
                <w:sz w:val="20"/>
                <w:szCs w:val="20"/>
              </w:rPr>
              <w:t xml:space="preserve">3 = Child/ </w:t>
            </w:r>
            <w:r w:rsidRPr="00F67237">
              <w:rPr>
                <w:rFonts w:ascii="Nyala" w:hAnsi="Nyala" w:cs="Nyala"/>
                <w:sz w:val="20"/>
                <w:szCs w:val="20"/>
              </w:rPr>
              <w:t>ልጅ</w:t>
            </w:r>
          </w:p>
          <w:p w14:paraId="03BB8A4E" w14:textId="327C6F9D" w:rsidR="000908B2" w:rsidRPr="00F67237" w:rsidRDefault="000908B2" w:rsidP="00CC08DA">
            <w:pPr>
              <w:rPr>
                <w:rFonts w:ascii="Arial" w:hAnsi="Arial" w:cs="Arial"/>
                <w:sz w:val="20"/>
                <w:szCs w:val="20"/>
              </w:rPr>
            </w:pPr>
            <w:r w:rsidRPr="00F67237">
              <w:rPr>
                <w:rFonts w:ascii="Arial" w:hAnsi="Arial" w:cs="Arial"/>
                <w:sz w:val="20"/>
                <w:szCs w:val="20"/>
              </w:rPr>
              <w:t xml:space="preserve">4 = Brother/Sister / </w:t>
            </w:r>
            <w:r w:rsidRPr="00F67237">
              <w:rPr>
                <w:rFonts w:ascii="Nyala" w:hAnsi="Nyala" w:cs="Nyala"/>
                <w:sz w:val="20"/>
                <w:szCs w:val="20"/>
              </w:rPr>
              <w:t>እህት</w:t>
            </w:r>
            <w:r w:rsidRPr="00F67237">
              <w:rPr>
                <w:rFonts w:ascii="Arial" w:hAnsi="Arial" w:cs="Arial"/>
                <w:sz w:val="20"/>
                <w:szCs w:val="20"/>
              </w:rPr>
              <w:t xml:space="preserve">/ </w:t>
            </w:r>
            <w:r w:rsidRPr="00F67237">
              <w:rPr>
                <w:rFonts w:ascii="Nyala" w:hAnsi="Nyala" w:cs="Nyala"/>
                <w:sz w:val="20"/>
                <w:szCs w:val="20"/>
              </w:rPr>
              <w:t>ወንድም</w:t>
            </w:r>
          </w:p>
          <w:p w14:paraId="4CB58463" w14:textId="43D91E92" w:rsidR="000908B2" w:rsidRPr="00F67237" w:rsidRDefault="000908B2" w:rsidP="00CC08DA">
            <w:pPr>
              <w:rPr>
                <w:rFonts w:ascii="Arial" w:hAnsi="Arial" w:cs="Arial"/>
                <w:sz w:val="20"/>
                <w:szCs w:val="20"/>
              </w:rPr>
            </w:pPr>
            <w:r w:rsidRPr="00F67237">
              <w:rPr>
                <w:rFonts w:ascii="Arial" w:hAnsi="Arial" w:cs="Arial"/>
                <w:sz w:val="20"/>
                <w:szCs w:val="20"/>
              </w:rPr>
              <w:t xml:space="preserve">5 = Other family member </w:t>
            </w:r>
            <w:r w:rsidRPr="00F67237">
              <w:rPr>
                <w:rFonts w:ascii="Nyala" w:hAnsi="Nyala" w:cs="Nyala"/>
                <w:sz w:val="20"/>
                <w:szCs w:val="20"/>
              </w:rPr>
              <w:t>ሌላ</w:t>
            </w:r>
            <w:r w:rsidRPr="00F67237">
              <w:rPr>
                <w:rFonts w:ascii="Arial" w:hAnsi="Arial" w:cs="Arial"/>
                <w:sz w:val="20"/>
                <w:szCs w:val="20"/>
              </w:rPr>
              <w:t xml:space="preserve"> </w:t>
            </w:r>
            <w:r w:rsidRPr="00F67237">
              <w:rPr>
                <w:rFonts w:ascii="Nyala" w:hAnsi="Nyala" w:cs="Nyala"/>
                <w:sz w:val="20"/>
                <w:szCs w:val="20"/>
              </w:rPr>
              <w:t>የቤተሰብ</w:t>
            </w:r>
            <w:r w:rsidRPr="00F67237">
              <w:rPr>
                <w:rFonts w:ascii="Arial" w:hAnsi="Arial" w:cs="Arial"/>
                <w:sz w:val="20"/>
                <w:szCs w:val="20"/>
              </w:rPr>
              <w:t xml:space="preserve"> </w:t>
            </w:r>
            <w:r w:rsidRPr="00F67237">
              <w:rPr>
                <w:rFonts w:ascii="Nyala" w:hAnsi="Nyala" w:cs="Nyala"/>
                <w:sz w:val="20"/>
                <w:szCs w:val="20"/>
              </w:rPr>
              <w:t>አባል</w:t>
            </w:r>
          </w:p>
          <w:p w14:paraId="6AA4B0B0" w14:textId="633A1514" w:rsidR="000908B2" w:rsidRPr="00F67237" w:rsidRDefault="000908B2" w:rsidP="00CC08DA">
            <w:pPr>
              <w:rPr>
                <w:rFonts w:ascii="Arial" w:hAnsi="Arial" w:cs="Arial"/>
                <w:sz w:val="20"/>
                <w:szCs w:val="20"/>
              </w:rPr>
            </w:pPr>
            <w:r w:rsidRPr="00F67237">
              <w:rPr>
                <w:rFonts w:ascii="Arial" w:hAnsi="Arial" w:cs="Arial"/>
                <w:sz w:val="20"/>
                <w:szCs w:val="20"/>
              </w:rPr>
              <w:t xml:space="preserve">6 = Neighbor </w:t>
            </w:r>
            <w:r w:rsidRPr="00F67237">
              <w:rPr>
                <w:rFonts w:ascii="Nyala" w:hAnsi="Nyala" w:cs="Nyala"/>
                <w:sz w:val="20"/>
                <w:szCs w:val="20"/>
              </w:rPr>
              <w:t>ጎረቤት</w:t>
            </w:r>
          </w:p>
        </w:tc>
        <w:tc>
          <w:tcPr>
            <w:tcW w:w="3557" w:type="dxa"/>
            <w:tcBorders>
              <w:top w:val="nil"/>
              <w:left w:val="nil"/>
              <w:bottom w:val="nil"/>
            </w:tcBorders>
          </w:tcPr>
          <w:p w14:paraId="6F708C99" w14:textId="77777777" w:rsidR="000908B2" w:rsidRDefault="000908B2" w:rsidP="00500E7F">
            <w:pPr>
              <w:rPr>
                <w:rFonts w:ascii="Arial" w:hAnsi="Arial" w:cs="Arial"/>
                <w:b/>
                <w:sz w:val="20"/>
                <w:szCs w:val="20"/>
              </w:rPr>
            </w:pPr>
          </w:p>
          <w:p w14:paraId="7B606712" w14:textId="77777777" w:rsidR="00FA5733" w:rsidRPr="00F67237" w:rsidRDefault="00FA5733" w:rsidP="00500E7F">
            <w:pPr>
              <w:rPr>
                <w:rFonts w:ascii="Arial" w:hAnsi="Arial" w:cs="Arial"/>
                <w:b/>
                <w:sz w:val="20"/>
                <w:szCs w:val="20"/>
              </w:rPr>
            </w:pPr>
          </w:p>
          <w:p w14:paraId="4BCEB900" w14:textId="77777777" w:rsidR="000908B2" w:rsidRPr="00F67237" w:rsidRDefault="000908B2" w:rsidP="00500E7F">
            <w:pPr>
              <w:rPr>
                <w:rFonts w:ascii="Arial" w:hAnsi="Arial" w:cs="Arial"/>
                <w:b/>
                <w:sz w:val="20"/>
                <w:szCs w:val="20"/>
              </w:rPr>
            </w:pPr>
            <w:r w:rsidRPr="00F67237">
              <w:rPr>
                <w:rFonts w:ascii="Arial" w:hAnsi="Arial" w:cs="Arial"/>
                <w:sz w:val="20"/>
                <w:szCs w:val="20"/>
              </w:rPr>
              <w:t xml:space="preserve">7 = Friend/ </w:t>
            </w:r>
            <w:r w:rsidRPr="00F67237">
              <w:rPr>
                <w:rFonts w:ascii="Nyala" w:hAnsi="Nyala" w:cs="Nyala"/>
                <w:sz w:val="20"/>
                <w:szCs w:val="20"/>
              </w:rPr>
              <w:t>ጓደኛ</w:t>
            </w:r>
          </w:p>
          <w:p w14:paraId="549C12BC" w14:textId="77777777" w:rsidR="000908B2" w:rsidRPr="00F67237" w:rsidRDefault="000908B2" w:rsidP="00500E7F">
            <w:pPr>
              <w:rPr>
                <w:rFonts w:ascii="Arial" w:hAnsi="Arial" w:cs="Arial"/>
                <w:sz w:val="20"/>
                <w:szCs w:val="20"/>
              </w:rPr>
            </w:pPr>
            <w:r w:rsidRPr="00F67237">
              <w:rPr>
                <w:rFonts w:ascii="Arial" w:hAnsi="Arial" w:cs="Arial"/>
                <w:sz w:val="20"/>
                <w:szCs w:val="20"/>
              </w:rPr>
              <w:t xml:space="preserve">8 = Employee/ </w:t>
            </w:r>
            <w:r w:rsidRPr="00F67237">
              <w:rPr>
                <w:rFonts w:ascii="Nyala" w:hAnsi="Nyala" w:cs="Nyala"/>
                <w:sz w:val="20"/>
                <w:szCs w:val="20"/>
              </w:rPr>
              <w:t>ተቀጣሪ</w:t>
            </w:r>
            <w:r w:rsidRPr="00F67237">
              <w:rPr>
                <w:rFonts w:ascii="Arial" w:hAnsi="Arial" w:cs="Arial"/>
                <w:sz w:val="20"/>
                <w:szCs w:val="20"/>
              </w:rPr>
              <w:t xml:space="preserve"> </w:t>
            </w:r>
            <w:r w:rsidRPr="00F67237">
              <w:rPr>
                <w:rFonts w:ascii="Nyala" w:hAnsi="Nyala" w:cs="Nyala"/>
                <w:sz w:val="20"/>
                <w:szCs w:val="20"/>
              </w:rPr>
              <w:t>ሰራተኛ</w:t>
            </w:r>
          </w:p>
          <w:p w14:paraId="0287990E" w14:textId="77777777" w:rsidR="000908B2" w:rsidRPr="00F67237" w:rsidRDefault="000908B2" w:rsidP="00500E7F">
            <w:pPr>
              <w:rPr>
                <w:rFonts w:ascii="Arial" w:hAnsi="Arial" w:cs="Arial"/>
                <w:sz w:val="20"/>
                <w:szCs w:val="20"/>
              </w:rPr>
            </w:pPr>
            <w:r w:rsidRPr="00F67237">
              <w:rPr>
                <w:rFonts w:ascii="Arial" w:hAnsi="Arial" w:cs="Arial"/>
                <w:sz w:val="20"/>
                <w:szCs w:val="20"/>
              </w:rPr>
              <w:t xml:space="preserve">9 = Supplier/ </w:t>
            </w:r>
            <w:r w:rsidRPr="00F67237">
              <w:rPr>
                <w:rFonts w:ascii="Nyala" w:hAnsi="Nyala" w:cs="Nyala"/>
                <w:sz w:val="20"/>
                <w:szCs w:val="20"/>
              </w:rPr>
              <w:t>አቅራቢ</w:t>
            </w:r>
          </w:p>
          <w:p w14:paraId="27077100" w14:textId="77777777" w:rsidR="000908B2" w:rsidRPr="00F67237" w:rsidRDefault="000908B2" w:rsidP="00500E7F">
            <w:pPr>
              <w:rPr>
                <w:rFonts w:ascii="Arial" w:hAnsi="Arial" w:cs="Arial"/>
                <w:sz w:val="20"/>
                <w:szCs w:val="20"/>
              </w:rPr>
            </w:pPr>
            <w:r w:rsidRPr="00F67237">
              <w:rPr>
                <w:rFonts w:ascii="Arial" w:hAnsi="Arial" w:cs="Arial"/>
                <w:sz w:val="20"/>
                <w:szCs w:val="20"/>
              </w:rPr>
              <w:t xml:space="preserve">10 = Retailer/ </w:t>
            </w:r>
            <w:r w:rsidRPr="00F67237">
              <w:rPr>
                <w:rFonts w:ascii="Nyala" w:hAnsi="Nyala" w:cs="Nyala"/>
                <w:sz w:val="20"/>
                <w:szCs w:val="20"/>
              </w:rPr>
              <w:t>ሻጭ</w:t>
            </w:r>
            <w:r w:rsidRPr="00F67237">
              <w:rPr>
                <w:rFonts w:ascii="Arial" w:hAnsi="Arial" w:cs="Arial"/>
                <w:sz w:val="20"/>
                <w:szCs w:val="20"/>
              </w:rPr>
              <w:t xml:space="preserve">/ </w:t>
            </w:r>
            <w:r w:rsidRPr="00F67237">
              <w:rPr>
                <w:rFonts w:ascii="Nyala" w:hAnsi="Nyala" w:cs="Nyala"/>
                <w:sz w:val="20"/>
                <w:szCs w:val="20"/>
              </w:rPr>
              <w:t>ቸርቻሪ</w:t>
            </w:r>
          </w:p>
          <w:p w14:paraId="6386C858" w14:textId="77777777" w:rsidR="000908B2" w:rsidRPr="00F67237" w:rsidRDefault="000908B2" w:rsidP="00500E7F">
            <w:pPr>
              <w:rPr>
                <w:rFonts w:ascii="Arial" w:hAnsi="Arial" w:cs="Arial"/>
                <w:sz w:val="20"/>
                <w:szCs w:val="20"/>
              </w:rPr>
            </w:pPr>
            <w:r w:rsidRPr="00F67237">
              <w:rPr>
                <w:rFonts w:ascii="Arial" w:hAnsi="Arial" w:cs="Arial"/>
                <w:sz w:val="20"/>
                <w:szCs w:val="20"/>
              </w:rPr>
              <w:t xml:space="preserve">11 = Other personal contact/ </w:t>
            </w:r>
            <w:r w:rsidRPr="00F67237">
              <w:rPr>
                <w:rFonts w:ascii="Nyala" w:hAnsi="Nyala" w:cs="Nyala"/>
                <w:sz w:val="20"/>
                <w:szCs w:val="20"/>
              </w:rPr>
              <w:t>ሌላ</w:t>
            </w:r>
            <w:r w:rsidRPr="00F67237">
              <w:rPr>
                <w:rFonts w:ascii="Arial" w:hAnsi="Arial" w:cs="Arial"/>
                <w:sz w:val="20"/>
                <w:szCs w:val="20"/>
              </w:rPr>
              <w:t xml:space="preserve"> </w:t>
            </w:r>
            <w:r w:rsidRPr="00F67237">
              <w:rPr>
                <w:rFonts w:ascii="Nyala" w:hAnsi="Nyala" w:cs="Nyala"/>
                <w:sz w:val="20"/>
                <w:szCs w:val="20"/>
              </w:rPr>
              <w:t>በግል</w:t>
            </w:r>
            <w:r w:rsidRPr="00F67237">
              <w:rPr>
                <w:rFonts w:ascii="Arial" w:hAnsi="Arial" w:cs="Arial"/>
                <w:sz w:val="20"/>
                <w:szCs w:val="20"/>
              </w:rPr>
              <w:t xml:space="preserve"> </w:t>
            </w:r>
            <w:r w:rsidRPr="00F67237">
              <w:rPr>
                <w:rFonts w:ascii="Nyala" w:hAnsi="Nyala" w:cs="Nyala"/>
                <w:sz w:val="20"/>
                <w:szCs w:val="20"/>
              </w:rPr>
              <w:t>የማውቀው</w:t>
            </w:r>
            <w:r w:rsidRPr="00F67237">
              <w:rPr>
                <w:rFonts w:ascii="Arial" w:hAnsi="Arial" w:cs="Arial"/>
                <w:sz w:val="20"/>
                <w:szCs w:val="20"/>
              </w:rPr>
              <w:t xml:space="preserve"> </w:t>
            </w:r>
            <w:r w:rsidRPr="00F67237">
              <w:rPr>
                <w:rFonts w:ascii="Nyala" w:hAnsi="Nyala" w:cs="Nyala"/>
                <w:sz w:val="20"/>
                <w:szCs w:val="20"/>
              </w:rPr>
              <w:t>ሰው</w:t>
            </w:r>
          </w:p>
          <w:p w14:paraId="29CCC7F8" w14:textId="44C0C36A" w:rsidR="000908B2" w:rsidRPr="00F67237" w:rsidRDefault="000908B2">
            <w:pPr>
              <w:rPr>
                <w:rFonts w:ascii="Arial" w:hAnsi="Arial" w:cs="Arial"/>
                <w:b/>
                <w:sz w:val="20"/>
                <w:szCs w:val="20"/>
              </w:rPr>
            </w:pPr>
            <w:r w:rsidRPr="00F67237">
              <w:rPr>
                <w:rFonts w:ascii="Arial" w:hAnsi="Arial" w:cs="Arial"/>
                <w:sz w:val="20"/>
                <w:szCs w:val="20"/>
              </w:rPr>
              <w:t xml:space="preserve">12 = Other business contact/ </w:t>
            </w:r>
            <w:r w:rsidRPr="00F67237">
              <w:rPr>
                <w:rFonts w:ascii="Nyala" w:hAnsi="Nyala" w:cs="Nyala"/>
                <w:sz w:val="20"/>
                <w:szCs w:val="20"/>
              </w:rPr>
              <w:t>ሌላ</w:t>
            </w:r>
            <w:r w:rsidRPr="00F67237">
              <w:rPr>
                <w:rFonts w:ascii="Arial" w:hAnsi="Arial" w:cs="Arial"/>
                <w:sz w:val="20"/>
                <w:szCs w:val="20"/>
              </w:rPr>
              <w:t xml:space="preserve"> </w:t>
            </w:r>
            <w:r w:rsidRPr="00F67237">
              <w:rPr>
                <w:rFonts w:ascii="Nyala" w:hAnsi="Nyala" w:cs="Nyala"/>
                <w:sz w:val="20"/>
                <w:szCs w:val="20"/>
              </w:rPr>
              <w:t>በንግድ</w:t>
            </w:r>
            <w:r w:rsidRPr="00F67237">
              <w:rPr>
                <w:rFonts w:ascii="Arial" w:hAnsi="Arial" w:cs="Arial"/>
                <w:sz w:val="20"/>
                <w:szCs w:val="20"/>
              </w:rPr>
              <w:t xml:space="preserve"> </w:t>
            </w:r>
            <w:r w:rsidRPr="00F67237">
              <w:rPr>
                <w:rFonts w:ascii="Nyala" w:hAnsi="Nyala" w:cs="Nyala"/>
                <w:sz w:val="20"/>
                <w:szCs w:val="20"/>
              </w:rPr>
              <w:t>የማውቀው</w:t>
            </w:r>
            <w:r w:rsidRPr="00F67237">
              <w:rPr>
                <w:rFonts w:ascii="Arial" w:hAnsi="Arial" w:cs="Arial"/>
                <w:sz w:val="20"/>
                <w:szCs w:val="20"/>
              </w:rPr>
              <w:t xml:space="preserve"> </w:t>
            </w:r>
            <w:r w:rsidRPr="00F67237">
              <w:rPr>
                <w:rFonts w:ascii="Nyala" w:hAnsi="Nyala" w:cs="Nyala"/>
                <w:sz w:val="20"/>
                <w:szCs w:val="20"/>
              </w:rPr>
              <w:t>ሰው</w:t>
            </w:r>
          </w:p>
        </w:tc>
      </w:tr>
      <w:tr w:rsidR="000908B2" w:rsidRPr="00F67237" w14:paraId="30604CDA" w14:textId="77777777" w:rsidTr="009A67A7">
        <w:trPr>
          <w:trHeight w:val="333"/>
        </w:trPr>
        <w:tc>
          <w:tcPr>
            <w:tcW w:w="895" w:type="dxa"/>
            <w:tcBorders>
              <w:top w:val="nil"/>
              <w:bottom w:val="single" w:sz="4" w:space="0" w:color="auto"/>
              <w:right w:val="single" w:sz="4" w:space="0" w:color="auto"/>
            </w:tcBorders>
          </w:tcPr>
          <w:p w14:paraId="626CD966" w14:textId="77777777" w:rsidR="000908B2" w:rsidRPr="00F67237" w:rsidRDefault="000908B2">
            <w:pPr>
              <w:rPr>
                <w:rFonts w:ascii="Arial" w:hAnsi="Arial" w:cs="Arial"/>
                <w:sz w:val="20"/>
                <w:szCs w:val="20"/>
              </w:rPr>
            </w:pPr>
          </w:p>
        </w:tc>
        <w:tc>
          <w:tcPr>
            <w:tcW w:w="8167" w:type="dxa"/>
            <w:gridSpan w:val="3"/>
            <w:tcBorders>
              <w:top w:val="nil"/>
              <w:left w:val="single" w:sz="4" w:space="0" w:color="auto"/>
              <w:bottom w:val="single" w:sz="4" w:space="0" w:color="auto"/>
            </w:tcBorders>
          </w:tcPr>
          <w:p w14:paraId="04DD144C" w14:textId="5F3AC41C" w:rsidR="000908B2" w:rsidRPr="00F67237" w:rsidRDefault="000908B2" w:rsidP="00DE08E3">
            <w:pPr>
              <w:pStyle w:val="ListParagraph"/>
              <w:numPr>
                <w:ilvl w:val="0"/>
                <w:numId w:val="17"/>
              </w:numPr>
              <w:rPr>
                <w:rFonts w:ascii="Arial" w:hAnsi="Arial" w:cs="Arial"/>
                <w:sz w:val="20"/>
                <w:szCs w:val="20"/>
              </w:rPr>
            </w:pPr>
            <w:r w:rsidRPr="00F67237">
              <w:rPr>
                <w:rFonts w:ascii="Arial" w:hAnsi="Arial" w:cs="Arial"/>
                <w:sz w:val="20"/>
                <w:szCs w:val="20"/>
              </w:rPr>
              <w:t xml:space="preserve">Mobile phone number of </w:t>
            </w:r>
            <w:r w:rsidR="00324DA7">
              <w:rPr>
                <w:rFonts w:ascii="Arial" w:hAnsi="Arial" w:cs="Arial"/>
                <w:sz w:val="20"/>
                <w:szCs w:val="20"/>
              </w:rPr>
              <w:t>contact/</w:t>
            </w:r>
            <w:r w:rsidR="001940DB" w:rsidRPr="00F67237">
              <w:rPr>
                <w:rFonts w:ascii="Nyala" w:hAnsi="Nyala" w:cs="Nyala"/>
                <w:sz w:val="20"/>
                <w:szCs w:val="20"/>
              </w:rPr>
              <w:t>የሞባይል</w:t>
            </w:r>
            <w:r w:rsidR="001940DB" w:rsidRPr="00F67237">
              <w:rPr>
                <w:rFonts w:ascii="Arial" w:hAnsi="Arial" w:cs="Arial"/>
                <w:sz w:val="20"/>
                <w:szCs w:val="20"/>
              </w:rPr>
              <w:t xml:space="preserve"> </w:t>
            </w:r>
            <w:r w:rsidR="001940DB" w:rsidRPr="00F67237">
              <w:rPr>
                <w:rFonts w:ascii="Nyala" w:hAnsi="Nyala" w:cs="Nyala"/>
                <w:sz w:val="20"/>
                <w:szCs w:val="20"/>
              </w:rPr>
              <w:t>ስልክ</w:t>
            </w:r>
            <w:r w:rsidR="001940DB" w:rsidRPr="00F67237">
              <w:rPr>
                <w:rFonts w:ascii="Arial" w:hAnsi="Arial" w:cs="Arial"/>
                <w:sz w:val="20"/>
                <w:szCs w:val="20"/>
              </w:rPr>
              <w:t xml:space="preserve"> </w:t>
            </w:r>
            <w:r w:rsidR="001940DB" w:rsidRPr="00F67237">
              <w:rPr>
                <w:rFonts w:ascii="Nyala" w:hAnsi="Nyala" w:cs="Nyala"/>
                <w:sz w:val="20"/>
                <w:szCs w:val="20"/>
              </w:rPr>
              <w:t>ቁጥር</w:t>
            </w:r>
            <w:r w:rsidR="001940DB" w:rsidRPr="00F67237">
              <w:rPr>
                <w:rFonts w:ascii="Arial" w:hAnsi="Arial" w:cs="Arial"/>
                <w:sz w:val="20"/>
                <w:szCs w:val="20"/>
              </w:rPr>
              <w:t xml:space="preserve">: </w:t>
            </w:r>
            <w:r w:rsidRPr="00F67237">
              <w:rPr>
                <w:rFonts w:ascii="Arial" w:hAnsi="Arial" w:cs="Arial"/>
                <w:sz w:val="20"/>
                <w:szCs w:val="20"/>
              </w:rPr>
              <w:t xml:space="preserve"> ____________________</w:t>
            </w:r>
          </w:p>
        </w:tc>
      </w:tr>
      <w:tr w:rsidR="000908B2" w:rsidRPr="00F67237" w14:paraId="37B6AC94" w14:textId="77777777" w:rsidTr="009A67A7">
        <w:trPr>
          <w:trHeight w:val="333"/>
        </w:trPr>
        <w:tc>
          <w:tcPr>
            <w:tcW w:w="895" w:type="dxa"/>
          </w:tcPr>
          <w:p w14:paraId="7971053C" w14:textId="77777777" w:rsidR="000908B2" w:rsidRPr="00F67237" w:rsidRDefault="000908B2">
            <w:pPr>
              <w:rPr>
                <w:rFonts w:ascii="Arial" w:hAnsi="Arial" w:cs="Arial"/>
                <w:sz w:val="20"/>
                <w:szCs w:val="20"/>
              </w:rPr>
            </w:pPr>
            <w:r w:rsidRPr="00F67237">
              <w:rPr>
                <w:rFonts w:ascii="Arial" w:hAnsi="Arial" w:cs="Arial"/>
                <w:sz w:val="20"/>
                <w:szCs w:val="20"/>
              </w:rPr>
              <w:t>6</w:t>
            </w:r>
          </w:p>
        </w:tc>
        <w:tc>
          <w:tcPr>
            <w:tcW w:w="8167" w:type="dxa"/>
            <w:gridSpan w:val="3"/>
          </w:tcPr>
          <w:p w14:paraId="7FE2B7EB" w14:textId="51E9DF98" w:rsidR="000908B2" w:rsidRPr="00F67237" w:rsidRDefault="000908B2">
            <w:pPr>
              <w:rPr>
                <w:rFonts w:ascii="Arial" w:hAnsi="Arial" w:cs="Arial"/>
                <w:sz w:val="20"/>
                <w:szCs w:val="20"/>
              </w:rPr>
            </w:pPr>
            <w:r w:rsidRPr="00F67237">
              <w:rPr>
                <w:rFonts w:ascii="Arial" w:hAnsi="Arial" w:cs="Arial"/>
                <w:sz w:val="20"/>
                <w:szCs w:val="20"/>
              </w:rPr>
              <w:t xml:space="preserve">What is your age? </w:t>
            </w:r>
            <w:r w:rsidRPr="00F67237">
              <w:rPr>
                <w:rFonts w:ascii="Arial" w:hAnsi="Arial" w:cs="Arial"/>
                <w:b/>
                <w:i/>
                <w:sz w:val="20"/>
                <w:szCs w:val="20"/>
              </w:rPr>
              <w:t>(</w:t>
            </w:r>
            <w:r w:rsidR="00473C46" w:rsidRPr="00F67237">
              <w:rPr>
                <w:rFonts w:ascii="Arial" w:hAnsi="Arial" w:cs="Arial"/>
                <w:b/>
                <w:i/>
                <w:sz w:val="20"/>
                <w:szCs w:val="20"/>
              </w:rPr>
              <w:t>Write</w:t>
            </w:r>
            <w:r w:rsidRPr="00F67237">
              <w:rPr>
                <w:rFonts w:ascii="Arial" w:hAnsi="Arial" w:cs="Arial"/>
                <w:b/>
                <w:i/>
                <w:sz w:val="20"/>
                <w:szCs w:val="20"/>
              </w:rPr>
              <w:t xml:space="preserve"> down in full years</w:t>
            </w:r>
            <w:r w:rsidR="00473C46" w:rsidRPr="00F67237">
              <w:rPr>
                <w:rFonts w:ascii="Arial" w:hAnsi="Arial" w:cs="Arial"/>
                <w:b/>
                <w:i/>
                <w:sz w:val="20"/>
                <w:szCs w:val="20"/>
              </w:rPr>
              <w:t>)</w:t>
            </w:r>
            <w:r w:rsidR="00473C46" w:rsidRPr="00F67237">
              <w:rPr>
                <w:rFonts w:ascii="Arial" w:hAnsi="Arial" w:cs="Arial"/>
                <w:sz w:val="20"/>
                <w:szCs w:val="20"/>
              </w:rPr>
              <w:t>?</w:t>
            </w:r>
            <w:r w:rsidR="00473C46">
              <w:rPr>
                <w:rFonts w:ascii="Arial" w:hAnsi="Arial" w:cs="Arial"/>
                <w:sz w:val="20"/>
                <w:szCs w:val="20"/>
              </w:rPr>
              <w:t xml:space="preserve"> </w:t>
            </w:r>
            <w:r w:rsidR="00372FE1" w:rsidRPr="00F67237">
              <w:rPr>
                <w:rFonts w:ascii="Nyala" w:hAnsi="Nyala" w:cs="Nyala"/>
                <w:i/>
                <w:sz w:val="20"/>
                <w:szCs w:val="20"/>
              </w:rPr>
              <w:t>እድሜዎ</w:t>
            </w:r>
            <w:r w:rsidR="00372FE1" w:rsidRPr="00F67237">
              <w:rPr>
                <w:rFonts w:ascii="Arial" w:hAnsi="Arial" w:cs="Arial"/>
                <w:sz w:val="20"/>
                <w:szCs w:val="20"/>
              </w:rPr>
              <w:t xml:space="preserve">? </w:t>
            </w:r>
            <w:r w:rsidR="00372FE1" w:rsidRPr="00F67237">
              <w:rPr>
                <w:rFonts w:ascii="Arial" w:hAnsi="Arial" w:cs="Arial"/>
                <w:b/>
                <w:sz w:val="20"/>
                <w:szCs w:val="20"/>
              </w:rPr>
              <w:t>(</w:t>
            </w:r>
            <w:r w:rsidR="00BF6C9B">
              <w:rPr>
                <w:rFonts w:ascii="Nyala" w:hAnsi="Nyala" w:cs="Nyala"/>
                <w:b/>
                <w:sz w:val="20"/>
                <w:szCs w:val="20"/>
              </w:rPr>
              <w:t>በ</w:t>
            </w:r>
            <w:r w:rsidR="00372FE1" w:rsidRPr="00F67237">
              <w:rPr>
                <w:rFonts w:ascii="Nyala" w:hAnsi="Nyala" w:cs="Nyala"/>
                <w:b/>
                <w:sz w:val="20"/>
                <w:szCs w:val="20"/>
              </w:rPr>
              <w:t>ሙሉ</w:t>
            </w:r>
            <w:r w:rsidR="00372FE1" w:rsidRPr="00F67237">
              <w:rPr>
                <w:rFonts w:ascii="Arial" w:hAnsi="Arial" w:cs="Arial"/>
                <w:b/>
                <w:sz w:val="20"/>
                <w:szCs w:val="20"/>
              </w:rPr>
              <w:t xml:space="preserve"> </w:t>
            </w:r>
            <w:r w:rsidR="00BF6C9B">
              <w:rPr>
                <w:rFonts w:ascii="Nyala" w:hAnsi="Nyala" w:cs="Nyala"/>
                <w:b/>
                <w:sz w:val="20"/>
                <w:szCs w:val="20"/>
              </w:rPr>
              <w:t>አመት</w:t>
            </w:r>
            <w:r w:rsidR="00105FD8">
              <w:rPr>
                <w:rFonts w:ascii="Nyala" w:hAnsi="Nyala" w:cs="Nyala"/>
                <w:b/>
                <w:sz w:val="20"/>
                <w:szCs w:val="20"/>
              </w:rPr>
              <w:t xml:space="preserve"> </w:t>
            </w:r>
            <w:r w:rsidR="00105FD8" w:rsidRPr="00F67237">
              <w:rPr>
                <w:rFonts w:ascii="Nyala" w:hAnsi="Nyala" w:cs="Nyala"/>
                <w:b/>
                <w:i/>
                <w:sz w:val="20"/>
                <w:szCs w:val="20"/>
              </w:rPr>
              <w:t>ይግለፁ</w:t>
            </w:r>
            <w:r w:rsidR="00372FE1" w:rsidRPr="00F67237">
              <w:rPr>
                <w:rFonts w:ascii="Arial" w:hAnsi="Arial" w:cs="Arial"/>
                <w:b/>
                <w:sz w:val="20"/>
                <w:szCs w:val="20"/>
              </w:rPr>
              <w:t>)</w:t>
            </w:r>
          </w:p>
        </w:tc>
      </w:tr>
      <w:tr w:rsidR="000908B2" w:rsidRPr="00F67237" w14:paraId="084659BA" w14:textId="77777777" w:rsidTr="009A67A7">
        <w:trPr>
          <w:trHeight w:val="333"/>
        </w:trPr>
        <w:tc>
          <w:tcPr>
            <w:tcW w:w="895" w:type="dxa"/>
          </w:tcPr>
          <w:p w14:paraId="76078D7E" w14:textId="77777777" w:rsidR="000908B2" w:rsidRPr="00F67237" w:rsidRDefault="000908B2">
            <w:pPr>
              <w:rPr>
                <w:rFonts w:ascii="Arial" w:hAnsi="Arial" w:cs="Arial"/>
                <w:sz w:val="20"/>
                <w:szCs w:val="20"/>
              </w:rPr>
            </w:pPr>
            <w:r w:rsidRPr="00F67237">
              <w:rPr>
                <w:rFonts w:ascii="Arial" w:hAnsi="Arial" w:cs="Arial"/>
                <w:sz w:val="20"/>
                <w:szCs w:val="20"/>
              </w:rPr>
              <w:t>7</w:t>
            </w:r>
          </w:p>
        </w:tc>
        <w:tc>
          <w:tcPr>
            <w:tcW w:w="8167" w:type="dxa"/>
            <w:gridSpan w:val="3"/>
          </w:tcPr>
          <w:p w14:paraId="1ACC11E9" w14:textId="2438D233" w:rsidR="000908B2" w:rsidRPr="00F67237" w:rsidRDefault="000908B2" w:rsidP="008443EF">
            <w:pPr>
              <w:rPr>
                <w:rFonts w:ascii="Arial" w:hAnsi="Arial" w:cs="Arial"/>
                <w:sz w:val="20"/>
                <w:szCs w:val="20"/>
              </w:rPr>
            </w:pPr>
            <w:r w:rsidRPr="00F67237">
              <w:rPr>
                <w:rFonts w:ascii="Arial" w:hAnsi="Arial" w:cs="Arial"/>
                <w:sz w:val="20"/>
                <w:szCs w:val="20"/>
              </w:rPr>
              <w:t xml:space="preserve">What is your place of birth? </w:t>
            </w:r>
            <w:r w:rsidR="005F379B" w:rsidRPr="00F67237">
              <w:rPr>
                <w:rFonts w:ascii="Arial" w:hAnsi="Arial" w:cs="Arial"/>
                <w:sz w:val="20"/>
                <w:szCs w:val="20"/>
              </w:rPr>
              <w:t xml:space="preserve"> </w:t>
            </w:r>
            <w:r w:rsidR="005F379B" w:rsidRPr="00F67237">
              <w:rPr>
                <w:rFonts w:ascii="Nyala" w:hAnsi="Nyala" w:cs="Nyala"/>
                <w:sz w:val="20"/>
                <w:szCs w:val="20"/>
              </w:rPr>
              <w:t>የትውልድ</w:t>
            </w:r>
            <w:r w:rsidR="005F379B" w:rsidRPr="00F67237">
              <w:rPr>
                <w:rFonts w:ascii="Arial" w:hAnsi="Arial" w:cs="Arial"/>
                <w:sz w:val="20"/>
                <w:szCs w:val="20"/>
              </w:rPr>
              <w:t xml:space="preserve"> </w:t>
            </w:r>
            <w:r w:rsidR="005F379B" w:rsidRPr="00F67237">
              <w:rPr>
                <w:rFonts w:ascii="Nyala" w:hAnsi="Nyala" w:cs="Nyala"/>
                <w:sz w:val="20"/>
                <w:szCs w:val="20"/>
              </w:rPr>
              <w:t>ስፍራ</w:t>
            </w:r>
            <w:r w:rsidR="005F379B" w:rsidRPr="00F67237">
              <w:rPr>
                <w:rFonts w:ascii="Arial" w:hAnsi="Arial" w:cs="Arial"/>
                <w:sz w:val="20"/>
                <w:szCs w:val="20"/>
              </w:rPr>
              <w:t>?</w:t>
            </w:r>
          </w:p>
          <w:p w14:paraId="4CCD3CC2" w14:textId="77777777" w:rsidR="005748A3" w:rsidRPr="00F67237" w:rsidRDefault="005748A3" w:rsidP="005748A3">
            <w:pPr>
              <w:rPr>
                <w:rFonts w:ascii="Arial" w:hAnsi="Arial" w:cs="Arial"/>
                <w:sz w:val="20"/>
                <w:szCs w:val="20"/>
              </w:rPr>
            </w:pPr>
            <w:r w:rsidRPr="00F67237">
              <w:rPr>
                <w:rFonts w:ascii="Arial" w:hAnsi="Arial" w:cs="Arial"/>
                <w:sz w:val="20"/>
                <w:szCs w:val="20"/>
              </w:rPr>
              <w:t xml:space="preserve">1 = Addis Ababa/ </w:t>
            </w:r>
            <w:r w:rsidRPr="00F67237">
              <w:rPr>
                <w:rFonts w:ascii="Nyala" w:hAnsi="Nyala" w:cs="Nyala"/>
                <w:sz w:val="20"/>
                <w:szCs w:val="20"/>
              </w:rPr>
              <w:t>አዲስ</w:t>
            </w:r>
            <w:r w:rsidRPr="00F67237">
              <w:rPr>
                <w:rFonts w:ascii="Arial" w:hAnsi="Arial" w:cs="Arial"/>
                <w:sz w:val="20"/>
                <w:szCs w:val="20"/>
              </w:rPr>
              <w:t xml:space="preserve"> </w:t>
            </w:r>
            <w:r w:rsidRPr="00F67237">
              <w:rPr>
                <w:rFonts w:ascii="Nyala" w:hAnsi="Nyala" w:cs="Nyala"/>
                <w:sz w:val="20"/>
                <w:szCs w:val="20"/>
              </w:rPr>
              <w:t>አበባ</w:t>
            </w:r>
          </w:p>
          <w:p w14:paraId="78A0B29E" w14:textId="77777777" w:rsidR="005748A3" w:rsidRPr="00F67237" w:rsidRDefault="005748A3" w:rsidP="005748A3">
            <w:pPr>
              <w:rPr>
                <w:rFonts w:ascii="Arial" w:hAnsi="Arial" w:cs="Arial"/>
                <w:sz w:val="20"/>
                <w:szCs w:val="20"/>
              </w:rPr>
            </w:pPr>
            <w:r w:rsidRPr="00F67237">
              <w:rPr>
                <w:rFonts w:ascii="Arial" w:hAnsi="Arial" w:cs="Arial"/>
                <w:sz w:val="20"/>
                <w:szCs w:val="20"/>
              </w:rPr>
              <w:t xml:space="preserve">2 = Adama/ </w:t>
            </w:r>
            <w:r w:rsidRPr="00F67237">
              <w:rPr>
                <w:rFonts w:ascii="Nyala" w:hAnsi="Nyala" w:cs="Nyala"/>
                <w:sz w:val="20"/>
                <w:szCs w:val="20"/>
              </w:rPr>
              <w:t>አዳማ</w:t>
            </w:r>
          </w:p>
          <w:p w14:paraId="47F156ED" w14:textId="77777777" w:rsidR="005748A3" w:rsidRPr="00F67237" w:rsidRDefault="005748A3" w:rsidP="005748A3">
            <w:pPr>
              <w:rPr>
                <w:rFonts w:ascii="Arial" w:hAnsi="Arial" w:cs="Arial"/>
                <w:sz w:val="20"/>
                <w:szCs w:val="20"/>
              </w:rPr>
            </w:pPr>
            <w:r w:rsidRPr="00F67237">
              <w:rPr>
                <w:rFonts w:ascii="Arial" w:hAnsi="Arial" w:cs="Arial"/>
                <w:sz w:val="20"/>
                <w:szCs w:val="20"/>
              </w:rPr>
              <w:t xml:space="preserve">3 = Bahir Dar/ </w:t>
            </w:r>
            <w:r w:rsidRPr="00F67237">
              <w:rPr>
                <w:rFonts w:ascii="Nyala" w:hAnsi="Nyala" w:cs="Nyala"/>
                <w:sz w:val="20"/>
                <w:szCs w:val="20"/>
              </w:rPr>
              <w:t>ባህር</w:t>
            </w:r>
            <w:r w:rsidRPr="00F67237">
              <w:rPr>
                <w:rFonts w:ascii="Arial" w:hAnsi="Arial" w:cs="Arial"/>
                <w:sz w:val="20"/>
                <w:szCs w:val="20"/>
              </w:rPr>
              <w:t xml:space="preserve"> </w:t>
            </w:r>
            <w:r w:rsidRPr="00F67237">
              <w:rPr>
                <w:rFonts w:ascii="Nyala" w:hAnsi="Nyala" w:cs="Nyala"/>
                <w:sz w:val="20"/>
                <w:szCs w:val="20"/>
              </w:rPr>
              <w:t>ዳር</w:t>
            </w:r>
          </w:p>
          <w:p w14:paraId="10A0A1EF" w14:textId="77777777" w:rsidR="005748A3" w:rsidRPr="00F67237" w:rsidRDefault="005748A3" w:rsidP="005748A3">
            <w:pPr>
              <w:rPr>
                <w:rFonts w:ascii="Arial" w:hAnsi="Arial" w:cs="Arial"/>
                <w:sz w:val="20"/>
                <w:szCs w:val="20"/>
              </w:rPr>
            </w:pPr>
            <w:r w:rsidRPr="00F67237">
              <w:rPr>
                <w:rFonts w:ascii="Arial" w:hAnsi="Arial" w:cs="Arial"/>
                <w:sz w:val="20"/>
                <w:szCs w:val="20"/>
              </w:rPr>
              <w:t xml:space="preserve">4 = Dire Dawa/ </w:t>
            </w:r>
            <w:r w:rsidRPr="00F67237">
              <w:rPr>
                <w:rFonts w:ascii="Nyala" w:hAnsi="Nyala" w:cs="Nyala"/>
                <w:sz w:val="20"/>
                <w:szCs w:val="20"/>
              </w:rPr>
              <w:t>ድሬ</w:t>
            </w:r>
            <w:r w:rsidRPr="00F67237">
              <w:rPr>
                <w:rFonts w:ascii="Arial" w:hAnsi="Arial" w:cs="Arial"/>
                <w:sz w:val="20"/>
                <w:szCs w:val="20"/>
              </w:rPr>
              <w:t xml:space="preserve"> </w:t>
            </w:r>
            <w:r w:rsidRPr="00F67237">
              <w:rPr>
                <w:rFonts w:ascii="Nyala" w:hAnsi="Nyala" w:cs="Nyala"/>
                <w:sz w:val="20"/>
                <w:szCs w:val="20"/>
              </w:rPr>
              <w:t>ደዋ</w:t>
            </w:r>
          </w:p>
          <w:p w14:paraId="7D710D83" w14:textId="77777777" w:rsidR="005748A3" w:rsidRPr="00F67237" w:rsidRDefault="005748A3" w:rsidP="005748A3">
            <w:pPr>
              <w:rPr>
                <w:rFonts w:ascii="Arial" w:hAnsi="Arial" w:cs="Arial"/>
                <w:sz w:val="20"/>
                <w:szCs w:val="20"/>
              </w:rPr>
            </w:pPr>
            <w:r w:rsidRPr="00F67237">
              <w:rPr>
                <w:rFonts w:ascii="Arial" w:hAnsi="Arial" w:cs="Arial"/>
                <w:sz w:val="20"/>
                <w:szCs w:val="20"/>
              </w:rPr>
              <w:t xml:space="preserve">5 = Hawassa/ </w:t>
            </w:r>
            <w:r w:rsidRPr="00F67237">
              <w:rPr>
                <w:rFonts w:ascii="Nyala" w:hAnsi="Nyala" w:cs="Nyala"/>
                <w:sz w:val="20"/>
                <w:szCs w:val="20"/>
              </w:rPr>
              <w:t>ሃዋሳ</w:t>
            </w:r>
          </w:p>
          <w:p w14:paraId="75204390" w14:textId="77777777" w:rsidR="005748A3" w:rsidRPr="00F67237" w:rsidRDefault="005748A3" w:rsidP="005748A3">
            <w:pPr>
              <w:rPr>
                <w:rFonts w:ascii="Arial" w:hAnsi="Arial" w:cs="Arial"/>
                <w:sz w:val="20"/>
                <w:szCs w:val="20"/>
              </w:rPr>
            </w:pPr>
            <w:r w:rsidRPr="00F67237">
              <w:rPr>
                <w:rFonts w:ascii="Arial" w:hAnsi="Arial" w:cs="Arial"/>
                <w:sz w:val="20"/>
                <w:szCs w:val="20"/>
              </w:rPr>
              <w:t xml:space="preserve">6 = Mekelle/ </w:t>
            </w:r>
            <w:r w:rsidRPr="00F67237">
              <w:rPr>
                <w:rFonts w:ascii="Nyala" w:hAnsi="Nyala" w:cs="Nyala"/>
                <w:sz w:val="20"/>
                <w:szCs w:val="20"/>
              </w:rPr>
              <w:t>መቀሌ</w:t>
            </w:r>
          </w:p>
          <w:p w14:paraId="71CCD795" w14:textId="77777777" w:rsidR="005748A3" w:rsidRPr="00F67237" w:rsidRDefault="005748A3" w:rsidP="005748A3">
            <w:pPr>
              <w:rPr>
                <w:rFonts w:ascii="Arial" w:hAnsi="Arial" w:cs="Arial"/>
                <w:sz w:val="20"/>
                <w:szCs w:val="20"/>
              </w:rPr>
            </w:pPr>
            <w:r w:rsidRPr="00F67237">
              <w:rPr>
                <w:rFonts w:ascii="Arial" w:hAnsi="Arial" w:cs="Arial"/>
                <w:sz w:val="20"/>
                <w:szCs w:val="20"/>
              </w:rPr>
              <w:t xml:space="preserve">7 = Other place in Ethiopia/ </w:t>
            </w:r>
            <w:r w:rsidRPr="00F67237">
              <w:rPr>
                <w:rFonts w:ascii="Nyala" w:hAnsi="Nyala" w:cs="Nyala"/>
                <w:sz w:val="20"/>
                <w:szCs w:val="20"/>
              </w:rPr>
              <w:t>ሌላ</w:t>
            </w:r>
            <w:r w:rsidRPr="00F67237">
              <w:rPr>
                <w:rFonts w:ascii="Arial" w:hAnsi="Arial" w:cs="Arial"/>
                <w:sz w:val="20"/>
                <w:szCs w:val="20"/>
              </w:rPr>
              <w:t xml:space="preserve"> </w:t>
            </w:r>
            <w:r w:rsidRPr="00F67237">
              <w:rPr>
                <w:rFonts w:ascii="Nyala" w:hAnsi="Nyala" w:cs="Nyala"/>
                <w:sz w:val="20"/>
                <w:szCs w:val="20"/>
              </w:rPr>
              <w:t>ቦታ</w:t>
            </w:r>
            <w:r w:rsidRPr="00F67237">
              <w:rPr>
                <w:rFonts w:ascii="Arial" w:hAnsi="Arial" w:cs="Arial"/>
                <w:sz w:val="20"/>
                <w:szCs w:val="20"/>
              </w:rPr>
              <w:t xml:space="preserve"> (</w:t>
            </w:r>
            <w:r w:rsidRPr="00F67237">
              <w:rPr>
                <w:rFonts w:ascii="Nyala" w:hAnsi="Nyala" w:cs="Nyala"/>
                <w:sz w:val="20"/>
                <w:szCs w:val="20"/>
              </w:rPr>
              <w:t>ኢትዮጵያ</w:t>
            </w:r>
            <w:r w:rsidRPr="00F67237">
              <w:rPr>
                <w:rFonts w:ascii="Arial" w:hAnsi="Arial" w:cs="Arial"/>
                <w:sz w:val="20"/>
                <w:szCs w:val="20"/>
              </w:rPr>
              <w:t xml:space="preserve"> </w:t>
            </w:r>
            <w:r w:rsidRPr="00F67237">
              <w:rPr>
                <w:rFonts w:ascii="Nyala" w:hAnsi="Nyala" w:cs="Nyala"/>
                <w:sz w:val="20"/>
                <w:szCs w:val="20"/>
              </w:rPr>
              <w:t>ውስጥ</w:t>
            </w:r>
            <w:r w:rsidRPr="00F67237">
              <w:rPr>
                <w:rFonts w:ascii="Arial" w:hAnsi="Arial" w:cs="Arial"/>
                <w:sz w:val="20"/>
                <w:szCs w:val="20"/>
              </w:rPr>
              <w:t>)</w:t>
            </w:r>
          </w:p>
          <w:p w14:paraId="3EEC3F54" w14:textId="5A775B19" w:rsidR="000908B2" w:rsidRPr="00F67237" w:rsidRDefault="005748A3" w:rsidP="005748A3">
            <w:pPr>
              <w:rPr>
                <w:rFonts w:ascii="Arial" w:hAnsi="Arial" w:cs="Arial"/>
                <w:sz w:val="20"/>
                <w:szCs w:val="20"/>
              </w:rPr>
            </w:pPr>
            <w:r w:rsidRPr="00F67237">
              <w:rPr>
                <w:rFonts w:ascii="Arial" w:hAnsi="Arial" w:cs="Arial"/>
                <w:sz w:val="20"/>
                <w:szCs w:val="20"/>
              </w:rPr>
              <w:t xml:space="preserve">8 = Another country/ </w:t>
            </w:r>
            <w:r w:rsidRPr="00F67237">
              <w:rPr>
                <w:rFonts w:ascii="Nyala" w:hAnsi="Nyala" w:cs="Nyala"/>
                <w:sz w:val="20"/>
                <w:szCs w:val="20"/>
              </w:rPr>
              <w:t>ሌላ</w:t>
            </w:r>
            <w:r w:rsidRPr="00F67237">
              <w:rPr>
                <w:rFonts w:ascii="Arial" w:hAnsi="Arial" w:cs="Arial"/>
                <w:sz w:val="20"/>
                <w:szCs w:val="20"/>
              </w:rPr>
              <w:t xml:space="preserve"> </w:t>
            </w:r>
            <w:r w:rsidRPr="00F67237">
              <w:rPr>
                <w:rFonts w:ascii="Nyala" w:hAnsi="Nyala" w:cs="Nyala"/>
                <w:sz w:val="20"/>
                <w:szCs w:val="20"/>
              </w:rPr>
              <w:t>ሃገር</w:t>
            </w:r>
          </w:p>
        </w:tc>
      </w:tr>
      <w:tr w:rsidR="000908B2" w:rsidRPr="00F67237" w14:paraId="21D08543" w14:textId="77777777" w:rsidTr="006E7BD9">
        <w:trPr>
          <w:trHeight w:val="333"/>
        </w:trPr>
        <w:tc>
          <w:tcPr>
            <w:tcW w:w="918" w:type="dxa"/>
            <w:gridSpan w:val="2"/>
          </w:tcPr>
          <w:p w14:paraId="639669D7" w14:textId="6EE4DAC7" w:rsidR="000908B2" w:rsidRPr="00F67237" w:rsidRDefault="000908B2" w:rsidP="004C402E">
            <w:pPr>
              <w:rPr>
                <w:rFonts w:ascii="Arial" w:hAnsi="Arial" w:cs="Arial"/>
                <w:sz w:val="20"/>
                <w:szCs w:val="20"/>
              </w:rPr>
            </w:pPr>
            <w:r w:rsidRPr="00F67237">
              <w:rPr>
                <w:rFonts w:ascii="Arial" w:hAnsi="Arial" w:cs="Arial"/>
                <w:sz w:val="20"/>
                <w:szCs w:val="20"/>
              </w:rPr>
              <w:t>8</w:t>
            </w:r>
          </w:p>
        </w:tc>
        <w:tc>
          <w:tcPr>
            <w:tcW w:w="8144" w:type="dxa"/>
            <w:gridSpan w:val="2"/>
          </w:tcPr>
          <w:p w14:paraId="49E4F332" w14:textId="55AC198A" w:rsidR="00B35FA0" w:rsidRPr="00F67237" w:rsidRDefault="000908B2" w:rsidP="00B35FA0">
            <w:pPr>
              <w:rPr>
                <w:rFonts w:ascii="Arial" w:hAnsi="Arial" w:cs="Arial"/>
                <w:sz w:val="20"/>
                <w:szCs w:val="20"/>
              </w:rPr>
            </w:pPr>
            <w:r w:rsidRPr="00F67237">
              <w:rPr>
                <w:rFonts w:ascii="Arial" w:hAnsi="Arial" w:cs="Arial"/>
                <w:sz w:val="20"/>
                <w:szCs w:val="20"/>
              </w:rPr>
              <w:t>Do you know how to read and write in any language?</w:t>
            </w:r>
            <w:r w:rsidR="00B35FA0" w:rsidRPr="00F67237">
              <w:rPr>
                <w:rFonts w:ascii="Arial" w:hAnsi="Arial" w:cs="Arial"/>
                <w:sz w:val="20"/>
                <w:szCs w:val="20"/>
              </w:rPr>
              <w:t xml:space="preserve"> </w:t>
            </w:r>
            <w:r w:rsidR="00B35FA0" w:rsidRPr="00F67237">
              <w:rPr>
                <w:rFonts w:ascii="Nyala" w:hAnsi="Nyala" w:cs="Nyala"/>
                <w:sz w:val="20"/>
                <w:szCs w:val="20"/>
              </w:rPr>
              <w:t>ማንበብ</w:t>
            </w:r>
            <w:r w:rsidR="00B35FA0" w:rsidRPr="00F67237">
              <w:rPr>
                <w:rFonts w:ascii="Arial" w:hAnsi="Arial" w:cs="Arial"/>
                <w:sz w:val="20"/>
                <w:szCs w:val="20"/>
              </w:rPr>
              <w:t xml:space="preserve"> </w:t>
            </w:r>
            <w:r w:rsidR="00B35FA0" w:rsidRPr="00F67237">
              <w:rPr>
                <w:rFonts w:ascii="Nyala" w:hAnsi="Nyala" w:cs="Nyala"/>
                <w:sz w:val="20"/>
                <w:szCs w:val="20"/>
              </w:rPr>
              <w:t>እና</w:t>
            </w:r>
            <w:r w:rsidR="00B35FA0" w:rsidRPr="00F67237">
              <w:rPr>
                <w:rFonts w:ascii="Arial" w:hAnsi="Arial" w:cs="Arial"/>
                <w:sz w:val="20"/>
                <w:szCs w:val="20"/>
              </w:rPr>
              <w:t xml:space="preserve"> </w:t>
            </w:r>
            <w:r w:rsidR="00B35FA0" w:rsidRPr="00F67237">
              <w:rPr>
                <w:rFonts w:ascii="Nyala" w:hAnsi="Nyala" w:cs="Nyala"/>
                <w:sz w:val="20"/>
                <w:szCs w:val="20"/>
              </w:rPr>
              <w:t>መፃፍ</w:t>
            </w:r>
            <w:r w:rsidR="00B35FA0" w:rsidRPr="00F67237">
              <w:rPr>
                <w:rFonts w:ascii="Arial" w:hAnsi="Arial" w:cs="Arial"/>
                <w:sz w:val="20"/>
                <w:szCs w:val="20"/>
              </w:rPr>
              <w:t xml:space="preserve"> </w:t>
            </w:r>
            <w:r w:rsidR="00B35FA0" w:rsidRPr="00F67237">
              <w:rPr>
                <w:rFonts w:ascii="Nyala" w:hAnsi="Nyala" w:cs="Nyala"/>
                <w:sz w:val="20"/>
                <w:szCs w:val="20"/>
              </w:rPr>
              <w:t>ይችላሉ</w:t>
            </w:r>
            <w:r w:rsidR="00B35FA0" w:rsidRPr="00F67237">
              <w:rPr>
                <w:rFonts w:ascii="Arial" w:hAnsi="Arial" w:cs="Arial"/>
                <w:sz w:val="20"/>
                <w:szCs w:val="20"/>
              </w:rPr>
              <w:t>?</w:t>
            </w:r>
          </w:p>
          <w:p w14:paraId="6F52AE36" w14:textId="77777777" w:rsidR="00B35FA0" w:rsidRPr="00F67237" w:rsidRDefault="00B35FA0" w:rsidP="00B35FA0">
            <w:pPr>
              <w:rPr>
                <w:rFonts w:ascii="Arial" w:hAnsi="Arial" w:cs="Arial"/>
                <w:sz w:val="20"/>
                <w:szCs w:val="20"/>
              </w:rPr>
            </w:pPr>
            <w:r w:rsidRPr="00F67237">
              <w:rPr>
                <w:rFonts w:ascii="Arial" w:hAnsi="Arial" w:cs="Arial"/>
                <w:sz w:val="20"/>
                <w:szCs w:val="20"/>
              </w:rPr>
              <w:t xml:space="preserve">1 = Yes/ </w:t>
            </w:r>
            <w:r w:rsidRPr="00F67237">
              <w:rPr>
                <w:rFonts w:ascii="Nyala" w:hAnsi="Nyala" w:cs="Nyala"/>
                <w:sz w:val="20"/>
                <w:szCs w:val="20"/>
              </w:rPr>
              <w:t>አዎን</w:t>
            </w:r>
          </w:p>
          <w:p w14:paraId="71F53672" w14:textId="77777777" w:rsidR="000908B2" w:rsidRDefault="00B35FA0" w:rsidP="004C402E">
            <w:pPr>
              <w:rPr>
                <w:ins w:id="9" w:author="toshiba" w:date="2016-11-15T19:17:00Z"/>
                <w:rFonts w:ascii="Nyala" w:hAnsi="Nyala" w:cs="Nyala"/>
                <w:sz w:val="20"/>
                <w:szCs w:val="20"/>
              </w:rPr>
            </w:pPr>
            <w:r w:rsidRPr="00F67237">
              <w:rPr>
                <w:rFonts w:ascii="Arial" w:hAnsi="Arial" w:cs="Arial"/>
                <w:sz w:val="20"/>
                <w:szCs w:val="20"/>
              </w:rPr>
              <w:t xml:space="preserve">2 = No/ </w:t>
            </w:r>
            <w:r w:rsidRPr="00F67237">
              <w:rPr>
                <w:rFonts w:ascii="Nyala" w:hAnsi="Nyala" w:cs="Nyala"/>
                <w:sz w:val="20"/>
                <w:szCs w:val="20"/>
              </w:rPr>
              <w:t>አልችልም</w:t>
            </w:r>
          </w:p>
          <w:p w14:paraId="43CCC5E4" w14:textId="6932B74F" w:rsidR="0013417F" w:rsidRPr="00F67237" w:rsidRDefault="0013417F" w:rsidP="004C402E">
            <w:pPr>
              <w:rPr>
                <w:rFonts w:ascii="Arial" w:hAnsi="Arial" w:cs="Arial"/>
                <w:sz w:val="20"/>
                <w:szCs w:val="20"/>
              </w:rPr>
            </w:pPr>
          </w:p>
        </w:tc>
      </w:tr>
      <w:tr w:rsidR="000908B2" w:rsidRPr="00F67237" w14:paraId="0F1EDBCF" w14:textId="77777777" w:rsidTr="006E7BD9">
        <w:trPr>
          <w:trHeight w:val="333"/>
        </w:trPr>
        <w:tc>
          <w:tcPr>
            <w:tcW w:w="918" w:type="dxa"/>
            <w:gridSpan w:val="2"/>
          </w:tcPr>
          <w:p w14:paraId="57950F1D" w14:textId="7360E9EA" w:rsidR="000908B2" w:rsidRPr="00F67237" w:rsidRDefault="000908B2" w:rsidP="004C402E">
            <w:pPr>
              <w:rPr>
                <w:rFonts w:ascii="Arial" w:hAnsi="Arial" w:cs="Arial"/>
                <w:sz w:val="20"/>
                <w:szCs w:val="20"/>
              </w:rPr>
            </w:pPr>
            <w:r w:rsidRPr="00F67237">
              <w:rPr>
                <w:rFonts w:ascii="Arial" w:hAnsi="Arial" w:cs="Arial"/>
                <w:sz w:val="20"/>
                <w:szCs w:val="20"/>
              </w:rPr>
              <w:lastRenderedPageBreak/>
              <w:t>9</w:t>
            </w:r>
          </w:p>
        </w:tc>
        <w:tc>
          <w:tcPr>
            <w:tcW w:w="8144" w:type="dxa"/>
            <w:gridSpan w:val="2"/>
          </w:tcPr>
          <w:p w14:paraId="0C71B915" w14:textId="34605006" w:rsidR="000908B2" w:rsidRPr="00F67237" w:rsidRDefault="000908B2" w:rsidP="004C402E">
            <w:pPr>
              <w:rPr>
                <w:rFonts w:ascii="Arial" w:hAnsi="Arial" w:cs="Arial"/>
                <w:sz w:val="20"/>
                <w:szCs w:val="20"/>
              </w:rPr>
            </w:pPr>
            <w:r w:rsidRPr="00F67237">
              <w:rPr>
                <w:rFonts w:ascii="Arial" w:hAnsi="Arial" w:cs="Arial"/>
                <w:sz w:val="20"/>
                <w:szCs w:val="20"/>
              </w:rPr>
              <w:t>Do you know how to speak, read, or write in English?</w:t>
            </w:r>
            <w:r w:rsidR="00517FA4" w:rsidRPr="00F67237">
              <w:rPr>
                <w:rFonts w:ascii="Arial" w:hAnsi="Arial" w:cs="Arial"/>
                <w:sz w:val="20"/>
                <w:szCs w:val="20"/>
              </w:rPr>
              <w:t xml:space="preserve"> </w:t>
            </w:r>
            <w:r w:rsidR="00517FA4" w:rsidRPr="00F67237">
              <w:rPr>
                <w:rFonts w:ascii="Nyala" w:hAnsi="Nyala" w:cs="Nyala"/>
                <w:sz w:val="20"/>
                <w:szCs w:val="20"/>
              </w:rPr>
              <w:t>እንግሊዝኛ</w:t>
            </w:r>
            <w:r w:rsidR="00517FA4" w:rsidRPr="00F67237">
              <w:rPr>
                <w:rFonts w:ascii="Arial" w:hAnsi="Arial" w:cs="Arial"/>
                <w:sz w:val="20"/>
                <w:szCs w:val="20"/>
              </w:rPr>
              <w:t xml:space="preserve"> </w:t>
            </w:r>
            <w:r w:rsidR="00517FA4" w:rsidRPr="00F67237">
              <w:rPr>
                <w:rFonts w:ascii="Nyala" w:hAnsi="Nyala" w:cs="Nyala"/>
                <w:sz w:val="20"/>
                <w:szCs w:val="20"/>
              </w:rPr>
              <w:t>መናገር፣</w:t>
            </w:r>
            <w:r w:rsidR="00517FA4" w:rsidRPr="00F67237">
              <w:rPr>
                <w:rFonts w:ascii="Arial" w:hAnsi="Arial" w:cs="Arial"/>
                <w:sz w:val="20"/>
                <w:szCs w:val="20"/>
              </w:rPr>
              <w:t xml:space="preserve"> </w:t>
            </w:r>
            <w:r w:rsidR="00517FA4" w:rsidRPr="00F67237">
              <w:rPr>
                <w:rFonts w:ascii="Nyala" w:hAnsi="Nyala" w:cs="Nyala"/>
                <w:sz w:val="20"/>
                <w:szCs w:val="20"/>
              </w:rPr>
              <w:t>ማንበብ</w:t>
            </w:r>
            <w:r w:rsidR="00517FA4" w:rsidRPr="00F67237">
              <w:rPr>
                <w:rFonts w:ascii="Arial" w:hAnsi="Arial" w:cs="Arial"/>
                <w:sz w:val="20"/>
                <w:szCs w:val="20"/>
              </w:rPr>
              <w:t xml:space="preserve"> </w:t>
            </w:r>
            <w:r w:rsidR="00517FA4" w:rsidRPr="00F67237">
              <w:rPr>
                <w:rFonts w:ascii="Nyala" w:hAnsi="Nyala" w:cs="Nyala"/>
                <w:sz w:val="20"/>
                <w:szCs w:val="20"/>
              </w:rPr>
              <w:t>ወይም</w:t>
            </w:r>
            <w:r w:rsidR="00517FA4" w:rsidRPr="00F67237">
              <w:rPr>
                <w:rFonts w:ascii="Arial" w:hAnsi="Arial" w:cs="Arial"/>
                <w:sz w:val="20"/>
                <w:szCs w:val="20"/>
              </w:rPr>
              <w:t xml:space="preserve"> </w:t>
            </w:r>
            <w:r w:rsidR="00517FA4" w:rsidRPr="00F67237">
              <w:rPr>
                <w:rFonts w:ascii="Nyala" w:hAnsi="Nyala" w:cs="Nyala"/>
                <w:sz w:val="20"/>
                <w:szCs w:val="20"/>
              </w:rPr>
              <w:t>መፃፍ</w:t>
            </w:r>
            <w:r w:rsidR="00517FA4" w:rsidRPr="00F67237">
              <w:rPr>
                <w:rFonts w:ascii="Arial" w:hAnsi="Arial" w:cs="Arial"/>
                <w:sz w:val="20"/>
                <w:szCs w:val="20"/>
              </w:rPr>
              <w:t xml:space="preserve"> </w:t>
            </w:r>
            <w:r w:rsidR="00517FA4" w:rsidRPr="00F67237">
              <w:rPr>
                <w:rFonts w:ascii="Nyala" w:hAnsi="Nyala" w:cs="Nyala"/>
                <w:sz w:val="20"/>
                <w:szCs w:val="20"/>
              </w:rPr>
              <w:t>ይችላሉ</w:t>
            </w:r>
            <w:r w:rsidR="00517FA4" w:rsidRPr="00F67237">
              <w:rPr>
                <w:rFonts w:ascii="Arial" w:hAnsi="Arial" w:cs="Arial"/>
                <w:sz w:val="20"/>
                <w:szCs w:val="20"/>
              </w:rPr>
              <w:t>?</w:t>
            </w:r>
          </w:p>
          <w:p w14:paraId="0F1E0E7F" w14:textId="2F869A81" w:rsidR="000908B2" w:rsidRPr="00F67237" w:rsidRDefault="005E6993" w:rsidP="005E6993">
            <w:pPr>
              <w:rPr>
                <w:rFonts w:ascii="Arial" w:hAnsi="Arial" w:cs="Arial"/>
                <w:sz w:val="20"/>
                <w:szCs w:val="20"/>
              </w:rPr>
            </w:pPr>
            <w:r w:rsidRPr="00F67237">
              <w:rPr>
                <w:rFonts w:ascii="Arial" w:hAnsi="Arial" w:cs="Arial"/>
                <w:sz w:val="20"/>
                <w:szCs w:val="20"/>
              </w:rPr>
              <w:t xml:space="preserve">1 = Yes/ </w:t>
            </w:r>
            <w:r w:rsidRPr="00F67237">
              <w:rPr>
                <w:rFonts w:ascii="Nyala" w:hAnsi="Nyala" w:cs="Nyala"/>
                <w:sz w:val="20"/>
                <w:szCs w:val="20"/>
              </w:rPr>
              <w:t>አዎን</w:t>
            </w:r>
            <w:r w:rsidR="00854B11">
              <w:rPr>
                <w:rFonts w:ascii="Arial" w:hAnsi="Arial" w:cs="Arial"/>
                <w:sz w:val="20"/>
                <w:szCs w:val="20"/>
              </w:rPr>
              <w:t xml:space="preserve">                                                 </w:t>
            </w:r>
            <w:r w:rsidRPr="00F67237">
              <w:rPr>
                <w:rFonts w:ascii="Arial" w:hAnsi="Arial" w:cs="Arial"/>
                <w:sz w:val="20"/>
                <w:szCs w:val="20"/>
              </w:rPr>
              <w:t xml:space="preserve">2 = No/ </w:t>
            </w:r>
            <w:r w:rsidRPr="00F67237">
              <w:rPr>
                <w:rFonts w:ascii="Nyala" w:hAnsi="Nyala" w:cs="Nyala"/>
                <w:sz w:val="20"/>
                <w:szCs w:val="20"/>
              </w:rPr>
              <w:t>አልችልም</w:t>
            </w:r>
          </w:p>
        </w:tc>
      </w:tr>
      <w:tr w:rsidR="000908B2" w:rsidRPr="00F67237" w14:paraId="54EC93AD" w14:textId="77777777" w:rsidTr="006E7BD9">
        <w:trPr>
          <w:trHeight w:val="333"/>
        </w:trPr>
        <w:tc>
          <w:tcPr>
            <w:tcW w:w="918" w:type="dxa"/>
            <w:gridSpan w:val="2"/>
          </w:tcPr>
          <w:p w14:paraId="2DE34B20" w14:textId="67FAAD84" w:rsidR="000908B2" w:rsidRPr="00F67237" w:rsidRDefault="000908B2" w:rsidP="004C402E">
            <w:pPr>
              <w:rPr>
                <w:rFonts w:ascii="Arial" w:hAnsi="Arial" w:cs="Arial"/>
                <w:sz w:val="20"/>
                <w:szCs w:val="20"/>
              </w:rPr>
            </w:pPr>
            <w:r w:rsidRPr="00F67237">
              <w:rPr>
                <w:rFonts w:ascii="Arial" w:hAnsi="Arial" w:cs="Arial"/>
                <w:sz w:val="20"/>
                <w:szCs w:val="20"/>
              </w:rPr>
              <w:t>10</w:t>
            </w:r>
          </w:p>
        </w:tc>
        <w:tc>
          <w:tcPr>
            <w:tcW w:w="8144" w:type="dxa"/>
            <w:gridSpan w:val="2"/>
          </w:tcPr>
          <w:p w14:paraId="03C5C393" w14:textId="0CD78E13" w:rsidR="000908B2" w:rsidRPr="00F67237" w:rsidRDefault="000908B2" w:rsidP="007143B7">
            <w:pPr>
              <w:rPr>
                <w:rFonts w:ascii="Arial" w:hAnsi="Arial" w:cs="Arial"/>
                <w:b/>
                <w:i/>
                <w:sz w:val="20"/>
                <w:szCs w:val="20"/>
              </w:rPr>
            </w:pPr>
            <w:r w:rsidRPr="00F67237">
              <w:rPr>
                <w:rFonts w:ascii="Arial" w:hAnsi="Arial" w:cs="Arial"/>
                <w:sz w:val="20"/>
                <w:szCs w:val="20"/>
              </w:rPr>
              <w:t xml:space="preserve">For how many years did you go to school in total? Please start counting the years from Grade 1. </w:t>
            </w:r>
            <w:r w:rsidR="00A9018C" w:rsidRPr="00F67237">
              <w:rPr>
                <w:rFonts w:ascii="Nyala" w:hAnsi="Nyala" w:cs="Nyala"/>
                <w:sz w:val="20"/>
                <w:szCs w:val="20"/>
              </w:rPr>
              <w:t>በአጠቃላይ</w:t>
            </w:r>
            <w:r w:rsidR="00A9018C" w:rsidRPr="00F67237">
              <w:rPr>
                <w:rFonts w:ascii="Arial" w:hAnsi="Arial" w:cs="Arial"/>
                <w:sz w:val="20"/>
                <w:szCs w:val="20"/>
              </w:rPr>
              <w:t xml:space="preserve"> </w:t>
            </w:r>
            <w:r w:rsidR="00A9018C" w:rsidRPr="00F67237">
              <w:rPr>
                <w:rFonts w:ascii="Nyala" w:hAnsi="Nyala" w:cs="Nyala"/>
                <w:sz w:val="20"/>
                <w:szCs w:val="20"/>
              </w:rPr>
              <w:t>ስንት</w:t>
            </w:r>
            <w:r w:rsidR="00A9018C" w:rsidRPr="00F67237">
              <w:rPr>
                <w:rFonts w:ascii="Arial" w:hAnsi="Arial" w:cs="Arial"/>
                <w:sz w:val="20"/>
                <w:szCs w:val="20"/>
              </w:rPr>
              <w:t xml:space="preserve"> </w:t>
            </w:r>
            <w:r w:rsidR="00A9018C" w:rsidRPr="00F67237">
              <w:rPr>
                <w:rFonts w:ascii="Nyala" w:hAnsi="Nyala" w:cs="Nyala"/>
                <w:sz w:val="20"/>
                <w:szCs w:val="20"/>
              </w:rPr>
              <w:t>አመታትን</w:t>
            </w:r>
            <w:r w:rsidR="00A9018C" w:rsidRPr="00F67237">
              <w:rPr>
                <w:rFonts w:ascii="Arial" w:hAnsi="Arial" w:cs="Arial"/>
                <w:sz w:val="20"/>
                <w:szCs w:val="20"/>
              </w:rPr>
              <w:t xml:space="preserve"> </w:t>
            </w:r>
            <w:r w:rsidR="00A9018C" w:rsidRPr="00F67237">
              <w:rPr>
                <w:rFonts w:ascii="Nyala" w:hAnsi="Nyala" w:cs="Nyala"/>
                <w:sz w:val="20"/>
                <w:szCs w:val="20"/>
              </w:rPr>
              <w:t>በትምህርት</w:t>
            </w:r>
            <w:r w:rsidR="00A9018C" w:rsidRPr="00F67237">
              <w:rPr>
                <w:rFonts w:ascii="Arial" w:hAnsi="Arial" w:cs="Arial"/>
                <w:sz w:val="20"/>
                <w:szCs w:val="20"/>
              </w:rPr>
              <w:t xml:space="preserve"> </w:t>
            </w:r>
            <w:r w:rsidR="00A9018C" w:rsidRPr="00F67237">
              <w:rPr>
                <w:rFonts w:ascii="Nyala" w:hAnsi="Nyala" w:cs="Nyala"/>
                <w:sz w:val="20"/>
                <w:szCs w:val="20"/>
              </w:rPr>
              <w:t>አሳልፈዋል</w:t>
            </w:r>
            <w:r w:rsidR="00A9018C" w:rsidRPr="00F67237">
              <w:rPr>
                <w:rFonts w:ascii="Arial" w:hAnsi="Arial" w:cs="Arial"/>
                <w:sz w:val="20"/>
                <w:szCs w:val="20"/>
              </w:rPr>
              <w:t xml:space="preserve"> ? </w:t>
            </w:r>
            <w:r w:rsidR="00A9018C" w:rsidRPr="00F67237">
              <w:rPr>
                <w:rFonts w:ascii="Nyala" w:hAnsi="Nyala" w:cs="Nyala"/>
                <w:sz w:val="20"/>
                <w:szCs w:val="20"/>
              </w:rPr>
              <w:t>እባክዎን</w:t>
            </w:r>
            <w:r w:rsidR="00A9018C" w:rsidRPr="00F67237">
              <w:rPr>
                <w:rFonts w:ascii="Arial" w:hAnsi="Arial" w:cs="Arial"/>
                <w:sz w:val="20"/>
                <w:szCs w:val="20"/>
              </w:rPr>
              <w:t xml:space="preserve"> </w:t>
            </w:r>
            <w:r w:rsidR="00A9018C" w:rsidRPr="00F67237">
              <w:rPr>
                <w:rFonts w:ascii="Nyala" w:hAnsi="Nyala" w:cs="Nyala"/>
                <w:sz w:val="20"/>
                <w:szCs w:val="20"/>
              </w:rPr>
              <w:t>ከ</w:t>
            </w:r>
            <w:r w:rsidR="00A9018C" w:rsidRPr="00F67237">
              <w:rPr>
                <w:rFonts w:ascii="Arial" w:hAnsi="Arial" w:cs="Arial"/>
                <w:sz w:val="20"/>
                <w:szCs w:val="20"/>
              </w:rPr>
              <w:t>1</w:t>
            </w:r>
            <w:r w:rsidR="00A9018C" w:rsidRPr="00F67237">
              <w:rPr>
                <w:rFonts w:ascii="Nyala" w:hAnsi="Nyala" w:cs="Nyala"/>
                <w:sz w:val="20"/>
                <w:szCs w:val="20"/>
              </w:rPr>
              <w:t>ኛ</w:t>
            </w:r>
            <w:r w:rsidR="00A9018C" w:rsidRPr="00F67237">
              <w:rPr>
                <w:rFonts w:ascii="Arial" w:hAnsi="Arial" w:cs="Arial"/>
                <w:sz w:val="20"/>
                <w:szCs w:val="20"/>
              </w:rPr>
              <w:t xml:space="preserve"> </w:t>
            </w:r>
            <w:r w:rsidR="00A9018C" w:rsidRPr="00F67237">
              <w:rPr>
                <w:rFonts w:ascii="Nyala" w:hAnsi="Nyala" w:cs="Nyala"/>
                <w:sz w:val="20"/>
                <w:szCs w:val="20"/>
              </w:rPr>
              <w:t>ክፍል</w:t>
            </w:r>
            <w:r w:rsidR="00A9018C" w:rsidRPr="00F67237">
              <w:rPr>
                <w:rFonts w:ascii="Arial" w:hAnsi="Arial" w:cs="Arial"/>
                <w:sz w:val="20"/>
                <w:szCs w:val="20"/>
              </w:rPr>
              <w:t xml:space="preserve"> </w:t>
            </w:r>
            <w:r w:rsidR="00A9018C" w:rsidRPr="00F67237">
              <w:rPr>
                <w:rFonts w:ascii="Nyala" w:hAnsi="Nyala" w:cs="Nyala"/>
                <w:sz w:val="20"/>
                <w:szCs w:val="20"/>
              </w:rPr>
              <w:t>ጀምረው</w:t>
            </w:r>
            <w:r w:rsidR="00A9018C" w:rsidRPr="00F67237">
              <w:rPr>
                <w:rFonts w:ascii="Arial" w:hAnsi="Arial" w:cs="Arial"/>
                <w:sz w:val="20"/>
                <w:szCs w:val="20"/>
              </w:rPr>
              <w:t xml:space="preserve"> </w:t>
            </w:r>
            <w:r w:rsidR="00A9018C" w:rsidRPr="00F67237">
              <w:rPr>
                <w:rFonts w:ascii="Nyala" w:hAnsi="Nyala" w:cs="Nyala"/>
                <w:sz w:val="20"/>
                <w:szCs w:val="20"/>
              </w:rPr>
              <w:t>ይቁጠሩ</w:t>
            </w:r>
            <w:r w:rsidR="00A9018C" w:rsidRPr="00F67237">
              <w:rPr>
                <w:rFonts w:ascii="Arial" w:hAnsi="Arial" w:cs="Arial"/>
                <w:sz w:val="20"/>
                <w:szCs w:val="20"/>
              </w:rPr>
              <w:t>.</w:t>
            </w:r>
          </w:p>
        </w:tc>
      </w:tr>
      <w:tr w:rsidR="000908B2" w:rsidRPr="00F67237" w14:paraId="3A45C284" w14:textId="77777777" w:rsidTr="006E7BD9">
        <w:trPr>
          <w:trHeight w:val="333"/>
        </w:trPr>
        <w:tc>
          <w:tcPr>
            <w:tcW w:w="918" w:type="dxa"/>
            <w:gridSpan w:val="2"/>
          </w:tcPr>
          <w:p w14:paraId="12EA334F" w14:textId="16DF965E" w:rsidR="000908B2" w:rsidRPr="00F67237" w:rsidRDefault="000908B2" w:rsidP="004C402E">
            <w:pPr>
              <w:rPr>
                <w:rFonts w:ascii="Arial" w:hAnsi="Arial" w:cs="Arial"/>
                <w:sz w:val="20"/>
                <w:szCs w:val="20"/>
              </w:rPr>
            </w:pPr>
            <w:r w:rsidRPr="00F67237">
              <w:rPr>
                <w:rFonts w:ascii="Arial" w:hAnsi="Arial" w:cs="Arial"/>
                <w:sz w:val="20"/>
                <w:szCs w:val="20"/>
              </w:rPr>
              <w:t>11</w:t>
            </w:r>
          </w:p>
        </w:tc>
        <w:tc>
          <w:tcPr>
            <w:tcW w:w="8144" w:type="dxa"/>
            <w:gridSpan w:val="2"/>
          </w:tcPr>
          <w:p w14:paraId="3DBF20E9" w14:textId="4DA178EA" w:rsidR="000908B2" w:rsidRPr="00F67237" w:rsidRDefault="000908B2" w:rsidP="004C402E">
            <w:pPr>
              <w:rPr>
                <w:rFonts w:ascii="Arial" w:hAnsi="Arial" w:cs="Arial"/>
                <w:sz w:val="20"/>
                <w:szCs w:val="20"/>
              </w:rPr>
            </w:pPr>
            <w:r w:rsidRPr="00F67237">
              <w:rPr>
                <w:rFonts w:ascii="Arial" w:hAnsi="Arial" w:cs="Arial"/>
                <w:sz w:val="20"/>
                <w:szCs w:val="20"/>
              </w:rPr>
              <w:t xml:space="preserve">What is the highest level of education you have completed? </w:t>
            </w:r>
            <w:r w:rsidRPr="00F67237">
              <w:rPr>
                <w:rFonts w:ascii="Arial" w:hAnsi="Arial" w:cs="Arial"/>
                <w:b/>
                <w:i/>
                <w:sz w:val="20"/>
                <w:szCs w:val="20"/>
              </w:rPr>
              <w:t>(Do not read out responses)</w:t>
            </w:r>
            <w:r w:rsidR="00FA2D41" w:rsidRPr="00F67237">
              <w:rPr>
                <w:rFonts w:ascii="Arial" w:hAnsi="Arial" w:cs="Arial"/>
                <w:sz w:val="20"/>
                <w:szCs w:val="20"/>
              </w:rPr>
              <w:t xml:space="preserve"> / </w:t>
            </w:r>
            <w:r w:rsidR="00FA2D41" w:rsidRPr="00F67237">
              <w:rPr>
                <w:rFonts w:ascii="Nyala" w:hAnsi="Nyala" w:cs="Nyala"/>
                <w:sz w:val="20"/>
                <w:szCs w:val="20"/>
              </w:rPr>
              <w:t>ያጠናቀቁት</w:t>
            </w:r>
            <w:r w:rsidR="00FA2D41" w:rsidRPr="00F67237">
              <w:rPr>
                <w:rFonts w:ascii="Arial" w:hAnsi="Arial" w:cs="Arial"/>
                <w:sz w:val="20"/>
                <w:szCs w:val="20"/>
              </w:rPr>
              <w:t xml:space="preserve"> </w:t>
            </w:r>
            <w:r w:rsidR="00FA2D41" w:rsidRPr="00F67237">
              <w:rPr>
                <w:rFonts w:ascii="Nyala" w:hAnsi="Nyala" w:cs="Nyala"/>
                <w:sz w:val="20"/>
                <w:szCs w:val="20"/>
              </w:rPr>
              <w:t>ከፍተኛ</w:t>
            </w:r>
            <w:r w:rsidR="00FA2D41" w:rsidRPr="00F67237">
              <w:rPr>
                <w:rFonts w:ascii="Arial" w:hAnsi="Arial" w:cs="Arial"/>
                <w:sz w:val="20"/>
                <w:szCs w:val="20"/>
              </w:rPr>
              <w:t xml:space="preserve"> </w:t>
            </w:r>
            <w:r w:rsidR="00FA2D41" w:rsidRPr="00F67237">
              <w:rPr>
                <w:rFonts w:ascii="Nyala" w:hAnsi="Nyala" w:cs="Nyala"/>
                <w:sz w:val="20"/>
                <w:szCs w:val="20"/>
              </w:rPr>
              <w:t>የትምህርት</w:t>
            </w:r>
            <w:r w:rsidR="00FA2D41" w:rsidRPr="00F67237">
              <w:rPr>
                <w:rFonts w:ascii="Arial" w:hAnsi="Arial" w:cs="Arial"/>
                <w:sz w:val="20"/>
                <w:szCs w:val="20"/>
              </w:rPr>
              <w:t xml:space="preserve"> </w:t>
            </w:r>
            <w:r w:rsidR="00FA2D41" w:rsidRPr="00F67237">
              <w:rPr>
                <w:rFonts w:ascii="Nyala" w:hAnsi="Nyala" w:cs="Nyala"/>
                <w:sz w:val="20"/>
                <w:szCs w:val="20"/>
              </w:rPr>
              <w:t>ደረጃ</w:t>
            </w:r>
            <w:r w:rsidR="00FA2D41" w:rsidRPr="00F67237">
              <w:rPr>
                <w:rFonts w:ascii="Arial" w:hAnsi="Arial" w:cs="Arial"/>
                <w:sz w:val="20"/>
                <w:szCs w:val="20"/>
              </w:rPr>
              <w:t xml:space="preserve">? </w:t>
            </w:r>
            <w:r w:rsidR="00FA2D41" w:rsidRPr="00F67237">
              <w:rPr>
                <w:rFonts w:ascii="Arial" w:hAnsi="Arial" w:cs="Arial"/>
                <w:b/>
                <w:i/>
                <w:sz w:val="20"/>
                <w:szCs w:val="20"/>
              </w:rPr>
              <w:t>(</w:t>
            </w:r>
            <w:r w:rsidR="00FA2D41" w:rsidRPr="00F67237">
              <w:rPr>
                <w:rFonts w:ascii="Nyala" w:hAnsi="Nyala" w:cs="Nyala"/>
                <w:b/>
                <w:i/>
                <w:sz w:val="20"/>
                <w:szCs w:val="20"/>
              </w:rPr>
              <w:t>ምርጫዎቹን</w:t>
            </w:r>
            <w:r w:rsidR="00FA2D41" w:rsidRPr="00F67237">
              <w:rPr>
                <w:rFonts w:ascii="Arial" w:hAnsi="Arial" w:cs="Arial"/>
                <w:b/>
                <w:i/>
                <w:sz w:val="20"/>
                <w:szCs w:val="20"/>
              </w:rPr>
              <w:t xml:space="preserve"> </w:t>
            </w:r>
            <w:r w:rsidR="00FA2D41" w:rsidRPr="00F67237">
              <w:rPr>
                <w:rFonts w:ascii="Nyala" w:hAnsi="Nyala" w:cs="Nyala"/>
                <w:b/>
                <w:i/>
                <w:sz w:val="20"/>
                <w:szCs w:val="20"/>
              </w:rPr>
              <w:t>አያንብቡላቸው</w:t>
            </w:r>
            <w:r w:rsidR="00FA2D41" w:rsidRPr="00F67237">
              <w:rPr>
                <w:rFonts w:ascii="Arial" w:hAnsi="Arial" w:cs="Arial"/>
                <w:b/>
                <w:i/>
                <w:sz w:val="20"/>
                <w:szCs w:val="20"/>
              </w:rPr>
              <w:t>)</w:t>
            </w:r>
          </w:p>
          <w:p w14:paraId="65F4E696" w14:textId="77777777" w:rsidR="00402F17" w:rsidRPr="00F67237" w:rsidRDefault="00402F17" w:rsidP="00402F17">
            <w:pPr>
              <w:rPr>
                <w:rFonts w:ascii="Arial" w:hAnsi="Arial" w:cs="Arial"/>
                <w:sz w:val="20"/>
                <w:szCs w:val="20"/>
              </w:rPr>
            </w:pPr>
            <w:r w:rsidRPr="00F67237">
              <w:rPr>
                <w:rFonts w:ascii="Arial" w:hAnsi="Arial" w:cs="Arial"/>
                <w:sz w:val="20"/>
                <w:szCs w:val="20"/>
              </w:rPr>
              <w:t xml:space="preserve">01 = Never attended school/ </w:t>
            </w:r>
            <w:r w:rsidRPr="00F67237">
              <w:rPr>
                <w:rFonts w:ascii="Nyala" w:hAnsi="Nyala" w:cs="Nyala"/>
                <w:sz w:val="20"/>
                <w:szCs w:val="20"/>
              </w:rPr>
              <w:t>ትምህርት</w:t>
            </w:r>
            <w:r w:rsidRPr="00F67237">
              <w:rPr>
                <w:rFonts w:ascii="Arial" w:hAnsi="Arial" w:cs="Arial"/>
                <w:sz w:val="20"/>
                <w:szCs w:val="20"/>
              </w:rPr>
              <w:t xml:space="preserve"> </w:t>
            </w:r>
            <w:r w:rsidRPr="00F67237">
              <w:rPr>
                <w:rFonts w:ascii="Nyala" w:hAnsi="Nyala" w:cs="Nyala"/>
                <w:sz w:val="20"/>
                <w:szCs w:val="20"/>
              </w:rPr>
              <w:t>ተምሬ</w:t>
            </w:r>
            <w:r w:rsidRPr="00F67237">
              <w:rPr>
                <w:rFonts w:ascii="Arial" w:hAnsi="Arial" w:cs="Arial"/>
                <w:sz w:val="20"/>
                <w:szCs w:val="20"/>
              </w:rPr>
              <w:t xml:space="preserve"> </w:t>
            </w:r>
            <w:r w:rsidRPr="00F67237">
              <w:rPr>
                <w:rFonts w:ascii="Nyala" w:hAnsi="Nyala" w:cs="Nyala"/>
                <w:sz w:val="20"/>
                <w:szCs w:val="20"/>
              </w:rPr>
              <w:t>አላውቅም</w:t>
            </w:r>
            <w:r w:rsidRPr="00F67237">
              <w:rPr>
                <w:rFonts w:ascii="Arial" w:hAnsi="Arial" w:cs="Arial"/>
                <w:sz w:val="20"/>
                <w:szCs w:val="20"/>
              </w:rPr>
              <w:t xml:space="preserve"> </w:t>
            </w:r>
          </w:p>
          <w:p w14:paraId="7F3F0133" w14:textId="77777777" w:rsidR="00402F17" w:rsidRPr="00F67237" w:rsidRDefault="00402F17" w:rsidP="00402F17">
            <w:pPr>
              <w:rPr>
                <w:rFonts w:ascii="Arial" w:hAnsi="Arial" w:cs="Arial"/>
                <w:sz w:val="20"/>
                <w:szCs w:val="20"/>
              </w:rPr>
            </w:pPr>
            <w:r w:rsidRPr="00F67237">
              <w:rPr>
                <w:rFonts w:ascii="Arial" w:hAnsi="Arial" w:cs="Arial"/>
                <w:sz w:val="20"/>
                <w:szCs w:val="20"/>
              </w:rPr>
              <w:t xml:space="preserve">02 = Religious education/Church or Madrassa/ </w:t>
            </w:r>
            <w:r w:rsidRPr="00F67237">
              <w:rPr>
                <w:rFonts w:ascii="Nyala" w:hAnsi="Nyala" w:cs="Nyala"/>
                <w:sz w:val="20"/>
                <w:szCs w:val="20"/>
              </w:rPr>
              <w:t>የሃይማኖት</w:t>
            </w:r>
            <w:r w:rsidRPr="00F67237">
              <w:rPr>
                <w:rFonts w:ascii="Arial" w:hAnsi="Arial" w:cs="Arial"/>
                <w:sz w:val="20"/>
                <w:szCs w:val="20"/>
              </w:rPr>
              <w:t xml:space="preserve"> </w:t>
            </w:r>
            <w:r w:rsidRPr="00F67237">
              <w:rPr>
                <w:rFonts w:ascii="Nyala" w:hAnsi="Nyala" w:cs="Nyala"/>
                <w:sz w:val="20"/>
                <w:szCs w:val="20"/>
              </w:rPr>
              <w:t>ትምህርት</w:t>
            </w:r>
            <w:r w:rsidRPr="00F67237">
              <w:rPr>
                <w:rFonts w:ascii="Arial" w:hAnsi="Arial" w:cs="Arial"/>
                <w:sz w:val="20"/>
                <w:szCs w:val="20"/>
              </w:rPr>
              <w:t xml:space="preserve"> (</w:t>
            </w:r>
            <w:r w:rsidRPr="00F67237">
              <w:rPr>
                <w:rFonts w:ascii="Nyala" w:hAnsi="Nyala" w:cs="Nyala"/>
                <w:sz w:val="20"/>
                <w:szCs w:val="20"/>
              </w:rPr>
              <w:t>ቤተ</w:t>
            </w:r>
            <w:r w:rsidRPr="00F67237">
              <w:rPr>
                <w:rFonts w:ascii="Arial" w:hAnsi="Arial" w:cs="Arial"/>
                <w:sz w:val="20"/>
                <w:szCs w:val="20"/>
              </w:rPr>
              <w:t xml:space="preserve"> </w:t>
            </w:r>
            <w:r w:rsidRPr="00F67237">
              <w:rPr>
                <w:rFonts w:ascii="Nyala" w:hAnsi="Nyala" w:cs="Nyala"/>
                <w:sz w:val="20"/>
                <w:szCs w:val="20"/>
              </w:rPr>
              <w:t>ክርስቲያን</w:t>
            </w:r>
            <w:r w:rsidRPr="00F67237">
              <w:rPr>
                <w:rFonts w:ascii="Arial" w:hAnsi="Arial" w:cs="Arial"/>
                <w:sz w:val="20"/>
                <w:szCs w:val="20"/>
              </w:rPr>
              <w:t xml:space="preserve"> </w:t>
            </w:r>
            <w:r w:rsidRPr="00F67237">
              <w:rPr>
                <w:rFonts w:ascii="Nyala" w:hAnsi="Nyala" w:cs="Nyala"/>
                <w:sz w:val="20"/>
                <w:szCs w:val="20"/>
              </w:rPr>
              <w:t>ወይም</w:t>
            </w:r>
            <w:r w:rsidRPr="00F67237">
              <w:rPr>
                <w:rFonts w:ascii="Arial" w:hAnsi="Arial" w:cs="Arial"/>
                <w:sz w:val="20"/>
                <w:szCs w:val="20"/>
              </w:rPr>
              <w:t xml:space="preserve"> </w:t>
            </w:r>
            <w:r w:rsidRPr="00F67237">
              <w:rPr>
                <w:rFonts w:ascii="Nyala" w:hAnsi="Nyala" w:cs="Nyala"/>
                <w:sz w:val="20"/>
                <w:szCs w:val="20"/>
              </w:rPr>
              <w:t>መድረሳ</w:t>
            </w:r>
            <w:r w:rsidRPr="00F67237">
              <w:rPr>
                <w:rFonts w:ascii="Arial" w:hAnsi="Arial" w:cs="Arial"/>
                <w:sz w:val="20"/>
                <w:szCs w:val="20"/>
              </w:rPr>
              <w:t>)</w:t>
            </w:r>
          </w:p>
          <w:p w14:paraId="2F1DF345" w14:textId="77777777" w:rsidR="00402F17" w:rsidRPr="00F67237" w:rsidRDefault="00402F17" w:rsidP="00402F17">
            <w:pPr>
              <w:rPr>
                <w:rFonts w:ascii="Arial" w:hAnsi="Arial" w:cs="Arial"/>
                <w:sz w:val="20"/>
                <w:szCs w:val="20"/>
              </w:rPr>
            </w:pPr>
            <w:r w:rsidRPr="00F67237">
              <w:rPr>
                <w:rFonts w:ascii="Arial" w:hAnsi="Arial" w:cs="Arial"/>
                <w:sz w:val="20"/>
                <w:szCs w:val="20"/>
              </w:rPr>
              <w:t xml:space="preserve">03 = Education through the Literacy campaign/ </w:t>
            </w:r>
            <w:r w:rsidRPr="00F67237">
              <w:rPr>
                <w:rFonts w:ascii="Nyala" w:hAnsi="Nyala" w:cs="Nyala"/>
                <w:sz w:val="20"/>
                <w:szCs w:val="20"/>
              </w:rPr>
              <w:t>መሰረተ</w:t>
            </w:r>
            <w:r w:rsidRPr="00F67237">
              <w:rPr>
                <w:rFonts w:ascii="Arial" w:hAnsi="Arial" w:cs="Arial"/>
                <w:sz w:val="20"/>
                <w:szCs w:val="20"/>
              </w:rPr>
              <w:t xml:space="preserve"> </w:t>
            </w:r>
            <w:r w:rsidRPr="00F67237">
              <w:rPr>
                <w:rFonts w:ascii="Nyala" w:hAnsi="Nyala" w:cs="Nyala"/>
                <w:sz w:val="20"/>
                <w:szCs w:val="20"/>
              </w:rPr>
              <w:t>ትምህርት</w:t>
            </w:r>
            <w:r w:rsidRPr="00F67237">
              <w:rPr>
                <w:rFonts w:ascii="Arial" w:hAnsi="Arial" w:cs="Arial"/>
                <w:sz w:val="20"/>
                <w:szCs w:val="20"/>
              </w:rPr>
              <w:t xml:space="preserve"> </w:t>
            </w:r>
          </w:p>
          <w:p w14:paraId="2B0A6DB7" w14:textId="77777777" w:rsidR="00402F17" w:rsidRPr="00F67237" w:rsidRDefault="00402F17" w:rsidP="00402F17">
            <w:pPr>
              <w:rPr>
                <w:rFonts w:ascii="Arial" w:hAnsi="Arial" w:cs="Arial"/>
                <w:sz w:val="20"/>
                <w:szCs w:val="20"/>
              </w:rPr>
            </w:pPr>
            <w:r w:rsidRPr="00F67237">
              <w:rPr>
                <w:rFonts w:ascii="Arial" w:hAnsi="Arial" w:cs="Arial"/>
                <w:sz w:val="20"/>
                <w:szCs w:val="20"/>
              </w:rPr>
              <w:t xml:space="preserve">04 = Did not complete primary school/ </w:t>
            </w:r>
            <w:r w:rsidRPr="00F67237">
              <w:rPr>
                <w:rFonts w:ascii="Nyala" w:hAnsi="Nyala" w:cs="Nyala"/>
                <w:sz w:val="20"/>
                <w:szCs w:val="20"/>
              </w:rPr>
              <w:t>አንደኛ</w:t>
            </w:r>
            <w:r w:rsidRPr="00F67237">
              <w:rPr>
                <w:rFonts w:ascii="Arial" w:hAnsi="Arial" w:cs="Arial"/>
                <w:sz w:val="20"/>
                <w:szCs w:val="20"/>
              </w:rPr>
              <w:t xml:space="preserve"> </w:t>
            </w:r>
            <w:r w:rsidRPr="00F67237">
              <w:rPr>
                <w:rFonts w:ascii="Nyala" w:hAnsi="Nyala" w:cs="Nyala"/>
                <w:sz w:val="20"/>
                <w:szCs w:val="20"/>
              </w:rPr>
              <w:t>ደረጃ</w:t>
            </w:r>
            <w:r w:rsidRPr="00F67237">
              <w:rPr>
                <w:rFonts w:ascii="Arial" w:hAnsi="Arial" w:cs="Arial"/>
                <w:sz w:val="20"/>
                <w:szCs w:val="20"/>
              </w:rPr>
              <w:t xml:space="preserve"> </w:t>
            </w:r>
            <w:r w:rsidRPr="00F67237">
              <w:rPr>
                <w:rFonts w:ascii="Nyala" w:hAnsi="Nyala" w:cs="Nyala"/>
                <w:sz w:val="20"/>
                <w:szCs w:val="20"/>
              </w:rPr>
              <w:t>ትምህርት</w:t>
            </w:r>
            <w:r w:rsidRPr="00F67237">
              <w:rPr>
                <w:rFonts w:ascii="Arial" w:hAnsi="Arial" w:cs="Arial"/>
                <w:sz w:val="20"/>
                <w:szCs w:val="20"/>
              </w:rPr>
              <w:t xml:space="preserve"> </w:t>
            </w:r>
            <w:r w:rsidRPr="00F67237">
              <w:rPr>
                <w:rFonts w:ascii="Nyala" w:hAnsi="Nyala" w:cs="Nyala"/>
                <w:sz w:val="20"/>
                <w:szCs w:val="20"/>
              </w:rPr>
              <w:t>አልጨረስኩም</w:t>
            </w:r>
          </w:p>
          <w:p w14:paraId="4A1FE28B" w14:textId="77777777" w:rsidR="00402F17" w:rsidRPr="00F67237" w:rsidRDefault="00402F17" w:rsidP="00402F17">
            <w:pPr>
              <w:rPr>
                <w:rFonts w:ascii="Arial" w:hAnsi="Arial" w:cs="Arial"/>
                <w:sz w:val="20"/>
                <w:szCs w:val="20"/>
              </w:rPr>
            </w:pPr>
            <w:r w:rsidRPr="00F67237">
              <w:rPr>
                <w:rFonts w:ascii="Arial" w:hAnsi="Arial" w:cs="Arial"/>
                <w:sz w:val="20"/>
                <w:szCs w:val="20"/>
              </w:rPr>
              <w:t xml:space="preserve">05 = Primary school/ </w:t>
            </w:r>
            <w:r w:rsidRPr="00F67237">
              <w:rPr>
                <w:rFonts w:ascii="Nyala" w:hAnsi="Nyala" w:cs="Nyala"/>
                <w:sz w:val="20"/>
                <w:szCs w:val="20"/>
              </w:rPr>
              <w:t>አንደኛ</w:t>
            </w:r>
            <w:r w:rsidRPr="00F67237">
              <w:rPr>
                <w:rFonts w:ascii="Arial" w:hAnsi="Arial" w:cs="Arial"/>
                <w:sz w:val="20"/>
                <w:szCs w:val="20"/>
              </w:rPr>
              <w:t xml:space="preserve"> </w:t>
            </w:r>
            <w:r w:rsidRPr="00F67237">
              <w:rPr>
                <w:rFonts w:ascii="Nyala" w:hAnsi="Nyala" w:cs="Nyala"/>
                <w:sz w:val="20"/>
                <w:szCs w:val="20"/>
              </w:rPr>
              <w:t>ደረጃ</w:t>
            </w:r>
            <w:r w:rsidRPr="00F67237">
              <w:rPr>
                <w:rFonts w:ascii="Arial" w:hAnsi="Arial" w:cs="Arial"/>
                <w:sz w:val="20"/>
                <w:szCs w:val="20"/>
              </w:rPr>
              <w:t xml:space="preserve"> </w:t>
            </w:r>
            <w:r w:rsidRPr="00F67237">
              <w:rPr>
                <w:rFonts w:ascii="Nyala" w:hAnsi="Nyala" w:cs="Nyala"/>
                <w:sz w:val="20"/>
                <w:szCs w:val="20"/>
              </w:rPr>
              <w:t>ትምህርት</w:t>
            </w:r>
            <w:r w:rsidRPr="00F67237">
              <w:rPr>
                <w:rFonts w:ascii="Arial" w:hAnsi="Arial" w:cs="Arial"/>
                <w:sz w:val="20"/>
                <w:szCs w:val="20"/>
              </w:rPr>
              <w:t xml:space="preserve"> </w:t>
            </w:r>
          </w:p>
          <w:p w14:paraId="4442B8E6" w14:textId="77777777" w:rsidR="00402F17" w:rsidRPr="00F67237" w:rsidRDefault="00402F17" w:rsidP="00402F17">
            <w:pPr>
              <w:rPr>
                <w:rFonts w:ascii="Arial" w:hAnsi="Arial" w:cs="Arial"/>
                <w:sz w:val="20"/>
                <w:szCs w:val="20"/>
              </w:rPr>
            </w:pPr>
            <w:r w:rsidRPr="00F67237">
              <w:rPr>
                <w:rFonts w:ascii="Arial" w:hAnsi="Arial" w:cs="Arial"/>
                <w:sz w:val="20"/>
                <w:szCs w:val="20"/>
              </w:rPr>
              <w:t xml:space="preserve">06 = High school (old curriculum)/ </w:t>
            </w:r>
            <w:r w:rsidRPr="00F67237">
              <w:rPr>
                <w:rFonts w:ascii="Nyala" w:hAnsi="Nyala" w:cs="Nyala"/>
                <w:sz w:val="20"/>
                <w:szCs w:val="20"/>
              </w:rPr>
              <w:t>ሁለተኛ</w:t>
            </w:r>
            <w:r w:rsidRPr="00F67237">
              <w:rPr>
                <w:rFonts w:ascii="Arial" w:hAnsi="Arial" w:cs="Arial"/>
                <w:sz w:val="20"/>
                <w:szCs w:val="20"/>
              </w:rPr>
              <w:t xml:space="preserve"> </w:t>
            </w:r>
            <w:r w:rsidRPr="00F67237">
              <w:rPr>
                <w:rFonts w:ascii="Nyala" w:hAnsi="Nyala" w:cs="Nyala"/>
                <w:sz w:val="20"/>
                <w:szCs w:val="20"/>
              </w:rPr>
              <w:t>ደረጃ</w:t>
            </w:r>
            <w:r w:rsidRPr="00F67237">
              <w:rPr>
                <w:rFonts w:ascii="Arial" w:hAnsi="Arial" w:cs="Arial"/>
                <w:sz w:val="20"/>
                <w:szCs w:val="20"/>
              </w:rPr>
              <w:t xml:space="preserve"> </w:t>
            </w:r>
            <w:r w:rsidRPr="00F67237">
              <w:rPr>
                <w:rFonts w:ascii="Nyala" w:hAnsi="Nyala" w:cs="Nyala"/>
                <w:sz w:val="20"/>
                <w:szCs w:val="20"/>
              </w:rPr>
              <w:t>ትምህርት</w:t>
            </w:r>
            <w:r w:rsidRPr="00F67237">
              <w:rPr>
                <w:rFonts w:ascii="Arial" w:hAnsi="Arial" w:cs="Arial"/>
                <w:sz w:val="20"/>
                <w:szCs w:val="20"/>
              </w:rPr>
              <w:t xml:space="preserve"> (</w:t>
            </w:r>
            <w:r w:rsidRPr="00F67237">
              <w:rPr>
                <w:rFonts w:ascii="Nyala" w:hAnsi="Nyala" w:cs="Nyala"/>
                <w:sz w:val="20"/>
                <w:szCs w:val="20"/>
              </w:rPr>
              <w:t>በድሮው</w:t>
            </w:r>
            <w:r w:rsidRPr="00F67237">
              <w:rPr>
                <w:rFonts w:ascii="Arial" w:hAnsi="Arial" w:cs="Arial"/>
                <w:sz w:val="20"/>
                <w:szCs w:val="20"/>
              </w:rPr>
              <w:t xml:space="preserve"> )</w:t>
            </w:r>
          </w:p>
          <w:p w14:paraId="4EBC378E" w14:textId="77777777" w:rsidR="00402F17" w:rsidRPr="00F67237" w:rsidRDefault="00402F17" w:rsidP="00402F17">
            <w:pPr>
              <w:rPr>
                <w:rFonts w:ascii="Arial" w:hAnsi="Arial" w:cs="Arial"/>
                <w:sz w:val="20"/>
                <w:szCs w:val="20"/>
              </w:rPr>
            </w:pPr>
            <w:r w:rsidRPr="00F67237">
              <w:rPr>
                <w:rFonts w:ascii="Arial" w:hAnsi="Arial" w:cs="Arial"/>
                <w:sz w:val="20"/>
                <w:szCs w:val="20"/>
              </w:rPr>
              <w:t xml:space="preserve">07 = High school first cycle (new curriculum)/ </w:t>
            </w:r>
            <w:r w:rsidRPr="00F67237">
              <w:rPr>
                <w:rFonts w:ascii="Nyala" w:hAnsi="Nyala" w:cs="Nyala"/>
                <w:sz w:val="20"/>
                <w:szCs w:val="20"/>
              </w:rPr>
              <w:t>ሁለተኛ</w:t>
            </w:r>
            <w:r w:rsidRPr="00F67237">
              <w:rPr>
                <w:rFonts w:ascii="Arial" w:hAnsi="Arial" w:cs="Arial"/>
                <w:sz w:val="20"/>
                <w:szCs w:val="20"/>
              </w:rPr>
              <w:t xml:space="preserve"> </w:t>
            </w:r>
            <w:r w:rsidRPr="00F67237">
              <w:rPr>
                <w:rFonts w:ascii="Nyala" w:hAnsi="Nyala" w:cs="Nyala"/>
                <w:sz w:val="20"/>
                <w:szCs w:val="20"/>
              </w:rPr>
              <w:t>ደረጃ</w:t>
            </w:r>
            <w:r w:rsidRPr="00F67237">
              <w:rPr>
                <w:rFonts w:ascii="Arial" w:hAnsi="Arial" w:cs="Arial"/>
                <w:sz w:val="20"/>
                <w:szCs w:val="20"/>
              </w:rPr>
              <w:t xml:space="preserve"> </w:t>
            </w:r>
            <w:r w:rsidRPr="00F67237">
              <w:rPr>
                <w:rFonts w:ascii="Nyala" w:hAnsi="Nyala" w:cs="Nyala"/>
                <w:sz w:val="20"/>
                <w:szCs w:val="20"/>
              </w:rPr>
              <w:t>ትምህርት</w:t>
            </w:r>
            <w:r w:rsidRPr="00F67237">
              <w:rPr>
                <w:rFonts w:ascii="Arial" w:hAnsi="Arial" w:cs="Arial"/>
                <w:sz w:val="20"/>
                <w:szCs w:val="20"/>
              </w:rPr>
              <w:t xml:space="preserve"> (</w:t>
            </w:r>
            <w:r w:rsidRPr="00F67237">
              <w:rPr>
                <w:rFonts w:ascii="Nyala" w:hAnsi="Nyala" w:cs="Nyala"/>
                <w:sz w:val="20"/>
                <w:szCs w:val="20"/>
              </w:rPr>
              <w:t>ባዲሱ</w:t>
            </w:r>
            <w:r w:rsidRPr="00F67237">
              <w:rPr>
                <w:rFonts w:ascii="Arial" w:hAnsi="Arial" w:cs="Arial"/>
                <w:sz w:val="20"/>
                <w:szCs w:val="20"/>
              </w:rPr>
              <w:t xml:space="preserve"> )</w:t>
            </w:r>
          </w:p>
          <w:p w14:paraId="25AC20EC" w14:textId="77777777" w:rsidR="00402F17" w:rsidRPr="00F67237" w:rsidRDefault="00402F17" w:rsidP="00402F17">
            <w:pPr>
              <w:rPr>
                <w:rFonts w:ascii="Arial" w:hAnsi="Arial" w:cs="Arial"/>
                <w:sz w:val="20"/>
                <w:szCs w:val="20"/>
              </w:rPr>
            </w:pPr>
            <w:r w:rsidRPr="00F67237">
              <w:rPr>
                <w:rFonts w:ascii="Arial" w:hAnsi="Arial" w:cs="Arial"/>
                <w:sz w:val="20"/>
                <w:szCs w:val="20"/>
              </w:rPr>
              <w:t>08 = Preparatory school (</w:t>
            </w:r>
            <w:r w:rsidRPr="00F67237">
              <w:rPr>
                <w:rFonts w:ascii="Nyala" w:hAnsi="Nyala" w:cs="Nyala"/>
                <w:sz w:val="20"/>
                <w:szCs w:val="20"/>
              </w:rPr>
              <w:t>የመሰናዶ</w:t>
            </w:r>
            <w:r w:rsidRPr="00F67237">
              <w:rPr>
                <w:rFonts w:ascii="Arial" w:hAnsi="Arial" w:cs="Arial"/>
                <w:sz w:val="20"/>
                <w:szCs w:val="20"/>
              </w:rPr>
              <w:t xml:space="preserve"> </w:t>
            </w:r>
            <w:r w:rsidRPr="00F67237">
              <w:rPr>
                <w:rFonts w:ascii="Nyala" w:hAnsi="Nyala" w:cs="Nyala"/>
                <w:sz w:val="20"/>
                <w:szCs w:val="20"/>
              </w:rPr>
              <w:t>ትምህርት</w:t>
            </w:r>
            <w:r w:rsidRPr="00F67237">
              <w:rPr>
                <w:rFonts w:ascii="Arial" w:hAnsi="Arial" w:cs="Arial"/>
                <w:sz w:val="20"/>
                <w:szCs w:val="20"/>
              </w:rPr>
              <w:t>)</w:t>
            </w:r>
          </w:p>
          <w:p w14:paraId="5777CB82" w14:textId="77777777" w:rsidR="00402F17" w:rsidRPr="00F67237" w:rsidRDefault="00402F17" w:rsidP="00402F17">
            <w:pPr>
              <w:rPr>
                <w:rFonts w:ascii="Arial" w:hAnsi="Arial" w:cs="Arial"/>
                <w:sz w:val="20"/>
                <w:szCs w:val="20"/>
              </w:rPr>
            </w:pPr>
            <w:r w:rsidRPr="00F67237">
              <w:rPr>
                <w:rFonts w:ascii="Arial" w:hAnsi="Arial" w:cs="Arial"/>
                <w:sz w:val="20"/>
                <w:szCs w:val="20"/>
              </w:rPr>
              <w:t xml:space="preserve">09 = 10 +1 Vocational/ </w:t>
            </w:r>
            <w:r w:rsidRPr="00F67237">
              <w:rPr>
                <w:rFonts w:ascii="Nyala" w:hAnsi="Nyala" w:cs="Nyala"/>
                <w:sz w:val="20"/>
                <w:szCs w:val="20"/>
              </w:rPr>
              <w:t>የሞያ</w:t>
            </w:r>
            <w:r w:rsidRPr="00F67237">
              <w:rPr>
                <w:rFonts w:ascii="Arial" w:hAnsi="Arial" w:cs="Arial"/>
                <w:sz w:val="20"/>
                <w:szCs w:val="20"/>
              </w:rPr>
              <w:t xml:space="preserve"> (old/ </w:t>
            </w:r>
            <w:r w:rsidRPr="00F67237">
              <w:rPr>
                <w:rFonts w:ascii="Nyala" w:hAnsi="Nyala" w:cs="Nyala"/>
                <w:sz w:val="20"/>
                <w:szCs w:val="20"/>
              </w:rPr>
              <w:t>በድሮው</w:t>
            </w:r>
            <w:r w:rsidRPr="00F67237">
              <w:rPr>
                <w:rFonts w:ascii="Arial" w:hAnsi="Arial" w:cs="Arial"/>
                <w:sz w:val="20"/>
                <w:szCs w:val="20"/>
              </w:rPr>
              <w:t xml:space="preserve">) </w:t>
            </w:r>
          </w:p>
          <w:p w14:paraId="29C728E6" w14:textId="77777777" w:rsidR="00402F17" w:rsidRPr="00F67237" w:rsidRDefault="00402F17" w:rsidP="00402F17">
            <w:pPr>
              <w:rPr>
                <w:rFonts w:ascii="Arial" w:hAnsi="Arial" w:cs="Arial"/>
                <w:sz w:val="20"/>
                <w:szCs w:val="20"/>
              </w:rPr>
            </w:pPr>
            <w:r w:rsidRPr="00F67237">
              <w:rPr>
                <w:rFonts w:ascii="Arial" w:hAnsi="Arial" w:cs="Arial"/>
                <w:sz w:val="20"/>
                <w:szCs w:val="20"/>
              </w:rPr>
              <w:t xml:space="preserve">10 = 10 +2 Vocational/ </w:t>
            </w:r>
            <w:r w:rsidRPr="00F67237">
              <w:rPr>
                <w:rFonts w:ascii="Nyala" w:hAnsi="Nyala" w:cs="Nyala"/>
                <w:sz w:val="20"/>
                <w:szCs w:val="20"/>
              </w:rPr>
              <w:t>የሞያ</w:t>
            </w:r>
            <w:r w:rsidRPr="00F67237">
              <w:rPr>
                <w:rFonts w:ascii="Arial" w:hAnsi="Arial" w:cs="Arial"/>
                <w:sz w:val="20"/>
                <w:szCs w:val="20"/>
              </w:rPr>
              <w:t xml:space="preserve"> (old/ </w:t>
            </w:r>
            <w:r w:rsidRPr="00F67237">
              <w:rPr>
                <w:rFonts w:ascii="Nyala" w:hAnsi="Nyala" w:cs="Nyala"/>
                <w:sz w:val="20"/>
                <w:szCs w:val="20"/>
              </w:rPr>
              <w:t>በድሮው</w:t>
            </w:r>
            <w:r w:rsidRPr="00F67237">
              <w:rPr>
                <w:rFonts w:ascii="Arial" w:hAnsi="Arial" w:cs="Arial"/>
                <w:sz w:val="20"/>
                <w:szCs w:val="20"/>
              </w:rPr>
              <w:t>)</w:t>
            </w:r>
          </w:p>
          <w:p w14:paraId="5878BDE5" w14:textId="77777777" w:rsidR="00402F17" w:rsidRPr="00F67237" w:rsidRDefault="00402F17" w:rsidP="00402F17">
            <w:pPr>
              <w:rPr>
                <w:rFonts w:ascii="Arial" w:hAnsi="Arial" w:cs="Arial"/>
                <w:sz w:val="20"/>
                <w:szCs w:val="20"/>
              </w:rPr>
            </w:pPr>
            <w:r w:rsidRPr="00F67237">
              <w:rPr>
                <w:rFonts w:ascii="Arial" w:hAnsi="Arial" w:cs="Arial"/>
                <w:sz w:val="20"/>
                <w:szCs w:val="20"/>
              </w:rPr>
              <w:t xml:space="preserve">11 = 10 +3 Vocational/ </w:t>
            </w:r>
            <w:r w:rsidRPr="00F67237">
              <w:rPr>
                <w:rFonts w:ascii="Nyala" w:hAnsi="Nyala" w:cs="Nyala"/>
                <w:sz w:val="20"/>
                <w:szCs w:val="20"/>
              </w:rPr>
              <w:t>የሞያ</w:t>
            </w:r>
            <w:r w:rsidRPr="00F67237">
              <w:rPr>
                <w:rFonts w:ascii="Arial" w:hAnsi="Arial" w:cs="Arial"/>
                <w:sz w:val="20"/>
                <w:szCs w:val="20"/>
              </w:rPr>
              <w:t xml:space="preserve"> (old/ </w:t>
            </w:r>
            <w:r w:rsidRPr="00F67237">
              <w:rPr>
                <w:rFonts w:ascii="Nyala" w:hAnsi="Nyala" w:cs="Nyala"/>
                <w:sz w:val="20"/>
                <w:szCs w:val="20"/>
              </w:rPr>
              <w:t>በድሮው</w:t>
            </w:r>
            <w:r w:rsidRPr="00F67237">
              <w:rPr>
                <w:rFonts w:ascii="Arial" w:hAnsi="Arial" w:cs="Arial"/>
                <w:sz w:val="20"/>
                <w:szCs w:val="20"/>
              </w:rPr>
              <w:t>)</w:t>
            </w:r>
          </w:p>
          <w:p w14:paraId="2B19D8D4" w14:textId="77777777" w:rsidR="00402F17" w:rsidRPr="00F67237" w:rsidRDefault="00402F17" w:rsidP="00402F17">
            <w:pPr>
              <w:rPr>
                <w:rFonts w:ascii="Arial" w:hAnsi="Arial" w:cs="Arial"/>
                <w:sz w:val="20"/>
                <w:szCs w:val="20"/>
              </w:rPr>
            </w:pPr>
            <w:r w:rsidRPr="00F67237">
              <w:rPr>
                <w:rFonts w:ascii="Arial" w:hAnsi="Arial" w:cs="Arial"/>
                <w:sz w:val="20"/>
                <w:szCs w:val="20"/>
              </w:rPr>
              <w:t>12 = Vocational school/</w:t>
            </w:r>
            <w:r w:rsidRPr="00F67237">
              <w:rPr>
                <w:rFonts w:ascii="Nyala" w:hAnsi="Nyala" w:cs="Nyala"/>
                <w:sz w:val="20"/>
                <w:szCs w:val="20"/>
              </w:rPr>
              <w:t>የሞያ</w:t>
            </w:r>
            <w:r w:rsidRPr="00F67237">
              <w:rPr>
                <w:rFonts w:ascii="Arial" w:hAnsi="Arial" w:cs="Arial"/>
                <w:sz w:val="20"/>
                <w:szCs w:val="20"/>
              </w:rPr>
              <w:t xml:space="preserve"> </w:t>
            </w:r>
            <w:r w:rsidRPr="00F67237">
              <w:rPr>
                <w:rFonts w:ascii="Nyala" w:hAnsi="Nyala" w:cs="Nyala"/>
                <w:sz w:val="20"/>
                <w:szCs w:val="20"/>
              </w:rPr>
              <w:t>ትምህርት</w:t>
            </w:r>
            <w:r w:rsidRPr="00F67237">
              <w:rPr>
                <w:rFonts w:ascii="Arial" w:hAnsi="Arial" w:cs="Arial"/>
                <w:sz w:val="20"/>
                <w:szCs w:val="20"/>
              </w:rPr>
              <w:t xml:space="preserve"> level 1 </w:t>
            </w:r>
          </w:p>
          <w:p w14:paraId="19A0004E" w14:textId="77777777" w:rsidR="00402F17" w:rsidRPr="00F67237" w:rsidRDefault="00402F17" w:rsidP="00402F17">
            <w:pPr>
              <w:rPr>
                <w:rFonts w:ascii="Arial" w:hAnsi="Arial" w:cs="Arial"/>
                <w:sz w:val="20"/>
                <w:szCs w:val="20"/>
              </w:rPr>
            </w:pPr>
            <w:r w:rsidRPr="00F67237">
              <w:rPr>
                <w:rFonts w:ascii="Arial" w:hAnsi="Arial" w:cs="Arial"/>
                <w:sz w:val="20"/>
                <w:szCs w:val="20"/>
              </w:rPr>
              <w:t>13 = Vocational school/</w:t>
            </w:r>
            <w:r w:rsidRPr="00F67237">
              <w:rPr>
                <w:rFonts w:ascii="Nyala" w:hAnsi="Nyala" w:cs="Nyala"/>
                <w:sz w:val="20"/>
                <w:szCs w:val="20"/>
              </w:rPr>
              <w:t>የሞያ</w:t>
            </w:r>
            <w:r w:rsidRPr="00F67237">
              <w:rPr>
                <w:rFonts w:ascii="Arial" w:hAnsi="Arial" w:cs="Arial"/>
                <w:sz w:val="20"/>
                <w:szCs w:val="20"/>
              </w:rPr>
              <w:t xml:space="preserve"> </w:t>
            </w:r>
            <w:r w:rsidRPr="00F67237">
              <w:rPr>
                <w:rFonts w:ascii="Nyala" w:hAnsi="Nyala" w:cs="Nyala"/>
                <w:sz w:val="20"/>
                <w:szCs w:val="20"/>
              </w:rPr>
              <w:t>ትምህርት</w:t>
            </w:r>
            <w:r w:rsidRPr="00F67237">
              <w:rPr>
                <w:rFonts w:ascii="Arial" w:hAnsi="Arial" w:cs="Arial"/>
                <w:sz w:val="20"/>
                <w:szCs w:val="20"/>
              </w:rPr>
              <w:t xml:space="preserve"> level 2 </w:t>
            </w:r>
          </w:p>
          <w:p w14:paraId="2A386829" w14:textId="77777777" w:rsidR="00402F17" w:rsidRPr="00F67237" w:rsidRDefault="00402F17" w:rsidP="00402F17">
            <w:pPr>
              <w:rPr>
                <w:rFonts w:ascii="Arial" w:hAnsi="Arial" w:cs="Arial"/>
                <w:sz w:val="20"/>
                <w:szCs w:val="20"/>
              </w:rPr>
            </w:pPr>
            <w:r w:rsidRPr="00F67237">
              <w:rPr>
                <w:rFonts w:ascii="Arial" w:hAnsi="Arial" w:cs="Arial"/>
                <w:sz w:val="20"/>
                <w:szCs w:val="20"/>
              </w:rPr>
              <w:t>14 = Vocational school/</w:t>
            </w:r>
            <w:r w:rsidRPr="00F67237">
              <w:rPr>
                <w:rFonts w:ascii="Nyala" w:hAnsi="Nyala" w:cs="Nyala"/>
                <w:sz w:val="20"/>
                <w:szCs w:val="20"/>
              </w:rPr>
              <w:t>የሞያ</w:t>
            </w:r>
            <w:r w:rsidRPr="00F67237">
              <w:rPr>
                <w:rFonts w:ascii="Arial" w:hAnsi="Arial" w:cs="Arial"/>
                <w:sz w:val="20"/>
                <w:szCs w:val="20"/>
              </w:rPr>
              <w:t xml:space="preserve"> </w:t>
            </w:r>
            <w:r w:rsidRPr="00F67237">
              <w:rPr>
                <w:rFonts w:ascii="Nyala" w:hAnsi="Nyala" w:cs="Nyala"/>
                <w:sz w:val="20"/>
                <w:szCs w:val="20"/>
              </w:rPr>
              <w:t>ትምህርት</w:t>
            </w:r>
            <w:r w:rsidRPr="00F67237">
              <w:rPr>
                <w:rFonts w:ascii="Arial" w:hAnsi="Arial" w:cs="Arial"/>
                <w:sz w:val="20"/>
                <w:szCs w:val="20"/>
              </w:rPr>
              <w:t xml:space="preserve"> level 3 </w:t>
            </w:r>
          </w:p>
          <w:p w14:paraId="5100ACBC" w14:textId="77777777" w:rsidR="00402F17" w:rsidRPr="00F67237" w:rsidRDefault="00402F17" w:rsidP="00402F17">
            <w:pPr>
              <w:rPr>
                <w:rFonts w:ascii="Arial" w:hAnsi="Arial" w:cs="Arial"/>
                <w:sz w:val="20"/>
                <w:szCs w:val="20"/>
              </w:rPr>
            </w:pPr>
            <w:r w:rsidRPr="00F67237">
              <w:rPr>
                <w:rFonts w:ascii="Arial" w:hAnsi="Arial" w:cs="Arial"/>
                <w:sz w:val="20"/>
                <w:szCs w:val="20"/>
              </w:rPr>
              <w:t>15 = Vocational school/</w:t>
            </w:r>
            <w:r w:rsidRPr="00F67237">
              <w:rPr>
                <w:rFonts w:ascii="Nyala" w:hAnsi="Nyala" w:cs="Nyala"/>
                <w:sz w:val="20"/>
                <w:szCs w:val="20"/>
              </w:rPr>
              <w:t>የሞያ</w:t>
            </w:r>
            <w:r w:rsidRPr="00F67237">
              <w:rPr>
                <w:rFonts w:ascii="Arial" w:hAnsi="Arial" w:cs="Arial"/>
                <w:sz w:val="20"/>
                <w:szCs w:val="20"/>
              </w:rPr>
              <w:t xml:space="preserve"> </w:t>
            </w:r>
            <w:r w:rsidRPr="00F67237">
              <w:rPr>
                <w:rFonts w:ascii="Nyala" w:hAnsi="Nyala" w:cs="Nyala"/>
                <w:sz w:val="20"/>
                <w:szCs w:val="20"/>
              </w:rPr>
              <w:t>ትምህርት</w:t>
            </w:r>
            <w:r w:rsidRPr="00F67237">
              <w:rPr>
                <w:rFonts w:ascii="Arial" w:hAnsi="Arial" w:cs="Arial"/>
                <w:sz w:val="20"/>
                <w:szCs w:val="20"/>
              </w:rPr>
              <w:t xml:space="preserve"> level 4 </w:t>
            </w:r>
          </w:p>
          <w:p w14:paraId="21EF78D9" w14:textId="77777777" w:rsidR="00402F17" w:rsidRPr="00F67237" w:rsidRDefault="00402F17" w:rsidP="00402F17">
            <w:pPr>
              <w:rPr>
                <w:rFonts w:ascii="Arial" w:hAnsi="Arial" w:cs="Arial"/>
                <w:sz w:val="20"/>
                <w:szCs w:val="20"/>
              </w:rPr>
            </w:pPr>
            <w:r w:rsidRPr="00F67237">
              <w:rPr>
                <w:rFonts w:ascii="Arial" w:hAnsi="Arial" w:cs="Arial"/>
                <w:sz w:val="20"/>
                <w:szCs w:val="20"/>
              </w:rPr>
              <w:t>16 = Vocational school/</w:t>
            </w:r>
            <w:r w:rsidRPr="00F67237">
              <w:rPr>
                <w:rFonts w:ascii="Nyala" w:hAnsi="Nyala" w:cs="Nyala"/>
                <w:sz w:val="20"/>
                <w:szCs w:val="20"/>
              </w:rPr>
              <w:t>የሞያ</w:t>
            </w:r>
            <w:r w:rsidRPr="00F67237">
              <w:rPr>
                <w:rFonts w:ascii="Arial" w:hAnsi="Arial" w:cs="Arial"/>
                <w:sz w:val="20"/>
                <w:szCs w:val="20"/>
              </w:rPr>
              <w:t xml:space="preserve"> </w:t>
            </w:r>
            <w:r w:rsidRPr="00F67237">
              <w:rPr>
                <w:rFonts w:ascii="Nyala" w:hAnsi="Nyala" w:cs="Nyala"/>
                <w:sz w:val="20"/>
                <w:szCs w:val="20"/>
              </w:rPr>
              <w:t>ትምህርት</w:t>
            </w:r>
            <w:r w:rsidRPr="00F67237">
              <w:rPr>
                <w:rFonts w:ascii="Arial" w:hAnsi="Arial" w:cs="Arial"/>
                <w:sz w:val="20"/>
                <w:szCs w:val="20"/>
              </w:rPr>
              <w:t xml:space="preserve"> level 5 </w:t>
            </w:r>
          </w:p>
          <w:p w14:paraId="7AFBDA6B" w14:textId="77777777" w:rsidR="00402F17" w:rsidRPr="00F67237" w:rsidRDefault="00402F17" w:rsidP="00402F17">
            <w:pPr>
              <w:rPr>
                <w:rFonts w:ascii="Arial" w:hAnsi="Arial" w:cs="Arial"/>
                <w:sz w:val="20"/>
                <w:szCs w:val="20"/>
              </w:rPr>
            </w:pPr>
            <w:r w:rsidRPr="00F67237">
              <w:rPr>
                <w:rFonts w:ascii="Arial" w:hAnsi="Arial" w:cs="Arial"/>
                <w:sz w:val="20"/>
                <w:szCs w:val="20"/>
              </w:rPr>
              <w:t xml:space="preserve">17 = Diploma (non-vocational)/ </w:t>
            </w:r>
            <w:r w:rsidRPr="00F67237">
              <w:rPr>
                <w:rFonts w:ascii="Nyala" w:hAnsi="Nyala" w:cs="Nyala"/>
                <w:sz w:val="20"/>
                <w:szCs w:val="20"/>
              </w:rPr>
              <w:t>ዲፕሎማ</w:t>
            </w:r>
            <w:r w:rsidRPr="00F67237">
              <w:rPr>
                <w:rFonts w:ascii="Arial" w:hAnsi="Arial" w:cs="Arial"/>
                <w:sz w:val="20"/>
                <w:szCs w:val="20"/>
              </w:rPr>
              <w:t xml:space="preserve"> (</w:t>
            </w:r>
            <w:r w:rsidRPr="00F67237">
              <w:rPr>
                <w:rFonts w:ascii="Nyala" w:hAnsi="Nyala" w:cs="Nyala"/>
                <w:sz w:val="20"/>
                <w:szCs w:val="20"/>
              </w:rPr>
              <w:t>የሞያ</w:t>
            </w:r>
            <w:r w:rsidRPr="00F67237">
              <w:rPr>
                <w:rFonts w:ascii="Arial" w:hAnsi="Arial" w:cs="Arial"/>
                <w:sz w:val="20"/>
                <w:szCs w:val="20"/>
              </w:rPr>
              <w:t xml:space="preserve"> </w:t>
            </w:r>
            <w:r w:rsidRPr="00F67237">
              <w:rPr>
                <w:rFonts w:ascii="Nyala" w:hAnsi="Nyala" w:cs="Nyala"/>
                <w:sz w:val="20"/>
                <w:szCs w:val="20"/>
              </w:rPr>
              <w:t>ያልሆነ</w:t>
            </w:r>
            <w:r w:rsidRPr="00F67237">
              <w:rPr>
                <w:rFonts w:ascii="Arial" w:hAnsi="Arial" w:cs="Arial"/>
                <w:sz w:val="20"/>
                <w:szCs w:val="20"/>
              </w:rPr>
              <w:t>)</w:t>
            </w:r>
          </w:p>
          <w:p w14:paraId="2AF746EA" w14:textId="77777777" w:rsidR="00402F17" w:rsidRPr="00F67237" w:rsidRDefault="00402F17" w:rsidP="00402F17">
            <w:pPr>
              <w:rPr>
                <w:rFonts w:ascii="Arial" w:hAnsi="Arial" w:cs="Arial"/>
                <w:sz w:val="20"/>
                <w:szCs w:val="20"/>
              </w:rPr>
            </w:pPr>
            <w:r w:rsidRPr="00F67237">
              <w:rPr>
                <w:rFonts w:ascii="Arial" w:hAnsi="Arial" w:cs="Arial"/>
                <w:sz w:val="20"/>
                <w:szCs w:val="20"/>
              </w:rPr>
              <w:t xml:space="preserve">18 = BED (teachers; Bachelor of Education) </w:t>
            </w:r>
            <w:r w:rsidRPr="00F67237">
              <w:rPr>
                <w:rFonts w:ascii="Nyala" w:hAnsi="Nyala" w:cs="Nyala"/>
                <w:sz w:val="20"/>
                <w:szCs w:val="20"/>
              </w:rPr>
              <w:t>ዲግሪ</w:t>
            </w:r>
            <w:r w:rsidRPr="00F67237">
              <w:rPr>
                <w:rFonts w:ascii="Arial" w:hAnsi="Arial" w:cs="Arial"/>
                <w:sz w:val="20"/>
                <w:szCs w:val="20"/>
              </w:rPr>
              <w:t xml:space="preserve"> </w:t>
            </w:r>
            <w:r w:rsidRPr="00F67237">
              <w:rPr>
                <w:rFonts w:ascii="Nyala" w:hAnsi="Nyala" w:cs="Nyala"/>
                <w:sz w:val="20"/>
                <w:szCs w:val="20"/>
              </w:rPr>
              <w:t>በመምህርነት</w:t>
            </w:r>
          </w:p>
          <w:p w14:paraId="6B684537" w14:textId="77777777" w:rsidR="00402F17" w:rsidRPr="00F67237" w:rsidRDefault="00402F17" w:rsidP="00402F17">
            <w:pPr>
              <w:rPr>
                <w:rFonts w:ascii="Arial" w:hAnsi="Arial" w:cs="Arial"/>
                <w:sz w:val="20"/>
                <w:szCs w:val="20"/>
              </w:rPr>
            </w:pPr>
            <w:r w:rsidRPr="00F67237">
              <w:rPr>
                <w:rFonts w:ascii="Arial" w:hAnsi="Arial" w:cs="Arial"/>
                <w:sz w:val="20"/>
                <w:szCs w:val="20"/>
              </w:rPr>
              <w:t xml:space="preserve">19 = Teachers certificate/ </w:t>
            </w:r>
            <w:r w:rsidRPr="00F67237">
              <w:rPr>
                <w:rFonts w:ascii="Nyala" w:hAnsi="Nyala" w:cs="Nyala"/>
                <w:sz w:val="20"/>
                <w:szCs w:val="20"/>
              </w:rPr>
              <w:t>የመምህርነት</w:t>
            </w:r>
            <w:r w:rsidRPr="00F67237">
              <w:rPr>
                <w:rFonts w:ascii="Arial" w:hAnsi="Arial" w:cs="Arial"/>
                <w:sz w:val="20"/>
                <w:szCs w:val="20"/>
              </w:rPr>
              <w:t xml:space="preserve"> </w:t>
            </w:r>
            <w:r w:rsidRPr="00F67237">
              <w:rPr>
                <w:rFonts w:ascii="Nyala" w:hAnsi="Nyala" w:cs="Nyala"/>
                <w:sz w:val="20"/>
                <w:szCs w:val="20"/>
              </w:rPr>
              <w:t>ሰርተፍኬት</w:t>
            </w:r>
          </w:p>
          <w:p w14:paraId="1A343064" w14:textId="77777777" w:rsidR="00402F17" w:rsidRPr="00F67237" w:rsidRDefault="00402F17" w:rsidP="00402F17">
            <w:pPr>
              <w:rPr>
                <w:rFonts w:ascii="Arial" w:hAnsi="Arial" w:cs="Arial"/>
                <w:sz w:val="20"/>
                <w:szCs w:val="20"/>
              </w:rPr>
            </w:pPr>
            <w:r w:rsidRPr="00F67237">
              <w:rPr>
                <w:rFonts w:ascii="Arial" w:hAnsi="Arial" w:cs="Arial"/>
                <w:sz w:val="20"/>
                <w:szCs w:val="20"/>
              </w:rPr>
              <w:t xml:space="preserve">20 = BA (BSc) degree/ </w:t>
            </w:r>
            <w:r w:rsidRPr="00F67237">
              <w:rPr>
                <w:rFonts w:ascii="Nyala" w:hAnsi="Nyala" w:cs="Nyala"/>
                <w:sz w:val="20"/>
                <w:szCs w:val="20"/>
              </w:rPr>
              <w:t>የመጀመሪያ</w:t>
            </w:r>
            <w:r w:rsidRPr="00F67237">
              <w:rPr>
                <w:rFonts w:ascii="Arial" w:hAnsi="Arial" w:cs="Arial"/>
                <w:sz w:val="20"/>
                <w:szCs w:val="20"/>
              </w:rPr>
              <w:t xml:space="preserve"> </w:t>
            </w:r>
            <w:r w:rsidRPr="00F67237">
              <w:rPr>
                <w:rFonts w:ascii="Nyala" w:hAnsi="Nyala" w:cs="Nyala"/>
                <w:sz w:val="20"/>
                <w:szCs w:val="20"/>
              </w:rPr>
              <w:t>ዲግሪ</w:t>
            </w:r>
          </w:p>
          <w:p w14:paraId="5F3124E6" w14:textId="77777777" w:rsidR="00402F17" w:rsidRPr="00F67237" w:rsidRDefault="00402F17" w:rsidP="00402F17">
            <w:pPr>
              <w:rPr>
                <w:rFonts w:ascii="Arial" w:hAnsi="Arial" w:cs="Arial"/>
                <w:sz w:val="20"/>
                <w:szCs w:val="20"/>
              </w:rPr>
            </w:pPr>
            <w:r w:rsidRPr="00F67237">
              <w:rPr>
                <w:rFonts w:ascii="Arial" w:hAnsi="Arial" w:cs="Arial"/>
                <w:sz w:val="20"/>
                <w:szCs w:val="20"/>
              </w:rPr>
              <w:t xml:space="preserve">21 = MA/MSc / </w:t>
            </w:r>
            <w:r w:rsidRPr="00F67237">
              <w:rPr>
                <w:rFonts w:ascii="Nyala" w:hAnsi="Nyala" w:cs="Nyala"/>
                <w:sz w:val="20"/>
                <w:szCs w:val="20"/>
              </w:rPr>
              <w:t>ማስተርስ</w:t>
            </w:r>
            <w:r w:rsidRPr="00F67237">
              <w:rPr>
                <w:rFonts w:ascii="Arial" w:hAnsi="Arial" w:cs="Arial"/>
                <w:sz w:val="20"/>
                <w:szCs w:val="20"/>
              </w:rPr>
              <w:t xml:space="preserve"> </w:t>
            </w:r>
            <w:r w:rsidRPr="00F67237">
              <w:rPr>
                <w:rFonts w:ascii="Nyala" w:hAnsi="Nyala" w:cs="Nyala"/>
                <w:sz w:val="20"/>
                <w:szCs w:val="20"/>
              </w:rPr>
              <w:t>ዲግሪ</w:t>
            </w:r>
          </w:p>
          <w:p w14:paraId="7B616AB6" w14:textId="77777777" w:rsidR="00402F17" w:rsidRPr="00F67237" w:rsidRDefault="00402F17" w:rsidP="00402F17">
            <w:pPr>
              <w:rPr>
                <w:rFonts w:ascii="Arial" w:hAnsi="Arial" w:cs="Arial"/>
                <w:sz w:val="20"/>
                <w:szCs w:val="20"/>
              </w:rPr>
            </w:pPr>
            <w:r w:rsidRPr="00F67237">
              <w:rPr>
                <w:rFonts w:ascii="Arial" w:hAnsi="Arial" w:cs="Arial"/>
                <w:sz w:val="20"/>
                <w:szCs w:val="20"/>
              </w:rPr>
              <w:t xml:space="preserve">22 = PhD/ </w:t>
            </w:r>
            <w:r w:rsidRPr="00F67237">
              <w:rPr>
                <w:rFonts w:ascii="Nyala" w:hAnsi="Nyala" w:cs="Nyala"/>
                <w:sz w:val="20"/>
                <w:szCs w:val="20"/>
              </w:rPr>
              <w:t>ዶክትሬት</w:t>
            </w:r>
            <w:r w:rsidRPr="00F67237">
              <w:rPr>
                <w:rFonts w:ascii="Arial" w:hAnsi="Arial" w:cs="Arial"/>
                <w:sz w:val="20"/>
                <w:szCs w:val="20"/>
              </w:rPr>
              <w:t xml:space="preserve"> </w:t>
            </w:r>
            <w:r w:rsidRPr="00F67237">
              <w:rPr>
                <w:rFonts w:ascii="Nyala" w:hAnsi="Nyala" w:cs="Nyala"/>
                <w:sz w:val="20"/>
                <w:szCs w:val="20"/>
              </w:rPr>
              <w:t>ዲግሪ</w:t>
            </w:r>
          </w:p>
          <w:p w14:paraId="667BE67A" w14:textId="6347BC2E" w:rsidR="000908B2" w:rsidRPr="00F67237" w:rsidRDefault="00402F17" w:rsidP="00402F17">
            <w:pPr>
              <w:rPr>
                <w:rFonts w:ascii="Arial" w:hAnsi="Arial" w:cs="Arial"/>
                <w:sz w:val="20"/>
                <w:szCs w:val="20"/>
              </w:rPr>
            </w:pPr>
            <w:r w:rsidRPr="00F67237">
              <w:rPr>
                <w:rFonts w:ascii="Arial" w:hAnsi="Arial" w:cs="Arial"/>
                <w:sz w:val="20"/>
                <w:szCs w:val="20"/>
              </w:rPr>
              <w:t xml:space="preserve">23 = Other </w:t>
            </w:r>
            <w:r w:rsidRPr="00F67237">
              <w:rPr>
                <w:rFonts w:ascii="Arial" w:hAnsi="Arial" w:cs="Arial"/>
                <w:b/>
                <w:i/>
                <w:sz w:val="20"/>
                <w:szCs w:val="20"/>
              </w:rPr>
              <w:t>(please specify</w:t>
            </w:r>
            <w:r w:rsidRPr="00F67237">
              <w:rPr>
                <w:rFonts w:ascii="Arial" w:hAnsi="Arial" w:cs="Arial"/>
                <w:i/>
                <w:sz w:val="20"/>
                <w:szCs w:val="20"/>
              </w:rPr>
              <w:t xml:space="preserve">)/ </w:t>
            </w:r>
            <w:r w:rsidRPr="00F67237">
              <w:rPr>
                <w:rFonts w:ascii="Nyala" w:hAnsi="Nyala" w:cs="Nyala"/>
                <w:i/>
                <w:sz w:val="20"/>
                <w:szCs w:val="20"/>
              </w:rPr>
              <w:t>ሌላ</w:t>
            </w:r>
            <w:r w:rsidRPr="00F67237">
              <w:rPr>
                <w:rFonts w:ascii="Arial" w:hAnsi="Arial" w:cs="Arial"/>
                <w:b/>
                <w:i/>
                <w:sz w:val="20"/>
                <w:szCs w:val="20"/>
              </w:rPr>
              <w:t xml:space="preserve"> (</w:t>
            </w:r>
            <w:r w:rsidRPr="00F67237">
              <w:rPr>
                <w:rFonts w:ascii="Nyala" w:hAnsi="Nyala" w:cs="Nyala"/>
                <w:b/>
                <w:i/>
                <w:sz w:val="20"/>
                <w:szCs w:val="20"/>
              </w:rPr>
              <w:t>እባክዎን</w:t>
            </w:r>
            <w:r w:rsidRPr="00F67237">
              <w:rPr>
                <w:rFonts w:ascii="Arial" w:hAnsi="Arial" w:cs="Arial"/>
                <w:b/>
                <w:i/>
                <w:sz w:val="20"/>
                <w:szCs w:val="20"/>
              </w:rPr>
              <w:t xml:space="preserve"> </w:t>
            </w:r>
            <w:r w:rsidRPr="00F67237">
              <w:rPr>
                <w:rFonts w:ascii="Nyala" w:hAnsi="Nyala" w:cs="Nyala"/>
                <w:b/>
                <w:i/>
                <w:sz w:val="20"/>
                <w:szCs w:val="20"/>
              </w:rPr>
              <w:t>ይግለፁ</w:t>
            </w:r>
            <w:r w:rsidRPr="00F67237">
              <w:rPr>
                <w:rFonts w:ascii="Arial" w:hAnsi="Arial" w:cs="Arial"/>
                <w:b/>
                <w:i/>
                <w:sz w:val="20"/>
                <w:szCs w:val="20"/>
              </w:rPr>
              <w:t>)</w:t>
            </w:r>
            <w:r w:rsidRPr="00F67237">
              <w:rPr>
                <w:rFonts w:ascii="Arial" w:hAnsi="Arial" w:cs="Arial"/>
                <w:sz w:val="20"/>
                <w:szCs w:val="20"/>
              </w:rPr>
              <w:t>: __________________</w:t>
            </w:r>
          </w:p>
        </w:tc>
      </w:tr>
      <w:tr w:rsidR="000908B2" w:rsidRPr="00F67237" w14:paraId="3FF8E823" w14:textId="77777777" w:rsidTr="006E7BD9">
        <w:trPr>
          <w:trHeight w:val="333"/>
        </w:trPr>
        <w:tc>
          <w:tcPr>
            <w:tcW w:w="918" w:type="dxa"/>
            <w:gridSpan w:val="2"/>
          </w:tcPr>
          <w:p w14:paraId="214426E2" w14:textId="1A985FD4" w:rsidR="000908B2" w:rsidRPr="00F67237" w:rsidRDefault="000908B2" w:rsidP="004C402E">
            <w:pPr>
              <w:rPr>
                <w:rFonts w:ascii="Arial" w:hAnsi="Arial" w:cs="Arial"/>
                <w:sz w:val="20"/>
                <w:szCs w:val="20"/>
              </w:rPr>
            </w:pPr>
            <w:r w:rsidRPr="00F67237">
              <w:rPr>
                <w:rFonts w:ascii="Arial" w:hAnsi="Arial" w:cs="Arial"/>
                <w:sz w:val="20"/>
                <w:szCs w:val="20"/>
              </w:rPr>
              <w:t>12</w:t>
            </w:r>
          </w:p>
        </w:tc>
        <w:tc>
          <w:tcPr>
            <w:tcW w:w="8144" w:type="dxa"/>
            <w:gridSpan w:val="2"/>
          </w:tcPr>
          <w:p w14:paraId="55A431E2" w14:textId="7FAE9FF7" w:rsidR="004F0CE4" w:rsidRPr="00F67237" w:rsidRDefault="000908B2" w:rsidP="004F0CE4">
            <w:pPr>
              <w:spacing w:before="240"/>
              <w:rPr>
                <w:rFonts w:ascii="Arial" w:hAnsi="Arial" w:cs="Arial"/>
                <w:b/>
                <w:i/>
                <w:sz w:val="20"/>
                <w:szCs w:val="20"/>
              </w:rPr>
            </w:pPr>
            <w:r w:rsidRPr="00F67237">
              <w:rPr>
                <w:rFonts w:ascii="Arial" w:hAnsi="Arial" w:cs="Arial"/>
                <w:sz w:val="20"/>
                <w:szCs w:val="20"/>
              </w:rPr>
              <w:t xml:space="preserve">Do you think of yourself as knowledgeable about business in Ethiopia? </w:t>
            </w:r>
            <w:r w:rsidRPr="00F67237">
              <w:rPr>
                <w:rFonts w:ascii="Arial" w:hAnsi="Arial" w:cs="Arial"/>
                <w:b/>
                <w:i/>
                <w:sz w:val="20"/>
                <w:szCs w:val="20"/>
              </w:rPr>
              <w:t>(Show scale and read out responses)</w:t>
            </w:r>
            <w:r w:rsidR="004F0CE4" w:rsidRPr="00F67237">
              <w:rPr>
                <w:rFonts w:ascii="Arial" w:hAnsi="Arial" w:cs="Arial"/>
                <w:i/>
                <w:sz w:val="20"/>
                <w:szCs w:val="20"/>
              </w:rPr>
              <w:t xml:space="preserve"> </w:t>
            </w:r>
            <w:r w:rsidR="004F0CE4" w:rsidRPr="00F67237">
              <w:rPr>
                <w:rFonts w:ascii="Nyala" w:hAnsi="Nyala" w:cs="Nyala"/>
                <w:i/>
                <w:sz w:val="20"/>
                <w:szCs w:val="20"/>
              </w:rPr>
              <w:t>ኢትዮጵያ</w:t>
            </w:r>
            <w:r w:rsidR="004F0CE4" w:rsidRPr="00F67237">
              <w:rPr>
                <w:rFonts w:ascii="Arial" w:hAnsi="Arial" w:cs="Arial"/>
                <w:i/>
                <w:sz w:val="20"/>
                <w:szCs w:val="20"/>
              </w:rPr>
              <w:t xml:space="preserve"> </w:t>
            </w:r>
            <w:r w:rsidR="004F0CE4" w:rsidRPr="00F67237">
              <w:rPr>
                <w:rFonts w:ascii="Nyala" w:hAnsi="Nyala" w:cs="Nyala"/>
                <w:i/>
                <w:sz w:val="20"/>
                <w:szCs w:val="20"/>
              </w:rPr>
              <w:t>ውስጥ</w:t>
            </w:r>
            <w:r w:rsidR="004F0CE4" w:rsidRPr="00F67237">
              <w:rPr>
                <w:rFonts w:ascii="Arial" w:hAnsi="Arial" w:cs="Arial"/>
                <w:i/>
                <w:sz w:val="20"/>
                <w:szCs w:val="20"/>
              </w:rPr>
              <w:t xml:space="preserve"> </w:t>
            </w:r>
            <w:r w:rsidR="004F0CE4" w:rsidRPr="00F67237">
              <w:rPr>
                <w:rFonts w:ascii="Nyala" w:hAnsi="Nyala" w:cs="Nyala"/>
                <w:i/>
                <w:sz w:val="20"/>
                <w:szCs w:val="20"/>
              </w:rPr>
              <w:t>ስላለው</w:t>
            </w:r>
            <w:r w:rsidR="004F0CE4" w:rsidRPr="00F67237">
              <w:rPr>
                <w:rFonts w:ascii="Arial" w:hAnsi="Arial" w:cs="Arial"/>
                <w:i/>
                <w:sz w:val="20"/>
                <w:szCs w:val="20"/>
              </w:rPr>
              <w:t xml:space="preserve"> </w:t>
            </w:r>
            <w:r w:rsidR="004F0CE4" w:rsidRPr="00F67237">
              <w:rPr>
                <w:rFonts w:ascii="Nyala" w:hAnsi="Nyala" w:cs="Nyala"/>
                <w:i/>
                <w:sz w:val="20"/>
                <w:szCs w:val="20"/>
              </w:rPr>
              <w:t>የንግድ</w:t>
            </w:r>
            <w:r w:rsidR="004F0CE4" w:rsidRPr="00F67237">
              <w:rPr>
                <w:rFonts w:ascii="Arial" w:hAnsi="Arial" w:cs="Arial"/>
                <w:i/>
                <w:sz w:val="20"/>
                <w:szCs w:val="20"/>
              </w:rPr>
              <w:t xml:space="preserve"> </w:t>
            </w:r>
            <w:r w:rsidR="004F0CE4" w:rsidRPr="00F67237">
              <w:rPr>
                <w:rFonts w:ascii="Nyala" w:hAnsi="Nyala" w:cs="Nyala"/>
                <w:i/>
                <w:sz w:val="20"/>
                <w:szCs w:val="20"/>
              </w:rPr>
              <w:t>ሁኔታ</w:t>
            </w:r>
            <w:r w:rsidR="004F0CE4" w:rsidRPr="00F67237">
              <w:rPr>
                <w:rFonts w:ascii="Arial" w:hAnsi="Arial" w:cs="Arial"/>
                <w:i/>
                <w:sz w:val="20"/>
                <w:szCs w:val="20"/>
              </w:rPr>
              <w:t xml:space="preserve"> </w:t>
            </w:r>
            <w:r w:rsidR="004F0CE4" w:rsidRPr="00F67237">
              <w:rPr>
                <w:rFonts w:ascii="Nyala" w:hAnsi="Nyala" w:cs="Nyala"/>
                <w:i/>
                <w:sz w:val="20"/>
                <w:szCs w:val="20"/>
              </w:rPr>
              <w:t>ምን</w:t>
            </w:r>
            <w:r w:rsidR="004F0CE4" w:rsidRPr="00F67237">
              <w:rPr>
                <w:rFonts w:ascii="Arial" w:hAnsi="Arial" w:cs="Arial"/>
                <w:i/>
                <w:sz w:val="20"/>
                <w:szCs w:val="20"/>
              </w:rPr>
              <w:t xml:space="preserve"> </w:t>
            </w:r>
            <w:r w:rsidR="004F0CE4" w:rsidRPr="00F67237">
              <w:rPr>
                <w:rFonts w:ascii="Nyala" w:hAnsi="Nyala" w:cs="Nyala"/>
                <w:i/>
                <w:sz w:val="20"/>
                <w:szCs w:val="20"/>
              </w:rPr>
              <w:t>ያህል</w:t>
            </w:r>
            <w:r w:rsidR="004F0CE4" w:rsidRPr="00F67237">
              <w:rPr>
                <w:rFonts w:ascii="Arial" w:hAnsi="Arial" w:cs="Arial"/>
                <w:i/>
                <w:sz w:val="20"/>
                <w:szCs w:val="20"/>
              </w:rPr>
              <w:t xml:space="preserve"> </w:t>
            </w:r>
            <w:r w:rsidR="004F0CE4" w:rsidRPr="00F67237">
              <w:rPr>
                <w:rFonts w:ascii="Nyala" w:hAnsi="Nyala" w:cs="Nyala"/>
                <w:i/>
                <w:sz w:val="20"/>
                <w:szCs w:val="20"/>
              </w:rPr>
              <w:t>እውቀት</w:t>
            </w:r>
            <w:r w:rsidR="004F0CE4" w:rsidRPr="00F67237">
              <w:rPr>
                <w:rFonts w:ascii="Arial" w:hAnsi="Arial" w:cs="Arial"/>
                <w:i/>
                <w:sz w:val="20"/>
                <w:szCs w:val="20"/>
              </w:rPr>
              <w:t xml:space="preserve"> </w:t>
            </w:r>
            <w:r w:rsidR="004F0CE4" w:rsidRPr="00F67237">
              <w:rPr>
                <w:rFonts w:ascii="Nyala" w:hAnsi="Nyala" w:cs="Nyala"/>
                <w:i/>
                <w:sz w:val="20"/>
                <w:szCs w:val="20"/>
              </w:rPr>
              <w:t>አለኝ</w:t>
            </w:r>
            <w:r w:rsidR="004F0CE4" w:rsidRPr="00F67237">
              <w:rPr>
                <w:rFonts w:ascii="Arial" w:hAnsi="Arial" w:cs="Arial"/>
                <w:i/>
                <w:sz w:val="20"/>
                <w:szCs w:val="20"/>
              </w:rPr>
              <w:t xml:space="preserve"> </w:t>
            </w:r>
            <w:r w:rsidR="004F0CE4" w:rsidRPr="00F67237">
              <w:rPr>
                <w:rFonts w:ascii="Nyala" w:hAnsi="Nyala" w:cs="Nyala"/>
                <w:i/>
                <w:sz w:val="20"/>
                <w:szCs w:val="20"/>
              </w:rPr>
              <w:t>ብለው</w:t>
            </w:r>
            <w:r w:rsidR="004F0CE4" w:rsidRPr="00F67237">
              <w:rPr>
                <w:rFonts w:ascii="Arial" w:hAnsi="Arial" w:cs="Arial"/>
                <w:i/>
                <w:sz w:val="20"/>
                <w:szCs w:val="20"/>
              </w:rPr>
              <w:t xml:space="preserve"> </w:t>
            </w:r>
            <w:r w:rsidR="004F0CE4" w:rsidRPr="00F67237">
              <w:rPr>
                <w:rFonts w:ascii="Nyala" w:hAnsi="Nyala" w:cs="Nyala"/>
                <w:i/>
                <w:sz w:val="20"/>
                <w:szCs w:val="20"/>
              </w:rPr>
              <w:t>ያስባሉ</w:t>
            </w:r>
            <w:r w:rsidR="004F0CE4" w:rsidRPr="00F67237">
              <w:rPr>
                <w:rFonts w:ascii="Arial" w:hAnsi="Arial" w:cs="Arial"/>
                <w:b/>
                <w:i/>
                <w:sz w:val="20"/>
                <w:szCs w:val="20"/>
              </w:rPr>
              <w:t xml:space="preserve"> </w:t>
            </w:r>
            <w:r w:rsidR="004F0CE4" w:rsidRPr="00F67237">
              <w:rPr>
                <w:rFonts w:ascii="Arial" w:hAnsi="Arial" w:cs="Arial"/>
                <w:sz w:val="20"/>
                <w:szCs w:val="20"/>
              </w:rPr>
              <w:t xml:space="preserve">? </w:t>
            </w:r>
            <w:r w:rsidR="004F0CE4" w:rsidRPr="00F67237">
              <w:rPr>
                <w:rFonts w:ascii="Arial" w:hAnsi="Arial" w:cs="Arial"/>
                <w:b/>
                <w:sz w:val="20"/>
                <w:szCs w:val="20"/>
              </w:rPr>
              <w:t>(</w:t>
            </w:r>
            <w:r w:rsidR="004F0CE4" w:rsidRPr="00F67237">
              <w:rPr>
                <w:rFonts w:ascii="Nyala" w:hAnsi="Nyala" w:cs="Nyala"/>
                <w:b/>
                <w:sz w:val="20"/>
                <w:szCs w:val="20"/>
              </w:rPr>
              <w:t>ምርጫዎቹን</w:t>
            </w:r>
            <w:r w:rsidR="004F0CE4" w:rsidRPr="00F67237">
              <w:rPr>
                <w:rFonts w:ascii="Arial" w:hAnsi="Arial" w:cs="Arial"/>
                <w:b/>
                <w:sz w:val="20"/>
                <w:szCs w:val="20"/>
              </w:rPr>
              <w:t xml:space="preserve"> </w:t>
            </w:r>
            <w:r w:rsidR="004F0CE4" w:rsidRPr="00F67237">
              <w:rPr>
                <w:rFonts w:ascii="Nyala" w:hAnsi="Nyala" w:cs="Nyala"/>
                <w:b/>
                <w:sz w:val="20"/>
                <w:szCs w:val="20"/>
              </w:rPr>
              <w:t>ያሳዩና</w:t>
            </w:r>
            <w:r w:rsidR="004F0CE4" w:rsidRPr="00F67237">
              <w:rPr>
                <w:rFonts w:ascii="Arial" w:hAnsi="Arial" w:cs="Arial"/>
                <w:b/>
                <w:sz w:val="20"/>
                <w:szCs w:val="20"/>
              </w:rPr>
              <w:t xml:space="preserve"> </w:t>
            </w:r>
            <w:r w:rsidR="004F0CE4" w:rsidRPr="00F67237">
              <w:rPr>
                <w:rFonts w:ascii="Nyala" w:hAnsi="Nyala" w:cs="Nyala"/>
                <w:b/>
                <w:sz w:val="20"/>
                <w:szCs w:val="20"/>
              </w:rPr>
              <w:t>ያንብቡላቸው</w:t>
            </w:r>
            <w:r w:rsidR="004F0CE4" w:rsidRPr="00F67237">
              <w:rPr>
                <w:rFonts w:ascii="Arial" w:hAnsi="Arial" w:cs="Arial"/>
                <w:b/>
                <w:sz w:val="20"/>
                <w:szCs w:val="20"/>
              </w:rPr>
              <w:t>)</w:t>
            </w:r>
          </w:p>
          <w:p w14:paraId="171A84B8" w14:textId="77777777" w:rsidR="004F0CE4" w:rsidRPr="00F67237" w:rsidRDefault="004F0CE4" w:rsidP="004F0CE4">
            <w:pPr>
              <w:rPr>
                <w:rFonts w:ascii="Arial" w:hAnsi="Arial" w:cs="Arial"/>
                <w:b/>
                <w:i/>
                <w:sz w:val="20"/>
                <w:szCs w:val="20"/>
              </w:rPr>
            </w:pPr>
          </w:p>
          <w:tbl>
            <w:tblPr>
              <w:tblStyle w:val="TableGrid"/>
              <w:tblW w:w="0" w:type="auto"/>
              <w:tblLayout w:type="fixed"/>
              <w:tblLook w:val="04A0" w:firstRow="1" w:lastRow="0" w:firstColumn="1" w:lastColumn="0" w:noHBand="0" w:noVBand="1"/>
            </w:tblPr>
            <w:tblGrid>
              <w:gridCol w:w="1557"/>
              <w:gridCol w:w="1557"/>
              <w:gridCol w:w="1557"/>
              <w:gridCol w:w="1557"/>
              <w:gridCol w:w="1558"/>
            </w:tblGrid>
            <w:tr w:rsidR="004F0CE4" w:rsidRPr="00F67237" w14:paraId="3591F4D4" w14:textId="77777777" w:rsidTr="00500E7F">
              <w:tc>
                <w:tcPr>
                  <w:tcW w:w="1557" w:type="dxa"/>
                  <w:shd w:val="clear" w:color="auto" w:fill="F2F2F2" w:themeFill="background1" w:themeFillShade="F2"/>
                  <w:vAlign w:val="center"/>
                </w:tcPr>
                <w:p w14:paraId="6F62439C" w14:textId="77777777" w:rsidR="004F0CE4" w:rsidRPr="00F67237" w:rsidRDefault="004F0CE4" w:rsidP="00500E7F">
                  <w:pPr>
                    <w:jc w:val="center"/>
                    <w:rPr>
                      <w:rFonts w:ascii="Arial" w:hAnsi="Arial" w:cs="Arial"/>
                      <w:b/>
                      <w:sz w:val="18"/>
                      <w:szCs w:val="18"/>
                    </w:rPr>
                  </w:pPr>
                  <w:r w:rsidRPr="00F67237">
                    <w:rPr>
                      <w:rFonts w:ascii="Arial" w:hAnsi="Arial" w:cs="Arial"/>
                      <w:b/>
                      <w:sz w:val="18"/>
                      <w:szCs w:val="18"/>
                    </w:rPr>
                    <w:t>Not knowledgeable</w:t>
                  </w:r>
                </w:p>
                <w:p w14:paraId="27C89D6D" w14:textId="77777777" w:rsidR="004F0CE4" w:rsidRPr="00F67237" w:rsidRDefault="004F0CE4" w:rsidP="00500E7F">
                  <w:pPr>
                    <w:jc w:val="center"/>
                    <w:rPr>
                      <w:rFonts w:ascii="Arial" w:hAnsi="Arial" w:cs="Arial"/>
                      <w:b/>
                      <w:sz w:val="18"/>
                      <w:szCs w:val="18"/>
                    </w:rPr>
                  </w:pPr>
                  <w:r w:rsidRPr="00F67237">
                    <w:rPr>
                      <w:rFonts w:ascii="Nyala" w:hAnsi="Nyala" w:cs="Nyala"/>
                      <w:b/>
                      <w:sz w:val="18"/>
                      <w:szCs w:val="18"/>
                    </w:rPr>
                    <w:t>እውቀቱ</w:t>
                  </w:r>
                  <w:r w:rsidRPr="00F67237">
                    <w:rPr>
                      <w:rFonts w:ascii="Arial" w:hAnsi="Arial" w:cs="Arial"/>
                      <w:b/>
                      <w:sz w:val="18"/>
                      <w:szCs w:val="18"/>
                    </w:rPr>
                    <w:t xml:space="preserve"> </w:t>
                  </w:r>
                  <w:r w:rsidRPr="00F67237">
                    <w:rPr>
                      <w:rFonts w:ascii="Nyala" w:hAnsi="Nyala" w:cs="Nyala"/>
                      <w:b/>
                      <w:sz w:val="18"/>
                      <w:szCs w:val="18"/>
                    </w:rPr>
                    <w:t>የለኝም</w:t>
                  </w:r>
                </w:p>
              </w:tc>
              <w:tc>
                <w:tcPr>
                  <w:tcW w:w="1557" w:type="dxa"/>
                  <w:shd w:val="clear" w:color="auto" w:fill="F2F2F2" w:themeFill="background1" w:themeFillShade="F2"/>
                  <w:vAlign w:val="center"/>
                </w:tcPr>
                <w:p w14:paraId="564C2BD9" w14:textId="77777777" w:rsidR="004F0CE4" w:rsidRPr="00F67237" w:rsidRDefault="004F0CE4" w:rsidP="00500E7F">
                  <w:pPr>
                    <w:jc w:val="center"/>
                    <w:rPr>
                      <w:rFonts w:ascii="Arial" w:hAnsi="Arial" w:cs="Arial"/>
                      <w:b/>
                      <w:sz w:val="18"/>
                      <w:szCs w:val="18"/>
                    </w:rPr>
                  </w:pPr>
                  <w:r w:rsidRPr="00F67237">
                    <w:rPr>
                      <w:rFonts w:ascii="Arial" w:hAnsi="Arial" w:cs="Arial"/>
                      <w:b/>
                      <w:sz w:val="18"/>
                      <w:szCs w:val="18"/>
                    </w:rPr>
                    <w:t>Not very knowledgeable</w:t>
                  </w:r>
                </w:p>
                <w:p w14:paraId="433B0816" w14:textId="77777777" w:rsidR="004F0CE4" w:rsidRPr="00F67237" w:rsidRDefault="004F0CE4" w:rsidP="00500E7F">
                  <w:pPr>
                    <w:jc w:val="center"/>
                    <w:rPr>
                      <w:rFonts w:ascii="Arial" w:hAnsi="Arial" w:cs="Arial"/>
                      <w:b/>
                      <w:sz w:val="18"/>
                      <w:szCs w:val="18"/>
                    </w:rPr>
                  </w:pPr>
                  <w:r w:rsidRPr="00F67237">
                    <w:rPr>
                      <w:rFonts w:ascii="Nyala" w:hAnsi="Nyala" w:cs="Nyala"/>
                      <w:b/>
                      <w:sz w:val="18"/>
                      <w:szCs w:val="18"/>
                    </w:rPr>
                    <w:t>ብዙም</w:t>
                  </w:r>
                  <w:r w:rsidRPr="00F67237">
                    <w:rPr>
                      <w:rFonts w:ascii="Arial" w:hAnsi="Arial" w:cs="Arial"/>
                      <w:b/>
                      <w:sz w:val="18"/>
                      <w:szCs w:val="18"/>
                    </w:rPr>
                    <w:t xml:space="preserve"> </w:t>
                  </w:r>
                  <w:r w:rsidRPr="00F67237">
                    <w:rPr>
                      <w:rFonts w:ascii="Nyala" w:hAnsi="Nyala" w:cs="Nyala"/>
                      <w:b/>
                      <w:sz w:val="18"/>
                      <w:szCs w:val="18"/>
                    </w:rPr>
                    <w:t>አላውቅም</w:t>
                  </w:r>
                </w:p>
              </w:tc>
              <w:tc>
                <w:tcPr>
                  <w:tcW w:w="1557" w:type="dxa"/>
                  <w:shd w:val="clear" w:color="auto" w:fill="F2F2F2" w:themeFill="background1" w:themeFillShade="F2"/>
                  <w:vAlign w:val="center"/>
                </w:tcPr>
                <w:p w14:paraId="4AB20F2E" w14:textId="77777777" w:rsidR="004F0CE4" w:rsidRPr="00F67237" w:rsidRDefault="004F0CE4" w:rsidP="00500E7F">
                  <w:pPr>
                    <w:jc w:val="center"/>
                    <w:rPr>
                      <w:rFonts w:ascii="Arial" w:hAnsi="Arial" w:cs="Arial"/>
                      <w:b/>
                      <w:sz w:val="18"/>
                      <w:szCs w:val="18"/>
                    </w:rPr>
                  </w:pPr>
                  <w:r w:rsidRPr="00F67237">
                    <w:rPr>
                      <w:rFonts w:ascii="Arial" w:hAnsi="Arial" w:cs="Arial"/>
                      <w:b/>
                      <w:sz w:val="18"/>
                      <w:szCs w:val="18"/>
                    </w:rPr>
                    <w:t>Average</w:t>
                  </w:r>
                </w:p>
                <w:p w14:paraId="2BFD33B9" w14:textId="77777777" w:rsidR="004F0CE4" w:rsidRPr="00F67237" w:rsidRDefault="004F0CE4" w:rsidP="00500E7F">
                  <w:pPr>
                    <w:jc w:val="center"/>
                    <w:rPr>
                      <w:rFonts w:ascii="Arial" w:hAnsi="Arial" w:cs="Arial"/>
                      <w:b/>
                      <w:sz w:val="18"/>
                      <w:szCs w:val="18"/>
                    </w:rPr>
                  </w:pPr>
                  <w:r w:rsidRPr="00F67237">
                    <w:rPr>
                      <w:rFonts w:ascii="Nyala" w:hAnsi="Nyala" w:cs="Nyala"/>
                      <w:b/>
                      <w:sz w:val="18"/>
                      <w:szCs w:val="18"/>
                    </w:rPr>
                    <w:t>መካከለኛ</w:t>
                  </w:r>
                </w:p>
              </w:tc>
              <w:tc>
                <w:tcPr>
                  <w:tcW w:w="1557" w:type="dxa"/>
                  <w:shd w:val="clear" w:color="auto" w:fill="F2F2F2" w:themeFill="background1" w:themeFillShade="F2"/>
                  <w:vAlign w:val="center"/>
                </w:tcPr>
                <w:p w14:paraId="2BB61C25" w14:textId="77777777" w:rsidR="004F0CE4" w:rsidRPr="00F67237" w:rsidRDefault="004F0CE4" w:rsidP="00500E7F">
                  <w:pPr>
                    <w:jc w:val="center"/>
                    <w:rPr>
                      <w:rFonts w:ascii="Arial" w:hAnsi="Arial" w:cs="Arial"/>
                      <w:b/>
                      <w:sz w:val="18"/>
                      <w:szCs w:val="18"/>
                    </w:rPr>
                  </w:pPr>
                  <w:r w:rsidRPr="00F67237">
                    <w:rPr>
                      <w:rFonts w:ascii="Arial" w:hAnsi="Arial" w:cs="Arial"/>
                      <w:b/>
                      <w:sz w:val="18"/>
                      <w:szCs w:val="18"/>
                    </w:rPr>
                    <w:t>Quite knowledgeable</w:t>
                  </w:r>
                </w:p>
                <w:p w14:paraId="04628C6A" w14:textId="77777777" w:rsidR="004F0CE4" w:rsidRPr="00F67237" w:rsidRDefault="004F0CE4" w:rsidP="00500E7F">
                  <w:pPr>
                    <w:jc w:val="center"/>
                    <w:rPr>
                      <w:rFonts w:ascii="Arial" w:hAnsi="Arial" w:cs="Arial"/>
                      <w:b/>
                      <w:sz w:val="18"/>
                      <w:szCs w:val="18"/>
                    </w:rPr>
                  </w:pPr>
                  <w:r w:rsidRPr="00F67237">
                    <w:rPr>
                      <w:rFonts w:ascii="Nyala" w:hAnsi="Nyala" w:cs="Nyala"/>
                      <w:b/>
                      <w:sz w:val="18"/>
                      <w:szCs w:val="18"/>
                    </w:rPr>
                    <w:t>አውቃለሁ</w:t>
                  </w:r>
                </w:p>
              </w:tc>
              <w:tc>
                <w:tcPr>
                  <w:tcW w:w="1558" w:type="dxa"/>
                  <w:shd w:val="clear" w:color="auto" w:fill="F2F2F2" w:themeFill="background1" w:themeFillShade="F2"/>
                  <w:vAlign w:val="center"/>
                </w:tcPr>
                <w:p w14:paraId="53B1713C" w14:textId="77777777" w:rsidR="004F0CE4" w:rsidRPr="00F67237" w:rsidRDefault="004F0CE4" w:rsidP="00500E7F">
                  <w:pPr>
                    <w:jc w:val="center"/>
                    <w:rPr>
                      <w:rFonts w:ascii="Arial" w:hAnsi="Arial" w:cs="Arial"/>
                      <w:b/>
                      <w:sz w:val="18"/>
                      <w:szCs w:val="18"/>
                    </w:rPr>
                  </w:pPr>
                  <w:r w:rsidRPr="00F67237">
                    <w:rPr>
                      <w:rFonts w:ascii="Arial" w:hAnsi="Arial" w:cs="Arial"/>
                      <w:b/>
                      <w:sz w:val="18"/>
                      <w:szCs w:val="18"/>
                    </w:rPr>
                    <w:t>Very knowledgeable</w:t>
                  </w:r>
                </w:p>
                <w:p w14:paraId="5951E383" w14:textId="77777777" w:rsidR="004F0CE4" w:rsidRPr="00F67237" w:rsidRDefault="004F0CE4" w:rsidP="00500E7F">
                  <w:pPr>
                    <w:jc w:val="center"/>
                    <w:rPr>
                      <w:rFonts w:ascii="Arial" w:hAnsi="Arial" w:cs="Arial"/>
                      <w:b/>
                      <w:sz w:val="18"/>
                      <w:szCs w:val="18"/>
                    </w:rPr>
                  </w:pPr>
                  <w:r w:rsidRPr="00F67237">
                    <w:rPr>
                      <w:rFonts w:ascii="Nyala" w:hAnsi="Nyala" w:cs="Nyala"/>
                      <w:b/>
                      <w:sz w:val="18"/>
                      <w:szCs w:val="18"/>
                    </w:rPr>
                    <w:t>በጣም</w:t>
                  </w:r>
                  <w:r w:rsidRPr="00F67237">
                    <w:rPr>
                      <w:rFonts w:ascii="Arial" w:hAnsi="Arial" w:cs="Arial"/>
                      <w:b/>
                      <w:sz w:val="18"/>
                      <w:szCs w:val="18"/>
                    </w:rPr>
                    <w:t xml:space="preserve"> </w:t>
                  </w:r>
                  <w:r w:rsidRPr="00F67237">
                    <w:rPr>
                      <w:rFonts w:ascii="Nyala" w:hAnsi="Nyala" w:cs="Nyala"/>
                      <w:b/>
                      <w:sz w:val="18"/>
                      <w:szCs w:val="18"/>
                    </w:rPr>
                    <w:t>አውቃለሁ</w:t>
                  </w:r>
                </w:p>
              </w:tc>
            </w:tr>
            <w:tr w:rsidR="004F0CE4" w:rsidRPr="00F67237" w14:paraId="79CB19ED" w14:textId="77777777" w:rsidTr="00500E7F">
              <w:tc>
                <w:tcPr>
                  <w:tcW w:w="1557" w:type="dxa"/>
                  <w:vAlign w:val="center"/>
                </w:tcPr>
                <w:p w14:paraId="3B6A337F" w14:textId="77777777" w:rsidR="004F0CE4" w:rsidRPr="00F67237" w:rsidRDefault="004F0CE4" w:rsidP="00500E7F">
                  <w:pPr>
                    <w:jc w:val="center"/>
                    <w:rPr>
                      <w:rFonts w:ascii="Arial" w:hAnsi="Arial" w:cs="Arial"/>
                      <w:sz w:val="18"/>
                      <w:szCs w:val="18"/>
                    </w:rPr>
                  </w:pPr>
                  <w:r w:rsidRPr="00F67237">
                    <w:rPr>
                      <w:rFonts w:ascii="Arial" w:hAnsi="Arial" w:cs="Arial"/>
                      <w:sz w:val="18"/>
                      <w:szCs w:val="18"/>
                    </w:rPr>
                    <w:t>1</w:t>
                  </w:r>
                </w:p>
              </w:tc>
              <w:tc>
                <w:tcPr>
                  <w:tcW w:w="1557" w:type="dxa"/>
                  <w:vAlign w:val="center"/>
                </w:tcPr>
                <w:p w14:paraId="744657BD" w14:textId="77777777" w:rsidR="004F0CE4" w:rsidRPr="00F67237" w:rsidRDefault="004F0CE4" w:rsidP="00500E7F">
                  <w:pPr>
                    <w:jc w:val="center"/>
                    <w:rPr>
                      <w:rFonts w:ascii="Arial" w:hAnsi="Arial" w:cs="Arial"/>
                      <w:sz w:val="18"/>
                      <w:szCs w:val="18"/>
                    </w:rPr>
                  </w:pPr>
                  <w:r w:rsidRPr="00F67237">
                    <w:rPr>
                      <w:rFonts w:ascii="Arial" w:hAnsi="Arial" w:cs="Arial"/>
                      <w:sz w:val="18"/>
                      <w:szCs w:val="18"/>
                    </w:rPr>
                    <w:t>2</w:t>
                  </w:r>
                </w:p>
              </w:tc>
              <w:tc>
                <w:tcPr>
                  <w:tcW w:w="1557" w:type="dxa"/>
                  <w:vAlign w:val="center"/>
                </w:tcPr>
                <w:p w14:paraId="49A0EE3D" w14:textId="77777777" w:rsidR="004F0CE4" w:rsidRPr="00F67237" w:rsidRDefault="004F0CE4" w:rsidP="00500E7F">
                  <w:pPr>
                    <w:jc w:val="center"/>
                    <w:rPr>
                      <w:rFonts w:ascii="Arial" w:hAnsi="Arial" w:cs="Arial"/>
                      <w:sz w:val="18"/>
                      <w:szCs w:val="18"/>
                    </w:rPr>
                  </w:pPr>
                  <w:r w:rsidRPr="00F67237">
                    <w:rPr>
                      <w:rFonts w:ascii="Arial" w:hAnsi="Arial" w:cs="Arial"/>
                      <w:sz w:val="18"/>
                      <w:szCs w:val="18"/>
                    </w:rPr>
                    <w:t>3</w:t>
                  </w:r>
                </w:p>
              </w:tc>
              <w:tc>
                <w:tcPr>
                  <w:tcW w:w="1557" w:type="dxa"/>
                  <w:vAlign w:val="center"/>
                </w:tcPr>
                <w:p w14:paraId="3DE06850" w14:textId="77777777" w:rsidR="004F0CE4" w:rsidRPr="00F67237" w:rsidRDefault="004F0CE4" w:rsidP="00500E7F">
                  <w:pPr>
                    <w:jc w:val="center"/>
                    <w:rPr>
                      <w:rFonts w:ascii="Arial" w:hAnsi="Arial" w:cs="Arial"/>
                      <w:sz w:val="18"/>
                      <w:szCs w:val="18"/>
                    </w:rPr>
                  </w:pPr>
                  <w:r w:rsidRPr="00F67237">
                    <w:rPr>
                      <w:rFonts w:ascii="Arial" w:hAnsi="Arial" w:cs="Arial"/>
                      <w:sz w:val="18"/>
                      <w:szCs w:val="18"/>
                    </w:rPr>
                    <w:t>4</w:t>
                  </w:r>
                </w:p>
              </w:tc>
              <w:tc>
                <w:tcPr>
                  <w:tcW w:w="1558" w:type="dxa"/>
                  <w:vAlign w:val="center"/>
                </w:tcPr>
                <w:p w14:paraId="650E89D8" w14:textId="77777777" w:rsidR="004F0CE4" w:rsidRPr="00F67237" w:rsidRDefault="004F0CE4" w:rsidP="00500E7F">
                  <w:pPr>
                    <w:jc w:val="center"/>
                    <w:rPr>
                      <w:rFonts w:ascii="Arial" w:hAnsi="Arial" w:cs="Arial"/>
                      <w:sz w:val="18"/>
                      <w:szCs w:val="18"/>
                    </w:rPr>
                  </w:pPr>
                  <w:r w:rsidRPr="00F67237">
                    <w:rPr>
                      <w:rFonts w:ascii="Arial" w:hAnsi="Arial" w:cs="Arial"/>
                      <w:sz w:val="18"/>
                      <w:szCs w:val="18"/>
                    </w:rPr>
                    <w:t>5</w:t>
                  </w:r>
                </w:p>
              </w:tc>
            </w:tr>
          </w:tbl>
          <w:p w14:paraId="409C1C5D" w14:textId="77777777" w:rsidR="000908B2" w:rsidRPr="00F67237" w:rsidRDefault="000908B2" w:rsidP="004C402E">
            <w:pPr>
              <w:rPr>
                <w:rFonts w:ascii="Arial" w:hAnsi="Arial" w:cs="Arial"/>
                <w:sz w:val="20"/>
                <w:szCs w:val="20"/>
              </w:rPr>
            </w:pPr>
          </w:p>
        </w:tc>
      </w:tr>
      <w:tr w:rsidR="000908B2" w:rsidRPr="00F67237" w14:paraId="0A5CBD2A" w14:textId="77777777" w:rsidTr="006E7BD9">
        <w:trPr>
          <w:trHeight w:val="333"/>
        </w:trPr>
        <w:tc>
          <w:tcPr>
            <w:tcW w:w="918" w:type="dxa"/>
            <w:gridSpan w:val="2"/>
          </w:tcPr>
          <w:p w14:paraId="4AEE6413" w14:textId="62A10D06" w:rsidR="000908B2" w:rsidRPr="00F67237" w:rsidRDefault="000908B2" w:rsidP="004C402E">
            <w:pPr>
              <w:rPr>
                <w:rFonts w:ascii="Arial" w:hAnsi="Arial" w:cs="Arial"/>
                <w:sz w:val="20"/>
                <w:szCs w:val="20"/>
              </w:rPr>
            </w:pPr>
            <w:r w:rsidRPr="00F67237">
              <w:rPr>
                <w:rFonts w:ascii="Arial" w:hAnsi="Arial" w:cs="Arial"/>
                <w:sz w:val="20"/>
                <w:szCs w:val="20"/>
              </w:rPr>
              <w:t>13</w:t>
            </w:r>
          </w:p>
        </w:tc>
        <w:tc>
          <w:tcPr>
            <w:tcW w:w="8144" w:type="dxa"/>
            <w:gridSpan w:val="2"/>
          </w:tcPr>
          <w:p w14:paraId="58DDA6EF" w14:textId="77777777" w:rsidR="00DC482A" w:rsidRPr="00F67237" w:rsidRDefault="00DC482A" w:rsidP="00DC482A">
            <w:pPr>
              <w:rPr>
                <w:rFonts w:ascii="Arial" w:hAnsi="Arial" w:cs="Arial"/>
                <w:b/>
                <w:i/>
                <w:sz w:val="20"/>
                <w:szCs w:val="20"/>
              </w:rPr>
            </w:pPr>
            <w:r w:rsidRPr="00F67237">
              <w:rPr>
                <w:rFonts w:ascii="Arial" w:hAnsi="Arial" w:cs="Arial"/>
                <w:sz w:val="20"/>
                <w:szCs w:val="20"/>
              </w:rPr>
              <w:t xml:space="preserve">Please rate your knowledge in each of the following business areas on the following scale. </w:t>
            </w:r>
            <w:r w:rsidRPr="00F67237">
              <w:rPr>
                <w:rFonts w:ascii="Arial" w:hAnsi="Arial" w:cs="Arial"/>
                <w:b/>
                <w:i/>
                <w:sz w:val="20"/>
                <w:szCs w:val="20"/>
              </w:rPr>
              <w:t xml:space="preserve">(Show scale and read out responses)/ </w:t>
            </w:r>
            <w:r w:rsidRPr="003C1B78">
              <w:rPr>
                <w:rFonts w:ascii="Nyala" w:hAnsi="Nyala" w:cs="Nyala"/>
                <w:sz w:val="20"/>
                <w:szCs w:val="20"/>
              </w:rPr>
              <w:t>እባክዎን</w:t>
            </w:r>
            <w:r w:rsidRPr="003C1B78">
              <w:rPr>
                <w:rFonts w:ascii="Arial" w:hAnsi="Arial" w:cs="Arial"/>
                <w:sz w:val="20"/>
                <w:szCs w:val="20"/>
              </w:rPr>
              <w:t xml:space="preserve"> </w:t>
            </w:r>
            <w:r w:rsidRPr="003C1B78">
              <w:rPr>
                <w:rFonts w:ascii="Nyala" w:hAnsi="Nyala" w:cs="Nyala"/>
                <w:sz w:val="20"/>
                <w:szCs w:val="20"/>
              </w:rPr>
              <w:t>በሚከተሉት</w:t>
            </w:r>
            <w:r w:rsidRPr="003C1B78">
              <w:rPr>
                <w:rFonts w:ascii="Arial" w:hAnsi="Arial" w:cs="Arial"/>
                <w:sz w:val="20"/>
                <w:szCs w:val="20"/>
              </w:rPr>
              <w:t xml:space="preserve"> </w:t>
            </w:r>
            <w:r w:rsidRPr="003C1B78">
              <w:rPr>
                <w:rFonts w:ascii="Nyala" w:hAnsi="Nyala" w:cs="Nyala"/>
                <w:sz w:val="20"/>
                <w:szCs w:val="20"/>
              </w:rPr>
              <w:t>በያንዳንዱ</w:t>
            </w:r>
            <w:r w:rsidRPr="003C1B78">
              <w:rPr>
                <w:rFonts w:ascii="Arial" w:hAnsi="Arial" w:cs="Arial"/>
                <w:sz w:val="20"/>
                <w:szCs w:val="20"/>
              </w:rPr>
              <w:t xml:space="preserve"> </w:t>
            </w:r>
            <w:r w:rsidRPr="003C1B78">
              <w:rPr>
                <w:rFonts w:ascii="Nyala" w:hAnsi="Nyala" w:cs="Nyala"/>
                <w:sz w:val="20"/>
                <w:szCs w:val="20"/>
              </w:rPr>
              <w:t>የንግድ</w:t>
            </w:r>
            <w:r w:rsidRPr="003C1B78">
              <w:rPr>
                <w:rFonts w:ascii="Arial" w:hAnsi="Arial" w:cs="Arial"/>
                <w:sz w:val="20"/>
                <w:szCs w:val="20"/>
              </w:rPr>
              <w:t xml:space="preserve"> </w:t>
            </w:r>
            <w:r w:rsidRPr="003C1B78">
              <w:rPr>
                <w:rFonts w:ascii="Nyala" w:hAnsi="Nyala" w:cs="Nyala"/>
                <w:sz w:val="20"/>
                <w:szCs w:val="20"/>
              </w:rPr>
              <w:t>ጉዳዮች</w:t>
            </w:r>
            <w:r w:rsidRPr="003C1B78">
              <w:rPr>
                <w:rFonts w:ascii="Arial" w:hAnsi="Arial" w:cs="Arial"/>
                <w:sz w:val="20"/>
                <w:szCs w:val="20"/>
              </w:rPr>
              <w:t xml:space="preserve"> </w:t>
            </w:r>
            <w:r w:rsidRPr="003C1B78">
              <w:rPr>
                <w:rFonts w:ascii="Nyala" w:hAnsi="Nyala" w:cs="Nyala"/>
                <w:sz w:val="20"/>
                <w:szCs w:val="20"/>
              </w:rPr>
              <w:t>ዙሪያ</w:t>
            </w:r>
            <w:r w:rsidRPr="003C1B78">
              <w:rPr>
                <w:rFonts w:ascii="Arial" w:hAnsi="Arial" w:cs="Arial"/>
                <w:sz w:val="20"/>
                <w:szCs w:val="20"/>
              </w:rPr>
              <w:t xml:space="preserve"> </w:t>
            </w:r>
            <w:r w:rsidRPr="003C1B78">
              <w:rPr>
                <w:rFonts w:ascii="Nyala" w:hAnsi="Nyala" w:cs="Nyala"/>
                <w:sz w:val="20"/>
                <w:szCs w:val="20"/>
              </w:rPr>
              <w:t>ያለዎት</w:t>
            </w:r>
            <w:r w:rsidRPr="003C1B78">
              <w:rPr>
                <w:rFonts w:ascii="Arial" w:hAnsi="Arial" w:cs="Arial"/>
                <w:sz w:val="20"/>
                <w:szCs w:val="20"/>
              </w:rPr>
              <w:t xml:space="preserve"> </w:t>
            </w:r>
            <w:r w:rsidRPr="003C1B78">
              <w:rPr>
                <w:rFonts w:ascii="Nyala" w:hAnsi="Nyala" w:cs="Nyala"/>
                <w:sz w:val="20"/>
                <w:szCs w:val="20"/>
              </w:rPr>
              <w:t>እውቀት</w:t>
            </w:r>
            <w:r w:rsidRPr="003C1B78">
              <w:rPr>
                <w:rFonts w:ascii="Arial" w:hAnsi="Arial" w:cs="Arial"/>
                <w:sz w:val="20"/>
                <w:szCs w:val="20"/>
              </w:rPr>
              <w:t xml:space="preserve"> </w:t>
            </w:r>
            <w:r w:rsidRPr="003C1B78">
              <w:rPr>
                <w:rFonts w:ascii="Nyala" w:hAnsi="Nyala" w:cs="Nyala"/>
                <w:sz w:val="20"/>
                <w:szCs w:val="20"/>
              </w:rPr>
              <w:t>ምን</w:t>
            </w:r>
            <w:r w:rsidRPr="003C1B78">
              <w:rPr>
                <w:rFonts w:ascii="Arial" w:hAnsi="Arial" w:cs="Arial"/>
                <w:sz w:val="20"/>
                <w:szCs w:val="20"/>
              </w:rPr>
              <w:t xml:space="preserve"> </w:t>
            </w:r>
            <w:r w:rsidRPr="003C1B78">
              <w:rPr>
                <w:rFonts w:ascii="Nyala" w:hAnsi="Nyala" w:cs="Nyala"/>
                <w:sz w:val="20"/>
                <w:szCs w:val="20"/>
              </w:rPr>
              <w:t>ያህል</w:t>
            </w:r>
            <w:r w:rsidRPr="003C1B78">
              <w:rPr>
                <w:rFonts w:ascii="Arial" w:hAnsi="Arial" w:cs="Arial"/>
                <w:sz w:val="20"/>
                <w:szCs w:val="20"/>
              </w:rPr>
              <w:t xml:space="preserve"> </w:t>
            </w:r>
            <w:r w:rsidRPr="003C1B78">
              <w:rPr>
                <w:rFonts w:ascii="Nyala" w:hAnsi="Nyala" w:cs="Nyala"/>
                <w:sz w:val="20"/>
                <w:szCs w:val="20"/>
              </w:rPr>
              <w:t>እንደሆነ</w:t>
            </w:r>
            <w:r w:rsidRPr="003C1B78">
              <w:rPr>
                <w:rFonts w:ascii="Arial" w:hAnsi="Arial" w:cs="Arial"/>
                <w:sz w:val="20"/>
                <w:szCs w:val="20"/>
              </w:rPr>
              <w:t xml:space="preserve"> </w:t>
            </w:r>
            <w:r w:rsidRPr="003C1B78">
              <w:rPr>
                <w:rFonts w:ascii="Nyala" w:hAnsi="Nyala" w:cs="Nyala"/>
                <w:sz w:val="20"/>
                <w:szCs w:val="20"/>
              </w:rPr>
              <w:t>ይንገሩኝ</w:t>
            </w:r>
            <w:r w:rsidRPr="00F67237">
              <w:rPr>
                <w:rFonts w:ascii="Arial" w:hAnsi="Arial" w:cs="Arial"/>
                <w:b/>
                <w:i/>
                <w:sz w:val="20"/>
                <w:szCs w:val="20"/>
              </w:rPr>
              <w:t xml:space="preserve"> </w:t>
            </w:r>
            <w:r w:rsidRPr="00F67237">
              <w:rPr>
                <w:rFonts w:ascii="Arial" w:hAnsi="Arial" w:cs="Arial"/>
                <w:b/>
                <w:sz w:val="20"/>
                <w:szCs w:val="20"/>
              </w:rPr>
              <w:t>(</w:t>
            </w:r>
            <w:r w:rsidRPr="00F67237">
              <w:rPr>
                <w:rFonts w:ascii="Nyala" w:hAnsi="Nyala" w:cs="Nyala"/>
                <w:b/>
                <w:sz w:val="20"/>
                <w:szCs w:val="20"/>
              </w:rPr>
              <w:t>ምርጫዎቹን</w:t>
            </w:r>
            <w:r w:rsidRPr="00F67237">
              <w:rPr>
                <w:rFonts w:ascii="Arial" w:hAnsi="Arial" w:cs="Arial"/>
                <w:b/>
                <w:sz w:val="20"/>
                <w:szCs w:val="20"/>
              </w:rPr>
              <w:t xml:space="preserve"> </w:t>
            </w:r>
            <w:r w:rsidRPr="00F67237">
              <w:rPr>
                <w:rFonts w:ascii="Nyala" w:hAnsi="Nyala" w:cs="Nyala"/>
                <w:b/>
                <w:sz w:val="20"/>
                <w:szCs w:val="20"/>
              </w:rPr>
              <w:t>ያሳዩና</w:t>
            </w:r>
            <w:r w:rsidRPr="00F67237">
              <w:rPr>
                <w:rFonts w:ascii="Arial" w:hAnsi="Arial" w:cs="Arial"/>
                <w:b/>
                <w:sz w:val="20"/>
                <w:szCs w:val="20"/>
              </w:rPr>
              <w:t xml:space="preserve"> </w:t>
            </w:r>
            <w:r w:rsidRPr="00F67237">
              <w:rPr>
                <w:rFonts w:ascii="Nyala" w:hAnsi="Nyala" w:cs="Nyala"/>
                <w:b/>
                <w:sz w:val="20"/>
                <w:szCs w:val="20"/>
              </w:rPr>
              <w:t>ያንብቡላቸው</w:t>
            </w:r>
            <w:r w:rsidRPr="00F67237">
              <w:rPr>
                <w:rFonts w:ascii="Arial" w:hAnsi="Arial" w:cs="Arial"/>
                <w:b/>
                <w:sz w:val="20"/>
                <w:szCs w:val="20"/>
              </w:rPr>
              <w:t>)</w:t>
            </w:r>
          </w:p>
          <w:p w14:paraId="4A5A1164" w14:textId="77777777" w:rsidR="00DC482A" w:rsidRPr="00F67237" w:rsidRDefault="00DC482A" w:rsidP="00DC482A">
            <w:pPr>
              <w:rPr>
                <w:rFonts w:ascii="Arial" w:hAnsi="Arial" w:cs="Arial"/>
                <w:sz w:val="20"/>
                <w:szCs w:val="20"/>
              </w:rPr>
            </w:pPr>
          </w:p>
          <w:tbl>
            <w:tblPr>
              <w:tblStyle w:val="TableGrid"/>
              <w:tblW w:w="0" w:type="auto"/>
              <w:tblLayout w:type="fixed"/>
              <w:tblLook w:val="04A0" w:firstRow="1" w:lastRow="0" w:firstColumn="1" w:lastColumn="0" w:noHBand="0" w:noVBand="1"/>
            </w:tblPr>
            <w:tblGrid>
              <w:gridCol w:w="1557"/>
              <w:gridCol w:w="1557"/>
              <w:gridCol w:w="1557"/>
              <w:gridCol w:w="1557"/>
              <w:gridCol w:w="1558"/>
            </w:tblGrid>
            <w:tr w:rsidR="00DC482A" w:rsidRPr="00F67237" w14:paraId="04FA3D54" w14:textId="77777777" w:rsidTr="00500E7F">
              <w:tc>
                <w:tcPr>
                  <w:tcW w:w="1557" w:type="dxa"/>
                  <w:shd w:val="clear" w:color="auto" w:fill="F2F2F2" w:themeFill="background1" w:themeFillShade="F2"/>
                  <w:vAlign w:val="center"/>
                </w:tcPr>
                <w:p w14:paraId="7C59F8C0" w14:textId="77777777" w:rsidR="00DC482A" w:rsidRPr="00F67237" w:rsidRDefault="00DC482A" w:rsidP="00500E7F">
                  <w:pPr>
                    <w:jc w:val="center"/>
                    <w:rPr>
                      <w:rFonts w:ascii="Arial" w:hAnsi="Arial" w:cs="Arial"/>
                      <w:b/>
                      <w:sz w:val="18"/>
                      <w:szCs w:val="18"/>
                    </w:rPr>
                  </w:pPr>
                  <w:r w:rsidRPr="00F67237">
                    <w:rPr>
                      <w:rFonts w:ascii="Arial" w:hAnsi="Arial" w:cs="Arial"/>
                      <w:b/>
                      <w:sz w:val="18"/>
                      <w:szCs w:val="18"/>
                    </w:rPr>
                    <w:t>Very Poor</w:t>
                  </w:r>
                </w:p>
                <w:p w14:paraId="22A8CC45" w14:textId="77777777" w:rsidR="00DC482A" w:rsidRPr="00F67237" w:rsidRDefault="00DC482A" w:rsidP="00500E7F">
                  <w:pPr>
                    <w:jc w:val="center"/>
                    <w:rPr>
                      <w:rFonts w:ascii="Arial" w:hAnsi="Arial" w:cs="Arial"/>
                      <w:b/>
                      <w:sz w:val="18"/>
                      <w:szCs w:val="18"/>
                    </w:rPr>
                  </w:pPr>
                  <w:r w:rsidRPr="00F67237">
                    <w:rPr>
                      <w:rFonts w:ascii="Nyala" w:hAnsi="Nyala" w:cs="Nyala"/>
                      <w:b/>
                      <w:sz w:val="18"/>
                      <w:szCs w:val="18"/>
                    </w:rPr>
                    <w:t>በጣም</w:t>
                  </w:r>
                  <w:r w:rsidRPr="00F67237">
                    <w:rPr>
                      <w:rFonts w:ascii="Arial" w:hAnsi="Arial" w:cs="Arial"/>
                      <w:b/>
                      <w:sz w:val="18"/>
                      <w:szCs w:val="18"/>
                    </w:rPr>
                    <w:t xml:space="preserve"> </w:t>
                  </w:r>
                  <w:r w:rsidRPr="00F67237">
                    <w:rPr>
                      <w:rFonts w:ascii="Nyala" w:hAnsi="Nyala" w:cs="Nyala"/>
                      <w:b/>
                      <w:sz w:val="18"/>
                      <w:szCs w:val="18"/>
                    </w:rPr>
                    <w:t>አነስተኛ</w:t>
                  </w:r>
                </w:p>
              </w:tc>
              <w:tc>
                <w:tcPr>
                  <w:tcW w:w="1557" w:type="dxa"/>
                  <w:shd w:val="clear" w:color="auto" w:fill="F2F2F2" w:themeFill="background1" w:themeFillShade="F2"/>
                  <w:vAlign w:val="center"/>
                </w:tcPr>
                <w:p w14:paraId="40B149E9" w14:textId="77777777" w:rsidR="00DC482A" w:rsidRPr="00F67237" w:rsidRDefault="00DC482A" w:rsidP="00500E7F">
                  <w:pPr>
                    <w:jc w:val="center"/>
                    <w:rPr>
                      <w:rFonts w:ascii="Arial" w:hAnsi="Arial" w:cs="Arial"/>
                      <w:b/>
                      <w:sz w:val="18"/>
                      <w:szCs w:val="18"/>
                    </w:rPr>
                  </w:pPr>
                  <w:r w:rsidRPr="00F67237">
                    <w:rPr>
                      <w:rFonts w:ascii="Arial" w:hAnsi="Arial" w:cs="Arial"/>
                      <w:b/>
                      <w:sz w:val="18"/>
                      <w:szCs w:val="18"/>
                    </w:rPr>
                    <w:t>Poor</w:t>
                  </w:r>
                </w:p>
                <w:p w14:paraId="6C6D3720" w14:textId="77777777" w:rsidR="00DC482A" w:rsidRPr="00F67237" w:rsidRDefault="00DC482A" w:rsidP="00500E7F">
                  <w:pPr>
                    <w:jc w:val="center"/>
                    <w:rPr>
                      <w:rFonts w:ascii="Arial" w:hAnsi="Arial" w:cs="Arial"/>
                      <w:b/>
                      <w:sz w:val="18"/>
                      <w:szCs w:val="18"/>
                    </w:rPr>
                  </w:pPr>
                  <w:r w:rsidRPr="00F67237">
                    <w:rPr>
                      <w:rFonts w:ascii="Nyala" w:hAnsi="Nyala" w:cs="Nyala"/>
                      <w:b/>
                      <w:sz w:val="18"/>
                      <w:szCs w:val="18"/>
                    </w:rPr>
                    <w:t>አነስተኛ</w:t>
                  </w:r>
                </w:p>
              </w:tc>
              <w:tc>
                <w:tcPr>
                  <w:tcW w:w="1557" w:type="dxa"/>
                  <w:shd w:val="clear" w:color="auto" w:fill="F2F2F2" w:themeFill="background1" w:themeFillShade="F2"/>
                  <w:vAlign w:val="center"/>
                </w:tcPr>
                <w:p w14:paraId="34E8AB68" w14:textId="77777777" w:rsidR="00DC482A" w:rsidRPr="00F67237" w:rsidRDefault="00DC482A" w:rsidP="00500E7F">
                  <w:pPr>
                    <w:jc w:val="center"/>
                    <w:rPr>
                      <w:rFonts w:ascii="Arial" w:hAnsi="Arial" w:cs="Arial"/>
                      <w:b/>
                      <w:sz w:val="18"/>
                      <w:szCs w:val="18"/>
                    </w:rPr>
                  </w:pPr>
                  <w:r w:rsidRPr="00F67237">
                    <w:rPr>
                      <w:rFonts w:ascii="Arial" w:hAnsi="Arial" w:cs="Arial"/>
                      <w:b/>
                      <w:sz w:val="18"/>
                      <w:szCs w:val="18"/>
                    </w:rPr>
                    <w:t>Average</w:t>
                  </w:r>
                </w:p>
                <w:p w14:paraId="5D047418" w14:textId="77777777" w:rsidR="00DC482A" w:rsidRPr="00F67237" w:rsidRDefault="00DC482A" w:rsidP="00500E7F">
                  <w:pPr>
                    <w:jc w:val="center"/>
                    <w:rPr>
                      <w:rFonts w:ascii="Arial" w:hAnsi="Arial" w:cs="Arial"/>
                      <w:b/>
                      <w:sz w:val="18"/>
                      <w:szCs w:val="18"/>
                    </w:rPr>
                  </w:pPr>
                  <w:r w:rsidRPr="00F67237">
                    <w:rPr>
                      <w:rFonts w:ascii="Nyala" w:hAnsi="Nyala" w:cs="Nyala"/>
                      <w:b/>
                      <w:sz w:val="18"/>
                      <w:szCs w:val="18"/>
                    </w:rPr>
                    <w:t>መካከለኛ</w:t>
                  </w:r>
                </w:p>
              </w:tc>
              <w:tc>
                <w:tcPr>
                  <w:tcW w:w="1557" w:type="dxa"/>
                  <w:shd w:val="clear" w:color="auto" w:fill="F2F2F2" w:themeFill="background1" w:themeFillShade="F2"/>
                  <w:vAlign w:val="center"/>
                </w:tcPr>
                <w:p w14:paraId="0EE6A938" w14:textId="77777777" w:rsidR="00DC482A" w:rsidRPr="00F67237" w:rsidRDefault="00DC482A" w:rsidP="00500E7F">
                  <w:pPr>
                    <w:jc w:val="center"/>
                    <w:rPr>
                      <w:rFonts w:ascii="Arial" w:hAnsi="Arial" w:cs="Arial"/>
                      <w:b/>
                      <w:sz w:val="18"/>
                      <w:szCs w:val="18"/>
                    </w:rPr>
                  </w:pPr>
                  <w:r w:rsidRPr="00F67237">
                    <w:rPr>
                      <w:rFonts w:ascii="Arial" w:hAnsi="Arial" w:cs="Arial"/>
                      <w:b/>
                      <w:sz w:val="18"/>
                      <w:szCs w:val="18"/>
                    </w:rPr>
                    <w:t>Good</w:t>
                  </w:r>
                </w:p>
                <w:p w14:paraId="41F67D6B" w14:textId="77777777" w:rsidR="00DC482A" w:rsidRPr="00F67237" w:rsidRDefault="00DC482A" w:rsidP="00500E7F">
                  <w:pPr>
                    <w:jc w:val="center"/>
                    <w:rPr>
                      <w:rFonts w:ascii="Arial" w:hAnsi="Arial" w:cs="Arial"/>
                      <w:b/>
                      <w:sz w:val="18"/>
                      <w:szCs w:val="18"/>
                    </w:rPr>
                  </w:pPr>
                  <w:r w:rsidRPr="00F67237">
                    <w:rPr>
                      <w:rFonts w:ascii="Nyala" w:hAnsi="Nyala" w:cs="Nyala"/>
                      <w:b/>
                      <w:sz w:val="18"/>
                      <w:szCs w:val="18"/>
                    </w:rPr>
                    <w:t>ጥሩ</w:t>
                  </w:r>
                </w:p>
              </w:tc>
              <w:tc>
                <w:tcPr>
                  <w:tcW w:w="1558" w:type="dxa"/>
                  <w:shd w:val="clear" w:color="auto" w:fill="F2F2F2" w:themeFill="background1" w:themeFillShade="F2"/>
                  <w:vAlign w:val="center"/>
                </w:tcPr>
                <w:p w14:paraId="283654EE" w14:textId="77777777" w:rsidR="00DC482A" w:rsidRPr="00F67237" w:rsidRDefault="00DC482A" w:rsidP="00500E7F">
                  <w:pPr>
                    <w:jc w:val="center"/>
                    <w:rPr>
                      <w:rFonts w:ascii="Arial" w:hAnsi="Arial" w:cs="Arial"/>
                      <w:b/>
                      <w:sz w:val="18"/>
                      <w:szCs w:val="18"/>
                    </w:rPr>
                  </w:pPr>
                  <w:r w:rsidRPr="00F67237">
                    <w:rPr>
                      <w:rFonts w:ascii="Arial" w:hAnsi="Arial" w:cs="Arial"/>
                      <w:b/>
                      <w:sz w:val="18"/>
                      <w:szCs w:val="18"/>
                    </w:rPr>
                    <w:t>Very Good</w:t>
                  </w:r>
                </w:p>
                <w:p w14:paraId="4764E6E2" w14:textId="77777777" w:rsidR="00DC482A" w:rsidRPr="00F67237" w:rsidRDefault="00DC482A" w:rsidP="00500E7F">
                  <w:pPr>
                    <w:jc w:val="center"/>
                    <w:rPr>
                      <w:rFonts w:ascii="Arial" w:hAnsi="Arial" w:cs="Arial"/>
                      <w:b/>
                      <w:sz w:val="18"/>
                      <w:szCs w:val="18"/>
                    </w:rPr>
                  </w:pPr>
                  <w:r w:rsidRPr="00F67237">
                    <w:rPr>
                      <w:rFonts w:ascii="Nyala" w:hAnsi="Nyala" w:cs="Nyala"/>
                      <w:b/>
                      <w:sz w:val="18"/>
                      <w:szCs w:val="18"/>
                    </w:rPr>
                    <w:t>በጣም</w:t>
                  </w:r>
                  <w:r w:rsidRPr="00F67237">
                    <w:rPr>
                      <w:rFonts w:ascii="Arial" w:hAnsi="Arial" w:cs="Arial"/>
                      <w:b/>
                      <w:sz w:val="18"/>
                      <w:szCs w:val="18"/>
                    </w:rPr>
                    <w:t xml:space="preserve"> </w:t>
                  </w:r>
                  <w:r w:rsidRPr="00F67237">
                    <w:rPr>
                      <w:rFonts w:ascii="Nyala" w:hAnsi="Nyala" w:cs="Nyala"/>
                      <w:b/>
                      <w:sz w:val="18"/>
                      <w:szCs w:val="18"/>
                    </w:rPr>
                    <w:t>ጥሩ</w:t>
                  </w:r>
                </w:p>
              </w:tc>
            </w:tr>
            <w:tr w:rsidR="00DC482A" w:rsidRPr="00F67237" w14:paraId="18FA5B05" w14:textId="77777777" w:rsidTr="00500E7F">
              <w:tc>
                <w:tcPr>
                  <w:tcW w:w="1557" w:type="dxa"/>
                  <w:vAlign w:val="center"/>
                </w:tcPr>
                <w:p w14:paraId="0F0F6F19" w14:textId="77777777" w:rsidR="00DC482A" w:rsidRPr="00F67237" w:rsidRDefault="00DC482A" w:rsidP="00500E7F">
                  <w:pPr>
                    <w:jc w:val="center"/>
                    <w:rPr>
                      <w:rFonts w:ascii="Arial" w:hAnsi="Arial" w:cs="Arial"/>
                      <w:sz w:val="18"/>
                      <w:szCs w:val="18"/>
                    </w:rPr>
                  </w:pPr>
                  <w:r w:rsidRPr="00F67237">
                    <w:rPr>
                      <w:rFonts w:ascii="Arial" w:hAnsi="Arial" w:cs="Arial"/>
                      <w:sz w:val="18"/>
                      <w:szCs w:val="18"/>
                    </w:rPr>
                    <w:t>1</w:t>
                  </w:r>
                </w:p>
              </w:tc>
              <w:tc>
                <w:tcPr>
                  <w:tcW w:w="1557" w:type="dxa"/>
                  <w:vAlign w:val="center"/>
                </w:tcPr>
                <w:p w14:paraId="5E25D2AB" w14:textId="77777777" w:rsidR="00DC482A" w:rsidRPr="00F67237" w:rsidRDefault="00DC482A" w:rsidP="00500E7F">
                  <w:pPr>
                    <w:jc w:val="center"/>
                    <w:rPr>
                      <w:rFonts w:ascii="Arial" w:hAnsi="Arial" w:cs="Arial"/>
                      <w:sz w:val="18"/>
                      <w:szCs w:val="18"/>
                    </w:rPr>
                  </w:pPr>
                  <w:r w:rsidRPr="00F67237">
                    <w:rPr>
                      <w:rFonts w:ascii="Arial" w:hAnsi="Arial" w:cs="Arial"/>
                      <w:sz w:val="18"/>
                      <w:szCs w:val="18"/>
                    </w:rPr>
                    <w:t>2</w:t>
                  </w:r>
                </w:p>
              </w:tc>
              <w:tc>
                <w:tcPr>
                  <w:tcW w:w="1557" w:type="dxa"/>
                  <w:vAlign w:val="center"/>
                </w:tcPr>
                <w:p w14:paraId="6C0FD9FD" w14:textId="77777777" w:rsidR="00DC482A" w:rsidRPr="00F67237" w:rsidRDefault="00DC482A" w:rsidP="00500E7F">
                  <w:pPr>
                    <w:jc w:val="center"/>
                    <w:rPr>
                      <w:rFonts w:ascii="Arial" w:hAnsi="Arial" w:cs="Arial"/>
                      <w:sz w:val="18"/>
                      <w:szCs w:val="18"/>
                    </w:rPr>
                  </w:pPr>
                  <w:r w:rsidRPr="00F67237">
                    <w:rPr>
                      <w:rFonts w:ascii="Arial" w:hAnsi="Arial" w:cs="Arial"/>
                      <w:sz w:val="18"/>
                      <w:szCs w:val="18"/>
                    </w:rPr>
                    <w:t>3</w:t>
                  </w:r>
                </w:p>
              </w:tc>
              <w:tc>
                <w:tcPr>
                  <w:tcW w:w="1557" w:type="dxa"/>
                  <w:vAlign w:val="center"/>
                </w:tcPr>
                <w:p w14:paraId="372AA005" w14:textId="77777777" w:rsidR="00DC482A" w:rsidRPr="00F67237" w:rsidRDefault="00DC482A" w:rsidP="00500E7F">
                  <w:pPr>
                    <w:jc w:val="center"/>
                    <w:rPr>
                      <w:rFonts w:ascii="Arial" w:hAnsi="Arial" w:cs="Arial"/>
                      <w:sz w:val="18"/>
                      <w:szCs w:val="18"/>
                    </w:rPr>
                  </w:pPr>
                  <w:r w:rsidRPr="00F67237">
                    <w:rPr>
                      <w:rFonts w:ascii="Arial" w:hAnsi="Arial" w:cs="Arial"/>
                      <w:sz w:val="18"/>
                      <w:szCs w:val="18"/>
                    </w:rPr>
                    <w:t>4</w:t>
                  </w:r>
                </w:p>
              </w:tc>
              <w:tc>
                <w:tcPr>
                  <w:tcW w:w="1558" w:type="dxa"/>
                  <w:vAlign w:val="center"/>
                </w:tcPr>
                <w:p w14:paraId="7949A2E0" w14:textId="77777777" w:rsidR="00DC482A" w:rsidRPr="00F67237" w:rsidRDefault="00DC482A" w:rsidP="00500E7F">
                  <w:pPr>
                    <w:jc w:val="center"/>
                    <w:rPr>
                      <w:rFonts w:ascii="Arial" w:hAnsi="Arial" w:cs="Arial"/>
                      <w:sz w:val="18"/>
                      <w:szCs w:val="18"/>
                    </w:rPr>
                  </w:pPr>
                  <w:r w:rsidRPr="00F67237">
                    <w:rPr>
                      <w:rFonts w:ascii="Arial" w:hAnsi="Arial" w:cs="Arial"/>
                      <w:sz w:val="18"/>
                      <w:szCs w:val="18"/>
                    </w:rPr>
                    <w:t>5</w:t>
                  </w:r>
                </w:p>
              </w:tc>
            </w:tr>
          </w:tbl>
          <w:p w14:paraId="57829B2B" w14:textId="77777777" w:rsidR="00DC482A" w:rsidRPr="00F67237" w:rsidRDefault="00DC482A" w:rsidP="00DC482A">
            <w:pPr>
              <w:rPr>
                <w:rFonts w:ascii="Arial" w:hAnsi="Arial" w:cs="Arial"/>
                <w:sz w:val="20"/>
                <w:szCs w:val="20"/>
              </w:rPr>
            </w:pPr>
          </w:p>
          <w:p w14:paraId="7B52CD3D" w14:textId="3468B83B" w:rsidR="00B72A3C" w:rsidRPr="00F67237" w:rsidRDefault="0040631F" w:rsidP="00B72A3C">
            <w:pPr>
              <w:rPr>
                <w:rFonts w:ascii="Arial" w:hAnsi="Arial" w:cs="Arial"/>
                <w:sz w:val="20"/>
                <w:szCs w:val="20"/>
              </w:rPr>
            </w:pPr>
            <w:r w:rsidRPr="00F67237">
              <w:rPr>
                <w:rFonts w:ascii="Arial" w:hAnsi="Arial" w:cs="Arial"/>
                <w:sz w:val="20"/>
                <w:szCs w:val="20"/>
              </w:rPr>
              <w:t xml:space="preserve">a. </w:t>
            </w:r>
            <w:r w:rsidR="00B72A3C" w:rsidRPr="00F67237">
              <w:rPr>
                <w:rFonts w:ascii="Arial" w:hAnsi="Arial" w:cs="Arial"/>
                <w:sz w:val="20"/>
                <w:szCs w:val="20"/>
              </w:rPr>
              <w:t xml:space="preserve">Managing employees/ </w:t>
            </w:r>
            <w:r w:rsidR="00B72A3C" w:rsidRPr="00F67237">
              <w:rPr>
                <w:rFonts w:ascii="Nyala" w:hAnsi="Nyala" w:cs="Nyala"/>
                <w:sz w:val="20"/>
                <w:szCs w:val="20"/>
              </w:rPr>
              <w:t>ሰራተኞችን</w:t>
            </w:r>
            <w:r w:rsidR="00B72A3C" w:rsidRPr="00F67237">
              <w:rPr>
                <w:rFonts w:ascii="Arial" w:hAnsi="Arial" w:cs="Arial"/>
                <w:sz w:val="20"/>
                <w:szCs w:val="20"/>
              </w:rPr>
              <w:t xml:space="preserve"> </w:t>
            </w:r>
            <w:r w:rsidR="00B72A3C" w:rsidRPr="00F67237">
              <w:rPr>
                <w:rFonts w:ascii="Nyala" w:hAnsi="Nyala" w:cs="Nyala"/>
                <w:sz w:val="20"/>
                <w:szCs w:val="20"/>
              </w:rPr>
              <w:t>ማስተዳደር</w:t>
            </w:r>
          </w:p>
          <w:p w14:paraId="3298901A" w14:textId="77777777" w:rsidR="00B72A3C" w:rsidRPr="00F67237" w:rsidRDefault="00B72A3C" w:rsidP="00B72A3C">
            <w:pPr>
              <w:rPr>
                <w:rFonts w:ascii="Arial" w:hAnsi="Arial" w:cs="Arial"/>
                <w:sz w:val="20"/>
                <w:szCs w:val="20"/>
              </w:rPr>
            </w:pPr>
            <w:r w:rsidRPr="00F67237">
              <w:rPr>
                <w:rFonts w:ascii="Arial" w:hAnsi="Arial" w:cs="Arial"/>
                <w:sz w:val="20"/>
                <w:szCs w:val="20"/>
              </w:rPr>
              <w:t xml:space="preserve">b. Budgeting/ </w:t>
            </w:r>
            <w:r w:rsidRPr="00F67237">
              <w:rPr>
                <w:rFonts w:ascii="Nyala" w:hAnsi="Nyala" w:cs="Nyala"/>
                <w:sz w:val="20"/>
                <w:szCs w:val="20"/>
              </w:rPr>
              <w:t>በጀት</w:t>
            </w:r>
          </w:p>
          <w:p w14:paraId="21DD0CE4" w14:textId="77777777" w:rsidR="00B72A3C" w:rsidRPr="00F67237" w:rsidRDefault="00B72A3C" w:rsidP="00B72A3C">
            <w:pPr>
              <w:rPr>
                <w:rFonts w:ascii="Arial" w:hAnsi="Arial" w:cs="Arial"/>
                <w:sz w:val="20"/>
                <w:szCs w:val="20"/>
              </w:rPr>
            </w:pPr>
            <w:r w:rsidRPr="00F67237">
              <w:rPr>
                <w:rFonts w:ascii="Arial" w:hAnsi="Arial" w:cs="Arial"/>
                <w:sz w:val="20"/>
                <w:szCs w:val="20"/>
              </w:rPr>
              <w:t xml:space="preserve">c. Bookkeeping/ </w:t>
            </w:r>
            <w:r w:rsidRPr="00F67237">
              <w:rPr>
                <w:rFonts w:ascii="Nyala" w:hAnsi="Nyala" w:cs="Nyala"/>
                <w:sz w:val="20"/>
                <w:szCs w:val="20"/>
              </w:rPr>
              <w:t>መዝገብ</w:t>
            </w:r>
            <w:r w:rsidRPr="00F67237">
              <w:rPr>
                <w:rFonts w:ascii="Arial" w:hAnsi="Arial" w:cs="Arial"/>
                <w:sz w:val="20"/>
                <w:szCs w:val="20"/>
              </w:rPr>
              <w:t xml:space="preserve"> </w:t>
            </w:r>
            <w:r w:rsidRPr="00F67237">
              <w:rPr>
                <w:rFonts w:ascii="Nyala" w:hAnsi="Nyala" w:cs="Nyala"/>
                <w:sz w:val="20"/>
                <w:szCs w:val="20"/>
              </w:rPr>
              <w:t>አያያዝ</w:t>
            </w:r>
            <w:r w:rsidRPr="00F67237">
              <w:rPr>
                <w:rFonts w:ascii="Arial" w:hAnsi="Arial" w:cs="Arial"/>
                <w:sz w:val="20"/>
                <w:szCs w:val="20"/>
              </w:rPr>
              <w:t xml:space="preserve"> </w:t>
            </w:r>
          </w:p>
          <w:p w14:paraId="38443955" w14:textId="77777777" w:rsidR="00B72A3C" w:rsidRPr="00F67237" w:rsidRDefault="00B72A3C" w:rsidP="00B72A3C">
            <w:pPr>
              <w:rPr>
                <w:rFonts w:ascii="Arial" w:hAnsi="Arial" w:cs="Arial"/>
                <w:sz w:val="20"/>
                <w:szCs w:val="20"/>
              </w:rPr>
            </w:pPr>
            <w:r w:rsidRPr="00F67237">
              <w:rPr>
                <w:rFonts w:ascii="Arial" w:hAnsi="Arial" w:cs="Arial"/>
                <w:sz w:val="20"/>
                <w:szCs w:val="20"/>
              </w:rPr>
              <w:t xml:space="preserve">d. Accessing credit and finance/ </w:t>
            </w:r>
            <w:r w:rsidRPr="00F67237">
              <w:rPr>
                <w:rFonts w:ascii="Nyala" w:hAnsi="Nyala" w:cs="Nyala"/>
                <w:sz w:val="20"/>
                <w:szCs w:val="20"/>
              </w:rPr>
              <w:t>ብድር</w:t>
            </w:r>
            <w:r w:rsidRPr="00F67237">
              <w:rPr>
                <w:rFonts w:ascii="Arial" w:hAnsi="Arial" w:cs="Arial"/>
                <w:sz w:val="20"/>
                <w:szCs w:val="20"/>
              </w:rPr>
              <w:t xml:space="preserve">/ </w:t>
            </w:r>
            <w:r w:rsidRPr="00F67237">
              <w:rPr>
                <w:rFonts w:ascii="Nyala" w:hAnsi="Nyala" w:cs="Nyala"/>
                <w:sz w:val="20"/>
                <w:szCs w:val="20"/>
              </w:rPr>
              <w:t>ገንዘብ</w:t>
            </w:r>
            <w:r w:rsidRPr="00F67237">
              <w:rPr>
                <w:rFonts w:ascii="Arial" w:hAnsi="Arial" w:cs="Arial"/>
                <w:sz w:val="20"/>
                <w:szCs w:val="20"/>
              </w:rPr>
              <w:t xml:space="preserve"> </w:t>
            </w:r>
            <w:r w:rsidRPr="00F67237">
              <w:rPr>
                <w:rFonts w:ascii="Nyala" w:hAnsi="Nyala" w:cs="Nyala"/>
                <w:sz w:val="20"/>
                <w:szCs w:val="20"/>
              </w:rPr>
              <w:t>ማግኘት</w:t>
            </w:r>
            <w:r w:rsidRPr="00F67237">
              <w:rPr>
                <w:rFonts w:ascii="Arial" w:hAnsi="Arial" w:cs="Arial"/>
                <w:sz w:val="20"/>
                <w:szCs w:val="20"/>
              </w:rPr>
              <w:t xml:space="preserve"> </w:t>
            </w:r>
          </w:p>
          <w:p w14:paraId="2C5835B1" w14:textId="77777777" w:rsidR="00B72A3C" w:rsidRPr="00F67237" w:rsidRDefault="00B72A3C" w:rsidP="00B72A3C">
            <w:pPr>
              <w:rPr>
                <w:rFonts w:ascii="Arial" w:hAnsi="Arial" w:cs="Arial"/>
                <w:sz w:val="20"/>
                <w:szCs w:val="20"/>
              </w:rPr>
            </w:pPr>
            <w:r w:rsidRPr="00F67237">
              <w:rPr>
                <w:rFonts w:ascii="Arial" w:hAnsi="Arial" w:cs="Arial"/>
                <w:sz w:val="20"/>
                <w:szCs w:val="20"/>
              </w:rPr>
              <w:t xml:space="preserve">e. Labor laws and regulations/ </w:t>
            </w:r>
            <w:r w:rsidRPr="00F67237">
              <w:rPr>
                <w:rFonts w:ascii="Nyala" w:hAnsi="Nyala" w:cs="Nyala"/>
                <w:sz w:val="20"/>
                <w:szCs w:val="20"/>
              </w:rPr>
              <w:t>የአሰሪና</w:t>
            </w:r>
            <w:r w:rsidRPr="00F67237">
              <w:rPr>
                <w:rFonts w:ascii="Arial" w:hAnsi="Arial" w:cs="Arial"/>
                <w:sz w:val="20"/>
                <w:szCs w:val="20"/>
              </w:rPr>
              <w:t xml:space="preserve"> </w:t>
            </w:r>
            <w:r w:rsidRPr="00F67237">
              <w:rPr>
                <w:rFonts w:ascii="Nyala" w:hAnsi="Nyala" w:cs="Nyala"/>
                <w:sz w:val="20"/>
                <w:szCs w:val="20"/>
              </w:rPr>
              <w:t>ሰራተኛ</w:t>
            </w:r>
            <w:r w:rsidRPr="00F67237">
              <w:rPr>
                <w:rFonts w:ascii="Arial" w:hAnsi="Arial" w:cs="Arial"/>
                <w:sz w:val="20"/>
                <w:szCs w:val="20"/>
              </w:rPr>
              <w:t xml:space="preserve"> </w:t>
            </w:r>
            <w:r w:rsidRPr="00F67237">
              <w:rPr>
                <w:rFonts w:ascii="Nyala" w:hAnsi="Nyala" w:cs="Nyala"/>
                <w:sz w:val="20"/>
                <w:szCs w:val="20"/>
              </w:rPr>
              <w:t>ህግጋትና</w:t>
            </w:r>
            <w:r w:rsidRPr="00F67237">
              <w:rPr>
                <w:rFonts w:ascii="Arial" w:hAnsi="Arial" w:cs="Arial"/>
                <w:sz w:val="20"/>
                <w:szCs w:val="20"/>
              </w:rPr>
              <w:t xml:space="preserve"> </w:t>
            </w:r>
            <w:r w:rsidRPr="00F67237">
              <w:rPr>
                <w:rFonts w:ascii="Nyala" w:hAnsi="Nyala" w:cs="Nyala"/>
                <w:sz w:val="20"/>
                <w:szCs w:val="20"/>
              </w:rPr>
              <w:t>ደንቦች</w:t>
            </w:r>
          </w:p>
          <w:p w14:paraId="4F108989" w14:textId="77777777" w:rsidR="00B72A3C" w:rsidRPr="00F67237" w:rsidRDefault="00B72A3C" w:rsidP="00B72A3C">
            <w:pPr>
              <w:rPr>
                <w:rFonts w:ascii="Arial" w:hAnsi="Arial" w:cs="Arial"/>
                <w:sz w:val="20"/>
                <w:szCs w:val="20"/>
              </w:rPr>
            </w:pPr>
            <w:r w:rsidRPr="00F67237">
              <w:rPr>
                <w:rFonts w:ascii="Arial" w:hAnsi="Arial" w:cs="Arial"/>
                <w:sz w:val="20"/>
                <w:szCs w:val="20"/>
              </w:rPr>
              <w:t xml:space="preserve">f. Taxes/ </w:t>
            </w:r>
            <w:r w:rsidRPr="00F67237">
              <w:rPr>
                <w:rFonts w:ascii="Nyala" w:hAnsi="Nyala" w:cs="Nyala"/>
                <w:sz w:val="20"/>
                <w:szCs w:val="20"/>
              </w:rPr>
              <w:t>ቀረጥ</w:t>
            </w:r>
          </w:p>
          <w:p w14:paraId="48793C7D" w14:textId="77777777" w:rsidR="00B72A3C" w:rsidRPr="00F67237" w:rsidRDefault="00B72A3C" w:rsidP="00B72A3C">
            <w:pPr>
              <w:rPr>
                <w:rFonts w:ascii="Arial" w:hAnsi="Arial" w:cs="Arial"/>
                <w:sz w:val="20"/>
                <w:szCs w:val="20"/>
              </w:rPr>
            </w:pPr>
            <w:r w:rsidRPr="00F67237">
              <w:rPr>
                <w:rFonts w:ascii="Arial" w:hAnsi="Arial" w:cs="Arial"/>
                <w:sz w:val="20"/>
                <w:szCs w:val="20"/>
              </w:rPr>
              <w:t xml:space="preserve">g. Sales/ </w:t>
            </w:r>
            <w:r w:rsidRPr="00F67237">
              <w:rPr>
                <w:rFonts w:ascii="Nyala" w:hAnsi="Nyala" w:cs="Nyala"/>
                <w:sz w:val="20"/>
                <w:szCs w:val="20"/>
              </w:rPr>
              <w:t>ሽያጭ</w:t>
            </w:r>
          </w:p>
          <w:p w14:paraId="6E125A94" w14:textId="77777777" w:rsidR="00B72A3C" w:rsidRPr="00F67237" w:rsidRDefault="00B72A3C" w:rsidP="00B72A3C">
            <w:pPr>
              <w:rPr>
                <w:rFonts w:ascii="Arial" w:hAnsi="Arial" w:cs="Arial"/>
                <w:sz w:val="20"/>
                <w:szCs w:val="20"/>
              </w:rPr>
            </w:pPr>
            <w:r w:rsidRPr="00F67237">
              <w:rPr>
                <w:rFonts w:ascii="Arial" w:hAnsi="Arial" w:cs="Arial"/>
                <w:sz w:val="20"/>
                <w:szCs w:val="20"/>
              </w:rPr>
              <w:t xml:space="preserve">h. Marketing and promotion/ </w:t>
            </w:r>
            <w:r w:rsidRPr="00F67237">
              <w:rPr>
                <w:rFonts w:ascii="Nyala" w:hAnsi="Nyala" w:cs="Nyala"/>
                <w:sz w:val="20"/>
                <w:szCs w:val="20"/>
              </w:rPr>
              <w:t>ምርት</w:t>
            </w:r>
            <w:r w:rsidRPr="00F67237">
              <w:rPr>
                <w:rFonts w:ascii="Arial" w:hAnsi="Arial" w:cs="Arial"/>
                <w:sz w:val="20"/>
                <w:szCs w:val="20"/>
              </w:rPr>
              <w:t>/</w:t>
            </w:r>
            <w:r w:rsidRPr="00F67237">
              <w:rPr>
                <w:rFonts w:ascii="Nyala" w:hAnsi="Nyala" w:cs="Nyala"/>
                <w:sz w:val="20"/>
                <w:szCs w:val="20"/>
              </w:rPr>
              <w:t>አገልግሎቶን</w:t>
            </w:r>
            <w:r w:rsidRPr="00F67237">
              <w:rPr>
                <w:rFonts w:ascii="Arial" w:hAnsi="Arial" w:cs="Arial"/>
                <w:sz w:val="20"/>
                <w:szCs w:val="20"/>
              </w:rPr>
              <w:t xml:space="preserve"> </w:t>
            </w:r>
            <w:r w:rsidRPr="00F67237">
              <w:rPr>
                <w:rFonts w:ascii="Nyala" w:hAnsi="Nyala" w:cs="Nyala"/>
                <w:sz w:val="20"/>
                <w:szCs w:val="20"/>
              </w:rPr>
              <w:t>ማስተዋወቅ</w:t>
            </w:r>
          </w:p>
          <w:p w14:paraId="3C689062" w14:textId="77777777" w:rsidR="000908B2" w:rsidRDefault="00B72A3C" w:rsidP="00B72A3C">
            <w:pPr>
              <w:rPr>
                <w:rFonts w:ascii="Nyala" w:hAnsi="Nyala" w:cs="Nyala"/>
                <w:sz w:val="20"/>
                <w:szCs w:val="20"/>
              </w:rPr>
            </w:pPr>
            <w:r w:rsidRPr="00F67237">
              <w:rPr>
                <w:rFonts w:ascii="Arial" w:hAnsi="Arial" w:cs="Arial"/>
                <w:sz w:val="20"/>
                <w:szCs w:val="20"/>
              </w:rPr>
              <w:t xml:space="preserve">i. Opportunity Identification/ </w:t>
            </w:r>
            <w:r w:rsidRPr="00F67237">
              <w:rPr>
                <w:rFonts w:ascii="Nyala" w:hAnsi="Nyala" w:cs="Nyala"/>
                <w:sz w:val="20"/>
                <w:szCs w:val="20"/>
              </w:rPr>
              <w:t>የስራ</w:t>
            </w:r>
            <w:r w:rsidRPr="00F67237">
              <w:rPr>
                <w:rFonts w:ascii="Arial" w:hAnsi="Arial" w:cs="Arial"/>
                <w:sz w:val="20"/>
                <w:szCs w:val="20"/>
              </w:rPr>
              <w:t xml:space="preserve"> </w:t>
            </w:r>
            <w:r w:rsidRPr="00F67237">
              <w:rPr>
                <w:rFonts w:ascii="Nyala" w:hAnsi="Nyala" w:cs="Nyala"/>
                <w:sz w:val="20"/>
                <w:szCs w:val="20"/>
              </w:rPr>
              <w:t>እድሎችን</w:t>
            </w:r>
            <w:r w:rsidRPr="00F67237">
              <w:rPr>
                <w:rFonts w:ascii="Arial" w:hAnsi="Arial" w:cs="Arial"/>
                <w:sz w:val="20"/>
                <w:szCs w:val="20"/>
              </w:rPr>
              <w:t xml:space="preserve"> </w:t>
            </w:r>
            <w:r w:rsidRPr="00F67237">
              <w:rPr>
                <w:rFonts w:ascii="Nyala" w:hAnsi="Nyala" w:cs="Nyala"/>
                <w:sz w:val="20"/>
                <w:szCs w:val="20"/>
              </w:rPr>
              <w:t>መለየት</w:t>
            </w:r>
          </w:p>
          <w:p w14:paraId="1277C61D" w14:textId="77777777" w:rsidR="007E02B4" w:rsidRDefault="007E02B4" w:rsidP="00B72A3C">
            <w:pPr>
              <w:rPr>
                <w:rFonts w:ascii="Nyala" w:hAnsi="Nyala" w:cs="Nyala"/>
                <w:sz w:val="20"/>
                <w:szCs w:val="20"/>
              </w:rPr>
            </w:pPr>
          </w:p>
          <w:p w14:paraId="17F7F717" w14:textId="77777777" w:rsidR="007E02B4" w:rsidRDefault="007E02B4" w:rsidP="00B72A3C">
            <w:pPr>
              <w:rPr>
                <w:rFonts w:ascii="Nyala" w:hAnsi="Nyala" w:cs="Nyala"/>
                <w:sz w:val="20"/>
                <w:szCs w:val="20"/>
              </w:rPr>
            </w:pPr>
          </w:p>
          <w:p w14:paraId="2B5581AE" w14:textId="5129D16E" w:rsidR="007E02B4" w:rsidRPr="00F67237" w:rsidRDefault="007E02B4" w:rsidP="00B72A3C">
            <w:pPr>
              <w:rPr>
                <w:rFonts w:ascii="Arial" w:hAnsi="Arial" w:cs="Arial"/>
                <w:sz w:val="20"/>
                <w:szCs w:val="20"/>
              </w:rPr>
            </w:pPr>
          </w:p>
        </w:tc>
      </w:tr>
      <w:tr w:rsidR="000908B2" w:rsidRPr="00F67237" w14:paraId="0350CF30" w14:textId="77777777" w:rsidTr="006E7BD9">
        <w:trPr>
          <w:trHeight w:val="333"/>
        </w:trPr>
        <w:tc>
          <w:tcPr>
            <w:tcW w:w="918" w:type="dxa"/>
            <w:gridSpan w:val="2"/>
          </w:tcPr>
          <w:p w14:paraId="4FA98AB2" w14:textId="577D842F" w:rsidR="000908B2" w:rsidRPr="00F67237" w:rsidRDefault="000908B2" w:rsidP="004C402E">
            <w:pPr>
              <w:rPr>
                <w:rFonts w:ascii="Arial" w:hAnsi="Arial" w:cs="Arial"/>
                <w:sz w:val="20"/>
                <w:szCs w:val="20"/>
              </w:rPr>
            </w:pPr>
            <w:r w:rsidRPr="00F67237">
              <w:rPr>
                <w:rFonts w:ascii="Arial" w:hAnsi="Arial" w:cs="Arial"/>
                <w:sz w:val="20"/>
                <w:szCs w:val="20"/>
              </w:rPr>
              <w:lastRenderedPageBreak/>
              <w:t>14</w:t>
            </w:r>
          </w:p>
        </w:tc>
        <w:tc>
          <w:tcPr>
            <w:tcW w:w="8144" w:type="dxa"/>
            <w:gridSpan w:val="2"/>
          </w:tcPr>
          <w:p w14:paraId="3A880C93" w14:textId="3CE82873" w:rsidR="000908B2" w:rsidRPr="00F67237" w:rsidRDefault="000908B2" w:rsidP="00CE081D">
            <w:pPr>
              <w:rPr>
                <w:rFonts w:ascii="Arial" w:hAnsi="Arial" w:cs="Arial"/>
                <w:sz w:val="20"/>
                <w:szCs w:val="20"/>
              </w:rPr>
            </w:pPr>
            <w:r w:rsidRPr="00F67237">
              <w:rPr>
                <w:rFonts w:ascii="Arial" w:hAnsi="Arial" w:cs="Arial"/>
                <w:sz w:val="20"/>
                <w:szCs w:val="20"/>
              </w:rPr>
              <w:t xml:space="preserve">Have you taken </w:t>
            </w:r>
            <w:r w:rsidRPr="00F67237">
              <w:rPr>
                <w:rFonts w:ascii="Arial" w:hAnsi="Arial" w:cs="Arial"/>
                <w:i/>
                <w:sz w:val="20"/>
                <w:szCs w:val="20"/>
              </w:rPr>
              <w:t>any</w:t>
            </w:r>
            <w:r w:rsidRPr="00F67237">
              <w:rPr>
                <w:rFonts w:ascii="Arial" w:hAnsi="Arial" w:cs="Arial"/>
                <w:sz w:val="20"/>
                <w:szCs w:val="20"/>
              </w:rPr>
              <w:t xml:space="preserve"> course / seminar / training in business management or entrepreneurship over the two years?</w:t>
            </w:r>
            <w:r w:rsidR="0011461D" w:rsidRPr="00F67237">
              <w:rPr>
                <w:rFonts w:ascii="Arial" w:hAnsi="Arial" w:cs="Arial"/>
                <w:sz w:val="20"/>
                <w:szCs w:val="20"/>
              </w:rPr>
              <w:t xml:space="preserve"> </w:t>
            </w:r>
            <w:r w:rsidR="0011461D" w:rsidRPr="00F67237">
              <w:rPr>
                <w:rFonts w:ascii="Nyala" w:hAnsi="Nyala" w:cs="Nyala"/>
                <w:sz w:val="20"/>
                <w:szCs w:val="20"/>
              </w:rPr>
              <w:t>ባለፉት</w:t>
            </w:r>
            <w:r w:rsidR="0011461D" w:rsidRPr="00F67237">
              <w:rPr>
                <w:rFonts w:ascii="Arial" w:hAnsi="Arial" w:cs="Arial"/>
                <w:sz w:val="20"/>
                <w:szCs w:val="20"/>
              </w:rPr>
              <w:t xml:space="preserve"> </w:t>
            </w:r>
            <w:r w:rsidR="0011461D" w:rsidRPr="00F67237">
              <w:rPr>
                <w:rFonts w:ascii="Nyala" w:hAnsi="Nyala" w:cs="Nyala"/>
                <w:sz w:val="20"/>
                <w:szCs w:val="20"/>
              </w:rPr>
              <w:t>ሁለት</w:t>
            </w:r>
            <w:r w:rsidR="0011461D" w:rsidRPr="00F67237">
              <w:rPr>
                <w:rFonts w:ascii="Arial" w:hAnsi="Arial" w:cs="Arial"/>
                <w:sz w:val="20"/>
                <w:szCs w:val="20"/>
              </w:rPr>
              <w:t xml:space="preserve"> </w:t>
            </w:r>
            <w:r w:rsidR="0011461D" w:rsidRPr="00F67237">
              <w:rPr>
                <w:rFonts w:ascii="Nyala" w:hAnsi="Nyala" w:cs="Nyala"/>
                <w:sz w:val="20"/>
                <w:szCs w:val="20"/>
              </w:rPr>
              <w:t>አመታት</w:t>
            </w:r>
            <w:r w:rsidR="0011461D" w:rsidRPr="00F67237">
              <w:rPr>
                <w:rFonts w:ascii="Arial" w:hAnsi="Arial" w:cs="Arial"/>
                <w:sz w:val="20"/>
                <w:szCs w:val="20"/>
              </w:rPr>
              <w:t xml:space="preserve">  </w:t>
            </w:r>
            <w:r w:rsidR="0011461D" w:rsidRPr="00F67237">
              <w:rPr>
                <w:rFonts w:ascii="Nyala" w:hAnsi="Nyala" w:cs="Nyala"/>
                <w:sz w:val="20"/>
                <w:szCs w:val="20"/>
              </w:rPr>
              <w:t>በንግድ</w:t>
            </w:r>
            <w:r w:rsidR="0011461D" w:rsidRPr="00F67237">
              <w:rPr>
                <w:rFonts w:ascii="Arial" w:hAnsi="Arial" w:cs="Arial"/>
                <w:sz w:val="20"/>
                <w:szCs w:val="20"/>
              </w:rPr>
              <w:t xml:space="preserve"> </w:t>
            </w:r>
            <w:r w:rsidR="0011461D" w:rsidRPr="00F67237">
              <w:rPr>
                <w:rFonts w:ascii="Nyala" w:hAnsi="Nyala" w:cs="Nyala"/>
                <w:sz w:val="20"/>
                <w:szCs w:val="20"/>
              </w:rPr>
              <w:t>አስተዳደር</w:t>
            </w:r>
            <w:r w:rsidR="0011461D" w:rsidRPr="00F67237">
              <w:rPr>
                <w:rFonts w:ascii="Arial" w:hAnsi="Arial" w:cs="Arial"/>
                <w:sz w:val="20"/>
                <w:szCs w:val="20"/>
              </w:rPr>
              <w:t xml:space="preserve"> </w:t>
            </w:r>
            <w:r w:rsidR="0011461D" w:rsidRPr="00F67237">
              <w:rPr>
                <w:rFonts w:ascii="Nyala" w:hAnsi="Nyala" w:cs="Nyala"/>
                <w:sz w:val="20"/>
                <w:szCs w:val="20"/>
              </w:rPr>
              <w:t>ወይም</w:t>
            </w:r>
            <w:r w:rsidR="0011461D" w:rsidRPr="00F67237">
              <w:rPr>
                <w:rFonts w:ascii="Arial" w:hAnsi="Arial" w:cs="Arial"/>
                <w:sz w:val="20"/>
                <w:szCs w:val="20"/>
              </w:rPr>
              <w:t xml:space="preserve"> </w:t>
            </w:r>
            <w:r w:rsidR="0011461D" w:rsidRPr="00F67237">
              <w:rPr>
                <w:rFonts w:ascii="Nyala" w:hAnsi="Nyala" w:cs="Nyala"/>
                <w:sz w:val="20"/>
                <w:szCs w:val="20"/>
              </w:rPr>
              <w:t>ስራ</w:t>
            </w:r>
            <w:r w:rsidR="0011461D" w:rsidRPr="00F67237">
              <w:rPr>
                <w:rFonts w:ascii="Arial" w:hAnsi="Arial" w:cs="Arial"/>
                <w:sz w:val="20"/>
                <w:szCs w:val="20"/>
              </w:rPr>
              <w:t xml:space="preserve"> </w:t>
            </w:r>
            <w:r w:rsidR="0011461D" w:rsidRPr="00F67237">
              <w:rPr>
                <w:rFonts w:ascii="Nyala" w:hAnsi="Nyala" w:cs="Nyala"/>
                <w:sz w:val="20"/>
                <w:szCs w:val="20"/>
              </w:rPr>
              <w:t>ፈጠራ</w:t>
            </w:r>
            <w:r w:rsidR="0011461D" w:rsidRPr="00F67237">
              <w:rPr>
                <w:rFonts w:ascii="Arial" w:hAnsi="Arial" w:cs="Arial"/>
                <w:sz w:val="20"/>
                <w:szCs w:val="20"/>
              </w:rPr>
              <w:t xml:space="preserve"> </w:t>
            </w:r>
            <w:r w:rsidR="0011461D" w:rsidRPr="00F67237">
              <w:rPr>
                <w:rFonts w:ascii="Nyala" w:hAnsi="Nyala" w:cs="Nyala"/>
                <w:sz w:val="20"/>
                <w:szCs w:val="20"/>
              </w:rPr>
              <w:t>ስልጠና</w:t>
            </w:r>
            <w:r w:rsidR="0011461D" w:rsidRPr="00F67237">
              <w:rPr>
                <w:rFonts w:ascii="Arial" w:hAnsi="Arial" w:cs="Arial"/>
                <w:sz w:val="20"/>
                <w:szCs w:val="20"/>
              </w:rPr>
              <w:t xml:space="preserve"> </w:t>
            </w:r>
            <w:r w:rsidR="0011461D" w:rsidRPr="00F67237">
              <w:rPr>
                <w:rFonts w:ascii="Nyala" w:hAnsi="Nyala" w:cs="Nyala"/>
                <w:sz w:val="20"/>
                <w:szCs w:val="20"/>
              </w:rPr>
              <w:t>ወስደው</w:t>
            </w:r>
            <w:r w:rsidR="0011461D" w:rsidRPr="00F67237">
              <w:rPr>
                <w:rFonts w:ascii="Arial" w:hAnsi="Arial" w:cs="Arial"/>
                <w:sz w:val="20"/>
                <w:szCs w:val="20"/>
              </w:rPr>
              <w:t xml:space="preserve"> </w:t>
            </w:r>
            <w:r w:rsidR="0011461D" w:rsidRPr="00F67237">
              <w:rPr>
                <w:rFonts w:ascii="Nyala" w:hAnsi="Nyala" w:cs="Nyala"/>
                <w:sz w:val="20"/>
                <w:szCs w:val="20"/>
              </w:rPr>
              <w:t>ያውቃሉ</w:t>
            </w:r>
            <w:r w:rsidR="001714C8">
              <w:rPr>
                <w:rFonts w:ascii="Arial" w:hAnsi="Arial" w:cs="Arial"/>
                <w:sz w:val="20"/>
                <w:szCs w:val="20"/>
              </w:rPr>
              <w:t>?</w:t>
            </w:r>
          </w:p>
          <w:p w14:paraId="105732E8" w14:textId="3D722319" w:rsidR="000908B2" w:rsidRPr="00F67237" w:rsidRDefault="000908B2" w:rsidP="00CE081D">
            <w:pPr>
              <w:rPr>
                <w:rFonts w:ascii="Arial" w:hAnsi="Arial" w:cs="Arial"/>
                <w:sz w:val="20"/>
                <w:szCs w:val="20"/>
              </w:rPr>
            </w:pPr>
            <w:r w:rsidRPr="00F67237">
              <w:rPr>
                <w:rFonts w:ascii="Arial" w:hAnsi="Arial" w:cs="Arial"/>
                <w:sz w:val="20"/>
                <w:szCs w:val="20"/>
              </w:rPr>
              <w:t xml:space="preserve">1 = Yes </w:t>
            </w:r>
            <w:r w:rsidR="00910852" w:rsidRPr="00F67237">
              <w:rPr>
                <w:rFonts w:ascii="Arial" w:hAnsi="Arial" w:cs="Arial"/>
                <w:b/>
                <w:i/>
                <w:sz w:val="20"/>
                <w:szCs w:val="20"/>
              </w:rPr>
              <w:t>(Go directly to question 16</w:t>
            </w:r>
            <w:r w:rsidRPr="00F67237">
              <w:rPr>
                <w:rFonts w:ascii="Arial" w:hAnsi="Arial" w:cs="Arial"/>
                <w:b/>
                <w:i/>
                <w:sz w:val="20"/>
                <w:szCs w:val="20"/>
              </w:rPr>
              <w:t>)</w:t>
            </w:r>
          </w:p>
          <w:p w14:paraId="363AA821" w14:textId="23F4E859" w:rsidR="000908B2" w:rsidRPr="00F67237" w:rsidRDefault="000908B2" w:rsidP="00CE081D">
            <w:pPr>
              <w:rPr>
                <w:rFonts w:ascii="Arial" w:hAnsi="Arial" w:cs="Arial"/>
                <w:sz w:val="20"/>
                <w:szCs w:val="20"/>
              </w:rPr>
            </w:pPr>
            <w:r w:rsidRPr="00F67237">
              <w:rPr>
                <w:rFonts w:ascii="Arial" w:hAnsi="Arial" w:cs="Arial"/>
                <w:sz w:val="20"/>
                <w:szCs w:val="20"/>
              </w:rPr>
              <w:t xml:space="preserve">2 = No </w:t>
            </w:r>
          </w:p>
        </w:tc>
      </w:tr>
      <w:tr w:rsidR="000908B2" w:rsidRPr="00F67237" w14:paraId="12F3B2A4" w14:textId="77777777" w:rsidTr="006E7BD9">
        <w:trPr>
          <w:trHeight w:val="333"/>
        </w:trPr>
        <w:tc>
          <w:tcPr>
            <w:tcW w:w="918" w:type="dxa"/>
            <w:gridSpan w:val="2"/>
          </w:tcPr>
          <w:p w14:paraId="2C55B47F" w14:textId="3C67E482" w:rsidR="000908B2" w:rsidRPr="00F67237" w:rsidRDefault="000908B2" w:rsidP="004C402E">
            <w:pPr>
              <w:rPr>
                <w:rFonts w:ascii="Arial" w:hAnsi="Arial" w:cs="Arial"/>
                <w:sz w:val="20"/>
                <w:szCs w:val="20"/>
              </w:rPr>
            </w:pPr>
            <w:r w:rsidRPr="00F67237">
              <w:rPr>
                <w:rFonts w:ascii="Arial" w:hAnsi="Arial" w:cs="Arial"/>
                <w:sz w:val="20"/>
                <w:szCs w:val="20"/>
              </w:rPr>
              <w:t>15</w:t>
            </w:r>
          </w:p>
        </w:tc>
        <w:tc>
          <w:tcPr>
            <w:tcW w:w="8144" w:type="dxa"/>
            <w:gridSpan w:val="2"/>
          </w:tcPr>
          <w:p w14:paraId="1E495302" w14:textId="32E4BE41" w:rsidR="00217B2F" w:rsidRDefault="000908B2" w:rsidP="00097B23">
            <w:pPr>
              <w:rPr>
                <w:rFonts w:ascii="Arial" w:hAnsi="Arial" w:cs="Arial"/>
                <w:b/>
                <w:sz w:val="20"/>
                <w:szCs w:val="20"/>
              </w:rPr>
            </w:pPr>
            <w:r w:rsidRPr="00F67237">
              <w:rPr>
                <w:rFonts w:ascii="Arial" w:hAnsi="Arial" w:cs="Arial"/>
                <w:sz w:val="20"/>
                <w:szCs w:val="20"/>
              </w:rPr>
              <w:t xml:space="preserve">Why have you not taken any course / seminar / training in business management or entrepreneurship in the last two years? </w:t>
            </w:r>
            <w:r w:rsidRPr="00F67237">
              <w:rPr>
                <w:rFonts w:ascii="Arial" w:hAnsi="Arial" w:cs="Arial"/>
                <w:b/>
                <w:i/>
                <w:sz w:val="20"/>
                <w:szCs w:val="20"/>
              </w:rPr>
              <w:t xml:space="preserve">(Do not read the responses) </w:t>
            </w:r>
            <w:r w:rsidR="00DF6F6F" w:rsidRPr="00F67237">
              <w:rPr>
                <w:rFonts w:ascii="Nyala" w:hAnsi="Nyala" w:cs="Nyala"/>
                <w:sz w:val="20"/>
                <w:szCs w:val="20"/>
              </w:rPr>
              <w:t>ባለፉት</w:t>
            </w:r>
            <w:r w:rsidR="00DF6F6F" w:rsidRPr="00F67237">
              <w:rPr>
                <w:rFonts w:ascii="Arial" w:hAnsi="Arial" w:cs="Arial"/>
                <w:sz w:val="20"/>
                <w:szCs w:val="20"/>
              </w:rPr>
              <w:t xml:space="preserve"> </w:t>
            </w:r>
            <w:r w:rsidR="00DF6F6F" w:rsidRPr="00F67237">
              <w:rPr>
                <w:rFonts w:ascii="Nyala" w:hAnsi="Nyala" w:cs="Nyala"/>
                <w:sz w:val="20"/>
                <w:szCs w:val="20"/>
              </w:rPr>
              <w:t>ሁለት</w:t>
            </w:r>
            <w:r w:rsidR="00DF6F6F" w:rsidRPr="00F67237">
              <w:rPr>
                <w:rFonts w:ascii="Arial" w:hAnsi="Arial" w:cs="Arial"/>
                <w:sz w:val="20"/>
                <w:szCs w:val="20"/>
              </w:rPr>
              <w:t xml:space="preserve"> </w:t>
            </w:r>
            <w:r w:rsidR="00DF6F6F" w:rsidRPr="00F67237">
              <w:rPr>
                <w:rFonts w:ascii="Nyala" w:hAnsi="Nyala" w:cs="Nyala"/>
                <w:sz w:val="20"/>
                <w:szCs w:val="20"/>
              </w:rPr>
              <w:t>አመታት</w:t>
            </w:r>
            <w:r w:rsidR="00DF6F6F" w:rsidRPr="00F67237">
              <w:rPr>
                <w:rFonts w:ascii="Arial" w:hAnsi="Arial" w:cs="Arial"/>
                <w:sz w:val="20"/>
                <w:szCs w:val="20"/>
              </w:rPr>
              <w:t xml:space="preserve"> </w:t>
            </w:r>
            <w:r w:rsidR="00DF6F6F" w:rsidRPr="00F67237">
              <w:rPr>
                <w:rFonts w:ascii="Nyala" w:hAnsi="Nyala" w:cs="Nyala"/>
                <w:sz w:val="20"/>
                <w:szCs w:val="20"/>
              </w:rPr>
              <w:t>በንግድ</w:t>
            </w:r>
            <w:r w:rsidR="00DF6F6F" w:rsidRPr="00F67237">
              <w:rPr>
                <w:rFonts w:ascii="Arial" w:hAnsi="Arial" w:cs="Arial"/>
                <w:sz w:val="20"/>
                <w:szCs w:val="20"/>
              </w:rPr>
              <w:t xml:space="preserve"> </w:t>
            </w:r>
            <w:r w:rsidR="00DF6F6F" w:rsidRPr="00F67237">
              <w:rPr>
                <w:rFonts w:ascii="Nyala" w:hAnsi="Nyala" w:cs="Nyala"/>
                <w:sz w:val="20"/>
                <w:szCs w:val="20"/>
              </w:rPr>
              <w:t>አስተዳደር</w:t>
            </w:r>
            <w:r w:rsidR="00DF6F6F" w:rsidRPr="00F67237">
              <w:rPr>
                <w:rFonts w:ascii="Arial" w:hAnsi="Arial" w:cs="Arial"/>
                <w:sz w:val="20"/>
                <w:szCs w:val="20"/>
              </w:rPr>
              <w:t xml:space="preserve"> </w:t>
            </w:r>
            <w:r w:rsidR="00DF6F6F" w:rsidRPr="00F67237">
              <w:rPr>
                <w:rFonts w:ascii="Nyala" w:hAnsi="Nyala" w:cs="Nyala"/>
                <w:sz w:val="20"/>
                <w:szCs w:val="20"/>
              </w:rPr>
              <w:t>ወይም</w:t>
            </w:r>
            <w:r w:rsidR="00DF6F6F" w:rsidRPr="00F67237">
              <w:rPr>
                <w:rFonts w:ascii="Arial" w:hAnsi="Arial" w:cs="Arial"/>
                <w:sz w:val="20"/>
                <w:szCs w:val="20"/>
              </w:rPr>
              <w:t xml:space="preserve"> </w:t>
            </w:r>
            <w:r w:rsidR="00DF6F6F" w:rsidRPr="00F67237">
              <w:rPr>
                <w:rFonts w:ascii="Nyala" w:hAnsi="Nyala" w:cs="Nyala"/>
                <w:sz w:val="20"/>
                <w:szCs w:val="20"/>
              </w:rPr>
              <w:t>ስራ</w:t>
            </w:r>
            <w:r w:rsidR="00DF6F6F" w:rsidRPr="00F67237">
              <w:rPr>
                <w:rFonts w:ascii="Arial" w:hAnsi="Arial" w:cs="Arial"/>
                <w:sz w:val="20"/>
                <w:szCs w:val="20"/>
              </w:rPr>
              <w:t xml:space="preserve"> </w:t>
            </w:r>
            <w:r w:rsidR="00DF6F6F" w:rsidRPr="00F67237">
              <w:rPr>
                <w:rFonts w:ascii="Nyala" w:hAnsi="Nyala" w:cs="Nyala"/>
                <w:sz w:val="20"/>
                <w:szCs w:val="20"/>
              </w:rPr>
              <w:t>ፈጠራ</w:t>
            </w:r>
            <w:r w:rsidR="00DF6F6F" w:rsidRPr="00F67237">
              <w:rPr>
                <w:rFonts w:ascii="Arial" w:hAnsi="Arial" w:cs="Arial"/>
                <w:sz w:val="20"/>
                <w:szCs w:val="20"/>
              </w:rPr>
              <w:t xml:space="preserve"> </w:t>
            </w:r>
            <w:r w:rsidR="00DF6F6F" w:rsidRPr="00F67237">
              <w:rPr>
                <w:rFonts w:ascii="Nyala" w:hAnsi="Nyala" w:cs="Nyala"/>
                <w:sz w:val="20"/>
                <w:szCs w:val="20"/>
              </w:rPr>
              <w:t>ስልጠና</w:t>
            </w:r>
            <w:r w:rsidR="00DF6F6F" w:rsidRPr="00F67237">
              <w:rPr>
                <w:rFonts w:ascii="Arial" w:hAnsi="Arial" w:cs="Arial"/>
                <w:sz w:val="20"/>
                <w:szCs w:val="20"/>
              </w:rPr>
              <w:t xml:space="preserve"> </w:t>
            </w:r>
            <w:r w:rsidR="00DF6F6F" w:rsidRPr="00F67237">
              <w:rPr>
                <w:rFonts w:ascii="Nyala" w:hAnsi="Nyala" w:cs="Nyala"/>
                <w:sz w:val="20"/>
                <w:szCs w:val="20"/>
              </w:rPr>
              <w:t>ያልወሰዱበት</w:t>
            </w:r>
            <w:r w:rsidR="00DF6F6F" w:rsidRPr="00F67237">
              <w:rPr>
                <w:rFonts w:ascii="Arial" w:hAnsi="Arial" w:cs="Arial"/>
                <w:sz w:val="20"/>
                <w:szCs w:val="20"/>
              </w:rPr>
              <w:t xml:space="preserve"> </w:t>
            </w:r>
            <w:r w:rsidR="00DF6F6F" w:rsidRPr="00F67237">
              <w:rPr>
                <w:rFonts w:ascii="Nyala" w:hAnsi="Nyala" w:cs="Nyala"/>
                <w:sz w:val="20"/>
                <w:szCs w:val="20"/>
              </w:rPr>
              <w:t>ምክኒያት</w:t>
            </w:r>
            <w:r w:rsidR="00DF6F6F" w:rsidRPr="00F67237">
              <w:rPr>
                <w:rFonts w:ascii="Arial" w:hAnsi="Arial" w:cs="Arial"/>
                <w:sz w:val="20"/>
                <w:szCs w:val="20"/>
              </w:rPr>
              <w:t xml:space="preserve"> </w:t>
            </w:r>
            <w:r w:rsidR="00DF6F6F" w:rsidRPr="00F67237">
              <w:rPr>
                <w:rFonts w:ascii="Nyala" w:hAnsi="Nyala" w:cs="Nyala"/>
                <w:sz w:val="20"/>
                <w:szCs w:val="20"/>
              </w:rPr>
              <w:t>ምንድነው</w:t>
            </w:r>
            <w:r w:rsidR="00DF6F6F" w:rsidRPr="00F67237">
              <w:rPr>
                <w:rFonts w:ascii="Arial" w:hAnsi="Arial" w:cs="Arial"/>
                <w:sz w:val="20"/>
                <w:szCs w:val="20"/>
              </w:rPr>
              <w:t xml:space="preserve">? </w:t>
            </w:r>
            <w:r w:rsidR="00DF6F6F" w:rsidRPr="00F67237">
              <w:rPr>
                <w:rFonts w:ascii="Arial" w:hAnsi="Arial" w:cs="Arial"/>
                <w:b/>
                <w:sz w:val="20"/>
                <w:szCs w:val="20"/>
              </w:rPr>
              <w:t>(</w:t>
            </w:r>
            <w:r w:rsidR="00DF6F6F" w:rsidRPr="00F67237">
              <w:rPr>
                <w:rFonts w:ascii="Nyala" w:hAnsi="Nyala" w:cs="Nyala"/>
                <w:b/>
                <w:sz w:val="20"/>
                <w:szCs w:val="20"/>
              </w:rPr>
              <w:t>ምላሾቹን</w:t>
            </w:r>
            <w:r w:rsidR="00DF6F6F" w:rsidRPr="00F67237">
              <w:rPr>
                <w:rFonts w:ascii="Arial" w:hAnsi="Arial" w:cs="Arial"/>
                <w:b/>
                <w:sz w:val="20"/>
                <w:szCs w:val="20"/>
              </w:rPr>
              <w:t xml:space="preserve"> </w:t>
            </w:r>
            <w:r w:rsidR="00DF6F6F" w:rsidRPr="00F67237">
              <w:rPr>
                <w:rFonts w:ascii="Nyala" w:hAnsi="Nyala" w:cs="Nyala"/>
                <w:b/>
                <w:sz w:val="20"/>
                <w:szCs w:val="20"/>
              </w:rPr>
              <w:t>አያንብቡላቸው</w:t>
            </w:r>
            <w:r w:rsidR="00DF6F6F" w:rsidRPr="00F67237">
              <w:rPr>
                <w:rFonts w:ascii="Arial" w:hAnsi="Arial" w:cs="Arial"/>
                <w:b/>
                <w:sz w:val="20"/>
                <w:szCs w:val="20"/>
              </w:rPr>
              <w:t>).</w:t>
            </w:r>
          </w:p>
          <w:p w14:paraId="316494ED" w14:textId="77777777" w:rsidR="001714C8" w:rsidRPr="00F67237" w:rsidRDefault="001714C8" w:rsidP="00097B23">
            <w:pPr>
              <w:rPr>
                <w:rFonts w:ascii="Arial" w:hAnsi="Arial" w:cs="Arial"/>
                <w:b/>
                <w:sz w:val="20"/>
                <w:szCs w:val="20"/>
              </w:rPr>
            </w:pPr>
          </w:p>
          <w:p w14:paraId="1B99641A" w14:textId="0C638148" w:rsidR="000908B2" w:rsidRPr="00F67237" w:rsidRDefault="000908B2" w:rsidP="00CE081D">
            <w:pPr>
              <w:rPr>
                <w:rFonts w:ascii="Arial" w:hAnsi="Arial" w:cs="Arial"/>
                <w:sz w:val="20"/>
                <w:szCs w:val="20"/>
              </w:rPr>
            </w:pPr>
            <w:r w:rsidRPr="00F67237">
              <w:rPr>
                <w:rFonts w:ascii="Arial" w:hAnsi="Arial" w:cs="Arial"/>
                <w:sz w:val="20"/>
                <w:szCs w:val="20"/>
              </w:rPr>
              <w:t xml:space="preserve">1 = I don’t need training, I know everything I need to </w:t>
            </w:r>
            <w:r w:rsidR="00097B23" w:rsidRPr="00F67237">
              <w:rPr>
                <w:rFonts w:ascii="Arial" w:hAnsi="Arial" w:cs="Arial"/>
                <w:sz w:val="20"/>
                <w:szCs w:val="20"/>
              </w:rPr>
              <w:t xml:space="preserve">/ </w:t>
            </w:r>
            <w:r w:rsidR="00097B23" w:rsidRPr="00F67237">
              <w:rPr>
                <w:rFonts w:ascii="Nyala" w:hAnsi="Nyala" w:cs="Nyala"/>
                <w:sz w:val="20"/>
                <w:szCs w:val="20"/>
              </w:rPr>
              <w:t>ስልጠና</w:t>
            </w:r>
            <w:r w:rsidR="00097B23" w:rsidRPr="00F67237">
              <w:rPr>
                <w:rFonts w:ascii="Arial" w:hAnsi="Arial" w:cs="Arial"/>
                <w:sz w:val="20"/>
                <w:szCs w:val="20"/>
              </w:rPr>
              <w:t xml:space="preserve"> </w:t>
            </w:r>
            <w:r w:rsidR="00097B23" w:rsidRPr="00F67237">
              <w:rPr>
                <w:rFonts w:ascii="Nyala" w:hAnsi="Nyala" w:cs="Nyala"/>
                <w:sz w:val="20"/>
                <w:szCs w:val="20"/>
              </w:rPr>
              <w:t>አያስፈልገኝም፣</w:t>
            </w:r>
            <w:r w:rsidR="00097B23" w:rsidRPr="00F67237">
              <w:rPr>
                <w:rFonts w:ascii="Arial" w:hAnsi="Arial" w:cs="Arial"/>
                <w:sz w:val="20"/>
                <w:szCs w:val="20"/>
              </w:rPr>
              <w:t xml:space="preserve"> </w:t>
            </w:r>
            <w:r w:rsidR="00097B23" w:rsidRPr="00F67237">
              <w:rPr>
                <w:rFonts w:ascii="Nyala" w:hAnsi="Nyala" w:cs="Nyala"/>
                <w:sz w:val="20"/>
                <w:szCs w:val="20"/>
              </w:rPr>
              <w:t>አስፈላጊ</w:t>
            </w:r>
            <w:r w:rsidR="00097B23" w:rsidRPr="00F67237">
              <w:rPr>
                <w:rFonts w:ascii="Arial" w:hAnsi="Arial" w:cs="Arial"/>
                <w:sz w:val="20"/>
                <w:szCs w:val="20"/>
              </w:rPr>
              <w:t xml:space="preserve"> </w:t>
            </w:r>
            <w:r w:rsidR="00097B23" w:rsidRPr="00F67237">
              <w:rPr>
                <w:rFonts w:ascii="Nyala" w:hAnsi="Nyala" w:cs="Nyala"/>
                <w:sz w:val="20"/>
                <w:szCs w:val="20"/>
              </w:rPr>
              <w:t>ነገሮችን</w:t>
            </w:r>
            <w:r w:rsidR="00097B23" w:rsidRPr="00F67237">
              <w:rPr>
                <w:rFonts w:ascii="Arial" w:hAnsi="Arial" w:cs="Arial"/>
                <w:sz w:val="20"/>
                <w:szCs w:val="20"/>
              </w:rPr>
              <w:t xml:space="preserve"> </w:t>
            </w:r>
            <w:r w:rsidR="00097B23" w:rsidRPr="00F67237">
              <w:rPr>
                <w:rFonts w:ascii="Nyala" w:hAnsi="Nyala" w:cs="Nyala"/>
                <w:sz w:val="20"/>
                <w:szCs w:val="20"/>
              </w:rPr>
              <w:t>በተመለከተ</w:t>
            </w:r>
            <w:r w:rsidR="00097B23" w:rsidRPr="00F67237">
              <w:rPr>
                <w:rFonts w:ascii="Arial" w:hAnsi="Arial" w:cs="Arial"/>
                <w:sz w:val="20"/>
                <w:szCs w:val="20"/>
              </w:rPr>
              <w:t xml:space="preserve"> </w:t>
            </w:r>
            <w:r w:rsidR="00097B23" w:rsidRPr="00F67237">
              <w:rPr>
                <w:rFonts w:ascii="Nyala" w:hAnsi="Nyala" w:cs="Nyala"/>
                <w:sz w:val="20"/>
                <w:szCs w:val="20"/>
              </w:rPr>
              <w:t>በቂ</w:t>
            </w:r>
            <w:r w:rsidR="00097B23" w:rsidRPr="00F67237">
              <w:rPr>
                <w:rFonts w:ascii="Arial" w:hAnsi="Arial" w:cs="Arial"/>
                <w:sz w:val="20"/>
                <w:szCs w:val="20"/>
              </w:rPr>
              <w:t xml:space="preserve"> </w:t>
            </w:r>
            <w:r w:rsidR="00097B23" w:rsidRPr="00F67237">
              <w:rPr>
                <w:rFonts w:ascii="Nyala" w:hAnsi="Nyala" w:cs="Nyala"/>
                <w:sz w:val="20"/>
                <w:szCs w:val="20"/>
              </w:rPr>
              <w:t>እውቀት</w:t>
            </w:r>
            <w:r w:rsidR="00097B23" w:rsidRPr="00F67237">
              <w:rPr>
                <w:rFonts w:ascii="Arial" w:hAnsi="Arial" w:cs="Arial"/>
                <w:sz w:val="20"/>
                <w:szCs w:val="20"/>
              </w:rPr>
              <w:t xml:space="preserve"> </w:t>
            </w:r>
            <w:r w:rsidR="00097B23" w:rsidRPr="00F67237">
              <w:rPr>
                <w:rFonts w:ascii="Nyala" w:hAnsi="Nyala" w:cs="Nyala"/>
                <w:sz w:val="20"/>
                <w:szCs w:val="20"/>
              </w:rPr>
              <w:t>አለኝ</w:t>
            </w:r>
          </w:p>
          <w:p w14:paraId="66A2063F" w14:textId="21020582" w:rsidR="000908B2" w:rsidRPr="00F67237" w:rsidRDefault="000908B2" w:rsidP="00CE081D">
            <w:pPr>
              <w:rPr>
                <w:rFonts w:ascii="Arial" w:hAnsi="Arial" w:cs="Arial"/>
                <w:sz w:val="20"/>
                <w:szCs w:val="20"/>
              </w:rPr>
            </w:pPr>
            <w:r w:rsidRPr="00F67237">
              <w:rPr>
                <w:rFonts w:ascii="Arial" w:hAnsi="Arial" w:cs="Arial"/>
                <w:sz w:val="20"/>
                <w:szCs w:val="20"/>
              </w:rPr>
              <w:t>2 = I don’t have funds to pay for training</w:t>
            </w:r>
            <w:r w:rsidR="00097B23" w:rsidRPr="00F67237">
              <w:rPr>
                <w:rFonts w:ascii="Arial" w:hAnsi="Arial" w:cs="Arial"/>
                <w:sz w:val="20"/>
                <w:szCs w:val="20"/>
              </w:rPr>
              <w:t xml:space="preserve">/ </w:t>
            </w:r>
            <w:r w:rsidR="00097B23" w:rsidRPr="00F67237">
              <w:rPr>
                <w:rFonts w:ascii="Nyala" w:hAnsi="Nyala" w:cs="Nyala"/>
                <w:sz w:val="20"/>
                <w:szCs w:val="20"/>
              </w:rPr>
              <w:t>ለስልጠና</w:t>
            </w:r>
            <w:r w:rsidR="00097B23" w:rsidRPr="00F67237">
              <w:rPr>
                <w:rFonts w:ascii="Arial" w:hAnsi="Arial" w:cs="Arial"/>
                <w:sz w:val="20"/>
                <w:szCs w:val="20"/>
              </w:rPr>
              <w:t xml:space="preserve"> </w:t>
            </w:r>
            <w:r w:rsidR="00097B23" w:rsidRPr="00F67237">
              <w:rPr>
                <w:rFonts w:ascii="Nyala" w:hAnsi="Nyala" w:cs="Nyala"/>
                <w:sz w:val="20"/>
                <w:szCs w:val="20"/>
              </w:rPr>
              <w:t>ለመክፈል</w:t>
            </w:r>
            <w:r w:rsidR="00097B23" w:rsidRPr="00F67237">
              <w:rPr>
                <w:rFonts w:ascii="Arial" w:hAnsi="Arial" w:cs="Arial"/>
                <w:sz w:val="20"/>
                <w:szCs w:val="20"/>
              </w:rPr>
              <w:t xml:space="preserve"> </w:t>
            </w:r>
            <w:r w:rsidR="00097B23" w:rsidRPr="00F67237">
              <w:rPr>
                <w:rFonts w:ascii="Nyala" w:hAnsi="Nyala" w:cs="Nyala"/>
                <w:sz w:val="20"/>
                <w:szCs w:val="20"/>
              </w:rPr>
              <w:t>የሚሆን</w:t>
            </w:r>
            <w:r w:rsidR="00097B23" w:rsidRPr="00F67237">
              <w:rPr>
                <w:rFonts w:ascii="Arial" w:hAnsi="Arial" w:cs="Arial"/>
                <w:sz w:val="20"/>
                <w:szCs w:val="20"/>
              </w:rPr>
              <w:t xml:space="preserve"> </w:t>
            </w:r>
            <w:r w:rsidR="00097B23" w:rsidRPr="00F67237">
              <w:rPr>
                <w:rFonts w:ascii="Nyala" w:hAnsi="Nyala" w:cs="Nyala"/>
                <w:sz w:val="20"/>
                <w:szCs w:val="20"/>
              </w:rPr>
              <w:t>ገንዘብ</w:t>
            </w:r>
            <w:r w:rsidR="00097B23" w:rsidRPr="00F67237">
              <w:rPr>
                <w:rFonts w:ascii="Arial" w:hAnsi="Arial" w:cs="Arial"/>
                <w:sz w:val="20"/>
                <w:szCs w:val="20"/>
              </w:rPr>
              <w:t xml:space="preserve"> </w:t>
            </w:r>
            <w:r w:rsidR="00097B23" w:rsidRPr="00F67237">
              <w:rPr>
                <w:rFonts w:ascii="Nyala" w:hAnsi="Nyala" w:cs="Nyala"/>
                <w:sz w:val="20"/>
                <w:szCs w:val="20"/>
              </w:rPr>
              <w:t>የለኝም</w:t>
            </w:r>
          </w:p>
          <w:p w14:paraId="70D67FB1" w14:textId="72496932" w:rsidR="000908B2" w:rsidRPr="00F67237" w:rsidRDefault="000908B2" w:rsidP="00CE081D">
            <w:pPr>
              <w:rPr>
                <w:rFonts w:ascii="Arial" w:hAnsi="Arial" w:cs="Arial"/>
                <w:sz w:val="20"/>
                <w:szCs w:val="20"/>
              </w:rPr>
            </w:pPr>
            <w:r w:rsidRPr="00F67237">
              <w:rPr>
                <w:rFonts w:ascii="Arial" w:hAnsi="Arial" w:cs="Arial"/>
                <w:sz w:val="20"/>
                <w:szCs w:val="20"/>
              </w:rPr>
              <w:t>3 = I have not been able to find time</w:t>
            </w:r>
            <w:r w:rsidR="00097B23" w:rsidRPr="00F67237">
              <w:rPr>
                <w:rFonts w:ascii="Arial" w:hAnsi="Arial" w:cs="Arial"/>
                <w:sz w:val="20"/>
                <w:szCs w:val="20"/>
              </w:rPr>
              <w:t xml:space="preserve"> /</w:t>
            </w:r>
            <w:r w:rsidR="00097B23" w:rsidRPr="00F67237">
              <w:rPr>
                <w:rFonts w:ascii="Nyala" w:hAnsi="Nyala" w:cs="Nyala"/>
                <w:sz w:val="20"/>
                <w:szCs w:val="20"/>
              </w:rPr>
              <w:t>ግዜ</w:t>
            </w:r>
            <w:r w:rsidR="00097B23" w:rsidRPr="00F67237">
              <w:rPr>
                <w:rFonts w:ascii="Arial" w:hAnsi="Arial" w:cs="Arial"/>
                <w:sz w:val="20"/>
                <w:szCs w:val="20"/>
              </w:rPr>
              <w:t xml:space="preserve"> </w:t>
            </w:r>
            <w:r w:rsidR="00097B23" w:rsidRPr="00F67237">
              <w:rPr>
                <w:rFonts w:ascii="Nyala" w:hAnsi="Nyala" w:cs="Nyala"/>
                <w:sz w:val="20"/>
                <w:szCs w:val="20"/>
              </w:rPr>
              <w:t>ላገኝ</w:t>
            </w:r>
            <w:r w:rsidR="00097B23" w:rsidRPr="00F67237">
              <w:rPr>
                <w:rFonts w:ascii="Arial" w:hAnsi="Arial" w:cs="Arial"/>
                <w:sz w:val="20"/>
                <w:szCs w:val="20"/>
              </w:rPr>
              <w:t xml:space="preserve"> </w:t>
            </w:r>
            <w:r w:rsidR="00097B23" w:rsidRPr="00F67237">
              <w:rPr>
                <w:rFonts w:ascii="Nyala" w:hAnsi="Nyala" w:cs="Nyala"/>
                <w:sz w:val="20"/>
                <w:szCs w:val="20"/>
              </w:rPr>
              <w:t>አልቻልኩም</w:t>
            </w:r>
          </w:p>
          <w:p w14:paraId="6FED9D36" w14:textId="60636D70" w:rsidR="000908B2" w:rsidRPr="00F67237" w:rsidRDefault="000908B2" w:rsidP="00CE081D">
            <w:pPr>
              <w:rPr>
                <w:rFonts w:ascii="Arial" w:hAnsi="Arial" w:cs="Arial"/>
                <w:sz w:val="20"/>
                <w:szCs w:val="20"/>
              </w:rPr>
            </w:pPr>
            <w:r w:rsidRPr="00F67237">
              <w:rPr>
                <w:rFonts w:ascii="Arial" w:hAnsi="Arial" w:cs="Arial"/>
                <w:sz w:val="20"/>
                <w:szCs w:val="20"/>
              </w:rPr>
              <w:t>4 = I don’t know of any business training</w:t>
            </w:r>
            <w:r w:rsidR="00BA694B" w:rsidRPr="00F67237">
              <w:rPr>
                <w:rFonts w:ascii="Arial" w:hAnsi="Arial" w:cs="Arial"/>
                <w:sz w:val="20"/>
                <w:szCs w:val="20"/>
              </w:rPr>
              <w:t xml:space="preserve">/ </w:t>
            </w:r>
            <w:r w:rsidR="00BA694B" w:rsidRPr="00F67237">
              <w:rPr>
                <w:rFonts w:ascii="Nyala" w:hAnsi="Nyala" w:cs="Nyala"/>
                <w:sz w:val="20"/>
                <w:szCs w:val="20"/>
              </w:rPr>
              <w:t>ስለምንም</w:t>
            </w:r>
            <w:r w:rsidR="00BA694B" w:rsidRPr="00F67237">
              <w:rPr>
                <w:rFonts w:ascii="Arial" w:hAnsi="Arial" w:cs="Arial"/>
                <w:sz w:val="20"/>
                <w:szCs w:val="20"/>
              </w:rPr>
              <w:t xml:space="preserve"> </w:t>
            </w:r>
            <w:r w:rsidR="00BA694B" w:rsidRPr="00F67237">
              <w:rPr>
                <w:rFonts w:ascii="Nyala" w:hAnsi="Nyala" w:cs="Nyala"/>
                <w:sz w:val="20"/>
                <w:szCs w:val="20"/>
              </w:rPr>
              <w:t>አይነት</w:t>
            </w:r>
            <w:r w:rsidR="00BA694B" w:rsidRPr="00F67237">
              <w:rPr>
                <w:rFonts w:ascii="Arial" w:hAnsi="Arial" w:cs="Arial"/>
                <w:sz w:val="20"/>
                <w:szCs w:val="20"/>
              </w:rPr>
              <w:t xml:space="preserve"> </w:t>
            </w:r>
            <w:r w:rsidR="00BA694B" w:rsidRPr="00F67237">
              <w:rPr>
                <w:rFonts w:ascii="Nyala" w:hAnsi="Nyala" w:cs="Nyala"/>
                <w:sz w:val="20"/>
                <w:szCs w:val="20"/>
              </w:rPr>
              <w:t>የንግድ</w:t>
            </w:r>
            <w:r w:rsidR="00BA694B" w:rsidRPr="00F67237">
              <w:rPr>
                <w:rFonts w:ascii="Arial" w:hAnsi="Arial" w:cs="Arial"/>
                <w:sz w:val="20"/>
                <w:szCs w:val="20"/>
              </w:rPr>
              <w:t xml:space="preserve"> </w:t>
            </w:r>
            <w:r w:rsidR="00BA694B" w:rsidRPr="00F67237">
              <w:rPr>
                <w:rFonts w:ascii="Nyala" w:hAnsi="Nyala" w:cs="Nyala"/>
                <w:sz w:val="20"/>
                <w:szCs w:val="20"/>
              </w:rPr>
              <w:t>ስልጠና</w:t>
            </w:r>
            <w:r w:rsidR="00BA694B" w:rsidRPr="00F67237">
              <w:rPr>
                <w:rFonts w:ascii="Arial" w:hAnsi="Arial" w:cs="Arial"/>
                <w:sz w:val="20"/>
                <w:szCs w:val="20"/>
              </w:rPr>
              <w:t xml:space="preserve"> </w:t>
            </w:r>
            <w:r w:rsidR="00BA694B" w:rsidRPr="00F67237">
              <w:rPr>
                <w:rFonts w:ascii="Nyala" w:hAnsi="Nyala" w:cs="Nyala"/>
                <w:sz w:val="20"/>
                <w:szCs w:val="20"/>
              </w:rPr>
              <w:t>መረጃው</w:t>
            </w:r>
            <w:r w:rsidR="00BA694B" w:rsidRPr="00F67237">
              <w:rPr>
                <w:rFonts w:ascii="Arial" w:hAnsi="Arial" w:cs="Arial"/>
                <w:sz w:val="20"/>
                <w:szCs w:val="20"/>
              </w:rPr>
              <w:t xml:space="preserve"> </w:t>
            </w:r>
            <w:r w:rsidR="00BA694B" w:rsidRPr="00F67237">
              <w:rPr>
                <w:rFonts w:ascii="Nyala" w:hAnsi="Nyala" w:cs="Nyala"/>
                <w:sz w:val="20"/>
                <w:szCs w:val="20"/>
              </w:rPr>
              <w:t>የለኝም</w:t>
            </w:r>
          </w:p>
          <w:p w14:paraId="221BCE3B" w14:textId="038D7170" w:rsidR="000908B2" w:rsidRPr="00F67237" w:rsidRDefault="000908B2" w:rsidP="00CE081D">
            <w:pPr>
              <w:rPr>
                <w:rFonts w:ascii="Arial" w:hAnsi="Arial" w:cs="Arial"/>
                <w:sz w:val="20"/>
                <w:szCs w:val="20"/>
              </w:rPr>
            </w:pPr>
            <w:r w:rsidRPr="00F67237">
              <w:rPr>
                <w:rFonts w:ascii="Arial" w:hAnsi="Arial" w:cs="Arial"/>
                <w:sz w:val="20"/>
                <w:szCs w:val="20"/>
              </w:rPr>
              <w:t xml:space="preserve">5 = Other </w:t>
            </w:r>
            <w:r w:rsidRPr="00F67237">
              <w:rPr>
                <w:rFonts w:ascii="Arial" w:hAnsi="Arial" w:cs="Arial"/>
                <w:b/>
                <w:i/>
                <w:sz w:val="20"/>
                <w:szCs w:val="20"/>
              </w:rPr>
              <w:t>(please specify)</w:t>
            </w:r>
            <w:r w:rsidRPr="00F67237">
              <w:rPr>
                <w:rFonts w:ascii="Arial" w:hAnsi="Arial" w:cs="Arial"/>
                <w:sz w:val="20"/>
                <w:szCs w:val="20"/>
              </w:rPr>
              <w:t>:</w:t>
            </w:r>
            <w:r w:rsidR="00BA694B" w:rsidRPr="00F67237">
              <w:rPr>
                <w:rFonts w:ascii="Nyala" w:hAnsi="Nyala" w:cs="Nyala"/>
                <w:sz w:val="20"/>
                <w:szCs w:val="20"/>
              </w:rPr>
              <w:t>ሌላ</w:t>
            </w:r>
            <w:r w:rsidR="00BA694B" w:rsidRPr="00F67237">
              <w:rPr>
                <w:rFonts w:ascii="Arial" w:hAnsi="Arial" w:cs="Arial"/>
                <w:sz w:val="20"/>
                <w:szCs w:val="20"/>
              </w:rPr>
              <w:t xml:space="preserve"> </w:t>
            </w:r>
            <w:r w:rsidR="00BA694B" w:rsidRPr="00F67237">
              <w:rPr>
                <w:rFonts w:ascii="Arial" w:hAnsi="Arial" w:cs="Arial"/>
                <w:b/>
                <w:i/>
                <w:sz w:val="20"/>
                <w:szCs w:val="20"/>
              </w:rPr>
              <w:t xml:space="preserve">/ </w:t>
            </w:r>
            <w:r w:rsidR="00BA694B" w:rsidRPr="00F67237">
              <w:rPr>
                <w:rFonts w:ascii="Nyala" w:hAnsi="Nyala" w:cs="Nyala"/>
                <w:b/>
                <w:i/>
                <w:sz w:val="20"/>
                <w:szCs w:val="20"/>
              </w:rPr>
              <w:t>እባክዎ</w:t>
            </w:r>
            <w:r w:rsidR="00BA694B" w:rsidRPr="00F67237">
              <w:rPr>
                <w:rFonts w:ascii="Arial" w:hAnsi="Arial" w:cs="Arial"/>
                <w:b/>
                <w:i/>
                <w:sz w:val="20"/>
                <w:szCs w:val="20"/>
              </w:rPr>
              <w:t xml:space="preserve"> </w:t>
            </w:r>
            <w:r w:rsidR="00BA694B" w:rsidRPr="00F67237">
              <w:rPr>
                <w:rFonts w:ascii="Nyala" w:hAnsi="Nyala" w:cs="Nyala"/>
                <w:b/>
                <w:i/>
                <w:sz w:val="20"/>
                <w:szCs w:val="20"/>
              </w:rPr>
              <w:t>ይግለፁ</w:t>
            </w:r>
            <w:r w:rsidR="00BA694B" w:rsidRPr="00F67237">
              <w:rPr>
                <w:rFonts w:ascii="Arial" w:hAnsi="Arial" w:cs="Arial"/>
                <w:b/>
                <w:i/>
                <w:sz w:val="20"/>
                <w:szCs w:val="20"/>
              </w:rPr>
              <w:t>)</w:t>
            </w:r>
            <w:r w:rsidR="00BA694B" w:rsidRPr="00F67237">
              <w:rPr>
                <w:rFonts w:ascii="Arial" w:hAnsi="Arial" w:cs="Arial"/>
                <w:sz w:val="20"/>
                <w:szCs w:val="20"/>
              </w:rPr>
              <w:t xml:space="preserve">: </w:t>
            </w:r>
            <w:r w:rsidRPr="00F67237">
              <w:rPr>
                <w:rFonts w:ascii="Arial" w:hAnsi="Arial" w:cs="Arial"/>
                <w:sz w:val="20"/>
                <w:szCs w:val="20"/>
              </w:rPr>
              <w:t xml:space="preserve"> __________________</w:t>
            </w:r>
          </w:p>
          <w:p w14:paraId="5688FD9C" w14:textId="77777777" w:rsidR="001714C8" w:rsidRDefault="001714C8" w:rsidP="001714C8">
            <w:pPr>
              <w:rPr>
                <w:rFonts w:ascii="Arial" w:hAnsi="Arial" w:cs="Arial"/>
                <w:b/>
                <w:i/>
                <w:sz w:val="20"/>
                <w:szCs w:val="20"/>
              </w:rPr>
            </w:pPr>
          </w:p>
          <w:p w14:paraId="6EFA49F2" w14:textId="7056BF59" w:rsidR="000908B2" w:rsidRPr="001714C8" w:rsidRDefault="000908B2" w:rsidP="001714C8">
            <w:pPr>
              <w:rPr>
                <w:rFonts w:ascii="Arial" w:hAnsi="Arial" w:cs="Arial"/>
                <w:b/>
                <w:sz w:val="20"/>
                <w:szCs w:val="20"/>
              </w:rPr>
            </w:pPr>
            <w:r w:rsidRPr="001714C8">
              <w:rPr>
                <w:rFonts w:ascii="Arial" w:hAnsi="Arial" w:cs="Arial"/>
                <w:b/>
                <w:i/>
                <w:sz w:val="20"/>
                <w:szCs w:val="20"/>
              </w:rPr>
              <w:t xml:space="preserve">(Go directly to </w:t>
            </w:r>
            <w:r w:rsidR="001714C8" w:rsidRPr="001714C8">
              <w:rPr>
                <w:rFonts w:ascii="Arial" w:hAnsi="Arial" w:cs="Arial"/>
                <w:b/>
                <w:i/>
                <w:sz w:val="20"/>
                <w:szCs w:val="20"/>
              </w:rPr>
              <w:t xml:space="preserve"> next section 3</w:t>
            </w:r>
            <w:r w:rsidRPr="001714C8">
              <w:rPr>
                <w:rFonts w:ascii="Arial" w:hAnsi="Arial" w:cs="Arial"/>
                <w:b/>
                <w:i/>
                <w:sz w:val="20"/>
                <w:szCs w:val="20"/>
              </w:rPr>
              <w:t>)</w:t>
            </w:r>
            <w:r w:rsidR="002745B9" w:rsidRPr="001714C8">
              <w:rPr>
                <w:rFonts w:ascii="Arial" w:hAnsi="Arial" w:cs="Arial"/>
                <w:b/>
                <w:sz w:val="20"/>
                <w:szCs w:val="20"/>
              </w:rPr>
              <w:t xml:space="preserve"> (</w:t>
            </w:r>
            <w:r w:rsidR="002745B9" w:rsidRPr="001714C8">
              <w:rPr>
                <w:rFonts w:ascii="Nyala" w:hAnsi="Nyala" w:cs="Nyala"/>
                <w:b/>
                <w:sz w:val="20"/>
                <w:szCs w:val="20"/>
              </w:rPr>
              <w:t>ከዚህ</w:t>
            </w:r>
            <w:r w:rsidR="002745B9" w:rsidRPr="001714C8">
              <w:rPr>
                <w:rFonts w:ascii="Arial" w:hAnsi="Arial" w:cs="Arial"/>
                <w:b/>
                <w:sz w:val="20"/>
                <w:szCs w:val="20"/>
              </w:rPr>
              <w:t xml:space="preserve"> </w:t>
            </w:r>
            <w:r w:rsidR="002745B9" w:rsidRPr="001714C8">
              <w:rPr>
                <w:rFonts w:ascii="Nyala" w:hAnsi="Nyala" w:cs="Nyala"/>
                <w:b/>
                <w:sz w:val="20"/>
                <w:szCs w:val="20"/>
              </w:rPr>
              <w:t>ቀጥሎ</w:t>
            </w:r>
            <w:r w:rsidR="002745B9" w:rsidRPr="001714C8">
              <w:rPr>
                <w:rFonts w:ascii="Arial" w:hAnsi="Arial" w:cs="Arial"/>
                <w:b/>
                <w:sz w:val="20"/>
                <w:szCs w:val="20"/>
              </w:rPr>
              <w:t xml:space="preserve"> </w:t>
            </w:r>
            <w:r w:rsidR="002745B9" w:rsidRPr="001714C8">
              <w:rPr>
                <w:rFonts w:ascii="Nyala" w:hAnsi="Nyala" w:cs="Nyala"/>
                <w:b/>
                <w:sz w:val="20"/>
                <w:szCs w:val="20"/>
              </w:rPr>
              <w:t>ወደ</w:t>
            </w:r>
            <w:r w:rsidR="001714C8" w:rsidRPr="001714C8">
              <w:rPr>
                <w:rFonts w:ascii="Nyala" w:hAnsi="Nyala" w:cs="Nyala"/>
                <w:b/>
                <w:sz w:val="20"/>
                <w:szCs w:val="20"/>
              </w:rPr>
              <w:t xml:space="preserve"> ምራፍ 3</w:t>
            </w:r>
            <w:r w:rsidR="002745B9" w:rsidRPr="001714C8">
              <w:rPr>
                <w:rFonts w:ascii="Arial" w:hAnsi="Arial" w:cs="Arial"/>
                <w:b/>
                <w:sz w:val="20"/>
                <w:szCs w:val="20"/>
              </w:rPr>
              <w:t xml:space="preserve">  </w:t>
            </w:r>
            <w:r w:rsidR="002745B9" w:rsidRPr="001714C8">
              <w:rPr>
                <w:rFonts w:ascii="Nyala" w:hAnsi="Nyala" w:cs="Nyala"/>
                <w:b/>
                <w:sz w:val="20"/>
                <w:szCs w:val="20"/>
              </w:rPr>
              <w:t>ይለፉ</w:t>
            </w:r>
            <w:r w:rsidR="001714C8" w:rsidRPr="001714C8">
              <w:rPr>
                <w:rFonts w:ascii="Nyala" w:hAnsi="Nyala" w:cs="Nyala"/>
                <w:b/>
                <w:sz w:val="20"/>
                <w:szCs w:val="20"/>
              </w:rPr>
              <w:t>)</w:t>
            </w:r>
          </w:p>
        </w:tc>
      </w:tr>
      <w:tr w:rsidR="000908B2" w:rsidRPr="00F67237" w14:paraId="096D1E31" w14:textId="77777777" w:rsidTr="006E7BD9">
        <w:trPr>
          <w:trHeight w:val="333"/>
        </w:trPr>
        <w:tc>
          <w:tcPr>
            <w:tcW w:w="918" w:type="dxa"/>
            <w:gridSpan w:val="2"/>
          </w:tcPr>
          <w:p w14:paraId="15400744" w14:textId="003278C4" w:rsidR="000908B2" w:rsidRPr="00F67237" w:rsidRDefault="000908B2" w:rsidP="004C402E">
            <w:pPr>
              <w:rPr>
                <w:rFonts w:ascii="Arial" w:hAnsi="Arial" w:cs="Arial"/>
                <w:sz w:val="20"/>
                <w:szCs w:val="20"/>
              </w:rPr>
            </w:pPr>
            <w:r w:rsidRPr="00F67237">
              <w:rPr>
                <w:rFonts w:ascii="Arial" w:hAnsi="Arial" w:cs="Arial"/>
                <w:sz w:val="20"/>
                <w:szCs w:val="20"/>
              </w:rPr>
              <w:t>16</w:t>
            </w:r>
          </w:p>
        </w:tc>
        <w:tc>
          <w:tcPr>
            <w:tcW w:w="8144" w:type="dxa"/>
            <w:gridSpan w:val="2"/>
          </w:tcPr>
          <w:p w14:paraId="574E0980" w14:textId="03D49385" w:rsidR="009D3C8D" w:rsidRDefault="000908B2" w:rsidP="009D3C8D">
            <w:pPr>
              <w:spacing w:beforeLines="20" w:before="48" w:afterLines="20" w:after="48"/>
              <w:rPr>
                <w:rFonts w:ascii="Arial" w:hAnsi="Arial" w:cs="Arial"/>
                <w:i/>
                <w:sz w:val="20"/>
                <w:szCs w:val="20"/>
              </w:rPr>
            </w:pPr>
            <w:r w:rsidRPr="00F67237">
              <w:rPr>
                <w:rFonts w:ascii="Arial" w:hAnsi="Arial" w:cs="Arial"/>
                <w:sz w:val="20"/>
                <w:szCs w:val="20"/>
              </w:rPr>
              <w:t>Who provided the last course/ training/ se</w:t>
            </w:r>
            <w:r w:rsidR="009D3C8D">
              <w:rPr>
                <w:rFonts w:ascii="Arial" w:hAnsi="Arial" w:cs="Arial"/>
                <w:sz w:val="20"/>
                <w:szCs w:val="20"/>
              </w:rPr>
              <w:t xml:space="preserve">minar in business management or </w:t>
            </w:r>
            <w:r w:rsidRPr="00F67237">
              <w:rPr>
                <w:rFonts w:ascii="Arial" w:hAnsi="Arial" w:cs="Arial"/>
                <w:sz w:val="20"/>
                <w:szCs w:val="20"/>
              </w:rPr>
              <w:t xml:space="preserve">entrepreneurship you have taken? </w:t>
            </w:r>
            <w:r w:rsidRPr="00F67237">
              <w:rPr>
                <w:rFonts w:ascii="Arial" w:hAnsi="Arial" w:cs="Arial"/>
                <w:b/>
                <w:i/>
                <w:sz w:val="20"/>
                <w:szCs w:val="20"/>
              </w:rPr>
              <w:t>(Do not read the responses)</w:t>
            </w:r>
            <w:r w:rsidR="002A5ACD" w:rsidRPr="00F67237">
              <w:rPr>
                <w:rFonts w:ascii="Arial" w:hAnsi="Arial" w:cs="Arial"/>
                <w:i/>
                <w:sz w:val="20"/>
                <w:szCs w:val="20"/>
              </w:rPr>
              <w:t xml:space="preserve"> </w:t>
            </w:r>
          </w:p>
          <w:p w14:paraId="3974F7AA" w14:textId="5F3A3E25" w:rsidR="009D3C8D" w:rsidRDefault="002A5ACD" w:rsidP="002A5ACD">
            <w:pPr>
              <w:spacing w:beforeLines="20" w:before="48" w:afterLines="20" w:after="48"/>
              <w:rPr>
                <w:rFonts w:ascii="Arial" w:hAnsi="Arial" w:cs="Arial"/>
                <w:b/>
                <w:sz w:val="20"/>
                <w:szCs w:val="20"/>
              </w:rPr>
            </w:pPr>
            <w:r w:rsidRPr="00F67237">
              <w:rPr>
                <w:rFonts w:ascii="Nyala" w:hAnsi="Nyala" w:cs="Nyala"/>
                <w:i/>
                <w:sz w:val="20"/>
                <w:szCs w:val="20"/>
              </w:rPr>
              <w:t>ለመጨረሻ</w:t>
            </w:r>
            <w:r w:rsidRPr="00F67237">
              <w:rPr>
                <w:rFonts w:ascii="Arial" w:hAnsi="Arial" w:cs="Arial"/>
                <w:i/>
                <w:sz w:val="20"/>
                <w:szCs w:val="20"/>
              </w:rPr>
              <w:t xml:space="preserve"> </w:t>
            </w:r>
            <w:r w:rsidRPr="00F67237">
              <w:rPr>
                <w:rFonts w:ascii="Nyala" w:hAnsi="Nyala" w:cs="Nyala"/>
                <w:i/>
                <w:sz w:val="20"/>
                <w:szCs w:val="20"/>
              </w:rPr>
              <w:t>ጊዜ</w:t>
            </w:r>
            <w:r w:rsidRPr="00F67237">
              <w:rPr>
                <w:rFonts w:ascii="Arial" w:hAnsi="Arial" w:cs="Arial"/>
                <w:i/>
                <w:sz w:val="20"/>
                <w:szCs w:val="20"/>
              </w:rPr>
              <w:t xml:space="preserve"> </w:t>
            </w:r>
            <w:r w:rsidRPr="00F67237">
              <w:rPr>
                <w:rFonts w:ascii="Nyala" w:hAnsi="Nyala" w:cs="Nyala"/>
                <w:sz w:val="20"/>
                <w:szCs w:val="20"/>
              </w:rPr>
              <w:t>በንግድ</w:t>
            </w:r>
            <w:r w:rsidRPr="00F67237">
              <w:rPr>
                <w:rFonts w:ascii="Arial" w:hAnsi="Arial" w:cs="Arial"/>
                <w:sz w:val="20"/>
                <w:szCs w:val="20"/>
              </w:rPr>
              <w:t xml:space="preserve"> </w:t>
            </w:r>
            <w:r w:rsidRPr="00F67237">
              <w:rPr>
                <w:rFonts w:ascii="Nyala" w:hAnsi="Nyala" w:cs="Nyala"/>
                <w:sz w:val="20"/>
                <w:szCs w:val="20"/>
              </w:rPr>
              <w:t>አስተዳደር</w:t>
            </w:r>
            <w:r w:rsidRPr="00F67237">
              <w:rPr>
                <w:rFonts w:ascii="Arial" w:hAnsi="Arial" w:cs="Arial"/>
                <w:sz w:val="20"/>
                <w:szCs w:val="20"/>
              </w:rPr>
              <w:t xml:space="preserve"> </w:t>
            </w:r>
            <w:r w:rsidRPr="00F67237">
              <w:rPr>
                <w:rFonts w:ascii="Nyala" w:hAnsi="Nyala" w:cs="Nyala"/>
                <w:sz w:val="20"/>
                <w:szCs w:val="20"/>
              </w:rPr>
              <w:t>ወይም</w:t>
            </w:r>
            <w:r w:rsidRPr="00F67237">
              <w:rPr>
                <w:rFonts w:ascii="Arial" w:hAnsi="Arial" w:cs="Arial"/>
                <w:sz w:val="20"/>
                <w:szCs w:val="20"/>
              </w:rPr>
              <w:t xml:space="preserve"> </w:t>
            </w:r>
            <w:r w:rsidRPr="00F67237">
              <w:rPr>
                <w:rFonts w:ascii="Nyala" w:hAnsi="Nyala" w:cs="Nyala"/>
                <w:sz w:val="20"/>
                <w:szCs w:val="20"/>
              </w:rPr>
              <w:t>ስራ</w:t>
            </w:r>
            <w:r w:rsidRPr="00F67237">
              <w:rPr>
                <w:rFonts w:ascii="Arial" w:hAnsi="Arial" w:cs="Arial"/>
                <w:sz w:val="20"/>
                <w:szCs w:val="20"/>
              </w:rPr>
              <w:t xml:space="preserve"> </w:t>
            </w:r>
            <w:r w:rsidRPr="00F67237">
              <w:rPr>
                <w:rFonts w:ascii="Nyala" w:hAnsi="Nyala" w:cs="Nyala"/>
                <w:sz w:val="20"/>
                <w:szCs w:val="20"/>
              </w:rPr>
              <w:t>ፈጠራ</w:t>
            </w:r>
            <w:r w:rsidRPr="00F67237">
              <w:rPr>
                <w:rFonts w:ascii="Arial" w:hAnsi="Arial" w:cs="Arial"/>
                <w:sz w:val="20"/>
                <w:szCs w:val="20"/>
              </w:rPr>
              <w:t xml:space="preserve"> </w:t>
            </w:r>
            <w:r w:rsidRPr="00F67237">
              <w:rPr>
                <w:rFonts w:ascii="Nyala" w:hAnsi="Nyala" w:cs="Nyala"/>
                <w:sz w:val="20"/>
                <w:szCs w:val="20"/>
              </w:rPr>
              <w:t>የወሰዱት</w:t>
            </w:r>
            <w:r w:rsidRPr="00F67237">
              <w:rPr>
                <w:rFonts w:ascii="Arial" w:hAnsi="Arial" w:cs="Arial"/>
                <w:sz w:val="20"/>
                <w:szCs w:val="20"/>
              </w:rPr>
              <w:t xml:space="preserve"> </w:t>
            </w:r>
            <w:r w:rsidRPr="00F67237">
              <w:rPr>
                <w:rFonts w:ascii="Nyala" w:hAnsi="Nyala" w:cs="Nyala"/>
                <w:sz w:val="20"/>
                <w:szCs w:val="20"/>
              </w:rPr>
              <w:t>ስልጠና</w:t>
            </w:r>
            <w:r w:rsidRPr="00F67237">
              <w:rPr>
                <w:rFonts w:ascii="Arial" w:hAnsi="Arial" w:cs="Arial"/>
                <w:sz w:val="20"/>
                <w:szCs w:val="20"/>
              </w:rPr>
              <w:t xml:space="preserve"> </w:t>
            </w:r>
            <w:r w:rsidRPr="00F67237">
              <w:rPr>
                <w:rFonts w:ascii="Nyala" w:hAnsi="Nyala" w:cs="Nyala"/>
                <w:sz w:val="20"/>
                <w:szCs w:val="20"/>
              </w:rPr>
              <w:t>የተሰጠው</w:t>
            </w:r>
            <w:r w:rsidRPr="00F67237">
              <w:rPr>
                <w:rFonts w:ascii="Arial" w:hAnsi="Arial" w:cs="Arial"/>
                <w:sz w:val="20"/>
                <w:szCs w:val="20"/>
              </w:rPr>
              <w:t xml:space="preserve"> </w:t>
            </w:r>
            <w:r w:rsidRPr="00F67237">
              <w:rPr>
                <w:rFonts w:ascii="Nyala" w:hAnsi="Nyala" w:cs="Nyala"/>
                <w:sz w:val="20"/>
                <w:szCs w:val="20"/>
              </w:rPr>
              <w:t>በማን</w:t>
            </w:r>
            <w:r w:rsidRPr="00F67237">
              <w:rPr>
                <w:rFonts w:ascii="Arial" w:hAnsi="Arial" w:cs="Arial"/>
                <w:sz w:val="20"/>
                <w:szCs w:val="20"/>
              </w:rPr>
              <w:t xml:space="preserve"> </w:t>
            </w:r>
            <w:r w:rsidRPr="00F67237">
              <w:rPr>
                <w:rFonts w:ascii="Nyala" w:hAnsi="Nyala" w:cs="Nyala"/>
                <w:sz w:val="20"/>
                <w:szCs w:val="20"/>
              </w:rPr>
              <w:t>ነበር</w:t>
            </w:r>
            <w:r w:rsidRPr="00F67237">
              <w:rPr>
                <w:rFonts w:ascii="Arial" w:hAnsi="Arial" w:cs="Arial"/>
                <w:sz w:val="20"/>
                <w:szCs w:val="20"/>
              </w:rPr>
              <w:t xml:space="preserve">? </w:t>
            </w:r>
            <w:r w:rsidRPr="00F67237">
              <w:rPr>
                <w:rFonts w:ascii="Arial" w:hAnsi="Arial" w:cs="Arial"/>
                <w:b/>
                <w:sz w:val="20"/>
                <w:szCs w:val="20"/>
              </w:rPr>
              <w:t>(</w:t>
            </w:r>
            <w:r w:rsidRPr="00F67237">
              <w:rPr>
                <w:rFonts w:ascii="Nyala" w:hAnsi="Nyala" w:cs="Nyala"/>
                <w:b/>
                <w:sz w:val="20"/>
                <w:szCs w:val="20"/>
              </w:rPr>
              <w:t>ምላሾቹን</w:t>
            </w:r>
            <w:r w:rsidRPr="00F67237">
              <w:rPr>
                <w:rFonts w:ascii="Arial" w:hAnsi="Arial" w:cs="Arial"/>
                <w:b/>
                <w:sz w:val="20"/>
                <w:szCs w:val="20"/>
              </w:rPr>
              <w:t xml:space="preserve"> </w:t>
            </w:r>
            <w:r w:rsidRPr="00F67237">
              <w:rPr>
                <w:rFonts w:ascii="Nyala" w:hAnsi="Nyala" w:cs="Nyala"/>
                <w:b/>
                <w:sz w:val="20"/>
                <w:szCs w:val="20"/>
              </w:rPr>
              <w:t>አያንብቡላቸው</w:t>
            </w:r>
            <w:r w:rsidRPr="00F67237">
              <w:rPr>
                <w:rFonts w:ascii="Arial" w:hAnsi="Arial" w:cs="Arial"/>
                <w:b/>
                <w:sz w:val="20"/>
                <w:szCs w:val="20"/>
              </w:rPr>
              <w:t>)</w:t>
            </w:r>
          </w:p>
          <w:p w14:paraId="586EE8A8" w14:textId="77777777" w:rsidR="00280BB5" w:rsidRPr="00280BB5" w:rsidRDefault="00280BB5" w:rsidP="002A5ACD">
            <w:pPr>
              <w:spacing w:beforeLines="20" w:before="48" w:afterLines="20" w:after="48"/>
              <w:rPr>
                <w:rFonts w:ascii="Arial" w:hAnsi="Arial" w:cs="Arial"/>
                <w:b/>
                <w:sz w:val="20"/>
                <w:szCs w:val="20"/>
              </w:rPr>
            </w:pPr>
          </w:p>
          <w:p w14:paraId="6A36F102" w14:textId="506189DC" w:rsidR="000908B2" w:rsidRPr="00F67237" w:rsidRDefault="000908B2" w:rsidP="00CE081D">
            <w:pPr>
              <w:spacing w:beforeLines="20" w:before="48" w:afterLines="20" w:after="48"/>
              <w:rPr>
                <w:rFonts w:ascii="Arial" w:hAnsi="Arial" w:cs="Arial"/>
                <w:sz w:val="20"/>
                <w:szCs w:val="20"/>
              </w:rPr>
            </w:pPr>
            <w:r w:rsidRPr="00F67237">
              <w:rPr>
                <w:rFonts w:ascii="Arial" w:hAnsi="Arial" w:cs="Arial"/>
                <w:sz w:val="20"/>
                <w:szCs w:val="20"/>
              </w:rPr>
              <w:t>1 = Digital Opportunity Trust (DOT) / ReachUp!, StartUp!</w:t>
            </w:r>
            <w:r w:rsidR="00815353" w:rsidRPr="00F67237">
              <w:rPr>
                <w:rFonts w:ascii="Arial" w:hAnsi="Arial" w:cs="Arial"/>
                <w:sz w:val="20"/>
                <w:szCs w:val="20"/>
              </w:rPr>
              <w:t xml:space="preserve"> !/ </w:t>
            </w:r>
            <w:r w:rsidR="00815353" w:rsidRPr="00F67237">
              <w:rPr>
                <w:rFonts w:ascii="Nyala" w:hAnsi="Nyala" w:cs="Nyala"/>
                <w:sz w:val="20"/>
                <w:szCs w:val="20"/>
              </w:rPr>
              <w:t>ዶት</w:t>
            </w:r>
          </w:p>
          <w:p w14:paraId="58C8CAB8" w14:textId="5F4E095B" w:rsidR="000908B2" w:rsidRPr="00F67237" w:rsidRDefault="000908B2" w:rsidP="00CE081D">
            <w:pPr>
              <w:spacing w:beforeLines="20" w:before="48" w:afterLines="20" w:after="48"/>
              <w:rPr>
                <w:rFonts w:ascii="Arial" w:hAnsi="Arial" w:cs="Arial"/>
                <w:sz w:val="20"/>
                <w:szCs w:val="20"/>
              </w:rPr>
            </w:pPr>
            <w:r w:rsidRPr="00F67237">
              <w:rPr>
                <w:rFonts w:ascii="Arial" w:hAnsi="Arial" w:cs="Arial"/>
                <w:sz w:val="20"/>
                <w:szCs w:val="20"/>
              </w:rPr>
              <w:t>2 = Entrepreneurship Development Center (EDC) (UNDP)</w:t>
            </w:r>
            <w:r w:rsidR="00815353" w:rsidRPr="00F67237">
              <w:rPr>
                <w:rFonts w:ascii="Arial" w:hAnsi="Arial" w:cs="Arial"/>
                <w:sz w:val="20"/>
                <w:szCs w:val="20"/>
              </w:rPr>
              <w:t xml:space="preserve"> )/ </w:t>
            </w:r>
            <w:r w:rsidR="00815353" w:rsidRPr="00F67237">
              <w:rPr>
                <w:rFonts w:ascii="Nyala" w:eastAsia="MingLiU" w:hAnsi="Nyala" w:cs="Nyala"/>
                <w:sz w:val="20"/>
                <w:szCs w:val="20"/>
              </w:rPr>
              <w:t>ኢዲሲ</w:t>
            </w:r>
          </w:p>
          <w:p w14:paraId="2A15CB63" w14:textId="16495512" w:rsidR="000908B2" w:rsidRPr="00F67237" w:rsidRDefault="000908B2" w:rsidP="00CE081D">
            <w:pPr>
              <w:spacing w:beforeLines="20" w:before="48" w:afterLines="20" w:after="48"/>
              <w:rPr>
                <w:rFonts w:ascii="Arial" w:hAnsi="Arial" w:cs="Arial"/>
                <w:sz w:val="20"/>
                <w:szCs w:val="20"/>
              </w:rPr>
            </w:pPr>
            <w:r w:rsidRPr="00F67237">
              <w:rPr>
                <w:rFonts w:ascii="Arial" w:hAnsi="Arial" w:cs="Arial"/>
                <w:sz w:val="20"/>
                <w:szCs w:val="20"/>
              </w:rPr>
              <w:t>3 = TVET College (BSED)</w:t>
            </w:r>
            <w:r w:rsidR="00815353" w:rsidRPr="00F67237">
              <w:rPr>
                <w:rFonts w:ascii="Arial" w:hAnsi="Arial" w:cs="Arial"/>
                <w:sz w:val="20"/>
                <w:szCs w:val="20"/>
              </w:rPr>
              <w:t xml:space="preserve"> </w:t>
            </w:r>
            <w:r w:rsidR="00815353" w:rsidRPr="00F67237">
              <w:rPr>
                <w:rFonts w:ascii="Nyala" w:hAnsi="Nyala" w:cs="Nyala"/>
                <w:sz w:val="20"/>
                <w:szCs w:val="20"/>
              </w:rPr>
              <w:t>የቴ</w:t>
            </w:r>
            <w:r w:rsidR="00815353" w:rsidRPr="00F67237">
              <w:rPr>
                <w:rFonts w:ascii="Arial" w:hAnsi="Arial" w:cs="Arial"/>
                <w:sz w:val="20"/>
                <w:szCs w:val="20"/>
              </w:rPr>
              <w:t>/</w:t>
            </w:r>
            <w:r w:rsidR="00815353" w:rsidRPr="00F67237">
              <w:rPr>
                <w:rFonts w:ascii="Nyala" w:hAnsi="Nyala" w:cs="Nyala"/>
                <w:sz w:val="20"/>
                <w:szCs w:val="20"/>
              </w:rPr>
              <w:t>ሙያ</w:t>
            </w:r>
            <w:r w:rsidR="00815353" w:rsidRPr="00F67237">
              <w:rPr>
                <w:rFonts w:ascii="Arial" w:hAnsi="Arial" w:cs="Arial"/>
                <w:sz w:val="20"/>
                <w:szCs w:val="20"/>
              </w:rPr>
              <w:t xml:space="preserve"> </w:t>
            </w:r>
            <w:r w:rsidR="00815353" w:rsidRPr="00F67237">
              <w:rPr>
                <w:rFonts w:ascii="Nyala" w:hAnsi="Nyala" w:cs="Nyala"/>
                <w:sz w:val="20"/>
                <w:szCs w:val="20"/>
              </w:rPr>
              <w:t>ኮሌጅ</w:t>
            </w:r>
            <w:r w:rsidR="00815353" w:rsidRPr="00F67237">
              <w:rPr>
                <w:rFonts w:ascii="Arial" w:hAnsi="Arial" w:cs="Arial"/>
                <w:sz w:val="20"/>
                <w:szCs w:val="20"/>
              </w:rPr>
              <w:t xml:space="preserve"> (BSED)</w:t>
            </w:r>
          </w:p>
          <w:p w14:paraId="559D8C17" w14:textId="19A2AF5D" w:rsidR="000908B2" w:rsidRPr="00F67237" w:rsidRDefault="000908B2" w:rsidP="00CE081D">
            <w:pPr>
              <w:spacing w:beforeLines="20" w:before="48" w:afterLines="20" w:after="48"/>
              <w:rPr>
                <w:rFonts w:ascii="Arial" w:hAnsi="Arial" w:cs="Arial"/>
                <w:sz w:val="20"/>
                <w:szCs w:val="20"/>
              </w:rPr>
            </w:pPr>
            <w:r w:rsidRPr="00F67237">
              <w:rPr>
                <w:rFonts w:ascii="Arial" w:hAnsi="Arial" w:cs="Arial"/>
                <w:sz w:val="20"/>
                <w:szCs w:val="20"/>
              </w:rPr>
              <w:t>4 = TVET College (PI)</w:t>
            </w:r>
            <w:r w:rsidR="00815353" w:rsidRPr="00F67237">
              <w:rPr>
                <w:rFonts w:ascii="Arial" w:hAnsi="Arial" w:cs="Arial"/>
                <w:sz w:val="20"/>
                <w:szCs w:val="20"/>
              </w:rPr>
              <w:t xml:space="preserve"> </w:t>
            </w:r>
            <w:r w:rsidR="00815353" w:rsidRPr="00F67237">
              <w:rPr>
                <w:rFonts w:ascii="Nyala" w:hAnsi="Nyala" w:cs="Nyala"/>
                <w:sz w:val="20"/>
                <w:szCs w:val="20"/>
              </w:rPr>
              <w:t>የቴ</w:t>
            </w:r>
            <w:r w:rsidR="00815353" w:rsidRPr="00F67237">
              <w:rPr>
                <w:rFonts w:ascii="Arial" w:hAnsi="Arial" w:cs="Arial"/>
                <w:sz w:val="20"/>
                <w:szCs w:val="20"/>
              </w:rPr>
              <w:t>/</w:t>
            </w:r>
            <w:r w:rsidR="00815353" w:rsidRPr="00F67237">
              <w:rPr>
                <w:rFonts w:ascii="Nyala" w:hAnsi="Nyala" w:cs="Nyala"/>
                <w:sz w:val="20"/>
                <w:szCs w:val="20"/>
              </w:rPr>
              <w:t>ሙያ</w:t>
            </w:r>
            <w:r w:rsidR="00815353" w:rsidRPr="00F67237">
              <w:rPr>
                <w:rFonts w:ascii="Arial" w:hAnsi="Arial" w:cs="Arial"/>
                <w:sz w:val="20"/>
                <w:szCs w:val="20"/>
              </w:rPr>
              <w:t xml:space="preserve"> </w:t>
            </w:r>
            <w:r w:rsidR="00815353" w:rsidRPr="00F67237">
              <w:rPr>
                <w:rFonts w:ascii="Nyala" w:hAnsi="Nyala" w:cs="Nyala"/>
                <w:sz w:val="20"/>
                <w:szCs w:val="20"/>
              </w:rPr>
              <w:t>ኮሌጅ</w:t>
            </w:r>
            <w:r w:rsidR="00815353" w:rsidRPr="00F67237">
              <w:rPr>
                <w:rFonts w:ascii="Arial" w:hAnsi="Arial" w:cs="Arial"/>
                <w:sz w:val="20"/>
                <w:szCs w:val="20"/>
              </w:rPr>
              <w:t xml:space="preserve"> (PI)</w:t>
            </w:r>
          </w:p>
          <w:p w14:paraId="59370DBF" w14:textId="44C52524" w:rsidR="000908B2" w:rsidRPr="00F67237" w:rsidRDefault="000908B2" w:rsidP="0069656F">
            <w:pPr>
              <w:rPr>
                <w:rFonts w:ascii="Arial" w:hAnsi="Arial" w:cs="Arial"/>
                <w:sz w:val="20"/>
                <w:szCs w:val="20"/>
              </w:rPr>
            </w:pPr>
            <w:r w:rsidRPr="00F67237">
              <w:rPr>
                <w:rFonts w:ascii="Arial" w:hAnsi="Arial" w:cs="Arial"/>
                <w:sz w:val="20"/>
                <w:szCs w:val="20"/>
              </w:rPr>
              <w:t>5 = TVET College (don’t know the training type)</w:t>
            </w:r>
            <w:r w:rsidR="00485D1D" w:rsidRPr="00F67237">
              <w:rPr>
                <w:rFonts w:ascii="Arial" w:hAnsi="Arial" w:cs="Arial"/>
                <w:sz w:val="20"/>
                <w:szCs w:val="20"/>
              </w:rPr>
              <w:t xml:space="preserve"> </w:t>
            </w:r>
            <w:r w:rsidR="00485D1D" w:rsidRPr="00F67237">
              <w:rPr>
                <w:rFonts w:ascii="Nyala" w:hAnsi="Nyala" w:cs="Nyala"/>
                <w:sz w:val="20"/>
                <w:szCs w:val="20"/>
              </w:rPr>
              <w:t>የቴ</w:t>
            </w:r>
            <w:r w:rsidR="00485D1D" w:rsidRPr="00F67237">
              <w:rPr>
                <w:rFonts w:ascii="Arial" w:hAnsi="Arial" w:cs="Arial"/>
                <w:sz w:val="20"/>
                <w:szCs w:val="20"/>
              </w:rPr>
              <w:t>/</w:t>
            </w:r>
            <w:r w:rsidR="00485D1D" w:rsidRPr="00F67237">
              <w:rPr>
                <w:rFonts w:ascii="Nyala" w:hAnsi="Nyala" w:cs="Nyala"/>
                <w:sz w:val="20"/>
                <w:szCs w:val="20"/>
              </w:rPr>
              <w:t>ሙያ</w:t>
            </w:r>
            <w:r w:rsidR="00485D1D" w:rsidRPr="00F67237">
              <w:rPr>
                <w:rFonts w:ascii="Arial" w:hAnsi="Arial" w:cs="Arial"/>
                <w:sz w:val="20"/>
                <w:szCs w:val="20"/>
              </w:rPr>
              <w:t xml:space="preserve"> </w:t>
            </w:r>
            <w:r w:rsidR="00485D1D" w:rsidRPr="00F67237">
              <w:rPr>
                <w:rFonts w:ascii="Nyala" w:hAnsi="Nyala" w:cs="Nyala"/>
                <w:sz w:val="20"/>
                <w:szCs w:val="20"/>
              </w:rPr>
              <w:t>ኮሌጅ</w:t>
            </w:r>
            <w:r w:rsidR="00FC6AEB" w:rsidRPr="00F67237">
              <w:rPr>
                <w:rFonts w:ascii="Arial" w:hAnsi="Arial" w:cs="Arial"/>
                <w:sz w:val="20"/>
                <w:szCs w:val="20"/>
              </w:rPr>
              <w:t>/</w:t>
            </w:r>
            <w:r w:rsidR="00FC6AEB" w:rsidRPr="00F67237">
              <w:rPr>
                <w:rFonts w:ascii="Nyala" w:hAnsi="Nyala" w:cs="Nyala"/>
                <w:sz w:val="20"/>
                <w:szCs w:val="20"/>
              </w:rPr>
              <w:t>የሥልጠና</w:t>
            </w:r>
            <w:r w:rsidR="00FC6AEB" w:rsidRPr="00F67237">
              <w:rPr>
                <w:rFonts w:ascii="Arial" w:hAnsi="Arial" w:cs="Arial"/>
                <w:sz w:val="20"/>
                <w:szCs w:val="20"/>
              </w:rPr>
              <w:t xml:space="preserve"> </w:t>
            </w:r>
            <w:r w:rsidR="00FC6AEB" w:rsidRPr="00F67237">
              <w:rPr>
                <w:rFonts w:ascii="Nyala" w:hAnsi="Nyala" w:cs="Nyala"/>
                <w:sz w:val="20"/>
                <w:szCs w:val="20"/>
              </w:rPr>
              <w:t>አይነቱን</w:t>
            </w:r>
            <w:r w:rsidR="00FC6AEB" w:rsidRPr="00F67237">
              <w:rPr>
                <w:rFonts w:ascii="Arial" w:hAnsi="Arial" w:cs="Arial"/>
                <w:sz w:val="20"/>
                <w:szCs w:val="20"/>
              </w:rPr>
              <w:t xml:space="preserve"> </w:t>
            </w:r>
            <w:r w:rsidR="00FC6AEB" w:rsidRPr="00F67237">
              <w:rPr>
                <w:rFonts w:ascii="Nyala" w:hAnsi="Nyala" w:cs="Nyala"/>
                <w:sz w:val="20"/>
                <w:szCs w:val="20"/>
              </w:rPr>
              <w:t>አላውቀውም</w:t>
            </w:r>
            <w:r w:rsidR="0069656F">
              <w:rPr>
                <w:rFonts w:ascii="Arial" w:hAnsi="Arial" w:cs="Arial"/>
                <w:sz w:val="20"/>
                <w:szCs w:val="20"/>
              </w:rPr>
              <w:t>/</w:t>
            </w:r>
          </w:p>
          <w:p w14:paraId="212866F0" w14:textId="417E57DE" w:rsidR="000908B2" w:rsidRPr="00F67237" w:rsidRDefault="009F2725" w:rsidP="00CE081D">
            <w:pPr>
              <w:spacing w:beforeLines="20" w:before="48" w:afterLines="20" w:after="48"/>
              <w:rPr>
                <w:rFonts w:ascii="Arial" w:hAnsi="Arial" w:cs="Arial"/>
                <w:sz w:val="20"/>
                <w:szCs w:val="20"/>
              </w:rPr>
            </w:pPr>
            <w:r>
              <w:rPr>
                <w:rFonts w:ascii="Arial" w:hAnsi="Arial" w:cs="Arial"/>
                <w:sz w:val="20"/>
                <w:szCs w:val="20"/>
              </w:rPr>
              <w:t>6</w:t>
            </w:r>
            <w:r w:rsidRPr="00F67237">
              <w:rPr>
                <w:rFonts w:ascii="Arial" w:hAnsi="Arial" w:cs="Arial"/>
                <w:sz w:val="20"/>
                <w:szCs w:val="20"/>
              </w:rPr>
              <w:t xml:space="preserve"> </w:t>
            </w:r>
            <w:r w:rsidR="000908B2" w:rsidRPr="00F67237">
              <w:rPr>
                <w:rFonts w:ascii="Arial" w:hAnsi="Arial" w:cs="Arial"/>
                <w:sz w:val="20"/>
                <w:szCs w:val="20"/>
              </w:rPr>
              <w:t>= Other college/ school</w:t>
            </w:r>
            <w:r w:rsidR="00815353" w:rsidRPr="00F67237">
              <w:rPr>
                <w:rFonts w:ascii="Arial" w:hAnsi="Arial" w:cs="Arial"/>
                <w:sz w:val="20"/>
                <w:szCs w:val="20"/>
              </w:rPr>
              <w:t xml:space="preserve"> </w:t>
            </w:r>
            <w:r w:rsidR="00815353" w:rsidRPr="00F67237">
              <w:rPr>
                <w:rFonts w:ascii="Nyala" w:hAnsi="Nyala" w:cs="Nyala"/>
                <w:sz w:val="20"/>
                <w:szCs w:val="20"/>
              </w:rPr>
              <w:t>ሌላ</w:t>
            </w:r>
            <w:r w:rsidR="00815353" w:rsidRPr="00F67237">
              <w:rPr>
                <w:rFonts w:ascii="Arial" w:hAnsi="Arial" w:cs="Arial"/>
                <w:sz w:val="20"/>
                <w:szCs w:val="20"/>
              </w:rPr>
              <w:t xml:space="preserve"> </w:t>
            </w:r>
            <w:r w:rsidR="00815353" w:rsidRPr="00F67237">
              <w:rPr>
                <w:rFonts w:ascii="Nyala" w:hAnsi="Nyala" w:cs="Nyala"/>
                <w:sz w:val="20"/>
                <w:szCs w:val="20"/>
              </w:rPr>
              <w:t>ኮሌጅ</w:t>
            </w:r>
            <w:r w:rsidR="00815353" w:rsidRPr="00F67237">
              <w:rPr>
                <w:rFonts w:ascii="Arial" w:hAnsi="Arial" w:cs="Arial"/>
                <w:sz w:val="20"/>
                <w:szCs w:val="20"/>
              </w:rPr>
              <w:t xml:space="preserve">/ </w:t>
            </w:r>
            <w:r w:rsidR="00815353" w:rsidRPr="00F67237">
              <w:rPr>
                <w:rFonts w:ascii="Nyala" w:hAnsi="Nyala" w:cs="Nyala"/>
                <w:sz w:val="20"/>
                <w:szCs w:val="20"/>
              </w:rPr>
              <w:t>ትምህርት</w:t>
            </w:r>
            <w:r w:rsidR="00815353" w:rsidRPr="00F67237">
              <w:rPr>
                <w:rFonts w:ascii="Arial" w:hAnsi="Arial" w:cs="Arial"/>
                <w:sz w:val="20"/>
                <w:szCs w:val="20"/>
              </w:rPr>
              <w:t xml:space="preserve"> </w:t>
            </w:r>
            <w:r w:rsidR="00815353" w:rsidRPr="00F67237">
              <w:rPr>
                <w:rFonts w:ascii="Nyala" w:hAnsi="Nyala" w:cs="Nyala"/>
                <w:sz w:val="20"/>
                <w:szCs w:val="20"/>
              </w:rPr>
              <w:t>ቤት</w:t>
            </w:r>
          </w:p>
          <w:p w14:paraId="54638834" w14:textId="26FDA914" w:rsidR="000908B2" w:rsidRPr="00F67237" w:rsidRDefault="009F2725" w:rsidP="00CE081D">
            <w:pPr>
              <w:rPr>
                <w:rFonts w:ascii="Arial" w:hAnsi="Arial" w:cs="Arial"/>
                <w:sz w:val="20"/>
                <w:szCs w:val="20"/>
              </w:rPr>
            </w:pPr>
            <w:r>
              <w:rPr>
                <w:rFonts w:ascii="Arial" w:hAnsi="Arial" w:cs="Arial"/>
                <w:sz w:val="20"/>
                <w:szCs w:val="20"/>
              </w:rPr>
              <w:t>7</w:t>
            </w:r>
            <w:r w:rsidRPr="00F67237">
              <w:rPr>
                <w:rFonts w:ascii="Arial" w:hAnsi="Arial" w:cs="Arial"/>
                <w:sz w:val="20"/>
                <w:szCs w:val="20"/>
              </w:rPr>
              <w:t xml:space="preserve"> </w:t>
            </w:r>
            <w:r w:rsidR="000908B2" w:rsidRPr="00F67237">
              <w:rPr>
                <w:rFonts w:ascii="Arial" w:hAnsi="Arial" w:cs="Arial"/>
                <w:sz w:val="20"/>
                <w:szCs w:val="20"/>
              </w:rPr>
              <w:t xml:space="preserve">= Other </w:t>
            </w:r>
            <w:r w:rsidR="000908B2" w:rsidRPr="00F67237">
              <w:rPr>
                <w:rFonts w:ascii="Arial" w:hAnsi="Arial" w:cs="Arial"/>
                <w:b/>
                <w:i/>
                <w:sz w:val="20"/>
                <w:szCs w:val="20"/>
              </w:rPr>
              <w:t>(please specify)</w:t>
            </w:r>
            <w:r w:rsidR="000908B2" w:rsidRPr="00F67237">
              <w:rPr>
                <w:rFonts w:ascii="Arial" w:hAnsi="Arial" w:cs="Arial"/>
                <w:sz w:val="20"/>
                <w:szCs w:val="20"/>
              </w:rPr>
              <w:t>:</w:t>
            </w:r>
            <w:r w:rsidR="00815353" w:rsidRPr="00F67237">
              <w:rPr>
                <w:rFonts w:ascii="Arial" w:hAnsi="Arial" w:cs="Arial"/>
                <w:sz w:val="20"/>
                <w:szCs w:val="20"/>
              </w:rPr>
              <w:t xml:space="preserve"> </w:t>
            </w:r>
            <w:r w:rsidR="00815353" w:rsidRPr="00F67237">
              <w:rPr>
                <w:rFonts w:ascii="Nyala" w:hAnsi="Nyala" w:cs="Nyala"/>
                <w:sz w:val="20"/>
                <w:szCs w:val="20"/>
              </w:rPr>
              <w:t>ሌላ</w:t>
            </w:r>
            <w:r w:rsidR="00815353" w:rsidRPr="00F67237">
              <w:rPr>
                <w:rFonts w:ascii="Arial" w:hAnsi="Arial" w:cs="Arial"/>
                <w:sz w:val="20"/>
                <w:szCs w:val="20"/>
              </w:rPr>
              <w:t xml:space="preserve"> </w:t>
            </w:r>
            <w:r w:rsidR="00815353" w:rsidRPr="00F67237">
              <w:rPr>
                <w:rFonts w:ascii="Arial" w:hAnsi="Arial" w:cs="Arial"/>
                <w:b/>
                <w:i/>
                <w:sz w:val="20"/>
                <w:szCs w:val="20"/>
              </w:rPr>
              <w:t>(</w:t>
            </w:r>
            <w:r w:rsidR="00815353" w:rsidRPr="00F67237">
              <w:rPr>
                <w:rFonts w:ascii="Nyala" w:hAnsi="Nyala" w:cs="Nyala"/>
                <w:b/>
                <w:i/>
                <w:sz w:val="20"/>
                <w:szCs w:val="20"/>
              </w:rPr>
              <w:t>እባክዎ</w:t>
            </w:r>
            <w:r w:rsidR="00815353" w:rsidRPr="00F67237">
              <w:rPr>
                <w:rFonts w:ascii="Arial" w:hAnsi="Arial" w:cs="Arial"/>
                <w:b/>
                <w:i/>
                <w:sz w:val="20"/>
                <w:szCs w:val="20"/>
              </w:rPr>
              <w:t xml:space="preserve"> </w:t>
            </w:r>
            <w:r w:rsidR="00815353" w:rsidRPr="00F67237">
              <w:rPr>
                <w:rFonts w:ascii="Nyala" w:hAnsi="Nyala" w:cs="Nyala"/>
                <w:b/>
                <w:i/>
                <w:sz w:val="20"/>
                <w:szCs w:val="20"/>
              </w:rPr>
              <w:t>ይግለፁ</w:t>
            </w:r>
            <w:r w:rsidR="00815353" w:rsidRPr="00F67237">
              <w:rPr>
                <w:rFonts w:ascii="Arial" w:hAnsi="Arial" w:cs="Arial"/>
                <w:b/>
                <w:i/>
                <w:sz w:val="20"/>
                <w:szCs w:val="20"/>
              </w:rPr>
              <w:t>)</w:t>
            </w:r>
            <w:r w:rsidR="00815353" w:rsidRPr="00F67237">
              <w:rPr>
                <w:rFonts w:ascii="Arial" w:hAnsi="Arial" w:cs="Arial"/>
                <w:sz w:val="20"/>
                <w:szCs w:val="20"/>
              </w:rPr>
              <w:t xml:space="preserve">: </w:t>
            </w:r>
            <w:r w:rsidR="000908B2" w:rsidRPr="00F67237">
              <w:rPr>
                <w:rFonts w:ascii="Arial" w:hAnsi="Arial" w:cs="Arial"/>
                <w:sz w:val="20"/>
                <w:szCs w:val="20"/>
              </w:rPr>
              <w:t xml:space="preserve"> __________________</w:t>
            </w:r>
          </w:p>
        </w:tc>
      </w:tr>
      <w:tr w:rsidR="000908B2" w:rsidRPr="00F67237" w14:paraId="754C6599" w14:textId="77777777" w:rsidTr="006E7BD9">
        <w:trPr>
          <w:trHeight w:val="333"/>
        </w:trPr>
        <w:tc>
          <w:tcPr>
            <w:tcW w:w="918" w:type="dxa"/>
            <w:gridSpan w:val="2"/>
          </w:tcPr>
          <w:p w14:paraId="5AF1BA41" w14:textId="2B4F9BB2" w:rsidR="000908B2" w:rsidRPr="00F67237" w:rsidRDefault="000908B2" w:rsidP="003435FC">
            <w:pPr>
              <w:rPr>
                <w:rFonts w:ascii="Arial" w:hAnsi="Arial" w:cs="Arial"/>
                <w:sz w:val="20"/>
                <w:szCs w:val="20"/>
              </w:rPr>
            </w:pPr>
            <w:r w:rsidRPr="00F67237">
              <w:rPr>
                <w:rFonts w:ascii="Arial" w:hAnsi="Arial" w:cs="Arial"/>
                <w:sz w:val="20"/>
                <w:szCs w:val="20"/>
              </w:rPr>
              <w:t>17</w:t>
            </w:r>
          </w:p>
        </w:tc>
        <w:tc>
          <w:tcPr>
            <w:tcW w:w="8144" w:type="dxa"/>
            <w:gridSpan w:val="2"/>
          </w:tcPr>
          <w:p w14:paraId="0AF14B21" w14:textId="78F236F4" w:rsidR="00443DF6" w:rsidRPr="00F67237" w:rsidRDefault="000908B2" w:rsidP="00443DF6">
            <w:pPr>
              <w:rPr>
                <w:rFonts w:ascii="Arial" w:hAnsi="Arial" w:cs="Arial"/>
                <w:sz w:val="20"/>
                <w:szCs w:val="20"/>
              </w:rPr>
            </w:pPr>
            <w:r w:rsidRPr="00F67237">
              <w:rPr>
                <w:rFonts w:ascii="Arial" w:hAnsi="Arial" w:cs="Arial"/>
                <w:sz w:val="20"/>
                <w:szCs w:val="20"/>
              </w:rPr>
              <w:t xml:space="preserve">How useful was the training you have participated in for improving your business success? </w:t>
            </w:r>
            <w:r w:rsidRPr="00F67237">
              <w:rPr>
                <w:rFonts w:ascii="Arial" w:hAnsi="Arial" w:cs="Arial"/>
                <w:b/>
                <w:sz w:val="20"/>
                <w:szCs w:val="20"/>
              </w:rPr>
              <w:t>(</w:t>
            </w:r>
            <w:r w:rsidRPr="00F67237">
              <w:rPr>
                <w:rFonts w:ascii="Arial" w:hAnsi="Arial" w:cs="Arial"/>
                <w:b/>
                <w:i/>
                <w:sz w:val="20"/>
                <w:szCs w:val="20"/>
              </w:rPr>
              <w:t>Show scale and read out)</w:t>
            </w:r>
            <w:r w:rsidR="00443DF6" w:rsidRPr="00F67237">
              <w:rPr>
                <w:rFonts w:ascii="Arial" w:hAnsi="Arial" w:cs="Arial"/>
                <w:i/>
                <w:sz w:val="20"/>
                <w:szCs w:val="20"/>
              </w:rPr>
              <w:t xml:space="preserve"> </w:t>
            </w:r>
            <w:r w:rsidR="00443DF6" w:rsidRPr="00F67237">
              <w:rPr>
                <w:rFonts w:ascii="Nyala" w:hAnsi="Nyala" w:cs="Nyala"/>
                <w:i/>
                <w:sz w:val="20"/>
                <w:szCs w:val="20"/>
              </w:rPr>
              <w:t>ስልጠናው</w:t>
            </w:r>
            <w:r w:rsidR="00443DF6" w:rsidRPr="00F67237">
              <w:rPr>
                <w:rFonts w:ascii="Arial" w:hAnsi="Arial" w:cs="Arial"/>
                <w:i/>
                <w:sz w:val="20"/>
                <w:szCs w:val="20"/>
              </w:rPr>
              <w:t xml:space="preserve"> </w:t>
            </w:r>
            <w:r w:rsidR="00443DF6" w:rsidRPr="00F67237">
              <w:rPr>
                <w:rFonts w:ascii="Nyala" w:hAnsi="Nyala" w:cs="Nyala"/>
                <w:i/>
                <w:sz w:val="20"/>
                <w:szCs w:val="20"/>
              </w:rPr>
              <w:t>የንግድ</w:t>
            </w:r>
            <w:r w:rsidR="00443DF6" w:rsidRPr="00F67237">
              <w:rPr>
                <w:rFonts w:ascii="Arial" w:hAnsi="Arial" w:cs="Arial"/>
                <w:i/>
                <w:sz w:val="20"/>
                <w:szCs w:val="20"/>
              </w:rPr>
              <w:t xml:space="preserve"> </w:t>
            </w:r>
            <w:r w:rsidR="00443DF6" w:rsidRPr="00F67237">
              <w:rPr>
                <w:rFonts w:ascii="Nyala" w:hAnsi="Nyala" w:cs="Nyala"/>
                <w:i/>
                <w:sz w:val="20"/>
                <w:szCs w:val="20"/>
              </w:rPr>
              <w:t>ስራዎን</w:t>
            </w:r>
            <w:r w:rsidR="00443DF6" w:rsidRPr="00F67237">
              <w:rPr>
                <w:rFonts w:ascii="Arial" w:hAnsi="Arial" w:cs="Arial"/>
                <w:i/>
                <w:sz w:val="20"/>
                <w:szCs w:val="20"/>
              </w:rPr>
              <w:t xml:space="preserve"> </w:t>
            </w:r>
            <w:r w:rsidR="00443DF6" w:rsidRPr="00F67237">
              <w:rPr>
                <w:rFonts w:ascii="Nyala" w:hAnsi="Nyala" w:cs="Nyala"/>
                <w:i/>
                <w:sz w:val="20"/>
                <w:szCs w:val="20"/>
              </w:rPr>
              <w:t>ስኬታማነት</w:t>
            </w:r>
            <w:r w:rsidR="00443DF6" w:rsidRPr="00F67237">
              <w:rPr>
                <w:rFonts w:ascii="Arial" w:hAnsi="Arial" w:cs="Arial"/>
                <w:i/>
                <w:sz w:val="20"/>
                <w:szCs w:val="20"/>
              </w:rPr>
              <w:t xml:space="preserve"> </w:t>
            </w:r>
            <w:r w:rsidR="00443DF6" w:rsidRPr="00F67237">
              <w:rPr>
                <w:rFonts w:ascii="Nyala" w:hAnsi="Nyala" w:cs="Nyala"/>
                <w:i/>
                <w:sz w:val="20"/>
                <w:szCs w:val="20"/>
              </w:rPr>
              <w:t>በማሻሻል</w:t>
            </w:r>
            <w:r w:rsidR="00443DF6" w:rsidRPr="00F67237">
              <w:rPr>
                <w:rFonts w:ascii="Arial" w:hAnsi="Arial" w:cs="Arial"/>
                <w:i/>
                <w:sz w:val="20"/>
                <w:szCs w:val="20"/>
              </w:rPr>
              <w:t xml:space="preserve"> </w:t>
            </w:r>
            <w:r w:rsidR="00443DF6" w:rsidRPr="00F67237">
              <w:rPr>
                <w:rFonts w:ascii="Nyala" w:hAnsi="Nyala" w:cs="Nyala"/>
                <w:i/>
                <w:sz w:val="20"/>
                <w:szCs w:val="20"/>
              </w:rPr>
              <w:t>ረገድ</w:t>
            </w:r>
            <w:r w:rsidR="00443DF6" w:rsidRPr="00F67237">
              <w:rPr>
                <w:rFonts w:ascii="Arial" w:hAnsi="Arial" w:cs="Arial"/>
                <w:i/>
                <w:sz w:val="20"/>
                <w:szCs w:val="20"/>
              </w:rPr>
              <w:t xml:space="preserve"> </w:t>
            </w:r>
            <w:r w:rsidR="00443DF6" w:rsidRPr="00F67237">
              <w:rPr>
                <w:rFonts w:ascii="Nyala" w:hAnsi="Nyala" w:cs="Nyala"/>
                <w:i/>
                <w:sz w:val="20"/>
                <w:szCs w:val="20"/>
              </w:rPr>
              <w:t>ምን</w:t>
            </w:r>
            <w:r w:rsidR="00443DF6" w:rsidRPr="00F67237">
              <w:rPr>
                <w:rFonts w:ascii="Arial" w:hAnsi="Arial" w:cs="Arial"/>
                <w:i/>
                <w:sz w:val="20"/>
                <w:szCs w:val="20"/>
              </w:rPr>
              <w:t xml:space="preserve"> </w:t>
            </w:r>
            <w:r w:rsidR="00443DF6" w:rsidRPr="00F67237">
              <w:rPr>
                <w:rFonts w:ascii="Nyala" w:hAnsi="Nyala" w:cs="Nyala"/>
                <w:i/>
                <w:sz w:val="20"/>
                <w:szCs w:val="20"/>
              </w:rPr>
              <w:t>ያህል</w:t>
            </w:r>
            <w:r w:rsidR="00443DF6" w:rsidRPr="00F67237">
              <w:rPr>
                <w:rFonts w:ascii="Arial" w:hAnsi="Arial" w:cs="Arial"/>
                <w:i/>
                <w:sz w:val="20"/>
                <w:szCs w:val="20"/>
              </w:rPr>
              <w:t xml:space="preserve"> </w:t>
            </w:r>
            <w:r w:rsidR="00443DF6" w:rsidRPr="00F67237">
              <w:rPr>
                <w:rFonts w:ascii="Nyala" w:hAnsi="Nyala" w:cs="Nyala"/>
                <w:i/>
                <w:sz w:val="20"/>
                <w:szCs w:val="20"/>
              </w:rPr>
              <w:t>ጠቃሚ</w:t>
            </w:r>
            <w:r w:rsidR="00443DF6" w:rsidRPr="00F67237">
              <w:rPr>
                <w:rFonts w:ascii="Arial" w:hAnsi="Arial" w:cs="Arial"/>
                <w:i/>
                <w:sz w:val="20"/>
                <w:szCs w:val="20"/>
              </w:rPr>
              <w:t xml:space="preserve"> </w:t>
            </w:r>
            <w:r w:rsidR="00443DF6" w:rsidRPr="00F67237">
              <w:rPr>
                <w:rFonts w:ascii="Nyala" w:hAnsi="Nyala" w:cs="Nyala"/>
                <w:i/>
                <w:sz w:val="20"/>
                <w:szCs w:val="20"/>
              </w:rPr>
              <w:t>ነበር</w:t>
            </w:r>
            <w:r w:rsidR="00443DF6" w:rsidRPr="00F67237">
              <w:rPr>
                <w:rFonts w:ascii="Arial" w:hAnsi="Arial" w:cs="Arial"/>
                <w:b/>
                <w:i/>
                <w:sz w:val="20"/>
                <w:szCs w:val="20"/>
              </w:rPr>
              <w:t xml:space="preserve"> </w:t>
            </w:r>
            <w:r w:rsidR="00443DF6" w:rsidRPr="00F67237">
              <w:rPr>
                <w:rFonts w:ascii="Arial" w:hAnsi="Arial" w:cs="Arial"/>
                <w:sz w:val="20"/>
                <w:szCs w:val="20"/>
              </w:rPr>
              <w:t>? (</w:t>
            </w:r>
            <w:r w:rsidR="00443DF6" w:rsidRPr="00F67237">
              <w:rPr>
                <w:rFonts w:ascii="Nyala" w:hAnsi="Nyala" w:cs="Nyala"/>
                <w:b/>
                <w:sz w:val="20"/>
                <w:szCs w:val="20"/>
              </w:rPr>
              <w:t>ምርጫዎቹን</w:t>
            </w:r>
            <w:r w:rsidR="00443DF6" w:rsidRPr="00F67237">
              <w:rPr>
                <w:rFonts w:ascii="Arial" w:hAnsi="Arial" w:cs="Arial"/>
                <w:b/>
                <w:sz w:val="20"/>
                <w:szCs w:val="20"/>
              </w:rPr>
              <w:t xml:space="preserve"> </w:t>
            </w:r>
            <w:r w:rsidR="00443DF6" w:rsidRPr="00F67237">
              <w:rPr>
                <w:rFonts w:ascii="Nyala" w:hAnsi="Nyala" w:cs="Nyala"/>
                <w:b/>
                <w:sz w:val="20"/>
                <w:szCs w:val="20"/>
              </w:rPr>
              <w:t>ያሳዩና</w:t>
            </w:r>
            <w:r w:rsidR="00443DF6" w:rsidRPr="00F67237">
              <w:rPr>
                <w:rFonts w:ascii="Arial" w:hAnsi="Arial" w:cs="Arial"/>
                <w:b/>
                <w:sz w:val="20"/>
                <w:szCs w:val="20"/>
              </w:rPr>
              <w:t xml:space="preserve"> </w:t>
            </w:r>
            <w:r w:rsidR="00443DF6" w:rsidRPr="00F67237">
              <w:rPr>
                <w:rFonts w:ascii="Nyala" w:hAnsi="Nyala" w:cs="Nyala"/>
                <w:b/>
                <w:sz w:val="20"/>
                <w:szCs w:val="20"/>
              </w:rPr>
              <w:t>ያንብቡላቸው</w:t>
            </w:r>
            <w:r w:rsidR="00443DF6" w:rsidRPr="00F67237">
              <w:rPr>
                <w:rFonts w:ascii="Arial" w:hAnsi="Arial" w:cs="Arial"/>
                <w:sz w:val="20"/>
                <w:szCs w:val="20"/>
              </w:rPr>
              <w:t>)</w:t>
            </w:r>
          </w:p>
          <w:p w14:paraId="65DBF193" w14:textId="77777777" w:rsidR="00443DF6" w:rsidRPr="00F67237" w:rsidRDefault="00443DF6" w:rsidP="00443DF6">
            <w:pPr>
              <w:rPr>
                <w:rFonts w:ascii="Arial" w:hAnsi="Arial" w:cs="Arial"/>
                <w:sz w:val="20"/>
                <w:szCs w:val="20"/>
              </w:rPr>
            </w:pPr>
          </w:p>
          <w:tbl>
            <w:tblPr>
              <w:tblStyle w:val="TableGrid"/>
              <w:tblW w:w="0" w:type="auto"/>
              <w:tblLayout w:type="fixed"/>
              <w:tblLook w:val="04A0" w:firstRow="1" w:lastRow="0" w:firstColumn="1" w:lastColumn="0" w:noHBand="0" w:noVBand="1"/>
            </w:tblPr>
            <w:tblGrid>
              <w:gridCol w:w="1146"/>
              <w:gridCol w:w="1151"/>
              <w:gridCol w:w="1278"/>
              <w:gridCol w:w="1181"/>
              <w:gridCol w:w="967"/>
            </w:tblGrid>
            <w:tr w:rsidR="00443DF6" w:rsidRPr="00F67237" w14:paraId="0F70E447" w14:textId="77777777" w:rsidTr="00500E7F">
              <w:tc>
                <w:tcPr>
                  <w:tcW w:w="1146" w:type="dxa"/>
                  <w:shd w:val="clear" w:color="auto" w:fill="F2F2F2" w:themeFill="background1" w:themeFillShade="F2"/>
                  <w:vAlign w:val="center"/>
                </w:tcPr>
                <w:p w14:paraId="41CF8445" w14:textId="77777777" w:rsidR="00443DF6" w:rsidRPr="00F67237" w:rsidRDefault="00443DF6" w:rsidP="00500E7F">
                  <w:pPr>
                    <w:jc w:val="center"/>
                    <w:rPr>
                      <w:rFonts w:ascii="Arial" w:hAnsi="Arial" w:cs="Arial"/>
                      <w:b/>
                      <w:sz w:val="18"/>
                      <w:szCs w:val="18"/>
                    </w:rPr>
                  </w:pPr>
                  <w:r w:rsidRPr="00F67237">
                    <w:rPr>
                      <w:rFonts w:ascii="Arial" w:hAnsi="Arial" w:cs="Arial"/>
                      <w:b/>
                      <w:sz w:val="18"/>
                      <w:szCs w:val="18"/>
                    </w:rPr>
                    <w:t>Not at all</w:t>
                  </w:r>
                </w:p>
                <w:p w14:paraId="51122C2C" w14:textId="77777777" w:rsidR="00443DF6" w:rsidRPr="00F67237" w:rsidRDefault="00443DF6" w:rsidP="00500E7F">
                  <w:pPr>
                    <w:jc w:val="center"/>
                    <w:rPr>
                      <w:rFonts w:ascii="Arial" w:hAnsi="Arial" w:cs="Arial"/>
                      <w:b/>
                      <w:sz w:val="18"/>
                      <w:szCs w:val="18"/>
                    </w:rPr>
                  </w:pPr>
                  <w:r w:rsidRPr="00F67237">
                    <w:rPr>
                      <w:rFonts w:ascii="Nyala" w:hAnsi="Nyala" w:cs="Nyala"/>
                      <w:b/>
                      <w:sz w:val="18"/>
                      <w:szCs w:val="18"/>
                    </w:rPr>
                    <w:t>ምንም</w:t>
                  </w:r>
                  <w:r w:rsidRPr="00F67237">
                    <w:rPr>
                      <w:rFonts w:ascii="Arial" w:hAnsi="Arial" w:cs="Arial"/>
                      <w:b/>
                      <w:sz w:val="18"/>
                      <w:szCs w:val="18"/>
                    </w:rPr>
                    <w:t xml:space="preserve"> </w:t>
                  </w:r>
                  <w:r w:rsidRPr="00F67237">
                    <w:rPr>
                      <w:rFonts w:ascii="Nyala" w:hAnsi="Nyala" w:cs="Nyala"/>
                      <w:b/>
                      <w:sz w:val="18"/>
                      <w:szCs w:val="18"/>
                    </w:rPr>
                    <w:t>አልጠቀመኝም</w:t>
                  </w:r>
                </w:p>
              </w:tc>
              <w:tc>
                <w:tcPr>
                  <w:tcW w:w="1151" w:type="dxa"/>
                  <w:shd w:val="clear" w:color="auto" w:fill="F2F2F2" w:themeFill="background1" w:themeFillShade="F2"/>
                  <w:vAlign w:val="center"/>
                </w:tcPr>
                <w:p w14:paraId="41357D69" w14:textId="77777777" w:rsidR="00443DF6" w:rsidRPr="00F67237" w:rsidRDefault="00443DF6" w:rsidP="00500E7F">
                  <w:pPr>
                    <w:jc w:val="center"/>
                    <w:rPr>
                      <w:rFonts w:ascii="Arial" w:hAnsi="Arial" w:cs="Arial"/>
                      <w:b/>
                      <w:sz w:val="18"/>
                      <w:szCs w:val="18"/>
                    </w:rPr>
                  </w:pPr>
                  <w:r w:rsidRPr="00F67237">
                    <w:rPr>
                      <w:rFonts w:ascii="Arial" w:hAnsi="Arial" w:cs="Arial"/>
                      <w:b/>
                      <w:sz w:val="18"/>
                      <w:szCs w:val="18"/>
                    </w:rPr>
                    <w:t>Little</w:t>
                  </w:r>
                </w:p>
                <w:p w14:paraId="3C18EE6D" w14:textId="77777777" w:rsidR="00443DF6" w:rsidRPr="00F67237" w:rsidRDefault="00443DF6" w:rsidP="00500E7F">
                  <w:pPr>
                    <w:jc w:val="center"/>
                    <w:rPr>
                      <w:rFonts w:ascii="Arial" w:hAnsi="Arial" w:cs="Arial"/>
                      <w:b/>
                      <w:sz w:val="18"/>
                      <w:szCs w:val="18"/>
                    </w:rPr>
                  </w:pPr>
                  <w:r w:rsidRPr="00F67237">
                    <w:rPr>
                      <w:rFonts w:ascii="Nyala" w:hAnsi="Nyala" w:cs="Nyala"/>
                      <w:b/>
                      <w:sz w:val="18"/>
                      <w:szCs w:val="18"/>
                    </w:rPr>
                    <w:t>ትንሽ</w:t>
                  </w:r>
                </w:p>
              </w:tc>
              <w:tc>
                <w:tcPr>
                  <w:tcW w:w="1278" w:type="dxa"/>
                  <w:shd w:val="clear" w:color="auto" w:fill="F2F2F2" w:themeFill="background1" w:themeFillShade="F2"/>
                  <w:vAlign w:val="center"/>
                </w:tcPr>
                <w:p w14:paraId="237F97CD" w14:textId="77777777" w:rsidR="00443DF6" w:rsidRPr="00F67237" w:rsidRDefault="00443DF6" w:rsidP="00500E7F">
                  <w:pPr>
                    <w:jc w:val="center"/>
                    <w:rPr>
                      <w:rFonts w:ascii="Arial" w:hAnsi="Arial" w:cs="Arial"/>
                      <w:b/>
                      <w:sz w:val="18"/>
                      <w:szCs w:val="18"/>
                    </w:rPr>
                  </w:pPr>
                  <w:r w:rsidRPr="00F67237">
                    <w:rPr>
                      <w:rFonts w:ascii="Arial" w:hAnsi="Arial" w:cs="Arial"/>
                      <w:b/>
                      <w:sz w:val="18"/>
                      <w:szCs w:val="18"/>
                    </w:rPr>
                    <w:t>Medium</w:t>
                  </w:r>
                </w:p>
                <w:p w14:paraId="70EF62E5" w14:textId="77777777" w:rsidR="00443DF6" w:rsidRPr="00F67237" w:rsidRDefault="00443DF6" w:rsidP="00500E7F">
                  <w:pPr>
                    <w:jc w:val="center"/>
                    <w:rPr>
                      <w:rFonts w:ascii="Arial" w:hAnsi="Arial" w:cs="Arial"/>
                      <w:b/>
                      <w:sz w:val="18"/>
                      <w:szCs w:val="18"/>
                    </w:rPr>
                  </w:pPr>
                  <w:r w:rsidRPr="00F67237">
                    <w:rPr>
                      <w:rFonts w:ascii="Nyala" w:hAnsi="Nyala" w:cs="Nyala"/>
                      <w:b/>
                      <w:sz w:val="18"/>
                      <w:szCs w:val="18"/>
                    </w:rPr>
                    <w:t>መካከለኛ</w:t>
                  </w:r>
                </w:p>
              </w:tc>
              <w:tc>
                <w:tcPr>
                  <w:tcW w:w="1181" w:type="dxa"/>
                  <w:shd w:val="clear" w:color="auto" w:fill="F2F2F2" w:themeFill="background1" w:themeFillShade="F2"/>
                  <w:vAlign w:val="center"/>
                </w:tcPr>
                <w:p w14:paraId="2AB1D9B6" w14:textId="77777777" w:rsidR="00443DF6" w:rsidRPr="00F67237" w:rsidRDefault="00443DF6" w:rsidP="00500E7F">
                  <w:pPr>
                    <w:jc w:val="center"/>
                    <w:rPr>
                      <w:rFonts w:ascii="Arial" w:hAnsi="Arial" w:cs="Arial"/>
                      <w:b/>
                      <w:sz w:val="18"/>
                      <w:szCs w:val="18"/>
                    </w:rPr>
                  </w:pPr>
                  <w:r w:rsidRPr="00F67237">
                    <w:rPr>
                      <w:rFonts w:ascii="Arial" w:hAnsi="Arial" w:cs="Arial"/>
                      <w:b/>
                      <w:sz w:val="18"/>
                      <w:szCs w:val="18"/>
                    </w:rPr>
                    <w:t>Much</w:t>
                  </w:r>
                </w:p>
                <w:p w14:paraId="03F9F1F7" w14:textId="77777777" w:rsidR="00443DF6" w:rsidRPr="00F67237" w:rsidRDefault="00443DF6" w:rsidP="00500E7F">
                  <w:pPr>
                    <w:jc w:val="center"/>
                    <w:rPr>
                      <w:rFonts w:ascii="Arial" w:hAnsi="Arial" w:cs="Arial"/>
                      <w:b/>
                      <w:sz w:val="18"/>
                      <w:szCs w:val="18"/>
                    </w:rPr>
                  </w:pPr>
                  <w:r w:rsidRPr="00F67237">
                    <w:rPr>
                      <w:rFonts w:ascii="Nyala" w:hAnsi="Nyala" w:cs="Nyala"/>
                      <w:b/>
                      <w:sz w:val="18"/>
                      <w:szCs w:val="18"/>
                    </w:rPr>
                    <w:t>ጠቃሚ</w:t>
                  </w:r>
                </w:p>
              </w:tc>
              <w:tc>
                <w:tcPr>
                  <w:tcW w:w="967" w:type="dxa"/>
                  <w:shd w:val="clear" w:color="auto" w:fill="F2F2F2" w:themeFill="background1" w:themeFillShade="F2"/>
                  <w:vAlign w:val="center"/>
                </w:tcPr>
                <w:p w14:paraId="26C431DA" w14:textId="77777777" w:rsidR="00443DF6" w:rsidRPr="00F67237" w:rsidRDefault="00443DF6" w:rsidP="00500E7F">
                  <w:pPr>
                    <w:jc w:val="center"/>
                    <w:rPr>
                      <w:rFonts w:ascii="Arial" w:hAnsi="Arial" w:cs="Arial"/>
                      <w:b/>
                      <w:sz w:val="18"/>
                      <w:szCs w:val="18"/>
                    </w:rPr>
                  </w:pPr>
                  <w:r w:rsidRPr="00F67237">
                    <w:rPr>
                      <w:rFonts w:ascii="Arial" w:hAnsi="Arial" w:cs="Arial"/>
                      <w:b/>
                      <w:sz w:val="18"/>
                      <w:szCs w:val="18"/>
                    </w:rPr>
                    <w:t>Very much</w:t>
                  </w:r>
                </w:p>
                <w:p w14:paraId="4FB9369C" w14:textId="77777777" w:rsidR="00443DF6" w:rsidRPr="00F67237" w:rsidRDefault="00443DF6" w:rsidP="00500E7F">
                  <w:pPr>
                    <w:jc w:val="center"/>
                    <w:rPr>
                      <w:rFonts w:ascii="Arial" w:hAnsi="Arial" w:cs="Arial"/>
                      <w:b/>
                      <w:sz w:val="18"/>
                      <w:szCs w:val="18"/>
                    </w:rPr>
                  </w:pPr>
                  <w:r w:rsidRPr="00F67237">
                    <w:rPr>
                      <w:rFonts w:ascii="Nyala" w:hAnsi="Nyala" w:cs="Nyala"/>
                      <w:b/>
                      <w:sz w:val="18"/>
                      <w:szCs w:val="18"/>
                    </w:rPr>
                    <w:t>በጣም</w:t>
                  </w:r>
                  <w:r w:rsidRPr="00F67237">
                    <w:rPr>
                      <w:rFonts w:ascii="Arial" w:hAnsi="Arial" w:cs="Arial"/>
                      <w:b/>
                      <w:sz w:val="18"/>
                      <w:szCs w:val="18"/>
                    </w:rPr>
                    <w:t xml:space="preserve"> </w:t>
                  </w:r>
                  <w:r w:rsidRPr="00F67237">
                    <w:rPr>
                      <w:rFonts w:ascii="Nyala" w:hAnsi="Nyala" w:cs="Nyala"/>
                      <w:b/>
                      <w:sz w:val="18"/>
                      <w:szCs w:val="18"/>
                    </w:rPr>
                    <w:t>ጠቃሚ</w:t>
                  </w:r>
                </w:p>
              </w:tc>
            </w:tr>
          </w:tbl>
          <w:p w14:paraId="06834721" w14:textId="77777777" w:rsidR="000908B2" w:rsidRPr="00F67237" w:rsidRDefault="000908B2" w:rsidP="003435FC">
            <w:pPr>
              <w:rPr>
                <w:rFonts w:ascii="Arial" w:hAnsi="Arial" w:cs="Arial"/>
                <w:sz w:val="20"/>
                <w:szCs w:val="20"/>
              </w:rPr>
            </w:pPr>
          </w:p>
        </w:tc>
      </w:tr>
      <w:tr w:rsidR="000908B2" w:rsidRPr="00F67237" w14:paraId="4C84A7D9" w14:textId="77777777" w:rsidTr="006E7BD9">
        <w:trPr>
          <w:trHeight w:val="333"/>
        </w:trPr>
        <w:tc>
          <w:tcPr>
            <w:tcW w:w="918" w:type="dxa"/>
            <w:gridSpan w:val="2"/>
          </w:tcPr>
          <w:p w14:paraId="4038F161" w14:textId="77777777" w:rsidR="000908B2" w:rsidRPr="00F67237" w:rsidDel="00A507F3" w:rsidRDefault="000908B2" w:rsidP="00CE7630">
            <w:pPr>
              <w:rPr>
                <w:rFonts w:ascii="Arial" w:hAnsi="Arial" w:cs="Arial"/>
                <w:sz w:val="20"/>
                <w:szCs w:val="20"/>
              </w:rPr>
            </w:pPr>
          </w:p>
        </w:tc>
        <w:tc>
          <w:tcPr>
            <w:tcW w:w="8144" w:type="dxa"/>
            <w:gridSpan w:val="2"/>
          </w:tcPr>
          <w:p w14:paraId="6390FE9D" w14:textId="68DE286D" w:rsidR="000908B2" w:rsidRPr="00F67237" w:rsidRDefault="000908B2" w:rsidP="00CE7630">
            <w:pPr>
              <w:pStyle w:val="CommentSubject"/>
              <w:tabs>
                <w:tab w:val="left" w:pos="90"/>
              </w:tabs>
              <w:rPr>
                <w:rFonts w:ascii="Arial" w:hAnsi="Arial" w:cs="Arial"/>
                <w:b w:val="0"/>
              </w:rPr>
            </w:pPr>
          </w:p>
        </w:tc>
      </w:tr>
      <w:tr w:rsidR="000908B2" w:rsidRPr="00F67237" w14:paraId="2CA3909D" w14:textId="77777777" w:rsidTr="006E7BD9">
        <w:trPr>
          <w:trHeight w:val="333"/>
        </w:trPr>
        <w:tc>
          <w:tcPr>
            <w:tcW w:w="918" w:type="dxa"/>
            <w:gridSpan w:val="2"/>
          </w:tcPr>
          <w:p w14:paraId="18280F5E" w14:textId="77777777" w:rsidR="000908B2" w:rsidRPr="00F67237" w:rsidDel="00A507F3" w:rsidRDefault="000908B2" w:rsidP="00CE7630">
            <w:pPr>
              <w:rPr>
                <w:rFonts w:ascii="Arial" w:hAnsi="Arial" w:cs="Arial"/>
                <w:sz w:val="20"/>
                <w:szCs w:val="20"/>
              </w:rPr>
            </w:pPr>
          </w:p>
        </w:tc>
        <w:tc>
          <w:tcPr>
            <w:tcW w:w="8144" w:type="dxa"/>
            <w:gridSpan w:val="2"/>
          </w:tcPr>
          <w:p w14:paraId="53E25354" w14:textId="2DC1D376" w:rsidR="000908B2" w:rsidRPr="00F67237" w:rsidRDefault="000908B2" w:rsidP="00CE7630">
            <w:pPr>
              <w:pStyle w:val="CommentSubject"/>
              <w:tabs>
                <w:tab w:val="left" w:pos="90"/>
              </w:tabs>
              <w:rPr>
                <w:rFonts w:ascii="Arial" w:hAnsi="Arial" w:cs="Arial"/>
                <w:b w:val="0"/>
              </w:rPr>
            </w:pPr>
          </w:p>
        </w:tc>
      </w:tr>
    </w:tbl>
    <w:p w14:paraId="4EAFFBC8" w14:textId="27F5C158" w:rsidR="005E3976" w:rsidRPr="00F67237" w:rsidRDefault="009A5DC4" w:rsidP="005E3976">
      <w:pPr>
        <w:rPr>
          <w:rFonts w:ascii="Arial" w:hAnsi="Arial" w:cs="Arial"/>
        </w:rPr>
      </w:pPr>
      <w:r w:rsidRPr="00F67237">
        <w:rPr>
          <w:rFonts w:ascii="Arial" w:hAnsi="Arial" w:cs="Arial"/>
          <w:sz w:val="20"/>
          <w:szCs w:val="20"/>
        </w:rPr>
        <w:br/>
      </w:r>
    </w:p>
    <w:p w14:paraId="6912F154" w14:textId="77777777" w:rsidR="005D0E1F" w:rsidRPr="00F67237" w:rsidRDefault="005D0E1F" w:rsidP="005E3976">
      <w:pPr>
        <w:rPr>
          <w:rFonts w:ascii="Arial" w:hAnsi="Arial" w:cs="Arial"/>
        </w:rPr>
      </w:pPr>
    </w:p>
    <w:p w14:paraId="16C1219F" w14:textId="77777777" w:rsidR="005D0E1F" w:rsidRPr="00F67237" w:rsidRDefault="005D0E1F" w:rsidP="005E3976">
      <w:pPr>
        <w:rPr>
          <w:rFonts w:ascii="Arial" w:hAnsi="Arial" w:cs="Arial"/>
        </w:rPr>
      </w:pPr>
    </w:p>
    <w:p w14:paraId="0A339F24" w14:textId="77777777" w:rsidR="005D0E1F" w:rsidRPr="00F67237" w:rsidRDefault="005D0E1F" w:rsidP="005E3976">
      <w:pPr>
        <w:rPr>
          <w:rFonts w:ascii="Arial" w:hAnsi="Arial" w:cs="Arial"/>
        </w:rPr>
      </w:pPr>
    </w:p>
    <w:p w14:paraId="796CDB67" w14:textId="77777777" w:rsidR="005D0E1F" w:rsidRPr="00F67237" w:rsidRDefault="005D0E1F" w:rsidP="005E3976">
      <w:pPr>
        <w:rPr>
          <w:rFonts w:ascii="Arial" w:hAnsi="Arial" w:cs="Arial"/>
        </w:rPr>
      </w:pPr>
    </w:p>
    <w:p w14:paraId="6029E884" w14:textId="77777777" w:rsidR="005D0E1F" w:rsidRPr="00F67237" w:rsidRDefault="005D0E1F" w:rsidP="005E3976">
      <w:pPr>
        <w:rPr>
          <w:rFonts w:ascii="Arial" w:hAnsi="Arial" w:cs="Arial"/>
        </w:rPr>
      </w:pPr>
    </w:p>
    <w:p w14:paraId="42C9F196" w14:textId="77777777" w:rsidR="005D0E1F" w:rsidRDefault="005D0E1F" w:rsidP="005E3976">
      <w:pPr>
        <w:rPr>
          <w:rFonts w:ascii="Arial" w:hAnsi="Arial" w:cs="Arial"/>
        </w:rPr>
      </w:pPr>
    </w:p>
    <w:p w14:paraId="677216A2" w14:textId="77777777" w:rsidR="00FC79BC" w:rsidRDefault="00FC79BC" w:rsidP="005E3976">
      <w:pPr>
        <w:rPr>
          <w:rFonts w:ascii="Arial" w:hAnsi="Arial" w:cs="Arial"/>
        </w:rPr>
      </w:pPr>
    </w:p>
    <w:p w14:paraId="1EDB2DD4" w14:textId="77777777" w:rsidR="00FC79BC" w:rsidRPr="00F67237" w:rsidRDefault="00FC79BC" w:rsidP="005E3976">
      <w:pPr>
        <w:rPr>
          <w:rFonts w:ascii="Arial" w:hAnsi="Arial" w:cs="Arial"/>
        </w:rPr>
      </w:pPr>
    </w:p>
    <w:p w14:paraId="5845D4F8" w14:textId="77777777" w:rsidR="005D0E1F" w:rsidRPr="00F67237" w:rsidRDefault="005D0E1F" w:rsidP="005E3976">
      <w:pPr>
        <w:rPr>
          <w:rFonts w:ascii="Arial" w:hAnsi="Arial" w:cs="Arial"/>
        </w:rPr>
      </w:pPr>
    </w:p>
    <w:p w14:paraId="07960F46" w14:textId="77777777" w:rsidR="00AB4D99" w:rsidRPr="00F67237" w:rsidRDefault="00AB4D99" w:rsidP="00AB4D99">
      <w:pPr>
        <w:rPr>
          <w:rFonts w:ascii="Arial" w:hAnsi="Arial" w:cs="Arial"/>
          <w:sz w:val="20"/>
          <w:szCs w:val="20"/>
        </w:rPr>
      </w:pPr>
    </w:p>
    <w:tbl>
      <w:tblPr>
        <w:tblStyle w:val="TableGrid"/>
        <w:tblW w:w="9445" w:type="dxa"/>
        <w:tblCellMar>
          <w:top w:w="108" w:type="dxa"/>
          <w:bottom w:w="108" w:type="dxa"/>
        </w:tblCellMar>
        <w:tblLook w:val="04A0" w:firstRow="1" w:lastRow="0" w:firstColumn="1" w:lastColumn="0" w:noHBand="0" w:noVBand="1"/>
      </w:tblPr>
      <w:tblGrid>
        <w:gridCol w:w="810"/>
        <w:gridCol w:w="3950"/>
        <w:gridCol w:w="4685"/>
      </w:tblGrid>
      <w:tr w:rsidR="00AB4D99" w:rsidRPr="00F67237" w14:paraId="55051168" w14:textId="77777777" w:rsidTr="005F0E66">
        <w:trPr>
          <w:trHeight w:val="333"/>
        </w:trPr>
        <w:tc>
          <w:tcPr>
            <w:tcW w:w="9445" w:type="dxa"/>
            <w:gridSpan w:val="3"/>
            <w:shd w:val="clear" w:color="auto" w:fill="DBE5F1" w:themeFill="accent1" w:themeFillTint="33"/>
          </w:tcPr>
          <w:p w14:paraId="22D4B3DE" w14:textId="490738E3" w:rsidR="00AB4D99" w:rsidRPr="00F67237" w:rsidRDefault="00AB4D99" w:rsidP="003E1482">
            <w:pPr>
              <w:rPr>
                <w:rFonts w:ascii="Arial" w:hAnsi="Arial" w:cs="Arial"/>
                <w:b/>
                <w:sz w:val="20"/>
                <w:szCs w:val="20"/>
              </w:rPr>
            </w:pPr>
            <w:r w:rsidRPr="00F67237">
              <w:rPr>
                <w:rFonts w:ascii="Arial" w:hAnsi="Arial" w:cs="Arial"/>
                <w:b/>
                <w:sz w:val="20"/>
                <w:szCs w:val="20"/>
              </w:rPr>
              <w:t xml:space="preserve">3 </w:t>
            </w:r>
            <w:r w:rsidRPr="00F67237">
              <w:rPr>
                <w:rFonts w:ascii="Arial" w:hAnsi="Arial" w:cs="Arial"/>
                <w:b/>
                <w:sz w:val="20"/>
                <w:szCs w:val="20"/>
                <w:shd w:val="clear" w:color="auto" w:fill="DBE5F1" w:themeFill="accent1" w:themeFillTint="33"/>
              </w:rPr>
              <w:t>Household</w:t>
            </w:r>
            <w:r w:rsidR="00FC79BC" w:rsidRPr="00326D92">
              <w:rPr>
                <w:rFonts w:ascii="Arial" w:hAnsi="Arial" w:cs="Arial"/>
                <w:b/>
                <w:sz w:val="20"/>
                <w:szCs w:val="20"/>
                <w:shd w:val="clear" w:color="auto" w:fill="DBE5F1" w:themeFill="accent1" w:themeFillTint="33"/>
              </w:rPr>
              <w:t>/</w:t>
            </w:r>
            <w:r w:rsidR="00FC79BC" w:rsidRPr="00326D92">
              <w:rPr>
                <w:rFonts w:ascii="Nyala" w:hAnsi="Nyala" w:cs="Nyala"/>
                <w:b/>
                <w:sz w:val="20"/>
                <w:szCs w:val="20"/>
              </w:rPr>
              <w:t>ቤተሰብ</w:t>
            </w:r>
          </w:p>
        </w:tc>
      </w:tr>
      <w:tr w:rsidR="00AB4D99" w:rsidRPr="00F67237" w14:paraId="3016F311" w14:textId="77777777" w:rsidTr="005F0E66">
        <w:trPr>
          <w:trHeight w:val="333"/>
        </w:trPr>
        <w:tc>
          <w:tcPr>
            <w:tcW w:w="810" w:type="dxa"/>
          </w:tcPr>
          <w:p w14:paraId="3E79A0BE" w14:textId="77777777" w:rsidR="00AB4D99" w:rsidRPr="00F67237" w:rsidRDefault="00AB4D99" w:rsidP="003E1482">
            <w:pPr>
              <w:rPr>
                <w:rFonts w:ascii="Arial" w:hAnsi="Arial" w:cs="Arial"/>
                <w:sz w:val="20"/>
                <w:szCs w:val="20"/>
              </w:rPr>
            </w:pPr>
            <w:r w:rsidRPr="00F67237">
              <w:rPr>
                <w:rFonts w:ascii="Arial" w:hAnsi="Arial" w:cs="Arial"/>
                <w:sz w:val="20"/>
                <w:szCs w:val="20"/>
              </w:rPr>
              <w:t>1</w:t>
            </w:r>
          </w:p>
        </w:tc>
        <w:tc>
          <w:tcPr>
            <w:tcW w:w="3950" w:type="dxa"/>
            <w:tcBorders>
              <w:right w:val="nil"/>
            </w:tcBorders>
          </w:tcPr>
          <w:p w14:paraId="5B186A52" w14:textId="58B5A2CA" w:rsidR="00AB4D99" w:rsidRPr="00F67237" w:rsidRDefault="00AB4D99" w:rsidP="003E1482">
            <w:pPr>
              <w:rPr>
                <w:rFonts w:ascii="Arial" w:hAnsi="Arial" w:cs="Arial"/>
                <w:sz w:val="20"/>
                <w:szCs w:val="20"/>
              </w:rPr>
            </w:pPr>
            <w:r w:rsidRPr="00F67237">
              <w:rPr>
                <w:rFonts w:ascii="Arial" w:hAnsi="Arial" w:cs="Arial"/>
                <w:sz w:val="20"/>
                <w:szCs w:val="20"/>
              </w:rPr>
              <w:t xml:space="preserve">What is your ethnicity? </w:t>
            </w:r>
            <w:r w:rsidR="00874D44" w:rsidRPr="00F67237">
              <w:rPr>
                <w:rFonts w:ascii="Nyala" w:hAnsi="Nyala" w:cs="Nyala"/>
                <w:sz w:val="20"/>
                <w:szCs w:val="20"/>
              </w:rPr>
              <w:t>ብሄርዎ</w:t>
            </w:r>
            <w:r w:rsidR="00FC79BC">
              <w:rPr>
                <w:rFonts w:ascii="Nyala" w:hAnsi="Nyala" w:cs="Nyala"/>
                <w:sz w:val="20"/>
                <w:szCs w:val="20"/>
              </w:rPr>
              <w:t xml:space="preserve"> </w:t>
            </w:r>
            <w:r w:rsidR="00874D44" w:rsidRPr="00F67237">
              <w:rPr>
                <w:rFonts w:ascii="Arial" w:hAnsi="Arial" w:cs="Arial"/>
                <w:sz w:val="20"/>
                <w:szCs w:val="20"/>
              </w:rPr>
              <w:t>?</w:t>
            </w:r>
            <w:r w:rsidRPr="00F67237">
              <w:rPr>
                <w:rFonts w:ascii="Arial" w:hAnsi="Arial" w:cs="Arial"/>
                <w:b/>
                <w:i/>
                <w:sz w:val="20"/>
                <w:szCs w:val="20"/>
              </w:rPr>
              <w:t>(Do not read out responses)</w:t>
            </w:r>
            <w:r w:rsidR="00C3431E" w:rsidRPr="00F67237">
              <w:rPr>
                <w:rFonts w:ascii="Arial" w:hAnsi="Arial" w:cs="Arial"/>
                <w:b/>
                <w:i/>
                <w:sz w:val="20"/>
                <w:szCs w:val="20"/>
              </w:rPr>
              <w:t xml:space="preserve"> </w:t>
            </w:r>
            <w:r w:rsidR="00C2278E" w:rsidRPr="00F67237">
              <w:rPr>
                <w:rFonts w:ascii="Nyala" w:hAnsi="Nyala" w:cs="Nyala"/>
                <w:b/>
                <w:i/>
                <w:sz w:val="20"/>
                <w:szCs w:val="20"/>
              </w:rPr>
              <w:t>ምርጫዎቹን</w:t>
            </w:r>
            <w:r w:rsidR="00C2278E" w:rsidRPr="00F67237">
              <w:rPr>
                <w:rFonts w:ascii="Arial" w:hAnsi="Arial" w:cs="Arial"/>
                <w:b/>
                <w:i/>
                <w:sz w:val="20"/>
                <w:szCs w:val="20"/>
              </w:rPr>
              <w:t xml:space="preserve"> </w:t>
            </w:r>
            <w:r w:rsidR="00C3431E" w:rsidRPr="00F67237">
              <w:rPr>
                <w:rFonts w:ascii="Nyala" w:hAnsi="Nyala" w:cs="Nyala"/>
                <w:b/>
                <w:i/>
                <w:sz w:val="20"/>
                <w:szCs w:val="20"/>
              </w:rPr>
              <w:t>አያንብቡላቸው</w:t>
            </w:r>
            <w:r w:rsidR="00C3431E" w:rsidRPr="00F67237">
              <w:rPr>
                <w:rFonts w:ascii="Arial" w:hAnsi="Arial" w:cs="Arial"/>
                <w:b/>
                <w:i/>
                <w:sz w:val="20"/>
                <w:szCs w:val="20"/>
              </w:rPr>
              <w:t>)</w:t>
            </w:r>
          </w:p>
          <w:p w14:paraId="167AF4EB" w14:textId="77777777" w:rsidR="00874D44" w:rsidRPr="00F67237" w:rsidRDefault="00874D44" w:rsidP="00874D44">
            <w:pPr>
              <w:rPr>
                <w:rFonts w:ascii="Arial" w:hAnsi="Arial" w:cs="Arial"/>
                <w:sz w:val="20"/>
                <w:szCs w:val="20"/>
              </w:rPr>
            </w:pPr>
            <w:r w:rsidRPr="00F67237">
              <w:rPr>
                <w:rFonts w:ascii="Arial" w:hAnsi="Arial" w:cs="Arial"/>
                <w:sz w:val="20"/>
                <w:szCs w:val="20"/>
              </w:rPr>
              <w:t xml:space="preserve">01= Amhara/ </w:t>
            </w:r>
            <w:r w:rsidRPr="00F67237">
              <w:rPr>
                <w:rFonts w:ascii="Nyala" w:hAnsi="Nyala" w:cs="Nyala"/>
                <w:sz w:val="20"/>
                <w:szCs w:val="20"/>
              </w:rPr>
              <w:t>አማራ</w:t>
            </w:r>
          </w:p>
          <w:p w14:paraId="06129D3D" w14:textId="77777777" w:rsidR="00874D44" w:rsidRPr="00F67237" w:rsidRDefault="00874D44" w:rsidP="00874D44">
            <w:pPr>
              <w:rPr>
                <w:rFonts w:ascii="Arial" w:hAnsi="Arial" w:cs="Arial"/>
                <w:sz w:val="20"/>
                <w:szCs w:val="20"/>
              </w:rPr>
            </w:pPr>
            <w:r w:rsidRPr="00F67237">
              <w:rPr>
                <w:rFonts w:ascii="Arial" w:hAnsi="Arial" w:cs="Arial"/>
                <w:sz w:val="20"/>
                <w:szCs w:val="20"/>
              </w:rPr>
              <w:t xml:space="preserve">02= Oromo/ </w:t>
            </w:r>
            <w:r w:rsidRPr="00F67237">
              <w:rPr>
                <w:rFonts w:ascii="Nyala" w:hAnsi="Nyala" w:cs="Nyala"/>
                <w:sz w:val="20"/>
                <w:szCs w:val="20"/>
              </w:rPr>
              <w:t>ኦሮሞ</w:t>
            </w:r>
          </w:p>
          <w:p w14:paraId="1326D3AD" w14:textId="77777777" w:rsidR="00874D44" w:rsidRPr="00F67237" w:rsidRDefault="00874D44" w:rsidP="00874D44">
            <w:pPr>
              <w:rPr>
                <w:rFonts w:ascii="Arial" w:hAnsi="Arial" w:cs="Arial"/>
                <w:sz w:val="20"/>
                <w:szCs w:val="20"/>
              </w:rPr>
            </w:pPr>
            <w:r w:rsidRPr="00F67237">
              <w:rPr>
                <w:rFonts w:ascii="Arial" w:hAnsi="Arial" w:cs="Arial"/>
                <w:sz w:val="20"/>
                <w:szCs w:val="20"/>
              </w:rPr>
              <w:t xml:space="preserve">03= Tigre/ </w:t>
            </w:r>
            <w:r w:rsidRPr="00F67237">
              <w:rPr>
                <w:rFonts w:ascii="Nyala" w:hAnsi="Nyala" w:cs="Nyala"/>
                <w:sz w:val="20"/>
                <w:szCs w:val="20"/>
              </w:rPr>
              <w:t>ትግሬ</w:t>
            </w:r>
          </w:p>
          <w:p w14:paraId="53935542" w14:textId="77777777" w:rsidR="00874D44" w:rsidRPr="00F67237" w:rsidRDefault="00874D44" w:rsidP="00874D44">
            <w:pPr>
              <w:rPr>
                <w:rFonts w:ascii="Arial" w:hAnsi="Arial" w:cs="Arial"/>
                <w:sz w:val="20"/>
                <w:szCs w:val="20"/>
              </w:rPr>
            </w:pPr>
            <w:r w:rsidRPr="00F67237">
              <w:rPr>
                <w:rFonts w:ascii="Arial" w:hAnsi="Arial" w:cs="Arial"/>
                <w:sz w:val="20"/>
                <w:szCs w:val="20"/>
              </w:rPr>
              <w:t xml:space="preserve">04= Guraghe/ </w:t>
            </w:r>
            <w:r w:rsidRPr="00F67237">
              <w:rPr>
                <w:rFonts w:ascii="Nyala" w:hAnsi="Nyala" w:cs="Nyala"/>
                <w:sz w:val="20"/>
                <w:szCs w:val="20"/>
              </w:rPr>
              <w:t>ጉራጌ</w:t>
            </w:r>
            <w:r w:rsidRPr="00F67237">
              <w:rPr>
                <w:rFonts w:ascii="Arial" w:hAnsi="Arial" w:cs="Arial"/>
                <w:sz w:val="20"/>
                <w:szCs w:val="20"/>
              </w:rPr>
              <w:tab/>
            </w:r>
          </w:p>
          <w:p w14:paraId="563AB4C5" w14:textId="77777777" w:rsidR="00874D44" w:rsidRPr="00F67237" w:rsidRDefault="00874D44" w:rsidP="00874D44">
            <w:pPr>
              <w:rPr>
                <w:rFonts w:ascii="Arial" w:hAnsi="Arial" w:cs="Arial"/>
                <w:sz w:val="20"/>
                <w:szCs w:val="20"/>
              </w:rPr>
            </w:pPr>
            <w:r w:rsidRPr="00F67237">
              <w:rPr>
                <w:rFonts w:ascii="Arial" w:hAnsi="Arial" w:cs="Arial"/>
                <w:sz w:val="20"/>
                <w:szCs w:val="20"/>
              </w:rPr>
              <w:t xml:space="preserve">05= Afar/ </w:t>
            </w:r>
            <w:r w:rsidRPr="00F67237">
              <w:rPr>
                <w:rFonts w:ascii="Nyala" w:hAnsi="Nyala" w:cs="Nyala"/>
                <w:sz w:val="20"/>
                <w:szCs w:val="20"/>
              </w:rPr>
              <w:t>አፋር</w:t>
            </w:r>
          </w:p>
          <w:p w14:paraId="2535C3B5" w14:textId="77777777" w:rsidR="00874D44" w:rsidRPr="00F67237" w:rsidRDefault="00874D44" w:rsidP="00874D44">
            <w:pPr>
              <w:rPr>
                <w:rFonts w:ascii="Arial" w:hAnsi="Arial" w:cs="Arial"/>
                <w:sz w:val="20"/>
                <w:szCs w:val="20"/>
              </w:rPr>
            </w:pPr>
            <w:r w:rsidRPr="00F67237">
              <w:rPr>
                <w:rFonts w:ascii="Arial" w:hAnsi="Arial" w:cs="Arial"/>
                <w:sz w:val="20"/>
                <w:szCs w:val="20"/>
              </w:rPr>
              <w:t xml:space="preserve">06= Somali/ </w:t>
            </w:r>
            <w:r w:rsidRPr="00F67237">
              <w:rPr>
                <w:rFonts w:ascii="Nyala" w:hAnsi="Nyala" w:cs="Nyala"/>
                <w:sz w:val="20"/>
                <w:szCs w:val="20"/>
              </w:rPr>
              <w:t>ሶማሌ</w:t>
            </w:r>
          </w:p>
          <w:p w14:paraId="44E8CB4D" w14:textId="1AA1BDF0" w:rsidR="00AB4D99" w:rsidRPr="00F67237" w:rsidRDefault="00874D44" w:rsidP="00874D44">
            <w:pPr>
              <w:rPr>
                <w:rFonts w:ascii="Arial" w:hAnsi="Arial" w:cs="Arial"/>
                <w:sz w:val="20"/>
                <w:szCs w:val="20"/>
              </w:rPr>
            </w:pPr>
            <w:r w:rsidRPr="00F67237">
              <w:rPr>
                <w:rFonts w:ascii="Arial" w:hAnsi="Arial" w:cs="Arial"/>
                <w:sz w:val="20"/>
                <w:szCs w:val="20"/>
              </w:rPr>
              <w:t xml:space="preserve">07= Sidama/ </w:t>
            </w:r>
            <w:r w:rsidRPr="00F67237">
              <w:rPr>
                <w:rFonts w:ascii="Nyala" w:hAnsi="Nyala" w:cs="Nyala"/>
                <w:sz w:val="20"/>
                <w:szCs w:val="20"/>
              </w:rPr>
              <w:t>ሲዳማ</w:t>
            </w:r>
          </w:p>
        </w:tc>
        <w:tc>
          <w:tcPr>
            <w:tcW w:w="4685" w:type="dxa"/>
            <w:tcBorders>
              <w:left w:val="nil"/>
            </w:tcBorders>
          </w:tcPr>
          <w:p w14:paraId="31CC2476" w14:textId="77777777" w:rsidR="00AB4D99" w:rsidRPr="00F67237" w:rsidRDefault="00AB4D99" w:rsidP="003E1482">
            <w:pPr>
              <w:rPr>
                <w:rFonts w:ascii="Arial" w:hAnsi="Arial" w:cs="Arial"/>
                <w:sz w:val="20"/>
                <w:szCs w:val="20"/>
              </w:rPr>
            </w:pPr>
          </w:p>
          <w:p w14:paraId="7F9F9463" w14:textId="77777777" w:rsidR="00AB4D99" w:rsidRPr="00F67237" w:rsidRDefault="00AB4D99" w:rsidP="003E1482">
            <w:pPr>
              <w:rPr>
                <w:rFonts w:ascii="Arial" w:hAnsi="Arial" w:cs="Arial"/>
                <w:sz w:val="20"/>
                <w:szCs w:val="20"/>
              </w:rPr>
            </w:pPr>
          </w:p>
          <w:p w14:paraId="1E09A52E" w14:textId="77777777" w:rsidR="00C2278E" w:rsidRPr="00F67237" w:rsidRDefault="00C2278E" w:rsidP="00632251">
            <w:pPr>
              <w:rPr>
                <w:rFonts w:ascii="Arial" w:hAnsi="Arial" w:cs="Arial"/>
                <w:sz w:val="20"/>
                <w:szCs w:val="20"/>
              </w:rPr>
            </w:pPr>
          </w:p>
          <w:p w14:paraId="28932EB5" w14:textId="77777777" w:rsidR="00C2278E" w:rsidRPr="00F67237" w:rsidRDefault="00C2278E" w:rsidP="00632251">
            <w:pPr>
              <w:rPr>
                <w:rFonts w:ascii="Arial" w:hAnsi="Arial" w:cs="Arial"/>
                <w:sz w:val="20"/>
                <w:szCs w:val="20"/>
              </w:rPr>
            </w:pPr>
          </w:p>
          <w:p w14:paraId="1C85441B" w14:textId="77777777" w:rsidR="00632251" w:rsidRPr="00F67237" w:rsidRDefault="00632251" w:rsidP="00632251">
            <w:pPr>
              <w:rPr>
                <w:rFonts w:ascii="Arial" w:hAnsi="Arial" w:cs="Arial"/>
                <w:sz w:val="20"/>
                <w:szCs w:val="20"/>
              </w:rPr>
            </w:pPr>
            <w:r w:rsidRPr="00F67237">
              <w:rPr>
                <w:rFonts w:ascii="Arial" w:hAnsi="Arial" w:cs="Arial"/>
                <w:sz w:val="20"/>
                <w:szCs w:val="20"/>
              </w:rPr>
              <w:t xml:space="preserve">08= Wolayta/ </w:t>
            </w:r>
            <w:r w:rsidRPr="00F67237">
              <w:rPr>
                <w:rFonts w:ascii="Nyala" w:hAnsi="Nyala" w:cs="Nyala"/>
                <w:sz w:val="20"/>
                <w:szCs w:val="20"/>
              </w:rPr>
              <w:t>ወላይታ</w:t>
            </w:r>
            <w:r w:rsidRPr="00F67237">
              <w:rPr>
                <w:rFonts w:ascii="Arial" w:hAnsi="Arial" w:cs="Arial"/>
                <w:sz w:val="20"/>
                <w:szCs w:val="20"/>
              </w:rPr>
              <w:tab/>
            </w:r>
          </w:p>
          <w:p w14:paraId="3F928378" w14:textId="77777777" w:rsidR="00632251" w:rsidRPr="00F67237" w:rsidRDefault="00632251" w:rsidP="00632251">
            <w:pPr>
              <w:rPr>
                <w:rFonts w:ascii="Arial" w:hAnsi="Arial" w:cs="Arial"/>
                <w:sz w:val="20"/>
                <w:szCs w:val="20"/>
              </w:rPr>
            </w:pPr>
            <w:r w:rsidRPr="00F67237">
              <w:rPr>
                <w:rFonts w:ascii="Arial" w:hAnsi="Arial" w:cs="Arial"/>
                <w:sz w:val="20"/>
                <w:szCs w:val="20"/>
              </w:rPr>
              <w:t xml:space="preserve">09=Hadya/ </w:t>
            </w:r>
            <w:r w:rsidRPr="00F67237">
              <w:rPr>
                <w:rFonts w:ascii="Nyala" w:hAnsi="Nyala" w:cs="Nyala"/>
                <w:sz w:val="20"/>
                <w:szCs w:val="20"/>
              </w:rPr>
              <w:t>ሃዲያ</w:t>
            </w:r>
          </w:p>
          <w:p w14:paraId="72CA6D41" w14:textId="77777777" w:rsidR="00632251" w:rsidRPr="00F67237" w:rsidRDefault="00632251" w:rsidP="00632251">
            <w:pPr>
              <w:rPr>
                <w:rFonts w:ascii="Arial" w:hAnsi="Arial" w:cs="Arial"/>
                <w:sz w:val="20"/>
                <w:szCs w:val="20"/>
              </w:rPr>
            </w:pPr>
            <w:r w:rsidRPr="00F67237">
              <w:rPr>
                <w:rFonts w:ascii="Arial" w:hAnsi="Arial" w:cs="Arial"/>
                <w:sz w:val="20"/>
                <w:szCs w:val="20"/>
              </w:rPr>
              <w:t xml:space="preserve">10= Gamo/ </w:t>
            </w:r>
            <w:r w:rsidRPr="00F67237">
              <w:rPr>
                <w:rFonts w:ascii="Nyala" w:hAnsi="Nyala" w:cs="Nyala"/>
                <w:sz w:val="20"/>
                <w:szCs w:val="20"/>
              </w:rPr>
              <w:t>ጋሞ</w:t>
            </w:r>
          </w:p>
          <w:p w14:paraId="5ACE4E92" w14:textId="77777777" w:rsidR="00632251" w:rsidRPr="00F67237" w:rsidRDefault="00632251" w:rsidP="00632251">
            <w:pPr>
              <w:rPr>
                <w:rFonts w:ascii="Arial" w:hAnsi="Arial" w:cs="Arial"/>
                <w:sz w:val="20"/>
                <w:szCs w:val="20"/>
              </w:rPr>
            </w:pPr>
            <w:r w:rsidRPr="00F67237">
              <w:rPr>
                <w:rFonts w:ascii="Arial" w:hAnsi="Arial" w:cs="Arial"/>
                <w:sz w:val="20"/>
                <w:szCs w:val="20"/>
              </w:rPr>
              <w:t xml:space="preserve">11= Agew/ </w:t>
            </w:r>
            <w:r w:rsidRPr="00F67237">
              <w:rPr>
                <w:rFonts w:ascii="Nyala" w:hAnsi="Nyala" w:cs="Nyala"/>
                <w:sz w:val="20"/>
                <w:szCs w:val="20"/>
              </w:rPr>
              <w:t>አገው</w:t>
            </w:r>
          </w:p>
          <w:p w14:paraId="37A92FE6" w14:textId="77777777" w:rsidR="00632251" w:rsidRPr="00F67237" w:rsidRDefault="00632251" w:rsidP="00632251">
            <w:pPr>
              <w:rPr>
                <w:rFonts w:ascii="Arial" w:hAnsi="Arial" w:cs="Arial"/>
                <w:sz w:val="20"/>
                <w:szCs w:val="20"/>
              </w:rPr>
            </w:pPr>
            <w:r w:rsidRPr="00F67237">
              <w:rPr>
                <w:rFonts w:ascii="Arial" w:hAnsi="Arial" w:cs="Arial"/>
                <w:sz w:val="20"/>
                <w:szCs w:val="20"/>
              </w:rPr>
              <w:t xml:space="preserve">12= Seltie/ </w:t>
            </w:r>
            <w:r w:rsidRPr="00F67237">
              <w:rPr>
                <w:rFonts w:ascii="Nyala" w:hAnsi="Nyala" w:cs="Nyala"/>
                <w:sz w:val="20"/>
                <w:szCs w:val="20"/>
              </w:rPr>
              <w:t>ስልጤ</w:t>
            </w:r>
            <w:r w:rsidRPr="00F67237">
              <w:rPr>
                <w:rFonts w:ascii="Arial" w:hAnsi="Arial" w:cs="Arial"/>
                <w:sz w:val="20"/>
                <w:szCs w:val="20"/>
              </w:rPr>
              <w:tab/>
            </w:r>
          </w:p>
          <w:p w14:paraId="709F63DE" w14:textId="77777777" w:rsidR="00632251" w:rsidRPr="00F67237" w:rsidRDefault="00632251" w:rsidP="00632251">
            <w:pPr>
              <w:rPr>
                <w:rFonts w:ascii="Arial" w:hAnsi="Arial" w:cs="Arial"/>
                <w:sz w:val="20"/>
                <w:szCs w:val="20"/>
              </w:rPr>
            </w:pPr>
            <w:r w:rsidRPr="00F67237">
              <w:rPr>
                <w:rFonts w:ascii="Arial" w:hAnsi="Arial" w:cs="Arial"/>
                <w:sz w:val="20"/>
                <w:szCs w:val="20"/>
              </w:rPr>
              <w:t xml:space="preserve">13= Mixed/ </w:t>
            </w:r>
            <w:r w:rsidRPr="00F67237">
              <w:rPr>
                <w:rFonts w:ascii="Nyala" w:hAnsi="Nyala" w:cs="Nyala"/>
                <w:sz w:val="20"/>
                <w:szCs w:val="20"/>
              </w:rPr>
              <w:t>ቅልቅል</w:t>
            </w:r>
          </w:p>
          <w:p w14:paraId="277E3729" w14:textId="65C895AA" w:rsidR="00AB4D99" w:rsidRPr="00F67237" w:rsidRDefault="00632251" w:rsidP="00632251">
            <w:pPr>
              <w:rPr>
                <w:rFonts w:ascii="Arial" w:hAnsi="Arial" w:cs="Arial"/>
                <w:sz w:val="20"/>
                <w:szCs w:val="20"/>
              </w:rPr>
            </w:pPr>
            <w:r w:rsidRPr="00F67237">
              <w:rPr>
                <w:rFonts w:ascii="Arial" w:hAnsi="Arial" w:cs="Arial"/>
                <w:sz w:val="20"/>
                <w:szCs w:val="20"/>
              </w:rPr>
              <w:t xml:space="preserve">14= Other/ </w:t>
            </w:r>
            <w:r w:rsidRPr="00F67237">
              <w:rPr>
                <w:rFonts w:ascii="Nyala" w:hAnsi="Nyala" w:cs="Nyala"/>
                <w:sz w:val="20"/>
                <w:szCs w:val="20"/>
              </w:rPr>
              <w:t>ሌላ</w:t>
            </w:r>
            <w:r w:rsidRPr="00F67237">
              <w:rPr>
                <w:rFonts w:ascii="Arial" w:hAnsi="Arial" w:cs="Arial"/>
                <w:sz w:val="20"/>
                <w:szCs w:val="20"/>
              </w:rPr>
              <w:t xml:space="preserve">: </w:t>
            </w:r>
            <w:r w:rsidRPr="00F67237">
              <w:rPr>
                <w:rFonts w:ascii="Arial" w:hAnsi="Arial" w:cs="Arial"/>
                <w:b/>
                <w:i/>
                <w:sz w:val="20"/>
                <w:szCs w:val="20"/>
              </w:rPr>
              <w:t xml:space="preserve">(please specify/ </w:t>
            </w:r>
            <w:r w:rsidRPr="00F67237">
              <w:rPr>
                <w:rFonts w:ascii="Nyala" w:hAnsi="Nyala" w:cs="Nyala"/>
                <w:b/>
                <w:i/>
                <w:sz w:val="20"/>
                <w:szCs w:val="20"/>
              </w:rPr>
              <w:t>እባክዎ</w:t>
            </w:r>
            <w:r w:rsidRPr="00F67237">
              <w:rPr>
                <w:rFonts w:ascii="Arial" w:hAnsi="Arial" w:cs="Arial"/>
                <w:b/>
                <w:i/>
                <w:sz w:val="20"/>
                <w:szCs w:val="20"/>
              </w:rPr>
              <w:t xml:space="preserve"> </w:t>
            </w:r>
            <w:r w:rsidRPr="00F67237">
              <w:rPr>
                <w:rFonts w:ascii="Nyala" w:hAnsi="Nyala" w:cs="Nyala"/>
                <w:b/>
                <w:i/>
                <w:sz w:val="20"/>
                <w:szCs w:val="20"/>
              </w:rPr>
              <w:t>ይግለፁ</w:t>
            </w:r>
            <w:r w:rsidRPr="00F67237">
              <w:rPr>
                <w:rFonts w:ascii="Arial" w:hAnsi="Arial" w:cs="Arial"/>
                <w:b/>
                <w:i/>
                <w:sz w:val="20"/>
                <w:szCs w:val="20"/>
              </w:rPr>
              <w:t>)</w:t>
            </w:r>
            <w:r w:rsidR="005D0E1F" w:rsidRPr="00F67237">
              <w:rPr>
                <w:rFonts w:ascii="Arial" w:hAnsi="Arial" w:cs="Arial"/>
                <w:b/>
                <w:i/>
                <w:sz w:val="20"/>
                <w:szCs w:val="20"/>
              </w:rPr>
              <w:t>)</w:t>
            </w:r>
          </w:p>
        </w:tc>
      </w:tr>
      <w:tr w:rsidR="00AB4D99" w:rsidRPr="00F67237" w14:paraId="6FE33B66" w14:textId="77777777" w:rsidTr="005F0E66">
        <w:trPr>
          <w:trHeight w:val="333"/>
        </w:trPr>
        <w:tc>
          <w:tcPr>
            <w:tcW w:w="810" w:type="dxa"/>
          </w:tcPr>
          <w:p w14:paraId="7B779E7A" w14:textId="77777777" w:rsidR="00AB4D99" w:rsidRPr="00F67237" w:rsidRDefault="00AB4D99" w:rsidP="003E1482">
            <w:pPr>
              <w:rPr>
                <w:rFonts w:ascii="Arial" w:hAnsi="Arial" w:cs="Arial"/>
                <w:sz w:val="20"/>
                <w:szCs w:val="20"/>
              </w:rPr>
            </w:pPr>
            <w:r w:rsidRPr="00F67237">
              <w:rPr>
                <w:rFonts w:ascii="Arial" w:hAnsi="Arial" w:cs="Arial"/>
                <w:sz w:val="20"/>
                <w:szCs w:val="20"/>
              </w:rPr>
              <w:t>2</w:t>
            </w:r>
          </w:p>
        </w:tc>
        <w:tc>
          <w:tcPr>
            <w:tcW w:w="8635" w:type="dxa"/>
            <w:gridSpan w:val="2"/>
          </w:tcPr>
          <w:p w14:paraId="37079D37" w14:textId="3E76AE46" w:rsidR="00AB4D99" w:rsidRPr="00F67237" w:rsidRDefault="00AB4D99" w:rsidP="003E1482">
            <w:pPr>
              <w:rPr>
                <w:rFonts w:ascii="Arial" w:hAnsi="Arial" w:cs="Arial"/>
                <w:sz w:val="20"/>
                <w:szCs w:val="20"/>
              </w:rPr>
            </w:pPr>
            <w:r w:rsidRPr="00F67237">
              <w:rPr>
                <w:rFonts w:ascii="Arial" w:hAnsi="Arial" w:cs="Arial"/>
                <w:sz w:val="20"/>
                <w:szCs w:val="20"/>
              </w:rPr>
              <w:t>What is your religion?</w:t>
            </w:r>
            <w:r w:rsidR="00164890" w:rsidRPr="00F67237">
              <w:rPr>
                <w:rFonts w:ascii="Arial" w:hAnsi="Arial" w:cs="Arial"/>
                <w:sz w:val="20"/>
                <w:szCs w:val="20"/>
              </w:rPr>
              <w:t xml:space="preserve"> </w:t>
            </w:r>
            <w:r w:rsidR="00164890" w:rsidRPr="00F67237">
              <w:rPr>
                <w:rFonts w:ascii="Nyala" w:hAnsi="Nyala" w:cs="Nyala"/>
                <w:sz w:val="20"/>
                <w:szCs w:val="20"/>
              </w:rPr>
              <w:t>የምን</w:t>
            </w:r>
            <w:r w:rsidR="00164890" w:rsidRPr="00F67237">
              <w:rPr>
                <w:rFonts w:ascii="Arial" w:hAnsi="Arial" w:cs="Arial"/>
                <w:sz w:val="20"/>
                <w:szCs w:val="20"/>
              </w:rPr>
              <w:t xml:space="preserve"> </w:t>
            </w:r>
            <w:r w:rsidR="00164890" w:rsidRPr="00F67237">
              <w:rPr>
                <w:rFonts w:ascii="Nyala" w:hAnsi="Nyala" w:cs="Nyala"/>
                <w:sz w:val="20"/>
                <w:szCs w:val="20"/>
              </w:rPr>
              <w:t>ሃይማኖት</w:t>
            </w:r>
            <w:r w:rsidR="00164890" w:rsidRPr="00F67237">
              <w:rPr>
                <w:rFonts w:ascii="Arial" w:hAnsi="Arial" w:cs="Arial"/>
                <w:sz w:val="20"/>
                <w:szCs w:val="20"/>
              </w:rPr>
              <w:t xml:space="preserve"> </w:t>
            </w:r>
            <w:r w:rsidR="00164890" w:rsidRPr="00F67237">
              <w:rPr>
                <w:rFonts w:ascii="Nyala" w:hAnsi="Nyala" w:cs="Nyala"/>
                <w:sz w:val="20"/>
                <w:szCs w:val="20"/>
              </w:rPr>
              <w:t>ተከታይ</w:t>
            </w:r>
            <w:r w:rsidR="00164890" w:rsidRPr="00F67237">
              <w:rPr>
                <w:rFonts w:ascii="Arial" w:hAnsi="Arial" w:cs="Arial"/>
                <w:sz w:val="20"/>
                <w:szCs w:val="20"/>
              </w:rPr>
              <w:t xml:space="preserve"> </w:t>
            </w:r>
            <w:r w:rsidR="00164890" w:rsidRPr="00F67237">
              <w:rPr>
                <w:rFonts w:ascii="Nyala" w:hAnsi="Nyala" w:cs="Nyala"/>
                <w:sz w:val="20"/>
                <w:szCs w:val="20"/>
              </w:rPr>
              <w:t>ኖት</w:t>
            </w:r>
            <w:r w:rsidR="00164890" w:rsidRPr="00F67237">
              <w:rPr>
                <w:rFonts w:ascii="Arial" w:hAnsi="Arial" w:cs="Arial"/>
                <w:sz w:val="20"/>
                <w:szCs w:val="20"/>
              </w:rPr>
              <w:t xml:space="preserve">? </w:t>
            </w:r>
            <w:r w:rsidRPr="00F67237">
              <w:rPr>
                <w:rFonts w:ascii="Arial" w:hAnsi="Arial" w:cs="Arial"/>
                <w:b/>
                <w:i/>
                <w:sz w:val="20"/>
                <w:szCs w:val="20"/>
              </w:rPr>
              <w:t>(Do not read out responses)</w:t>
            </w:r>
            <w:r w:rsidR="00164890" w:rsidRPr="00F67237">
              <w:rPr>
                <w:rFonts w:ascii="Arial" w:hAnsi="Arial" w:cs="Arial"/>
                <w:b/>
                <w:i/>
                <w:sz w:val="20"/>
                <w:szCs w:val="20"/>
              </w:rPr>
              <w:t xml:space="preserve"> </w:t>
            </w:r>
            <w:r w:rsidR="00164890" w:rsidRPr="00F67237">
              <w:rPr>
                <w:rFonts w:ascii="Nyala" w:hAnsi="Nyala" w:cs="Nyala"/>
                <w:b/>
                <w:i/>
                <w:sz w:val="20"/>
                <w:szCs w:val="20"/>
              </w:rPr>
              <w:t>ምርጫዎቹን</w:t>
            </w:r>
            <w:r w:rsidR="00164890" w:rsidRPr="00F67237">
              <w:rPr>
                <w:rFonts w:ascii="Arial" w:hAnsi="Arial" w:cs="Arial"/>
                <w:b/>
                <w:i/>
                <w:sz w:val="20"/>
                <w:szCs w:val="20"/>
              </w:rPr>
              <w:t xml:space="preserve"> </w:t>
            </w:r>
            <w:r w:rsidR="00164890" w:rsidRPr="00F67237">
              <w:rPr>
                <w:rFonts w:ascii="Nyala" w:hAnsi="Nyala" w:cs="Nyala"/>
                <w:b/>
                <w:i/>
                <w:sz w:val="20"/>
                <w:szCs w:val="20"/>
              </w:rPr>
              <w:t>አያንብቡላቸው</w:t>
            </w:r>
            <w:r w:rsidR="00164890" w:rsidRPr="00F67237">
              <w:rPr>
                <w:rFonts w:ascii="Arial" w:hAnsi="Arial" w:cs="Arial"/>
                <w:b/>
                <w:i/>
                <w:sz w:val="20"/>
                <w:szCs w:val="20"/>
              </w:rPr>
              <w:t>)</w:t>
            </w:r>
          </w:p>
          <w:p w14:paraId="00DE87D7" w14:textId="4D8C037C" w:rsidR="003B3E7B" w:rsidRPr="00F67237" w:rsidRDefault="003B3E7B" w:rsidP="003B3E7B">
            <w:pPr>
              <w:rPr>
                <w:rFonts w:ascii="Arial" w:hAnsi="Arial" w:cs="Arial"/>
                <w:sz w:val="20"/>
                <w:szCs w:val="20"/>
              </w:rPr>
            </w:pPr>
            <w:r w:rsidRPr="00F67237">
              <w:rPr>
                <w:rFonts w:ascii="Arial" w:hAnsi="Arial" w:cs="Arial"/>
                <w:sz w:val="20"/>
                <w:szCs w:val="20"/>
              </w:rPr>
              <w:t xml:space="preserve">1 = Orthodox/ </w:t>
            </w:r>
            <w:r w:rsidRPr="00F67237">
              <w:rPr>
                <w:rFonts w:ascii="Nyala" w:hAnsi="Nyala" w:cs="Nyala"/>
                <w:sz w:val="20"/>
                <w:szCs w:val="20"/>
              </w:rPr>
              <w:t>ኦርቶዶክስ</w:t>
            </w:r>
            <w:r w:rsidR="005D0E1F" w:rsidRPr="00F67237">
              <w:rPr>
                <w:rFonts w:ascii="Arial" w:hAnsi="Arial" w:cs="Arial"/>
                <w:sz w:val="20"/>
                <w:szCs w:val="20"/>
              </w:rPr>
              <w:t xml:space="preserve">                 </w:t>
            </w:r>
          </w:p>
          <w:p w14:paraId="740DF1EF" w14:textId="77777777" w:rsidR="003B3E7B" w:rsidRPr="00F67237" w:rsidRDefault="003B3E7B" w:rsidP="003B3E7B">
            <w:pPr>
              <w:rPr>
                <w:rFonts w:ascii="Arial" w:hAnsi="Arial" w:cs="Arial"/>
                <w:sz w:val="20"/>
                <w:szCs w:val="20"/>
              </w:rPr>
            </w:pPr>
            <w:r w:rsidRPr="00F67237">
              <w:rPr>
                <w:rFonts w:ascii="Arial" w:hAnsi="Arial" w:cs="Arial"/>
                <w:sz w:val="20"/>
                <w:szCs w:val="20"/>
              </w:rPr>
              <w:t xml:space="preserve">2 = Protestant/ </w:t>
            </w:r>
            <w:r w:rsidRPr="00F67237">
              <w:rPr>
                <w:rFonts w:ascii="Nyala" w:hAnsi="Nyala" w:cs="Nyala"/>
                <w:sz w:val="20"/>
                <w:szCs w:val="20"/>
              </w:rPr>
              <w:t>ፕሮቴስታንት</w:t>
            </w:r>
            <w:r w:rsidRPr="00F67237">
              <w:rPr>
                <w:rFonts w:ascii="Arial" w:hAnsi="Arial" w:cs="Arial"/>
                <w:sz w:val="20"/>
                <w:szCs w:val="20"/>
              </w:rPr>
              <w:t xml:space="preserve"> </w:t>
            </w:r>
          </w:p>
          <w:p w14:paraId="56074BD2" w14:textId="77777777" w:rsidR="003B3E7B" w:rsidRPr="00F67237" w:rsidRDefault="003B3E7B" w:rsidP="003B3E7B">
            <w:pPr>
              <w:rPr>
                <w:rFonts w:ascii="Arial" w:hAnsi="Arial" w:cs="Arial"/>
                <w:sz w:val="20"/>
                <w:szCs w:val="20"/>
              </w:rPr>
            </w:pPr>
            <w:r w:rsidRPr="00F67237">
              <w:rPr>
                <w:rFonts w:ascii="Arial" w:hAnsi="Arial" w:cs="Arial"/>
                <w:sz w:val="20"/>
                <w:szCs w:val="20"/>
              </w:rPr>
              <w:t xml:space="preserve">3 = Catholic/ </w:t>
            </w:r>
            <w:r w:rsidRPr="00F67237">
              <w:rPr>
                <w:rFonts w:ascii="Nyala" w:hAnsi="Nyala" w:cs="Nyala"/>
                <w:sz w:val="20"/>
                <w:szCs w:val="20"/>
              </w:rPr>
              <w:t>ካቶሊክ</w:t>
            </w:r>
          </w:p>
          <w:p w14:paraId="70F48F2D" w14:textId="77777777" w:rsidR="003B3E7B" w:rsidRPr="00F67237" w:rsidRDefault="003B3E7B" w:rsidP="003B3E7B">
            <w:pPr>
              <w:rPr>
                <w:rFonts w:ascii="Arial" w:hAnsi="Arial" w:cs="Arial"/>
                <w:sz w:val="20"/>
                <w:szCs w:val="20"/>
              </w:rPr>
            </w:pPr>
            <w:r w:rsidRPr="00F67237">
              <w:rPr>
                <w:rFonts w:ascii="Arial" w:hAnsi="Arial" w:cs="Arial"/>
                <w:sz w:val="20"/>
                <w:szCs w:val="20"/>
              </w:rPr>
              <w:t xml:space="preserve">4 = Muslim/ </w:t>
            </w:r>
            <w:r w:rsidRPr="00F67237">
              <w:rPr>
                <w:rFonts w:ascii="Nyala" w:hAnsi="Nyala" w:cs="Nyala"/>
                <w:sz w:val="20"/>
                <w:szCs w:val="20"/>
              </w:rPr>
              <w:t>ሙስሊም</w:t>
            </w:r>
          </w:p>
          <w:p w14:paraId="7125B405" w14:textId="77777777" w:rsidR="003B3E7B" w:rsidRPr="00F67237" w:rsidRDefault="003B3E7B" w:rsidP="003B3E7B">
            <w:pPr>
              <w:rPr>
                <w:rFonts w:ascii="Arial" w:hAnsi="Arial" w:cs="Arial"/>
                <w:sz w:val="20"/>
                <w:szCs w:val="20"/>
              </w:rPr>
            </w:pPr>
            <w:r w:rsidRPr="00F67237">
              <w:rPr>
                <w:rFonts w:ascii="Arial" w:hAnsi="Arial" w:cs="Arial"/>
                <w:sz w:val="20"/>
                <w:szCs w:val="20"/>
              </w:rPr>
              <w:t xml:space="preserve">5 = Traditional/ </w:t>
            </w:r>
            <w:r w:rsidRPr="00F67237">
              <w:rPr>
                <w:rFonts w:ascii="Nyala" w:hAnsi="Nyala" w:cs="Nyala"/>
                <w:sz w:val="20"/>
                <w:szCs w:val="20"/>
              </w:rPr>
              <w:t>ባህላዊ</w:t>
            </w:r>
          </w:p>
          <w:p w14:paraId="4E781BA0" w14:textId="77777777" w:rsidR="003B3E7B" w:rsidRPr="00F67237" w:rsidRDefault="003B3E7B" w:rsidP="003B3E7B">
            <w:pPr>
              <w:rPr>
                <w:rFonts w:ascii="Arial" w:hAnsi="Arial" w:cs="Arial"/>
                <w:sz w:val="20"/>
                <w:szCs w:val="20"/>
              </w:rPr>
            </w:pPr>
            <w:r w:rsidRPr="00F67237">
              <w:rPr>
                <w:rFonts w:ascii="Arial" w:hAnsi="Arial" w:cs="Arial"/>
                <w:sz w:val="20"/>
                <w:szCs w:val="20"/>
              </w:rPr>
              <w:t xml:space="preserve">6 = No religion/ </w:t>
            </w:r>
            <w:r w:rsidRPr="00F67237">
              <w:rPr>
                <w:rFonts w:ascii="Nyala" w:hAnsi="Nyala" w:cs="Nyala"/>
                <w:sz w:val="20"/>
                <w:szCs w:val="20"/>
              </w:rPr>
              <w:t>ምንም</w:t>
            </w:r>
          </w:p>
          <w:p w14:paraId="3A47CF29" w14:textId="70C8B40C" w:rsidR="00AB4D99" w:rsidRPr="00F67237" w:rsidRDefault="003B3E7B" w:rsidP="003B3E7B">
            <w:pPr>
              <w:rPr>
                <w:rFonts w:ascii="Arial" w:hAnsi="Arial" w:cs="Arial"/>
                <w:sz w:val="20"/>
                <w:szCs w:val="20"/>
              </w:rPr>
            </w:pPr>
            <w:r w:rsidRPr="00F67237">
              <w:rPr>
                <w:rFonts w:ascii="Arial" w:hAnsi="Arial" w:cs="Arial"/>
                <w:sz w:val="20"/>
                <w:szCs w:val="20"/>
              </w:rPr>
              <w:t xml:space="preserve">7 = Other/ </w:t>
            </w:r>
            <w:r w:rsidRPr="00F67237">
              <w:rPr>
                <w:rFonts w:ascii="Nyala" w:hAnsi="Nyala" w:cs="Nyala"/>
                <w:sz w:val="20"/>
                <w:szCs w:val="20"/>
              </w:rPr>
              <w:t>ሌላ</w:t>
            </w:r>
            <w:r w:rsidRPr="00F67237">
              <w:rPr>
                <w:rFonts w:ascii="Arial" w:hAnsi="Arial" w:cs="Arial"/>
                <w:sz w:val="20"/>
                <w:szCs w:val="20"/>
              </w:rPr>
              <w:t xml:space="preserve">: </w:t>
            </w:r>
            <w:r w:rsidRPr="00F67237">
              <w:rPr>
                <w:rFonts w:ascii="Arial" w:hAnsi="Arial" w:cs="Arial"/>
                <w:b/>
                <w:i/>
                <w:sz w:val="20"/>
                <w:szCs w:val="20"/>
              </w:rPr>
              <w:t xml:space="preserve">(please specify/ </w:t>
            </w:r>
            <w:r w:rsidRPr="00F67237">
              <w:rPr>
                <w:rFonts w:ascii="Nyala" w:hAnsi="Nyala" w:cs="Nyala"/>
                <w:b/>
                <w:i/>
                <w:sz w:val="20"/>
                <w:szCs w:val="20"/>
              </w:rPr>
              <w:t>እባክዎ</w:t>
            </w:r>
            <w:r w:rsidRPr="00F67237">
              <w:rPr>
                <w:rFonts w:ascii="Arial" w:hAnsi="Arial" w:cs="Arial"/>
                <w:b/>
                <w:i/>
                <w:sz w:val="20"/>
                <w:szCs w:val="20"/>
              </w:rPr>
              <w:t xml:space="preserve"> </w:t>
            </w:r>
            <w:r w:rsidRPr="00F67237">
              <w:rPr>
                <w:rFonts w:ascii="Nyala" w:hAnsi="Nyala" w:cs="Nyala"/>
                <w:b/>
                <w:i/>
                <w:sz w:val="20"/>
                <w:szCs w:val="20"/>
              </w:rPr>
              <w:t>ይግለጹ</w:t>
            </w:r>
            <w:r w:rsidRPr="00F67237">
              <w:rPr>
                <w:rFonts w:ascii="Arial" w:hAnsi="Arial" w:cs="Arial"/>
                <w:b/>
                <w:i/>
                <w:sz w:val="20"/>
                <w:szCs w:val="20"/>
              </w:rPr>
              <w:t xml:space="preserve">) </w:t>
            </w:r>
            <w:r w:rsidRPr="00F67237">
              <w:rPr>
                <w:rFonts w:ascii="Arial" w:hAnsi="Arial" w:cs="Arial"/>
                <w:sz w:val="20"/>
                <w:szCs w:val="20"/>
              </w:rPr>
              <w:t>________________</w:t>
            </w:r>
          </w:p>
        </w:tc>
      </w:tr>
      <w:tr w:rsidR="00AB4D99" w:rsidRPr="00F67237" w14:paraId="7BE35E5F" w14:textId="77777777" w:rsidTr="005F0E66">
        <w:trPr>
          <w:trHeight w:val="333"/>
        </w:trPr>
        <w:tc>
          <w:tcPr>
            <w:tcW w:w="810" w:type="dxa"/>
          </w:tcPr>
          <w:p w14:paraId="7B6A9A48" w14:textId="77777777" w:rsidR="00AB4D99" w:rsidRPr="00F67237" w:rsidRDefault="00AB4D99" w:rsidP="003E1482">
            <w:pPr>
              <w:rPr>
                <w:rFonts w:ascii="Arial" w:hAnsi="Arial" w:cs="Arial"/>
                <w:sz w:val="20"/>
                <w:szCs w:val="20"/>
              </w:rPr>
            </w:pPr>
            <w:r w:rsidRPr="00F67237">
              <w:rPr>
                <w:rFonts w:ascii="Arial" w:hAnsi="Arial" w:cs="Arial"/>
                <w:sz w:val="20"/>
                <w:szCs w:val="20"/>
              </w:rPr>
              <w:t>3</w:t>
            </w:r>
          </w:p>
        </w:tc>
        <w:tc>
          <w:tcPr>
            <w:tcW w:w="8635" w:type="dxa"/>
            <w:gridSpan w:val="2"/>
          </w:tcPr>
          <w:p w14:paraId="71FF3E46" w14:textId="68981471" w:rsidR="003B3726" w:rsidRDefault="00AB4D99" w:rsidP="003E1482">
            <w:pPr>
              <w:rPr>
                <w:rFonts w:ascii="Arial" w:hAnsi="Arial" w:cs="Arial"/>
                <w:i/>
                <w:sz w:val="20"/>
                <w:szCs w:val="20"/>
              </w:rPr>
            </w:pPr>
            <w:r w:rsidRPr="00F67237">
              <w:rPr>
                <w:rFonts w:ascii="Arial" w:hAnsi="Arial" w:cs="Arial"/>
                <w:sz w:val="20"/>
                <w:szCs w:val="20"/>
              </w:rPr>
              <w:t xml:space="preserve">Taking into account yourself and all members of this household, including small children and older adults, how many people live in your household? By household, we mean people that eat and sleep together for at least six months of the year. </w:t>
            </w:r>
            <w:r w:rsidRPr="00F67237">
              <w:rPr>
                <w:rFonts w:ascii="Arial" w:hAnsi="Arial" w:cs="Arial"/>
                <w:b/>
                <w:i/>
                <w:sz w:val="20"/>
                <w:szCs w:val="20"/>
              </w:rPr>
              <w:t>(Include those who for example study somewhere else but draw from the household resources)</w:t>
            </w:r>
            <w:r w:rsidR="00BE3BDB" w:rsidRPr="00F67237">
              <w:rPr>
                <w:rFonts w:ascii="Arial" w:hAnsi="Arial" w:cs="Arial"/>
                <w:i/>
                <w:sz w:val="20"/>
                <w:szCs w:val="20"/>
              </w:rPr>
              <w:t xml:space="preserve"> </w:t>
            </w:r>
          </w:p>
          <w:p w14:paraId="240A285C" w14:textId="77777777" w:rsidR="003B3726" w:rsidRDefault="003B3726" w:rsidP="003E1482">
            <w:pPr>
              <w:rPr>
                <w:rFonts w:ascii="Arial" w:hAnsi="Arial" w:cs="Arial"/>
                <w:i/>
                <w:sz w:val="20"/>
                <w:szCs w:val="20"/>
              </w:rPr>
            </w:pPr>
          </w:p>
          <w:p w14:paraId="43ADC174" w14:textId="387AE4D2" w:rsidR="00AB4D99" w:rsidRPr="00F67237" w:rsidRDefault="00BE3BDB" w:rsidP="00CC6F85">
            <w:pPr>
              <w:rPr>
                <w:rFonts w:ascii="Arial" w:hAnsi="Arial" w:cs="Arial"/>
                <w:sz w:val="20"/>
                <w:szCs w:val="20"/>
              </w:rPr>
            </w:pPr>
            <w:r w:rsidRPr="00F67237">
              <w:rPr>
                <w:rFonts w:ascii="Nyala" w:hAnsi="Nyala" w:cs="Nyala"/>
                <w:i/>
                <w:sz w:val="20"/>
                <w:szCs w:val="20"/>
              </w:rPr>
              <w:t>እራስዎንና</w:t>
            </w:r>
            <w:r w:rsidRPr="00F67237">
              <w:rPr>
                <w:rFonts w:ascii="Arial" w:hAnsi="Arial" w:cs="Arial"/>
                <w:i/>
                <w:sz w:val="20"/>
                <w:szCs w:val="20"/>
              </w:rPr>
              <w:t xml:space="preserve"> </w:t>
            </w:r>
            <w:r w:rsidRPr="00F67237">
              <w:rPr>
                <w:rFonts w:ascii="Nyala" w:hAnsi="Nyala" w:cs="Nyala"/>
                <w:i/>
                <w:sz w:val="20"/>
                <w:szCs w:val="20"/>
              </w:rPr>
              <w:t>የቤተሰብዎን</w:t>
            </w:r>
            <w:r w:rsidRPr="00F67237">
              <w:rPr>
                <w:rFonts w:ascii="Arial" w:hAnsi="Arial" w:cs="Arial"/>
                <w:i/>
                <w:sz w:val="20"/>
                <w:szCs w:val="20"/>
              </w:rPr>
              <w:t xml:space="preserve"> </w:t>
            </w:r>
            <w:r w:rsidRPr="00F67237">
              <w:rPr>
                <w:rFonts w:ascii="Nyala" w:hAnsi="Nyala" w:cs="Nyala"/>
                <w:i/>
                <w:sz w:val="20"/>
                <w:szCs w:val="20"/>
              </w:rPr>
              <w:t>አባላት</w:t>
            </w:r>
            <w:r w:rsidRPr="00F67237">
              <w:rPr>
                <w:rFonts w:ascii="Arial" w:hAnsi="Arial" w:cs="Arial"/>
                <w:i/>
                <w:sz w:val="20"/>
                <w:szCs w:val="20"/>
              </w:rPr>
              <w:t xml:space="preserve"> </w:t>
            </w:r>
            <w:r w:rsidRPr="00F67237">
              <w:rPr>
                <w:rFonts w:ascii="Nyala" w:hAnsi="Nyala" w:cs="Nyala"/>
                <w:i/>
                <w:sz w:val="20"/>
                <w:szCs w:val="20"/>
              </w:rPr>
              <w:t>በሙሉ</w:t>
            </w:r>
            <w:r w:rsidRPr="00F67237">
              <w:rPr>
                <w:rFonts w:ascii="Arial" w:hAnsi="Arial" w:cs="Arial"/>
                <w:i/>
                <w:sz w:val="20"/>
                <w:szCs w:val="20"/>
              </w:rPr>
              <w:t xml:space="preserve"> </w:t>
            </w:r>
            <w:r w:rsidRPr="00F67237">
              <w:rPr>
                <w:rFonts w:ascii="Nyala" w:hAnsi="Nyala" w:cs="Nyala"/>
                <w:i/>
                <w:sz w:val="20"/>
                <w:szCs w:val="20"/>
              </w:rPr>
              <w:t>፣</w:t>
            </w:r>
            <w:r w:rsidRPr="00F67237">
              <w:rPr>
                <w:rFonts w:ascii="Arial" w:hAnsi="Arial" w:cs="Arial"/>
                <w:i/>
                <w:sz w:val="20"/>
                <w:szCs w:val="20"/>
              </w:rPr>
              <w:t xml:space="preserve"> </w:t>
            </w:r>
            <w:r w:rsidRPr="00F67237">
              <w:rPr>
                <w:rFonts w:ascii="Nyala" w:hAnsi="Nyala" w:cs="Nyala"/>
                <w:i/>
                <w:sz w:val="20"/>
                <w:szCs w:val="20"/>
              </w:rPr>
              <w:t>ህፃናትንና</w:t>
            </w:r>
            <w:r w:rsidRPr="00F67237">
              <w:rPr>
                <w:rFonts w:ascii="Arial" w:hAnsi="Arial" w:cs="Arial"/>
                <w:i/>
                <w:sz w:val="20"/>
                <w:szCs w:val="20"/>
              </w:rPr>
              <w:t xml:space="preserve"> </w:t>
            </w:r>
            <w:r w:rsidRPr="00F67237">
              <w:rPr>
                <w:rFonts w:ascii="Nyala" w:hAnsi="Nyala" w:cs="Nyala"/>
                <w:i/>
                <w:sz w:val="20"/>
                <w:szCs w:val="20"/>
              </w:rPr>
              <w:t>አረጋዊያንን</w:t>
            </w:r>
            <w:r w:rsidRPr="00F67237">
              <w:rPr>
                <w:rFonts w:ascii="Arial" w:hAnsi="Arial" w:cs="Arial"/>
                <w:i/>
                <w:sz w:val="20"/>
                <w:szCs w:val="20"/>
              </w:rPr>
              <w:t xml:space="preserve"> </w:t>
            </w:r>
            <w:r w:rsidRPr="00F67237">
              <w:rPr>
                <w:rFonts w:ascii="Nyala" w:hAnsi="Nyala" w:cs="Nyala"/>
                <w:i/>
                <w:sz w:val="20"/>
                <w:szCs w:val="20"/>
              </w:rPr>
              <w:t>ጨምሮ</w:t>
            </w:r>
            <w:r w:rsidRPr="00F67237">
              <w:rPr>
                <w:rFonts w:ascii="Arial" w:hAnsi="Arial" w:cs="Arial"/>
                <w:i/>
                <w:sz w:val="20"/>
                <w:szCs w:val="20"/>
              </w:rPr>
              <w:t xml:space="preserve"> </w:t>
            </w:r>
            <w:r w:rsidRPr="00F67237">
              <w:rPr>
                <w:rFonts w:ascii="Nyala" w:hAnsi="Nyala" w:cs="Nyala"/>
                <w:i/>
                <w:sz w:val="20"/>
                <w:szCs w:val="20"/>
              </w:rPr>
              <w:t>ብንቆጥር</w:t>
            </w:r>
            <w:r w:rsidRPr="00F67237">
              <w:rPr>
                <w:rFonts w:ascii="Arial" w:hAnsi="Arial" w:cs="Arial"/>
                <w:i/>
                <w:sz w:val="20"/>
                <w:szCs w:val="20"/>
              </w:rPr>
              <w:t xml:space="preserve"> </w:t>
            </w:r>
            <w:r w:rsidRPr="00F67237">
              <w:rPr>
                <w:rFonts w:ascii="Nyala" w:hAnsi="Nyala" w:cs="Nyala"/>
                <w:i/>
                <w:sz w:val="20"/>
                <w:szCs w:val="20"/>
              </w:rPr>
              <w:t>መኖሪያቤትዎ</w:t>
            </w:r>
            <w:r w:rsidRPr="00F67237">
              <w:rPr>
                <w:rFonts w:ascii="Arial" w:hAnsi="Arial" w:cs="Arial"/>
                <w:i/>
                <w:sz w:val="20"/>
                <w:szCs w:val="20"/>
              </w:rPr>
              <w:t xml:space="preserve"> </w:t>
            </w:r>
            <w:r w:rsidRPr="00F67237">
              <w:rPr>
                <w:rFonts w:ascii="Nyala" w:hAnsi="Nyala" w:cs="Nyala"/>
                <w:i/>
                <w:sz w:val="20"/>
                <w:szCs w:val="20"/>
              </w:rPr>
              <w:t>ውስጥ</w:t>
            </w:r>
            <w:r w:rsidRPr="00F67237">
              <w:rPr>
                <w:rFonts w:ascii="Arial" w:hAnsi="Arial" w:cs="Arial"/>
                <w:i/>
                <w:sz w:val="20"/>
                <w:szCs w:val="20"/>
              </w:rPr>
              <w:t xml:space="preserve"> </w:t>
            </w:r>
            <w:r w:rsidRPr="00F67237">
              <w:rPr>
                <w:rFonts w:ascii="Nyala" w:hAnsi="Nyala" w:cs="Nyala"/>
                <w:i/>
                <w:sz w:val="20"/>
                <w:szCs w:val="20"/>
              </w:rPr>
              <w:t>ስንት</w:t>
            </w:r>
            <w:r w:rsidRPr="00F67237">
              <w:rPr>
                <w:rFonts w:ascii="Arial" w:hAnsi="Arial" w:cs="Arial"/>
                <w:i/>
                <w:sz w:val="20"/>
                <w:szCs w:val="20"/>
              </w:rPr>
              <w:t xml:space="preserve"> </w:t>
            </w:r>
            <w:r w:rsidRPr="00F67237">
              <w:rPr>
                <w:rFonts w:ascii="Nyala" w:hAnsi="Nyala" w:cs="Nyala"/>
                <w:i/>
                <w:sz w:val="20"/>
                <w:szCs w:val="20"/>
              </w:rPr>
              <w:t>ሰዎች</w:t>
            </w:r>
            <w:r w:rsidRPr="00F67237">
              <w:rPr>
                <w:rFonts w:ascii="Arial" w:hAnsi="Arial" w:cs="Arial"/>
                <w:b/>
                <w:i/>
                <w:sz w:val="20"/>
                <w:szCs w:val="20"/>
              </w:rPr>
              <w:t xml:space="preserve"> </w:t>
            </w:r>
            <w:r w:rsidRPr="00F67237">
              <w:rPr>
                <w:rFonts w:ascii="Nyala" w:hAnsi="Nyala" w:cs="Nyala"/>
                <w:i/>
                <w:sz w:val="20"/>
                <w:szCs w:val="20"/>
              </w:rPr>
              <w:t>አሉ</w:t>
            </w:r>
            <w:r w:rsidRPr="00F67237">
              <w:rPr>
                <w:rFonts w:ascii="Arial" w:hAnsi="Arial" w:cs="Arial"/>
                <w:sz w:val="20"/>
                <w:szCs w:val="20"/>
              </w:rPr>
              <w:t>?</w:t>
            </w:r>
            <w:ins w:id="10" w:author="toshiba" w:date="2016-11-15T11:21:00Z">
              <w:r w:rsidR="009C5EAD">
                <w:rPr>
                  <w:rFonts w:ascii="Arial" w:hAnsi="Arial" w:cs="Arial"/>
                  <w:sz w:val="20"/>
                  <w:szCs w:val="20"/>
                </w:rPr>
                <w:t xml:space="preserve"> </w:t>
              </w:r>
              <w:r w:rsidR="009C5EAD" w:rsidRPr="00A351DA">
                <w:rPr>
                  <w:rFonts w:ascii="Nyala" w:hAnsi="Nyala" w:cs="Nyala"/>
                  <w:i/>
                  <w:sz w:val="20"/>
                  <w:szCs w:val="20"/>
                  <w:highlight w:val="yellow"/>
                </w:rPr>
                <w:t>ቤተሰብ</w:t>
              </w:r>
            </w:ins>
            <w:ins w:id="11" w:author="toshiba" w:date="2016-11-15T11:22:00Z">
              <w:r w:rsidR="009C5EAD" w:rsidRPr="00A351DA">
                <w:rPr>
                  <w:rFonts w:ascii="Nyala" w:hAnsi="Nyala" w:cs="Nyala"/>
                  <w:i/>
                  <w:sz w:val="20"/>
                  <w:szCs w:val="20"/>
                  <w:highlight w:val="yellow"/>
                </w:rPr>
                <w:t xml:space="preserve"> </w:t>
              </w:r>
            </w:ins>
            <w:r w:rsidRPr="00A351DA">
              <w:rPr>
                <w:rFonts w:ascii="Nyala" w:hAnsi="Nyala" w:cs="Nyala"/>
                <w:sz w:val="20"/>
                <w:szCs w:val="20"/>
                <w:highlight w:val="yellow"/>
              </w:rPr>
              <w:t>ስንል</w:t>
            </w:r>
            <w:r w:rsidRPr="00A351DA">
              <w:rPr>
                <w:rFonts w:ascii="Arial" w:hAnsi="Arial" w:cs="Arial"/>
                <w:sz w:val="20"/>
                <w:szCs w:val="20"/>
                <w:highlight w:val="yellow"/>
              </w:rPr>
              <w:t xml:space="preserve"> </w:t>
            </w:r>
            <w:r w:rsidRPr="00A351DA">
              <w:rPr>
                <w:rFonts w:ascii="Nyala" w:hAnsi="Nyala" w:cs="Nyala"/>
                <w:sz w:val="20"/>
                <w:szCs w:val="20"/>
                <w:highlight w:val="yellow"/>
              </w:rPr>
              <w:t>ከአመት</w:t>
            </w:r>
            <w:r w:rsidRPr="00A351DA">
              <w:rPr>
                <w:rFonts w:ascii="Arial" w:hAnsi="Arial" w:cs="Arial"/>
                <w:sz w:val="20"/>
                <w:szCs w:val="20"/>
                <w:highlight w:val="yellow"/>
              </w:rPr>
              <w:t xml:space="preserve"> </w:t>
            </w:r>
            <w:r w:rsidRPr="00A351DA">
              <w:rPr>
                <w:rFonts w:ascii="Nyala" w:hAnsi="Nyala" w:cs="Nyala"/>
                <w:sz w:val="20"/>
                <w:szCs w:val="20"/>
                <w:highlight w:val="yellow"/>
              </w:rPr>
              <w:t>ውስጥ</w:t>
            </w:r>
            <w:r w:rsidRPr="00A351DA">
              <w:rPr>
                <w:rFonts w:ascii="Arial" w:hAnsi="Arial" w:cs="Arial"/>
                <w:sz w:val="20"/>
                <w:szCs w:val="20"/>
                <w:highlight w:val="yellow"/>
              </w:rPr>
              <w:t xml:space="preserve"> </w:t>
            </w:r>
            <w:r w:rsidRPr="00A351DA">
              <w:rPr>
                <w:rFonts w:ascii="Nyala" w:hAnsi="Nyala" w:cs="Nyala"/>
                <w:sz w:val="20"/>
                <w:szCs w:val="20"/>
                <w:highlight w:val="yellow"/>
              </w:rPr>
              <w:t>ቢያንስ</w:t>
            </w:r>
            <w:r w:rsidRPr="00A351DA">
              <w:rPr>
                <w:rFonts w:ascii="Arial" w:hAnsi="Arial" w:cs="Arial"/>
                <w:sz w:val="20"/>
                <w:szCs w:val="20"/>
                <w:highlight w:val="yellow"/>
              </w:rPr>
              <w:t xml:space="preserve"> </w:t>
            </w:r>
            <w:r w:rsidRPr="00A351DA">
              <w:rPr>
                <w:rFonts w:ascii="Nyala" w:hAnsi="Nyala" w:cs="Nyala"/>
                <w:sz w:val="20"/>
                <w:szCs w:val="20"/>
                <w:highlight w:val="yellow"/>
              </w:rPr>
              <w:t>ለስድስት</w:t>
            </w:r>
            <w:r w:rsidRPr="00A351DA">
              <w:rPr>
                <w:rFonts w:ascii="Arial" w:hAnsi="Arial" w:cs="Arial"/>
                <w:sz w:val="20"/>
                <w:szCs w:val="20"/>
                <w:highlight w:val="yellow"/>
              </w:rPr>
              <w:t xml:space="preserve"> </w:t>
            </w:r>
            <w:r w:rsidRPr="00A351DA">
              <w:rPr>
                <w:rFonts w:ascii="Nyala" w:hAnsi="Nyala" w:cs="Nyala"/>
                <w:sz w:val="20"/>
                <w:szCs w:val="20"/>
                <w:highlight w:val="yellow"/>
              </w:rPr>
              <w:t>ወራት</w:t>
            </w:r>
            <w:r w:rsidRPr="00A351DA">
              <w:rPr>
                <w:rFonts w:ascii="Arial" w:hAnsi="Arial" w:cs="Arial"/>
                <w:sz w:val="20"/>
                <w:szCs w:val="20"/>
                <w:highlight w:val="yellow"/>
              </w:rPr>
              <w:t xml:space="preserve"> </w:t>
            </w:r>
            <w:r w:rsidRPr="00A351DA">
              <w:rPr>
                <w:rFonts w:ascii="Nyala" w:hAnsi="Nyala" w:cs="Nyala"/>
                <w:sz w:val="20"/>
                <w:szCs w:val="20"/>
                <w:highlight w:val="yellow"/>
              </w:rPr>
              <w:t>ያህል</w:t>
            </w:r>
            <w:r w:rsidRPr="00A351DA">
              <w:rPr>
                <w:rFonts w:ascii="Arial" w:hAnsi="Arial" w:cs="Arial"/>
                <w:sz w:val="20"/>
                <w:szCs w:val="20"/>
                <w:highlight w:val="yellow"/>
              </w:rPr>
              <w:t xml:space="preserve"> </w:t>
            </w:r>
            <w:r w:rsidRPr="00A351DA">
              <w:rPr>
                <w:rFonts w:ascii="Nyala" w:hAnsi="Nyala" w:cs="Nyala"/>
                <w:sz w:val="20"/>
                <w:szCs w:val="20"/>
                <w:highlight w:val="yellow"/>
              </w:rPr>
              <w:t>አብረው</w:t>
            </w:r>
            <w:r w:rsidRPr="00A351DA">
              <w:rPr>
                <w:rFonts w:ascii="Arial" w:hAnsi="Arial" w:cs="Arial"/>
                <w:sz w:val="20"/>
                <w:szCs w:val="20"/>
                <w:highlight w:val="yellow"/>
              </w:rPr>
              <w:t xml:space="preserve"> </w:t>
            </w:r>
            <w:r w:rsidRPr="00A351DA">
              <w:rPr>
                <w:rFonts w:ascii="Nyala" w:hAnsi="Nyala" w:cs="Nyala"/>
                <w:sz w:val="20"/>
                <w:szCs w:val="20"/>
                <w:highlight w:val="yellow"/>
              </w:rPr>
              <w:t>የሚመገቡና</w:t>
            </w:r>
            <w:r w:rsidRPr="00A351DA">
              <w:rPr>
                <w:rFonts w:ascii="Arial" w:hAnsi="Arial" w:cs="Arial"/>
                <w:sz w:val="20"/>
                <w:szCs w:val="20"/>
                <w:highlight w:val="yellow"/>
              </w:rPr>
              <w:t xml:space="preserve"> </w:t>
            </w:r>
            <w:r w:rsidRPr="00A351DA">
              <w:rPr>
                <w:rFonts w:ascii="Nyala" w:hAnsi="Nyala" w:cs="Nyala"/>
                <w:sz w:val="20"/>
                <w:szCs w:val="20"/>
                <w:highlight w:val="yellow"/>
              </w:rPr>
              <w:t>የሚተኙ</w:t>
            </w:r>
            <w:r w:rsidRPr="00A351DA">
              <w:rPr>
                <w:rFonts w:ascii="Arial" w:hAnsi="Arial" w:cs="Arial"/>
                <w:sz w:val="20"/>
                <w:szCs w:val="20"/>
                <w:highlight w:val="yellow"/>
              </w:rPr>
              <w:t xml:space="preserve"> </w:t>
            </w:r>
            <w:r w:rsidRPr="00A351DA">
              <w:rPr>
                <w:rFonts w:ascii="Nyala" w:hAnsi="Nyala" w:cs="Nyala"/>
                <w:sz w:val="20"/>
                <w:szCs w:val="20"/>
                <w:highlight w:val="yellow"/>
              </w:rPr>
              <w:t>ማለታችን</w:t>
            </w:r>
            <w:r w:rsidRPr="00A351DA">
              <w:rPr>
                <w:rFonts w:ascii="Arial" w:hAnsi="Arial" w:cs="Arial"/>
                <w:sz w:val="20"/>
                <w:szCs w:val="20"/>
                <w:highlight w:val="yellow"/>
              </w:rPr>
              <w:t xml:space="preserve"> </w:t>
            </w:r>
            <w:r w:rsidRPr="00A351DA">
              <w:rPr>
                <w:rFonts w:ascii="Nyala" w:hAnsi="Nyala" w:cs="Nyala"/>
                <w:sz w:val="20"/>
                <w:szCs w:val="20"/>
                <w:highlight w:val="yellow"/>
              </w:rPr>
              <w:t>ነው፡፡</w:t>
            </w:r>
            <w:r w:rsidRPr="00A351DA">
              <w:rPr>
                <w:rFonts w:ascii="Arial" w:hAnsi="Arial" w:cs="Arial"/>
                <w:sz w:val="20"/>
                <w:szCs w:val="20"/>
                <w:highlight w:val="yellow"/>
              </w:rPr>
              <w:t xml:space="preserve"> </w:t>
            </w:r>
            <w:r w:rsidRPr="00A351DA">
              <w:rPr>
                <w:rFonts w:ascii="Arial" w:hAnsi="Arial" w:cs="Arial"/>
                <w:b/>
                <w:sz w:val="20"/>
                <w:szCs w:val="20"/>
                <w:highlight w:val="yellow"/>
              </w:rPr>
              <w:t>(</w:t>
            </w:r>
            <w:r w:rsidRPr="00A351DA">
              <w:rPr>
                <w:rFonts w:ascii="Nyala" w:hAnsi="Nyala" w:cs="Nyala"/>
                <w:b/>
                <w:sz w:val="20"/>
                <w:szCs w:val="20"/>
                <w:highlight w:val="yellow"/>
              </w:rPr>
              <w:t>ለምሳሌ</w:t>
            </w:r>
            <w:r w:rsidRPr="00A351DA">
              <w:rPr>
                <w:rFonts w:ascii="Arial" w:hAnsi="Arial" w:cs="Arial"/>
                <w:b/>
                <w:sz w:val="20"/>
                <w:szCs w:val="20"/>
                <w:highlight w:val="yellow"/>
              </w:rPr>
              <w:t xml:space="preserve"> </w:t>
            </w:r>
            <w:r w:rsidRPr="00A351DA">
              <w:rPr>
                <w:rFonts w:ascii="Nyala" w:hAnsi="Nyala" w:cs="Nyala"/>
                <w:b/>
                <w:sz w:val="20"/>
                <w:szCs w:val="20"/>
                <w:highlight w:val="yellow"/>
              </w:rPr>
              <w:t>ሌላ</w:t>
            </w:r>
            <w:r w:rsidRPr="00A351DA">
              <w:rPr>
                <w:rFonts w:ascii="Arial" w:hAnsi="Arial" w:cs="Arial"/>
                <w:b/>
                <w:sz w:val="20"/>
                <w:szCs w:val="20"/>
                <w:highlight w:val="yellow"/>
              </w:rPr>
              <w:t xml:space="preserve"> </w:t>
            </w:r>
            <w:r w:rsidRPr="00A351DA">
              <w:rPr>
                <w:rFonts w:ascii="Nyala" w:hAnsi="Nyala" w:cs="Nyala"/>
                <w:b/>
                <w:sz w:val="20"/>
                <w:szCs w:val="20"/>
                <w:highlight w:val="yellow"/>
              </w:rPr>
              <w:t>ቦታ</w:t>
            </w:r>
            <w:r w:rsidRPr="00A351DA">
              <w:rPr>
                <w:rFonts w:ascii="Arial" w:hAnsi="Arial" w:cs="Arial"/>
                <w:b/>
                <w:sz w:val="20"/>
                <w:szCs w:val="20"/>
                <w:highlight w:val="yellow"/>
              </w:rPr>
              <w:t xml:space="preserve"> </w:t>
            </w:r>
            <w:r w:rsidRPr="00A351DA">
              <w:rPr>
                <w:rFonts w:ascii="Nyala" w:hAnsi="Nyala" w:cs="Nyala"/>
                <w:b/>
                <w:sz w:val="20"/>
                <w:szCs w:val="20"/>
                <w:highlight w:val="yellow"/>
              </w:rPr>
              <w:t>ሆነው</w:t>
            </w:r>
            <w:r w:rsidRPr="00A351DA">
              <w:rPr>
                <w:rFonts w:ascii="Arial" w:hAnsi="Arial" w:cs="Arial"/>
                <w:b/>
                <w:sz w:val="20"/>
                <w:szCs w:val="20"/>
                <w:highlight w:val="yellow"/>
              </w:rPr>
              <w:t xml:space="preserve"> </w:t>
            </w:r>
            <w:r w:rsidRPr="00A351DA">
              <w:rPr>
                <w:rFonts w:ascii="Nyala" w:hAnsi="Nyala" w:cs="Nyala"/>
                <w:b/>
                <w:sz w:val="20"/>
                <w:szCs w:val="20"/>
                <w:highlight w:val="yellow"/>
              </w:rPr>
              <w:t>የሚማሩ</w:t>
            </w:r>
            <w:r w:rsidRPr="00A351DA">
              <w:rPr>
                <w:rFonts w:ascii="Arial" w:hAnsi="Arial" w:cs="Arial"/>
                <w:b/>
                <w:sz w:val="20"/>
                <w:szCs w:val="20"/>
                <w:highlight w:val="yellow"/>
              </w:rPr>
              <w:t xml:space="preserve"> </w:t>
            </w:r>
            <w:r w:rsidRPr="00A351DA">
              <w:rPr>
                <w:rFonts w:ascii="Nyala" w:hAnsi="Nyala" w:cs="Nyala"/>
                <w:b/>
                <w:sz w:val="20"/>
                <w:szCs w:val="20"/>
                <w:highlight w:val="yellow"/>
              </w:rPr>
              <w:t>ነገር</w:t>
            </w:r>
            <w:r w:rsidRPr="00A351DA">
              <w:rPr>
                <w:rFonts w:ascii="Arial" w:hAnsi="Arial" w:cs="Arial"/>
                <w:b/>
                <w:sz w:val="20"/>
                <w:szCs w:val="20"/>
                <w:highlight w:val="yellow"/>
              </w:rPr>
              <w:t xml:space="preserve"> </w:t>
            </w:r>
            <w:r w:rsidRPr="00A351DA">
              <w:rPr>
                <w:rFonts w:ascii="Nyala" w:hAnsi="Nyala" w:cs="Nyala"/>
                <w:b/>
                <w:sz w:val="20"/>
                <w:szCs w:val="20"/>
                <w:highlight w:val="yellow"/>
              </w:rPr>
              <w:t>ግን</w:t>
            </w:r>
            <w:r w:rsidRPr="00A351DA">
              <w:rPr>
                <w:rFonts w:ascii="Arial" w:hAnsi="Arial" w:cs="Arial"/>
                <w:b/>
                <w:sz w:val="20"/>
                <w:szCs w:val="20"/>
                <w:highlight w:val="yellow"/>
              </w:rPr>
              <w:t xml:space="preserve"> </w:t>
            </w:r>
            <w:r w:rsidRPr="00A351DA">
              <w:rPr>
                <w:rFonts w:ascii="Nyala" w:hAnsi="Nyala" w:cs="Nyala"/>
                <w:b/>
                <w:sz w:val="20"/>
                <w:szCs w:val="20"/>
                <w:highlight w:val="yellow"/>
              </w:rPr>
              <w:t>ከቤት</w:t>
            </w:r>
            <w:r w:rsidRPr="00A351DA">
              <w:rPr>
                <w:rFonts w:ascii="Arial" w:hAnsi="Arial" w:cs="Arial"/>
                <w:b/>
                <w:sz w:val="20"/>
                <w:szCs w:val="20"/>
                <w:highlight w:val="yellow"/>
              </w:rPr>
              <w:t xml:space="preserve"> </w:t>
            </w:r>
            <w:r w:rsidRPr="00A351DA">
              <w:rPr>
                <w:rFonts w:ascii="Nyala" w:hAnsi="Nyala" w:cs="Nyala"/>
                <w:b/>
                <w:sz w:val="20"/>
                <w:szCs w:val="20"/>
                <w:highlight w:val="yellow"/>
              </w:rPr>
              <w:t>ድጋፍ</w:t>
            </w:r>
            <w:r w:rsidRPr="00A351DA">
              <w:rPr>
                <w:rFonts w:ascii="Arial" w:hAnsi="Arial" w:cs="Arial"/>
                <w:b/>
                <w:sz w:val="20"/>
                <w:szCs w:val="20"/>
                <w:highlight w:val="yellow"/>
              </w:rPr>
              <w:t xml:space="preserve"> </w:t>
            </w:r>
            <w:r w:rsidRPr="00A351DA">
              <w:rPr>
                <w:rFonts w:ascii="Nyala" w:hAnsi="Nyala" w:cs="Nyala"/>
                <w:b/>
                <w:sz w:val="20"/>
                <w:szCs w:val="20"/>
                <w:highlight w:val="yellow"/>
              </w:rPr>
              <w:t>የሚደረግላቸው</w:t>
            </w:r>
            <w:r w:rsidRPr="00A351DA">
              <w:rPr>
                <w:rFonts w:ascii="Arial" w:hAnsi="Arial" w:cs="Arial"/>
                <w:b/>
                <w:sz w:val="20"/>
                <w:szCs w:val="20"/>
                <w:highlight w:val="yellow"/>
              </w:rPr>
              <w:t xml:space="preserve"> </w:t>
            </w:r>
            <w:r w:rsidRPr="00A351DA">
              <w:rPr>
                <w:rFonts w:ascii="Nyala" w:hAnsi="Nyala" w:cs="Nyala"/>
                <w:b/>
                <w:sz w:val="20"/>
                <w:szCs w:val="20"/>
                <w:highlight w:val="yellow"/>
              </w:rPr>
              <w:t>ካሉ</w:t>
            </w:r>
            <w:r w:rsidRPr="00A351DA">
              <w:rPr>
                <w:rFonts w:ascii="Arial" w:hAnsi="Arial" w:cs="Arial"/>
                <w:b/>
                <w:sz w:val="20"/>
                <w:szCs w:val="20"/>
                <w:highlight w:val="yellow"/>
              </w:rPr>
              <w:t xml:space="preserve"> </w:t>
            </w:r>
            <w:r w:rsidRPr="00A351DA">
              <w:rPr>
                <w:rFonts w:ascii="Nyala" w:hAnsi="Nyala" w:cs="Nyala"/>
                <w:b/>
                <w:sz w:val="20"/>
                <w:szCs w:val="20"/>
                <w:highlight w:val="yellow"/>
              </w:rPr>
              <w:t>ይጠቃለሉ</w:t>
            </w:r>
            <w:r w:rsidRPr="00A351DA">
              <w:rPr>
                <w:rFonts w:ascii="Arial" w:hAnsi="Arial" w:cs="Arial"/>
                <w:b/>
                <w:sz w:val="20"/>
                <w:szCs w:val="20"/>
                <w:highlight w:val="yellow"/>
              </w:rPr>
              <w:t>)</w:t>
            </w:r>
            <w:r w:rsidR="00FC5828" w:rsidRPr="00A351DA">
              <w:rPr>
                <w:rFonts w:ascii="Arial" w:hAnsi="Arial" w:cs="Arial"/>
                <w:b/>
                <w:sz w:val="20"/>
                <w:szCs w:val="20"/>
                <w:highlight w:val="yellow"/>
              </w:rPr>
              <w:t>……………….</w:t>
            </w:r>
          </w:p>
        </w:tc>
      </w:tr>
      <w:tr w:rsidR="00AB4D99" w:rsidRPr="00F67237" w14:paraId="46EFAB4F" w14:textId="77777777" w:rsidTr="005F0E66">
        <w:trPr>
          <w:trHeight w:val="333"/>
        </w:trPr>
        <w:tc>
          <w:tcPr>
            <w:tcW w:w="810" w:type="dxa"/>
          </w:tcPr>
          <w:p w14:paraId="5CA85D8B" w14:textId="77777777" w:rsidR="00AB4D99" w:rsidRPr="00F67237" w:rsidRDefault="00AB4D99" w:rsidP="003E1482">
            <w:pPr>
              <w:rPr>
                <w:rFonts w:ascii="Arial" w:hAnsi="Arial" w:cs="Arial"/>
                <w:sz w:val="20"/>
                <w:szCs w:val="20"/>
              </w:rPr>
            </w:pPr>
            <w:r w:rsidRPr="00F67237">
              <w:rPr>
                <w:rFonts w:ascii="Arial" w:hAnsi="Arial" w:cs="Arial"/>
                <w:sz w:val="20"/>
                <w:szCs w:val="20"/>
              </w:rPr>
              <w:t>4</w:t>
            </w:r>
          </w:p>
        </w:tc>
        <w:tc>
          <w:tcPr>
            <w:tcW w:w="8635" w:type="dxa"/>
            <w:gridSpan w:val="2"/>
          </w:tcPr>
          <w:p w14:paraId="4219813A" w14:textId="71270590" w:rsidR="00AB4D99" w:rsidRPr="00F67237" w:rsidRDefault="00AB4D99" w:rsidP="00371C2C">
            <w:pPr>
              <w:rPr>
                <w:rFonts w:ascii="Arial" w:hAnsi="Arial" w:cs="Arial"/>
                <w:sz w:val="20"/>
                <w:szCs w:val="20"/>
              </w:rPr>
            </w:pPr>
            <w:r w:rsidRPr="00F67237">
              <w:rPr>
                <w:rFonts w:ascii="Arial" w:hAnsi="Arial" w:cs="Arial"/>
                <w:sz w:val="20"/>
                <w:szCs w:val="20"/>
              </w:rPr>
              <w:t xml:space="preserve">Who is the head of the household? </w:t>
            </w:r>
            <w:r w:rsidRPr="00F67237">
              <w:rPr>
                <w:rFonts w:ascii="Arial" w:hAnsi="Arial" w:cs="Arial"/>
                <w:b/>
                <w:i/>
                <w:sz w:val="20"/>
                <w:szCs w:val="20"/>
              </w:rPr>
              <w:t>(Do not read out responses)</w:t>
            </w:r>
            <w:r w:rsidR="00110803" w:rsidRPr="00F67237">
              <w:rPr>
                <w:rFonts w:ascii="Arial" w:hAnsi="Arial" w:cs="Arial"/>
                <w:i/>
                <w:sz w:val="20"/>
                <w:szCs w:val="20"/>
              </w:rPr>
              <w:t xml:space="preserve"> </w:t>
            </w:r>
            <w:r w:rsidR="00110803" w:rsidRPr="00F67237">
              <w:rPr>
                <w:rFonts w:ascii="Nyala" w:hAnsi="Nyala" w:cs="Nyala"/>
                <w:i/>
                <w:sz w:val="20"/>
                <w:szCs w:val="20"/>
              </w:rPr>
              <w:t>የቤቱ</w:t>
            </w:r>
            <w:r w:rsidR="00110803" w:rsidRPr="00F67237">
              <w:rPr>
                <w:rFonts w:ascii="Arial" w:hAnsi="Arial" w:cs="Arial"/>
                <w:i/>
                <w:sz w:val="20"/>
                <w:szCs w:val="20"/>
              </w:rPr>
              <w:t xml:space="preserve"> </w:t>
            </w:r>
            <w:r w:rsidR="00110803" w:rsidRPr="00F67237">
              <w:rPr>
                <w:rFonts w:ascii="Nyala" w:hAnsi="Nyala" w:cs="Nyala"/>
                <w:i/>
                <w:sz w:val="20"/>
                <w:szCs w:val="20"/>
              </w:rPr>
              <w:t>ዋና</w:t>
            </w:r>
            <w:r w:rsidR="00110803" w:rsidRPr="00F67237">
              <w:rPr>
                <w:rFonts w:ascii="Arial" w:hAnsi="Arial" w:cs="Arial"/>
                <w:i/>
                <w:sz w:val="20"/>
                <w:szCs w:val="20"/>
              </w:rPr>
              <w:t xml:space="preserve"> </w:t>
            </w:r>
            <w:r w:rsidR="00110803" w:rsidRPr="00F67237">
              <w:rPr>
                <w:rFonts w:ascii="Nyala" w:hAnsi="Nyala" w:cs="Nyala"/>
                <w:i/>
                <w:sz w:val="20"/>
                <w:szCs w:val="20"/>
              </w:rPr>
              <w:t>አሰተዳዳሪ</w:t>
            </w:r>
            <w:r w:rsidR="00110803" w:rsidRPr="00F67237">
              <w:rPr>
                <w:rFonts w:ascii="Arial" w:hAnsi="Arial" w:cs="Arial"/>
                <w:i/>
                <w:sz w:val="20"/>
                <w:szCs w:val="20"/>
              </w:rPr>
              <w:t xml:space="preserve"> </w:t>
            </w:r>
            <w:r w:rsidR="00110803" w:rsidRPr="00F67237">
              <w:rPr>
                <w:rFonts w:ascii="Nyala" w:hAnsi="Nyala" w:cs="Nyala"/>
                <w:i/>
                <w:sz w:val="20"/>
                <w:szCs w:val="20"/>
              </w:rPr>
              <w:t>ማነው</w:t>
            </w:r>
            <w:r w:rsidR="00110803" w:rsidRPr="00F67237">
              <w:rPr>
                <w:rFonts w:ascii="Arial" w:hAnsi="Arial" w:cs="Arial"/>
                <w:sz w:val="20"/>
                <w:szCs w:val="20"/>
              </w:rPr>
              <w:t>? (</w:t>
            </w:r>
            <w:r w:rsidR="00110803" w:rsidRPr="00F67237">
              <w:rPr>
                <w:rFonts w:ascii="Nyala" w:hAnsi="Nyala" w:cs="Nyala"/>
                <w:b/>
                <w:i/>
                <w:sz w:val="20"/>
                <w:szCs w:val="20"/>
              </w:rPr>
              <w:t>ምርጫዎቹን</w:t>
            </w:r>
            <w:r w:rsidR="00110803" w:rsidRPr="00F67237">
              <w:rPr>
                <w:rFonts w:ascii="Arial" w:hAnsi="Arial" w:cs="Arial"/>
                <w:b/>
                <w:i/>
                <w:sz w:val="20"/>
                <w:szCs w:val="20"/>
              </w:rPr>
              <w:t xml:space="preserve"> </w:t>
            </w:r>
            <w:r w:rsidR="00110803" w:rsidRPr="00F67237">
              <w:rPr>
                <w:rFonts w:ascii="Nyala" w:hAnsi="Nyala" w:cs="Nyala"/>
                <w:b/>
                <w:i/>
                <w:sz w:val="20"/>
                <w:szCs w:val="20"/>
              </w:rPr>
              <w:t>አያንብቡላቸው</w:t>
            </w:r>
            <w:r w:rsidR="00110803" w:rsidRPr="00F67237">
              <w:rPr>
                <w:rFonts w:ascii="Arial" w:hAnsi="Arial" w:cs="Arial"/>
                <w:b/>
                <w:i/>
                <w:sz w:val="20"/>
                <w:szCs w:val="20"/>
              </w:rPr>
              <w:t>)</w:t>
            </w:r>
          </w:p>
          <w:p w14:paraId="0898B395" w14:textId="5490AF7A" w:rsidR="006B365D" w:rsidRPr="00F67237" w:rsidRDefault="006B365D" w:rsidP="006B365D">
            <w:pPr>
              <w:rPr>
                <w:rFonts w:ascii="Arial" w:hAnsi="Arial" w:cs="Arial"/>
                <w:sz w:val="20"/>
                <w:szCs w:val="20"/>
              </w:rPr>
            </w:pPr>
            <w:r w:rsidRPr="00F67237">
              <w:rPr>
                <w:rFonts w:ascii="Arial" w:hAnsi="Arial" w:cs="Arial"/>
                <w:sz w:val="20"/>
                <w:szCs w:val="20"/>
              </w:rPr>
              <w:t xml:space="preserve">1 = Me/ </w:t>
            </w:r>
            <w:r w:rsidRPr="00F67237">
              <w:rPr>
                <w:rFonts w:ascii="Nyala" w:hAnsi="Nyala" w:cs="Nyala"/>
                <w:sz w:val="20"/>
                <w:szCs w:val="20"/>
              </w:rPr>
              <w:t>እኔ</w:t>
            </w:r>
          </w:p>
          <w:p w14:paraId="652E169F" w14:textId="77777777" w:rsidR="006B365D" w:rsidRPr="00F67237" w:rsidRDefault="006B365D" w:rsidP="006B365D">
            <w:pPr>
              <w:rPr>
                <w:rFonts w:ascii="Arial" w:hAnsi="Arial" w:cs="Arial"/>
                <w:sz w:val="20"/>
                <w:szCs w:val="20"/>
              </w:rPr>
            </w:pPr>
            <w:r w:rsidRPr="00F67237">
              <w:rPr>
                <w:rFonts w:ascii="Arial" w:hAnsi="Arial" w:cs="Arial"/>
                <w:sz w:val="20"/>
                <w:szCs w:val="20"/>
              </w:rPr>
              <w:t xml:space="preserve">2 = Husband/partner/ </w:t>
            </w:r>
            <w:r w:rsidRPr="00F67237">
              <w:rPr>
                <w:rFonts w:ascii="Nyala" w:hAnsi="Nyala" w:cs="Nyala"/>
                <w:sz w:val="20"/>
                <w:szCs w:val="20"/>
              </w:rPr>
              <w:t>ባለቤቴ</w:t>
            </w:r>
            <w:r w:rsidRPr="00F67237">
              <w:rPr>
                <w:rFonts w:ascii="Arial" w:hAnsi="Arial" w:cs="Arial"/>
                <w:sz w:val="20"/>
                <w:szCs w:val="20"/>
              </w:rPr>
              <w:t xml:space="preserve">/ </w:t>
            </w:r>
            <w:r w:rsidRPr="00F67237">
              <w:rPr>
                <w:rFonts w:ascii="Nyala" w:hAnsi="Nyala" w:cs="Nyala"/>
                <w:sz w:val="20"/>
                <w:szCs w:val="20"/>
              </w:rPr>
              <w:t>የፍቅር</w:t>
            </w:r>
            <w:r w:rsidRPr="00F67237">
              <w:rPr>
                <w:rFonts w:ascii="Arial" w:hAnsi="Arial" w:cs="Arial"/>
                <w:sz w:val="20"/>
                <w:szCs w:val="20"/>
              </w:rPr>
              <w:t xml:space="preserve"> </w:t>
            </w:r>
            <w:r w:rsidRPr="00F67237">
              <w:rPr>
                <w:rFonts w:ascii="Nyala" w:hAnsi="Nyala" w:cs="Nyala"/>
                <w:sz w:val="20"/>
                <w:szCs w:val="20"/>
              </w:rPr>
              <w:t>ጓደኛዬ</w:t>
            </w:r>
          </w:p>
          <w:p w14:paraId="3426B425" w14:textId="77777777" w:rsidR="006B365D" w:rsidRPr="00F67237" w:rsidRDefault="006B365D" w:rsidP="006B365D">
            <w:pPr>
              <w:rPr>
                <w:rFonts w:ascii="Arial" w:hAnsi="Arial" w:cs="Arial"/>
                <w:sz w:val="20"/>
                <w:szCs w:val="20"/>
              </w:rPr>
            </w:pPr>
            <w:r w:rsidRPr="00F67237">
              <w:rPr>
                <w:rFonts w:ascii="Arial" w:hAnsi="Arial" w:cs="Arial"/>
                <w:sz w:val="20"/>
                <w:szCs w:val="20"/>
              </w:rPr>
              <w:t xml:space="preserve">3 = Me and my husband/partner/ </w:t>
            </w:r>
            <w:r w:rsidRPr="00F67237">
              <w:rPr>
                <w:rFonts w:ascii="Nyala" w:hAnsi="Nyala" w:cs="Nyala"/>
                <w:sz w:val="20"/>
                <w:szCs w:val="20"/>
              </w:rPr>
              <w:t>እኔና</w:t>
            </w:r>
            <w:r w:rsidRPr="00F67237">
              <w:rPr>
                <w:rFonts w:ascii="Arial" w:hAnsi="Arial" w:cs="Arial"/>
                <w:sz w:val="20"/>
                <w:szCs w:val="20"/>
              </w:rPr>
              <w:t xml:space="preserve"> </w:t>
            </w:r>
            <w:r w:rsidRPr="00F67237">
              <w:rPr>
                <w:rFonts w:ascii="Nyala" w:hAnsi="Nyala" w:cs="Nyala"/>
                <w:sz w:val="20"/>
                <w:szCs w:val="20"/>
              </w:rPr>
              <w:t>ባለቤቴ</w:t>
            </w:r>
            <w:r w:rsidRPr="00F67237">
              <w:rPr>
                <w:rFonts w:ascii="Arial" w:hAnsi="Arial" w:cs="Arial"/>
                <w:sz w:val="20"/>
                <w:szCs w:val="20"/>
              </w:rPr>
              <w:t>/</w:t>
            </w:r>
            <w:r w:rsidRPr="00F67237">
              <w:rPr>
                <w:rFonts w:ascii="Nyala" w:hAnsi="Nyala" w:cs="Nyala"/>
                <w:sz w:val="20"/>
                <w:szCs w:val="20"/>
              </w:rPr>
              <w:t>የፍቅር</w:t>
            </w:r>
            <w:r w:rsidRPr="00F67237">
              <w:rPr>
                <w:rFonts w:ascii="Arial" w:hAnsi="Arial" w:cs="Arial"/>
                <w:sz w:val="20"/>
                <w:szCs w:val="20"/>
              </w:rPr>
              <w:t xml:space="preserve"> </w:t>
            </w:r>
            <w:r w:rsidRPr="00F67237">
              <w:rPr>
                <w:rFonts w:ascii="Nyala" w:hAnsi="Nyala" w:cs="Nyala"/>
                <w:sz w:val="20"/>
                <w:szCs w:val="20"/>
              </w:rPr>
              <w:t>ጓደኛዬ</w:t>
            </w:r>
          </w:p>
          <w:p w14:paraId="4BD9B5E0" w14:textId="77777777" w:rsidR="006B365D" w:rsidRPr="00F67237" w:rsidRDefault="006B365D" w:rsidP="006B365D">
            <w:pPr>
              <w:rPr>
                <w:rFonts w:ascii="Arial" w:hAnsi="Arial" w:cs="Arial"/>
                <w:sz w:val="20"/>
                <w:szCs w:val="20"/>
              </w:rPr>
            </w:pPr>
            <w:r w:rsidRPr="00F67237">
              <w:rPr>
                <w:rFonts w:ascii="Arial" w:hAnsi="Arial" w:cs="Arial"/>
                <w:sz w:val="20"/>
                <w:szCs w:val="20"/>
              </w:rPr>
              <w:t xml:space="preserve">4 = Mother or father or both/ </w:t>
            </w:r>
            <w:r w:rsidRPr="00F67237">
              <w:rPr>
                <w:rFonts w:ascii="Nyala" w:hAnsi="Nyala" w:cs="Nyala"/>
                <w:sz w:val="20"/>
                <w:szCs w:val="20"/>
              </w:rPr>
              <w:t>እናት</w:t>
            </w:r>
            <w:r w:rsidRPr="00F67237">
              <w:rPr>
                <w:rFonts w:ascii="Arial" w:hAnsi="Arial" w:cs="Arial"/>
                <w:sz w:val="20"/>
                <w:szCs w:val="20"/>
              </w:rPr>
              <w:t xml:space="preserve"> </w:t>
            </w:r>
            <w:r w:rsidRPr="00F67237">
              <w:rPr>
                <w:rFonts w:ascii="Nyala" w:hAnsi="Nyala" w:cs="Nyala"/>
                <w:sz w:val="20"/>
                <w:szCs w:val="20"/>
              </w:rPr>
              <w:t>ወይም</w:t>
            </w:r>
            <w:r w:rsidRPr="00F67237">
              <w:rPr>
                <w:rFonts w:ascii="Arial" w:hAnsi="Arial" w:cs="Arial"/>
                <w:sz w:val="20"/>
                <w:szCs w:val="20"/>
              </w:rPr>
              <w:t xml:space="preserve"> </w:t>
            </w:r>
            <w:r w:rsidRPr="00F67237">
              <w:rPr>
                <w:rFonts w:ascii="Nyala" w:hAnsi="Nyala" w:cs="Nyala"/>
                <w:sz w:val="20"/>
                <w:szCs w:val="20"/>
              </w:rPr>
              <w:t>አባት</w:t>
            </w:r>
            <w:r w:rsidRPr="00F67237">
              <w:rPr>
                <w:rFonts w:ascii="Arial" w:hAnsi="Arial" w:cs="Arial"/>
                <w:sz w:val="20"/>
                <w:szCs w:val="20"/>
              </w:rPr>
              <w:t xml:space="preserve"> </w:t>
            </w:r>
            <w:r w:rsidRPr="00F67237">
              <w:rPr>
                <w:rFonts w:ascii="Nyala" w:hAnsi="Nyala" w:cs="Nyala"/>
                <w:sz w:val="20"/>
                <w:szCs w:val="20"/>
              </w:rPr>
              <w:t>ወይም</w:t>
            </w:r>
            <w:r w:rsidRPr="00F67237">
              <w:rPr>
                <w:rFonts w:ascii="Arial" w:hAnsi="Arial" w:cs="Arial"/>
                <w:sz w:val="20"/>
                <w:szCs w:val="20"/>
              </w:rPr>
              <w:t xml:space="preserve"> </w:t>
            </w:r>
            <w:r w:rsidRPr="00F67237">
              <w:rPr>
                <w:rFonts w:ascii="Nyala" w:hAnsi="Nyala" w:cs="Nyala"/>
                <w:sz w:val="20"/>
                <w:szCs w:val="20"/>
              </w:rPr>
              <w:t>ሁለቱም</w:t>
            </w:r>
          </w:p>
          <w:p w14:paraId="7A232252" w14:textId="77777777" w:rsidR="006B365D" w:rsidRPr="00F67237" w:rsidRDefault="006B365D" w:rsidP="006B365D">
            <w:pPr>
              <w:rPr>
                <w:rFonts w:ascii="Arial" w:hAnsi="Arial" w:cs="Arial"/>
                <w:sz w:val="20"/>
                <w:szCs w:val="20"/>
              </w:rPr>
            </w:pPr>
            <w:r w:rsidRPr="00F67237">
              <w:rPr>
                <w:rFonts w:ascii="Arial" w:hAnsi="Arial" w:cs="Arial"/>
                <w:sz w:val="20"/>
                <w:szCs w:val="20"/>
              </w:rPr>
              <w:t xml:space="preserve">5 = Other relative/ </w:t>
            </w:r>
            <w:r w:rsidRPr="00F67237">
              <w:rPr>
                <w:rFonts w:ascii="Nyala" w:hAnsi="Nyala" w:cs="Nyala"/>
                <w:sz w:val="20"/>
                <w:szCs w:val="20"/>
              </w:rPr>
              <w:t>ሌላ</w:t>
            </w:r>
            <w:r w:rsidRPr="00F67237">
              <w:rPr>
                <w:rFonts w:ascii="Arial" w:hAnsi="Arial" w:cs="Arial"/>
                <w:sz w:val="20"/>
                <w:szCs w:val="20"/>
              </w:rPr>
              <w:t xml:space="preserve"> </w:t>
            </w:r>
            <w:r w:rsidRPr="00F67237">
              <w:rPr>
                <w:rFonts w:ascii="Nyala" w:hAnsi="Nyala" w:cs="Nyala"/>
                <w:sz w:val="20"/>
                <w:szCs w:val="20"/>
              </w:rPr>
              <w:t>ዘመድ</w:t>
            </w:r>
          </w:p>
          <w:p w14:paraId="4FA6A408" w14:textId="5C885413" w:rsidR="00AB4D99" w:rsidRPr="00F67237" w:rsidRDefault="006B365D" w:rsidP="003E1482">
            <w:pPr>
              <w:rPr>
                <w:rFonts w:ascii="Arial" w:hAnsi="Arial" w:cs="Arial"/>
                <w:sz w:val="20"/>
                <w:szCs w:val="20"/>
              </w:rPr>
            </w:pPr>
            <w:r w:rsidRPr="00F67237">
              <w:rPr>
                <w:rFonts w:ascii="Arial" w:hAnsi="Arial" w:cs="Arial"/>
                <w:sz w:val="20"/>
                <w:szCs w:val="20"/>
              </w:rPr>
              <w:t xml:space="preserve">6 = Other non-relative/ </w:t>
            </w:r>
            <w:r w:rsidRPr="00F67237">
              <w:rPr>
                <w:rFonts w:ascii="Nyala" w:hAnsi="Nyala" w:cs="Nyala"/>
                <w:sz w:val="20"/>
                <w:szCs w:val="20"/>
              </w:rPr>
              <w:t>ሌላ</w:t>
            </w:r>
            <w:r w:rsidRPr="00F67237">
              <w:rPr>
                <w:rFonts w:ascii="Arial" w:hAnsi="Arial" w:cs="Arial"/>
                <w:sz w:val="20"/>
                <w:szCs w:val="20"/>
              </w:rPr>
              <w:t xml:space="preserve"> </w:t>
            </w:r>
            <w:r w:rsidRPr="00F67237">
              <w:rPr>
                <w:rFonts w:ascii="Nyala" w:hAnsi="Nyala" w:cs="Nyala"/>
                <w:sz w:val="20"/>
                <w:szCs w:val="20"/>
              </w:rPr>
              <w:t>ዘመድ</w:t>
            </w:r>
            <w:r w:rsidRPr="00F67237">
              <w:rPr>
                <w:rFonts w:ascii="Arial" w:hAnsi="Arial" w:cs="Arial"/>
                <w:sz w:val="20"/>
                <w:szCs w:val="20"/>
              </w:rPr>
              <w:t xml:space="preserve"> </w:t>
            </w:r>
            <w:r w:rsidRPr="00F67237">
              <w:rPr>
                <w:rFonts w:ascii="Nyala" w:hAnsi="Nyala" w:cs="Nyala"/>
                <w:sz w:val="20"/>
                <w:szCs w:val="20"/>
              </w:rPr>
              <w:t>ያልሆነ</w:t>
            </w:r>
            <w:r w:rsidRPr="00F67237">
              <w:rPr>
                <w:rFonts w:ascii="Arial" w:hAnsi="Arial" w:cs="Arial"/>
                <w:sz w:val="20"/>
                <w:szCs w:val="20"/>
              </w:rPr>
              <w:t xml:space="preserve"> </w:t>
            </w:r>
            <w:r w:rsidRPr="00F67237">
              <w:rPr>
                <w:rFonts w:ascii="Nyala" w:hAnsi="Nyala" w:cs="Nyala"/>
                <w:sz w:val="20"/>
                <w:szCs w:val="20"/>
              </w:rPr>
              <w:t>ግለሰብ</w:t>
            </w:r>
          </w:p>
        </w:tc>
      </w:tr>
      <w:tr w:rsidR="009A7828" w:rsidRPr="00F67237" w14:paraId="28049135" w14:textId="77777777" w:rsidTr="005F0E66">
        <w:trPr>
          <w:trHeight w:val="333"/>
        </w:trPr>
        <w:tc>
          <w:tcPr>
            <w:tcW w:w="810" w:type="dxa"/>
          </w:tcPr>
          <w:p w14:paraId="738BDED2" w14:textId="77777777" w:rsidR="009A7828" w:rsidRPr="00F67237" w:rsidRDefault="009A7828" w:rsidP="003E1482">
            <w:pPr>
              <w:rPr>
                <w:rFonts w:ascii="Arial" w:hAnsi="Arial" w:cs="Arial"/>
                <w:sz w:val="20"/>
                <w:szCs w:val="20"/>
              </w:rPr>
            </w:pPr>
            <w:r w:rsidRPr="00F67237">
              <w:rPr>
                <w:rFonts w:ascii="Arial" w:hAnsi="Arial" w:cs="Arial"/>
                <w:sz w:val="20"/>
                <w:szCs w:val="20"/>
              </w:rPr>
              <w:t>5</w:t>
            </w:r>
          </w:p>
        </w:tc>
        <w:tc>
          <w:tcPr>
            <w:tcW w:w="8635" w:type="dxa"/>
            <w:gridSpan w:val="2"/>
          </w:tcPr>
          <w:p w14:paraId="2D551D4D" w14:textId="77777777" w:rsidR="00E3574E" w:rsidRDefault="009A7828" w:rsidP="00500E7F">
            <w:pPr>
              <w:rPr>
                <w:rFonts w:ascii="Arial" w:hAnsi="Arial" w:cs="Arial"/>
                <w:sz w:val="20"/>
                <w:szCs w:val="20"/>
              </w:rPr>
            </w:pPr>
            <w:r w:rsidRPr="00F67237">
              <w:rPr>
                <w:rFonts w:ascii="Arial" w:hAnsi="Arial" w:cs="Arial"/>
                <w:sz w:val="20"/>
                <w:szCs w:val="20"/>
              </w:rPr>
              <w:t>In your household, think of who makes the financial decisions and to what degree you participate in this decision-making. Would you say that you make none, few, half, most or all of the financial decisions in your household?</w:t>
            </w:r>
          </w:p>
          <w:p w14:paraId="207895F2" w14:textId="77777777" w:rsidR="00E3574E" w:rsidRDefault="00E3574E" w:rsidP="00500E7F">
            <w:pPr>
              <w:rPr>
                <w:rFonts w:ascii="Arial" w:hAnsi="Arial" w:cs="Arial"/>
                <w:sz w:val="20"/>
                <w:szCs w:val="20"/>
              </w:rPr>
            </w:pPr>
          </w:p>
          <w:p w14:paraId="0F70582B" w14:textId="3551DC2E" w:rsidR="009A7828" w:rsidRPr="00F67237" w:rsidRDefault="009A7828" w:rsidP="00500E7F">
            <w:pPr>
              <w:rPr>
                <w:rFonts w:ascii="Arial" w:hAnsi="Arial" w:cs="Arial"/>
                <w:sz w:val="20"/>
                <w:szCs w:val="20"/>
              </w:rPr>
            </w:pPr>
            <w:r w:rsidRPr="00F67237">
              <w:rPr>
                <w:rFonts w:ascii="Nyala" w:hAnsi="Nyala" w:cs="Nyala"/>
                <w:sz w:val="20"/>
                <w:szCs w:val="20"/>
              </w:rPr>
              <w:t>በቤትዎ</w:t>
            </w:r>
            <w:r w:rsidRPr="00F67237">
              <w:rPr>
                <w:rFonts w:ascii="Arial" w:hAnsi="Arial" w:cs="Arial"/>
                <w:sz w:val="20"/>
                <w:szCs w:val="20"/>
              </w:rPr>
              <w:t xml:space="preserve"> </w:t>
            </w:r>
            <w:r w:rsidRPr="00F67237">
              <w:rPr>
                <w:rFonts w:ascii="Nyala" w:hAnsi="Nyala" w:cs="Nyala"/>
                <w:sz w:val="20"/>
                <w:szCs w:val="20"/>
              </w:rPr>
              <w:t>ውስጥ</w:t>
            </w:r>
            <w:r w:rsidRPr="00F67237">
              <w:rPr>
                <w:rFonts w:ascii="Arial" w:hAnsi="Arial" w:cs="Arial"/>
                <w:sz w:val="20"/>
                <w:szCs w:val="20"/>
              </w:rPr>
              <w:t xml:space="preserve"> </w:t>
            </w:r>
            <w:r w:rsidRPr="00F67237">
              <w:rPr>
                <w:rFonts w:ascii="Nyala" w:hAnsi="Nyala" w:cs="Nyala"/>
                <w:sz w:val="20"/>
                <w:szCs w:val="20"/>
              </w:rPr>
              <w:t>ገንዘብ</w:t>
            </w:r>
            <w:r w:rsidRPr="00F67237">
              <w:rPr>
                <w:rFonts w:ascii="Arial" w:hAnsi="Arial" w:cs="Arial"/>
                <w:sz w:val="20"/>
                <w:szCs w:val="20"/>
              </w:rPr>
              <w:t xml:space="preserve"> </w:t>
            </w:r>
            <w:r w:rsidRPr="00F67237">
              <w:rPr>
                <w:rFonts w:ascii="Nyala" w:hAnsi="Nyala" w:cs="Nyala"/>
                <w:sz w:val="20"/>
                <w:szCs w:val="20"/>
              </w:rPr>
              <w:t>ነክ</w:t>
            </w:r>
            <w:r w:rsidRPr="00F67237">
              <w:rPr>
                <w:rFonts w:ascii="Arial" w:hAnsi="Arial" w:cs="Arial"/>
                <w:sz w:val="20"/>
                <w:szCs w:val="20"/>
              </w:rPr>
              <w:t xml:space="preserve"> </w:t>
            </w:r>
            <w:r w:rsidRPr="00F67237">
              <w:rPr>
                <w:rFonts w:ascii="Nyala" w:hAnsi="Nyala" w:cs="Nyala"/>
                <w:sz w:val="20"/>
                <w:szCs w:val="20"/>
              </w:rPr>
              <w:t>የሆኑ</w:t>
            </w:r>
            <w:r w:rsidRPr="00F67237">
              <w:rPr>
                <w:rFonts w:ascii="Arial" w:hAnsi="Arial" w:cs="Arial"/>
                <w:sz w:val="20"/>
                <w:szCs w:val="20"/>
              </w:rPr>
              <w:t xml:space="preserve"> </w:t>
            </w:r>
            <w:r w:rsidRPr="00F67237">
              <w:rPr>
                <w:rFonts w:ascii="Nyala" w:hAnsi="Nyala" w:cs="Nyala"/>
                <w:sz w:val="20"/>
                <w:szCs w:val="20"/>
              </w:rPr>
              <w:t>ጉዳዮችን</w:t>
            </w:r>
            <w:r w:rsidRPr="00F67237">
              <w:rPr>
                <w:rFonts w:ascii="Arial" w:hAnsi="Arial" w:cs="Arial"/>
                <w:sz w:val="20"/>
                <w:szCs w:val="20"/>
              </w:rPr>
              <w:t xml:space="preserve"> </w:t>
            </w:r>
            <w:r w:rsidRPr="00F67237">
              <w:rPr>
                <w:rFonts w:ascii="Nyala" w:hAnsi="Nyala" w:cs="Nyala"/>
                <w:sz w:val="20"/>
                <w:szCs w:val="20"/>
              </w:rPr>
              <w:t>በተመለከተ</w:t>
            </w:r>
            <w:r w:rsidRPr="00F67237">
              <w:rPr>
                <w:rFonts w:ascii="Arial" w:hAnsi="Arial" w:cs="Arial"/>
                <w:sz w:val="20"/>
                <w:szCs w:val="20"/>
              </w:rPr>
              <w:t xml:space="preserve"> </w:t>
            </w:r>
            <w:r w:rsidRPr="00F67237">
              <w:rPr>
                <w:rFonts w:ascii="Nyala" w:hAnsi="Nyala" w:cs="Nyala"/>
                <w:sz w:val="20"/>
                <w:szCs w:val="20"/>
              </w:rPr>
              <w:t>የሚወስነው</w:t>
            </w:r>
            <w:r w:rsidRPr="00F67237">
              <w:rPr>
                <w:rFonts w:ascii="Arial" w:hAnsi="Arial" w:cs="Arial"/>
                <w:sz w:val="20"/>
                <w:szCs w:val="20"/>
              </w:rPr>
              <w:t xml:space="preserve"> </w:t>
            </w:r>
            <w:r w:rsidRPr="00F67237">
              <w:rPr>
                <w:rFonts w:ascii="Nyala" w:hAnsi="Nyala" w:cs="Nyala"/>
                <w:sz w:val="20"/>
                <w:szCs w:val="20"/>
              </w:rPr>
              <w:t>ማን</w:t>
            </w:r>
            <w:r w:rsidRPr="00F67237">
              <w:rPr>
                <w:rFonts w:ascii="Arial" w:hAnsi="Arial" w:cs="Arial"/>
                <w:sz w:val="20"/>
                <w:szCs w:val="20"/>
              </w:rPr>
              <w:t xml:space="preserve"> </w:t>
            </w:r>
            <w:r w:rsidRPr="00F67237">
              <w:rPr>
                <w:rFonts w:ascii="Nyala" w:hAnsi="Nyala" w:cs="Nyala"/>
                <w:sz w:val="20"/>
                <w:szCs w:val="20"/>
              </w:rPr>
              <w:t>አንደሆነ</w:t>
            </w:r>
            <w:r w:rsidRPr="00F67237">
              <w:rPr>
                <w:rFonts w:ascii="Arial" w:hAnsi="Arial" w:cs="Arial"/>
                <w:sz w:val="20"/>
                <w:szCs w:val="20"/>
              </w:rPr>
              <w:t xml:space="preserve"> </w:t>
            </w:r>
            <w:r w:rsidRPr="00F67237">
              <w:rPr>
                <w:rFonts w:ascii="Nyala" w:hAnsi="Nyala" w:cs="Nyala"/>
                <w:sz w:val="20"/>
                <w:szCs w:val="20"/>
              </w:rPr>
              <w:t>እና</w:t>
            </w:r>
            <w:r w:rsidRPr="00F67237">
              <w:rPr>
                <w:rFonts w:ascii="Arial" w:hAnsi="Arial" w:cs="Arial"/>
                <w:sz w:val="20"/>
                <w:szCs w:val="20"/>
              </w:rPr>
              <w:t xml:space="preserve"> </w:t>
            </w:r>
            <w:r w:rsidRPr="00F67237">
              <w:rPr>
                <w:rFonts w:ascii="Nyala" w:hAnsi="Nyala" w:cs="Nyala"/>
                <w:sz w:val="20"/>
                <w:szCs w:val="20"/>
              </w:rPr>
              <w:t>እርስዎ</w:t>
            </w:r>
            <w:r w:rsidRPr="00F67237">
              <w:rPr>
                <w:rFonts w:ascii="Arial" w:hAnsi="Arial" w:cs="Arial"/>
                <w:sz w:val="20"/>
                <w:szCs w:val="20"/>
              </w:rPr>
              <w:t xml:space="preserve"> </w:t>
            </w:r>
            <w:r w:rsidRPr="00F67237">
              <w:rPr>
                <w:rFonts w:ascii="Nyala" w:hAnsi="Nyala" w:cs="Nyala"/>
                <w:sz w:val="20"/>
                <w:szCs w:val="20"/>
              </w:rPr>
              <w:t>ምን</w:t>
            </w:r>
            <w:r w:rsidRPr="00F67237">
              <w:rPr>
                <w:rFonts w:ascii="Arial" w:hAnsi="Arial" w:cs="Arial"/>
                <w:sz w:val="20"/>
                <w:szCs w:val="20"/>
              </w:rPr>
              <w:t xml:space="preserve"> </w:t>
            </w:r>
            <w:r w:rsidRPr="00F67237">
              <w:rPr>
                <w:rFonts w:ascii="Nyala" w:hAnsi="Nyala" w:cs="Nyala"/>
                <w:sz w:val="20"/>
                <w:szCs w:val="20"/>
              </w:rPr>
              <w:t>ያህል</w:t>
            </w:r>
            <w:r w:rsidRPr="00F67237">
              <w:rPr>
                <w:rFonts w:ascii="Arial" w:hAnsi="Arial" w:cs="Arial"/>
                <w:sz w:val="20"/>
                <w:szCs w:val="20"/>
              </w:rPr>
              <w:t xml:space="preserve"> </w:t>
            </w:r>
            <w:r w:rsidRPr="00F67237">
              <w:rPr>
                <w:rFonts w:ascii="Nyala" w:hAnsi="Nyala" w:cs="Nyala"/>
                <w:sz w:val="20"/>
                <w:szCs w:val="20"/>
              </w:rPr>
              <w:t>በዚህ</w:t>
            </w:r>
            <w:r w:rsidRPr="00F67237">
              <w:rPr>
                <w:rFonts w:ascii="Arial" w:hAnsi="Arial" w:cs="Arial"/>
                <w:sz w:val="20"/>
                <w:szCs w:val="20"/>
              </w:rPr>
              <w:t xml:space="preserve"> </w:t>
            </w:r>
            <w:r w:rsidRPr="00F67237">
              <w:rPr>
                <w:rFonts w:ascii="Nyala" w:hAnsi="Nyala" w:cs="Nyala"/>
                <w:sz w:val="20"/>
                <w:szCs w:val="20"/>
              </w:rPr>
              <w:t>ውሳኔ</w:t>
            </w:r>
            <w:r w:rsidRPr="00F67237">
              <w:rPr>
                <w:rFonts w:ascii="Arial" w:hAnsi="Arial" w:cs="Arial"/>
                <w:sz w:val="20"/>
                <w:szCs w:val="20"/>
              </w:rPr>
              <w:t xml:space="preserve"> </w:t>
            </w:r>
            <w:r w:rsidRPr="00F67237">
              <w:rPr>
                <w:rFonts w:ascii="Nyala" w:hAnsi="Nyala" w:cs="Nyala"/>
                <w:sz w:val="20"/>
                <w:szCs w:val="20"/>
              </w:rPr>
              <w:t>ላይ</w:t>
            </w:r>
            <w:r w:rsidRPr="00F67237">
              <w:rPr>
                <w:rFonts w:ascii="Arial" w:hAnsi="Arial" w:cs="Arial"/>
                <w:sz w:val="20"/>
                <w:szCs w:val="20"/>
              </w:rPr>
              <w:t xml:space="preserve"> </w:t>
            </w:r>
            <w:r w:rsidRPr="00F67237">
              <w:rPr>
                <w:rFonts w:ascii="Nyala" w:hAnsi="Nyala" w:cs="Nyala"/>
                <w:sz w:val="20"/>
                <w:szCs w:val="20"/>
              </w:rPr>
              <w:t>እንደሚሳተፉ</w:t>
            </w:r>
            <w:r w:rsidRPr="00F67237">
              <w:rPr>
                <w:rFonts w:ascii="Arial" w:hAnsi="Arial" w:cs="Arial"/>
                <w:sz w:val="20"/>
                <w:szCs w:val="20"/>
              </w:rPr>
              <w:t xml:space="preserve"> </w:t>
            </w:r>
            <w:r w:rsidRPr="00F67237">
              <w:rPr>
                <w:rFonts w:ascii="Nyala" w:hAnsi="Nyala" w:cs="Nyala"/>
                <w:sz w:val="20"/>
                <w:szCs w:val="20"/>
              </w:rPr>
              <w:t>ያስቡ፡፡</w:t>
            </w:r>
            <w:r w:rsidRPr="00F67237">
              <w:rPr>
                <w:rFonts w:ascii="Arial" w:hAnsi="Arial" w:cs="Arial"/>
                <w:sz w:val="20"/>
                <w:szCs w:val="20"/>
              </w:rPr>
              <w:t xml:space="preserve"> </w:t>
            </w:r>
            <w:r w:rsidRPr="00F67237">
              <w:rPr>
                <w:rFonts w:ascii="Nyala" w:hAnsi="Nyala" w:cs="Nyala"/>
                <w:sz w:val="20"/>
                <w:szCs w:val="20"/>
              </w:rPr>
              <w:t>ቤትዎ</w:t>
            </w:r>
            <w:r w:rsidRPr="00F67237">
              <w:rPr>
                <w:rFonts w:ascii="Arial" w:hAnsi="Arial" w:cs="Arial"/>
                <w:sz w:val="20"/>
                <w:szCs w:val="20"/>
              </w:rPr>
              <w:t xml:space="preserve"> </w:t>
            </w:r>
            <w:r w:rsidRPr="00F67237">
              <w:rPr>
                <w:rFonts w:ascii="Nyala" w:hAnsi="Nyala" w:cs="Nyala"/>
                <w:sz w:val="20"/>
                <w:szCs w:val="20"/>
              </w:rPr>
              <w:t>ውስጥ</w:t>
            </w:r>
            <w:r w:rsidRPr="00F67237">
              <w:rPr>
                <w:rFonts w:ascii="Arial" w:hAnsi="Arial" w:cs="Arial"/>
                <w:sz w:val="20"/>
                <w:szCs w:val="20"/>
              </w:rPr>
              <w:t xml:space="preserve"> </w:t>
            </w:r>
            <w:r w:rsidRPr="00F67237">
              <w:rPr>
                <w:rFonts w:ascii="Nyala" w:hAnsi="Nyala" w:cs="Nyala"/>
                <w:sz w:val="20"/>
                <w:szCs w:val="20"/>
              </w:rPr>
              <w:t>ካሉት</w:t>
            </w:r>
            <w:r w:rsidRPr="00F67237">
              <w:rPr>
                <w:rFonts w:ascii="Arial" w:hAnsi="Arial" w:cs="Arial"/>
                <w:sz w:val="20"/>
                <w:szCs w:val="20"/>
              </w:rPr>
              <w:t xml:space="preserve"> </w:t>
            </w:r>
            <w:r w:rsidRPr="00F67237">
              <w:rPr>
                <w:rFonts w:ascii="Nyala" w:hAnsi="Nyala" w:cs="Nyala"/>
                <w:sz w:val="20"/>
                <w:szCs w:val="20"/>
              </w:rPr>
              <w:t>ገንዘብ</w:t>
            </w:r>
            <w:r w:rsidRPr="00F67237">
              <w:rPr>
                <w:rFonts w:ascii="Arial" w:hAnsi="Arial" w:cs="Arial"/>
                <w:sz w:val="20"/>
                <w:szCs w:val="20"/>
              </w:rPr>
              <w:t xml:space="preserve"> </w:t>
            </w:r>
            <w:r w:rsidRPr="00F67237">
              <w:rPr>
                <w:rFonts w:ascii="Nyala" w:hAnsi="Nyala" w:cs="Nyala"/>
                <w:sz w:val="20"/>
                <w:szCs w:val="20"/>
              </w:rPr>
              <w:t>ነክ</w:t>
            </w:r>
            <w:r w:rsidRPr="00F67237">
              <w:rPr>
                <w:rFonts w:ascii="Arial" w:hAnsi="Arial" w:cs="Arial"/>
                <w:sz w:val="20"/>
                <w:szCs w:val="20"/>
              </w:rPr>
              <w:t xml:space="preserve"> </w:t>
            </w:r>
            <w:r w:rsidRPr="00F67237">
              <w:rPr>
                <w:rFonts w:ascii="Nyala" w:hAnsi="Nyala" w:cs="Nyala"/>
                <w:sz w:val="20"/>
                <w:szCs w:val="20"/>
              </w:rPr>
              <w:t>ውሳኔዎች</w:t>
            </w:r>
            <w:r w:rsidRPr="00F67237">
              <w:rPr>
                <w:rFonts w:ascii="Arial" w:hAnsi="Arial" w:cs="Arial"/>
                <w:sz w:val="20"/>
                <w:szCs w:val="20"/>
              </w:rPr>
              <w:t xml:space="preserve"> </w:t>
            </w:r>
            <w:r w:rsidRPr="00F67237">
              <w:rPr>
                <w:rFonts w:ascii="Nyala" w:hAnsi="Nyala" w:cs="Nyala"/>
                <w:sz w:val="20"/>
                <w:szCs w:val="20"/>
              </w:rPr>
              <w:t>ምን</w:t>
            </w:r>
            <w:r w:rsidRPr="00F67237">
              <w:rPr>
                <w:rFonts w:ascii="Arial" w:hAnsi="Arial" w:cs="Arial"/>
                <w:sz w:val="20"/>
                <w:szCs w:val="20"/>
              </w:rPr>
              <w:t xml:space="preserve"> </w:t>
            </w:r>
            <w:r w:rsidRPr="00F67237">
              <w:rPr>
                <w:rFonts w:ascii="Nyala" w:hAnsi="Nyala" w:cs="Nyala"/>
                <w:sz w:val="20"/>
                <w:szCs w:val="20"/>
              </w:rPr>
              <w:t>ያህሉን</w:t>
            </w:r>
            <w:r w:rsidRPr="00F67237">
              <w:rPr>
                <w:rFonts w:ascii="Arial" w:hAnsi="Arial" w:cs="Arial"/>
                <w:sz w:val="20"/>
                <w:szCs w:val="20"/>
              </w:rPr>
              <w:t xml:space="preserve"> (</w:t>
            </w:r>
            <w:r w:rsidRPr="00F67237">
              <w:rPr>
                <w:rFonts w:ascii="Nyala" w:hAnsi="Nyala" w:cs="Nyala"/>
                <w:sz w:val="20"/>
                <w:szCs w:val="20"/>
              </w:rPr>
              <w:t>ምንም፣</w:t>
            </w:r>
            <w:r w:rsidRPr="00F67237">
              <w:rPr>
                <w:rFonts w:ascii="Arial" w:hAnsi="Arial" w:cs="Arial"/>
                <w:sz w:val="20"/>
                <w:szCs w:val="20"/>
              </w:rPr>
              <w:t xml:space="preserve"> </w:t>
            </w:r>
            <w:r w:rsidRPr="00F67237">
              <w:rPr>
                <w:rFonts w:ascii="Nyala" w:hAnsi="Nyala" w:cs="Nyala"/>
                <w:sz w:val="20"/>
                <w:szCs w:val="20"/>
              </w:rPr>
              <w:t>ጥቂት፣</w:t>
            </w:r>
            <w:r w:rsidRPr="00F67237">
              <w:rPr>
                <w:rFonts w:ascii="Arial" w:hAnsi="Arial" w:cs="Arial"/>
                <w:sz w:val="20"/>
                <w:szCs w:val="20"/>
              </w:rPr>
              <w:t xml:space="preserve"> </w:t>
            </w:r>
            <w:r w:rsidRPr="00F67237">
              <w:rPr>
                <w:rFonts w:ascii="Nyala" w:hAnsi="Nyala" w:cs="Nyala"/>
                <w:sz w:val="20"/>
                <w:szCs w:val="20"/>
              </w:rPr>
              <w:t>ግማሽ፣</w:t>
            </w:r>
            <w:r w:rsidRPr="00F67237">
              <w:rPr>
                <w:rFonts w:ascii="Arial" w:hAnsi="Arial" w:cs="Arial"/>
                <w:sz w:val="20"/>
                <w:szCs w:val="20"/>
              </w:rPr>
              <w:t xml:space="preserve"> </w:t>
            </w:r>
            <w:r w:rsidRPr="00F67237">
              <w:rPr>
                <w:rFonts w:ascii="Nyala" w:hAnsi="Nyala" w:cs="Nyala"/>
                <w:sz w:val="20"/>
                <w:szCs w:val="20"/>
              </w:rPr>
              <w:t>አብዛኛውን</w:t>
            </w:r>
            <w:r w:rsidRPr="00F67237">
              <w:rPr>
                <w:rFonts w:ascii="Arial" w:hAnsi="Arial" w:cs="Arial"/>
                <w:sz w:val="20"/>
                <w:szCs w:val="20"/>
              </w:rPr>
              <w:t xml:space="preserve"> </w:t>
            </w:r>
            <w:r w:rsidRPr="00F67237">
              <w:rPr>
                <w:rFonts w:ascii="Nyala" w:hAnsi="Nyala" w:cs="Nyala"/>
                <w:sz w:val="20"/>
                <w:szCs w:val="20"/>
              </w:rPr>
              <w:t>ወይም</w:t>
            </w:r>
            <w:r w:rsidRPr="00F67237">
              <w:rPr>
                <w:rFonts w:ascii="Arial" w:hAnsi="Arial" w:cs="Arial"/>
                <w:sz w:val="20"/>
                <w:szCs w:val="20"/>
              </w:rPr>
              <w:t xml:space="preserve"> </w:t>
            </w:r>
            <w:r w:rsidRPr="00F67237">
              <w:rPr>
                <w:rFonts w:ascii="Nyala" w:hAnsi="Nyala" w:cs="Nyala"/>
                <w:sz w:val="20"/>
                <w:szCs w:val="20"/>
              </w:rPr>
              <w:t>ሁሉንም</w:t>
            </w:r>
            <w:r w:rsidRPr="00F67237">
              <w:rPr>
                <w:rFonts w:ascii="Arial" w:hAnsi="Arial" w:cs="Arial"/>
                <w:sz w:val="20"/>
                <w:szCs w:val="20"/>
              </w:rPr>
              <w:t xml:space="preserve">) </w:t>
            </w:r>
            <w:r w:rsidRPr="00F67237">
              <w:rPr>
                <w:rFonts w:ascii="Nyala" w:hAnsi="Nyala" w:cs="Nyala"/>
                <w:sz w:val="20"/>
                <w:szCs w:val="20"/>
              </w:rPr>
              <w:t>እርስዎ</w:t>
            </w:r>
            <w:r w:rsidRPr="00F67237">
              <w:rPr>
                <w:rFonts w:ascii="Arial" w:hAnsi="Arial" w:cs="Arial"/>
                <w:sz w:val="20"/>
                <w:szCs w:val="20"/>
              </w:rPr>
              <w:t xml:space="preserve"> </w:t>
            </w:r>
            <w:r w:rsidRPr="00F67237">
              <w:rPr>
                <w:rFonts w:ascii="Nyala" w:hAnsi="Nyala" w:cs="Nyala"/>
                <w:sz w:val="20"/>
                <w:szCs w:val="20"/>
              </w:rPr>
              <w:t>ይወስናሉ</w:t>
            </w:r>
            <w:r w:rsidRPr="00F67237">
              <w:rPr>
                <w:rFonts w:ascii="Arial" w:hAnsi="Arial" w:cs="Arial"/>
                <w:sz w:val="20"/>
                <w:szCs w:val="20"/>
              </w:rPr>
              <w:t>?</w:t>
            </w:r>
          </w:p>
          <w:p w14:paraId="63F32603" w14:textId="77777777" w:rsidR="009A7828" w:rsidRPr="00F67237" w:rsidRDefault="009A7828" w:rsidP="00500E7F">
            <w:pPr>
              <w:rPr>
                <w:rFonts w:ascii="Arial" w:hAnsi="Arial" w:cs="Arial"/>
                <w:sz w:val="20"/>
                <w:szCs w:val="20"/>
              </w:rPr>
            </w:pPr>
            <w:r w:rsidRPr="00F67237">
              <w:rPr>
                <w:rFonts w:ascii="Arial" w:hAnsi="Arial" w:cs="Arial"/>
                <w:sz w:val="20"/>
                <w:szCs w:val="20"/>
              </w:rPr>
              <w:t xml:space="preserve">1 = None/ </w:t>
            </w:r>
            <w:r w:rsidRPr="00F67237">
              <w:rPr>
                <w:rFonts w:ascii="Nyala" w:hAnsi="Nyala" w:cs="Nyala"/>
                <w:sz w:val="20"/>
                <w:szCs w:val="20"/>
              </w:rPr>
              <w:t>ምንም</w:t>
            </w:r>
          </w:p>
          <w:p w14:paraId="02062A5E" w14:textId="77777777" w:rsidR="009A7828" w:rsidRPr="00F67237" w:rsidRDefault="009A7828" w:rsidP="00500E7F">
            <w:pPr>
              <w:rPr>
                <w:rFonts w:ascii="Arial" w:hAnsi="Arial" w:cs="Arial"/>
                <w:sz w:val="20"/>
                <w:szCs w:val="20"/>
              </w:rPr>
            </w:pPr>
            <w:r w:rsidRPr="00F67237">
              <w:rPr>
                <w:rFonts w:ascii="Arial" w:hAnsi="Arial" w:cs="Arial"/>
                <w:sz w:val="20"/>
                <w:szCs w:val="20"/>
              </w:rPr>
              <w:t xml:space="preserve">2= Few/ </w:t>
            </w:r>
            <w:r w:rsidRPr="00F67237">
              <w:rPr>
                <w:rFonts w:ascii="Nyala" w:hAnsi="Nyala" w:cs="Nyala"/>
                <w:sz w:val="20"/>
                <w:szCs w:val="20"/>
              </w:rPr>
              <w:t>ጥቂት</w:t>
            </w:r>
          </w:p>
          <w:p w14:paraId="4194137E" w14:textId="77777777" w:rsidR="009A7828" w:rsidRPr="00F67237" w:rsidRDefault="009A7828" w:rsidP="00500E7F">
            <w:pPr>
              <w:rPr>
                <w:rFonts w:ascii="Arial" w:hAnsi="Arial" w:cs="Arial"/>
                <w:sz w:val="20"/>
                <w:szCs w:val="20"/>
              </w:rPr>
            </w:pPr>
            <w:r w:rsidRPr="00F67237">
              <w:rPr>
                <w:rFonts w:ascii="Arial" w:hAnsi="Arial" w:cs="Arial"/>
                <w:sz w:val="20"/>
                <w:szCs w:val="20"/>
              </w:rPr>
              <w:t xml:space="preserve">3 = Half/ </w:t>
            </w:r>
            <w:r w:rsidRPr="00F67237">
              <w:rPr>
                <w:rFonts w:ascii="Nyala" w:hAnsi="Nyala" w:cs="Nyala"/>
                <w:sz w:val="20"/>
                <w:szCs w:val="20"/>
              </w:rPr>
              <w:t>ግማሽ</w:t>
            </w:r>
          </w:p>
          <w:p w14:paraId="68BC9D38" w14:textId="77777777" w:rsidR="009A7828" w:rsidRPr="00F67237" w:rsidRDefault="009A7828" w:rsidP="00500E7F">
            <w:pPr>
              <w:rPr>
                <w:rFonts w:ascii="Arial" w:hAnsi="Arial" w:cs="Arial"/>
                <w:sz w:val="20"/>
                <w:szCs w:val="20"/>
              </w:rPr>
            </w:pPr>
            <w:r w:rsidRPr="00F67237">
              <w:rPr>
                <w:rFonts w:ascii="Arial" w:hAnsi="Arial" w:cs="Arial"/>
                <w:sz w:val="20"/>
                <w:szCs w:val="20"/>
              </w:rPr>
              <w:t xml:space="preserve">4 = Most/ </w:t>
            </w:r>
            <w:r w:rsidRPr="00F67237">
              <w:rPr>
                <w:rFonts w:ascii="Nyala" w:hAnsi="Nyala" w:cs="Nyala"/>
                <w:sz w:val="20"/>
                <w:szCs w:val="20"/>
              </w:rPr>
              <w:t>አብዛኛውን</w:t>
            </w:r>
          </w:p>
          <w:p w14:paraId="7C14C8AF" w14:textId="77777777" w:rsidR="009A7828" w:rsidRDefault="009A7828" w:rsidP="003E1482">
            <w:pPr>
              <w:rPr>
                <w:ins w:id="12" w:author="toshiba" w:date="2016-11-15T19:18:00Z"/>
                <w:rFonts w:ascii="Nyala" w:hAnsi="Nyala" w:cs="Nyala"/>
                <w:sz w:val="20"/>
                <w:szCs w:val="20"/>
              </w:rPr>
            </w:pPr>
            <w:r w:rsidRPr="00F67237">
              <w:rPr>
                <w:rFonts w:ascii="Arial" w:hAnsi="Arial" w:cs="Arial"/>
                <w:sz w:val="20"/>
                <w:szCs w:val="20"/>
              </w:rPr>
              <w:t xml:space="preserve">5 = All/ </w:t>
            </w:r>
            <w:r w:rsidRPr="00F67237">
              <w:rPr>
                <w:rFonts w:ascii="Nyala" w:hAnsi="Nyala" w:cs="Nyala"/>
                <w:sz w:val="20"/>
                <w:szCs w:val="20"/>
              </w:rPr>
              <w:t>ሁሉንም</w:t>
            </w:r>
          </w:p>
          <w:p w14:paraId="4463D0D5" w14:textId="77777777" w:rsidR="00590BE2" w:rsidRDefault="00590BE2" w:rsidP="003E1482">
            <w:pPr>
              <w:rPr>
                <w:ins w:id="13" w:author="toshiba" w:date="2016-11-15T19:18:00Z"/>
                <w:rFonts w:ascii="Nyala" w:hAnsi="Nyala" w:cs="Nyala"/>
                <w:sz w:val="20"/>
                <w:szCs w:val="20"/>
              </w:rPr>
            </w:pPr>
          </w:p>
          <w:p w14:paraId="799A1AD7" w14:textId="26E85306" w:rsidR="00590BE2" w:rsidRPr="00F67237" w:rsidRDefault="00590BE2" w:rsidP="003E1482">
            <w:pPr>
              <w:rPr>
                <w:rFonts w:ascii="Arial" w:hAnsi="Arial" w:cs="Arial"/>
                <w:sz w:val="20"/>
                <w:szCs w:val="20"/>
              </w:rPr>
            </w:pPr>
          </w:p>
        </w:tc>
      </w:tr>
      <w:tr w:rsidR="009A7828" w:rsidRPr="00F67237" w14:paraId="69A021FA" w14:textId="77777777" w:rsidTr="005F0E66">
        <w:trPr>
          <w:trHeight w:val="333"/>
        </w:trPr>
        <w:tc>
          <w:tcPr>
            <w:tcW w:w="810" w:type="dxa"/>
          </w:tcPr>
          <w:p w14:paraId="524375B2" w14:textId="77777777" w:rsidR="009A7828" w:rsidRPr="00F67237" w:rsidRDefault="009A7828" w:rsidP="003E1482">
            <w:pPr>
              <w:rPr>
                <w:rFonts w:ascii="Arial" w:hAnsi="Arial" w:cs="Arial"/>
                <w:sz w:val="20"/>
                <w:szCs w:val="20"/>
              </w:rPr>
            </w:pPr>
            <w:r w:rsidRPr="00F67237">
              <w:rPr>
                <w:rFonts w:ascii="Arial" w:hAnsi="Arial" w:cs="Arial"/>
                <w:sz w:val="20"/>
                <w:szCs w:val="20"/>
              </w:rPr>
              <w:lastRenderedPageBreak/>
              <w:t>6</w:t>
            </w:r>
          </w:p>
        </w:tc>
        <w:tc>
          <w:tcPr>
            <w:tcW w:w="8635" w:type="dxa"/>
            <w:gridSpan w:val="2"/>
          </w:tcPr>
          <w:p w14:paraId="7330C270" w14:textId="061B894A" w:rsidR="0044665A" w:rsidRPr="00F67237" w:rsidRDefault="009A7828" w:rsidP="0044665A">
            <w:pPr>
              <w:rPr>
                <w:rFonts w:ascii="Arial" w:hAnsi="Arial" w:cs="Arial"/>
                <w:sz w:val="20"/>
                <w:szCs w:val="20"/>
              </w:rPr>
            </w:pPr>
            <w:r w:rsidRPr="00F67237">
              <w:rPr>
                <w:rFonts w:ascii="Arial" w:hAnsi="Arial" w:cs="Arial"/>
                <w:sz w:val="20"/>
                <w:szCs w:val="20"/>
              </w:rPr>
              <w:t>Does somebody else in your household own his/her own business?</w:t>
            </w:r>
            <w:r w:rsidR="0044665A" w:rsidRPr="00F67237">
              <w:rPr>
                <w:rFonts w:ascii="Arial" w:hAnsi="Arial" w:cs="Arial"/>
                <w:sz w:val="20"/>
                <w:szCs w:val="20"/>
              </w:rPr>
              <w:t xml:space="preserve"> </w:t>
            </w:r>
            <w:r w:rsidR="0044665A" w:rsidRPr="00F67237">
              <w:rPr>
                <w:rFonts w:ascii="Nyala" w:hAnsi="Nyala" w:cs="Nyala"/>
                <w:sz w:val="20"/>
                <w:szCs w:val="20"/>
              </w:rPr>
              <w:t>ከርስዎ</w:t>
            </w:r>
            <w:r w:rsidR="0044665A" w:rsidRPr="00F67237">
              <w:rPr>
                <w:rFonts w:ascii="Arial" w:hAnsi="Arial" w:cs="Arial"/>
                <w:sz w:val="20"/>
                <w:szCs w:val="20"/>
              </w:rPr>
              <w:t xml:space="preserve"> </w:t>
            </w:r>
            <w:r w:rsidR="0044665A" w:rsidRPr="00F67237">
              <w:rPr>
                <w:rFonts w:ascii="Nyala" w:hAnsi="Nyala" w:cs="Nyala"/>
                <w:sz w:val="20"/>
                <w:szCs w:val="20"/>
              </w:rPr>
              <w:t>ሌላ</w:t>
            </w:r>
            <w:r w:rsidR="0044665A" w:rsidRPr="00F67237">
              <w:rPr>
                <w:rFonts w:ascii="Arial" w:hAnsi="Arial" w:cs="Arial"/>
                <w:sz w:val="20"/>
                <w:szCs w:val="20"/>
              </w:rPr>
              <w:t xml:space="preserve"> </w:t>
            </w:r>
            <w:r w:rsidR="0044665A" w:rsidRPr="00F67237">
              <w:rPr>
                <w:rFonts w:ascii="Nyala" w:hAnsi="Nyala" w:cs="Nyala"/>
                <w:sz w:val="20"/>
                <w:szCs w:val="20"/>
              </w:rPr>
              <w:t>አብሮት</w:t>
            </w:r>
            <w:r w:rsidR="0044665A" w:rsidRPr="00F67237">
              <w:rPr>
                <w:rFonts w:ascii="Arial" w:hAnsi="Arial" w:cs="Arial"/>
                <w:sz w:val="20"/>
                <w:szCs w:val="20"/>
              </w:rPr>
              <w:t xml:space="preserve"> </w:t>
            </w:r>
            <w:r w:rsidR="0044665A" w:rsidRPr="00F67237">
              <w:rPr>
                <w:rFonts w:ascii="Nyala" w:hAnsi="Nyala" w:cs="Nyala"/>
                <w:sz w:val="20"/>
                <w:szCs w:val="20"/>
              </w:rPr>
              <w:t>ከሚኖሩ</w:t>
            </w:r>
            <w:r w:rsidR="0044665A" w:rsidRPr="00F67237">
              <w:rPr>
                <w:rFonts w:ascii="Arial" w:hAnsi="Arial" w:cs="Arial"/>
                <w:sz w:val="20"/>
                <w:szCs w:val="20"/>
              </w:rPr>
              <w:t xml:space="preserve"> </w:t>
            </w:r>
            <w:r w:rsidR="0044665A" w:rsidRPr="00F67237">
              <w:rPr>
                <w:rFonts w:ascii="Nyala" w:hAnsi="Nyala" w:cs="Nyala"/>
                <w:sz w:val="20"/>
                <w:szCs w:val="20"/>
              </w:rPr>
              <w:t>ሰዎች</w:t>
            </w:r>
            <w:r w:rsidR="0044665A" w:rsidRPr="00F67237">
              <w:rPr>
                <w:rFonts w:ascii="Arial" w:hAnsi="Arial" w:cs="Arial"/>
                <w:sz w:val="20"/>
                <w:szCs w:val="20"/>
              </w:rPr>
              <w:t xml:space="preserve"> </w:t>
            </w:r>
            <w:r w:rsidR="0044665A" w:rsidRPr="00F67237">
              <w:rPr>
                <w:rFonts w:ascii="Nyala" w:hAnsi="Nyala" w:cs="Nyala"/>
                <w:sz w:val="20"/>
                <w:szCs w:val="20"/>
              </w:rPr>
              <w:t>ውስጥ</w:t>
            </w:r>
            <w:r w:rsidR="0044665A" w:rsidRPr="00F67237">
              <w:rPr>
                <w:rFonts w:ascii="Arial" w:hAnsi="Arial" w:cs="Arial"/>
                <w:sz w:val="20"/>
                <w:szCs w:val="20"/>
              </w:rPr>
              <w:t xml:space="preserve"> </w:t>
            </w:r>
            <w:r w:rsidR="0044665A" w:rsidRPr="00F67237">
              <w:rPr>
                <w:rFonts w:ascii="Nyala" w:hAnsi="Nyala" w:cs="Nyala"/>
                <w:sz w:val="20"/>
                <w:szCs w:val="20"/>
              </w:rPr>
              <w:t>የራሱ</w:t>
            </w:r>
            <w:r w:rsidR="0044665A" w:rsidRPr="00F67237">
              <w:rPr>
                <w:rFonts w:ascii="Arial" w:hAnsi="Arial" w:cs="Arial"/>
                <w:sz w:val="20"/>
                <w:szCs w:val="20"/>
              </w:rPr>
              <w:t xml:space="preserve"> </w:t>
            </w:r>
            <w:r w:rsidR="0044665A" w:rsidRPr="00F67237">
              <w:rPr>
                <w:rFonts w:ascii="Nyala" w:hAnsi="Nyala" w:cs="Nyala"/>
                <w:sz w:val="20"/>
                <w:szCs w:val="20"/>
              </w:rPr>
              <w:t>ንግድ</w:t>
            </w:r>
            <w:r w:rsidR="0044665A" w:rsidRPr="00F67237">
              <w:rPr>
                <w:rFonts w:ascii="Arial" w:hAnsi="Arial" w:cs="Arial"/>
                <w:sz w:val="20"/>
                <w:szCs w:val="20"/>
              </w:rPr>
              <w:t xml:space="preserve"> </w:t>
            </w:r>
            <w:r w:rsidR="0044665A" w:rsidRPr="00F67237">
              <w:rPr>
                <w:rFonts w:ascii="Nyala" w:hAnsi="Nyala" w:cs="Nyala"/>
                <w:sz w:val="20"/>
                <w:szCs w:val="20"/>
              </w:rPr>
              <w:t>ድርጅት</w:t>
            </w:r>
            <w:r w:rsidR="0044665A" w:rsidRPr="00F67237">
              <w:rPr>
                <w:rFonts w:ascii="Arial" w:hAnsi="Arial" w:cs="Arial"/>
                <w:sz w:val="20"/>
                <w:szCs w:val="20"/>
              </w:rPr>
              <w:t xml:space="preserve"> </w:t>
            </w:r>
            <w:r w:rsidR="0044665A" w:rsidRPr="00F67237">
              <w:rPr>
                <w:rFonts w:ascii="Nyala" w:hAnsi="Nyala" w:cs="Nyala"/>
                <w:sz w:val="20"/>
                <w:szCs w:val="20"/>
              </w:rPr>
              <w:t>ያለው</w:t>
            </w:r>
            <w:r w:rsidR="0044665A" w:rsidRPr="00F67237">
              <w:rPr>
                <w:rFonts w:ascii="Arial" w:hAnsi="Arial" w:cs="Arial"/>
                <w:sz w:val="20"/>
                <w:szCs w:val="20"/>
              </w:rPr>
              <w:t xml:space="preserve"> </w:t>
            </w:r>
            <w:r w:rsidR="0044665A" w:rsidRPr="00F67237">
              <w:rPr>
                <w:rFonts w:ascii="Nyala" w:hAnsi="Nyala" w:cs="Nyala"/>
                <w:sz w:val="20"/>
                <w:szCs w:val="20"/>
              </w:rPr>
              <w:t>አለ</w:t>
            </w:r>
            <w:r w:rsidR="0044665A" w:rsidRPr="00F67237">
              <w:rPr>
                <w:rFonts w:ascii="Arial" w:hAnsi="Arial" w:cs="Arial"/>
                <w:sz w:val="20"/>
                <w:szCs w:val="20"/>
              </w:rPr>
              <w:t>?</w:t>
            </w:r>
          </w:p>
          <w:p w14:paraId="30A03840" w14:textId="77777777" w:rsidR="0044665A" w:rsidRPr="00F67237" w:rsidRDefault="0044665A" w:rsidP="0044665A">
            <w:pPr>
              <w:rPr>
                <w:rFonts w:ascii="Arial" w:hAnsi="Arial" w:cs="Arial"/>
                <w:sz w:val="20"/>
                <w:szCs w:val="20"/>
              </w:rPr>
            </w:pPr>
            <w:r w:rsidRPr="00F67237">
              <w:rPr>
                <w:rFonts w:ascii="Arial" w:hAnsi="Arial" w:cs="Arial"/>
                <w:sz w:val="20"/>
                <w:szCs w:val="20"/>
              </w:rPr>
              <w:t xml:space="preserve">1 = Yes/ </w:t>
            </w:r>
            <w:r w:rsidRPr="00F67237">
              <w:rPr>
                <w:rFonts w:ascii="Nyala" w:hAnsi="Nyala" w:cs="Nyala"/>
                <w:sz w:val="20"/>
                <w:szCs w:val="20"/>
              </w:rPr>
              <w:t>አዎን</w:t>
            </w:r>
          </w:p>
          <w:p w14:paraId="598F4D95" w14:textId="43430169" w:rsidR="009A7828" w:rsidRPr="00F67237" w:rsidRDefault="0044665A" w:rsidP="003E1482">
            <w:pPr>
              <w:rPr>
                <w:rFonts w:ascii="Arial" w:hAnsi="Arial" w:cs="Arial"/>
                <w:sz w:val="20"/>
                <w:szCs w:val="20"/>
              </w:rPr>
            </w:pPr>
            <w:r w:rsidRPr="00F67237">
              <w:rPr>
                <w:rFonts w:ascii="Arial" w:hAnsi="Arial" w:cs="Arial"/>
                <w:sz w:val="20"/>
                <w:szCs w:val="20"/>
              </w:rPr>
              <w:t xml:space="preserve">2 = No/ </w:t>
            </w:r>
            <w:r w:rsidRPr="00F67237">
              <w:rPr>
                <w:rFonts w:ascii="Nyala" w:hAnsi="Nyala" w:cs="Nyala"/>
                <w:sz w:val="20"/>
                <w:szCs w:val="20"/>
              </w:rPr>
              <w:t>የለም</w:t>
            </w:r>
            <w:r w:rsidR="001E57EF" w:rsidRPr="00F67237">
              <w:rPr>
                <w:rFonts w:ascii="Arial" w:hAnsi="Arial" w:cs="Arial"/>
                <w:sz w:val="20"/>
                <w:szCs w:val="20"/>
              </w:rPr>
              <w:t xml:space="preserve">  </w:t>
            </w:r>
            <w:r w:rsidRPr="00F67237">
              <w:rPr>
                <w:rFonts w:ascii="Arial" w:hAnsi="Arial" w:cs="Arial"/>
                <w:b/>
                <w:i/>
                <w:sz w:val="20"/>
                <w:szCs w:val="20"/>
              </w:rPr>
              <w:t xml:space="preserve">(Go directly to question 8/ </w:t>
            </w:r>
            <w:r w:rsidRPr="00F67237">
              <w:rPr>
                <w:rFonts w:ascii="Nyala" w:hAnsi="Nyala" w:cs="Nyala"/>
                <w:b/>
                <w:i/>
                <w:sz w:val="20"/>
                <w:szCs w:val="20"/>
              </w:rPr>
              <w:t>ወደ</w:t>
            </w:r>
            <w:r w:rsidRPr="00F67237">
              <w:rPr>
                <w:rFonts w:ascii="Arial" w:hAnsi="Arial" w:cs="Arial"/>
                <w:b/>
                <w:i/>
                <w:sz w:val="20"/>
                <w:szCs w:val="20"/>
              </w:rPr>
              <w:t xml:space="preserve"> </w:t>
            </w:r>
            <w:r w:rsidRPr="00F67237">
              <w:rPr>
                <w:rFonts w:ascii="Nyala" w:hAnsi="Nyala" w:cs="Nyala"/>
                <w:b/>
                <w:i/>
                <w:sz w:val="20"/>
                <w:szCs w:val="20"/>
              </w:rPr>
              <w:t>ጥያቄ</w:t>
            </w:r>
            <w:r w:rsidRPr="00F67237">
              <w:rPr>
                <w:rFonts w:ascii="Arial" w:hAnsi="Arial" w:cs="Arial"/>
                <w:b/>
                <w:i/>
                <w:sz w:val="20"/>
                <w:szCs w:val="20"/>
              </w:rPr>
              <w:t xml:space="preserve"> </w:t>
            </w:r>
            <w:r w:rsidRPr="00F67237">
              <w:rPr>
                <w:rFonts w:ascii="Nyala" w:hAnsi="Nyala" w:cs="Nyala"/>
                <w:b/>
                <w:i/>
                <w:sz w:val="20"/>
                <w:szCs w:val="20"/>
              </w:rPr>
              <w:t>ቁጥር</w:t>
            </w:r>
            <w:r w:rsidRPr="00F67237">
              <w:rPr>
                <w:rFonts w:ascii="Arial" w:hAnsi="Arial" w:cs="Arial"/>
                <w:b/>
                <w:i/>
                <w:sz w:val="20"/>
                <w:szCs w:val="20"/>
              </w:rPr>
              <w:t xml:space="preserve"> 8 </w:t>
            </w:r>
            <w:r w:rsidRPr="00F67237">
              <w:rPr>
                <w:rFonts w:ascii="Nyala" w:hAnsi="Nyala" w:cs="Nyala"/>
                <w:b/>
                <w:i/>
                <w:sz w:val="20"/>
                <w:szCs w:val="20"/>
              </w:rPr>
              <w:t>ይለፉ</w:t>
            </w:r>
            <w:r w:rsidRPr="00F67237">
              <w:rPr>
                <w:rFonts w:ascii="Arial" w:hAnsi="Arial" w:cs="Arial"/>
                <w:b/>
                <w:i/>
                <w:sz w:val="20"/>
                <w:szCs w:val="20"/>
              </w:rPr>
              <w:t>)</w:t>
            </w:r>
          </w:p>
        </w:tc>
      </w:tr>
      <w:tr w:rsidR="009A7828" w:rsidRPr="00F67237" w14:paraId="62162509" w14:textId="77777777" w:rsidTr="005F0E66">
        <w:trPr>
          <w:trHeight w:val="333"/>
        </w:trPr>
        <w:tc>
          <w:tcPr>
            <w:tcW w:w="810" w:type="dxa"/>
          </w:tcPr>
          <w:p w14:paraId="3F447466" w14:textId="77777777" w:rsidR="009A7828" w:rsidRPr="00F67237" w:rsidRDefault="009A7828" w:rsidP="003E1482">
            <w:pPr>
              <w:rPr>
                <w:rFonts w:ascii="Arial" w:hAnsi="Arial" w:cs="Arial"/>
                <w:sz w:val="20"/>
                <w:szCs w:val="20"/>
              </w:rPr>
            </w:pPr>
            <w:r w:rsidRPr="00F67237">
              <w:rPr>
                <w:rFonts w:ascii="Arial" w:hAnsi="Arial" w:cs="Arial"/>
                <w:sz w:val="20"/>
                <w:szCs w:val="20"/>
              </w:rPr>
              <w:t>7</w:t>
            </w:r>
          </w:p>
        </w:tc>
        <w:tc>
          <w:tcPr>
            <w:tcW w:w="8635" w:type="dxa"/>
            <w:gridSpan w:val="2"/>
          </w:tcPr>
          <w:p w14:paraId="40323B35" w14:textId="155DFB39" w:rsidR="009A7828" w:rsidRPr="00F67237" w:rsidRDefault="009A7828" w:rsidP="003E1482">
            <w:pPr>
              <w:rPr>
                <w:rFonts w:ascii="Arial" w:hAnsi="Arial" w:cs="Arial"/>
                <w:sz w:val="20"/>
                <w:szCs w:val="20"/>
              </w:rPr>
            </w:pPr>
            <w:r w:rsidRPr="00F67237">
              <w:rPr>
                <w:rFonts w:ascii="Arial" w:hAnsi="Arial" w:cs="Arial"/>
                <w:sz w:val="20"/>
                <w:szCs w:val="20"/>
              </w:rPr>
              <w:t>How many people in your household run their own business?</w:t>
            </w:r>
            <w:r w:rsidR="00A43289" w:rsidRPr="00F67237">
              <w:rPr>
                <w:rFonts w:ascii="Arial" w:hAnsi="Arial" w:cs="Arial"/>
                <w:sz w:val="20"/>
                <w:szCs w:val="20"/>
              </w:rPr>
              <w:t xml:space="preserve"> </w:t>
            </w:r>
            <w:r w:rsidR="00A43289" w:rsidRPr="00F67237">
              <w:rPr>
                <w:rFonts w:ascii="Nyala" w:hAnsi="Nyala" w:cs="Nyala"/>
                <w:sz w:val="20"/>
                <w:szCs w:val="20"/>
              </w:rPr>
              <w:t>አብሮት</w:t>
            </w:r>
            <w:r w:rsidR="00A43289" w:rsidRPr="00F67237">
              <w:rPr>
                <w:rFonts w:ascii="Arial" w:hAnsi="Arial" w:cs="Arial"/>
                <w:sz w:val="20"/>
                <w:szCs w:val="20"/>
              </w:rPr>
              <w:t xml:space="preserve"> </w:t>
            </w:r>
            <w:r w:rsidR="00A43289" w:rsidRPr="00F67237">
              <w:rPr>
                <w:rFonts w:ascii="Nyala" w:hAnsi="Nyala" w:cs="Nyala"/>
                <w:sz w:val="20"/>
                <w:szCs w:val="20"/>
              </w:rPr>
              <w:t>ከሚኖሩ</w:t>
            </w:r>
            <w:r w:rsidR="00A43289" w:rsidRPr="00F67237">
              <w:rPr>
                <w:rFonts w:ascii="Arial" w:hAnsi="Arial" w:cs="Arial"/>
                <w:sz w:val="20"/>
                <w:szCs w:val="20"/>
              </w:rPr>
              <w:t xml:space="preserve"> </w:t>
            </w:r>
            <w:r w:rsidR="00A43289" w:rsidRPr="00F67237">
              <w:rPr>
                <w:rFonts w:ascii="Nyala" w:hAnsi="Nyala" w:cs="Nyala"/>
                <w:sz w:val="20"/>
                <w:szCs w:val="20"/>
              </w:rPr>
              <w:t>ሰዎች</w:t>
            </w:r>
            <w:r w:rsidR="00A43289" w:rsidRPr="00F67237">
              <w:rPr>
                <w:rFonts w:ascii="Arial" w:hAnsi="Arial" w:cs="Arial"/>
                <w:sz w:val="20"/>
                <w:szCs w:val="20"/>
              </w:rPr>
              <w:t xml:space="preserve"> </w:t>
            </w:r>
            <w:r w:rsidR="00A43289" w:rsidRPr="00F67237">
              <w:rPr>
                <w:rFonts w:ascii="Nyala" w:hAnsi="Nyala" w:cs="Nyala"/>
                <w:sz w:val="20"/>
                <w:szCs w:val="20"/>
              </w:rPr>
              <w:t>ውስጥ</w:t>
            </w:r>
            <w:r w:rsidR="00A43289" w:rsidRPr="00F67237">
              <w:rPr>
                <w:rFonts w:ascii="Arial" w:hAnsi="Arial" w:cs="Arial"/>
                <w:sz w:val="20"/>
                <w:szCs w:val="20"/>
              </w:rPr>
              <w:t xml:space="preserve">  </w:t>
            </w:r>
            <w:r w:rsidR="00A43289" w:rsidRPr="00F67237">
              <w:rPr>
                <w:rFonts w:ascii="Nyala" w:hAnsi="Nyala" w:cs="Nyala"/>
                <w:sz w:val="20"/>
                <w:szCs w:val="20"/>
              </w:rPr>
              <w:t>ምን</w:t>
            </w:r>
            <w:r w:rsidR="00A43289" w:rsidRPr="00F67237">
              <w:rPr>
                <w:rFonts w:ascii="Arial" w:hAnsi="Arial" w:cs="Arial"/>
                <w:sz w:val="20"/>
                <w:szCs w:val="20"/>
              </w:rPr>
              <w:t xml:space="preserve"> </w:t>
            </w:r>
            <w:r w:rsidR="00A43289" w:rsidRPr="00F67237">
              <w:rPr>
                <w:rFonts w:ascii="Nyala" w:hAnsi="Nyala" w:cs="Nyala"/>
                <w:sz w:val="20"/>
                <w:szCs w:val="20"/>
              </w:rPr>
              <w:t>ያህሉ</w:t>
            </w:r>
            <w:r w:rsidR="00A43289" w:rsidRPr="00F67237">
              <w:rPr>
                <w:rFonts w:ascii="Arial" w:hAnsi="Arial" w:cs="Arial"/>
                <w:sz w:val="20"/>
                <w:szCs w:val="20"/>
              </w:rPr>
              <w:t xml:space="preserve"> </w:t>
            </w:r>
            <w:r w:rsidR="00A43289" w:rsidRPr="00F67237">
              <w:rPr>
                <w:rFonts w:ascii="Nyala" w:hAnsi="Nyala" w:cs="Nyala"/>
                <w:sz w:val="20"/>
                <w:szCs w:val="20"/>
              </w:rPr>
              <w:t>የራሳቸው</w:t>
            </w:r>
            <w:r w:rsidR="00A43289" w:rsidRPr="00F67237">
              <w:rPr>
                <w:rFonts w:ascii="Arial" w:hAnsi="Arial" w:cs="Arial"/>
                <w:sz w:val="20"/>
                <w:szCs w:val="20"/>
              </w:rPr>
              <w:t xml:space="preserve"> </w:t>
            </w:r>
            <w:r w:rsidR="00A43289" w:rsidRPr="00F67237">
              <w:rPr>
                <w:rFonts w:ascii="Nyala" w:hAnsi="Nyala" w:cs="Nyala"/>
                <w:sz w:val="20"/>
                <w:szCs w:val="20"/>
              </w:rPr>
              <w:t>የንግድ</w:t>
            </w:r>
            <w:r w:rsidR="00A43289" w:rsidRPr="00F67237">
              <w:rPr>
                <w:rFonts w:ascii="Arial" w:hAnsi="Arial" w:cs="Arial"/>
                <w:sz w:val="20"/>
                <w:szCs w:val="20"/>
              </w:rPr>
              <w:t xml:space="preserve"> </w:t>
            </w:r>
            <w:r w:rsidR="00A43289" w:rsidRPr="00F67237">
              <w:rPr>
                <w:rFonts w:ascii="Nyala" w:hAnsi="Nyala" w:cs="Nyala"/>
                <w:sz w:val="20"/>
                <w:szCs w:val="20"/>
              </w:rPr>
              <w:t>ድርጅት</w:t>
            </w:r>
            <w:r w:rsidR="00A43289" w:rsidRPr="00F67237">
              <w:rPr>
                <w:rFonts w:ascii="Arial" w:hAnsi="Arial" w:cs="Arial"/>
                <w:sz w:val="20"/>
                <w:szCs w:val="20"/>
              </w:rPr>
              <w:t xml:space="preserve"> </w:t>
            </w:r>
            <w:r w:rsidR="00A43289" w:rsidRPr="00F67237">
              <w:rPr>
                <w:rFonts w:ascii="Nyala" w:hAnsi="Nyala" w:cs="Nyala"/>
                <w:sz w:val="20"/>
                <w:szCs w:val="20"/>
              </w:rPr>
              <w:t>አላቸው</w:t>
            </w:r>
            <w:r w:rsidR="00A43289" w:rsidRPr="00F67237">
              <w:rPr>
                <w:rFonts w:ascii="Arial" w:hAnsi="Arial" w:cs="Arial"/>
                <w:sz w:val="20"/>
                <w:szCs w:val="20"/>
              </w:rPr>
              <w:t>?</w:t>
            </w:r>
            <w:r w:rsidR="004921F2">
              <w:rPr>
                <w:rFonts w:ascii="Arial" w:hAnsi="Arial" w:cs="Arial"/>
                <w:sz w:val="20"/>
                <w:szCs w:val="20"/>
              </w:rPr>
              <w:t>..................................</w:t>
            </w:r>
          </w:p>
        </w:tc>
      </w:tr>
      <w:tr w:rsidR="009A7828" w:rsidRPr="00F67237" w14:paraId="433915F0" w14:textId="77777777" w:rsidTr="005F0E66">
        <w:trPr>
          <w:trHeight w:val="333"/>
        </w:trPr>
        <w:tc>
          <w:tcPr>
            <w:tcW w:w="810" w:type="dxa"/>
          </w:tcPr>
          <w:p w14:paraId="0697C0BC" w14:textId="77777777" w:rsidR="009A7828" w:rsidRPr="00F67237" w:rsidRDefault="009A7828" w:rsidP="003E1482">
            <w:pPr>
              <w:rPr>
                <w:rFonts w:ascii="Arial" w:hAnsi="Arial" w:cs="Arial"/>
                <w:sz w:val="20"/>
                <w:szCs w:val="20"/>
              </w:rPr>
            </w:pPr>
            <w:r w:rsidRPr="00F67237">
              <w:rPr>
                <w:rFonts w:ascii="Arial" w:hAnsi="Arial" w:cs="Arial"/>
                <w:sz w:val="20"/>
                <w:szCs w:val="20"/>
              </w:rPr>
              <w:t>8</w:t>
            </w:r>
          </w:p>
        </w:tc>
        <w:tc>
          <w:tcPr>
            <w:tcW w:w="8635" w:type="dxa"/>
            <w:gridSpan w:val="2"/>
          </w:tcPr>
          <w:p w14:paraId="144A42D0" w14:textId="35194F52" w:rsidR="00355653" w:rsidRPr="00F67237" w:rsidRDefault="009A7828" w:rsidP="00001CC6">
            <w:pPr>
              <w:rPr>
                <w:rFonts w:ascii="Arial" w:hAnsi="Arial" w:cs="Arial"/>
                <w:b/>
                <w:i/>
                <w:sz w:val="20"/>
                <w:szCs w:val="20"/>
              </w:rPr>
            </w:pPr>
            <w:r w:rsidRPr="00F67237">
              <w:rPr>
                <w:rFonts w:ascii="Arial" w:hAnsi="Arial" w:cs="Arial"/>
                <w:sz w:val="20"/>
                <w:szCs w:val="20"/>
              </w:rPr>
              <w:t xml:space="preserve">What is your marital status? </w:t>
            </w:r>
            <w:r w:rsidRPr="00F67237">
              <w:rPr>
                <w:rFonts w:ascii="Arial" w:hAnsi="Arial" w:cs="Arial"/>
                <w:b/>
                <w:i/>
                <w:sz w:val="20"/>
                <w:szCs w:val="20"/>
              </w:rPr>
              <w:t>(Do not read the responses)</w:t>
            </w:r>
            <w:r w:rsidR="00370C29" w:rsidRPr="00F67237">
              <w:rPr>
                <w:rFonts w:ascii="Arial" w:hAnsi="Arial" w:cs="Arial"/>
                <w:i/>
                <w:sz w:val="20"/>
                <w:szCs w:val="20"/>
              </w:rPr>
              <w:t xml:space="preserve"> </w:t>
            </w:r>
            <w:r w:rsidR="00370C29" w:rsidRPr="00F67237">
              <w:rPr>
                <w:rFonts w:ascii="Nyala" w:hAnsi="Nyala" w:cs="Nyala"/>
                <w:i/>
                <w:sz w:val="20"/>
                <w:szCs w:val="20"/>
              </w:rPr>
              <w:t>የትዳር</w:t>
            </w:r>
            <w:r w:rsidR="00370C29" w:rsidRPr="00F67237">
              <w:rPr>
                <w:rFonts w:ascii="Arial" w:hAnsi="Arial" w:cs="Arial"/>
                <w:i/>
                <w:sz w:val="20"/>
                <w:szCs w:val="20"/>
              </w:rPr>
              <w:t xml:space="preserve"> </w:t>
            </w:r>
            <w:r w:rsidR="00370C29" w:rsidRPr="00F67237">
              <w:rPr>
                <w:rFonts w:ascii="Nyala" w:hAnsi="Nyala" w:cs="Nyala"/>
                <w:i/>
                <w:sz w:val="20"/>
                <w:szCs w:val="20"/>
              </w:rPr>
              <w:t>ሁኔታዎ</w:t>
            </w:r>
            <w:r w:rsidR="00370C29" w:rsidRPr="00F67237">
              <w:rPr>
                <w:rFonts w:ascii="Arial" w:hAnsi="Arial" w:cs="Arial"/>
                <w:i/>
                <w:sz w:val="20"/>
                <w:szCs w:val="20"/>
              </w:rPr>
              <w:t xml:space="preserve"> </w:t>
            </w:r>
            <w:r w:rsidR="00370C29" w:rsidRPr="00F67237">
              <w:rPr>
                <w:rFonts w:ascii="Arial" w:hAnsi="Arial" w:cs="Arial"/>
                <w:sz w:val="20"/>
                <w:szCs w:val="20"/>
              </w:rPr>
              <w:t>? (</w:t>
            </w:r>
            <w:r w:rsidR="00370C29" w:rsidRPr="00F67237">
              <w:rPr>
                <w:rFonts w:ascii="Nyala" w:hAnsi="Nyala" w:cs="Nyala"/>
                <w:b/>
                <w:i/>
                <w:sz w:val="20"/>
                <w:szCs w:val="20"/>
              </w:rPr>
              <w:t>ምርጫዎቹን</w:t>
            </w:r>
            <w:r w:rsidR="00370C29" w:rsidRPr="00F67237">
              <w:rPr>
                <w:rFonts w:ascii="Arial" w:hAnsi="Arial" w:cs="Arial"/>
                <w:b/>
                <w:i/>
                <w:sz w:val="20"/>
                <w:szCs w:val="20"/>
              </w:rPr>
              <w:t xml:space="preserve"> </w:t>
            </w:r>
            <w:r w:rsidR="00370C29" w:rsidRPr="00F67237">
              <w:rPr>
                <w:rFonts w:ascii="Nyala" w:hAnsi="Nyala" w:cs="Nyala"/>
                <w:b/>
                <w:i/>
                <w:sz w:val="20"/>
                <w:szCs w:val="20"/>
              </w:rPr>
              <w:t>አያንብቡላቸው</w:t>
            </w:r>
            <w:r w:rsidR="00370C29" w:rsidRPr="00F67237">
              <w:rPr>
                <w:rFonts w:ascii="Arial" w:hAnsi="Arial" w:cs="Arial"/>
                <w:sz w:val="20"/>
                <w:szCs w:val="20"/>
              </w:rPr>
              <w:t>)</w:t>
            </w:r>
          </w:p>
          <w:p w14:paraId="18B2003B" w14:textId="77777777" w:rsidR="00CF444E" w:rsidRDefault="00CF444E" w:rsidP="00355653">
            <w:pPr>
              <w:rPr>
                <w:rFonts w:ascii="Arial" w:hAnsi="Arial" w:cs="Arial"/>
                <w:sz w:val="20"/>
                <w:szCs w:val="20"/>
              </w:rPr>
            </w:pPr>
          </w:p>
          <w:p w14:paraId="3FC2E2CA" w14:textId="77777777" w:rsidR="00355653" w:rsidRPr="00F67237" w:rsidRDefault="00355653" w:rsidP="00355653">
            <w:pPr>
              <w:rPr>
                <w:rFonts w:ascii="Arial" w:hAnsi="Arial" w:cs="Arial"/>
                <w:sz w:val="20"/>
                <w:szCs w:val="20"/>
              </w:rPr>
            </w:pPr>
            <w:r w:rsidRPr="00F67237">
              <w:rPr>
                <w:rFonts w:ascii="Arial" w:hAnsi="Arial" w:cs="Arial"/>
                <w:sz w:val="20"/>
                <w:szCs w:val="20"/>
              </w:rPr>
              <w:t xml:space="preserve">1 = Single/never married/ </w:t>
            </w:r>
            <w:r w:rsidRPr="00F67237">
              <w:rPr>
                <w:rFonts w:ascii="Nyala" w:hAnsi="Nyala" w:cs="Nyala"/>
                <w:sz w:val="20"/>
                <w:szCs w:val="20"/>
              </w:rPr>
              <w:t>ያላገባ</w:t>
            </w:r>
            <w:r w:rsidRPr="00F67237">
              <w:rPr>
                <w:rFonts w:ascii="Arial" w:hAnsi="Arial" w:cs="Arial"/>
                <w:sz w:val="20"/>
                <w:szCs w:val="20"/>
              </w:rPr>
              <w:t xml:space="preserve"> </w:t>
            </w:r>
            <w:r w:rsidRPr="00F67237">
              <w:rPr>
                <w:rFonts w:ascii="Arial" w:hAnsi="Arial" w:cs="Arial"/>
                <w:b/>
                <w:i/>
                <w:sz w:val="20"/>
                <w:szCs w:val="20"/>
              </w:rPr>
              <w:t xml:space="preserve">(Go directly to question 11/ </w:t>
            </w:r>
            <w:r w:rsidRPr="00F67237">
              <w:rPr>
                <w:rFonts w:ascii="Nyala" w:hAnsi="Nyala" w:cs="Nyala"/>
                <w:b/>
                <w:i/>
                <w:sz w:val="20"/>
                <w:szCs w:val="20"/>
              </w:rPr>
              <w:t>ወደ</w:t>
            </w:r>
            <w:r w:rsidRPr="00F67237">
              <w:rPr>
                <w:rFonts w:ascii="Arial" w:hAnsi="Arial" w:cs="Arial"/>
                <w:b/>
                <w:i/>
                <w:sz w:val="20"/>
                <w:szCs w:val="20"/>
              </w:rPr>
              <w:t xml:space="preserve"> </w:t>
            </w:r>
            <w:r w:rsidRPr="00F67237">
              <w:rPr>
                <w:rFonts w:ascii="Nyala" w:hAnsi="Nyala" w:cs="Nyala"/>
                <w:b/>
                <w:i/>
                <w:sz w:val="20"/>
                <w:szCs w:val="20"/>
              </w:rPr>
              <w:t>ጥያቄ</w:t>
            </w:r>
            <w:r w:rsidRPr="00F67237">
              <w:rPr>
                <w:rFonts w:ascii="Arial" w:hAnsi="Arial" w:cs="Arial"/>
                <w:b/>
                <w:i/>
                <w:sz w:val="20"/>
                <w:szCs w:val="20"/>
              </w:rPr>
              <w:t xml:space="preserve"> </w:t>
            </w:r>
            <w:r w:rsidRPr="00F67237">
              <w:rPr>
                <w:rFonts w:ascii="Nyala" w:hAnsi="Nyala" w:cs="Nyala"/>
                <w:b/>
                <w:i/>
                <w:sz w:val="20"/>
                <w:szCs w:val="20"/>
              </w:rPr>
              <w:t>ቁጥር</w:t>
            </w:r>
            <w:r w:rsidRPr="00F67237">
              <w:rPr>
                <w:rFonts w:ascii="Arial" w:hAnsi="Arial" w:cs="Arial"/>
                <w:b/>
                <w:i/>
                <w:sz w:val="20"/>
                <w:szCs w:val="20"/>
              </w:rPr>
              <w:t xml:space="preserve"> 11 </w:t>
            </w:r>
            <w:r w:rsidRPr="00F67237">
              <w:rPr>
                <w:rFonts w:ascii="Nyala" w:hAnsi="Nyala" w:cs="Nyala"/>
                <w:b/>
                <w:i/>
                <w:sz w:val="20"/>
                <w:szCs w:val="20"/>
              </w:rPr>
              <w:t>ይለፉ</w:t>
            </w:r>
            <w:r w:rsidRPr="00F67237">
              <w:rPr>
                <w:rFonts w:ascii="Arial" w:hAnsi="Arial" w:cs="Arial"/>
                <w:b/>
                <w:i/>
                <w:sz w:val="20"/>
                <w:szCs w:val="20"/>
              </w:rPr>
              <w:t>)</w:t>
            </w:r>
          </w:p>
          <w:p w14:paraId="328328AA" w14:textId="77777777" w:rsidR="00355653" w:rsidRPr="00F67237" w:rsidRDefault="00355653" w:rsidP="00355653">
            <w:pPr>
              <w:rPr>
                <w:rFonts w:ascii="Arial" w:hAnsi="Arial" w:cs="Arial"/>
                <w:sz w:val="20"/>
                <w:szCs w:val="20"/>
              </w:rPr>
            </w:pPr>
            <w:r w:rsidRPr="00F67237">
              <w:rPr>
                <w:rFonts w:ascii="Arial" w:hAnsi="Arial" w:cs="Arial"/>
                <w:sz w:val="20"/>
                <w:szCs w:val="20"/>
              </w:rPr>
              <w:t xml:space="preserve">2 = Married/consensual union/ </w:t>
            </w:r>
            <w:r w:rsidRPr="00F67237">
              <w:rPr>
                <w:rFonts w:ascii="Nyala" w:hAnsi="Nyala" w:cs="Nyala"/>
                <w:sz w:val="20"/>
                <w:szCs w:val="20"/>
              </w:rPr>
              <w:t>ያገቡ</w:t>
            </w:r>
            <w:r w:rsidRPr="00F67237">
              <w:rPr>
                <w:rFonts w:ascii="Arial" w:hAnsi="Arial" w:cs="Arial"/>
                <w:sz w:val="20"/>
                <w:szCs w:val="20"/>
              </w:rPr>
              <w:t xml:space="preserve"> (</w:t>
            </w:r>
            <w:r w:rsidRPr="00F67237">
              <w:rPr>
                <w:rFonts w:ascii="Nyala" w:hAnsi="Nyala" w:cs="Nyala"/>
                <w:sz w:val="20"/>
                <w:szCs w:val="20"/>
              </w:rPr>
              <w:t>አብረው</w:t>
            </w:r>
            <w:r w:rsidRPr="00F67237">
              <w:rPr>
                <w:rFonts w:ascii="Arial" w:hAnsi="Arial" w:cs="Arial"/>
                <w:sz w:val="20"/>
                <w:szCs w:val="20"/>
              </w:rPr>
              <w:t xml:space="preserve"> </w:t>
            </w:r>
            <w:r w:rsidRPr="00F67237">
              <w:rPr>
                <w:rFonts w:ascii="Nyala" w:hAnsi="Nyala" w:cs="Nyala"/>
                <w:sz w:val="20"/>
                <w:szCs w:val="20"/>
              </w:rPr>
              <w:t>የሚኖሩ</w:t>
            </w:r>
            <w:r w:rsidRPr="00F67237">
              <w:rPr>
                <w:rFonts w:ascii="Arial" w:hAnsi="Arial" w:cs="Arial"/>
                <w:sz w:val="20"/>
                <w:szCs w:val="20"/>
              </w:rPr>
              <w:t>)</w:t>
            </w:r>
          </w:p>
          <w:p w14:paraId="6CBBCDF5" w14:textId="548BA4E7" w:rsidR="00355653" w:rsidRPr="00F67237" w:rsidRDefault="00355653" w:rsidP="00355653">
            <w:pPr>
              <w:rPr>
                <w:rFonts w:ascii="Arial" w:hAnsi="Arial" w:cs="Arial"/>
                <w:sz w:val="20"/>
                <w:szCs w:val="20"/>
              </w:rPr>
            </w:pPr>
            <w:r w:rsidRPr="00F67237">
              <w:rPr>
                <w:rFonts w:ascii="Arial" w:hAnsi="Arial" w:cs="Arial"/>
                <w:sz w:val="20"/>
                <w:szCs w:val="20"/>
              </w:rPr>
              <w:t xml:space="preserve">3 = Widowed/ </w:t>
            </w:r>
            <w:r w:rsidRPr="00F67237">
              <w:rPr>
                <w:rFonts w:ascii="Nyala" w:hAnsi="Nyala" w:cs="Nyala"/>
                <w:sz w:val="20"/>
                <w:szCs w:val="20"/>
              </w:rPr>
              <w:t>ባለቤታቸው</w:t>
            </w:r>
            <w:r w:rsidRPr="00F67237">
              <w:rPr>
                <w:rFonts w:ascii="Arial" w:hAnsi="Arial" w:cs="Arial"/>
                <w:sz w:val="20"/>
                <w:szCs w:val="20"/>
              </w:rPr>
              <w:t xml:space="preserve"> </w:t>
            </w:r>
            <w:r w:rsidRPr="00F67237">
              <w:rPr>
                <w:rFonts w:ascii="Nyala" w:hAnsi="Nyala" w:cs="Nyala"/>
                <w:sz w:val="20"/>
                <w:szCs w:val="20"/>
              </w:rPr>
              <w:t>በህይወት</w:t>
            </w:r>
            <w:r w:rsidRPr="00F67237">
              <w:rPr>
                <w:rFonts w:ascii="Arial" w:hAnsi="Arial" w:cs="Arial"/>
                <w:sz w:val="20"/>
                <w:szCs w:val="20"/>
              </w:rPr>
              <w:t xml:space="preserve"> </w:t>
            </w:r>
            <w:r w:rsidRPr="00F67237">
              <w:rPr>
                <w:rFonts w:ascii="Nyala" w:hAnsi="Nyala" w:cs="Nyala"/>
                <w:sz w:val="20"/>
                <w:szCs w:val="20"/>
              </w:rPr>
              <w:t>የሌለ</w:t>
            </w:r>
            <w:r w:rsidRPr="00F67237">
              <w:rPr>
                <w:rFonts w:ascii="Arial" w:hAnsi="Arial" w:cs="Arial"/>
                <w:sz w:val="20"/>
                <w:szCs w:val="20"/>
              </w:rPr>
              <w:t xml:space="preserve"> </w:t>
            </w:r>
          </w:p>
          <w:p w14:paraId="03E354CE" w14:textId="2704DB6D" w:rsidR="00355653" w:rsidRPr="00F67237" w:rsidRDefault="00355653" w:rsidP="00001CC6">
            <w:pPr>
              <w:rPr>
                <w:rFonts w:ascii="Arial" w:hAnsi="Arial" w:cs="Arial"/>
                <w:sz w:val="20"/>
                <w:szCs w:val="20"/>
              </w:rPr>
            </w:pPr>
            <w:r w:rsidRPr="00F67237">
              <w:rPr>
                <w:rFonts w:ascii="Arial" w:hAnsi="Arial" w:cs="Arial"/>
                <w:sz w:val="20"/>
                <w:szCs w:val="20"/>
              </w:rPr>
              <w:t xml:space="preserve">4 = Divorced/separated/ </w:t>
            </w:r>
            <w:r w:rsidRPr="00F67237">
              <w:rPr>
                <w:rFonts w:ascii="Nyala" w:hAnsi="Nyala" w:cs="Nyala"/>
                <w:sz w:val="20"/>
                <w:szCs w:val="20"/>
              </w:rPr>
              <w:t>የተፋቱ</w:t>
            </w:r>
            <w:r w:rsidRPr="00F67237">
              <w:rPr>
                <w:rFonts w:ascii="Arial" w:hAnsi="Arial" w:cs="Arial"/>
                <w:sz w:val="20"/>
                <w:szCs w:val="20"/>
              </w:rPr>
              <w:t xml:space="preserve"> (</w:t>
            </w:r>
            <w:r w:rsidRPr="00F67237">
              <w:rPr>
                <w:rFonts w:ascii="Nyala" w:hAnsi="Nyala" w:cs="Nyala"/>
                <w:sz w:val="20"/>
                <w:szCs w:val="20"/>
              </w:rPr>
              <w:t>የተለያዩ</w:t>
            </w:r>
            <w:r w:rsidRPr="00F67237">
              <w:rPr>
                <w:rFonts w:ascii="Arial" w:hAnsi="Arial" w:cs="Arial"/>
                <w:sz w:val="20"/>
                <w:szCs w:val="20"/>
              </w:rPr>
              <w:t xml:space="preserve">) </w:t>
            </w:r>
          </w:p>
        </w:tc>
      </w:tr>
      <w:tr w:rsidR="009A7828" w:rsidRPr="00F67237" w14:paraId="7629220E" w14:textId="77777777" w:rsidTr="005F0E66">
        <w:trPr>
          <w:trHeight w:val="333"/>
        </w:trPr>
        <w:tc>
          <w:tcPr>
            <w:tcW w:w="810" w:type="dxa"/>
          </w:tcPr>
          <w:p w14:paraId="532B9A26" w14:textId="77777777" w:rsidR="009A7828" w:rsidRPr="00F67237" w:rsidRDefault="009A7828" w:rsidP="003E1482">
            <w:pPr>
              <w:rPr>
                <w:rFonts w:ascii="Arial" w:hAnsi="Arial" w:cs="Arial"/>
                <w:sz w:val="20"/>
                <w:szCs w:val="20"/>
              </w:rPr>
            </w:pPr>
            <w:r w:rsidRPr="00F67237">
              <w:rPr>
                <w:rFonts w:ascii="Arial" w:hAnsi="Arial" w:cs="Arial"/>
                <w:sz w:val="20"/>
                <w:szCs w:val="20"/>
              </w:rPr>
              <w:t>9</w:t>
            </w:r>
          </w:p>
        </w:tc>
        <w:tc>
          <w:tcPr>
            <w:tcW w:w="8635" w:type="dxa"/>
            <w:gridSpan w:val="2"/>
          </w:tcPr>
          <w:p w14:paraId="4AC58ECD" w14:textId="6692449F" w:rsidR="009A7828" w:rsidRDefault="009A7828" w:rsidP="003E1482">
            <w:pPr>
              <w:rPr>
                <w:rFonts w:ascii="Arial" w:hAnsi="Arial" w:cs="Arial"/>
                <w:b/>
                <w:i/>
                <w:sz w:val="20"/>
                <w:szCs w:val="20"/>
              </w:rPr>
            </w:pPr>
            <w:r w:rsidRPr="00F67237">
              <w:rPr>
                <w:rFonts w:ascii="Arial" w:hAnsi="Arial" w:cs="Arial"/>
                <w:sz w:val="20"/>
                <w:szCs w:val="20"/>
              </w:rPr>
              <w:t xml:space="preserve">What is the highest level of education your husband/ partner (or ex-husband) has completed? </w:t>
            </w:r>
            <w:r w:rsidR="009F4B89" w:rsidRPr="00F67237">
              <w:rPr>
                <w:rFonts w:ascii="Nyala" w:hAnsi="Nyala" w:cs="Nyala"/>
                <w:i/>
                <w:sz w:val="20"/>
                <w:szCs w:val="20"/>
              </w:rPr>
              <w:t>ባለቤትዎ</w:t>
            </w:r>
            <w:r w:rsidR="009F4B89" w:rsidRPr="00F67237">
              <w:rPr>
                <w:rFonts w:ascii="Arial" w:hAnsi="Arial" w:cs="Arial"/>
                <w:i/>
                <w:sz w:val="20"/>
                <w:szCs w:val="20"/>
              </w:rPr>
              <w:t xml:space="preserve">/ </w:t>
            </w:r>
            <w:r w:rsidR="009F4B89" w:rsidRPr="00F67237">
              <w:rPr>
                <w:rFonts w:ascii="Nyala" w:hAnsi="Nyala" w:cs="Nyala"/>
                <w:i/>
                <w:sz w:val="20"/>
                <w:szCs w:val="20"/>
              </w:rPr>
              <w:t>የፍቅር</w:t>
            </w:r>
            <w:r w:rsidR="009F4B89" w:rsidRPr="00F67237">
              <w:rPr>
                <w:rFonts w:ascii="Arial" w:hAnsi="Arial" w:cs="Arial"/>
                <w:i/>
                <w:sz w:val="20"/>
                <w:szCs w:val="20"/>
              </w:rPr>
              <w:t xml:space="preserve"> </w:t>
            </w:r>
            <w:r w:rsidR="009F4B89" w:rsidRPr="00F67237">
              <w:rPr>
                <w:rFonts w:ascii="Nyala" w:hAnsi="Nyala" w:cs="Nyala"/>
                <w:i/>
                <w:sz w:val="20"/>
                <w:szCs w:val="20"/>
              </w:rPr>
              <w:t>ጓደኛዎ</w:t>
            </w:r>
            <w:r w:rsidR="00D77A5A" w:rsidRPr="00F67237">
              <w:rPr>
                <w:rFonts w:ascii="Arial" w:hAnsi="Arial" w:cs="Arial"/>
                <w:i/>
                <w:sz w:val="20"/>
                <w:szCs w:val="20"/>
              </w:rPr>
              <w:t>/</w:t>
            </w:r>
            <w:r w:rsidR="00D77A5A" w:rsidRPr="00F67237">
              <w:rPr>
                <w:rFonts w:ascii="Nyala" w:hAnsi="Nyala" w:cs="Nyala"/>
                <w:sz w:val="20"/>
                <w:szCs w:val="20"/>
              </w:rPr>
              <w:t>የቀድሞ</w:t>
            </w:r>
            <w:r w:rsidR="00D77A5A" w:rsidRPr="00F67237">
              <w:rPr>
                <w:rFonts w:ascii="Arial" w:hAnsi="Arial" w:cs="Arial"/>
                <w:sz w:val="20"/>
                <w:szCs w:val="20"/>
              </w:rPr>
              <w:t xml:space="preserve"> </w:t>
            </w:r>
            <w:r w:rsidR="00CF444E">
              <w:rPr>
                <w:rFonts w:ascii="Nyala" w:hAnsi="Nyala" w:cs="Nyala"/>
                <w:sz w:val="20"/>
                <w:szCs w:val="20"/>
              </w:rPr>
              <w:t>ባለቤት</w:t>
            </w:r>
            <w:r w:rsidR="00D77A5A" w:rsidRPr="00F67237">
              <w:rPr>
                <w:rFonts w:ascii="Arial" w:hAnsi="Arial" w:cs="Arial"/>
                <w:sz w:val="20"/>
                <w:szCs w:val="20"/>
              </w:rPr>
              <w:t xml:space="preserve"> </w:t>
            </w:r>
            <w:r w:rsidR="009F4B89" w:rsidRPr="00F67237">
              <w:rPr>
                <w:rFonts w:ascii="Nyala" w:hAnsi="Nyala" w:cs="Nyala"/>
                <w:i/>
                <w:sz w:val="20"/>
                <w:szCs w:val="20"/>
              </w:rPr>
              <w:t>ያጠናቀቁት</w:t>
            </w:r>
            <w:r w:rsidR="009F4B89" w:rsidRPr="00F67237">
              <w:rPr>
                <w:rFonts w:ascii="Arial" w:hAnsi="Arial" w:cs="Arial"/>
                <w:i/>
                <w:sz w:val="20"/>
                <w:szCs w:val="20"/>
              </w:rPr>
              <w:t xml:space="preserve"> </w:t>
            </w:r>
            <w:r w:rsidR="009F4B89" w:rsidRPr="00F67237">
              <w:rPr>
                <w:rFonts w:ascii="Nyala" w:hAnsi="Nyala" w:cs="Nyala"/>
                <w:i/>
                <w:sz w:val="20"/>
                <w:szCs w:val="20"/>
              </w:rPr>
              <w:t>ከፍተኛው</w:t>
            </w:r>
            <w:r w:rsidR="009F4B89" w:rsidRPr="00F67237">
              <w:rPr>
                <w:rFonts w:ascii="Arial" w:hAnsi="Arial" w:cs="Arial"/>
                <w:i/>
                <w:sz w:val="20"/>
                <w:szCs w:val="20"/>
              </w:rPr>
              <w:t xml:space="preserve"> </w:t>
            </w:r>
            <w:r w:rsidR="009F4B89" w:rsidRPr="00F67237">
              <w:rPr>
                <w:rFonts w:ascii="Nyala" w:hAnsi="Nyala" w:cs="Nyala"/>
                <w:i/>
                <w:sz w:val="20"/>
                <w:szCs w:val="20"/>
              </w:rPr>
              <w:t>የትምህርት</w:t>
            </w:r>
            <w:r w:rsidR="009F4B89" w:rsidRPr="00F67237">
              <w:rPr>
                <w:rFonts w:ascii="Arial" w:hAnsi="Arial" w:cs="Arial"/>
                <w:i/>
                <w:sz w:val="20"/>
                <w:szCs w:val="20"/>
              </w:rPr>
              <w:t xml:space="preserve"> </w:t>
            </w:r>
            <w:r w:rsidR="009F4B89" w:rsidRPr="00F67237">
              <w:rPr>
                <w:rFonts w:ascii="Nyala" w:hAnsi="Nyala" w:cs="Nyala"/>
                <w:i/>
                <w:sz w:val="20"/>
                <w:szCs w:val="20"/>
              </w:rPr>
              <w:t>ደረጃ</w:t>
            </w:r>
            <w:r w:rsidR="009F4B89" w:rsidRPr="00F67237">
              <w:rPr>
                <w:rFonts w:ascii="Arial" w:hAnsi="Arial" w:cs="Arial"/>
                <w:i/>
                <w:sz w:val="20"/>
                <w:szCs w:val="20"/>
              </w:rPr>
              <w:t xml:space="preserve"> </w:t>
            </w:r>
            <w:r w:rsidR="009F4B89" w:rsidRPr="00F67237">
              <w:rPr>
                <w:rFonts w:ascii="Arial" w:hAnsi="Arial" w:cs="Arial"/>
                <w:sz w:val="20"/>
                <w:szCs w:val="20"/>
              </w:rPr>
              <w:t>?</w:t>
            </w:r>
            <w:r w:rsidR="009F4B89" w:rsidRPr="00F67237">
              <w:rPr>
                <w:rFonts w:ascii="Arial" w:hAnsi="Arial" w:cs="Arial"/>
                <w:i/>
                <w:sz w:val="20"/>
                <w:szCs w:val="20"/>
              </w:rPr>
              <w:t xml:space="preserve"> </w:t>
            </w:r>
            <w:r w:rsidRPr="00F67237">
              <w:rPr>
                <w:rFonts w:ascii="Arial" w:hAnsi="Arial" w:cs="Arial"/>
                <w:b/>
                <w:i/>
                <w:sz w:val="20"/>
                <w:szCs w:val="20"/>
              </w:rPr>
              <w:t>(Do not read out responses)</w:t>
            </w:r>
            <w:r w:rsidR="009F4B89" w:rsidRPr="00F67237">
              <w:rPr>
                <w:rFonts w:ascii="Arial" w:hAnsi="Arial" w:cs="Arial"/>
                <w:b/>
                <w:i/>
                <w:sz w:val="20"/>
                <w:szCs w:val="20"/>
              </w:rPr>
              <w:t xml:space="preserve"> (</w:t>
            </w:r>
            <w:r w:rsidR="009F4B89" w:rsidRPr="00F67237">
              <w:rPr>
                <w:rFonts w:ascii="Nyala" w:hAnsi="Nyala" w:cs="Nyala"/>
                <w:b/>
                <w:i/>
                <w:sz w:val="20"/>
                <w:szCs w:val="20"/>
              </w:rPr>
              <w:t>ምርጫዎቹን</w:t>
            </w:r>
            <w:r w:rsidR="009F4B89" w:rsidRPr="00F67237">
              <w:rPr>
                <w:rFonts w:ascii="Arial" w:hAnsi="Arial" w:cs="Arial"/>
                <w:b/>
                <w:i/>
                <w:sz w:val="20"/>
                <w:szCs w:val="20"/>
              </w:rPr>
              <w:t xml:space="preserve"> </w:t>
            </w:r>
            <w:r w:rsidR="009F4B89" w:rsidRPr="00F67237">
              <w:rPr>
                <w:rFonts w:ascii="Nyala" w:hAnsi="Nyala" w:cs="Nyala"/>
                <w:b/>
                <w:i/>
                <w:sz w:val="20"/>
                <w:szCs w:val="20"/>
              </w:rPr>
              <w:t>አያንብቡላቸው</w:t>
            </w:r>
            <w:r w:rsidR="009F4B89" w:rsidRPr="00F67237">
              <w:rPr>
                <w:rFonts w:ascii="Arial" w:hAnsi="Arial" w:cs="Arial"/>
                <w:b/>
                <w:i/>
                <w:sz w:val="20"/>
                <w:szCs w:val="20"/>
              </w:rPr>
              <w:t>)</w:t>
            </w:r>
          </w:p>
          <w:p w14:paraId="7033D23D" w14:textId="77777777" w:rsidR="004E23AA" w:rsidRPr="00F67237" w:rsidRDefault="004E23AA" w:rsidP="003E1482">
            <w:pPr>
              <w:rPr>
                <w:rFonts w:ascii="Arial" w:hAnsi="Arial" w:cs="Arial"/>
                <w:sz w:val="20"/>
                <w:szCs w:val="20"/>
              </w:rPr>
            </w:pPr>
          </w:p>
          <w:p w14:paraId="7099BB40" w14:textId="62A140CA" w:rsidR="00EF2821" w:rsidRPr="00F67237" w:rsidRDefault="00EF2821" w:rsidP="00EF2821">
            <w:pPr>
              <w:rPr>
                <w:rFonts w:ascii="Arial" w:hAnsi="Arial" w:cs="Arial"/>
                <w:sz w:val="20"/>
                <w:szCs w:val="20"/>
              </w:rPr>
            </w:pPr>
            <w:r w:rsidRPr="00F67237">
              <w:rPr>
                <w:rFonts w:ascii="Arial" w:hAnsi="Arial" w:cs="Arial"/>
                <w:sz w:val="20"/>
                <w:szCs w:val="20"/>
              </w:rPr>
              <w:t xml:space="preserve">01 = Never attended school/ </w:t>
            </w:r>
            <w:r w:rsidR="0029493D" w:rsidRPr="00F67237">
              <w:rPr>
                <w:rFonts w:ascii="Nyala" w:hAnsi="Nyala" w:cs="Nyala"/>
                <w:sz w:val="20"/>
                <w:szCs w:val="20"/>
              </w:rPr>
              <w:t>ትምህርት</w:t>
            </w:r>
            <w:r w:rsidR="0029493D" w:rsidRPr="00F67237">
              <w:rPr>
                <w:rFonts w:ascii="Arial" w:hAnsi="Arial" w:cs="Arial"/>
                <w:sz w:val="20"/>
                <w:szCs w:val="20"/>
              </w:rPr>
              <w:t xml:space="preserve"> </w:t>
            </w:r>
            <w:r w:rsidR="0029493D" w:rsidRPr="00F67237">
              <w:rPr>
                <w:rFonts w:ascii="Nyala" w:hAnsi="Nyala" w:cs="Nyala"/>
                <w:sz w:val="20"/>
                <w:szCs w:val="20"/>
              </w:rPr>
              <w:t>ተምሮ</w:t>
            </w:r>
            <w:r w:rsidR="0029493D" w:rsidRPr="00F67237">
              <w:rPr>
                <w:rFonts w:ascii="Arial" w:hAnsi="Arial" w:cs="Arial"/>
                <w:sz w:val="20"/>
                <w:szCs w:val="20"/>
              </w:rPr>
              <w:t xml:space="preserve"> </w:t>
            </w:r>
            <w:r w:rsidR="00E739AD" w:rsidRPr="00F67237">
              <w:rPr>
                <w:rFonts w:ascii="Arial" w:hAnsi="Arial" w:cs="Arial"/>
                <w:sz w:val="20"/>
                <w:szCs w:val="20"/>
              </w:rPr>
              <w:t xml:space="preserve"> </w:t>
            </w:r>
            <w:r w:rsidR="00E739AD" w:rsidRPr="00F67237">
              <w:rPr>
                <w:rFonts w:ascii="Nyala" w:hAnsi="Nyala" w:cs="Nyala"/>
                <w:sz w:val="20"/>
                <w:szCs w:val="20"/>
              </w:rPr>
              <w:t>አያ</w:t>
            </w:r>
            <w:r w:rsidRPr="00F67237">
              <w:rPr>
                <w:rFonts w:ascii="Nyala" w:hAnsi="Nyala" w:cs="Nyala"/>
                <w:sz w:val="20"/>
                <w:szCs w:val="20"/>
              </w:rPr>
              <w:t>ውቅም</w:t>
            </w:r>
            <w:r w:rsidRPr="00F67237">
              <w:rPr>
                <w:rFonts w:ascii="Arial" w:hAnsi="Arial" w:cs="Arial"/>
                <w:sz w:val="20"/>
                <w:szCs w:val="20"/>
              </w:rPr>
              <w:t xml:space="preserve"> </w:t>
            </w:r>
          </w:p>
          <w:p w14:paraId="54B16E2D" w14:textId="77777777" w:rsidR="00EF2821" w:rsidRPr="00F67237" w:rsidRDefault="00EF2821" w:rsidP="00EF2821">
            <w:pPr>
              <w:rPr>
                <w:rFonts w:ascii="Arial" w:hAnsi="Arial" w:cs="Arial"/>
                <w:sz w:val="20"/>
                <w:szCs w:val="20"/>
              </w:rPr>
            </w:pPr>
            <w:r w:rsidRPr="00F67237">
              <w:rPr>
                <w:rFonts w:ascii="Arial" w:hAnsi="Arial" w:cs="Arial"/>
                <w:sz w:val="20"/>
                <w:szCs w:val="20"/>
              </w:rPr>
              <w:t xml:space="preserve">02 = Religious education/Church or Madrassa/ </w:t>
            </w:r>
            <w:r w:rsidRPr="00F67237">
              <w:rPr>
                <w:rFonts w:ascii="Nyala" w:hAnsi="Nyala" w:cs="Nyala"/>
                <w:sz w:val="20"/>
                <w:szCs w:val="20"/>
              </w:rPr>
              <w:t>የሃይማኖት</w:t>
            </w:r>
            <w:r w:rsidRPr="00F67237">
              <w:rPr>
                <w:rFonts w:ascii="Arial" w:hAnsi="Arial" w:cs="Arial"/>
                <w:sz w:val="20"/>
                <w:szCs w:val="20"/>
              </w:rPr>
              <w:t xml:space="preserve"> </w:t>
            </w:r>
            <w:r w:rsidRPr="00F67237">
              <w:rPr>
                <w:rFonts w:ascii="Nyala" w:hAnsi="Nyala" w:cs="Nyala"/>
                <w:sz w:val="20"/>
                <w:szCs w:val="20"/>
              </w:rPr>
              <w:t>ትምህርት</w:t>
            </w:r>
            <w:r w:rsidRPr="00F67237">
              <w:rPr>
                <w:rFonts w:ascii="Arial" w:hAnsi="Arial" w:cs="Arial"/>
                <w:sz w:val="20"/>
                <w:szCs w:val="20"/>
              </w:rPr>
              <w:t xml:space="preserve"> (</w:t>
            </w:r>
            <w:r w:rsidRPr="00F67237">
              <w:rPr>
                <w:rFonts w:ascii="Nyala" w:hAnsi="Nyala" w:cs="Nyala"/>
                <w:sz w:val="20"/>
                <w:szCs w:val="20"/>
              </w:rPr>
              <w:t>ቤተ</w:t>
            </w:r>
            <w:r w:rsidRPr="00F67237">
              <w:rPr>
                <w:rFonts w:ascii="Arial" w:hAnsi="Arial" w:cs="Arial"/>
                <w:sz w:val="20"/>
                <w:szCs w:val="20"/>
              </w:rPr>
              <w:t xml:space="preserve"> </w:t>
            </w:r>
            <w:r w:rsidRPr="00F67237">
              <w:rPr>
                <w:rFonts w:ascii="Nyala" w:hAnsi="Nyala" w:cs="Nyala"/>
                <w:sz w:val="20"/>
                <w:szCs w:val="20"/>
              </w:rPr>
              <w:t>ክርስቲያን</w:t>
            </w:r>
            <w:r w:rsidRPr="00F67237">
              <w:rPr>
                <w:rFonts w:ascii="Arial" w:hAnsi="Arial" w:cs="Arial"/>
                <w:sz w:val="20"/>
                <w:szCs w:val="20"/>
              </w:rPr>
              <w:t xml:space="preserve"> </w:t>
            </w:r>
            <w:r w:rsidRPr="00F67237">
              <w:rPr>
                <w:rFonts w:ascii="Nyala" w:hAnsi="Nyala" w:cs="Nyala"/>
                <w:sz w:val="20"/>
                <w:szCs w:val="20"/>
              </w:rPr>
              <w:t>ወይም</w:t>
            </w:r>
            <w:r w:rsidRPr="00F67237">
              <w:rPr>
                <w:rFonts w:ascii="Arial" w:hAnsi="Arial" w:cs="Arial"/>
                <w:sz w:val="20"/>
                <w:szCs w:val="20"/>
              </w:rPr>
              <w:t xml:space="preserve"> </w:t>
            </w:r>
            <w:r w:rsidRPr="00F67237">
              <w:rPr>
                <w:rFonts w:ascii="Nyala" w:hAnsi="Nyala" w:cs="Nyala"/>
                <w:sz w:val="20"/>
                <w:szCs w:val="20"/>
              </w:rPr>
              <w:t>መድረሳ</w:t>
            </w:r>
            <w:r w:rsidRPr="00F67237">
              <w:rPr>
                <w:rFonts w:ascii="Arial" w:hAnsi="Arial" w:cs="Arial"/>
                <w:sz w:val="20"/>
                <w:szCs w:val="20"/>
              </w:rPr>
              <w:t>)</w:t>
            </w:r>
          </w:p>
          <w:p w14:paraId="35DC8BCA" w14:textId="77777777" w:rsidR="00EF2821" w:rsidRPr="00F67237" w:rsidRDefault="00EF2821" w:rsidP="00EF2821">
            <w:pPr>
              <w:rPr>
                <w:rFonts w:ascii="Arial" w:hAnsi="Arial" w:cs="Arial"/>
                <w:sz w:val="20"/>
                <w:szCs w:val="20"/>
              </w:rPr>
            </w:pPr>
            <w:r w:rsidRPr="00F67237">
              <w:rPr>
                <w:rFonts w:ascii="Arial" w:hAnsi="Arial" w:cs="Arial"/>
                <w:sz w:val="20"/>
                <w:szCs w:val="20"/>
              </w:rPr>
              <w:t xml:space="preserve">03 = Education through the Literacy campaign/ </w:t>
            </w:r>
            <w:r w:rsidRPr="00F67237">
              <w:rPr>
                <w:rFonts w:ascii="Nyala" w:hAnsi="Nyala" w:cs="Nyala"/>
                <w:sz w:val="20"/>
                <w:szCs w:val="20"/>
              </w:rPr>
              <w:t>መሰረተ</w:t>
            </w:r>
            <w:r w:rsidRPr="00F67237">
              <w:rPr>
                <w:rFonts w:ascii="Arial" w:hAnsi="Arial" w:cs="Arial"/>
                <w:sz w:val="20"/>
                <w:szCs w:val="20"/>
              </w:rPr>
              <w:t xml:space="preserve"> </w:t>
            </w:r>
            <w:r w:rsidRPr="00F67237">
              <w:rPr>
                <w:rFonts w:ascii="Nyala" w:hAnsi="Nyala" w:cs="Nyala"/>
                <w:sz w:val="20"/>
                <w:szCs w:val="20"/>
              </w:rPr>
              <w:t>ትምህርት</w:t>
            </w:r>
            <w:r w:rsidRPr="00F67237">
              <w:rPr>
                <w:rFonts w:ascii="Arial" w:hAnsi="Arial" w:cs="Arial"/>
                <w:sz w:val="20"/>
                <w:szCs w:val="20"/>
              </w:rPr>
              <w:t xml:space="preserve"> </w:t>
            </w:r>
          </w:p>
          <w:p w14:paraId="68EB9D3F" w14:textId="77777777" w:rsidR="00EF2821" w:rsidRPr="00F67237" w:rsidRDefault="00EF2821" w:rsidP="00EF2821">
            <w:pPr>
              <w:rPr>
                <w:rFonts w:ascii="Arial" w:hAnsi="Arial" w:cs="Arial"/>
                <w:sz w:val="20"/>
                <w:szCs w:val="20"/>
              </w:rPr>
            </w:pPr>
            <w:r w:rsidRPr="00F67237">
              <w:rPr>
                <w:rFonts w:ascii="Arial" w:hAnsi="Arial" w:cs="Arial"/>
                <w:sz w:val="20"/>
                <w:szCs w:val="20"/>
              </w:rPr>
              <w:t xml:space="preserve">04 = Did not complete primary school/ </w:t>
            </w:r>
            <w:r w:rsidRPr="00F67237">
              <w:rPr>
                <w:rFonts w:ascii="Nyala" w:hAnsi="Nyala" w:cs="Nyala"/>
                <w:sz w:val="20"/>
                <w:szCs w:val="20"/>
              </w:rPr>
              <w:t>አንደኛ</w:t>
            </w:r>
            <w:r w:rsidRPr="00F67237">
              <w:rPr>
                <w:rFonts w:ascii="Arial" w:hAnsi="Arial" w:cs="Arial"/>
                <w:sz w:val="20"/>
                <w:szCs w:val="20"/>
              </w:rPr>
              <w:t xml:space="preserve"> </w:t>
            </w:r>
            <w:r w:rsidRPr="00F67237">
              <w:rPr>
                <w:rFonts w:ascii="Nyala" w:hAnsi="Nyala" w:cs="Nyala"/>
                <w:sz w:val="20"/>
                <w:szCs w:val="20"/>
              </w:rPr>
              <w:t>ደረጃ</w:t>
            </w:r>
            <w:r w:rsidRPr="00F67237">
              <w:rPr>
                <w:rFonts w:ascii="Arial" w:hAnsi="Arial" w:cs="Arial"/>
                <w:sz w:val="20"/>
                <w:szCs w:val="20"/>
              </w:rPr>
              <w:t xml:space="preserve"> </w:t>
            </w:r>
            <w:r w:rsidRPr="00F67237">
              <w:rPr>
                <w:rFonts w:ascii="Nyala" w:hAnsi="Nyala" w:cs="Nyala"/>
                <w:sz w:val="20"/>
                <w:szCs w:val="20"/>
              </w:rPr>
              <w:t>ትምህርት</w:t>
            </w:r>
            <w:r w:rsidRPr="00F67237">
              <w:rPr>
                <w:rFonts w:ascii="Arial" w:hAnsi="Arial" w:cs="Arial"/>
                <w:sz w:val="20"/>
                <w:szCs w:val="20"/>
              </w:rPr>
              <w:t xml:space="preserve"> </w:t>
            </w:r>
            <w:r w:rsidRPr="00F67237">
              <w:rPr>
                <w:rFonts w:ascii="Nyala" w:hAnsi="Nyala" w:cs="Nyala"/>
                <w:sz w:val="20"/>
                <w:szCs w:val="20"/>
              </w:rPr>
              <w:t>አልጨረስኩም</w:t>
            </w:r>
          </w:p>
          <w:p w14:paraId="31FC6410" w14:textId="77777777" w:rsidR="00EF2821" w:rsidRPr="00F67237" w:rsidRDefault="00EF2821" w:rsidP="00EF2821">
            <w:pPr>
              <w:rPr>
                <w:rFonts w:ascii="Arial" w:hAnsi="Arial" w:cs="Arial"/>
                <w:sz w:val="20"/>
                <w:szCs w:val="20"/>
              </w:rPr>
            </w:pPr>
            <w:r w:rsidRPr="00F67237">
              <w:rPr>
                <w:rFonts w:ascii="Arial" w:hAnsi="Arial" w:cs="Arial"/>
                <w:sz w:val="20"/>
                <w:szCs w:val="20"/>
              </w:rPr>
              <w:t xml:space="preserve">05 = Primary school/ </w:t>
            </w:r>
            <w:r w:rsidRPr="00F67237">
              <w:rPr>
                <w:rFonts w:ascii="Nyala" w:hAnsi="Nyala" w:cs="Nyala"/>
                <w:sz w:val="20"/>
                <w:szCs w:val="20"/>
              </w:rPr>
              <w:t>አንደኛ</w:t>
            </w:r>
            <w:r w:rsidRPr="00F67237">
              <w:rPr>
                <w:rFonts w:ascii="Arial" w:hAnsi="Arial" w:cs="Arial"/>
                <w:sz w:val="20"/>
                <w:szCs w:val="20"/>
              </w:rPr>
              <w:t xml:space="preserve"> </w:t>
            </w:r>
            <w:r w:rsidRPr="00F67237">
              <w:rPr>
                <w:rFonts w:ascii="Nyala" w:hAnsi="Nyala" w:cs="Nyala"/>
                <w:sz w:val="20"/>
                <w:szCs w:val="20"/>
              </w:rPr>
              <w:t>ደረጃ</w:t>
            </w:r>
            <w:r w:rsidRPr="00F67237">
              <w:rPr>
                <w:rFonts w:ascii="Arial" w:hAnsi="Arial" w:cs="Arial"/>
                <w:sz w:val="20"/>
                <w:szCs w:val="20"/>
              </w:rPr>
              <w:t xml:space="preserve"> </w:t>
            </w:r>
            <w:r w:rsidRPr="00F67237">
              <w:rPr>
                <w:rFonts w:ascii="Nyala" w:hAnsi="Nyala" w:cs="Nyala"/>
                <w:sz w:val="20"/>
                <w:szCs w:val="20"/>
              </w:rPr>
              <w:t>ትምህርት</w:t>
            </w:r>
            <w:r w:rsidRPr="00F67237">
              <w:rPr>
                <w:rFonts w:ascii="Arial" w:hAnsi="Arial" w:cs="Arial"/>
                <w:sz w:val="20"/>
                <w:szCs w:val="20"/>
              </w:rPr>
              <w:t xml:space="preserve"> </w:t>
            </w:r>
          </w:p>
          <w:p w14:paraId="3A977C0D" w14:textId="77777777" w:rsidR="00EF2821" w:rsidRPr="00F67237" w:rsidRDefault="00EF2821" w:rsidP="00EF2821">
            <w:pPr>
              <w:rPr>
                <w:rFonts w:ascii="Arial" w:hAnsi="Arial" w:cs="Arial"/>
                <w:sz w:val="20"/>
                <w:szCs w:val="20"/>
              </w:rPr>
            </w:pPr>
            <w:r w:rsidRPr="00F67237">
              <w:rPr>
                <w:rFonts w:ascii="Arial" w:hAnsi="Arial" w:cs="Arial"/>
                <w:sz w:val="20"/>
                <w:szCs w:val="20"/>
              </w:rPr>
              <w:t xml:space="preserve">06 = High school (old curriculum)/ </w:t>
            </w:r>
            <w:r w:rsidRPr="00F67237">
              <w:rPr>
                <w:rFonts w:ascii="Nyala" w:hAnsi="Nyala" w:cs="Nyala"/>
                <w:sz w:val="20"/>
                <w:szCs w:val="20"/>
              </w:rPr>
              <w:t>ሁለተኛ</w:t>
            </w:r>
            <w:r w:rsidRPr="00F67237">
              <w:rPr>
                <w:rFonts w:ascii="Arial" w:hAnsi="Arial" w:cs="Arial"/>
                <w:sz w:val="20"/>
                <w:szCs w:val="20"/>
              </w:rPr>
              <w:t xml:space="preserve"> </w:t>
            </w:r>
            <w:r w:rsidRPr="00F67237">
              <w:rPr>
                <w:rFonts w:ascii="Nyala" w:hAnsi="Nyala" w:cs="Nyala"/>
                <w:sz w:val="20"/>
                <w:szCs w:val="20"/>
              </w:rPr>
              <w:t>ደረጃ</w:t>
            </w:r>
            <w:r w:rsidRPr="00F67237">
              <w:rPr>
                <w:rFonts w:ascii="Arial" w:hAnsi="Arial" w:cs="Arial"/>
                <w:sz w:val="20"/>
                <w:szCs w:val="20"/>
              </w:rPr>
              <w:t xml:space="preserve"> </w:t>
            </w:r>
            <w:r w:rsidRPr="00F67237">
              <w:rPr>
                <w:rFonts w:ascii="Nyala" w:hAnsi="Nyala" w:cs="Nyala"/>
                <w:sz w:val="20"/>
                <w:szCs w:val="20"/>
              </w:rPr>
              <w:t>ትምህርት</w:t>
            </w:r>
            <w:r w:rsidRPr="00F67237">
              <w:rPr>
                <w:rFonts w:ascii="Arial" w:hAnsi="Arial" w:cs="Arial"/>
                <w:sz w:val="20"/>
                <w:szCs w:val="20"/>
              </w:rPr>
              <w:t xml:space="preserve"> (</w:t>
            </w:r>
            <w:r w:rsidRPr="00F67237">
              <w:rPr>
                <w:rFonts w:ascii="Nyala" w:hAnsi="Nyala" w:cs="Nyala"/>
                <w:sz w:val="20"/>
                <w:szCs w:val="20"/>
              </w:rPr>
              <w:t>በድሮው</w:t>
            </w:r>
            <w:r w:rsidRPr="00F67237">
              <w:rPr>
                <w:rFonts w:ascii="Arial" w:hAnsi="Arial" w:cs="Arial"/>
                <w:sz w:val="20"/>
                <w:szCs w:val="20"/>
              </w:rPr>
              <w:t xml:space="preserve"> )</w:t>
            </w:r>
          </w:p>
          <w:p w14:paraId="607EC813" w14:textId="77777777" w:rsidR="00EF2821" w:rsidRPr="00F67237" w:rsidRDefault="00EF2821" w:rsidP="00EF2821">
            <w:pPr>
              <w:rPr>
                <w:rFonts w:ascii="Arial" w:hAnsi="Arial" w:cs="Arial"/>
                <w:sz w:val="20"/>
                <w:szCs w:val="20"/>
              </w:rPr>
            </w:pPr>
            <w:r w:rsidRPr="00F67237">
              <w:rPr>
                <w:rFonts w:ascii="Arial" w:hAnsi="Arial" w:cs="Arial"/>
                <w:sz w:val="20"/>
                <w:szCs w:val="20"/>
              </w:rPr>
              <w:t xml:space="preserve">07 = High school first cycle (new curriculum)/ </w:t>
            </w:r>
            <w:r w:rsidRPr="00F67237">
              <w:rPr>
                <w:rFonts w:ascii="Nyala" w:hAnsi="Nyala" w:cs="Nyala"/>
                <w:sz w:val="20"/>
                <w:szCs w:val="20"/>
              </w:rPr>
              <w:t>ሁለተኛ</w:t>
            </w:r>
            <w:r w:rsidRPr="00F67237">
              <w:rPr>
                <w:rFonts w:ascii="Arial" w:hAnsi="Arial" w:cs="Arial"/>
                <w:sz w:val="20"/>
                <w:szCs w:val="20"/>
              </w:rPr>
              <w:t xml:space="preserve"> </w:t>
            </w:r>
            <w:r w:rsidRPr="00F67237">
              <w:rPr>
                <w:rFonts w:ascii="Nyala" w:hAnsi="Nyala" w:cs="Nyala"/>
                <w:sz w:val="20"/>
                <w:szCs w:val="20"/>
              </w:rPr>
              <w:t>ደረጃ</w:t>
            </w:r>
            <w:r w:rsidRPr="00F67237">
              <w:rPr>
                <w:rFonts w:ascii="Arial" w:hAnsi="Arial" w:cs="Arial"/>
                <w:sz w:val="20"/>
                <w:szCs w:val="20"/>
              </w:rPr>
              <w:t xml:space="preserve"> </w:t>
            </w:r>
            <w:r w:rsidRPr="00F67237">
              <w:rPr>
                <w:rFonts w:ascii="Nyala" w:hAnsi="Nyala" w:cs="Nyala"/>
                <w:sz w:val="20"/>
                <w:szCs w:val="20"/>
              </w:rPr>
              <w:t>ትምህርት</w:t>
            </w:r>
            <w:r w:rsidRPr="00F67237">
              <w:rPr>
                <w:rFonts w:ascii="Arial" w:hAnsi="Arial" w:cs="Arial"/>
                <w:sz w:val="20"/>
                <w:szCs w:val="20"/>
              </w:rPr>
              <w:t xml:space="preserve"> (</w:t>
            </w:r>
            <w:r w:rsidRPr="00F67237">
              <w:rPr>
                <w:rFonts w:ascii="Nyala" w:hAnsi="Nyala" w:cs="Nyala"/>
                <w:sz w:val="20"/>
                <w:szCs w:val="20"/>
              </w:rPr>
              <w:t>ባዲሱ</w:t>
            </w:r>
            <w:r w:rsidRPr="00F67237">
              <w:rPr>
                <w:rFonts w:ascii="Arial" w:hAnsi="Arial" w:cs="Arial"/>
                <w:sz w:val="20"/>
                <w:szCs w:val="20"/>
              </w:rPr>
              <w:t xml:space="preserve"> )</w:t>
            </w:r>
          </w:p>
          <w:p w14:paraId="7ACE7A6F" w14:textId="77777777" w:rsidR="00EF2821" w:rsidRPr="00F67237" w:rsidRDefault="00EF2821" w:rsidP="00EF2821">
            <w:pPr>
              <w:rPr>
                <w:rFonts w:ascii="Arial" w:hAnsi="Arial" w:cs="Arial"/>
                <w:sz w:val="20"/>
                <w:szCs w:val="20"/>
              </w:rPr>
            </w:pPr>
            <w:r w:rsidRPr="00F67237">
              <w:rPr>
                <w:rFonts w:ascii="Arial" w:hAnsi="Arial" w:cs="Arial"/>
                <w:sz w:val="20"/>
                <w:szCs w:val="20"/>
              </w:rPr>
              <w:t>08 = Preparatory school (</w:t>
            </w:r>
            <w:r w:rsidRPr="00F67237">
              <w:rPr>
                <w:rFonts w:ascii="Nyala" w:hAnsi="Nyala" w:cs="Nyala"/>
                <w:sz w:val="20"/>
                <w:szCs w:val="20"/>
              </w:rPr>
              <w:t>የመሰናዶ</w:t>
            </w:r>
            <w:r w:rsidRPr="00F67237">
              <w:rPr>
                <w:rFonts w:ascii="Arial" w:hAnsi="Arial" w:cs="Arial"/>
                <w:sz w:val="20"/>
                <w:szCs w:val="20"/>
              </w:rPr>
              <w:t xml:space="preserve"> </w:t>
            </w:r>
            <w:r w:rsidRPr="00F67237">
              <w:rPr>
                <w:rFonts w:ascii="Nyala" w:hAnsi="Nyala" w:cs="Nyala"/>
                <w:sz w:val="20"/>
                <w:szCs w:val="20"/>
              </w:rPr>
              <w:t>ትምህርት</w:t>
            </w:r>
            <w:r w:rsidRPr="00F67237">
              <w:rPr>
                <w:rFonts w:ascii="Arial" w:hAnsi="Arial" w:cs="Arial"/>
                <w:sz w:val="20"/>
                <w:szCs w:val="20"/>
              </w:rPr>
              <w:t>)</w:t>
            </w:r>
          </w:p>
          <w:p w14:paraId="5E3BE5FD" w14:textId="77777777" w:rsidR="00EF2821" w:rsidRPr="00F67237" w:rsidRDefault="00EF2821" w:rsidP="00EF2821">
            <w:pPr>
              <w:rPr>
                <w:rFonts w:ascii="Arial" w:hAnsi="Arial" w:cs="Arial"/>
                <w:sz w:val="20"/>
                <w:szCs w:val="20"/>
              </w:rPr>
            </w:pPr>
            <w:r w:rsidRPr="00F67237">
              <w:rPr>
                <w:rFonts w:ascii="Arial" w:hAnsi="Arial" w:cs="Arial"/>
                <w:sz w:val="20"/>
                <w:szCs w:val="20"/>
              </w:rPr>
              <w:t xml:space="preserve">09 = 10 +1 Vocational/ </w:t>
            </w:r>
            <w:r w:rsidRPr="00F67237">
              <w:rPr>
                <w:rFonts w:ascii="Nyala" w:hAnsi="Nyala" w:cs="Nyala"/>
                <w:sz w:val="20"/>
                <w:szCs w:val="20"/>
              </w:rPr>
              <w:t>የሞያ</w:t>
            </w:r>
            <w:r w:rsidRPr="00F67237">
              <w:rPr>
                <w:rFonts w:ascii="Arial" w:hAnsi="Arial" w:cs="Arial"/>
                <w:sz w:val="20"/>
                <w:szCs w:val="20"/>
              </w:rPr>
              <w:t xml:space="preserve"> (old/ </w:t>
            </w:r>
            <w:r w:rsidRPr="00F67237">
              <w:rPr>
                <w:rFonts w:ascii="Nyala" w:hAnsi="Nyala" w:cs="Nyala"/>
                <w:sz w:val="20"/>
                <w:szCs w:val="20"/>
              </w:rPr>
              <w:t>በድሮው</w:t>
            </w:r>
            <w:r w:rsidRPr="00F67237">
              <w:rPr>
                <w:rFonts w:ascii="Arial" w:hAnsi="Arial" w:cs="Arial"/>
                <w:sz w:val="20"/>
                <w:szCs w:val="20"/>
              </w:rPr>
              <w:t xml:space="preserve">) </w:t>
            </w:r>
          </w:p>
          <w:p w14:paraId="3AF309E1" w14:textId="77777777" w:rsidR="00EF2821" w:rsidRPr="00F67237" w:rsidRDefault="00EF2821" w:rsidP="00EF2821">
            <w:pPr>
              <w:rPr>
                <w:rFonts w:ascii="Arial" w:hAnsi="Arial" w:cs="Arial"/>
                <w:sz w:val="20"/>
                <w:szCs w:val="20"/>
              </w:rPr>
            </w:pPr>
            <w:r w:rsidRPr="00F67237">
              <w:rPr>
                <w:rFonts w:ascii="Arial" w:hAnsi="Arial" w:cs="Arial"/>
                <w:sz w:val="20"/>
                <w:szCs w:val="20"/>
              </w:rPr>
              <w:t xml:space="preserve">10 = 10 +2 Vocational/ </w:t>
            </w:r>
            <w:r w:rsidRPr="00F67237">
              <w:rPr>
                <w:rFonts w:ascii="Nyala" w:hAnsi="Nyala" w:cs="Nyala"/>
                <w:sz w:val="20"/>
                <w:szCs w:val="20"/>
              </w:rPr>
              <w:t>የሞያ</w:t>
            </w:r>
            <w:r w:rsidRPr="00F67237">
              <w:rPr>
                <w:rFonts w:ascii="Arial" w:hAnsi="Arial" w:cs="Arial"/>
                <w:sz w:val="20"/>
                <w:szCs w:val="20"/>
              </w:rPr>
              <w:t xml:space="preserve"> (old/ </w:t>
            </w:r>
            <w:r w:rsidRPr="00F67237">
              <w:rPr>
                <w:rFonts w:ascii="Nyala" w:hAnsi="Nyala" w:cs="Nyala"/>
                <w:sz w:val="20"/>
                <w:szCs w:val="20"/>
              </w:rPr>
              <w:t>በድሮው</w:t>
            </w:r>
            <w:r w:rsidRPr="00F67237">
              <w:rPr>
                <w:rFonts w:ascii="Arial" w:hAnsi="Arial" w:cs="Arial"/>
                <w:sz w:val="20"/>
                <w:szCs w:val="20"/>
              </w:rPr>
              <w:t>)</w:t>
            </w:r>
          </w:p>
          <w:p w14:paraId="18CED6F4" w14:textId="77777777" w:rsidR="00EF2821" w:rsidRPr="00F67237" w:rsidRDefault="00EF2821" w:rsidP="00EF2821">
            <w:pPr>
              <w:rPr>
                <w:rFonts w:ascii="Arial" w:hAnsi="Arial" w:cs="Arial"/>
                <w:sz w:val="20"/>
                <w:szCs w:val="20"/>
              </w:rPr>
            </w:pPr>
            <w:r w:rsidRPr="00F67237">
              <w:rPr>
                <w:rFonts w:ascii="Arial" w:hAnsi="Arial" w:cs="Arial"/>
                <w:sz w:val="20"/>
                <w:szCs w:val="20"/>
              </w:rPr>
              <w:t xml:space="preserve">11 = 10 +3 Vocational/ </w:t>
            </w:r>
            <w:r w:rsidRPr="00F67237">
              <w:rPr>
                <w:rFonts w:ascii="Nyala" w:hAnsi="Nyala" w:cs="Nyala"/>
                <w:sz w:val="20"/>
                <w:szCs w:val="20"/>
              </w:rPr>
              <w:t>የሞያ</w:t>
            </w:r>
            <w:r w:rsidRPr="00F67237">
              <w:rPr>
                <w:rFonts w:ascii="Arial" w:hAnsi="Arial" w:cs="Arial"/>
                <w:sz w:val="20"/>
                <w:szCs w:val="20"/>
              </w:rPr>
              <w:t xml:space="preserve"> (old/ </w:t>
            </w:r>
            <w:r w:rsidRPr="00F67237">
              <w:rPr>
                <w:rFonts w:ascii="Nyala" w:hAnsi="Nyala" w:cs="Nyala"/>
                <w:sz w:val="20"/>
                <w:szCs w:val="20"/>
              </w:rPr>
              <w:t>በድሮው</w:t>
            </w:r>
            <w:r w:rsidRPr="00F67237">
              <w:rPr>
                <w:rFonts w:ascii="Arial" w:hAnsi="Arial" w:cs="Arial"/>
                <w:sz w:val="20"/>
                <w:szCs w:val="20"/>
              </w:rPr>
              <w:t>)</w:t>
            </w:r>
          </w:p>
          <w:p w14:paraId="52191CCA" w14:textId="77777777" w:rsidR="00EF2821" w:rsidRPr="00F67237" w:rsidRDefault="00EF2821" w:rsidP="00EF2821">
            <w:pPr>
              <w:rPr>
                <w:rFonts w:ascii="Arial" w:hAnsi="Arial" w:cs="Arial"/>
                <w:sz w:val="20"/>
                <w:szCs w:val="20"/>
              </w:rPr>
            </w:pPr>
            <w:r w:rsidRPr="00F67237">
              <w:rPr>
                <w:rFonts w:ascii="Arial" w:hAnsi="Arial" w:cs="Arial"/>
                <w:sz w:val="20"/>
                <w:szCs w:val="20"/>
              </w:rPr>
              <w:t>12 = Vocational school/</w:t>
            </w:r>
            <w:r w:rsidRPr="00F67237">
              <w:rPr>
                <w:rFonts w:ascii="Nyala" w:hAnsi="Nyala" w:cs="Nyala"/>
                <w:sz w:val="20"/>
                <w:szCs w:val="20"/>
              </w:rPr>
              <w:t>የሞያ</w:t>
            </w:r>
            <w:r w:rsidRPr="00F67237">
              <w:rPr>
                <w:rFonts w:ascii="Arial" w:hAnsi="Arial" w:cs="Arial"/>
                <w:sz w:val="20"/>
                <w:szCs w:val="20"/>
              </w:rPr>
              <w:t xml:space="preserve"> </w:t>
            </w:r>
            <w:r w:rsidRPr="00F67237">
              <w:rPr>
                <w:rFonts w:ascii="Nyala" w:hAnsi="Nyala" w:cs="Nyala"/>
                <w:sz w:val="20"/>
                <w:szCs w:val="20"/>
              </w:rPr>
              <w:t>ትምህርት</w:t>
            </w:r>
            <w:r w:rsidRPr="00F67237">
              <w:rPr>
                <w:rFonts w:ascii="Arial" w:hAnsi="Arial" w:cs="Arial"/>
                <w:sz w:val="20"/>
                <w:szCs w:val="20"/>
              </w:rPr>
              <w:t xml:space="preserve"> level 1 </w:t>
            </w:r>
          </w:p>
          <w:p w14:paraId="28725C88" w14:textId="77777777" w:rsidR="00EF2821" w:rsidRPr="00F67237" w:rsidRDefault="00EF2821" w:rsidP="00EF2821">
            <w:pPr>
              <w:rPr>
                <w:rFonts w:ascii="Arial" w:hAnsi="Arial" w:cs="Arial"/>
                <w:sz w:val="20"/>
                <w:szCs w:val="20"/>
              </w:rPr>
            </w:pPr>
            <w:r w:rsidRPr="00F67237">
              <w:rPr>
                <w:rFonts w:ascii="Arial" w:hAnsi="Arial" w:cs="Arial"/>
                <w:sz w:val="20"/>
                <w:szCs w:val="20"/>
              </w:rPr>
              <w:t>13 = Vocational school/</w:t>
            </w:r>
            <w:r w:rsidRPr="00F67237">
              <w:rPr>
                <w:rFonts w:ascii="Nyala" w:hAnsi="Nyala" w:cs="Nyala"/>
                <w:sz w:val="20"/>
                <w:szCs w:val="20"/>
              </w:rPr>
              <w:t>የሞያ</w:t>
            </w:r>
            <w:r w:rsidRPr="00F67237">
              <w:rPr>
                <w:rFonts w:ascii="Arial" w:hAnsi="Arial" w:cs="Arial"/>
                <w:sz w:val="20"/>
                <w:szCs w:val="20"/>
              </w:rPr>
              <w:t xml:space="preserve"> </w:t>
            </w:r>
            <w:r w:rsidRPr="00F67237">
              <w:rPr>
                <w:rFonts w:ascii="Nyala" w:hAnsi="Nyala" w:cs="Nyala"/>
                <w:sz w:val="20"/>
                <w:szCs w:val="20"/>
              </w:rPr>
              <w:t>ትምህርት</w:t>
            </w:r>
            <w:r w:rsidRPr="00F67237">
              <w:rPr>
                <w:rFonts w:ascii="Arial" w:hAnsi="Arial" w:cs="Arial"/>
                <w:sz w:val="20"/>
                <w:szCs w:val="20"/>
              </w:rPr>
              <w:t xml:space="preserve"> level 2 </w:t>
            </w:r>
          </w:p>
          <w:p w14:paraId="46549D81" w14:textId="77777777" w:rsidR="00EF2821" w:rsidRPr="00F67237" w:rsidRDefault="00EF2821" w:rsidP="00EF2821">
            <w:pPr>
              <w:rPr>
                <w:rFonts w:ascii="Arial" w:hAnsi="Arial" w:cs="Arial"/>
                <w:sz w:val="20"/>
                <w:szCs w:val="20"/>
              </w:rPr>
            </w:pPr>
            <w:r w:rsidRPr="00F67237">
              <w:rPr>
                <w:rFonts w:ascii="Arial" w:hAnsi="Arial" w:cs="Arial"/>
                <w:sz w:val="20"/>
                <w:szCs w:val="20"/>
              </w:rPr>
              <w:t>14 = Vocational school/</w:t>
            </w:r>
            <w:r w:rsidRPr="00F67237">
              <w:rPr>
                <w:rFonts w:ascii="Nyala" w:hAnsi="Nyala" w:cs="Nyala"/>
                <w:sz w:val="20"/>
                <w:szCs w:val="20"/>
              </w:rPr>
              <w:t>የሞያ</w:t>
            </w:r>
            <w:r w:rsidRPr="00F67237">
              <w:rPr>
                <w:rFonts w:ascii="Arial" w:hAnsi="Arial" w:cs="Arial"/>
                <w:sz w:val="20"/>
                <w:szCs w:val="20"/>
              </w:rPr>
              <w:t xml:space="preserve"> </w:t>
            </w:r>
            <w:r w:rsidRPr="00F67237">
              <w:rPr>
                <w:rFonts w:ascii="Nyala" w:hAnsi="Nyala" w:cs="Nyala"/>
                <w:sz w:val="20"/>
                <w:szCs w:val="20"/>
              </w:rPr>
              <w:t>ትምህርት</w:t>
            </w:r>
            <w:r w:rsidRPr="00F67237">
              <w:rPr>
                <w:rFonts w:ascii="Arial" w:hAnsi="Arial" w:cs="Arial"/>
                <w:sz w:val="20"/>
                <w:szCs w:val="20"/>
              </w:rPr>
              <w:t xml:space="preserve"> level 3 </w:t>
            </w:r>
          </w:p>
          <w:p w14:paraId="372B3E5F" w14:textId="77777777" w:rsidR="00EF2821" w:rsidRPr="00F67237" w:rsidRDefault="00EF2821" w:rsidP="00EF2821">
            <w:pPr>
              <w:rPr>
                <w:rFonts w:ascii="Arial" w:hAnsi="Arial" w:cs="Arial"/>
                <w:sz w:val="20"/>
                <w:szCs w:val="20"/>
              </w:rPr>
            </w:pPr>
            <w:r w:rsidRPr="00F67237">
              <w:rPr>
                <w:rFonts w:ascii="Arial" w:hAnsi="Arial" w:cs="Arial"/>
                <w:sz w:val="20"/>
                <w:szCs w:val="20"/>
              </w:rPr>
              <w:t>15 = Vocational school/</w:t>
            </w:r>
            <w:r w:rsidRPr="00F67237">
              <w:rPr>
                <w:rFonts w:ascii="Nyala" w:hAnsi="Nyala" w:cs="Nyala"/>
                <w:sz w:val="20"/>
                <w:szCs w:val="20"/>
              </w:rPr>
              <w:t>የሞያ</w:t>
            </w:r>
            <w:r w:rsidRPr="00F67237">
              <w:rPr>
                <w:rFonts w:ascii="Arial" w:hAnsi="Arial" w:cs="Arial"/>
                <w:sz w:val="20"/>
                <w:szCs w:val="20"/>
              </w:rPr>
              <w:t xml:space="preserve"> </w:t>
            </w:r>
            <w:r w:rsidRPr="00F67237">
              <w:rPr>
                <w:rFonts w:ascii="Nyala" w:hAnsi="Nyala" w:cs="Nyala"/>
                <w:sz w:val="20"/>
                <w:szCs w:val="20"/>
              </w:rPr>
              <w:t>ትምህርት</w:t>
            </w:r>
            <w:r w:rsidRPr="00F67237">
              <w:rPr>
                <w:rFonts w:ascii="Arial" w:hAnsi="Arial" w:cs="Arial"/>
                <w:sz w:val="20"/>
                <w:szCs w:val="20"/>
              </w:rPr>
              <w:t xml:space="preserve"> level 4 </w:t>
            </w:r>
          </w:p>
          <w:p w14:paraId="11049A8E" w14:textId="77777777" w:rsidR="00EF2821" w:rsidRPr="00F67237" w:rsidRDefault="00EF2821" w:rsidP="00EF2821">
            <w:pPr>
              <w:rPr>
                <w:rFonts w:ascii="Arial" w:hAnsi="Arial" w:cs="Arial"/>
                <w:sz w:val="20"/>
                <w:szCs w:val="20"/>
              </w:rPr>
            </w:pPr>
            <w:r w:rsidRPr="00F67237">
              <w:rPr>
                <w:rFonts w:ascii="Arial" w:hAnsi="Arial" w:cs="Arial"/>
                <w:sz w:val="20"/>
                <w:szCs w:val="20"/>
              </w:rPr>
              <w:t>16 = Vocational school/</w:t>
            </w:r>
            <w:r w:rsidRPr="00F67237">
              <w:rPr>
                <w:rFonts w:ascii="Nyala" w:hAnsi="Nyala" w:cs="Nyala"/>
                <w:sz w:val="20"/>
                <w:szCs w:val="20"/>
              </w:rPr>
              <w:t>የሞያ</w:t>
            </w:r>
            <w:r w:rsidRPr="00F67237">
              <w:rPr>
                <w:rFonts w:ascii="Arial" w:hAnsi="Arial" w:cs="Arial"/>
                <w:sz w:val="20"/>
                <w:szCs w:val="20"/>
              </w:rPr>
              <w:t xml:space="preserve"> </w:t>
            </w:r>
            <w:r w:rsidRPr="00F67237">
              <w:rPr>
                <w:rFonts w:ascii="Nyala" w:hAnsi="Nyala" w:cs="Nyala"/>
                <w:sz w:val="20"/>
                <w:szCs w:val="20"/>
              </w:rPr>
              <w:t>ትምህርት</w:t>
            </w:r>
            <w:r w:rsidRPr="00F67237">
              <w:rPr>
                <w:rFonts w:ascii="Arial" w:hAnsi="Arial" w:cs="Arial"/>
                <w:sz w:val="20"/>
                <w:szCs w:val="20"/>
              </w:rPr>
              <w:t xml:space="preserve"> level 5 </w:t>
            </w:r>
          </w:p>
          <w:p w14:paraId="78A9FD78" w14:textId="77777777" w:rsidR="00EF2821" w:rsidRPr="00F67237" w:rsidRDefault="00EF2821" w:rsidP="00EF2821">
            <w:pPr>
              <w:rPr>
                <w:rFonts w:ascii="Arial" w:hAnsi="Arial" w:cs="Arial"/>
                <w:sz w:val="20"/>
                <w:szCs w:val="20"/>
              </w:rPr>
            </w:pPr>
            <w:r w:rsidRPr="00F67237">
              <w:rPr>
                <w:rFonts w:ascii="Arial" w:hAnsi="Arial" w:cs="Arial"/>
                <w:sz w:val="20"/>
                <w:szCs w:val="20"/>
              </w:rPr>
              <w:t xml:space="preserve">17 = Diploma (non-vocational)/ </w:t>
            </w:r>
            <w:r w:rsidRPr="00F67237">
              <w:rPr>
                <w:rFonts w:ascii="Nyala" w:hAnsi="Nyala" w:cs="Nyala"/>
                <w:sz w:val="20"/>
                <w:szCs w:val="20"/>
              </w:rPr>
              <w:t>ዲፕሎማ</w:t>
            </w:r>
            <w:r w:rsidRPr="00F67237">
              <w:rPr>
                <w:rFonts w:ascii="Arial" w:hAnsi="Arial" w:cs="Arial"/>
                <w:sz w:val="20"/>
                <w:szCs w:val="20"/>
              </w:rPr>
              <w:t xml:space="preserve"> (</w:t>
            </w:r>
            <w:r w:rsidRPr="00F67237">
              <w:rPr>
                <w:rFonts w:ascii="Nyala" w:hAnsi="Nyala" w:cs="Nyala"/>
                <w:sz w:val="20"/>
                <w:szCs w:val="20"/>
              </w:rPr>
              <w:t>የሞያ</w:t>
            </w:r>
            <w:r w:rsidRPr="00F67237">
              <w:rPr>
                <w:rFonts w:ascii="Arial" w:hAnsi="Arial" w:cs="Arial"/>
                <w:sz w:val="20"/>
                <w:szCs w:val="20"/>
              </w:rPr>
              <w:t xml:space="preserve"> </w:t>
            </w:r>
            <w:r w:rsidRPr="00F67237">
              <w:rPr>
                <w:rFonts w:ascii="Nyala" w:hAnsi="Nyala" w:cs="Nyala"/>
                <w:sz w:val="20"/>
                <w:szCs w:val="20"/>
              </w:rPr>
              <w:t>ያልሆነ</w:t>
            </w:r>
            <w:r w:rsidRPr="00F67237">
              <w:rPr>
                <w:rFonts w:ascii="Arial" w:hAnsi="Arial" w:cs="Arial"/>
                <w:sz w:val="20"/>
                <w:szCs w:val="20"/>
              </w:rPr>
              <w:t>)</w:t>
            </w:r>
          </w:p>
          <w:p w14:paraId="2C6DD42A" w14:textId="77777777" w:rsidR="00EF2821" w:rsidRPr="00F67237" w:rsidRDefault="00EF2821" w:rsidP="00EF2821">
            <w:pPr>
              <w:rPr>
                <w:rFonts w:ascii="Arial" w:hAnsi="Arial" w:cs="Arial"/>
                <w:sz w:val="20"/>
                <w:szCs w:val="20"/>
              </w:rPr>
            </w:pPr>
            <w:r w:rsidRPr="00F67237">
              <w:rPr>
                <w:rFonts w:ascii="Arial" w:hAnsi="Arial" w:cs="Arial"/>
                <w:sz w:val="20"/>
                <w:szCs w:val="20"/>
              </w:rPr>
              <w:t xml:space="preserve">18 = BED (teachers; Bachelor of Education) </w:t>
            </w:r>
            <w:r w:rsidRPr="00F67237">
              <w:rPr>
                <w:rFonts w:ascii="Nyala" w:hAnsi="Nyala" w:cs="Nyala"/>
                <w:sz w:val="20"/>
                <w:szCs w:val="20"/>
              </w:rPr>
              <w:t>ዲግሪ</w:t>
            </w:r>
            <w:r w:rsidRPr="00F67237">
              <w:rPr>
                <w:rFonts w:ascii="Arial" w:hAnsi="Arial" w:cs="Arial"/>
                <w:sz w:val="20"/>
                <w:szCs w:val="20"/>
              </w:rPr>
              <w:t xml:space="preserve"> </w:t>
            </w:r>
            <w:r w:rsidRPr="00F67237">
              <w:rPr>
                <w:rFonts w:ascii="Nyala" w:hAnsi="Nyala" w:cs="Nyala"/>
                <w:sz w:val="20"/>
                <w:szCs w:val="20"/>
              </w:rPr>
              <w:t>በመምህርነት</w:t>
            </w:r>
          </w:p>
          <w:p w14:paraId="0C711492" w14:textId="77777777" w:rsidR="00EF2821" w:rsidRPr="00F67237" w:rsidRDefault="00EF2821" w:rsidP="00EF2821">
            <w:pPr>
              <w:rPr>
                <w:rFonts w:ascii="Arial" w:hAnsi="Arial" w:cs="Arial"/>
                <w:sz w:val="20"/>
                <w:szCs w:val="20"/>
              </w:rPr>
            </w:pPr>
            <w:r w:rsidRPr="00F67237">
              <w:rPr>
                <w:rFonts w:ascii="Arial" w:hAnsi="Arial" w:cs="Arial"/>
                <w:sz w:val="20"/>
                <w:szCs w:val="20"/>
              </w:rPr>
              <w:t xml:space="preserve">19 = Teachers certificate/ </w:t>
            </w:r>
            <w:r w:rsidRPr="00F67237">
              <w:rPr>
                <w:rFonts w:ascii="Nyala" w:hAnsi="Nyala" w:cs="Nyala"/>
                <w:sz w:val="20"/>
                <w:szCs w:val="20"/>
              </w:rPr>
              <w:t>የመምህርነት</w:t>
            </w:r>
            <w:r w:rsidRPr="00F67237">
              <w:rPr>
                <w:rFonts w:ascii="Arial" w:hAnsi="Arial" w:cs="Arial"/>
                <w:sz w:val="20"/>
                <w:szCs w:val="20"/>
              </w:rPr>
              <w:t xml:space="preserve"> </w:t>
            </w:r>
            <w:r w:rsidRPr="00F67237">
              <w:rPr>
                <w:rFonts w:ascii="Nyala" w:hAnsi="Nyala" w:cs="Nyala"/>
                <w:sz w:val="20"/>
                <w:szCs w:val="20"/>
              </w:rPr>
              <w:t>ሰርተፍኬት</w:t>
            </w:r>
          </w:p>
          <w:p w14:paraId="692ED930" w14:textId="77777777" w:rsidR="00EF2821" w:rsidRPr="00F67237" w:rsidRDefault="00EF2821" w:rsidP="00EF2821">
            <w:pPr>
              <w:rPr>
                <w:rFonts w:ascii="Arial" w:hAnsi="Arial" w:cs="Arial"/>
                <w:sz w:val="20"/>
                <w:szCs w:val="20"/>
              </w:rPr>
            </w:pPr>
            <w:r w:rsidRPr="00F67237">
              <w:rPr>
                <w:rFonts w:ascii="Arial" w:hAnsi="Arial" w:cs="Arial"/>
                <w:sz w:val="20"/>
                <w:szCs w:val="20"/>
              </w:rPr>
              <w:t xml:space="preserve">20 = BA (BSc) degree/ </w:t>
            </w:r>
            <w:r w:rsidRPr="00F67237">
              <w:rPr>
                <w:rFonts w:ascii="Nyala" w:hAnsi="Nyala" w:cs="Nyala"/>
                <w:sz w:val="20"/>
                <w:szCs w:val="20"/>
              </w:rPr>
              <w:t>የመጀመሪያ</w:t>
            </w:r>
            <w:r w:rsidRPr="00F67237">
              <w:rPr>
                <w:rFonts w:ascii="Arial" w:hAnsi="Arial" w:cs="Arial"/>
                <w:sz w:val="20"/>
                <w:szCs w:val="20"/>
              </w:rPr>
              <w:t xml:space="preserve"> </w:t>
            </w:r>
            <w:r w:rsidRPr="00F67237">
              <w:rPr>
                <w:rFonts w:ascii="Nyala" w:hAnsi="Nyala" w:cs="Nyala"/>
                <w:sz w:val="20"/>
                <w:szCs w:val="20"/>
              </w:rPr>
              <w:t>ዲግሪ</w:t>
            </w:r>
          </w:p>
          <w:p w14:paraId="454EF076" w14:textId="77777777" w:rsidR="00EF2821" w:rsidRPr="00F67237" w:rsidRDefault="00EF2821" w:rsidP="00EF2821">
            <w:pPr>
              <w:rPr>
                <w:rFonts w:ascii="Arial" w:hAnsi="Arial" w:cs="Arial"/>
                <w:sz w:val="20"/>
                <w:szCs w:val="20"/>
              </w:rPr>
            </w:pPr>
            <w:r w:rsidRPr="00F67237">
              <w:rPr>
                <w:rFonts w:ascii="Arial" w:hAnsi="Arial" w:cs="Arial"/>
                <w:sz w:val="20"/>
                <w:szCs w:val="20"/>
              </w:rPr>
              <w:t xml:space="preserve">21 = MA/MSc / </w:t>
            </w:r>
            <w:r w:rsidRPr="00F67237">
              <w:rPr>
                <w:rFonts w:ascii="Nyala" w:hAnsi="Nyala" w:cs="Nyala"/>
                <w:sz w:val="20"/>
                <w:szCs w:val="20"/>
              </w:rPr>
              <w:t>ማስተርስ</w:t>
            </w:r>
            <w:r w:rsidRPr="00F67237">
              <w:rPr>
                <w:rFonts w:ascii="Arial" w:hAnsi="Arial" w:cs="Arial"/>
                <w:sz w:val="20"/>
                <w:szCs w:val="20"/>
              </w:rPr>
              <w:t xml:space="preserve"> </w:t>
            </w:r>
            <w:r w:rsidRPr="00F67237">
              <w:rPr>
                <w:rFonts w:ascii="Nyala" w:hAnsi="Nyala" w:cs="Nyala"/>
                <w:sz w:val="20"/>
                <w:szCs w:val="20"/>
              </w:rPr>
              <w:t>ዲግሪ</w:t>
            </w:r>
          </w:p>
          <w:p w14:paraId="006BB989" w14:textId="77777777" w:rsidR="00EF2821" w:rsidRPr="00F67237" w:rsidRDefault="00EF2821" w:rsidP="00EF2821">
            <w:pPr>
              <w:rPr>
                <w:rFonts w:ascii="Arial" w:hAnsi="Arial" w:cs="Arial"/>
                <w:sz w:val="20"/>
                <w:szCs w:val="20"/>
              </w:rPr>
            </w:pPr>
            <w:r w:rsidRPr="00F67237">
              <w:rPr>
                <w:rFonts w:ascii="Arial" w:hAnsi="Arial" w:cs="Arial"/>
                <w:sz w:val="20"/>
                <w:szCs w:val="20"/>
              </w:rPr>
              <w:t xml:space="preserve">22 = PhD/ </w:t>
            </w:r>
            <w:r w:rsidRPr="00F67237">
              <w:rPr>
                <w:rFonts w:ascii="Nyala" w:hAnsi="Nyala" w:cs="Nyala"/>
                <w:sz w:val="20"/>
                <w:szCs w:val="20"/>
              </w:rPr>
              <w:t>ዶክትሬት</w:t>
            </w:r>
            <w:r w:rsidRPr="00F67237">
              <w:rPr>
                <w:rFonts w:ascii="Arial" w:hAnsi="Arial" w:cs="Arial"/>
                <w:sz w:val="20"/>
                <w:szCs w:val="20"/>
              </w:rPr>
              <w:t xml:space="preserve"> </w:t>
            </w:r>
            <w:r w:rsidRPr="00F67237">
              <w:rPr>
                <w:rFonts w:ascii="Nyala" w:hAnsi="Nyala" w:cs="Nyala"/>
                <w:sz w:val="20"/>
                <w:szCs w:val="20"/>
              </w:rPr>
              <w:t>ዲግሪ</w:t>
            </w:r>
          </w:p>
          <w:p w14:paraId="3FB96801" w14:textId="77777777" w:rsidR="00EF2821" w:rsidRPr="00F67237" w:rsidDel="005B51F1" w:rsidRDefault="00EF2821" w:rsidP="00EF2821">
            <w:pPr>
              <w:rPr>
                <w:del w:id="14" w:author="toshiba" w:date="2016-11-16T14:47:00Z"/>
                <w:rFonts w:ascii="Arial" w:hAnsi="Arial" w:cs="Arial"/>
                <w:sz w:val="20"/>
                <w:szCs w:val="20"/>
              </w:rPr>
            </w:pPr>
            <w:r w:rsidRPr="00F67237">
              <w:rPr>
                <w:rFonts w:ascii="Arial" w:hAnsi="Arial" w:cs="Arial"/>
                <w:sz w:val="20"/>
                <w:szCs w:val="20"/>
              </w:rPr>
              <w:t xml:space="preserve">23 = Other </w:t>
            </w:r>
            <w:r w:rsidRPr="00F67237">
              <w:rPr>
                <w:rFonts w:ascii="Arial" w:hAnsi="Arial" w:cs="Arial"/>
                <w:b/>
                <w:i/>
                <w:sz w:val="20"/>
                <w:szCs w:val="20"/>
              </w:rPr>
              <w:t>(please specify</w:t>
            </w:r>
            <w:r w:rsidRPr="00F67237">
              <w:rPr>
                <w:rFonts w:ascii="Arial" w:hAnsi="Arial" w:cs="Arial"/>
                <w:i/>
                <w:sz w:val="20"/>
                <w:szCs w:val="20"/>
              </w:rPr>
              <w:t xml:space="preserve">)/ </w:t>
            </w:r>
            <w:r w:rsidRPr="00F67237">
              <w:rPr>
                <w:rFonts w:ascii="Nyala" w:hAnsi="Nyala" w:cs="Nyala"/>
                <w:i/>
                <w:sz w:val="20"/>
                <w:szCs w:val="20"/>
              </w:rPr>
              <w:t>ሌላ</w:t>
            </w:r>
            <w:r w:rsidRPr="00F67237">
              <w:rPr>
                <w:rFonts w:ascii="Arial" w:hAnsi="Arial" w:cs="Arial"/>
                <w:b/>
                <w:i/>
                <w:sz w:val="20"/>
                <w:szCs w:val="20"/>
              </w:rPr>
              <w:t xml:space="preserve"> (</w:t>
            </w:r>
            <w:r w:rsidRPr="00F67237">
              <w:rPr>
                <w:rFonts w:ascii="Nyala" w:hAnsi="Nyala" w:cs="Nyala"/>
                <w:b/>
                <w:i/>
                <w:sz w:val="20"/>
                <w:szCs w:val="20"/>
              </w:rPr>
              <w:t>እባክዎን</w:t>
            </w:r>
            <w:r w:rsidRPr="00F67237">
              <w:rPr>
                <w:rFonts w:ascii="Arial" w:hAnsi="Arial" w:cs="Arial"/>
                <w:b/>
                <w:i/>
                <w:sz w:val="20"/>
                <w:szCs w:val="20"/>
              </w:rPr>
              <w:t xml:space="preserve"> </w:t>
            </w:r>
            <w:r w:rsidRPr="00F67237">
              <w:rPr>
                <w:rFonts w:ascii="Nyala" w:hAnsi="Nyala" w:cs="Nyala"/>
                <w:b/>
                <w:i/>
                <w:sz w:val="20"/>
                <w:szCs w:val="20"/>
              </w:rPr>
              <w:t>ይግለፁ</w:t>
            </w:r>
            <w:r w:rsidRPr="00F67237">
              <w:rPr>
                <w:rFonts w:ascii="Arial" w:hAnsi="Arial" w:cs="Arial"/>
                <w:b/>
                <w:i/>
                <w:sz w:val="20"/>
                <w:szCs w:val="20"/>
              </w:rPr>
              <w:t>)</w:t>
            </w:r>
            <w:r w:rsidRPr="00F67237">
              <w:rPr>
                <w:rFonts w:ascii="Arial" w:hAnsi="Arial" w:cs="Arial"/>
                <w:sz w:val="20"/>
                <w:szCs w:val="20"/>
              </w:rPr>
              <w:t>: __________________</w:t>
            </w:r>
          </w:p>
          <w:p w14:paraId="21CAA503" w14:textId="725CE3BD" w:rsidR="009A7828" w:rsidRPr="00F67237" w:rsidRDefault="009A7828" w:rsidP="003E1482">
            <w:pPr>
              <w:rPr>
                <w:rFonts w:ascii="Arial" w:hAnsi="Arial" w:cs="Arial"/>
                <w:sz w:val="20"/>
                <w:szCs w:val="20"/>
              </w:rPr>
            </w:pPr>
          </w:p>
        </w:tc>
      </w:tr>
      <w:tr w:rsidR="009A7828" w:rsidRPr="00F67237" w14:paraId="4305DD4E" w14:textId="77777777" w:rsidTr="005F0E66">
        <w:trPr>
          <w:trHeight w:val="333"/>
        </w:trPr>
        <w:tc>
          <w:tcPr>
            <w:tcW w:w="810" w:type="dxa"/>
          </w:tcPr>
          <w:p w14:paraId="230C60BF" w14:textId="77777777" w:rsidR="009A7828" w:rsidRPr="00F67237" w:rsidRDefault="009A7828" w:rsidP="003E1482">
            <w:pPr>
              <w:rPr>
                <w:rFonts w:ascii="Arial" w:hAnsi="Arial" w:cs="Arial"/>
                <w:sz w:val="20"/>
                <w:szCs w:val="20"/>
              </w:rPr>
            </w:pPr>
            <w:r w:rsidRPr="00F67237">
              <w:rPr>
                <w:rFonts w:ascii="Arial" w:hAnsi="Arial" w:cs="Arial"/>
                <w:sz w:val="20"/>
                <w:szCs w:val="20"/>
              </w:rPr>
              <w:t>10</w:t>
            </w:r>
          </w:p>
        </w:tc>
        <w:tc>
          <w:tcPr>
            <w:tcW w:w="8635" w:type="dxa"/>
            <w:gridSpan w:val="2"/>
          </w:tcPr>
          <w:p w14:paraId="3CCF5453" w14:textId="6F1D5841" w:rsidR="00211103" w:rsidRPr="00F67237" w:rsidRDefault="009A7828" w:rsidP="003E1482">
            <w:pPr>
              <w:rPr>
                <w:rFonts w:ascii="Arial" w:hAnsi="Arial" w:cs="Arial"/>
                <w:sz w:val="20"/>
                <w:szCs w:val="20"/>
              </w:rPr>
            </w:pPr>
            <w:r w:rsidRPr="00F67237">
              <w:rPr>
                <w:rFonts w:ascii="Arial" w:hAnsi="Arial" w:cs="Arial"/>
                <w:sz w:val="20"/>
                <w:szCs w:val="20"/>
              </w:rPr>
              <w:t xml:space="preserve">What is the professional status of your husband/partner (or ex-husband)? </w:t>
            </w:r>
            <w:r w:rsidRPr="00F67237">
              <w:rPr>
                <w:rFonts w:ascii="Arial" w:hAnsi="Arial" w:cs="Arial"/>
                <w:b/>
                <w:i/>
                <w:sz w:val="20"/>
                <w:szCs w:val="20"/>
              </w:rPr>
              <w:t>(Do not read out responses)</w:t>
            </w:r>
            <w:r w:rsidR="00FE1D60" w:rsidRPr="00F67237">
              <w:rPr>
                <w:rFonts w:ascii="Arial" w:hAnsi="Arial" w:cs="Arial"/>
                <w:sz w:val="20"/>
                <w:szCs w:val="20"/>
              </w:rPr>
              <w:t xml:space="preserve"> / </w:t>
            </w:r>
            <w:r w:rsidR="00FE1D60" w:rsidRPr="00F67237">
              <w:rPr>
                <w:rFonts w:ascii="Nyala" w:hAnsi="Nyala" w:cs="Nyala"/>
                <w:sz w:val="20"/>
                <w:szCs w:val="20"/>
              </w:rPr>
              <w:t>የባለቤትዎ</w:t>
            </w:r>
            <w:r w:rsidR="00FE1D60" w:rsidRPr="00F67237">
              <w:rPr>
                <w:rFonts w:ascii="Arial" w:hAnsi="Arial" w:cs="Arial"/>
                <w:sz w:val="20"/>
                <w:szCs w:val="20"/>
              </w:rPr>
              <w:t xml:space="preserve">/ </w:t>
            </w:r>
            <w:r w:rsidR="00FE1D60" w:rsidRPr="00F67237">
              <w:rPr>
                <w:rFonts w:ascii="Nyala" w:hAnsi="Nyala" w:cs="Nyala"/>
                <w:sz w:val="20"/>
                <w:szCs w:val="20"/>
              </w:rPr>
              <w:t>የፍቅር</w:t>
            </w:r>
            <w:r w:rsidR="00FE1D60" w:rsidRPr="00F67237">
              <w:rPr>
                <w:rFonts w:ascii="Arial" w:hAnsi="Arial" w:cs="Arial"/>
                <w:sz w:val="20"/>
                <w:szCs w:val="20"/>
              </w:rPr>
              <w:t xml:space="preserve"> </w:t>
            </w:r>
            <w:r w:rsidR="00FE1D60" w:rsidRPr="00F67237">
              <w:rPr>
                <w:rFonts w:ascii="Nyala" w:hAnsi="Nyala" w:cs="Nyala"/>
                <w:sz w:val="20"/>
                <w:szCs w:val="20"/>
              </w:rPr>
              <w:t>ጓደኛዎ</w:t>
            </w:r>
            <w:r w:rsidR="00A016BF" w:rsidRPr="00F67237">
              <w:rPr>
                <w:rFonts w:ascii="Arial" w:hAnsi="Arial" w:cs="Arial"/>
                <w:sz w:val="20"/>
                <w:szCs w:val="20"/>
              </w:rPr>
              <w:t>/</w:t>
            </w:r>
            <w:r w:rsidR="00A016BF" w:rsidRPr="00F67237">
              <w:rPr>
                <w:rFonts w:ascii="Nyala" w:hAnsi="Nyala" w:cs="Nyala"/>
                <w:sz w:val="20"/>
                <w:szCs w:val="20"/>
              </w:rPr>
              <w:t>የቀድሞ</w:t>
            </w:r>
            <w:r w:rsidR="00A016BF" w:rsidRPr="00F67237">
              <w:rPr>
                <w:rFonts w:ascii="Arial" w:hAnsi="Arial" w:cs="Arial"/>
                <w:sz w:val="20"/>
                <w:szCs w:val="20"/>
              </w:rPr>
              <w:t xml:space="preserve"> </w:t>
            </w:r>
            <w:r w:rsidR="00A016BF" w:rsidRPr="00F67237">
              <w:rPr>
                <w:rFonts w:ascii="Nyala" w:hAnsi="Nyala" w:cs="Nyala"/>
                <w:sz w:val="20"/>
                <w:szCs w:val="20"/>
              </w:rPr>
              <w:t>ባለቤት</w:t>
            </w:r>
            <w:r w:rsidR="00FE1D60" w:rsidRPr="00F67237">
              <w:rPr>
                <w:rFonts w:ascii="Arial" w:hAnsi="Arial" w:cs="Arial"/>
                <w:sz w:val="20"/>
                <w:szCs w:val="20"/>
              </w:rPr>
              <w:t xml:space="preserve"> </w:t>
            </w:r>
            <w:r w:rsidR="00FE1D60" w:rsidRPr="00F67237">
              <w:rPr>
                <w:rFonts w:ascii="Nyala" w:hAnsi="Nyala" w:cs="Nyala"/>
                <w:sz w:val="20"/>
                <w:szCs w:val="20"/>
              </w:rPr>
              <w:t>ስራ</w:t>
            </w:r>
            <w:r w:rsidR="00FE1D60" w:rsidRPr="00F67237">
              <w:rPr>
                <w:rFonts w:ascii="Arial" w:hAnsi="Arial" w:cs="Arial"/>
                <w:sz w:val="20"/>
                <w:szCs w:val="20"/>
              </w:rPr>
              <w:t xml:space="preserve"> </w:t>
            </w:r>
            <w:r w:rsidR="00FE1D60" w:rsidRPr="00F67237">
              <w:rPr>
                <w:rFonts w:ascii="Nyala" w:hAnsi="Nyala" w:cs="Nyala"/>
                <w:sz w:val="20"/>
                <w:szCs w:val="20"/>
              </w:rPr>
              <w:t>ምንድነው</w:t>
            </w:r>
            <w:r w:rsidR="00FE1D60" w:rsidRPr="00F67237">
              <w:rPr>
                <w:rFonts w:ascii="Arial" w:hAnsi="Arial" w:cs="Arial"/>
                <w:sz w:val="20"/>
                <w:szCs w:val="20"/>
              </w:rPr>
              <w:t xml:space="preserve">? </w:t>
            </w:r>
            <w:r w:rsidR="00FE1D60" w:rsidRPr="00F67237">
              <w:rPr>
                <w:rFonts w:ascii="Arial" w:hAnsi="Arial" w:cs="Arial"/>
                <w:b/>
                <w:i/>
                <w:sz w:val="20"/>
                <w:szCs w:val="20"/>
              </w:rPr>
              <w:t>/</w:t>
            </w:r>
            <w:r w:rsidR="00FE1D60" w:rsidRPr="00F67237">
              <w:rPr>
                <w:rFonts w:ascii="Nyala" w:hAnsi="Nyala" w:cs="Nyala"/>
                <w:b/>
                <w:i/>
                <w:sz w:val="20"/>
                <w:szCs w:val="20"/>
              </w:rPr>
              <w:t>ምርጫዎቹን</w:t>
            </w:r>
            <w:r w:rsidR="00FE1D60" w:rsidRPr="00F67237">
              <w:rPr>
                <w:rFonts w:ascii="Arial" w:hAnsi="Arial" w:cs="Arial"/>
                <w:b/>
                <w:i/>
                <w:sz w:val="20"/>
                <w:szCs w:val="20"/>
              </w:rPr>
              <w:t xml:space="preserve"> </w:t>
            </w:r>
            <w:r w:rsidR="00FE1D60" w:rsidRPr="00F67237">
              <w:rPr>
                <w:rFonts w:ascii="Nyala" w:hAnsi="Nyala" w:cs="Nyala"/>
                <w:b/>
                <w:i/>
                <w:sz w:val="20"/>
                <w:szCs w:val="20"/>
              </w:rPr>
              <w:t>አያንብቡላቸው</w:t>
            </w:r>
            <w:r w:rsidR="00FE1D60" w:rsidRPr="00F67237">
              <w:rPr>
                <w:rFonts w:ascii="Arial" w:hAnsi="Arial" w:cs="Arial"/>
                <w:b/>
                <w:i/>
                <w:sz w:val="20"/>
                <w:szCs w:val="20"/>
              </w:rPr>
              <w:t>)</w:t>
            </w:r>
          </w:p>
          <w:p w14:paraId="3A11B4F4" w14:textId="77777777" w:rsidR="00211103" w:rsidRPr="00F67237" w:rsidRDefault="00211103" w:rsidP="00211103">
            <w:pPr>
              <w:rPr>
                <w:rFonts w:ascii="Arial" w:hAnsi="Arial" w:cs="Arial"/>
                <w:sz w:val="20"/>
                <w:szCs w:val="20"/>
              </w:rPr>
            </w:pPr>
            <w:r w:rsidRPr="00F67237">
              <w:rPr>
                <w:rFonts w:ascii="Arial" w:hAnsi="Arial" w:cs="Arial"/>
                <w:sz w:val="20"/>
                <w:szCs w:val="20"/>
              </w:rPr>
              <w:t xml:space="preserve">1 = Employee/ </w:t>
            </w:r>
            <w:r w:rsidRPr="00F67237">
              <w:rPr>
                <w:rFonts w:ascii="Nyala" w:hAnsi="Nyala" w:cs="Nyala"/>
                <w:sz w:val="20"/>
                <w:szCs w:val="20"/>
              </w:rPr>
              <w:t>የቅጥር</w:t>
            </w:r>
            <w:r w:rsidRPr="00F67237">
              <w:rPr>
                <w:rFonts w:ascii="Arial" w:hAnsi="Arial" w:cs="Arial"/>
                <w:sz w:val="20"/>
                <w:szCs w:val="20"/>
              </w:rPr>
              <w:t xml:space="preserve"> </w:t>
            </w:r>
            <w:r w:rsidRPr="00F67237">
              <w:rPr>
                <w:rFonts w:ascii="Nyala" w:hAnsi="Nyala" w:cs="Nyala"/>
                <w:sz w:val="20"/>
                <w:szCs w:val="20"/>
              </w:rPr>
              <w:t>ስራ</w:t>
            </w:r>
          </w:p>
          <w:p w14:paraId="5457BAC6" w14:textId="77777777" w:rsidR="00211103" w:rsidRPr="00F67237" w:rsidRDefault="00211103" w:rsidP="00211103">
            <w:pPr>
              <w:rPr>
                <w:rFonts w:ascii="Arial" w:hAnsi="Arial" w:cs="Arial"/>
                <w:sz w:val="20"/>
                <w:szCs w:val="20"/>
              </w:rPr>
            </w:pPr>
            <w:r w:rsidRPr="00F67237">
              <w:rPr>
                <w:rFonts w:ascii="Arial" w:hAnsi="Arial" w:cs="Arial"/>
                <w:sz w:val="20"/>
                <w:szCs w:val="20"/>
              </w:rPr>
              <w:t xml:space="preserve">2 = Day laborer/ </w:t>
            </w:r>
            <w:r w:rsidRPr="00F67237">
              <w:rPr>
                <w:rFonts w:ascii="Nyala" w:hAnsi="Nyala" w:cs="Nyala"/>
                <w:sz w:val="20"/>
                <w:szCs w:val="20"/>
              </w:rPr>
              <w:t>የቀን</w:t>
            </w:r>
            <w:r w:rsidRPr="00F67237">
              <w:rPr>
                <w:rFonts w:ascii="Arial" w:hAnsi="Arial" w:cs="Arial"/>
                <w:sz w:val="20"/>
                <w:szCs w:val="20"/>
              </w:rPr>
              <w:t xml:space="preserve"> </w:t>
            </w:r>
            <w:r w:rsidRPr="00F67237">
              <w:rPr>
                <w:rFonts w:ascii="Nyala" w:hAnsi="Nyala" w:cs="Nyala"/>
                <w:sz w:val="20"/>
                <w:szCs w:val="20"/>
              </w:rPr>
              <w:t>ስራ</w:t>
            </w:r>
          </w:p>
          <w:p w14:paraId="44A5185E" w14:textId="77777777" w:rsidR="00211103" w:rsidRPr="00F67237" w:rsidRDefault="00211103" w:rsidP="00211103">
            <w:pPr>
              <w:rPr>
                <w:rFonts w:ascii="Arial" w:hAnsi="Arial" w:cs="Arial"/>
                <w:sz w:val="20"/>
                <w:szCs w:val="20"/>
              </w:rPr>
            </w:pPr>
            <w:r w:rsidRPr="00F67237">
              <w:rPr>
                <w:rFonts w:ascii="Arial" w:hAnsi="Arial" w:cs="Arial"/>
                <w:sz w:val="20"/>
                <w:szCs w:val="20"/>
              </w:rPr>
              <w:t xml:space="preserve">3 = Self-employed/ </w:t>
            </w:r>
            <w:r w:rsidRPr="00F67237">
              <w:rPr>
                <w:rFonts w:ascii="Nyala" w:hAnsi="Nyala" w:cs="Nyala"/>
                <w:sz w:val="20"/>
                <w:szCs w:val="20"/>
              </w:rPr>
              <w:t>የግል</w:t>
            </w:r>
            <w:r w:rsidRPr="00F67237">
              <w:rPr>
                <w:rFonts w:ascii="Arial" w:hAnsi="Arial" w:cs="Arial"/>
                <w:sz w:val="20"/>
                <w:szCs w:val="20"/>
              </w:rPr>
              <w:t xml:space="preserve"> </w:t>
            </w:r>
            <w:r w:rsidRPr="00F67237">
              <w:rPr>
                <w:rFonts w:ascii="Nyala" w:hAnsi="Nyala" w:cs="Nyala"/>
                <w:sz w:val="20"/>
                <w:szCs w:val="20"/>
              </w:rPr>
              <w:t>ስራ</w:t>
            </w:r>
          </w:p>
          <w:p w14:paraId="0CA4B135" w14:textId="77777777" w:rsidR="00211103" w:rsidRPr="00F67237" w:rsidRDefault="00211103" w:rsidP="00211103">
            <w:pPr>
              <w:rPr>
                <w:rFonts w:ascii="Arial" w:hAnsi="Arial" w:cs="Arial"/>
                <w:sz w:val="20"/>
                <w:szCs w:val="20"/>
              </w:rPr>
            </w:pPr>
            <w:r w:rsidRPr="00F67237">
              <w:rPr>
                <w:rFonts w:ascii="Arial" w:hAnsi="Arial" w:cs="Arial"/>
                <w:sz w:val="20"/>
                <w:szCs w:val="20"/>
              </w:rPr>
              <w:t xml:space="preserve">4 = Homemaker/ </w:t>
            </w:r>
            <w:r w:rsidRPr="00F67237">
              <w:rPr>
                <w:rFonts w:ascii="Nyala" w:hAnsi="Nyala" w:cs="Nyala"/>
                <w:sz w:val="20"/>
                <w:szCs w:val="20"/>
              </w:rPr>
              <w:t>የቤት</w:t>
            </w:r>
            <w:r w:rsidRPr="00F67237">
              <w:rPr>
                <w:rFonts w:ascii="Arial" w:hAnsi="Arial" w:cs="Arial"/>
                <w:sz w:val="20"/>
                <w:szCs w:val="20"/>
              </w:rPr>
              <w:t xml:space="preserve"> </w:t>
            </w:r>
            <w:r w:rsidRPr="00F67237">
              <w:rPr>
                <w:rFonts w:ascii="Nyala" w:hAnsi="Nyala" w:cs="Nyala"/>
                <w:sz w:val="20"/>
                <w:szCs w:val="20"/>
              </w:rPr>
              <w:t>ውስጥ</w:t>
            </w:r>
            <w:r w:rsidRPr="00F67237">
              <w:rPr>
                <w:rFonts w:ascii="Arial" w:hAnsi="Arial" w:cs="Arial"/>
                <w:sz w:val="20"/>
                <w:szCs w:val="20"/>
              </w:rPr>
              <w:t xml:space="preserve"> </w:t>
            </w:r>
            <w:r w:rsidRPr="00F67237">
              <w:rPr>
                <w:rFonts w:ascii="Nyala" w:hAnsi="Nyala" w:cs="Nyala"/>
                <w:sz w:val="20"/>
                <w:szCs w:val="20"/>
              </w:rPr>
              <w:t>ስራ</w:t>
            </w:r>
          </w:p>
          <w:p w14:paraId="252EF6AD" w14:textId="77777777" w:rsidR="00211103" w:rsidRPr="00F67237" w:rsidRDefault="00211103" w:rsidP="00211103">
            <w:pPr>
              <w:rPr>
                <w:rFonts w:ascii="Arial" w:hAnsi="Arial" w:cs="Arial"/>
                <w:sz w:val="20"/>
                <w:szCs w:val="20"/>
              </w:rPr>
            </w:pPr>
            <w:r w:rsidRPr="00F67237">
              <w:rPr>
                <w:rFonts w:ascii="Arial" w:hAnsi="Arial" w:cs="Arial"/>
                <w:sz w:val="20"/>
                <w:szCs w:val="20"/>
              </w:rPr>
              <w:t xml:space="preserve">5 = Student / Apprentice/ </w:t>
            </w:r>
            <w:r w:rsidRPr="00F67237">
              <w:rPr>
                <w:rFonts w:ascii="Nyala" w:hAnsi="Nyala" w:cs="Nyala"/>
                <w:sz w:val="20"/>
                <w:szCs w:val="20"/>
              </w:rPr>
              <w:t>ተማሪ</w:t>
            </w:r>
            <w:r w:rsidRPr="00F67237">
              <w:rPr>
                <w:rFonts w:ascii="Arial" w:hAnsi="Arial" w:cs="Arial"/>
                <w:sz w:val="20"/>
                <w:szCs w:val="20"/>
              </w:rPr>
              <w:t xml:space="preserve">/ </w:t>
            </w:r>
            <w:r w:rsidRPr="00F67237">
              <w:rPr>
                <w:rFonts w:ascii="Nyala" w:hAnsi="Nyala" w:cs="Nyala"/>
                <w:sz w:val="20"/>
                <w:szCs w:val="20"/>
              </w:rPr>
              <w:t>በስራ</w:t>
            </w:r>
            <w:r w:rsidRPr="00F67237">
              <w:rPr>
                <w:rFonts w:ascii="Arial" w:hAnsi="Arial" w:cs="Arial"/>
                <w:sz w:val="20"/>
                <w:szCs w:val="20"/>
              </w:rPr>
              <w:t xml:space="preserve"> </w:t>
            </w:r>
            <w:r w:rsidRPr="00F67237">
              <w:rPr>
                <w:rFonts w:ascii="Nyala" w:hAnsi="Nyala" w:cs="Nyala"/>
                <w:sz w:val="20"/>
                <w:szCs w:val="20"/>
              </w:rPr>
              <w:t>ልምምድ</w:t>
            </w:r>
            <w:r w:rsidRPr="00F67237">
              <w:rPr>
                <w:rFonts w:ascii="Arial" w:hAnsi="Arial" w:cs="Arial"/>
                <w:sz w:val="20"/>
                <w:szCs w:val="20"/>
              </w:rPr>
              <w:t xml:space="preserve"> </w:t>
            </w:r>
            <w:r w:rsidRPr="00F67237">
              <w:rPr>
                <w:rFonts w:ascii="Nyala" w:hAnsi="Nyala" w:cs="Nyala"/>
                <w:sz w:val="20"/>
                <w:szCs w:val="20"/>
              </w:rPr>
              <w:t>ላይ</w:t>
            </w:r>
            <w:r w:rsidRPr="00F67237">
              <w:rPr>
                <w:rFonts w:ascii="Arial" w:hAnsi="Arial" w:cs="Arial"/>
                <w:sz w:val="20"/>
                <w:szCs w:val="20"/>
              </w:rPr>
              <w:t xml:space="preserve"> </w:t>
            </w:r>
            <w:r w:rsidRPr="00F67237">
              <w:rPr>
                <w:rFonts w:ascii="Nyala" w:hAnsi="Nyala" w:cs="Nyala"/>
                <w:sz w:val="20"/>
                <w:szCs w:val="20"/>
              </w:rPr>
              <w:t>ያለ</w:t>
            </w:r>
          </w:p>
          <w:p w14:paraId="15BA1C13" w14:textId="77777777" w:rsidR="00211103" w:rsidRPr="00F67237" w:rsidRDefault="00211103" w:rsidP="00211103">
            <w:pPr>
              <w:rPr>
                <w:rFonts w:ascii="Arial" w:hAnsi="Arial" w:cs="Arial"/>
                <w:sz w:val="20"/>
                <w:szCs w:val="20"/>
              </w:rPr>
            </w:pPr>
            <w:r w:rsidRPr="00F67237">
              <w:rPr>
                <w:rFonts w:ascii="Arial" w:hAnsi="Arial" w:cs="Arial"/>
                <w:sz w:val="20"/>
                <w:szCs w:val="20"/>
              </w:rPr>
              <w:t xml:space="preserve">6 = Retired / </w:t>
            </w:r>
            <w:r w:rsidRPr="00F67237">
              <w:rPr>
                <w:rFonts w:ascii="Nyala" w:hAnsi="Nyala" w:cs="Nyala"/>
                <w:sz w:val="20"/>
                <w:szCs w:val="20"/>
              </w:rPr>
              <w:t>ጡረተኛ</w:t>
            </w:r>
          </w:p>
          <w:p w14:paraId="1FD3B47C" w14:textId="77777777" w:rsidR="00211103" w:rsidRPr="00F67237" w:rsidRDefault="00211103" w:rsidP="00211103">
            <w:pPr>
              <w:rPr>
                <w:rFonts w:ascii="Arial" w:hAnsi="Arial" w:cs="Arial"/>
                <w:sz w:val="20"/>
                <w:szCs w:val="20"/>
              </w:rPr>
            </w:pPr>
            <w:r w:rsidRPr="00F67237">
              <w:rPr>
                <w:rFonts w:ascii="Arial" w:hAnsi="Arial" w:cs="Arial"/>
                <w:sz w:val="20"/>
                <w:szCs w:val="20"/>
              </w:rPr>
              <w:t xml:space="preserve">7 = Unemployed (actively looking for work)/ </w:t>
            </w:r>
            <w:r w:rsidRPr="00F67237">
              <w:rPr>
                <w:rFonts w:ascii="Nyala" w:hAnsi="Nyala" w:cs="Nyala"/>
                <w:sz w:val="20"/>
                <w:szCs w:val="20"/>
              </w:rPr>
              <w:t>ስራ</w:t>
            </w:r>
            <w:r w:rsidRPr="00F67237">
              <w:rPr>
                <w:rFonts w:ascii="Arial" w:hAnsi="Arial" w:cs="Arial"/>
                <w:sz w:val="20"/>
                <w:szCs w:val="20"/>
              </w:rPr>
              <w:t xml:space="preserve"> </w:t>
            </w:r>
            <w:r w:rsidRPr="00F67237">
              <w:rPr>
                <w:rFonts w:ascii="Nyala" w:hAnsi="Nyala" w:cs="Nyala"/>
                <w:sz w:val="20"/>
                <w:szCs w:val="20"/>
              </w:rPr>
              <w:t>የሌለው</w:t>
            </w:r>
            <w:r w:rsidRPr="00F67237">
              <w:rPr>
                <w:rFonts w:ascii="Arial" w:hAnsi="Arial" w:cs="Arial"/>
                <w:sz w:val="20"/>
                <w:szCs w:val="20"/>
              </w:rPr>
              <w:t xml:space="preserve"> (</w:t>
            </w:r>
            <w:r w:rsidRPr="00F67237">
              <w:rPr>
                <w:rFonts w:ascii="Nyala" w:hAnsi="Nyala" w:cs="Nyala"/>
                <w:sz w:val="20"/>
                <w:szCs w:val="20"/>
              </w:rPr>
              <w:t>ስራ</w:t>
            </w:r>
            <w:r w:rsidRPr="00F67237">
              <w:rPr>
                <w:rFonts w:ascii="Arial" w:hAnsi="Arial" w:cs="Arial"/>
                <w:sz w:val="20"/>
                <w:szCs w:val="20"/>
              </w:rPr>
              <w:t xml:space="preserve"> </w:t>
            </w:r>
            <w:r w:rsidRPr="00F67237">
              <w:rPr>
                <w:rFonts w:ascii="Nyala" w:hAnsi="Nyala" w:cs="Nyala"/>
                <w:sz w:val="20"/>
                <w:szCs w:val="20"/>
              </w:rPr>
              <w:t>እየፈለገ</w:t>
            </w:r>
            <w:r w:rsidRPr="00F67237">
              <w:rPr>
                <w:rFonts w:ascii="Arial" w:hAnsi="Arial" w:cs="Arial"/>
                <w:sz w:val="20"/>
                <w:szCs w:val="20"/>
              </w:rPr>
              <w:t xml:space="preserve"> </w:t>
            </w:r>
            <w:r w:rsidRPr="00F67237">
              <w:rPr>
                <w:rFonts w:ascii="Nyala" w:hAnsi="Nyala" w:cs="Nyala"/>
                <w:sz w:val="20"/>
                <w:szCs w:val="20"/>
              </w:rPr>
              <w:t>ያለ</w:t>
            </w:r>
            <w:r w:rsidRPr="00F67237">
              <w:rPr>
                <w:rFonts w:ascii="Arial" w:hAnsi="Arial" w:cs="Arial"/>
                <w:sz w:val="20"/>
                <w:szCs w:val="20"/>
              </w:rPr>
              <w:t>)</w:t>
            </w:r>
          </w:p>
          <w:p w14:paraId="17BFB9A3" w14:textId="77777777" w:rsidR="00211103" w:rsidRPr="00F67237" w:rsidRDefault="00211103" w:rsidP="00211103">
            <w:pPr>
              <w:rPr>
                <w:rFonts w:ascii="Arial" w:hAnsi="Arial" w:cs="Arial"/>
                <w:sz w:val="20"/>
                <w:szCs w:val="20"/>
              </w:rPr>
            </w:pPr>
            <w:r w:rsidRPr="00F67237">
              <w:rPr>
                <w:rFonts w:ascii="Arial" w:hAnsi="Arial" w:cs="Arial"/>
                <w:sz w:val="20"/>
                <w:szCs w:val="20"/>
              </w:rPr>
              <w:t xml:space="preserve">8 = Not active in the labor market/ </w:t>
            </w:r>
            <w:r w:rsidRPr="00F67237">
              <w:rPr>
                <w:rFonts w:ascii="Nyala" w:hAnsi="Nyala" w:cs="Nyala"/>
                <w:sz w:val="20"/>
                <w:szCs w:val="20"/>
              </w:rPr>
              <w:t>ስራ</w:t>
            </w:r>
            <w:r w:rsidRPr="00F67237">
              <w:rPr>
                <w:rFonts w:ascii="Arial" w:hAnsi="Arial" w:cs="Arial"/>
                <w:sz w:val="20"/>
                <w:szCs w:val="20"/>
              </w:rPr>
              <w:t xml:space="preserve"> </w:t>
            </w:r>
            <w:r w:rsidRPr="00F67237">
              <w:rPr>
                <w:rFonts w:ascii="Nyala" w:hAnsi="Nyala" w:cs="Nyala"/>
                <w:sz w:val="20"/>
                <w:szCs w:val="20"/>
              </w:rPr>
              <w:t>ለመስራት</w:t>
            </w:r>
            <w:r w:rsidRPr="00F67237">
              <w:rPr>
                <w:rFonts w:ascii="Arial" w:hAnsi="Arial" w:cs="Arial"/>
                <w:sz w:val="20"/>
                <w:szCs w:val="20"/>
              </w:rPr>
              <w:t xml:space="preserve"> </w:t>
            </w:r>
            <w:r w:rsidRPr="00F67237">
              <w:rPr>
                <w:rFonts w:ascii="Nyala" w:hAnsi="Nyala" w:cs="Nyala"/>
                <w:sz w:val="20"/>
                <w:szCs w:val="20"/>
              </w:rPr>
              <w:t>የማይፈልግ</w:t>
            </w:r>
            <w:r w:rsidRPr="00F67237">
              <w:rPr>
                <w:rFonts w:ascii="Arial" w:hAnsi="Arial" w:cs="Arial"/>
                <w:sz w:val="20"/>
                <w:szCs w:val="20"/>
              </w:rPr>
              <w:t xml:space="preserve">/ </w:t>
            </w:r>
            <w:r w:rsidRPr="00F67237">
              <w:rPr>
                <w:rFonts w:ascii="Nyala" w:hAnsi="Nyala" w:cs="Nyala"/>
                <w:sz w:val="20"/>
                <w:szCs w:val="20"/>
              </w:rPr>
              <w:t>የማይችል</w:t>
            </w:r>
          </w:p>
          <w:p w14:paraId="5EC61F8C" w14:textId="77777777" w:rsidR="00211103" w:rsidRDefault="00211103" w:rsidP="003E1482">
            <w:pPr>
              <w:rPr>
                <w:ins w:id="15" w:author="toshiba" w:date="2016-11-16T14:47:00Z"/>
                <w:rFonts w:ascii="Arial" w:hAnsi="Arial" w:cs="Arial"/>
                <w:sz w:val="20"/>
                <w:szCs w:val="20"/>
              </w:rPr>
            </w:pPr>
            <w:r w:rsidRPr="00F67237">
              <w:rPr>
                <w:rFonts w:ascii="Arial" w:hAnsi="Arial" w:cs="Arial"/>
                <w:sz w:val="20"/>
                <w:szCs w:val="20"/>
              </w:rPr>
              <w:t xml:space="preserve">9 = Other/ </w:t>
            </w:r>
            <w:r w:rsidRPr="00F67237">
              <w:rPr>
                <w:rFonts w:ascii="Nyala" w:hAnsi="Nyala" w:cs="Nyala"/>
                <w:sz w:val="20"/>
                <w:szCs w:val="20"/>
              </w:rPr>
              <w:t>ሌላ</w:t>
            </w:r>
            <w:r w:rsidRPr="00F67237">
              <w:rPr>
                <w:rFonts w:ascii="Arial" w:hAnsi="Arial" w:cs="Arial"/>
                <w:sz w:val="20"/>
                <w:szCs w:val="20"/>
              </w:rPr>
              <w:t xml:space="preserve">: </w:t>
            </w:r>
            <w:r w:rsidRPr="00F67237">
              <w:rPr>
                <w:rFonts w:ascii="Arial" w:hAnsi="Arial" w:cs="Arial"/>
                <w:b/>
                <w:i/>
                <w:sz w:val="20"/>
                <w:szCs w:val="20"/>
              </w:rPr>
              <w:t xml:space="preserve">(please specify/ </w:t>
            </w:r>
            <w:r w:rsidRPr="00F67237">
              <w:rPr>
                <w:rFonts w:ascii="Nyala" w:hAnsi="Nyala" w:cs="Nyala"/>
                <w:b/>
                <w:i/>
                <w:sz w:val="20"/>
                <w:szCs w:val="20"/>
              </w:rPr>
              <w:t>እባክዎ</w:t>
            </w:r>
            <w:r w:rsidRPr="00F67237">
              <w:rPr>
                <w:rFonts w:ascii="Arial" w:hAnsi="Arial" w:cs="Arial"/>
                <w:b/>
                <w:i/>
                <w:sz w:val="20"/>
                <w:szCs w:val="20"/>
              </w:rPr>
              <w:t xml:space="preserve"> </w:t>
            </w:r>
            <w:r w:rsidRPr="00F67237">
              <w:rPr>
                <w:rFonts w:ascii="Nyala" w:hAnsi="Nyala" w:cs="Nyala"/>
                <w:b/>
                <w:i/>
                <w:sz w:val="20"/>
                <w:szCs w:val="20"/>
              </w:rPr>
              <w:t>ይግለፁ</w:t>
            </w:r>
            <w:r w:rsidRPr="00F67237">
              <w:rPr>
                <w:rFonts w:ascii="Arial" w:hAnsi="Arial" w:cs="Arial"/>
                <w:b/>
                <w:i/>
                <w:sz w:val="20"/>
                <w:szCs w:val="20"/>
              </w:rPr>
              <w:t xml:space="preserve">) </w:t>
            </w:r>
            <w:r w:rsidRPr="00F67237">
              <w:rPr>
                <w:rFonts w:ascii="Arial" w:hAnsi="Arial" w:cs="Arial"/>
                <w:sz w:val="20"/>
                <w:szCs w:val="20"/>
              </w:rPr>
              <w:t>________________</w:t>
            </w:r>
          </w:p>
          <w:p w14:paraId="71B51B98" w14:textId="77777777" w:rsidR="005B51F1" w:rsidRDefault="005B51F1" w:rsidP="003E1482">
            <w:pPr>
              <w:rPr>
                <w:ins w:id="16" w:author="toshiba" w:date="2016-11-16T14:47:00Z"/>
                <w:rFonts w:ascii="Arial" w:hAnsi="Arial" w:cs="Arial"/>
                <w:sz w:val="20"/>
                <w:szCs w:val="20"/>
              </w:rPr>
            </w:pPr>
          </w:p>
          <w:p w14:paraId="4BF078F9" w14:textId="77777777" w:rsidR="005B51F1" w:rsidRDefault="005B51F1" w:rsidP="003E1482">
            <w:pPr>
              <w:rPr>
                <w:ins w:id="17" w:author="toshiba" w:date="2016-11-16T14:47:00Z"/>
                <w:rFonts w:ascii="Arial" w:hAnsi="Arial" w:cs="Arial"/>
                <w:sz w:val="20"/>
                <w:szCs w:val="20"/>
              </w:rPr>
            </w:pPr>
          </w:p>
          <w:p w14:paraId="53ECEB25" w14:textId="57245D9E" w:rsidR="005B51F1" w:rsidRPr="00F67237" w:rsidRDefault="005B51F1" w:rsidP="003E1482">
            <w:pPr>
              <w:rPr>
                <w:rFonts w:ascii="Arial" w:hAnsi="Arial" w:cs="Arial"/>
                <w:sz w:val="20"/>
                <w:szCs w:val="20"/>
              </w:rPr>
            </w:pPr>
          </w:p>
        </w:tc>
      </w:tr>
      <w:tr w:rsidR="009A7828" w:rsidRPr="00F67237" w14:paraId="4C389627" w14:textId="77777777" w:rsidTr="005F0E66">
        <w:trPr>
          <w:trHeight w:val="333"/>
        </w:trPr>
        <w:tc>
          <w:tcPr>
            <w:tcW w:w="810" w:type="dxa"/>
          </w:tcPr>
          <w:p w14:paraId="5307E4A2" w14:textId="77777777" w:rsidR="009A7828" w:rsidRPr="00F67237" w:rsidRDefault="009A7828" w:rsidP="003E1482">
            <w:pPr>
              <w:rPr>
                <w:rFonts w:ascii="Arial" w:hAnsi="Arial" w:cs="Arial"/>
                <w:sz w:val="20"/>
                <w:szCs w:val="20"/>
              </w:rPr>
            </w:pPr>
            <w:r w:rsidRPr="00F67237">
              <w:rPr>
                <w:rFonts w:ascii="Arial" w:hAnsi="Arial" w:cs="Arial"/>
                <w:sz w:val="20"/>
                <w:szCs w:val="20"/>
              </w:rPr>
              <w:lastRenderedPageBreak/>
              <w:t>11</w:t>
            </w:r>
          </w:p>
        </w:tc>
        <w:tc>
          <w:tcPr>
            <w:tcW w:w="8635" w:type="dxa"/>
            <w:gridSpan w:val="2"/>
          </w:tcPr>
          <w:p w14:paraId="70DAF8E2" w14:textId="2D2B60D2" w:rsidR="009A7828" w:rsidRPr="00F67237" w:rsidRDefault="009A7828" w:rsidP="003E1482">
            <w:pPr>
              <w:rPr>
                <w:rFonts w:ascii="Arial" w:hAnsi="Arial" w:cs="Arial"/>
              </w:rPr>
            </w:pPr>
            <w:r w:rsidRPr="00F67237">
              <w:rPr>
                <w:rFonts w:ascii="Arial" w:hAnsi="Arial" w:cs="Arial"/>
                <w:sz w:val="20"/>
                <w:szCs w:val="20"/>
              </w:rPr>
              <w:t xml:space="preserve">Do you have children </w:t>
            </w:r>
            <w:r w:rsidRPr="00F67237">
              <w:rPr>
                <w:rFonts w:ascii="Arial" w:hAnsi="Arial" w:cs="Arial"/>
                <w:b/>
                <w:i/>
                <w:sz w:val="20"/>
                <w:szCs w:val="20"/>
              </w:rPr>
              <w:t>(include legally adopted and own children; do not include grand-children)</w:t>
            </w:r>
            <w:r w:rsidRPr="00F67237">
              <w:rPr>
                <w:rFonts w:ascii="Arial" w:hAnsi="Arial" w:cs="Arial"/>
                <w:sz w:val="20"/>
                <w:szCs w:val="20"/>
              </w:rPr>
              <w:t>?</w:t>
            </w:r>
            <w:r w:rsidR="00B90F78" w:rsidRPr="00F67237">
              <w:rPr>
                <w:rFonts w:ascii="Arial" w:hAnsi="Arial" w:cs="Arial"/>
                <w:sz w:val="20"/>
                <w:szCs w:val="20"/>
              </w:rPr>
              <w:t xml:space="preserve"> / </w:t>
            </w:r>
            <w:r w:rsidR="00B90F78" w:rsidRPr="00F67237">
              <w:rPr>
                <w:rFonts w:ascii="Nyala" w:hAnsi="Nyala" w:cs="Nyala"/>
                <w:sz w:val="20"/>
                <w:szCs w:val="20"/>
              </w:rPr>
              <w:t>ልጆች</w:t>
            </w:r>
            <w:r w:rsidR="00B90F78" w:rsidRPr="00F67237">
              <w:rPr>
                <w:rFonts w:ascii="Arial" w:hAnsi="Arial" w:cs="Arial"/>
                <w:sz w:val="20"/>
                <w:szCs w:val="20"/>
              </w:rPr>
              <w:t xml:space="preserve"> </w:t>
            </w:r>
            <w:r w:rsidR="00B90F78" w:rsidRPr="00F67237">
              <w:rPr>
                <w:rFonts w:ascii="Nyala" w:eastAsia="MingLiU" w:hAnsi="Nyala" w:cs="Nyala"/>
                <w:sz w:val="20"/>
                <w:szCs w:val="20"/>
              </w:rPr>
              <w:t>አሉዎት</w:t>
            </w:r>
            <w:r w:rsidR="00B90F78" w:rsidRPr="00F67237">
              <w:rPr>
                <w:rFonts w:ascii="Arial" w:eastAsia="MingLiU" w:hAnsi="Arial" w:cs="Arial"/>
                <w:sz w:val="20"/>
                <w:szCs w:val="20"/>
              </w:rPr>
              <w:t xml:space="preserve">? </w:t>
            </w:r>
            <w:r w:rsidR="00B90F78" w:rsidRPr="00F67237">
              <w:rPr>
                <w:rFonts w:ascii="Arial" w:hAnsi="Arial" w:cs="Arial"/>
                <w:b/>
                <w:i/>
                <w:sz w:val="20"/>
                <w:szCs w:val="20"/>
              </w:rPr>
              <w:t xml:space="preserve">/ </w:t>
            </w:r>
            <w:r w:rsidR="00B90F78" w:rsidRPr="00F67237">
              <w:rPr>
                <w:rFonts w:ascii="Nyala" w:hAnsi="Nyala" w:cs="Nyala"/>
                <w:b/>
                <w:i/>
                <w:sz w:val="20"/>
                <w:szCs w:val="20"/>
              </w:rPr>
              <w:t>የጉዲፈቻ</w:t>
            </w:r>
            <w:r w:rsidR="00B90F78" w:rsidRPr="00F67237">
              <w:rPr>
                <w:rFonts w:ascii="Arial" w:hAnsi="Arial" w:cs="Arial"/>
                <w:b/>
                <w:i/>
                <w:sz w:val="20"/>
                <w:szCs w:val="20"/>
              </w:rPr>
              <w:t xml:space="preserve"> </w:t>
            </w:r>
            <w:r w:rsidR="00B90F78" w:rsidRPr="00F67237">
              <w:rPr>
                <w:rFonts w:ascii="Nyala" w:hAnsi="Nyala" w:cs="Nyala"/>
                <w:b/>
                <w:i/>
                <w:sz w:val="20"/>
                <w:szCs w:val="20"/>
              </w:rPr>
              <w:t>ልጆችን</w:t>
            </w:r>
            <w:r w:rsidR="00B90F78" w:rsidRPr="00F67237">
              <w:rPr>
                <w:rFonts w:ascii="Arial" w:hAnsi="Arial" w:cs="Arial"/>
                <w:b/>
                <w:i/>
                <w:sz w:val="20"/>
                <w:szCs w:val="20"/>
              </w:rPr>
              <w:t xml:space="preserve"> </w:t>
            </w:r>
            <w:r w:rsidR="00B90F78" w:rsidRPr="00F67237">
              <w:rPr>
                <w:rFonts w:ascii="Nyala" w:hAnsi="Nyala" w:cs="Nyala"/>
                <w:b/>
                <w:i/>
                <w:sz w:val="20"/>
                <w:szCs w:val="20"/>
              </w:rPr>
              <w:t>ያካቱ፤</w:t>
            </w:r>
            <w:r w:rsidR="00B90F78" w:rsidRPr="00F67237">
              <w:rPr>
                <w:rFonts w:ascii="Arial" w:hAnsi="Arial" w:cs="Arial"/>
                <w:b/>
                <w:i/>
                <w:sz w:val="20"/>
                <w:szCs w:val="20"/>
              </w:rPr>
              <w:t xml:space="preserve"> </w:t>
            </w:r>
            <w:r w:rsidR="00B90F78" w:rsidRPr="00F67237">
              <w:rPr>
                <w:rFonts w:ascii="Nyala" w:hAnsi="Nyala" w:cs="Nyala"/>
                <w:b/>
                <w:i/>
                <w:sz w:val="20"/>
                <w:szCs w:val="20"/>
              </w:rPr>
              <w:t>የልጅ</w:t>
            </w:r>
            <w:r w:rsidR="00B90F78" w:rsidRPr="00F67237">
              <w:rPr>
                <w:rFonts w:ascii="Arial" w:hAnsi="Arial" w:cs="Arial"/>
                <w:b/>
                <w:i/>
                <w:sz w:val="20"/>
                <w:szCs w:val="20"/>
              </w:rPr>
              <w:t xml:space="preserve"> </w:t>
            </w:r>
            <w:r w:rsidR="00B90F78" w:rsidRPr="00F67237">
              <w:rPr>
                <w:rFonts w:ascii="Nyala" w:hAnsi="Nyala" w:cs="Nyala"/>
                <w:b/>
                <w:i/>
                <w:sz w:val="20"/>
                <w:szCs w:val="20"/>
              </w:rPr>
              <w:t>ልጆችን</w:t>
            </w:r>
            <w:r w:rsidR="00B90F78" w:rsidRPr="00F67237">
              <w:rPr>
                <w:rFonts w:ascii="Arial" w:hAnsi="Arial" w:cs="Arial"/>
                <w:b/>
                <w:i/>
                <w:sz w:val="20"/>
                <w:szCs w:val="20"/>
              </w:rPr>
              <w:t xml:space="preserve"> </w:t>
            </w:r>
            <w:r w:rsidR="00B90F78" w:rsidRPr="00F67237">
              <w:rPr>
                <w:rFonts w:ascii="Nyala" w:hAnsi="Nyala" w:cs="Nyala"/>
                <w:b/>
                <w:i/>
                <w:sz w:val="20"/>
                <w:szCs w:val="20"/>
              </w:rPr>
              <w:t>እንዳያካትቱ</w:t>
            </w:r>
            <w:r w:rsidR="00B90F78" w:rsidRPr="00F67237">
              <w:rPr>
                <w:rFonts w:ascii="Arial" w:hAnsi="Arial" w:cs="Arial"/>
                <w:b/>
                <w:i/>
                <w:sz w:val="20"/>
                <w:szCs w:val="20"/>
              </w:rPr>
              <w:t>)</w:t>
            </w:r>
            <w:r w:rsidR="00B90F78" w:rsidRPr="00F67237">
              <w:rPr>
                <w:rFonts w:ascii="Arial" w:hAnsi="Arial" w:cs="Arial"/>
                <w:sz w:val="20"/>
                <w:szCs w:val="20"/>
              </w:rPr>
              <w:t>?</w:t>
            </w:r>
          </w:p>
          <w:p w14:paraId="7EC4B1D6" w14:textId="77777777" w:rsidR="008A74BA" w:rsidRPr="00F67237" w:rsidRDefault="008A74BA" w:rsidP="008A74BA">
            <w:pPr>
              <w:rPr>
                <w:rFonts w:ascii="Arial" w:hAnsi="Arial" w:cs="Arial"/>
                <w:sz w:val="20"/>
                <w:szCs w:val="20"/>
              </w:rPr>
            </w:pPr>
            <w:r w:rsidRPr="00F67237">
              <w:rPr>
                <w:rFonts w:ascii="Arial" w:hAnsi="Arial" w:cs="Arial"/>
                <w:sz w:val="20"/>
                <w:szCs w:val="20"/>
              </w:rPr>
              <w:t xml:space="preserve">1 = Yes/ </w:t>
            </w:r>
            <w:r w:rsidRPr="00F67237">
              <w:rPr>
                <w:rFonts w:ascii="Nyala" w:hAnsi="Nyala" w:cs="Nyala"/>
                <w:sz w:val="20"/>
                <w:szCs w:val="20"/>
              </w:rPr>
              <w:t>አዎን</w:t>
            </w:r>
          </w:p>
          <w:p w14:paraId="3CDB82E0" w14:textId="5AE75EF1" w:rsidR="008A74BA" w:rsidRPr="00F67237" w:rsidRDefault="008A74BA" w:rsidP="008A74BA">
            <w:pPr>
              <w:rPr>
                <w:rFonts w:ascii="Arial" w:hAnsi="Arial" w:cs="Arial"/>
                <w:sz w:val="20"/>
                <w:szCs w:val="20"/>
              </w:rPr>
            </w:pPr>
            <w:r w:rsidRPr="00F67237">
              <w:rPr>
                <w:rFonts w:ascii="Arial" w:hAnsi="Arial" w:cs="Arial"/>
                <w:sz w:val="20"/>
                <w:szCs w:val="20"/>
              </w:rPr>
              <w:t xml:space="preserve">2 = No/ </w:t>
            </w:r>
            <w:r w:rsidRPr="00F67237">
              <w:rPr>
                <w:rFonts w:ascii="Nyala" w:hAnsi="Nyala" w:cs="Nyala"/>
                <w:sz w:val="20"/>
                <w:szCs w:val="20"/>
              </w:rPr>
              <w:t>የለኝም</w:t>
            </w:r>
            <w:r w:rsidRPr="00F67237">
              <w:rPr>
                <w:rFonts w:ascii="Arial" w:hAnsi="Arial" w:cs="Arial"/>
                <w:sz w:val="20"/>
                <w:szCs w:val="20"/>
              </w:rPr>
              <w:t xml:space="preserve"> </w:t>
            </w:r>
            <w:r w:rsidRPr="00F67237">
              <w:rPr>
                <w:rFonts w:ascii="Arial" w:hAnsi="Arial" w:cs="Arial"/>
                <w:b/>
                <w:i/>
                <w:sz w:val="20"/>
                <w:szCs w:val="20"/>
              </w:rPr>
              <w:t xml:space="preserve">(Go directly to question 15/ </w:t>
            </w:r>
            <w:r w:rsidRPr="00F67237">
              <w:rPr>
                <w:rFonts w:ascii="Nyala" w:hAnsi="Nyala" w:cs="Nyala"/>
                <w:b/>
                <w:i/>
                <w:sz w:val="20"/>
                <w:szCs w:val="20"/>
              </w:rPr>
              <w:t>ወደ</w:t>
            </w:r>
            <w:r w:rsidRPr="00F67237">
              <w:rPr>
                <w:rFonts w:ascii="Arial" w:hAnsi="Arial" w:cs="Arial"/>
                <w:b/>
                <w:i/>
                <w:sz w:val="20"/>
                <w:szCs w:val="20"/>
              </w:rPr>
              <w:t xml:space="preserve"> </w:t>
            </w:r>
            <w:r w:rsidRPr="00F67237">
              <w:rPr>
                <w:rFonts w:ascii="Nyala" w:hAnsi="Nyala" w:cs="Nyala"/>
                <w:b/>
                <w:i/>
                <w:sz w:val="20"/>
                <w:szCs w:val="20"/>
              </w:rPr>
              <w:t>ጥያቄ</w:t>
            </w:r>
            <w:r w:rsidRPr="00F67237">
              <w:rPr>
                <w:rFonts w:ascii="Arial" w:hAnsi="Arial" w:cs="Arial"/>
                <w:b/>
                <w:i/>
                <w:sz w:val="20"/>
                <w:szCs w:val="20"/>
              </w:rPr>
              <w:t xml:space="preserve"> </w:t>
            </w:r>
            <w:r w:rsidRPr="00F67237">
              <w:rPr>
                <w:rFonts w:ascii="Nyala" w:hAnsi="Nyala" w:cs="Nyala"/>
                <w:b/>
                <w:i/>
                <w:sz w:val="20"/>
                <w:szCs w:val="20"/>
              </w:rPr>
              <w:t>ቁጥር</w:t>
            </w:r>
            <w:r w:rsidRPr="00F67237">
              <w:rPr>
                <w:rFonts w:ascii="Arial" w:hAnsi="Arial" w:cs="Arial"/>
                <w:b/>
                <w:i/>
                <w:sz w:val="20"/>
                <w:szCs w:val="20"/>
              </w:rPr>
              <w:t xml:space="preserve"> 15 </w:t>
            </w:r>
            <w:r w:rsidRPr="00F67237">
              <w:rPr>
                <w:rFonts w:ascii="Nyala" w:hAnsi="Nyala" w:cs="Nyala"/>
                <w:b/>
                <w:i/>
                <w:sz w:val="20"/>
                <w:szCs w:val="20"/>
              </w:rPr>
              <w:t>ይለፉ</w:t>
            </w:r>
            <w:r w:rsidRPr="00F67237">
              <w:rPr>
                <w:rFonts w:ascii="Arial" w:hAnsi="Arial" w:cs="Arial"/>
                <w:b/>
                <w:i/>
                <w:sz w:val="20"/>
                <w:szCs w:val="20"/>
              </w:rPr>
              <w:t>)</w:t>
            </w:r>
          </w:p>
        </w:tc>
      </w:tr>
      <w:tr w:rsidR="009A7828" w:rsidRPr="00F67237" w14:paraId="3DC574EB" w14:textId="77777777" w:rsidTr="005F0E66">
        <w:trPr>
          <w:trHeight w:val="333"/>
        </w:trPr>
        <w:tc>
          <w:tcPr>
            <w:tcW w:w="810" w:type="dxa"/>
          </w:tcPr>
          <w:p w14:paraId="31E53AA6" w14:textId="77777777" w:rsidR="009A7828" w:rsidRPr="00F67237" w:rsidRDefault="009A7828" w:rsidP="003E1482">
            <w:pPr>
              <w:rPr>
                <w:rFonts w:ascii="Arial" w:hAnsi="Arial" w:cs="Arial"/>
                <w:sz w:val="20"/>
                <w:szCs w:val="20"/>
              </w:rPr>
            </w:pPr>
            <w:r w:rsidRPr="00F67237">
              <w:rPr>
                <w:rFonts w:ascii="Arial" w:hAnsi="Arial" w:cs="Arial"/>
                <w:sz w:val="20"/>
                <w:szCs w:val="20"/>
              </w:rPr>
              <w:t>12</w:t>
            </w:r>
          </w:p>
        </w:tc>
        <w:tc>
          <w:tcPr>
            <w:tcW w:w="8635" w:type="dxa"/>
            <w:gridSpan w:val="2"/>
          </w:tcPr>
          <w:p w14:paraId="4207BC09" w14:textId="359FFC6E" w:rsidR="009A7828" w:rsidRPr="00F67237" w:rsidRDefault="009A7828" w:rsidP="003E1482">
            <w:pPr>
              <w:rPr>
                <w:rFonts w:ascii="Arial" w:hAnsi="Arial" w:cs="Arial"/>
                <w:sz w:val="20"/>
                <w:szCs w:val="20"/>
              </w:rPr>
            </w:pPr>
            <w:r w:rsidRPr="00F67237">
              <w:rPr>
                <w:rFonts w:ascii="Arial" w:hAnsi="Arial" w:cs="Arial"/>
                <w:sz w:val="20"/>
                <w:szCs w:val="20"/>
              </w:rPr>
              <w:t>How many children do you have?</w:t>
            </w:r>
            <w:r w:rsidR="002D01F9" w:rsidRPr="00F67237">
              <w:rPr>
                <w:rFonts w:ascii="Arial" w:hAnsi="Arial" w:cs="Arial"/>
                <w:sz w:val="20"/>
                <w:szCs w:val="20"/>
              </w:rPr>
              <w:t xml:space="preserve"> </w:t>
            </w:r>
            <w:r w:rsidR="002D01F9" w:rsidRPr="00F67237">
              <w:rPr>
                <w:rFonts w:ascii="Nyala" w:hAnsi="Nyala" w:cs="Nyala"/>
                <w:sz w:val="20"/>
                <w:szCs w:val="20"/>
              </w:rPr>
              <w:t>ስንት</w:t>
            </w:r>
            <w:r w:rsidR="002D01F9" w:rsidRPr="00F67237">
              <w:rPr>
                <w:rFonts w:ascii="Arial" w:hAnsi="Arial" w:cs="Arial"/>
                <w:sz w:val="20"/>
                <w:szCs w:val="20"/>
              </w:rPr>
              <w:t xml:space="preserve"> </w:t>
            </w:r>
            <w:r w:rsidR="002D01F9" w:rsidRPr="00F67237">
              <w:rPr>
                <w:rFonts w:ascii="Nyala" w:hAnsi="Nyala" w:cs="Nyala"/>
                <w:sz w:val="20"/>
                <w:szCs w:val="20"/>
              </w:rPr>
              <w:t>ልጆች</w:t>
            </w:r>
            <w:r w:rsidR="002D01F9" w:rsidRPr="00F67237">
              <w:rPr>
                <w:rFonts w:ascii="Arial" w:hAnsi="Arial" w:cs="Arial"/>
                <w:sz w:val="20"/>
                <w:szCs w:val="20"/>
              </w:rPr>
              <w:t xml:space="preserve"> </w:t>
            </w:r>
            <w:r w:rsidR="002D01F9" w:rsidRPr="00F67237">
              <w:rPr>
                <w:rFonts w:ascii="Nyala" w:hAnsi="Nyala" w:cs="Nyala"/>
                <w:sz w:val="20"/>
                <w:szCs w:val="20"/>
              </w:rPr>
              <w:t>አሎት</w:t>
            </w:r>
            <w:r w:rsidR="002D01F9" w:rsidRPr="00F67237">
              <w:rPr>
                <w:rFonts w:ascii="Arial" w:hAnsi="Arial" w:cs="Arial"/>
                <w:sz w:val="20"/>
                <w:szCs w:val="20"/>
              </w:rPr>
              <w:t>?</w:t>
            </w:r>
          </w:p>
        </w:tc>
      </w:tr>
      <w:tr w:rsidR="009A7828" w:rsidRPr="00F67237" w14:paraId="29DFFB93" w14:textId="77777777" w:rsidTr="005F0E66">
        <w:trPr>
          <w:trHeight w:val="333"/>
        </w:trPr>
        <w:tc>
          <w:tcPr>
            <w:tcW w:w="810" w:type="dxa"/>
          </w:tcPr>
          <w:p w14:paraId="5B23386E" w14:textId="77777777" w:rsidR="009A7828" w:rsidRPr="00F67237" w:rsidRDefault="009A7828" w:rsidP="003E1482">
            <w:pPr>
              <w:rPr>
                <w:rFonts w:ascii="Arial" w:hAnsi="Arial" w:cs="Arial"/>
                <w:sz w:val="20"/>
                <w:szCs w:val="20"/>
              </w:rPr>
            </w:pPr>
            <w:r w:rsidRPr="00F67237">
              <w:rPr>
                <w:rFonts w:ascii="Arial" w:hAnsi="Arial" w:cs="Arial"/>
                <w:sz w:val="20"/>
                <w:szCs w:val="20"/>
              </w:rPr>
              <w:t>13</w:t>
            </w:r>
          </w:p>
        </w:tc>
        <w:tc>
          <w:tcPr>
            <w:tcW w:w="8635" w:type="dxa"/>
            <w:gridSpan w:val="2"/>
          </w:tcPr>
          <w:p w14:paraId="7138C4BA" w14:textId="230B8056" w:rsidR="00B17C9D" w:rsidRPr="00F67237" w:rsidRDefault="009A7828" w:rsidP="003E1482">
            <w:pPr>
              <w:rPr>
                <w:rFonts w:ascii="Arial" w:hAnsi="Arial" w:cs="Arial"/>
                <w:sz w:val="20"/>
                <w:szCs w:val="20"/>
              </w:rPr>
            </w:pPr>
            <w:r w:rsidRPr="00F67237">
              <w:rPr>
                <w:rFonts w:ascii="Arial" w:hAnsi="Arial" w:cs="Arial"/>
                <w:sz w:val="20"/>
                <w:szCs w:val="20"/>
              </w:rPr>
              <w:t>How many daughters do you have?</w:t>
            </w:r>
            <w:r w:rsidR="002D01F9" w:rsidRPr="00F67237">
              <w:rPr>
                <w:rFonts w:ascii="Arial" w:hAnsi="Arial" w:cs="Arial"/>
                <w:sz w:val="20"/>
                <w:szCs w:val="20"/>
              </w:rPr>
              <w:t xml:space="preserve"> </w:t>
            </w:r>
            <w:r w:rsidR="002D01F9" w:rsidRPr="00F67237">
              <w:rPr>
                <w:rFonts w:ascii="Nyala" w:hAnsi="Nyala" w:cs="Nyala"/>
                <w:sz w:val="20"/>
                <w:szCs w:val="20"/>
              </w:rPr>
              <w:t>ስንት</w:t>
            </w:r>
            <w:r w:rsidR="002D01F9" w:rsidRPr="00F67237">
              <w:rPr>
                <w:rFonts w:ascii="Arial" w:hAnsi="Arial" w:cs="Arial"/>
                <w:sz w:val="20"/>
                <w:szCs w:val="20"/>
              </w:rPr>
              <w:t xml:space="preserve"> </w:t>
            </w:r>
            <w:r w:rsidR="002D01F9" w:rsidRPr="00F67237">
              <w:rPr>
                <w:rFonts w:ascii="Nyala" w:hAnsi="Nyala" w:cs="Nyala"/>
                <w:sz w:val="20"/>
                <w:szCs w:val="20"/>
              </w:rPr>
              <w:t>ሴት</w:t>
            </w:r>
            <w:r w:rsidR="002D01F9" w:rsidRPr="00F67237">
              <w:rPr>
                <w:rFonts w:ascii="Arial" w:hAnsi="Arial" w:cs="Arial"/>
                <w:sz w:val="20"/>
                <w:szCs w:val="20"/>
              </w:rPr>
              <w:t xml:space="preserve"> </w:t>
            </w:r>
            <w:r w:rsidR="002D01F9" w:rsidRPr="00F67237">
              <w:rPr>
                <w:rFonts w:ascii="Nyala" w:hAnsi="Nyala" w:cs="Nyala"/>
                <w:sz w:val="20"/>
                <w:szCs w:val="20"/>
              </w:rPr>
              <w:t>ልጆች</w:t>
            </w:r>
            <w:r w:rsidR="002D01F9" w:rsidRPr="00F67237">
              <w:rPr>
                <w:rFonts w:ascii="Arial" w:hAnsi="Arial" w:cs="Arial"/>
                <w:sz w:val="20"/>
                <w:szCs w:val="20"/>
              </w:rPr>
              <w:t xml:space="preserve"> </w:t>
            </w:r>
            <w:r w:rsidR="002D01F9" w:rsidRPr="00F67237">
              <w:rPr>
                <w:rFonts w:ascii="Nyala" w:hAnsi="Nyala" w:cs="Nyala"/>
                <w:sz w:val="20"/>
                <w:szCs w:val="20"/>
              </w:rPr>
              <w:t>አሎት</w:t>
            </w:r>
            <w:r w:rsidR="002D01F9" w:rsidRPr="00F67237">
              <w:rPr>
                <w:rFonts w:ascii="Arial" w:hAnsi="Arial" w:cs="Arial"/>
                <w:sz w:val="20"/>
                <w:szCs w:val="20"/>
              </w:rPr>
              <w:t>?</w:t>
            </w:r>
          </w:p>
        </w:tc>
      </w:tr>
      <w:tr w:rsidR="009A7828" w:rsidRPr="00F67237" w14:paraId="2B0ABCCC" w14:textId="77777777" w:rsidTr="005F0E66">
        <w:trPr>
          <w:trHeight w:val="333"/>
        </w:trPr>
        <w:tc>
          <w:tcPr>
            <w:tcW w:w="810" w:type="dxa"/>
          </w:tcPr>
          <w:p w14:paraId="10C2EE61" w14:textId="77777777" w:rsidR="009A7828" w:rsidRPr="00F67237" w:rsidRDefault="009A7828" w:rsidP="003E1482">
            <w:pPr>
              <w:rPr>
                <w:rFonts w:ascii="Arial" w:hAnsi="Arial" w:cs="Arial"/>
                <w:sz w:val="20"/>
                <w:szCs w:val="20"/>
              </w:rPr>
            </w:pPr>
            <w:r w:rsidRPr="00F67237">
              <w:rPr>
                <w:rFonts w:ascii="Arial" w:hAnsi="Arial" w:cs="Arial"/>
                <w:sz w:val="20"/>
                <w:szCs w:val="20"/>
              </w:rPr>
              <w:t>14</w:t>
            </w:r>
          </w:p>
        </w:tc>
        <w:tc>
          <w:tcPr>
            <w:tcW w:w="8635" w:type="dxa"/>
            <w:gridSpan w:val="2"/>
          </w:tcPr>
          <w:p w14:paraId="213FA6A7" w14:textId="0F1552B8" w:rsidR="009A7828" w:rsidRDefault="009A7828" w:rsidP="003E1482">
            <w:pPr>
              <w:rPr>
                <w:rFonts w:ascii="Arial" w:hAnsi="Arial" w:cs="Arial"/>
                <w:b/>
                <w:sz w:val="20"/>
                <w:szCs w:val="20"/>
              </w:rPr>
            </w:pPr>
            <w:r w:rsidRPr="00F67237">
              <w:rPr>
                <w:rFonts w:ascii="Arial" w:hAnsi="Arial" w:cs="Arial"/>
                <w:sz w:val="20"/>
                <w:szCs w:val="20"/>
              </w:rPr>
              <w:t xml:space="preserve">Who mainly looks after your children when you are working and they are not in school? </w:t>
            </w:r>
            <w:r w:rsidRPr="00F67237">
              <w:rPr>
                <w:rFonts w:ascii="Arial" w:hAnsi="Arial" w:cs="Arial"/>
                <w:b/>
                <w:i/>
                <w:sz w:val="20"/>
                <w:szCs w:val="20"/>
              </w:rPr>
              <w:t>(Do not read out responses)</w:t>
            </w:r>
            <w:r w:rsidR="00980C71" w:rsidRPr="00F67237">
              <w:rPr>
                <w:rFonts w:ascii="Arial" w:hAnsi="Arial" w:cs="Arial"/>
                <w:b/>
                <w:i/>
                <w:sz w:val="20"/>
                <w:szCs w:val="20"/>
              </w:rPr>
              <w:t xml:space="preserve"> </w:t>
            </w:r>
            <w:r w:rsidR="00980C71" w:rsidRPr="00F67237">
              <w:rPr>
                <w:rFonts w:ascii="Nyala" w:hAnsi="Nyala" w:cs="Nyala"/>
                <w:i/>
                <w:sz w:val="20"/>
                <w:szCs w:val="20"/>
              </w:rPr>
              <w:t>እርስዎ</w:t>
            </w:r>
            <w:r w:rsidR="00980C71" w:rsidRPr="00F67237">
              <w:rPr>
                <w:rFonts w:ascii="Arial" w:hAnsi="Arial" w:cs="Arial"/>
                <w:i/>
                <w:sz w:val="20"/>
                <w:szCs w:val="20"/>
              </w:rPr>
              <w:t xml:space="preserve"> </w:t>
            </w:r>
            <w:r w:rsidR="00980C71" w:rsidRPr="00F67237">
              <w:rPr>
                <w:rFonts w:ascii="Nyala" w:hAnsi="Nyala" w:cs="Nyala"/>
                <w:i/>
                <w:sz w:val="20"/>
                <w:szCs w:val="20"/>
              </w:rPr>
              <w:t>ስራ</w:t>
            </w:r>
            <w:r w:rsidR="00980C71" w:rsidRPr="00F67237">
              <w:rPr>
                <w:rFonts w:ascii="Arial" w:hAnsi="Arial" w:cs="Arial"/>
                <w:i/>
                <w:sz w:val="20"/>
                <w:szCs w:val="20"/>
              </w:rPr>
              <w:t xml:space="preserve"> </w:t>
            </w:r>
            <w:r w:rsidR="00980C71" w:rsidRPr="00F67237">
              <w:rPr>
                <w:rFonts w:ascii="Nyala" w:hAnsi="Nyala" w:cs="Nyala"/>
                <w:i/>
                <w:sz w:val="20"/>
                <w:szCs w:val="20"/>
              </w:rPr>
              <w:t>ላይ</w:t>
            </w:r>
            <w:r w:rsidR="00980C71" w:rsidRPr="00F67237">
              <w:rPr>
                <w:rFonts w:ascii="Arial" w:hAnsi="Arial" w:cs="Arial"/>
                <w:i/>
                <w:sz w:val="20"/>
                <w:szCs w:val="20"/>
              </w:rPr>
              <w:t xml:space="preserve"> </w:t>
            </w:r>
            <w:r w:rsidR="00980C71" w:rsidRPr="00F67237">
              <w:rPr>
                <w:rFonts w:ascii="Nyala" w:hAnsi="Nyala" w:cs="Nyala"/>
                <w:i/>
                <w:sz w:val="20"/>
                <w:szCs w:val="20"/>
              </w:rPr>
              <w:t>ሲሆኑና</w:t>
            </w:r>
            <w:r w:rsidR="00980C71" w:rsidRPr="00F67237">
              <w:rPr>
                <w:rFonts w:ascii="Arial" w:hAnsi="Arial" w:cs="Arial"/>
                <w:i/>
                <w:sz w:val="20"/>
                <w:szCs w:val="20"/>
              </w:rPr>
              <w:t xml:space="preserve"> </w:t>
            </w:r>
            <w:r w:rsidR="00980C71" w:rsidRPr="00F67237">
              <w:rPr>
                <w:rFonts w:ascii="Nyala" w:hAnsi="Nyala" w:cs="Nyala"/>
                <w:i/>
                <w:sz w:val="20"/>
                <w:szCs w:val="20"/>
              </w:rPr>
              <w:t>ልጆችዎ</w:t>
            </w:r>
            <w:r w:rsidR="00980C71" w:rsidRPr="00F67237">
              <w:rPr>
                <w:rFonts w:ascii="Arial" w:hAnsi="Arial" w:cs="Arial"/>
                <w:i/>
                <w:sz w:val="20"/>
                <w:szCs w:val="20"/>
              </w:rPr>
              <w:t xml:space="preserve"> </w:t>
            </w:r>
            <w:r w:rsidR="00980C71" w:rsidRPr="00F67237">
              <w:rPr>
                <w:rFonts w:ascii="Nyala" w:hAnsi="Nyala" w:cs="Nyala"/>
                <w:i/>
                <w:sz w:val="20"/>
                <w:szCs w:val="20"/>
              </w:rPr>
              <w:t>ት</w:t>
            </w:r>
            <w:r w:rsidR="00980C71" w:rsidRPr="00F67237">
              <w:rPr>
                <w:rFonts w:ascii="Arial" w:hAnsi="Arial" w:cs="Arial"/>
                <w:i/>
                <w:sz w:val="20"/>
                <w:szCs w:val="20"/>
              </w:rPr>
              <w:t>/</w:t>
            </w:r>
            <w:r w:rsidR="00980C71" w:rsidRPr="00F67237">
              <w:rPr>
                <w:rFonts w:ascii="Nyala" w:hAnsi="Nyala" w:cs="Nyala"/>
                <w:i/>
                <w:sz w:val="20"/>
                <w:szCs w:val="20"/>
              </w:rPr>
              <w:t>ቤት</w:t>
            </w:r>
            <w:r w:rsidR="00980C71" w:rsidRPr="00F67237">
              <w:rPr>
                <w:rFonts w:ascii="Arial" w:hAnsi="Arial" w:cs="Arial"/>
                <w:i/>
                <w:sz w:val="20"/>
                <w:szCs w:val="20"/>
              </w:rPr>
              <w:t xml:space="preserve"> </w:t>
            </w:r>
            <w:r w:rsidR="00980C71" w:rsidRPr="00F67237">
              <w:rPr>
                <w:rFonts w:ascii="Nyala" w:hAnsi="Nyala" w:cs="Nyala"/>
                <w:i/>
                <w:sz w:val="20"/>
                <w:szCs w:val="20"/>
              </w:rPr>
              <w:t>ባልሄዱ</w:t>
            </w:r>
            <w:r w:rsidR="00980C71" w:rsidRPr="00F67237">
              <w:rPr>
                <w:rFonts w:ascii="Arial" w:hAnsi="Arial" w:cs="Arial"/>
                <w:i/>
                <w:sz w:val="20"/>
                <w:szCs w:val="20"/>
              </w:rPr>
              <w:t xml:space="preserve"> </w:t>
            </w:r>
            <w:r w:rsidR="00980C71" w:rsidRPr="00F67237">
              <w:rPr>
                <w:rFonts w:ascii="Nyala" w:hAnsi="Nyala" w:cs="Nyala"/>
                <w:i/>
                <w:sz w:val="20"/>
                <w:szCs w:val="20"/>
              </w:rPr>
              <w:t>ግዜ</w:t>
            </w:r>
            <w:r w:rsidR="00980C71" w:rsidRPr="00F67237">
              <w:rPr>
                <w:rFonts w:ascii="Arial" w:hAnsi="Arial" w:cs="Arial"/>
                <w:i/>
                <w:sz w:val="20"/>
                <w:szCs w:val="20"/>
              </w:rPr>
              <w:t xml:space="preserve"> </w:t>
            </w:r>
            <w:r w:rsidR="00980C71" w:rsidRPr="00F67237">
              <w:rPr>
                <w:rFonts w:ascii="Nyala" w:hAnsi="Nyala" w:cs="Nyala"/>
                <w:i/>
                <w:sz w:val="20"/>
                <w:szCs w:val="20"/>
              </w:rPr>
              <w:t>ልጆችዎን</w:t>
            </w:r>
            <w:r w:rsidR="00980C71" w:rsidRPr="00F67237">
              <w:rPr>
                <w:rFonts w:ascii="Arial" w:hAnsi="Arial" w:cs="Arial"/>
                <w:i/>
                <w:sz w:val="20"/>
                <w:szCs w:val="20"/>
              </w:rPr>
              <w:t xml:space="preserve"> </w:t>
            </w:r>
            <w:r w:rsidR="00980C71" w:rsidRPr="00F67237">
              <w:rPr>
                <w:rFonts w:ascii="Nyala" w:hAnsi="Nyala" w:cs="Nyala"/>
                <w:i/>
                <w:sz w:val="20"/>
                <w:szCs w:val="20"/>
              </w:rPr>
              <w:t>ማን</w:t>
            </w:r>
            <w:r w:rsidR="00980C71" w:rsidRPr="00F67237">
              <w:rPr>
                <w:rFonts w:ascii="Arial" w:hAnsi="Arial" w:cs="Arial"/>
                <w:i/>
                <w:sz w:val="20"/>
                <w:szCs w:val="20"/>
              </w:rPr>
              <w:t xml:space="preserve"> </w:t>
            </w:r>
            <w:r w:rsidR="00980C71" w:rsidRPr="00F67237">
              <w:rPr>
                <w:rFonts w:ascii="Nyala" w:hAnsi="Nyala" w:cs="Nyala"/>
                <w:i/>
                <w:sz w:val="20"/>
                <w:szCs w:val="20"/>
              </w:rPr>
              <w:t>ይጠብቅልዎታል</w:t>
            </w:r>
            <w:r w:rsidR="00980C71" w:rsidRPr="00F67237">
              <w:rPr>
                <w:rFonts w:ascii="Arial" w:hAnsi="Arial" w:cs="Arial"/>
                <w:sz w:val="20"/>
                <w:szCs w:val="20"/>
              </w:rPr>
              <w:t xml:space="preserve">? </w:t>
            </w:r>
            <w:r w:rsidR="00980C71" w:rsidRPr="004E23AA">
              <w:rPr>
                <w:rFonts w:ascii="Arial" w:hAnsi="Arial" w:cs="Arial"/>
                <w:b/>
                <w:sz w:val="20"/>
                <w:szCs w:val="20"/>
              </w:rPr>
              <w:t>(</w:t>
            </w:r>
            <w:r w:rsidR="00980C71" w:rsidRPr="004E23AA">
              <w:rPr>
                <w:rFonts w:ascii="Nyala" w:hAnsi="Nyala" w:cs="Nyala"/>
                <w:b/>
                <w:i/>
                <w:sz w:val="20"/>
                <w:szCs w:val="20"/>
              </w:rPr>
              <w:t>ምርጫዎቹን</w:t>
            </w:r>
            <w:r w:rsidR="00980C71" w:rsidRPr="004E23AA">
              <w:rPr>
                <w:rFonts w:ascii="Arial" w:hAnsi="Arial" w:cs="Arial"/>
                <w:b/>
                <w:i/>
                <w:sz w:val="20"/>
                <w:szCs w:val="20"/>
              </w:rPr>
              <w:t xml:space="preserve"> </w:t>
            </w:r>
            <w:r w:rsidR="00980C71" w:rsidRPr="004E23AA">
              <w:rPr>
                <w:rFonts w:ascii="Nyala" w:hAnsi="Nyala" w:cs="Nyala"/>
                <w:b/>
                <w:i/>
                <w:sz w:val="20"/>
                <w:szCs w:val="20"/>
              </w:rPr>
              <w:t>አያንብቡላቸው</w:t>
            </w:r>
            <w:r w:rsidR="00980C71" w:rsidRPr="004E23AA">
              <w:rPr>
                <w:rFonts w:ascii="Arial" w:hAnsi="Arial" w:cs="Arial"/>
                <w:b/>
                <w:sz w:val="20"/>
                <w:szCs w:val="20"/>
              </w:rPr>
              <w:t>)</w:t>
            </w:r>
          </w:p>
          <w:p w14:paraId="4013072E" w14:textId="77777777" w:rsidR="004E23AA" w:rsidRPr="004E23AA" w:rsidRDefault="004E23AA" w:rsidP="003E1482">
            <w:pPr>
              <w:rPr>
                <w:rFonts w:ascii="Arial" w:hAnsi="Arial" w:cs="Arial"/>
                <w:b/>
                <w:sz w:val="20"/>
                <w:szCs w:val="20"/>
              </w:rPr>
            </w:pPr>
          </w:p>
          <w:p w14:paraId="022C13D1" w14:textId="77777777" w:rsidR="00695CC9" w:rsidRPr="00F67237" w:rsidRDefault="00695CC9" w:rsidP="00695CC9">
            <w:pPr>
              <w:rPr>
                <w:rFonts w:ascii="Arial" w:hAnsi="Arial" w:cs="Arial"/>
                <w:sz w:val="20"/>
                <w:szCs w:val="20"/>
              </w:rPr>
            </w:pPr>
            <w:r w:rsidRPr="00F67237">
              <w:rPr>
                <w:rFonts w:ascii="Arial" w:hAnsi="Arial" w:cs="Arial"/>
                <w:sz w:val="20"/>
                <w:szCs w:val="20"/>
              </w:rPr>
              <w:t xml:space="preserve">1 = They look after themselves (they are old enough)/ </w:t>
            </w:r>
            <w:r w:rsidRPr="00F67237">
              <w:rPr>
                <w:rFonts w:ascii="Nyala" w:hAnsi="Nyala" w:cs="Nyala"/>
                <w:sz w:val="20"/>
                <w:szCs w:val="20"/>
              </w:rPr>
              <w:t>አድገዋል</w:t>
            </w:r>
            <w:r w:rsidRPr="00F67237">
              <w:rPr>
                <w:rFonts w:ascii="Arial" w:hAnsi="Arial" w:cs="Arial"/>
                <w:sz w:val="20"/>
                <w:szCs w:val="20"/>
              </w:rPr>
              <w:t xml:space="preserve">/ </w:t>
            </w:r>
            <w:r w:rsidRPr="00F67237">
              <w:rPr>
                <w:rFonts w:ascii="Nyala" w:hAnsi="Nyala" w:cs="Nyala"/>
                <w:sz w:val="20"/>
                <w:szCs w:val="20"/>
              </w:rPr>
              <w:t>ጠባቂ</w:t>
            </w:r>
            <w:r w:rsidRPr="00F67237">
              <w:rPr>
                <w:rFonts w:ascii="Arial" w:hAnsi="Arial" w:cs="Arial"/>
                <w:sz w:val="20"/>
                <w:szCs w:val="20"/>
              </w:rPr>
              <w:t xml:space="preserve"> </w:t>
            </w:r>
            <w:r w:rsidRPr="00F67237">
              <w:rPr>
                <w:rFonts w:ascii="Nyala" w:hAnsi="Nyala" w:cs="Nyala"/>
                <w:sz w:val="20"/>
                <w:szCs w:val="20"/>
              </w:rPr>
              <w:t>አያስፈልጋቸውም</w:t>
            </w:r>
          </w:p>
          <w:p w14:paraId="7000F517" w14:textId="77777777" w:rsidR="00695CC9" w:rsidRPr="00F67237" w:rsidRDefault="00695CC9" w:rsidP="00695CC9">
            <w:pPr>
              <w:rPr>
                <w:rFonts w:ascii="Arial" w:hAnsi="Arial" w:cs="Arial"/>
                <w:sz w:val="20"/>
                <w:szCs w:val="20"/>
              </w:rPr>
            </w:pPr>
            <w:r w:rsidRPr="00F67237">
              <w:rPr>
                <w:rFonts w:ascii="Arial" w:hAnsi="Arial" w:cs="Arial"/>
                <w:sz w:val="20"/>
                <w:szCs w:val="20"/>
              </w:rPr>
              <w:t xml:space="preserve">2 = Elder siblings look after younger siblings/ </w:t>
            </w:r>
            <w:r w:rsidRPr="00F67237">
              <w:rPr>
                <w:rFonts w:ascii="Nyala" w:hAnsi="Nyala" w:cs="Nyala"/>
                <w:sz w:val="20"/>
                <w:szCs w:val="20"/>
              </w:rPr>
              <w:t>ታላላቆቹ</w:t>
            </w:r>
            <w:r w:rsidRPr="00F67237">
              <w:rPr>
                <w:rFonts w:ascii="Arial" w:hAnsi="Arial" w:cs="Arial"/>
                <w:sz w:val="20"/>
                <w:szCs w:val="20"/>
              </w:rPr>
              <w:t xml:space="preserve"> </w:t>
            </w:r>
            <w:r w:rsidRPr="00F67237">
              <w:rPr>
                <w:rFonts w:ascii="Nyala" w:hAnsi="Nyala" w:cs="Nyala"/>
                <w:sz w:val="20"/>
                <w:szCs w:val="20"/>
              </w:rPr>
              <w:t>ልጆች</w:t>
            </w:r>
            <w:r w:rsidRPr="00F67237">
              <w:rPr>
                <w:rFonts w:ascii="Arial" w:hAnsi="Arial" w:cs="Arial"/>
                <w:sz w:val="20"/>
                <w:szCs w:val="20"/>
              </w:rPr>
              <w:t xml:space="preserve"> </w:t>
            </w:r>
            <w:r w:rsidRPr="00F67237">
              <w:rPr>
                <w:rFonts w:ascii="Nyala" w:hAnsi="Nyala" w:cs="Nyala"/>
                <w:sz w:val="20"/>
                <w:szCs w:val="20"/>
              </w:rPr>
              <w:t>ትንንሾቹን</w:t>
            </w:r>
            <w:r w:rsidRPr="00F67237">
              <w:rPr>
                <w:rFonts w:ascii="Arial" w:hAnsi="Arial" w:cs="Arial"/>
                <w:sz w:val="20"/>
                <w:szCs w:val="20"/>
              </w:rPr>
              <w:t xml:space="preserve"> </w:t>
            </w:r>
            <w:r w:rsidRPr="00F67237">
              <w:rPr>
                <w:rFonts w:ascii="Nyala" w:hAnsi="Nyala" w:cs="Nyala"/>
                <w:sz w:val="20"/>
                <w:szCs w:val="20"/>
              </w:rPr>
              <w:t>ይጠብቃሉ</w:t>
            </w:r>
          </w:p>
          <w:p w14:paraId="6FC76E16" w14:textId="77777777" w:rsidR="00695CC9" w:rsidRPr="00F67237" w:rsidRDefault="00695CC9" w:rsidP="00695CC9">
            <w:pPr>
              <w:rPr>
                <w:rFonts w:ascii="Arial" w:hAnsi="Arial" w:cs="Arial"/>
                <w:sz w:val="20"/>
                <w:szCs w:val="20"/>
              </w:rPr>
            </w:pPr>
            <w:r w:rsidRPr="00F67237">
              <w:rPr>
                <w:rFonts w:ascii="Arial" w:hAnsi="Arial" w:cs="Arial"/>
                <w:sz w:val="20"/>
                <w:szCs w:val="20"/>
              </w:rPr>
              <w:t xml:space="preserve">3 = My spouse looks after them/ </w:t>
            </w:r>
            <w:r w:rsidRPr="00F67237">
              <w:rPr>
                <w:rFonts w:ascii="Nyala" w:hAnsi="Nyala" w:cs="Nyala"/>
                <w:sz w:val="20"/>
                <w:szCs w:val="20"/>
              </w:rPr>
              <w:t>ባለቤቴ</w:t>
            </w:r>
            <w:r w:rsidRPr="00F67237">
              <w:rPr>
                <w:rFonts w:ascii="Arial" w:hAnsi="Arial" w:cs="Arial"/>
                <w:sz w:val="20"/>
                <w:szCs w:val="20"/>
              </w:rPr>
              <w:t xml:space="preserve"> </w:t>
            </w:r>
            <w:r w:rsidRPr="00F67237">
              <w:rPr>
                <w:rFonts w:ascii="Nyala" w:hAnsi="Nyala" w:cs="Nyala"/>
                <w:sz w:val="20"/>
                <w:szCs w:val="20"/>
              </w:rPr>
              <w:t>ይጠብቃቸዋል</w:t>
            </w:r>
          </w:p>
          <w:p w14:paraId="50D74724" w14:textId="77777777" w:rsidR="00695CC9" w:rsidRPr="00F67237" w:rsidRDefault="00695CC9" w:rsidP="00695CC9">
            <w:pPr>
              <w:rPr>
                <w:rFonts w:ascii="Arial" w:hAnsi="Arial" w:cs="Arial"/>
                <w:sz w:val="20"/>
                <w:szCs w:val="20"/>
              </w:rPr>
            </w:pPr>
            <w:r w:rsidRPr="00F67237">
              <w:rPr>
                <w:rFonts w:ascii="Arial" w:hAnsi="Arial" w:cs="Arial"/>
                <w:sz w:val="20"/>
                <w:szCs w:val="20"/>
              </w:rPr>
              <w:t xml:space="preserve">4 = A relative or friend looks after them/ </w:t>
            </w:r>
            <w:r w:rsidRPr="00F67237">
              <w:rPr>
                <w:rFonts w:ascii="Nyala" w:hAnsi="Nyala" w:cs="Nyala"/>
                <w:sz w:val="20"/>
                <w:szCs w:val="20"/>
              </w:rPr>
              <w:t>ዘመድ</w:t>
            </w:r>
            <w:r w:rsidRPr="00F67237">
              <w:rPr>
                <w:rFonts w:ascii="Arial" w:hAnsi="Arial" w:cs="Arial"/>
                <w:sz w:val="20"/>
                <w:szCs w:val="20"/>
              </w:rPr>
              <w:t xml:space="preserve"> </w:t>
            </w:r>
            <w:r w:rsidRPr="00F67237">
              <w:rPr>
                <w:rFonts w:ascii="Nyala" w:hAnsi="Nyala" w:cs="Nyala"/>
                <w:sz w:val="20"/>
                <w:szCs w:val="20"/>
              </w:rPr>
              <w:t>ወይም</w:t>
            </w:r>
            <w:r w:rsidRPr="00F67237">
              <w:rPr>
                <w:rFonts w:ascii="Arial" w:hAnsi="Arial" w:cs="Arial"/>
                <w:sz w:val="20"/>
                <w:szCs w:val="20"/>
              </w:rPr>
              <w:t xml:space="preserve"> </w:t>
            </w:r>
            <w:r w:rsidRPr="00F67237">
              <w:rPr>
                <w:rFonts w:ascii="Nyala" w:hAnsi="Nyala" w:cs="Nyala"/>
                <w:sz w:val="20"/>
                <w:szCs w:val="20"/>
              </w:rPr>
              <w:t>ጓደኛ</w:t>
            </w:r>
            <w:r w:rsidRPr="00F67237">
              <w:rPr>
                <w:rFonts w:ascii="Arial" w:hAnsi="Arial" w:cs="Arial"/>
                <w:sz w:val="20"/>
                <w:szCs w:val="20"/>
              </w:rPr>
              <w:t xml:space="preserve"> </w:t>
            </w:r>
            <w:r w:rsidRPr="00F67237">
              <w:rPr>
                <w:rFonts w:ascii="Nyala" w:hAnsi="Nyala" w:cs="Nyala"/>
                <w:sz w:val="20"/>
                <w:szCs w:val="20"/>
              </w:rPr>
              <w:t>ይጠብቃቸዋል</w:t>
            </w:r>
          </w:p>
          <w:p w14:paraId="6DD1015F" w14:textId="77777777" w:rsidR="00695CC9" w:rsidRPr="00F67237" w:rsidRDefault="00695CC9" w:rsidP="00695CC9">
            <w:pPr>
              <w:rPr>
                <w:rFonts w:ascii="Arial" w:hAnsi="Arial" w:cs="Arial"/>
                <w:sz w:val="20"/>
                <w:szCs w:val="20"/>
              </w:rPr>
            </w:pPr>
            <w:r w:rsidRPr="00F67237">
              <w:rPr>
                <w:rFonts w:ascii="Arial" w:hAnsi="Arial" w:cs="Arial"/>
                <w:sz w:val="20"/>
                <w:szCs w:val="20"/>
              </w:rPr>
              <w:t xml:space="preserve">5 = A neighbor looks after them/ </w:t>
            </w:r>
            <w:r w:rsidRPr="00F67237">
              <w:rPr>
                <w:rFonts w:ascii="Nyala" w:hAnsi="Nyala" w:cs="Nyala"/>
                <w:sz w:val="20"/>
                <w:szCs w:val="20"/>
              </w:rPr>
              <w:t>ጎረቤት</w:t>
            </w:r>
            <w:r w:rsidRPr="00F67237">
              <w:rPr>
                <w:rFonts w:ascii="Arial" w:hAnsi="Arial" w:cs="Arial"/>
                <w:sz w:val="20"/>
                <w:szCs w:val="20"/>
              </w:rPr>
              <w:t xml:space="preserve"> </w:t>
            </w:r>
            <w:r w:rsidRPr="00F67237">
              <w:rPr>
                <w:rFonts w:ascii="Nyala" w:hAnsi="Nyala" w:cs="Nyala"/>
                <w:sz w:val="20"/>
                <w:szCs w:val="20"/>
              </w:rPr>
              <w:t>ይጠብቃቸዋል</w:t>
            </w:r>
          </w:p>
          <w:p w14:paraId="062E9CCA" w14:textId="77777777" w:rsidR="00695CC9" w:rsidRPr="00F67237" w:rsidRDefault="00695CC9" w:rsidP="00695CC9">
            <w:pPr>
              <w:rPr>
                <w:rFonts w:ascii="Arial" w:hAnsi="Arial" w:cs="Arial"/>
                <w:sz w:val="20"/>
                <w:szCs w:val="20"/>
              </w:rPr>
            </w:pPr>
            <w:r w:rsidRPr="00F67237">
              <w:rPr>
                <w:rFonts w:ascii="Arial" w:hAnsi="Arial" w:cs="Arial"/>
                <w:sz w:val="20"/>
                <w:szCs w:val="20"/>
              </w:rPr>
              <w:t>6 = The baby-sitter or live-in servant looks after them</w:t>
            </w:r>
            <w:r w:rsidRPr="00F67237">
              <w:rPr>
                <w:rFonts w:ascii="Arial" w:hAnsi="Arial" w:cs="Arial"/>
                <w:sz w:val="20"/>
                <w:szCs w:val="20"/>
              </w:rPr>
              <w:softHyphen/>
              <w:t xml:space="preserve">/ </w:t>
            </w:r>
            <w:r w:rsidRPr="00F67237">
              <w:rPr>
                <w:rFonts w:ascii="Nyala" w:hAnsi="Nyala" w:cs="Nyala"/>
                <w:sz w:val="20"/>
                <w:szCs w:val="20"/>
              </w:rPr>
              <w:t>ሞግዚቷ</w:t>
            </w:r>
            <w:r w:rsidRPr="00F67237">
              <w:rPr>
                <w:rFonts w:ascii="Arial" w:hAnsi="Arial" w:cs="Arial"/>
                <w:sz w:val="20"/>
                <w:szCs w:val="20"/>
              </w:rPr>
              <w:t xml:space="preserve"> </w:t>
            </w:r>
            <w:r w:rsidRPr="00F67237">
              <w:rPr>
                <w:rFonts w:ascii="Nyala" w:hAnsi="Nyala" w:cs="Nyala"/>
                <w:sz w:val="20"/>
                <w:szCs w:val="20"/>
              </w:rPr>
              <w:t>ወይም</w:t>
            </w:r>
            <w:r w:rsidRPr="00F67237">
              <w:rPr>
                <w:rFonts w:ascii="Arial" w:hAnsi="Arial" w:cs="Arial"/>
                <w:sz w:val="20"/>
                <w:szCs w:val="20"/>
              </w:rPr>
              <w:t xml:space="preserve"> </w:t>
            </w:r>
            <w:r w:rsidRPr="00F67237">
              <w:rPr>
                <w:rFonts w:ascii="Nyala" w:hAnsi="Nyala" w:cs="Nyala"/>
                <w:sz w:val="20"/>
                <w:szCs w:val="20"/>
              </w:rPr>
              <w:t>የቤት</w:t>
            </w:r>
            <w:r w:rsidRPr="00F67237">
              <w:rPr>
                <w:rFonts w:ascii="Arial" w:hAnsi="Arial" w:cs="Arial"/>
                <w:sz w:val="20"/>
                <w:szCs w:val="20"/>
              </w:rPr>
              <w:t xml:space="preserve"> </w:t>
            </w:r>
            <w:r w:rsidRPr="00F67237">
              <w:rPr>
                <w:rFonts w:ascii="Nyala" w:hAnsi="Nyala" w:cs="Nyala"/>
                <w:sz w:val="20"/>
                <w:szCs w:val="20"/>
              </w:rPr>
              <w:t>ሰራተኛዬ</w:t>
            </w:r>
            <w:r w:rsidRPr="00F67237">
              <w:rPr>
                <w:rFonts w:ascii="Arial" w:hAnsi="Arial" w:cs="Arial"/>
                <w:sz w:val="20"/>
                <w:szCs w:val="20"/>
              </w:rPr>
              <w:t xml:space="preserve"> </w:t>
            </w:r>
            <w:r w:rsidRPr="00F67237">
              <w:rPr>
                <w:rFonts w:ascii="Nyala" w:hAnsi="Nyala" w:cs="Nyala"/>
                <w:sz w:val="20"/>
                <w:szCs w:val="20"/>
              </w:rPr>
              <w:t>ትጠብቃቸዋለች</w:t>
            </w:r>
          </w:p>
          <w:p w14:paraId="4541ADDA" w14:textId="77777777" w:rsidR="00695CC9" w:rsidRPr="00F67237" w:rsidRDefault="00695CC9" w:rsidP="00695CC9">
            <w:pPr>
              <w:rPr>
                <w:rFonts w:ascii="Arial" w:hAnsi="Arial" w:cs="Arial"/>
                <w:sz w:val="20"/>
                <w:szCs w:val="20"/>
              </w:rPr>
            </w:pPr>
            <w:r w:rsidRPr="00F67237">
              <w:rPr>
                <w:rFonts w:ascii="Arial" w:hAnsi="Arial" w:cs="Arial"/>
                <w:sz w:val="20"/>
                <w:szCs w:val="20"/>
              </w:rPr>
              <w:t xml:space="preserve">7 = Put the baby in day care/ </w:t>
            </w:r>
            <w:r w:rsidRPr="00F67237">
              <w:rPr>
                <w:rFonts w:ascii="Nyala" w:hAnsi="Nyala" w:cs="Nyala"/>
                <w:sz w:val="20"/>
                <w:szCs w:val="20"/>
              </w:rPr>
              <w:t>ህፃናት</w:t>
            </w:r>
            <w:r w:rsidRPr="00F67237">
              <w:rPr>
                <w:rFonts w:ascii="Arial" w:hAnsi="Arial" w:cs="Arial"/>
                <w:sz w:val="20"/>
                <w:szCs w:val="20"/>
              </w:rPr>
              <w:t xml:space="preserve"> </w:t>
            </w:r>
            <w:r w:rsidRPr="00F67237">
              <w:rPr>
                <w:rFonts w:ascii="Nyala" w:hAnsi="Nyala" w:cs="Nyala"/>
                <w:sz w:val="20"/>
                <w:szCs w:val="20"/>
              </w:rPr>
              <w:t>ማቆያ</w:t>
            </w:r>
            <w:r w:rsidRPr="00F67237">
              <w:rPr>
                <w:rFonts w:ascii="Arial" w:hAnsi="Arial" w:cs="Arial"/>
                <w:sz w:val="20"/>
                <w:szCs w:val="20"/>
              </w:rPr>
              <w:t xml:space="preserve"> </w:t>
            </w:r>
            <w:r w:rsidRPr="00F67237">
              <w:rPr>
                <w:rFonts w:ascii="Nyala" w:hAnsi="Nyala" w:cs="Nyala"/>
                <w:sz w:val="20"/>
                <w:szCs w:val="20"/>
              </w:rPr>
              <w:t>አደርጋቸዋለሁ</w:t>
            </w:r>
          </w:p>
          <w:p w14:paraId="03B74E14" w14:textId="77777777" w:rsidR="00695CC9" w:rsidRPr="00F67237" w:rsidRDefault="00695CC9" w:rsidP="00695CC9">
            <w:pPr>
              <w:rPr>
                <w:rFonts w:ascii="Arial" w:hAnsi="Arial" w:cs="Arial"/>
                <w:sz w:val="20"/>
                <w:szCs w:val="20"/>
              </w:rPr>
            </w:pPr>
            <w:r w:rsidRPr="00F67237">
              <w:rPr>
                <w:rFonts w:ascii="Arial" w:hAnsi="Arial" w:cs="Arial"/>
                <w:sz w:val="20"/>
                <w:szCs w:val="20"/>
              </w:rPr>
              <w:t xml:space="preserve">8 = They stay with me in the business/ </w:t>
            </w:r>
            <w:r w:rsidRPr="00F67237">
              <w:rPr>
                <w:rFonts w:ascii="Nyala" w:hAnsi="Nyala" w:cs="Nyala"/>
                <w:sz w:val="20"/>
                <w:szCs w:val="20"/>
              </w:rPr>
              <w:t>ስራ</w:t>
            </w:r>
            <w:r w:rsidRPr="00F67237">
              <w:rPr>
                <w:rFonts w:ascii="Arial" w:hAnsi="Arial" w:cs="Arial"/>
                <w:sz w:val="20"/>
                <w:szCs w:val="20"/>
              </w:rPr>
              <w:t xml:space="preserve"> </w:t>
            </w:r>
            <w:r w:rsidRPr="00F67237">
              <w:rPr>
                <w:rFonts w:ascii="Nyala" w:hAnsi="Nyala" w:cs="Nyala"/>
                <w:sz w:val="20"/>
                <w:szCs w:val="20"/>
              </w:rPr>
              <w:t>ቦታ</w:t>
            </w:r>
            <w:r w:rsidRPr="00F67237">
              <w:rPr>
                <w:rFonts w:ascii="Arial" w:hAnsi="Arial" w:cs="Arial"/>
                <w:sz w:val="20"/>
                <w:szCs w:val="20"/>
              </w:rPr>
              <w:t xml:space="preserve"> </w:t>
            </w:r>
            <w:r w:rsidRPr="00F67237">
              <w:rPr>
                <w:rFonts w:ascii="Nyala" w:hAnsi="Nyala" w:cs="Nyala"/>
                <w:sz w:val="20"/>
                <w:szCs w:val="20"/>
              </w:rPr>
              <w:t>አብረውኝ</w:t>
            </w:r>
            <w:r w:rsidRPr="00F67237">
              <w:rPr>
                <w:rFonts w:ascii="Arial" w:hAnsi="Arial" w:cs="Arial"/>
                <w:sz w:val="20"/>
                <w:szCs w:val="20"/>
              </w:rPr>
              <w:t xml:space="preserve"> </w:t>
            </w:r>
            <w:r w:rsidRPr="00F67237">
              <w:rPr>
                <w:rFonts w:ascii="Nyala" w:hAnsi="Nyala" w:cs="Nyala"/>
                <w:sz w:val="20"/>
                <w:szCs w:val="20"/>
              </w:rPr>
              <w:t>ይሆናሉ</w:t>
            </w:r>
          </w:p>
          <w:p w14:paraId="2539875D" w14:textId="6E5D32D0" w:rsidR="00695CC9" w:rsidRPr="00F67237" w:rsidRDefault="00695CC9" w:rsidP="003E1482">
            <w:pPr>
              <w:rPr>
                <w:rFonts w:ascii="Arial" w:hAnsi="Arial" w:cs="Arial"/>
                <w:sz w:val="20"/>
                <w:szCs w:val="20"/>
              </w:rPr>
            </w:pPr>
            <w:r w:rsidRPr="00F67237">
              <w:rPr>
                <w:rFonts w:ascii="Arial" w:hAnsi="Arial" w:cs="Arial"/>
                <w:sz w:val="20"/>
                <w:szCs w:val="20"/>
              </w:rPr>
              <w:t xml:space="preserve">9 = Other/ </w:t>
            </w:r>
            <w:r w:rsidRPr="00F67237">
              <w:rPr>
                <w:rFonts w:ascii="Nyala" w:hAnsi="Nyala" w:cs="Nyala"/>
                <w:sz w:val="20"/>
                <w:szCs w:val="20"/>
              </w:rPr>
              <w:t>ሌላ</w:t>
            </w:r>
            <w:r w:rsidRPr="00F67237">
              <w:rPr>
                <w:rFonts w:ascii="Arial" w:hAnsi="Arial" w:cs="Arial"/>
                <w:sz w:val="20"/>
                <w:szCs w:val="20"/>
              </w:rPr>
              <w:t xml:space="preserve">: </w:t>
            </w:r>
            <w:r w:rsidRPr="00F67237">
              <w:rPr>
                <w:rFonts w:ascii="Arial" w:hAnsi="Arial" w:cs="Arial"/>
                <w:b/>
                <w:i/>
                <w:sz w:val="20"/>
                <w:szCs w:val="20"/>
              </w:rPr>
              <w:t xml:space="preserve">(please specify/ </w:t>
            </w:r>
            <w:r w:rsidRPr="00F67237">
              <w:rPr>
                <w:rFonts w:ascii="Nyala" w:hAnsi="Nyala" w:cs="Nyala"/>
                <w:b/>
                <w:i/>
                <w:sz w:val="20"/>
                <w:szCs w:val="20"/>
              </w:rPr>
              <w:t>እባክዎ</w:t>
            </w:r>
            <w:r w:rsidRPr="00F67237">
              <w:rPr>
                <w:rFonts w:ascii="Arial" w:hAnsi="Arial" w:cs="Arial"/>
                <w:b/>
                <w:i/>
                <w:sz w:val="20"/>
                <w:szCs w:val="20"/>
              </w:rPr>
              <w:t xml:space="preserve"> </w:t>
            </w:r>
            <w:r w:rsidRPr="00F67237">
              <w:rPr>
                <w:rFonts w:ascii="Nyala" w:hAnsi="Nyala" w:cs="Nyala"/>
                <w:b/>
                <w:i/>
                <w:sz w:val="20"/>
                <w:szCs w:val="20"/>
              </w:rPr>
              <w:t>ይግለጹ</w:t>
            </w:r>
            <w:r w:rsidRPr="00F67237">
              <w:rPr>
                <w:rFonts w:ascii="Arial" w:hAnsi="Arial" w:cs="Arial"/>
                <w:b/>
                <w:i/>
                <w:sz w:val="20"/>
                <w:szCs w:val="20"/>
              </w:rPr>
              <w:t xml:space="preserve">) </w:t>
            </w:r>
            <w:r w:rsidRPr="00F67237">
              <w:rPr>
                <w:rFonts w:ascii="Arial" w:hAnsi="Arial" w:cs="Arial"/>
                <w:sz w:val="20"/>
                <w:szCs w:val="20"/>
              </w:rPr>
              <w:t>________________</w:t>
            </w:r>
          </w:p>
        </w:tc>
      </w:tr>
      <w:tr w:rsidR="009A7828" w:rsidRPr="00F67237" w14:paraId="47ECBDFB" w14:textId="77777777" w:rsidTr="005F0E66">
        <w:trPr>
          <w:trHeight w:val="333"/>
        </w:trPr>
        <w:tc>
          <w:tcPr>
            <w:tcW w:w="810" w:type="dxa"/>
          </w:tcPr>
          <w:p w14:paraId="55F9B8EC" w14:textId="77777777" w:rsidR="009A7828" w:rsidRPr="00F67237" w:rsidRDefault="009A7828" w:rsidP="003E1482">
            <w:pPr>
              <w:rPr>
                <w:rFonts w:ascii="Arial" w:hAnsi="Arial" w:cs="Arial"/>
                <w:sz w:val="20"/>
                <w:szCs w:val="20"/>
              </w:rPr>
            </w:pPr>
            <w:r w:rsidRPr="00F67237">
              <w:rPr>
                <w:rFonts w:ascii="Arial" w:hAnsi="Arial" w:cs="Arial"/>
                <w:sz w:val="20"/>
                <w:szCs w:val="20"/>
              </w:rPr>
              <w:t>15</w:t>
            </w:r>
          </w:p>
        </w:tc>
        <w:tc>
          <w:tcPr>
            <w:tcW w:w="8635" w:type="dxa"/>
            <w:gridSpan w:val="2"/>
          </w:tcPr>
          <w:p w14:paraId="4DC3FBE0" w14:textId="26EF8537" w:rsidR="007C7239" w:rsidRPr="00F67237" w:rsidRDefault="009A7828" w:rsidP="003E1482">
            <w:pPr>
              <w:rPr>
                <w:rFonts w:ascii="Arial" w:hAnsi="Arial" w:cs="Arial"/>
                <w:b/>
                <w:i/>
                <w:sz w:val="20"/>
                <w:szCs w:val="20"/>
              </w:rPr>
            </w:pPr>
            <w:r w:rsidRPr="00F67237">
              <w:rPr>
                <w:rFonts w:ascii="Arial" w:hAnsi="Arial" w:cs="Arial"/>
                <w:sz w:val="20"/>
                <w:szCs w:val="20"/>
              </w:rPr>
              <w:t xml:space="preserve">Do you have siblings? </w:t>
            </w:r>
            <w:r w:rsidRPr="00F67237">
              <w:rPr>
                <w:rFonts w:ascii="Arial" w:hAnsi="Arial" w:cs="Arial"/>
                <w:b/>
                <w:i/>
                <w:sz w:val="20"/>
                <w:szCs w:val="20"/>
              </w:rPr>
              <w:t>(not necessarily in current household)</w:t>
            </w:r>
            <w:r w:rsidR="0050226F" w:rsidRPr="00F67237">
              <w:rPr>
                <w:rFonts w:ascii="Arial" w:hAnsi="Arial" w:cs="Arial"/>
                <w:sz w:val="20"/>
                <w:szCs w:val="20"/>
              </w:rPr>
              <w:t xml:space="preserve"> </w:t>
            </w:r>
            <w:r w:rsidR="0050226F" w:rsidRPr="00F67237">
              <w:rPr>
                <w:rFonts w:ascii="Nyala" w:hAnsi="Nyala" w:cs="Nyala"/>
                <w:sz w:val="20"/>
                <w:szCs w:val="20"/>
              </w:rPr>
              <w:t>ወንድም</w:t>
            </w:r>
            <w:r w:rsidR="0050226F" w:rsidRPr="00F67237">
              <w:rPr>
                <w:rFonts w:ascii="Arial" w:hAnsi="Arial" w:cs="Arial"/>
                <w:sz w:val="20"/>
                <w:szCs w:val="20"/>
              </w:rPr>
              <w:t xml:space="preserve">/ </w:t>
            </w:r>
            <w:r w:rsidR="0050226F" w:rsidRPr="00F67237">
              <w:rPr>
                <w:rFonts w:ascii="Nyala" w:hAnsi="Nyala" w:cs="Nyala"/>
                <w:sz w:val="20"/>
                <w:szCs w:val="20"/>
              </w:rPr>
              <w:t>እህት</w:t>
            </w:r>
            <w:r w:rsidR="0050226F" w:rsidRPr="00F67237">
              <w:rPr>
                <w:rFonts w:ascii="Arial" w:hAnsi="Arial" w:cs="Arial"/>
                <w:sz w:val="20"/>
                <w:szCs w:val="20"/>
              </w:rPr>
              <w:t xml:space="preserve"> </w:t>
            </w:r>
            <w:r w:rsidR="0050226F" w:rsidRPr="00F67237">
              <w:rPr>
                <w:rFonts w:ascii="Nyala" w:hAnsi="Nyala" w:cs="Nyala"/>
                <w:sz w:val="20"/>
                <w:szCs w:val="20"/>
              </w:rPr>
              <w:t>አሎት</w:t>
            </w:r>
            <w:r w:rsidR="0050226F" w:rsidRPr="00F67237">
              <w:rPr>
                <w:rFonts w:ascii="Arial" w:hAnsi="Arial" w:cs="Arial"/>
                <w:sz w:val="20"/>
                <w:szCs w:val="20"/>
              </w:rPr>
              <w:t>?</w:t>
            </w:r>
            <w:r w:rsidR="0050226F" w:rsidRPr="00F67237">
              <w:rPr>
                <w:rFonts w:ascii="Nyala" w:hAnsi="Nyala" w:cs="Nyala"/>
                <w:b/>
                <w:i/>
                <w:sz w:val="20"/>
                <w:szCs w:val="20"/>
              </w:rPr>
              <w:t>አሁን</w:t>
            </w:r>
            <w:r w:rsidR="0050226F" w:rsidRPr="00F67237">
              <w:rPr>
                <w:rFonts w:ascii="Arial" w:hAnsi="Arial" w:cs="Arial"/>
                <w:b/>
                <w:i/>
                <w:sz w:val="20"/>
                <w:szCs w:val="20"/>
              </w:rPr>
              <w:t xml:space="preserve"> </w:t>
            </w:r>
            <w:r w:rsidR="0050226F" w:rsidRPr="00F67237">
              <w:rPr>
                <w:rFonts w:ascii="Nyala" w:hAnsi="Nyala" w:cs="Nyala"/>
                <w:b/>
                <w:i/>
                <w:sz w:val="20"/>
                <w:szCs w:val="20"/>
              </w:rPr>
              <w:t>አብረው</w:t>
            </w:r>
            <w:r w:rsidR="0050226F" w:rsidRPr="00F67237">
              <w:rPr>
                <w:rFonts w:ascii="Arial" w:hAnsi="Arial" w:cs="Arial"/>
                <w:b/>
                <w:i/>
                <w:sz w:val="20"/>
                <w:szCs w:val="20"/>
              </w:rPr>
              <w:t xml:space="preserve"> </w:t>
            </w:r>
            <w:r w:rsidR="0050226F" w:rsidRPr="00F67237">
              <w:rPr>
                <w:rFonts w:ascii="Nyala" w:hAnsi="Nyala" w:cs="Nyala"/>
                <w:b/>
                <w:i/>
                <w:sz w:val="20"/>
                <w:szCs w:val="20"/>
              </w:rPr>
              <w:t>ባይኖሩም</w:t>
            </w:r>
            <w:r w:rsidR="0050226F" w:rsidRPr="00F67237">
              <w:rPr>
                <w:rFonts w:ascii="Arial" w:hAnsi="Arial" w:cs="Arial"/>
                <w:b/>
                <w:i/>
                <w:sz w:val="20"/>
                <w:szCs w:val="20"/>
              </w:rPr>
              <w:t xml:space="preserve"> </w:t>
            </w:r>
            <w:r w:rsidR="0050226F" w:rsidRPr="00F67237">
              <w:rPr>
                <w:rFonts w:ascii="Nyala" w:hAnsi="Nyala" w:cs="Nyala"/>
                <w:b/>
                <w:i/>
                <w:sz w:val="20"/>
                <w:szCs w:val="20"/>
              </w:rPr>
              <w:t>እንኳን</w:t>
            </w:r>
            <w:r w:rsidR="00FB259A" w:rsidRPr="00F67237">
              <w:rPr>
                <w:rFonts w:ascii="Arial" w:hAnsi="Arial" w:cs="Arial"/>
                <w:b/>
                <w:i/>
                <w:sz w:val="20"/>
                <w:szCs w:val="20"/>
              </w:rPr>
              <w:t xml:space="preserve"> </w:t>
            </w:r>
            <w:r w:rsidR="007C7239" w:rsidRPr="00F67237">
              <w:rPr>
                <w:rFonts w:ascii="Arial" w:hAnsi="Arial" w:cs="Arial"/>
                <w:b/>
                <w:i/>
                <w:sz w:val="20"/>
                <w:szCs w:val="20"/>
              </w:rPr>
              <w:t>)</w:t>
            </w:r>
          </w:p>
          <w:p w14:paraId="4A94C23F" w14:textId="72A2975D" w:rsidR="007C7239" w:rsidRPr="00F67237" w:rsidRDefault="007C7239" w:rsidP="003E1482">
            <w:pPr>
              <w:rPr>
                <w:rFonts w:ascii="Arial" w:hAnsi="Arial" w:cs="Arial"/>
                <w:sz w:val="20"/>
                <w:szCs w:val="20"/>
              </w:rPr>
            </w:pPr>
            <w:r w:rsidRPr="00F67237">
              <w:rPr>
                <w:rFonts w:ascii="Arial" w:hAnsi="Arial" w:cs="Arial"/>
                <w:sz w:val="20"/>
                <w:szCs w:val="20"/>
              </w:rPr>
              <w:t xml:space="preserve">1 = Yes/ </w:t>
            </w:r>
            <w:r w:rsidRPr="00F67237">
              <w:rPr>
                <w:rFonts w:ascii="Nyala" w:hAnsi="Nyala" w:cs="Nyala"/>
                <w:sz w:val="20"/>
                <w:szCs w:val="20"/>
              </w:rPr>
              <w:t>አዎን</w:t>
            </w:r>
            <w:r w:rsidRPr="00F67237">
              <w:rPr>
                <w:rFonts w:ascii="Arial" w:hAnsi="Arial" w:cs="Arial"/>
                <w:sz w:val="20"/>
                <w:szCs w:val="20"/>
              </w:rPr>
              <w:br/>
              <w:t xml:space="preserve">2 = No/ </w:t>
            </w:r>
            <w:r w:rsidRPr="00F67237">
              <w:rPr>
                <w:rFonts w:ascii="Nyala" w:hAnsi="Nyala" w:cs="Nyala"/>
                <w:sz w:val="20"/>
                <w:szCs w:val="20"/>
              </w:rPr>
              <w:t>የለኝም</w:t>
            </w:r>
            <w:r w:rsidRPr="00F67237">
              <w:rPr>
                <w:rFonts w:ascii="Arial" w:hAnsi="Arial" w:cs="Arial"/>
                <w:sz w:val="20"/>
                <w:szCs w:val="20"/>
              </w:rPr>
              <w:t xml:space="preserve"> </w:t>
            </w:r>
            <w:r w:rsidRPr="00F67237">
              <w:rPr>
                <w:rFonts w:ascii="Arial" w:hAnsi="Arial" w:cs="Arial"/>
                <w:b/>
                <w:i/>
                <w:sz w:val="20"/>
                <w:szCs w:val="20"/>
              </w:rPr>
              <w:t xml:space="preserve">(Go directly to question 18/ </w:t>
            </w:r>
            <w:r w:rsidRPr="00F67237">
              <w:rPr>
                <w:rFonts w:ascii="Nyala" w:hAnsi="Nyala" w:cs="Nyala"/>
                <w:b/>
                <w:i/>
                <w:sz w:val="20"/>
                <w:szCs w:val="20"/>
              </w:rPr>
              <w:t>ወደ</w:t>
            </w:r>
            <w:r w:rsidRPr="00F67237">
              <w:rPr>
                <w:rFonts w:ascii="Arial" w:hAnsi="Arial" w:cs="Arial"/>
                <w:b/>
                <w:i/>
                <w:sz w:val="20"/>
                <w:szCs w:val="20"/>
              </w:rPr>
              <w:t xml:space="preserve"> </w:t>
            </w:r>
            <w:r w:rsidRPr="00F67237">
              <w:rPr>
                <w:rFonts w:ascii="Nyala" w:hAnsi="Nyala" w:cs="Nyala"/>
                <w:b/>
                <w:i/>
                <w:sz w:val="20"/>
                <w:szCs w:val="20"/>
              </w:rPr>
              <w:t>ጥያቄ</w:t>
            </w:r>
            <w:r w:rsidRPr="00F67237">
              <w:rPr>
                <w:rFonts w:ascii="Arial" w:hAnsi="Arial" w:cs="Arial"/>
                <w:b/>
                <w:i/>
                <w:sz w:val="20"/>
                <w:szCs w:val="20"/>
              </w:rPr>
              <w:t xml:space="preserve"> </w:t>
            </w:r>
            <w:r w:rsidRPr="00F67237">
              <w:rPr>
                <w:rFonts w:ascii="Nyala" w:hAnsi="Nyala" w:cs="Nyala"/>
                <w:b/>
                <w:i/>
                <w:sz w:val="20"/>
                <w:szCs w:val="20"/>
              </w:rPr>
              <w:t>ቁጥር</w:t>
            </w:r>
            <w:r w:rsidRPr="00F67237">
              <w:rPr>
                <w:rFonts w:ascii="Arial" w:hAnsi="Arial" w:cs="Arial"/>
                <w:b/>
                <w:i/>
                <w:sz w:val="20"/>
                <w:szCs w:val="20"/>
              </w:rPr>
              <w:t xml:space="preserve"> 18 </w:t>
            </w:r>
            <w:r w:rsidRPr="00F67237">
              <w:rPr>
                <w:rFonts w:ascii="Nyala" w:hAnsi="Nyala" w:cs="Nyala"/>
                <w:b/>
                <w:i/>
                <w:sz w:val="20"/>
                <w:szCs w:val="20"/>
              </w:rPr>
              <w:t>ይለፉ</w:t>
            </w:r>
            <w:r w:rsidRPr="00F67237">
              <w:rPr>
                <w:rFonts w:ascii="Arial" w:hAnsi="Arial" w:cs="Arial"/>
                <w:b/>
                <w:i/>
                <w:sz w:val="20"/>
                <w:szCs w:val="20"/>
              </w:rPr>
              <w:t>)</w:t>
            </w:r>
          </w:p>
        </w:tc>
      </w:tr>
      <w:tr w:rsidR="009A7828" w:rsidRPr="00F67237" w14:paraId="2B7C0957" w14:textId="77777777" w:rsidTr="005F0E66">
        <w:trPr>
          <w:trHeight w:val="333"/>
        </w:trPr>
        <w:tc>
          <w:tcPr>
            <w:tcW w:w="810" w:type="dxa"/>
          </w:tcPr>
          <w:p w14:paraId="604130E1" w14:textId="77777777" w:rsidR="009A7828" w:rsidRPr="00F67237" w:rsidRDefault="009A7828" w:rsidP="003E1482">
            <w:pPr>
              <w:rPr>
                <w:rFonts w:ascii="Arial" w:hAnsi="Arial" w:cs="Arial"/>
                <w:sz w:val="20"/>
                <w:szCs w:val="20"/>
              </w:rPr>
            </w:pPr>
            <w:r w:rsidRPr="00F67237">
              <w:rPr>
                <w:rFonts w:ascii="Arial" w:hAnsi="Arial" w:cs="Arial"/>
                <w:sz w:val="20"/>
                <w:szCs w:val="20"/>
              </w:rPr>
              <w:t>16</w:t>
            </w:r>
          </w:p>
        </w:tc>
        <w:tc>
          <w:tcPr>
            <w:tcW w:w="8635" w:type="dxa"/>
            <w:gridSpan w:val="2"/>
          </w:tcPr>
          <w:p w14:paraId="3FFD1AC1" w14:textId="610988A2" w:rsidR="009A7828" w:rsidRPr="00F67237" w:rsidRDefault="009A7828" w:rsidP="003E1482">
            <w:pPr>
              <w:rPr>
                <w:rFonts w:ascii="Arial" w:hAnsi="Arial" w:cs="Arial"/>
                <w:sz w:val="20"/>
                <w:szCs w:val="20"/>
              </w:rPr>
            </w:pPr>
            <w:r w:rsidRPr="00F67237">
              <w:rPr>
                <w:rFonts w:ascii="Arial" w:hAnsi="Arial" w:cs="Arial"/>
                <w:sz w:val="20"/>
                <w:szCs w:val="20"/>
              </w:rPr>
              <w:t>a. How many siblings do you have?</w:t>
            </w:r>
            <w:r w:rsidR="00271C4A" w:rsidRPr="00F67237">
              <w:rPr>
                <w:rFonts w:ascii="Arial" w:hAnsi="Arial" w:cs="Arial"/>
                <w:sz w:val="20"/>
                <w:szCs w:val="20"/>
              </w:rPr>
              <w:t xml:space="preserve"> </w:t>
            </w:r>
            <w:r w:rsidR="00271C4A" w:rsidRPr="00F67237">
              <w:rPr>
                <w:rFonts w:ascii="Nyala" w:hAnsi="Nyala" w:cs="Nyala"/>
                <w:sz w:val="20"/>
                <w:szCs w:val="20"/>
              </w:rPr>
              <w:t>ስንት</w:t>
            </w:r>
            <w:r w:rsidR="00271C4A" w:rsidRPr="00F67237">
              <w:rPr>
                <w:rFonts w:ascii="Arial" w:hAnsi="Arial" w:cs="Arial"/>
                <w:sz w:val="20"/>
                <w:szCs w:val="20"/>
              </w:rPr>
              <w:t xml:space="preserve"> </w:t>
            </w:r>
            <w:r w:rsidR="00271C4A" w:rsidRPr="00F67237">
              <w:rPr>
                <w:rFonts w:ascii="Nyala" w:hAnsi="Nyala" w:cs="Nyala"/>
                <w:sz w:val="20"/>
                <w:szCs w:val="20"/>
              </w:rPr>
              <w:t>ወንድም</w:t>
            </w:r>
            <w:r w:rsidR="00271C4A" w:rsidRPr="00F67237">
              <w:rPr>
                <w:rFonts w:ascii="Arial" w:hAnsi="Arial" w:cs="Arial"/>
                <w:sz w:val="20"/>
                <w:szCs w:val="20"/>
              </w:rPr>
              <w:t xml:space="preserve">/ </w:t>
            </w:r>
            <w:r w:rsidR="00271C4A" w:rsidRPr="00F67237">
              <w:rPr>
                <w:rFonts w:ascii="Nyala" w:hAnsi="Nyala" w:cs="Nyala"/>
                <w:sz w:val="20"/>
                <w:szCs w:val="20"/>
              </w:rPr>
              <w:t>እህት</w:t>
            </w:r>
            <w:r w:rsidR="00271C4A" w:rsidRPr="00F67237">
              <w:rPr>
                <w:rFonts w:ascii="Arial" w:hAnsi="Arial" w:cs="Arial"/>
                <w:sz w:val="20"/>
                <w:szCs w:val="20"/>
              </w:rPr>
              <w:t xml:space="preserve"> </w:t>
            </w:r>
            <w:r w:rsidR="00271C4A" w:rsidRPr="00F67237">
              <w:rPr>
                <w:rFonts w:ascii="Nyala" w:hAnsi="Nyala" w:cs="Nyala"/>
                <w:sz w:val="20"/>
                <w:szCs w:val="20"/>
              </w:rPr>
              <w:t>አሎት</w:t>
            </w:r>
            <w:r w:rsidR="00271C4A" w:rsidRPr="00F67237">
              <w:rPr>
                <w:rFonts w:ascii="Arial" w:hAnsi="Arial" w:cs="Arial"/>
                <w:sz w:val="20"/>
                <w:szCs w:val="20"/>
              </w:rPr>
              <w:t>?</w:t>
            </w:r>
          </w:p>
          <w:p w14:paraId="6BF830FB" w14:textId="42677F79" w:rsidR="009A7828" w:rsidRPr="00F67237" w:rsidRDefault="009A7828" w:rsidP="003E1482">
            <w:pPr>
              <w:rPr>
                <w:rFonts w:ascii="Arial" w:hAnsi="Arial" w:cs="Arial"/>
                <w:sz w:val="20"/>
                <w:szCs w:val="20"/>
              </w:rPr>
            </w:pPr>
            <w:r w:rsidRPr="00F67237">
              <w:rPr>
                <w:rFonts w:ascii="Arial" w:hAnsi="Arial" w:cs="Arial"/>
                <w:sz w:val="20"/>
                <w:szCs w:val="20"/>
              </w:rPr>
              <w:t>b. How many brothers do you have?</w:t>
            </w:r>
            <w:r w:rsidR="00172440" w:rsidRPr="00F67237">
              <w:rPr>
                <w:rFonts w:ascii="Arial" w:hAnsi="Arial" w:cs="Arial"/>
                <w:sz w:val="20"/>
                <w:szCs w:val="20"/>
              </w:rPr>
              <w:t xml:space="preserve"> </w:t>
            </w:r>
            <w:r w:rsidR="00172440" w:rsidRPr="00F67237">
              <w:rPr>
                <w:rFonts w:ascii="Nyala" w:hAnsi="Nyala" w:cs="Nyala"/>
                <w:sz w:val="20"/>
                <w:szCs w:val="20"/>
              </w:rPr>
              <w:t>ስንት</w:t>
            </w:r>
            <w:r w:rsidR="00172440" w:rsidRPr="00F67237">
              <w:rPr>
                <w:rFonts w:ascii="Arial" w:hAnsi="Arial" w:cs="Arial"/>
                <w:sz w:val="20"/>
                <w:szCs w:val="20"/>
              </w:rPr>
              <w:t xml:space="preserve"> </w:t>
            </w:r>
            <w:r w:rsidR="00172440" w:rsidRPr="00F67237">
              <w:rPr>
                <w:rFonts w:ascii="Nyala" w:hAnsi="Nyala" w:cs="Nyala"/>
                <w:sz w:val="20"/>
                <w:szCs w:val="20"/>
              </w:rPr>
              <w:t>ወንድሞች</w:t>
            </w:r>
            <w:r w:rsidR="00172440" w:rsidRPr="00F67237">
              <w:rPr>
                <w:rFonts w:ascii="Arial" w:hAnsi="Arial" w:cs="Arial"/>
                <w:sz w:val="20"/>
                <w:szCs w:val="20"/>
              </w:rPr>
              <w:t xml:space="preserve"> </w:t>
            </w:r>
            <w:r w:rsidR="00172440" w:rsidRPr="00F67237">
              <w:rPr>
                <w:rFonts w:ascii="Nyala" w:hAnsi="Nyala" w:cs="Nyala"/>
                <w:sz w:val="20"/>
                <w:szCs w:val="20"/>
              </w:rPr>
              <w:t>አሎት</w:t>
            </w:r>
            <w:r w:rsidR="00172440" w:rsidRPr="00F67237">
              <w:rPr>
                <w:rFonts w:ascii="Arial" w:hAnsi="Arial" w:cs="Arial"/>
                <w:sz w:val="20"/>
                <w:szCs w:val="20"/>
              </w:rPr>
              <w:t>?</w:t>
            </w:r>
          </w:p>
        </w:tc>
      </w:tr>
      <w:tr w:rsidR="009A7828" w:rsidRPr="00F67237" w14:paraId="02D5557B" w14:textId="77777777" w:rsidTr="005F0E66">
        <w:trPr>
          <w:trHeight w:val="333"/>
        </w:trPr>
        <w:tc>
          <w:tcPr>
            <w:tcW w:w="810" w:type="dxa"/>
          </w:tcPr>
          <w:p w14:paraId="507F27B2" w14:textId="77777777" w:rsidR="009A7828" w:rsidRPr="00F67237" w:rsidRDefault="009A7828" w:rsidP="003E1482">
            <w:pPr>
              <w:rPr>
                <w:rFonts w:ascii="Arial" w:hAnsi="Arial" w:cs="Arial"/>
                <w:sz w:val="20"/>
                <w:szCs w:val="20"/>
              </w:rPr>
            </w:pPr>
            <w:r w:rsidRPr="00F67237">
              <w:rPr>
                <w:rFonts w:ascii="Arial" w:hAnsi="Arial" w:cs="Arial"/>
                <w:sz w:val="20"/>
                <w:szCs w:val="20"/>
              </w:rPr>
              <w:t>17</w:t>
            </w:r>
          </w:p>
        </w:tc>
        <w:tc>
          <w:tcPr>
            <w:tcW w:w="8635" w:type="dxa"/>
            <w:gridSpan w:val="2"/>
          </w:tcPr>
          <w:p w14:paraId="3922B061" w14:textId="2269AEBC" w:rsidR="009A7828" w:rsidRPr="00F67237" w:rsidRDefault="009A7828" w:rsidP="003E1482">
            <w:pPr>
              <w:rPr>
                <w:rFonts w:ascii="Arial" w:hAnsi="Arial" w:cs="Arial"/>
                <w:sz w:val="20"/>
                <w:szCs w:val="20"/>
              </w:rPr>
            </w:pPr>
            <w:r w:rsidRPr="00F67237">
              <w:rPr>
                <w:rFonts w:ascii="Arial" w:hAnsi="Arial" w:cs="Arial"/>
                <w:sz w:val="20"/>
                <w:szCs w:val="20"/>
              </w:rPr>
              <w:t xml:space="preserve">What was your position in the family? </w:t>
            </w:r>
            <w:r w:rsidR="00172440" w:rsidRPr="00F67237">
              <w:rPr>
                <w:rFonts w:ascii="Arial" w:hAnsi="Arial" w:cs="Arial"/>
                <w:sz w:val="20"/>
                <w:szCs w:val="20"/>
              </w:rPr>
              <w:t xml:space="preserve">/ </w:t>
            </w:r>
            <w:r w:rsidR="00172440" w:rsidRPr="00F67237">
              <w:rPr>
                <w:rFonts w:ascii="Nyala" w:hAnsi="Nyala" w:cs="Nyala"/>
                <w:sz w:val="20"/>
                <w:szCs w:val="20"/>
              </w:rPr>
              <w:t>ለቤተሰብዎ</w:t>
            </w:r>
            <w:r w:rsidR="00172440" w:rsidRPr="00F67237">
              <w:rPr>
                <w:rFonts w:ascii="Arial" w:hAnsi="Arial" w:cs="Arial"/>
                <w:sz w:val="20"/>
                <w:szCs w:val="20"/>
              </w:rPr>
              <w:t xml:space="preserve"> </w:t>
            </w:r>
            <w:r w:rsidR="00172440" w:rsidRPr="00F67237">
              <w:rPr>
                <w:rFonts w:ascii="Nyala" w:hAnsi="Nyala" w:cs="Nyala"/>
                <w:sz w:val="20"/>
                <w:szCs w:val="20"/>
              </w:rPr>
              <w:t>ስንተኛ</w:t>
            </w:r>
            <w:r w:rsidR="00172440" w:rsidRPr="00F67237">
              <w:rPr>
                <w:rFonts w:ascii="Arial" w:hAnsi="Arial" w:cs="Arial"/>
                <w:sz w:val="20"/>
                <w:szCs w:val="20"/>
              </w:rPr>
              <w:t xml:space="preserve"> </w:t>
            </w:r>
            <w:r w:rsidR="00172440" w:rsidRPr="00F67237">
              <w:rPr>
                <w:rFonts w:ascii="Nyala" w:hAnsi="Nyala" w:cs="Nyala"/>
                <w:sz w:val="20"/>
                <w:szCs w:val="20"/>
              </w:rPr>
              <w:t>ልጅ</w:t>
            </w:r>
            <w:r w:rsidR="00172440" w:rsidRPr="00F67237">
              <w:rPr>
                <w:rFonts w:ascii="Arial" w:hAnsi="Arial" w:cs="Arial"/>
                <w:sz w:val="20"/>
                <w:szCs w:val="20"/>
              </w:rPr>
              <w:t xml:space="preserve"> </w:t>
            </w:r>
            <w:r w:rsidR="00172440" w:rsidRPr="00F67237">
              <w:rPr>
                <w:rFonts w:ascii="Nyala" w:hAnsi="Nyala" w:cs="Nyala"/>
                <w:sz w:val="20"/>
                <w:szCs w:val="20"/>
              </w:rPr>
              <w:t>ኖት</w:t>
            </w:r>
            <w:r w:rsidR="00172440" w:rsidRPr="00F67237">
              <w:rPr>
                <w:rFonts w:ascii="Arial" w:hAnsi="Arial" w:cs="Arial"/>
                <w:sz w:val="20"/>
                <w:szCs w:val="20"/>
              </w:rPr>
              <w:t>?</w:t>
            </w:r>
            <w:r w:rsidR="00172440" w:rsidRPr="00F67237">
              <w:rPr>
                <w:rFonts w:ascii="Arial" w:hAnsi="Arial" w:cs="Arial"/>
                <w:b/>
                <w:i/>
                <w:sz w:val="20"/>
                <w:szCs w:val="20"/>
              </w:rPr>
              <w:t xml:space="preserve"> </w:t>
            </w:r>
            <w:r w:rsidRPr="00F67237">
              <w:rPr>
                <w:rFonts w:ascii="Arial" w:hAnsi="Arial" w:cs="Arial"/>
                <w:b/>
                <w:i/>
                <w:sz w:val="20"/>
                <w:szCs w:val="20"/>
              </w:rPr>
              <w:t>(For example, if third oldest, write “3”)</w:t>
            </w:r>
            <w:r w:rsidR="00627F70" w:rsidRPr="00F67237">
              <w:rPr>
                <w:rFonts w:ascii="Arial" w:hAnsi="Arial" w:cs="Arial"/>
                <w:b/>
                <w:i/>
                <w:sz w:val="20"/>
                <w:szCs w:val="20"/>
              </w:rPr>
              <w:t xml:space="preserve"> </w:t>
            </w:r>
            <w:r w:rsidR="00627F70" w:rsidRPr="00F67237">
              <w:rPr>
                <w:rFonts w:ascii="Nyala" w:hAnsi="Nyala" w:cs="Nyala"/>
                <w:b/>
                <w:i/>
                <w:sz w:val="20"/>
                <w:szCs w:val="20"/>
              </w:rPr>
              <w:t>ለምሳሌ</w:t>
            </w:r>
            <w:r w:rsidR="00627F70" w:rsidRPr="00F67237">
              <w:rPr>
                <w:rFonts w:ascii="Arial" w:hAnsi="Arial" w:cs="Arial"/>
                <w:b/>
                <w:i/>
                <w:sz w:val="20"/>
                <w:szCs w:val="20"/>
              </w:rPr>
              <w:t xml:space="preserve"> </w:t>
            </w:r>
            <w:r w:rsidR="00627F70" w:rsidRPr="00F67237">
              <w:rPr>
                <w:rFonts w:ascii="Nyala" w:hAnsi="Nyala" w:cs="Nyala"/>
                <w:b/>
                <w:i/>
                <w:sz w:val="20"/>
                <w:szCs w:val="20"/>
              </w:rPr>
              <w:t>ሶስተኛ</w:t>
            </w:r>
            <w:r w:rsidR="00627F70" w:rsidRPr="00F67237">
              <w:rPr>
                <w:rFonts w:ascii="Arial" w:hAnsi="Arial" w:cs="Arial"/>
                <w:b/>
                <w:i/>
                <w:sz w:val="20"/>
                <w:szCs w:val="20"/>
              </w:rPr>
              <w:t xml:space="preserve"> </w:t>
            </w:r>
            <w:r w:rsidR="00627F70" w:rsidRPr="00F67237">
              <w:rPr>
                <w:rFonts w:ascii="Nyala" w:hAnsi="Nyala" w:cs="Nyala"/>
                <w:b/>
                <w:i/>
                <w:sz w:val="20"/>
                <w:szCs w:val="20"/>
              </w:rPr>
              <w:t>ከሆኑ</w:t>
            </w:r>
            <w:r w:rsidR="00627F70" w:rsidRPr="00F67237">
              <w:rPr>
                <w:rFonts w:ascii="Arial" w:hAnsi="Arial" w:cs="Arial"/>
                <w:b/>
                <w:i/>
                <w:sz w:val="20"/>
                <w:szCs w:val="20"/>
              </w:rPr>
              <w:t xml:space="preserve">  “3”</w:t>
            </w:r>
            <w:r w:rsidR="00627F70" w:rsidRPr="00F67237">
              <w:rPr>
                <w:rFonts w:ascii="Nyala" w:hAnsi="Nyala" w:cs="Nyala"/>
                <w:b/>
                <w:i/>
                <w:sz w:val="20"/>
                <w:szCs w:val="20"/>
              </w:rPr>
              <w:t>ን</w:t>
            </w:r>
            <w:r w:rsidR="00627F70" w:rsidRPr="00F67237">
              <w:rPr>
                <w:rFonts w:ascii="Arial" w:hAnsi="Arial" w:cs="Arial"/>
                <w:b/>
                <w:i/>
                <w:sz w:val="20"/>
                <w:szCs w:val="20"/>
              </w:rPr>
              <w:t xml:space="preserve"> </w:t>
            </w:r>
            <w:r w:rsidR="00627F70" w:rsidRPr="00F67237">
              <w:rPr>
                <w:rFonts w:ascii="Nyala" w:hAnsi="Nyala" w:cs="Nyala"/>
                <w:b/>
                <w:i/>
                <w:sz w:val="20"/>
                <w:szCs w:val="20"/>
              </w:rPr>
              <w:t>ይጻፉ</w:t>
            </w:r>
            <w:r w:rsidR="00627F70" w:rsidRPr="00F67237">
              <w:rPr>
                <w:rFonts w:ascii="Arial" w:hAnsi="Arial" w:cs="Arial"/>
                <w:b/>
                <w:i/>
                <w:sz w:val="20"/>
                <w:szCs w:val="20"/>
              </w:rPr>
              <w:t>)</w:t>
            </w:r>
          </w:p>
        </w:tc>
      </w:tr>
      <w:tr w:rsidR="009A7828" w:rsidRPr="00F67237" w14:paraId="1316EFB2" w14:textId="77777777" w:rsidTr="005F0E66">
        <w:trPr>
          <w:trHeight w:val="333"/>
        </w:trPr>
        <w:tc>
          <w:tcPr>
            <w:tcW w:w="810" w:type="dxa"/>
          </w:tcPr>
          <w:p w14:paraId="4D3CF3CC" w14:textId="77777777" w:rsidR="009A7828" w:rsidRPr="00F67237" w:rsidRDefault="009A7828" w:rsidP="003E1482">
            <w:pPr>
              <w:rPr>
                <w:rFonts w:ascii="Arial" w:hAnsi="Arial" w:cs="Arial"/>
                <w:sz w:val="20"/>
                <w:szCs w:val="20"/>
              </w:rPr>
            </w:pPr>
            <w:r w:rsidRPr="00F67237">
              <w:rPr>
                <w:rFonts w:ascii="Arial" w:hAnsi="Arial" w:cs="Arial"/>
                <w:sz w:val="20"/>
                <w:szCs w:val="20"/>
              </w:rPr>
              <w:t>18</w:t>
            </w:r>
          </w:p>
        </w:tc>
        <w:tc>
          <w:tcPr>
            <w:tcW w:w="8635" w:type="dxa"/>
            <w:gridSpan w:val="2"/>
          </w:tcPr>
          <w:p w14:paraId="5A1488A0" w14:textId="77777777" w:rsidR="00710EB3" w:rsidRDefault="009A7828" w:rsidP="003E1482">
            <w:pPr>
              <w:rPr>
                <w:rFonts w:ascii="Arial" w:hAnsi="Arial" w:cs="Arial"/>
                <w:b/>
                <w:i/>
                <w:sz w:val="20"/>
                <w:szCs w:val="20"/>
              </w:rPr>
            </w:pPr>
            <w:r w:rsidRPr="00F67237">
              <w:rPr>
                <w:rFonts w:ascii="Arial" w:hAnsi="Arial" w:cs="Arial"/>
                <w:sz w:val="20"/>
                <w:szCs w:val="20"/>
              </w:rPr>
              <w:t xml:space="preserve">I would like to ask you some questions with regard to household items now. Please do not include property/ assets of your business. </w:t>
            </w:r>
            <w:r w:rsidRPr="00F67237">
              <w:rPr>
                <w:rFonts w:ascii="Arial" w:hAnsi="Arial" w:cs="Arial"/>
                <w:b/>
                <w:i/>
                <w:sz w:val="20"/>
                <w:szCs w:val="20"/>
              </w:rPr>
              <w:t>(Please note: If there are household items which are also used for the business, include them)</w:t>
            </w:r>
          </w:p>
          <w:p w14:paraId="4BE687D2" w14:textId="77777777" w:rsidR="00710EB3" w:rsidRDefault="00710EB3" w:rsidP="003E1482">
            <w:pPr>
              <w:rPr>
                <w:rFonts w:ascii="Arial" w:hAnsi="Arial" w:cs="Arial"/>
                <w:b/>
                <w:i/>
                <w:sz w:val="20"/>
                <w:szCs w:val="20"/>
              </w:rPr>
            </w:pPr>
          </w:p>
          <w:p w14:paraId="3661C815" w14:textId="60CA4C86" w:rsidR="009A7828" w:rsidRPr="00710EB3" w:rsidRDefault="00754DBA" w:rsidP="003E1482">
            <w:pPr>
              <w:rPr>
                <w:rFonts w:ascii="Arial" w:hAnsi="Arial" w:cs="Arial"/>
                <w:b/>
                <w:i/>
                <w:sz w:val="20"/>
                <w:szCs w:val="20"/>
              </w:rPr>
            </w:pPr>
            <w:r w:rsidRPr="00F67237">
              <w:rPr>
                <w:rFonts w:ascii="Arial" w:hAnsi="Arial" w:cs="Arial"/>
                <w:b/>
                <w:i/>
                <w:sz w:val="20"/>
                <w:szCs w:val="20"/>
              </w:rPr>
              <w:t xml:space="preserve"> </w:t>
            </w:r>
            <w:r w:rsidRPr="00710EB3">
              <w:rPr>
                <w:rFonts w:ascii="Nyala" w:hAnsi="Nyala" w:cs="Nyala"/>
                <w:sz w:val="20"/>
                <w:szCs w:val="20"/>
              </w:rPr>
              <w:t>አሁን</w:t>
            </w:r>
            <w:r w:rsidRPr="00710EB3">
              <w:rPr>
                <w:rFonts w:ascii="Arial" w:hAnsi="Arial" w:cs="Arial"/>
                <w:sz w:val="20"/>
                <w:szCs w:val="20"/>
              </w:rPr>
              <w:t xml:space="preserve"> </w:t>
            </w:r>
            <w:r w:rsidRPr="00710EB3">
              <w:rPr>
                <w:rFonts w:ascii="Nyala" w:hAnsi="Nyala" w:cs="Nyala"/>
                <w:sz w:val="20"/>
                <w:szCs w:val="20"/>
              </w:rPr>
              <w:t>የቤት</w:t>
            </w:r>
            <w:r w:rsidRPr="00710EB3">
              <w:rPr>
                <w:rFonts w:ascii="Arial" w:hAnsi="Arial" w:cs="Arial"/>
                <w:sz w:val="20"/>
                <w:szCs w:val="20"/>
              </w:rPr>
              <w:t xml:space="preserve"> </w:t>
            </w:r>
            <w:r w:rsidRPr="00710EB3">
              <w:rPr>
                <w:rFonts w:ascii="Nyala" w:hAnsi="Nyala" w:cs="Nyala"/>
                <w:sz w:val="20"/>
                <w:szCs w:val="20"/>
              </w:rPr>
              <w:t>እቃዎችን</w:t>
            </w:r>
            <w:r w:rsidRPr="00710EB3">
              <w:rPr>
                <w:rFonts w:ascii="Arial" w:hAnsi="Arial" w:cs="Arial"/>
                <w:sz w:val="20"/>
                <w:szCs w:val="20"/>
              </w:rPr>
              <w:t xml:space="preserve"> </w:t>
            </w:r>
            <w:r w:rsidRPr="00710EB3">
              <w:rPr>
                <w:rFonts w:ascii="Nyala" w:hAnsi="Nyala" w:cs="Nyala"/>
                <w:sz w:val="20"/>
                <w:szCs w:val="20"/>
              </w:rPr>
              <w:t>የተመለከቱ</w:t>
            </w:r>
            <w:r w:rsidRPr="00710EB3">
              <w:rPr>
                <w:rFonts w:ascii="Arial" w:hAnsi="Arial" w:cs="Arial"/>
                <w:sz w:val="20"/>
                <w:szCs w:val="20"/>
              </w:rPr>
              <w:t xml:space="preserve"> </w:t>
            </w:r>
            <w:r w:rsidRPr="00710EB3">
              <w:rPr>
                <w:rFonts w:ascii="Nyala" w:hAnsi="Nyala" w:cs="Nyala"/>
                <w:sz w:val="20"/>
                <w:szCs w:val="20"/>
              </w:rPr>
              <w:t>ጥያቄዎች</w:t>
            </w:r>
            <w:r w:rsidRPr="00710EB3">
              <w:rPr>
                <w:rFonts w:ascii="Arial" w:hAnsi="Arial" w:cs="Arial"/>
                <w:sz w:val="20"/>
                <w:szCs w:val="20"/>
              </w:rPr>
              <w:t xml:space="preserve"> </w:t>
            </w:r>
            <w:r w:rsidRPr="00710EB3">
              <w:rPr>
                <w:rFonts w:ascii="Nyala" w:hAnsi="Nyala" w:cs="Nyala"/>
                <w:sz w:val="20"/>
                <w:szCs w:val="20"/>
              </w:rPr>
              <w:t>ልጠይቆት</w:t>
            </w:r>
            <w:r w:rsidRPr="00710EB3">
              <w:rPr>
                <w:rFonts w:ascii="Arial" w:hAnsi="Arial" w:cs="Arial"/>
                <w:sz w:val="20"/>
                <w:szCs w:val="20"/>
              </w:rPr>
              <w:t xml:space="preserve"> </w:t>
            </w:r>
            <w:r w:rsidRPr="00710EB3">
              <w:rPr>
                <w:rFonts w:ascii="Nyala" w:hAnsi="Nyala" w:cs="Nyala"/>
                <w:sz w:val="20"/>
                <w:szCs w:val="20"/>
              </w:rPr>
              <w:t>ነው፡፡</w:t>
            </w:r>
            <w:r w:rsidRPr="00710EB3">
              <w:rPr>
                <w:rFonts w:ascii="Arial" w:hAnsi="Arial" w:cs="Arial"/>
                <w:sz w:val="20"/>
                <w:szCs w:val="20"/>
              </w:rPr>
              <w:t xml:space="preserve"> </w:t>
            </w:r>
            <w:r w:rsidRPr="00710EB3">
              <w:rPr>
                <w:rFonts w:ascii="Nyala" w:hAnsi="Nyala" w:cs="Nyala"/>
                <w:sz w:val="20"/>
                <w:szCs w:val="20"/>
              </w:rPr>
              <w:t>አባክዎ</w:t>
            </w:r>
            <w:r w:rsidRPr="00710EB3">
              <w:rPr>
                <w:rFonts w:ascii="Arial" w:hAnsi="Arial" w:cs="Arial"/>
                <w:sz w:val="20"/>
                <w:szCs w:val="20"/>
              </w:rPr>
              <w:t xml:space="preserve"> </w:t>
            </w:r>
            <w:r w:rsidRPr="00710EB3">
              <w:rPr>
                <w:rFonts w:ascii="Nyala" w:hAnsi="Nyala" w:cs="Nyala"/>
                <w:sz w:val="20"/>
                <w:szCs w:val="20"/>
              </w:rPr>
              <w:t>የንግድ</w:t>
            </w:r>
            <w:r w:rsidRPr="00710EB3">
              <w:rPr>
                <w:rFonts w:ascii="Arial" w:hAnsi="Arial" w:cs="Arial"/>
                <w:sz w:val="20"/>
                <w:szCs w:val="20"/>
              </w:rPr>
              <w:t xml:space="preserve"> </w:t>
            </w:r>
            <w:r w:rsidRPr="00710EB3">
              <w:rPr>
                <w:rFonts w:ascii="Nyala" w:hAnsi="Nyala" w:cs="Nyala"/>
                <w:sz w:val="20"/>
                <w:szCs w:val="20"/>
              </w:rPr>
              <w:t>ድርጅትዎ</w:t>
            </w:r>
            <w:r w:rsidRPr="00710EB3">
              <w:rPr>
                <w:rFonts w:ascii="Arial" w:hAnsi="Arial" w:cs="Arial"/>
                <w:sz w:val="20"/>
                <w:szCs w:val="20"/>
              </w:rPr>
              <w:t xml:space="preserve"> </w:t>
            </w:r>
            <w:r w:rsidRPr="00710EB3">
              <w:rPr>
                <w:rFonts w:ascii="Nyala" w:hAnsi="Nyala" w:cs="Nyala"/>
                <w:sz w:val="20"/>
                <w:szCs w:val="20"/>
              </w:rPr>
              <w:t>የሆኑ</w:t>
            </w:r>
            <w:r w:rsidRPr="00710EB3">
              <w:rPr>
                <w:rFonts w:ascii="Arial" w:hAnsi="Arial" w:cs="Arial"/>
                <w:sz w:val="20"/>
                <w:szCs w:val="20"/>
              </w:rPr>
              <w:t xml:space="preserve"> </w:t>
            </w:r>
            <w:r w:rsidRPr="00710EB3">
              <w:rPr>
                <w:rFonts w:ascii="Nyala" w:hAnsi="Nyala" w:cs="Nyala"/>
                <w:sz w:val="20"/>
                <w:szCs w:val="20"/>
              </w:rPr>
              <w:t>ነገሮችን</w:t>
            </w:r>
            <w:r w:rsidRPr="00710EB3">
              <w:rPr>
                <w:rFonts w:ascii="Arial" w:hAnsi="Arial" w:cs="Arial"/>
                <w:sz w:val="20"/>
                <w:szCs w:val="20"/>
              </w:rPr>
              <w:t xml:space="preserve"> </w:t>
            </w:r>
            <w:r w:rsidRPr="00710EB3">
              <w:rPr>
                <w:rFonts w:ascii="Nyala" w:hAnsi="Nyala" w:cs="Nyala"/>
                <w:sz w:val="20"/>
                <w:szCs w:val="20"/>
              </w:rPr>
              <w:t>አካተው</w:t>
            </w:r>
            <w:r w:rsidRPr="00710EB3">
              <w:rPr>
                <w:rFonts w:ascii="Arial" w:hAnsi="Arial" w:cs="Arial"/>
                <w:sz w:val="20"/>
                <w:szCs w:val="20"/>
              </w:rPr>
              <w:t xml:space="preserve"> </w:t>
            </w:r>
            <w:r w:rsidRPr="00710EB3">
              <w:rPr>
                <w:rFonts w:ascii="Nyala" w:hAnsi="Nyala" w:cs="Nyala"/>
                <w:sz w:val="20"/>
                <w:szCs w:val="20"/>
              </w:rPr>
              <w:t>እንዳነግሩኝ፡፡</w:t>
            </w:r>
            <w:r w:rsidRPr="00F67237">
              <w:rPr>
                <w:rFonts w:ascii="Arial" w:hAnsi="Arial" w:cs="Arial"/>
                <w:b/>
                <w:i/>
                <w:sz w:val="20"/>
                <w:szCs w:val="20"/>
              </w:rPr>
              <w:t xml:space="preserve"> (</w:t>
            </w:r>
            <w:r w:rsidRPr="00F67237">
              <w:rPr>
                <w:rFonts w:ascii="Nyala" w:hAnsi="Nyala" w:cs="Nyala"/>
                <w:b/>
                <w:i/>
                <w:sz w:val="20"/>
                <w:szCs w:val="20"/>
              </w:rPr>
              <w:t>ማስታወሻ፡</w:t>
            </w:r>
            <w:r w:rsidRPr="00F67237">
              <w:rPr>
                <w:rFonts w:ascii="Arial" w:hAnsi="Arial" w:cs="Arial"/>
                <w:b/>
                <w:i/>
                <w:sz w:val="20"/>
                <w:szCs w:val="20"/>
              </w:rPr>
              <w:t xml:space="preserve"> </w:t>
            </w:r>
            <w:r w:rsidRPr="00F67237">
              <w:rPr>
                <w:rFonts w:ascii="Nyala" w:hAnsi="Nyala" w:cs="Nyala"/>
                <w:b/>
                <w:i/>
                <w:sz w:val="20"/>
                <w:szCs w:val="20"/>
              </w:rPr>
              <w:t>ለንግድ</w:t>
            </w:r>
            <w:r w:rsidRPr="00F67237">
              <w:rPr>
                <w:rFonts w:ascii="Arial" w:hAnsi="Arial" w:cs="Arial"/>
                <w:b/>
                <w:i/>
                <w:sz w:val="20"/>
                <w:szCs w:val="20"/>
              </w:rPr>
              <w:t xml:space="preserve"> </w:t>
            </w:r>
            <w:r w:rsidRPr="00F67237">
              <w:rPr>
                <w:rFonts w:ascii="Nyala" w:hAnsi="Nyala" w:cs="Nyala"/>
                <w:b/>
                <w:i/>
                <w:sz w:val="20"/>
                <w:szCs w:val="20"/>
              </w:rPr>
              <w:t>ስራው</w:t>
            </w:r>
            <w:r w:rsidRPr="00F67237">
              <w:rPr>
                <w:rFonts w:ascii="Arial" w:hAnsi="Arial" w:cs="Arial"/>
                <w:b/>
                <w:i/>
                <w:sz w:val="20"/>
                <w:szCs w:val="20"/>
              </w:rPr>
              <w:t xml:space="preserve"> </w:t>
            </w:r>
            <w:r w:rsidRPr="00F67237">
              <w:rPr>
                <w:rFonts w:ascii="Nyala" w:hAnsi="Nyala" w:cs="Nyala"/>
                <w:b/>
                <w:i/>
                <w:sz w:val="20"/>
                <w:szCs w:val="20"/>
              </w:rPr>
              <w:t>የሚጠቀሙበት</w:t>
            </w:r>
            <w:r w:rsidRPr="00F67237">
              <w:rPr>
                <w:rFonts w:ascii="Arial" w:hAnsi="Arial" w:cs="Arial"/>
                <w:b/>
                <w:i/>
                <w:sz w:val="20"/>
                <w:szCs w:val="20"/>
              </w:rPr>
              <w:t xml:space="preserve"> </w:t>
            </w:r>
            <w:r w:rsidRPr="00F67237">
              <w:rPr>
                <w:rFonts w:ascii="Nyala" w:hAnsi="Nyala" w:cs="Nyala"/>
                <w:b/>
                <w:i/>
                <w:sz w:val="20"/>
                <w:szCs w:val="20"/>
              </w:rPr>
              <w:t>የቤት</w:t>
            </w:r>
            <w:r w:rsidRPr="00F67237">
              <w:rPr>
                <w:rFonts w:ascii="Arial" w:hAnsi="Arial" w:cs="Arial"/>
                <w:b/>
                <w:i/>
                <w:sz w:val="20"/>
                <w:szCs w:val="20"/>
              </w:rPr>
              <w:t xml:space="preserve"> </w:t>
            </w:r>
            <w:r w:rsidRPr="00F67237">
              <w:rPr>
                <w:rFonts w:ascii="Nyala" w:hAnsi="Nyala" w:cs="Nyala"/>
                <w:b/>
                <w:i/>
                <w:sz w:val="20"/>
                <w:szCs w:val="20"/>
              </w:rPr>
              <w:t>እቃ</w:t>
            </w:r>
            <w:r w:rsidRPr="00F67237">
              <w:rPr>
                <w:rFonts w:ascii="Arial" w:hAnsi="Arial" w:cs="Arial"/>
                <w:b/>
                <w:i/>
                <w:sz w:val="20"/>
                <w:szCs w:val="20"/>
              </w:rPr>
              <w:t xml:space="preserve"> </w:t>
            </w:r>
            <w:r w:rsidRPr="00F67237">
              <w:rPr>
                <w:rFonts w:ascii="Nyala" w:hAnsi="Nyala" w:cs="Nyala"/>
                <w:b/>
                <w:i/>
                <w:sz w:val="20"/>
                <w:szCs w:val="20"/>
              </w:rPr>
              <w:t>ካለ</w:t>
            </w:r>
            <w:r w:rsidRPr="00F67237">
              <w:rPr>
                <w:rFonts w:ascii="Arial" w:hAnsi="Arial" w:cs="Arial"/>
                <w:b/>
                <w:i/>
                <w:sz w:val="20"/>
                <w:szCs w:val="20"/>
              </w:rPr>
              <w:t xml:space="preserve"> </w:t>
            </w:r>
            <w:r w:rsidRPr="00F67237">
              <w:rPr>
                <w:rFonts w:ascii="Nyala" w:hAnsi="Nyala" w:cs="Nyala"/>
                <w:b/>
                <w:i/>
                <w:sz w:val="20"/>
                <w:szCs w:val="20"/>
              </w:rPr>
              <w:t>ይጠቀስ</w:t>
            </w:r>
            <w:r w:rsidRPr="00F67237">
              <w:rPr>
                <w:rFonts w:ascii="Arial" w:hAnsi="Arial" w:cs="Arial"/>
                <w:b/>
                <w:i/>
                <w:sz w:val="20"/>
                <w:szCs w:val="20"/>
              </w:rPr>
              <w:t>)</w:t>
            </w:r>
          </w:p>
          <w:p w14:paraId="311ABFAC" w14:textId="77777777" w:rsidR="00251353" w:rsidRPr="00F67237" w:rsidRDefault="00251353" w:rsidP="00251353">
            <w:pPr>
              <w:rPr>
                <w:rFonts w:ascii="Arial" w:hAnsi="Arial" w:cs="Arial"/>
                <w:sz w:val="20"/>
                <w:szCs w:val="20"/>
              </w:rPr>
            </w:pPr>
            <w:r w:rsidRPr="00F67237">
              <w:rPr>
                <w:rFonts w:ascii="Arial" w:hAnsi="Arial" w:cs="Arial"/>
                <w:sz w:val="20"/>
                <w:szCs w:val="20"/>
              </w:rPr>
              <w:t xml:space="preserve">1 = Yes/ </w:t>
            </w:r>
            <w:r w:rsidRPr="00F67237">
              <w:rPr>
                <w:rFonts w:ascii="Nyala" w:hAnsi="Nyala" w:cs="Nyala"/>
                <w:sz w:val="20"/>
                <w:szCs w:val="20"/>
              </w:rPr>
              <w:t>አለ</w:t>
            </w:r>
          </w:p>
          <w:p w14:paraId="36A89864" w14:textId="30838A12" w:rsidR="009A7828" w:rsidRDefault="00251353" w:rsidP="003E1482">
            <w:pPr>
              <w:rPr>
                <w:rFonts w:ascii="Nyala" w:hAnsi="Nyala" w:cs="Nyala"/>
                <w:sz w:val="20"/>
                <w:szCs w:val="20"/>
              </w:rPr>
            </w:pPr>
            <w:r w:rsidRPr="00F67237">
              <w:rPr>
                <w:rFonts w:ascii="Arial" w:hAnsi="Arial" w:cs="Arial"/>
                <w:sz w:val="20"/>
                <w:szCs w:val="20"/>
              </w:rPr>
              <w:t xml:space="preserve">2 = No/ </w:t>
            </w:r>
            <w:r w:rsidRPr="00F67237">
              <w:rPr>
                <w:rFonts w:ascii="Nyala" w:hAnsi="Nyala" w:cs="Nyala"/>
                <w:sz w:val="20"/>
                <w:szCs w:val="20"/>
              </w:rPr>
              <w:t>የለም</w:t>
            </w:r>
          </w:p>
          <w:p w14:paraId="65F566A4" w14:textId="77777777" w:rsidR="00710EB3" w:rsidRPr="00F67237" w:rsidRDefault="00710EB3" w:rsidP="003E1482">
            <w:pPr>
              <w:rPr>
                <w:rFonts w:ascii="Arial" w:hAnsi="Arial" w:cs="Arial"/>
                <w:sz w:val="20"/>
                <w:szCs w:val="20"/>
              </w:rPr>
            </w:pPr>
          </w:p>
          <w:p w14:paraId="7A6F4F59" w14:textId="77777777" w:rsidR="007A082E" w:rsidRDefault="007A082E" w:rsidP="007A082E">
            <w:pPr>
              <w:rPr>
                <w:rFonts w:ascii="Arial" w:hAnsi="Arial" w:cs="Arial"/>
                <w:sz w:val="20"/>
                <w:szCs w:val="20"/>
              </w:rPr>
            </w:pPr>
            <w:r w:rsidRPr="00F67237">
              <w:rPr>
                <w:rFonts w:ascii="Arial" w:hAnsi="Arial" w:cs="Arial"/>
                <w:sz w:val="20"/>
                <w:szCs w:val="20"/>
              </w:rPr>
              <w:t xml:space="preserve">Does your household have/ </w:t>
            </w:r>
            <w:r w:rsidRPr="00710EB3">
              <w:rPr>
                <w:rFonts w:ascii="Nyala" w:hAnsi="Nyala" w:cs="Nyala"/>
                <w:b/>
                <w:sz w:val="20"/>
                <w:szCs w:val="20"/>
              </w:rPr>
              <w:t>ቤትዎ</w:t>
            </w:r>
            <w:r w:rsidRPr="00710EB3">
              <w:rPr>
                <w:rFonts w:ascii="Arial" w:hAnsi="Arial" w:cs="Arial"/>
                <w:b/>
                <w:sz w:val="20"/>
                <w:szCs w:val="20"/>
              </w:rPr>
              <w:t xml:space="preserve"> </w:t>
            </w:r>
            <w:r w:rsidRPr="00710EB3">
              <w:rPr>
                <w:rFonts w:ascii="Nyala" w:hAnsi="Nyala" w:cs="Nyala"/>
                <w:b/>
                <w:sz w:val="20"/>
                <w:szCs w:val="20"/>
              </w:rPr>
              <w:t>ውስጥ</w:t>
            </w:r>
            <w:r w:rsidRPr="00710EB3">
              <w:rPr>
                <w:rFonts w:ascii="Arial" w:hAnsi="Arial" w:cs="Arial"/>
                <w:b/>
                <w:sz w:val="20"/>
                <w:szCs w:val="20"/>
              </w:rPr>
              <w:t>…</w:t>
            </w:r>
            <w:r w:rsidRPr="00710EB3">
              <w:rPr>
                <w:rFonts w:ascii="Nyala" w:hAnsi="Nyala" w:cs="Nyala"/>
                <w:b/>
                <w:sz w:val="20"/>
                <w:szCs w:val="20"/>
              </w:rPr>
              <w:t>አለ</w:t>
            </w:r>
            <w:r w:rsidRPr="00710EB3">
              <w:rPr>
                <w:rFonts w:ascii="Arial" w:hAnsi="Arial" w:cs="Arial"/>
                <w:b/>
                <w:sz w:val="20"/>
                <w:szCs w:val="20"/>
              </w:rPr>
              <w:t>?</w:t>
            </w:r>
          </w:p>
          <w:p w14:paraId="126F9C3D" w14:textId="77777777" w:rsidR="00710EB3" w:rsidRPr="00F67237" w:rsidRDefault="00710EB3" w:rsidP="007A082E">
            <w:pPr>
              <w:rPr>
                <w:rFonts w:ascii="Arial" w:hAnsi="Arial" w:cs="Arial"/>
                <w:sz w:val="20"/>
                <w:szCs w:val="20"/>
              </w:rPr>
            </w:pPr>
          </w:p>
          <w:p w14:paraId="1B440438" w14:textId="5179F499" w:rsidR="007A082E" w:rsidRPr="00F67237" w:rsidRDefault="007A082E" w:rsidP="00DE08E3">
            <w:pPr>
              <w:pStyle w:val="ListParagraph"/>
              <w:numPr>
                <w:ilvl w:val="0"/>
                <w:numId w:val="6"/>
              </w:numPr>
              <w:spacing w:after="40"/>
              <w:ind w:left="357" w:hanging="357"/>
              <w:contextualSpacing w:val="0"/>
              <w:rPr>
                <w:rFonts w:ascii="Arial" w:hAnsi="Arial" w:cs="Arial"/>
                <w:sz w:val="20"/>
                <w:szCs w:val="20"/>
              </w:rPr>
            </w:pPr>
            <w:r w:rsidRPr="00F67237">
              <w:rPr>
                <w:rFonts w:ascii="Arial" w:hAnsi="Arial" w:cs="Arial"/>
                <w:sz w:val="20"/>
                <w:szCs w:val="20"/>
              </w:rPr>
              <w:t xml:space="preserve">Electricity/ </w:t>
            </w:r>
            <w:r w:rsidRPr="00F67237">
              <w:rPr>
                <w:rFonts w:ascii="Nyala" w:hAnsi="Nyala" w:cs="Nyala"/>
                <w:sz w:val="20"/>
                <w:szCs w:val="20"/>
              </w:rPr>
              <w:t>ኤሌክትሪክ</w:t>
            </w:r>
            <w:r w:rsidRPr="00F67237">
              <w:rPr>
                <w:rFonts w:ascii="Arial" w:hAnsi="Arial" w:cs="Arial"/>
                <w:sz w:val="20"/>
                <w:szCs w:val="20"/>
              </w:rPr>
              <w:t xml:space="preserve">/ </w:t>
            </w:r>
            <w:r w:rsidRPr="004941CD">
              <w:rPr>
                <w:rFonts w:ascii="Nyala" w:hAnsi="Nyala" w:cs="Nyala"/>
                <w:color w:val="0D0D0D" w:themeColor="text1" w:themeTint="F2"/>
                <w:sz w:val="20"/>
                <w:szCs w:val="20"/>
                <w:highlight w:val="yellow"/>
              </w:rPr>
              <w:t>መብራ</w:t>
            </w:r>
            <w:ins w:id="18" w:author="toshiba" w:date="2016-11-15T11:43:00Z">
              <w:r w:rsidR="00650664" w:rsidRPr="004941CD">
                <w:rPr>
                  <w:rFonts w:ascii="Nyala" w:hAnsi="Nyala" w:cs="Nyala"/>
                  <w:color w:val="0D0D0D" w:themeColor="text1" w:themeTint="F2"/>
                  <w:sz w:val="20"/>
                  <w:szCs w:val="20"/>
                  <w:highlight w:val="yellow"/>
                </w:rPr>
                <w:t>ት</w:t>
              </w:r>
            </w:ins>
            <w:r w:rsidRPr="004941CD">
              <w:rPr>
                <w:rFonts w:ascii="Arial" w:hAnsi="Arial" w:cs="Arial"/>
                <w:color w:val="0D0D0D" w:themeColor="text1" w:themeTint="F2"/>
                <w:sz w:val="20"/>
                <w:szCs w:val="20"/>
                <w:highlight w:val="yellow"/>
              </w:rPr>
              <w:t>?</w:t>
            </w:r>
          </w:p>
          <w:p w14:paraId="1B6287A0" w14:textId="77777777" w:rsidR="007A082E" w:rsidRPr="00F67237" w:rsidRDefault="007A082E" w:rsidP="00DE08E3">
            <w:pPr>
              <w:pStyle w:val="ListParagraph"/>
              <w:numPr>
                <w:ilvl w:val="0"/>
                <w:numId w:val="6"/>
              </w:numPr>
              <w:spacing w:after="40"/>
              <w:ind w:left="357" w:hanging="357"/>
              <w:contextualSpacing w:val="0"/>
              <w:rPr>
                <w:rFonts w:ascii="Arial" w:hAnsi="Arial" w:cs="Arial"/>
                <w:sz w:val="20"/>
                <w:szCs w:val="20"/>
              </w:rPr>
            </w:pPr>
            <w:r w:rsidRPr="00F67237">
              <w:rPr>
                <w:rFonts w:ascii="Arial" w:hAnsi="Arial" w:cs="Arial"/>
                <w:sz w:val="20"/>
                <w:szCs w:val="20"/>
              </w:rPr>
              <w:t xml:space="preserve">A television/ </w:t>
            </w:r>
            <w:r w:rsidRPr="00F67237">
              <w:rPr>
                <w:rFonts w:ascii="Nyala" w:hAnsi="Nyala" w:cs="Nyala"/>
                <w:sz w:val="20"/>
                <w:szCs w:val="20"/>
              </w:rPr>
              <w:t>ቲቪ</w:t>
            </w:r>
            <w:r w:rsidRPr="00F67237">
              <w:rPr>
                <w:rFonts w:ascii="Arial" w:hAnsi="Arial" w:cs="Arial"/>
                <w:sz w:val="20"/>
                <w:szCs w:val="20"/>
              </w:rPr>
              <w:t>?</w:t>
            </w:r>
          </w:p>
          <w:p w14:paraId="2DF9D034" w14:textId="77777777" w:rsidR="007A082E" w:rsidRPr="00F67237" w:rsidRDefault="007A082E" w:rsidP="00DE08E3">
            <w:pPr>
              <w:pStyle w:val="ListParagraph"/>
              <w:numPr>
                <w:ilvl w:val="0"/>
                <w:numId w:val="6"/>
              </w:numPr>
              <w:spacing w:after="40"/>
              <w:ind w:left="357" w:hanging="357"/>
              <w:contextualSpacing w:val="0"/>
              <w:rPr>
                <w:rFonts w:ascii="Arial" w:hAnsi="Arial" w:cs="Arial"/>
                <w:sz w:val="20"/>
                <w:szCs w:val="20"/>
              </w:rPr>
            </w:pPr>
            <w:r w:rsidRPr="00F67237">
              <w:rPr>
                <w:rFonts w:ascii="Arial" w:hAnsi="Arial" w:cs="Arial"/>
                <w:sz w:val="20"/>
                <w:szCs w:val="20"/>
              </w:rPr>
              <w:t xml:space="preserve">A mattress/ </w:t>
            </w:r>
            <w:r w:rsidRPr="00F67237">
              <w:rPr>
                <w:rFonts w:ascii="Nyala" w:hAnsi="Nyala" w:cs="Nyala"/>
                <w:sz w:val="20"/>
                <w:szCs w:val="20"/>
              </w:rPr>
              <w:t>ፍራሽ</w:t>
            </w:r>
            <w:r w:rsidRPr="00F67237">
              <w:rPr>
                <w:rFonts w:ascii="Arial" w:hAnsi="Arial" w:cs="Arial"/>
                <w:sz w:val="20"/>
                <w:szCs w:val="20"/>
              </w:rPr>
              <w:t>?</w:t>
            </w:r>
          </w:p>
          <w:p w14:paraId="63B534E1" w14:textId="77777777" w:rsidR="007A082E" w:rsidRPr="00F67237" w:rsidRDefault="007A082E" w:rsidP="00DE08E3">
            <w:pPr>
              <w:pStyle w:val="ListParagraph"/>
              <w:numPr>
                <w:ilvl w:val="0"/>
                <w:numId w:val="6"/>
              </w:numPr>
              <w:spacing w:after="40"/>
              <w:ind w:left="357" w:hanging="357"/>
              <w:contextualSpacing w:val="0"/>
              <w:rPr>
                <w:rFonts w:ascii="Arial" w:hAnsi="Arial" w:cs="Arial"/>
                <w:sz w:val="20"/>
                <w:szCs w:val="20"/>
              </w:rPr>
            </w:pPr>
            <w:r w:rsidRPr="00F67237">
              <w:rPr>
                <w:rFonts w:ascii="Arial" w:hAnsi="Arial" w:cs="Arial"/>
                <w:sz w:val="20"/>
                <w:szCs w:val="20"/>
              </w:rPr>
              <w:t xml:space="preserve">A mobile phone/ </w:t>
            </w:r>
            <w:r w:rsidRPr="00F67237">
              <w:rPr>
                <w:rFonts w:ascii="Nyala" w:hAnsi="Nyala" w:cs="Nyala"/>
                <w:sz w:val="20"/>
                <w:szCs w:val="20"/>
              </w:rPr>
              <w:t>ሞባይል</w:t>
            </w:r>
            <w:r w:rsidRPr="00F67237">
              <w:rPr>
                <w:rFonts w:ascii="Arial" w:hAnsi="Arial" w:cs="Arial"/>
                <w:sz w:val="20"/>
                <w:szCs w:val="20"/>
              </w:rPr>
              <w:t xml:space="preserve"> </w:t>
            </w:r>
            <w:r w:rsidRPr="00F67237">
              <w:rPr>
                <w:rFonts w:ascii="Nyala" w:hAnsi="Nyala" w:cs="Nyala"/>
                <w:sz w:val="20"/>
                <w:szCs w:val="20"/>
              </w:rPr>
              <w:t>ስልክ</w:t>
            </w:r>
            <w:r w:rsidRPr="00F67237">
              <w:rPr>
                <w:rFonts w:ascii="Arial" w:hAnsi="Arial" w:cs="Arial"/>
                <w:sz w:val="20"/>
                <w:szCs w:val="20"/>
              </w:rPr>
              <w:t xml:space="preserve">? </w:t>
            </w:r>
            <w:r w:rsidRPr="00F67237">
              <w:rPr>
                <w:rFonts w:ascii="Arial" w:hAnsi="Arial" w:cs="Arial"/>
                <w:b/>
                <w:i/>
                <w:sz w:val="20"/>
                <w:szCs w:val="20"/>
              </w:rPr>
              <w:t xml:space="preserve">(including smartphones/ </w:t>
            </w:r>
            <w:r w:rsidRPr="00F67237">
              <w:rPr>
                <w:rFonts w:ascii="Nyala" w:hAnsi="Nyala" w:cs="Nyala"/>
                <w:b/>
                <w:i/>
                <w:sz w:val="20"/>
                <w:szCs w:val="20"/>
              </w:rPr>
              <w:t>ስማርት</w:t>
            </w:r>
            <w:r w:rsidRPr="00F67237">
              <w:rPr>
                <w:rFonts w:ascii="Arial" w:hAnsi="Arial" w:cs="Arial"/>
                <w:b/>
                <w:i/>
                <w:sz w:val="20"/>
                <w:szCs w:val="20"/>
              </w:rPr>
              <w:t xml:space="preserve"> </w:t>
            </w:r>
            <w:r w:rsidRPr="00F67237">
              <w:rPr>
                <w:rFonts w:ascii="Nyala" w:hAnsi="Nyala" w:cs="Nyala"/>
                <w:b/>
                <w:i/>
                <w:sz w:val="20"/>
                <w:szCs w:val="20"/>
              </w:rPr>
              <w:t>ስልኮችን</w:t>
            </w:r>
            <w:r w:rsidRPr="00F67237">
              <w:rPr>
                <w:rFonts w:ascii="Arial" w:hAnsi="Arial" w:cs="Arial"/>
                <w:b/>
                <w:i/>
                <w:sz w:val="20"/>
                <w:szCs w:val="20"/>
              </w:rPr>
              <w:t xml:space="preserve"> </w:t>
            </w:r>
            <w:r w:rsidRPr="00F67237">
              <w:rPr>
                <w:rFonts w:ascii="Nyala" w:hAnsi="Nyala" w:cs="Nyala"/>
                <w:b/>
                <w:i/>
                <w:sz w:val="20"/>
                <w:szCs w:val="20"/>
              </w:rPr>
              <w:t>ጨምሮ</w:t>
            </w:r>
            <w:r w:rsidRPr="00F67237">
              <w:rPr>
                <w:rFonts w:ascii="Arial" w:hAnsi="Arial" w:cs="Arial"/>
                <w:b/>
                <w:i/>
                <w:sz w:val="20"/>
                <w:szCs w:val="20"/>
              </w:rPr>
              <w:t>)</w:t>
            </w:r>
          </w:p>
          <w:p w14:paraId="39BA7B59" w14:textId="77777777" w:rsidR="007A082E" w:rsidRPr="00F67237" w:rsidRDefault="007A082E" w:rsidP="00DE08E3">
            <w:pPr>
              <w:pStyle w:val="ListParagraph"/>
              <w:numPr>
                <w:ilvl w:val="0"/>
                <w:numId w:val="6"/>
              </w:numPr>
              <w:spacing w:after="40"/>
              <w:ind w:left="357" w:hanging="357"/>
              <w:contextualSpacing w:val="0"/>
              <w:rPr>
                <w:rFonts w:ascii="Arial" w:hAnsi="Arial" w:cs="Arial"/>
                <w:sz w:val="20"/>
                <w:szCs w:val="20"/>
              </w:rPr>
            </w:pPr>
            <w:r w:rsidRPr="00F67237">
              <w:rPr>
                <w:rFonts w:ascii="Arial" w:hAnsi="Arial" w:cs="Arial"/>
                <w:sz w:val="20"/>
                <w:szCs w:val="20"/>
              </w:rPr>
              <w:t xml:space="preserve">A refrigerator/ </w:t>
            </w:r>
            <w:r w:rsidRPr="00F67237">
              <w:rPr>
                <w:rFonts w:ascii="Nyala" w:hAnsi="Nyala" w:cs="Nyala"/>
                <w:sz w:val="20"/>
                <w:szCs w:val="20"/>
              </w:rPr>
              <w:t>ፍሪጅ</w:t>
            </w:r>
            <w:r w:rsidRPr="00F67237">
              <w:rPr>
                <w:rFonts w:ascii="Arial" w:hAnsi="Arial" w:cs="Arial"/>
                <w:sz w:val="20"/>
                <w:szCs w:val="20"/>
              </w:rPr>
              <w:t>?</w:t>
            </w:r>
          </w:p>
          <w:p w14:paraId="421AD67B" w14:textId="77777777" w:rsidR="007A082E" w:rsidRPr="00F67237" w:rsidRDefault="007A082E" w:rsidP="00DE08E3">
            <w:pPr>
              <w:pStyle w:val="ListParagraph"/>
              <w:numPr>
                <w:ilvl w:val="0"/>
                <w:numId w:val="6"/>
              </w:numPr>
              <w:spacing w:after="40"/>
              <w:ind w:left="357" w:hanging="357"/>
              <w:contextualSpacing w:val="0"/>
              <w:rPr>
                <w:rFonts w:ascii="Arial" w:hAnsi="Arial" w:cs="Arial"/>
                <w:sz w:val="20"/>
                <w:szCs w:val="20"/>
              </w:rPr>
            </w:pPr>
            <w:r w:rsidRPr="00F67237">
              <w:rPr>
                <w:rFonts w:ascii="Arial" w:hAnsi="Arial" w:cs="Arial"/>
                <w:sz w:val="20"/>
                <w:szCs w:val="20"/>
              </w:rPr>
              <w:t xml:space="preserve">A car/ </w:t>
            </w:r>
            <w:r w:rsidRPr="00F67237">
              <w:rPr>
                <w:rFonts w:ascii="Nyala" w:hAnsi="Nyala" w:cs="Nyala"/>
                <w:sz w:val="20"/>
                <w:szCs w:val="20"/>
              </w:rPr>
              <w:t>መኪና</w:t>
            </w:r>
            <w:r w:rsidRPr="00F67237">
              <w:rPr>
                <w:rFonts w:ascii="Arial" w:hAnsi="Arial" w:cs="Arial"/>
                <w:sz w:val="20"/>
                <w:szCs w:val="20"/>
              </w:rPr>
              <w:t>?</w:t>
            </w:r>
          </w:p>
          <w:p w14:paraId="1AA2FBA9" w14:textId="77777777" w:rsidR="007A082E" w:rsidRPr="00F67237" w:rsidRDefault="007A082E" w:rsidP="00DE08E3">
            <w:pPr>
              <w:pStyle w:val="ListParagraph"/>
              <w:numPr>
                <w:ilvl w:val="0"/>
                <w:numId w:val="6"/>
              </w:numPr>
              <w:spacing w:after="40"/>
              <w:ind w:left="357" w:hanging="357"/>
              <w:contextualSpacing w:val="0"/>
              <w:rPr>
                <w:rFonts w:ascii="Arial" w:hAnsi="Arial" w:cs="Arial"/>
                <w:sz w:val="20"/>
                <w:szCs w:val="20"/>
              </w:rPr>
            </w:pPr>
            <w:r w:rsidRPr="00F67237">
              <w:rPr>
                <w:rFonts w:ascii="Arial" w:hAnsi="Arial" w:cs="Arial"/>
                <w:sz w:val="20"/>
                <w:szCs w:val="20"/>
              </w:rPr>
              <w:t xml:space="preserve">A flush toilet/ </w:t>
            </w:r>
            <w:r w:rsidRPr="00F67237">
              <w:rPr>
                <w:rFonts w:ascii="Nyala" w:hAnsi="Nyala" w:cs="Nyala"/>
                <w:sz w:val="20"/>
                <w:szCs w:val="20"/>
              </w:rPr>
              <w:t>ውሃ</w:t>
            </w:r>
            <w:r w:rsidRPr="00F67237">
              <w:rPr>
                <w:rFonts w:ascii="Arial" w:hAnsi="Arial" w:cs="Arial"/>
                <w:sz w:val="20"/>
                <w:szCs w:val="20"/>
              </w:rPr>
              <w:t xml:space="preserve"> </w:t>
            </w:r>
            <w:r w:rsidRPr="00F67237">
              <w:rPr>
                <w:rFonts w:ascii="Nyala" w:hAnsi="Nyala" w:cs="Nyala"/>
                <w:sz w:val="20"/>
                <w:szCs w:val="20"/>
              </w:rPr>
              <w:t>መልቀቂያ</w:t>
            </w:r>
            <w:r w:rsidRPr="00F67237">
              <w:rPr>
                <w:rFonts w:ascii="Arial" w:hAnsi="Arial" w:cs="Arial"/>
                <w:sz w:val="20"/>
                <w:szCs w:val="20"/>
              </w:rPr>
              <w:t xml:space="preserve"> </w:t>
            </w:r>
            <w:r w:rsidRPr="00F67237">
              <w:rPr>
                <w:rFonts w:ascii="Nyala" w:hAnsi="Nyala" w:cs="Nyala"/>
                <w:sz w:val="20"/>
                <w:szCs w:val="20"/>
              </w:rPr>
              <w:t>ያለው</w:t>
            </w:r>
            <w:r w:rsidRPr="00F67237">
              <w:rPr>
                <w:rFonts w:ascii="Arial" w:hAnsi="Arial" w:cs="Arial"/>
                <w:sz w:val="20"/>
                <w:szCs w:val="20"/>
              </w:rPr>
              <w:t xml:space="preserve"> </w:t>
            </w:r>
            <w:r w:rsidRPr="00F67237">
              <w:rPr>
                <w:rFonts w:ascii="Nyala" w:hAnsi="Nyala" w:cs="Nyala"/>
                <w:sz w:val="20"/>
                <w:szCs w:val="20"/>
              </w:rPr>
              <w:t>መፀዳጃ</w:t>
            </w:r>
            <w:r w:rsidRPr="00F67237">
              <w:rPr>
                <w:rFonts w:ascii="Arial" w:hAnsi="Arial" w:cs="Arial"/>
                <w:sz w:val="20"/>
                <w:szCs w:val="20"/>
              </w:rPr>
              <w:t xml:space="preserve"> </w:t>
            </w:r>
            <w:r w:rsidRPr="00F67237">
              <w:rPr>
                <w:rFonts w:ascii="Nyala" w:hAnsi="Nyala" w:cs="Nyala"/>
                <w:sz w:val="20"/>
                <w:szCs w:val="20"/>
              </w:rPr>
              <w:t>ቤት</w:t>
            </w:r>
            <w:r w:rsidRPr="00F67237">
              <w:rPr>
                <w:rFonts w:ascii="Arial" w:hAnsi="Arial" w:cs="Arial"/>
                <w:sz w:val="20"/>
                <w:szCs w:val="20"/>
              </w:rPr>
              <w:t>?</w:t>
            </w:r>
          </w:p>
          <w:p w14:paraId="799D471A" w14:textId="157F680B" w:rsidR="007A082E" w:rsidRPr="00F67237" w:rsidRDefault="007A082E" w:rsidP="00DE08E3">
            <w:pPr>
              <w:pStyle w:val="ListParagraph"/>
              <w:numPr>
                <w:ilvl w:val="0"/>
                <w:numId w:val="6"/>
              </w:numPr>
              <w:spacing w:after="40"/>
              <w:ind w:left="357" w:hanging="357"/>
              <w:contextualSpacing w:val="0"/>
              <w:rPr>
                <w:rFonts w:ascii="Arial" w:hAnsi="Arial" w:cs="Arial"/>
                <w:sz w:val="20"/>
                <w:szCs w:val="20"/>
              </w:rPr>
            </w:pPr>
            <w:r w:rsidRPr="00F67237">
              <w:rPr>
                <w:rFonts w:ascii="Arial" w:hAnsi="Arial" w:cs="Arial"/>
                <w:sz w:val="20"/>
                <w:szCs w:val="20"/>
              </w:rPr>
              <w:t>A house</w:t>
            </w:r>
            <w:r w:rsidRPr="004941CD">
              <w:rPr>
                <w:rFonts w:ascii="Arial" w:hAnsi="Arial" w:cs="Arial"/>
                <w:sz w:val="20"/>
                <w:szCs w:val="20"/>
                <w:highlight w:val="yellow"/>
              </w:rPr>
              <w:t>/</w:t>
            </w:r>
            <w:ins w:id="19" w:author="toshiba" w:date="2016-11-15T11:48:00Z">
              <w:r w:rsidR="00650664" w:rsidRPr="004941CD">
                <w:rPr>
                  <w:rFonts w:ascii="Nyala" w:hAnsi="Nyala" w:cs="Arial"/>
                  <w:color w:val="0D0D0D" w:themeColor="text1" w:themeTint="F2"/>
                  <w:sz w:val="20"/>
                  <w:szCs w:val="20"/>
                  <w:highlight w:val="yellow"/>
                </w:rPr>
                <w:t>የራሰ</w:t>
              </w:r>
            </w:ins>
            <w:r w:rsidRPr="004941CD">
              <w:rPr>
                <w:rFonts w:ascii="Arial" w:hAnsi="Arial" w:cs="Arial"/>
                <w:sz w:val="20"/>
                <w:szCs w:val="20"/>
                <w:highlight w:val="yellow"/>
              </w:rPr>
              <w:t xml:space="preserve"> </w:t>
            </w:r>
            <w:r w:rsidRPr="004941CD">
              <w:rPr>
                <w:rFonts w:ascii="Nyala" w:hAnsi="Nyala" w:cs="Nyala"/>
                <w:sz w:val="20"/>
                <w:szCs w:val="20"/>
                <w:highlight w:val="yellow"/>
              </w:rPr>
              <w:t>ቤት</w:t>
            </w:r>
            <w:r w:rsidRPr="004941CD">
              <w:rPr>
                <w:rFonts w:ascii="Arial" w:hAnsi="Arial" w:cs="Arial"/>
                <w:sz w:val="20"/>
                <w:szCs w:val="20"/>
                <w:highlight w:val="yellow"/>
              </w:rPr>
              <w:t>?</w:t>
            </w:r>
          </w:p>
          <w:p w14:paraId="087BDE97" w14:textId="79DCA143" w:rsidR="007A082E" w:rsidRPr="00F67237" w:rsidRDefault="007A082E" w:rsidP="00DE08E3">
            <w:pPr>
              <w:pStyle w:val="ListParagraph"/>
              <w:numPr>
                <w:ilvl w:val="0"/>
                <w:numId w:val="6"/>
              </w:numPr>
              <w:spacing w:after="40"/>
              <w:rPr>
                <w:rFonts w:ascii="Arial" w:hAnsi="Arial" w:cs="Arial"/>
                <w:sz w:val="20"/>
                <w:szCs w:val="20"/>
              </w:rPr>
            </w:pPr>
            <w:r w:rsidRPr="00F67237">
              <w:rPr>
                <w:rFonts w:ascii="Arial" w:hAnsi="Arial" w:cs="Arial"/>
                <w:sz w:val="20"/>
                <w:szCs w:val="20"/>
              </w:rPr>
              <w:t xml:space="preserve">A computer/laptop/ </w:t>
            </w:r>
            <w:r w:rsidRPr="00F67237">
              <w:rPr>
                <w:rFonts w:ascii="Nyala" w:hAnsi="Nyala" w:cs="Nyala"/>
                <w:sz w:val="20"/>
                <w:szCs w:val="20"/>
              </w:rPr>
              <w:t>ኮምፒውተር</w:t>
            </w:r>
            <w:r w:rsidRPr="00F67237">
              <w:rPr>
                <w:rFonts w:ascii="Arial" w:hAnsi="Arial" w:cs="Arial"/>
                <w:sz w:val="20"/>
                <w:szCs w:val="20"/>
              </w:rPr>
              <w:t xml:space="preserve">/ </w:t>
            </w:r>
            <w:r w:rsidRPr="00F67237">
              <w:rPr>
                <w:rFonts w:ascii="Nyala" w:hAnsi="Nyala" w:cs="Nyala"/>
                <w:sz w:val="20"/>
                <w:szCs w:val="20"/>
              </w:rPr>
              <w:t>ላፕቶፕ</w:t>
            </w:r>
            <w:r w:rsidRPr="00F67237">
              <w:rPr>
                <w:rFonts w:ascii="Arial" w:hAnsi="Arial" w:cs="Arial"/>
                <w:sz w:val="20"/>
                <w:szCs w:val="20"/>
              </w:rPr>
              <w:t>?</w:t>
            </w:r>
          </w:p>
        </w:tc>
      </w:tr>
      <w:tr w:rsidR="009A7828" w:rsidRPr="00F67237" w14:paraId="564688DA" w14:textId="77777777" w:rsidTr="005F0E66">
        <w:trPr>
          <w:trHeight w:val="333"/>
        </w:trPr>
        <w:tc>
          <w:tcPr>
            <w:tcW w:w="810" w:type="dxa"/>
          </w:tcPr>
          <w:p w14:paraId="0D558308" w14:textId="6AFCE59D" w:rsidR="009A7828" w:rsidRPr="00F67237" w:rsidRDefault="009A7828" w:rsidP="003E1482">
            <w:pPr>
              <w:rPr>
                <w:rFonts w:ascii="Arial" w:hAnsi="Arial" w:cs="Arial"/>
                <w:sz w:val="20"/>
                <w:szCs w:val="20"/>
              </w:rPr>
            </w:pPr>
            <w:r w:rsidRPr="00F67237">
              <w:rPr>
                <w:rFonts w:ascii="Arial" w:hAnsi="Arial" w:cs="Arial"/>
                <w:sz w:val="20"/>
                <w:szCs w:val="20"/>
              </w:rPr>
              <w:t>19</w:t>
            </w:r>
          </w:p>
        </w:tc>
        <w:tc>
          <w:tcPr>
            <w:tcW w:w="8635" w:type="dxa"/>
            <w:gridSpan w:val="2"/>
          </w:tcPr>
          <w:p w14:paraId="3DAD3C11" w14:textId="747D1C91" w:rsidR="00710EB3" w:rsidRPr="002835E1" w:rsidRDefault="009A7828" w:rsidP="00DE08E3">
            <w:pPr>
              <w:pStyle w:val="ListParagraph"/>
              <w:numPr>
                <w:ilvl w:val="0"/>
                <w:numId w:val="28"/>
              </w:numPr>
              <w:rPr>
                <w:rFonts w:ascii="Arial" w:hAnsi="Arial" w:cs="Arial"/>
                <w:sz w:val="20"/>
                <w:szCs w:val="20"/>
              </w:rPr>
            </w:pPr>
            <w:r w:rsidRPr="002835E1">
              <w:rPr>
                <w:rFonts w:ascii="Arial" w:hAnsi="Arial" w:cs="Arial"/>
                <w:sz w:val="20"/>
                <w:szCs w:val="20"/>
              </w:rPr>
              <w:t>In your household who would you say owns most of these household items? (</w:t>
            </w:r>
            <w:r w:rsidR="00710EB3" w:rsidRPr="002835E1">
              <w:rPr>
                <w:rFonts w:ascii="Arial" w:hAnsi="Arial" w:cs="Arial"/>
                <w:sz w:val="20"/>
                <w:szCs w:val="20"/>
              </w:rPr>
              <w:t>I.e</w:t>
            </w:r>
            <w:r w:rsidRPr="002835E1">
              <w:rPr>
                <w:rFonts w:ascii="Arial" w:hAnsi="Arial" w:cs="Arial"/>
                <w:sz w:val="20"/>
                <w:szCs w:val="20"/>
              </w:rPr>
              <w:t>. who can sell, mortgage, rent out, give away, purchase new</w:t>
            </w:r>
            <w:r w:rsidR="00710EB3" w:rsidRPr="002835E1">
              <w:rPr>
                <w:rFonts w:ascii="Arial" w:hAnsi="Arial" w:cs="Arial"/>
                <w:sz w:val="20"/>
                <w:szCs w:val="20"/>
              </w:rPr>
              <w:t xml:space="preserve">)? </w:t>
            </w:r>
          </w:p>
          <w:p w14:paraId="4E2AFFDC" w14:textId="77777777" w:rsidR="00710EB3" w:rsidRDefault="00710EB3" w:rsidP="00710EB3">
            <w:pPr>
              <w:rPr>
                <w:rFonts w:ascii="Arial" w:hAnsi="Arial" w:cs="Arial"/>
                <w:sz w:val="20"/>
                <w:szCs w:val="20"/>
              </w:rPr>
            </w:pPr>
          </w:p>
          <w:p w14:paraId="62A67116" w14:textId="6F01A1A0" w:rsidR="00710EB3" w:rsidRPr="002835E1" w:rsidRDefault="002602E6" w:rsidP="00710EB3">
            <w:pPr>
              <w:rPr>
                <w:rFonts w:ascii="Nyala" w:hAnsi="Nyala" w:cs="Nyala"/>
                <w:sz w:val="20"/>
                <w:szCs w:val="20"/>
              </w:rPr>
            </w:pPr>
            <w:r w:rsidRPr="00710EB3">
              <w:rPr>
                <w:rFonts w:ascii="Nyala" w:hAnsi="Nyala" w:cs="Nyala"/>
                <w:sz w:val="20"/>
                <w:szCs w:val="20"/>
              </w:rPr>
              <w:t>በቤቶ</w:t>
            </w:r>
            <w:r w:rsidR="00B358D4" w:rsidRPr="00710EB3">
              <w:rPr>
                <w:rFonts w:ascii="Arial" w:hAnsi="Arial" w:cs="Arial"/>
                <w:sz w:val="20"/>
                <w:szCs w:val="20"/>
              </w:rPr>
              <w:t xml:space="preserve"> </w:t>
            </w:r>
            <w:r w:rsidR="00B358D4" w:rsidRPr="00710EB3">
              <w:rPr>
                <w:rFonts w:ascii="Nyala" w:hAnsi="Nyala" w:cs="Nyala"/>
                <w:sz w:val="20"/>
                <w:szCs w:val="20"/>
              </w:rPr>
              <w:t>ያለው</w:t>
            </w:r>
            <w:r w:rsidR="00B358D4" w:rsidRPr="00710EB3">
              <w:rPr>
                <w:rFonts w:ascii="Arial" w:hAnsi="Arial" w:cs="Arial"/>
                <w:sz w:val="20"/>
                <w:szCs w:val="20"/>
              </w:rPr>
              <w:t xml:space="preserve"> </w:t>
            </w:r>
            <w:r w:rsidR="00B358D4" w:rsidRPr="00710EB3">
              <w:rPr>
                <w:rFonts w:ascii="Nyala" w:hAnsi="Nyala" w:cs="Nyala"/>
                <w:sz w:val="20"/>
                <w:szCs w:val="20"/>
              </w:rPr>
              <w:t>አብዛኛው</w:t>
            </w:r>
            <w:r w:rsidR="00B358D4" w:rsidRPr="00710EB3">
              <w:rPr>
                <w:rFonts w:ascii="Arial" w:hAnsi="Arial" w:cs="Arial"/>
                <w:sz w:val="20"/>
                <w:szCs w:val="20"/>
              </w:rPr>
              <w:t xml:space="preserve"> </w:t>
            </w:r>
            <w:r w:rsidR="00B358D4" w:rsidRPr="00710EB3">
              <w:rPr>
                <w:rFonts w:ascii="Nyala" w:hAnsi="Nyala" w:cs="Nyala"/>
                <w:sz w:val="20"/>
                <w:szCs w:val="20"/>
              </w:rPr>
              <w:t>የቤት</w:t>
            </w:r>
            <w:r w:rsidR="00B358D4" w:rsidRPr="00710EB3">
              <w:rPr>
                <w:rFonts w:ascii="Arial" w:hAnsi="Arial" w:cs="Arial"/>
                <w:sz w:val="20"/>
                <w:szCs w:val="20"/>
              </w:rPr>
              <w:t xml:space="preserve"> </w:t>
            </w:r>
            <w:r w:rsidR="00B358D4" w:rsidRPr="00710EB3">
              <w:rPr>
                <w:rFonts w:ascii="Nyala" w:hAnsi="Nyala" w:cs="Nyala"/>
                <w:sz w:val="20"/>
                <w:szCs w:val="20"/>
              </w:rPr>
              <w:t>ዕቃ</w:t>
            </w:r>
            <w:r w:rsidR="00B358D4" w:rsidRPr="00710EB3">
              <w:rPr>
                <w:rFonts w:ascii="Arial" w:hAnsi="Arial" w:cs="Arial"/>
                <w:sz w:val="20"/>
                <w:szCs w:val="20"/>
              </w:rPr>
              <w:t xml:space="preserve"> </w:t>
            </w:r>
            <w:r w:rsidR="00B358D4" w:rsidRPr="00710EB3">
              <w:rPr>
                <w:rFonts w:ascii="Nyala" w:hAnsi="Nyala" w:cs="Nyala"/>
                <w:sz w:val="20"/>
                <w:szCs w:val="20"/>
              </w:rPr>
              <w:t>የማን</w:t>
            </w:r>
            <w:r w:rsidR="00B358D4" w:rsidRPr="00710EB3">
              <w:rPr>
                <w:rFonts w:ascii="Arial" w:hAnsi="Arial" w:cs="Arial"/>
                <w:sz w:val="20"/>
                <w:szCs w:val="20"/>
              </w:rPr>
              <w:t xml:space="preserve"> </w:t>
            </w:r>
            <w:r w:rsidR="00B358D4" w:rsidRPr="00710EB3">
              <w:rPr>
                <w:rFonts w:ascii="Nyala" w:hAnsi="Nyala" w:cs="Nyala"/>
                <w:sz w:val="20"/>
                <w:szCs w:val="20"/>
              </w:rPr>
              <w:t>ነው</w:t>
            </w:r>
            <w:r w:rsidR="00B358D4" w:rsidRPr="00710EB3">
              <w:rPr>
                <w:rFonts w:ascii="Arial" w:hAnsi="Arial" w:cs="Arial"/>
                <w:sz w:val="20"/>
                <w:szCs w:val="20"/>
              </w:rPr>
              <w:t xml:space="preserve">? </w:t>
            </w:r>
            <w:r w:rsidR="00B358D4" w:rsidRPr="00710EB3">
              <w:rPr>
                <w:rFonts w:ascii="Nyala" w:hAnsi="Nyala" w:cs="Nyala"/>
                <w:sz w:val="20"/>
                <w:szCs w:val="20"/>
              </w:rPr>
              <w:t>ይህም</w:t>
            </w:r>
            <w:r w:rsidR="00B358D4" w:rsidRPr="00710EB3">
              <w:rPr>
                <w:rFonts w:ascii="Arial" w:hAnsi="Arial" w:cs="Arial"/>
                <w:sz w:val="20"/>
                <w:szCs w:val="20"/>
              </w:rPr>
              <w:t xml:space="preserve"> </w:t>
            </w:r>
            <w:r w:rsidR="00B358D4" w:rsidRPr="00710EB3">
              <w:rPr>
                <w:rFonts w:ascii="Nyala" w:hAnsi="Nyala" w:cs="Nyala"/>
                <w:sz w:val="20"/>
                <w:szCs w:val="20"/>
              </w:rPr>
              <w:t>ማለት</w:t>
            </w:r>
            <w:r w:rsidR="00B358D4" w:rsidRPr="00710EB3">
              <w:rPr>
                <w:rFonts w:ascii="Arial" w:hAnsi="Arial" w:cs="Arial"/>
                <w:sz w:val="20"/>
                <w:szCs w:val="20"/>
              </w:rPr>
              <w:t xml:space="preserve"> </w:t>
            </w:r>
            <w:r w:rsidR="00B358D4" w:rsidRPr="00710EB3">
              <w:rPr>
                <w:rFonts w:ascii="Nyala" w:hAnsi="Nyala" w:cs="Nyala"/>
                <w:sz w:val="20"/>
                <w:szCs w:val="20"/>
              </w:rPr>
              <w:t>መሸጥ፣</w:t>
            </w:r>
            <w:r w:rsidR="00B358D4" w:rsidRPr="00710EB3">
              <w:rPr>
                <w:rFonts w:ascii="Arial" w:hAnsi="Arial" w:cs="Arial"/>
                <w:sz w:val="20"/>
                <w:szCs w:val="20"/>
              </w:rPr>
              <w:t xml:space="preserve"> </w:t>
            </w:r>
            <w:r w:rsidR="00B358D4" w:rsidRPr="00710EB3">
              <w:rPr>
                <w:rFonts w:ascii="Nyala" w:hAnsi="Nyala" w:cs="Nyala"/>
                <w:sz w:val="20"/>
                <w:szCs w:val="20"/>
              </w:rPr>
              <w:t>በብድር</w:t>
            </w:r>
            <w:r w:rsidR="00B358D4" w:rsidRPr="00710EB3">
              <w:rPr>
                <w:rFonts w:ascii="Arial" w:hAnsi="Arial" w:cs="Arial"/>
                <w:sz w:val="20"/>
                <w:szCs w:val="20"/>
              </w:rPr>
              <w:t xml:space="preserve"> </w:t>
            </w:r>
            <w:r w:rsidR="00B358D4" w:rsidRPr="00710EB3">
              <w:rPr>
                <w:rFonts w:ascii="Nyala" w:hAnsi="Nyala" w:cs="Nyala"/>
                <w:sz w:val="20"/>
                <w:szCs w:val="20"/>
              </w:rPr>
              <w:t>ማስያዝ፣</w:t>
            </w:r>
            <w:r w:rsidR="00B358D4" w:rsidRPr="00710EB3">
              <w:rPr>
                <w:rFonts w:ascii="Arial" w:hAnsi="Arial" w:cs="Arial"/>
                <w:sz w:val="20"/>
                <w:szCs w:val="20"/>
              </w:rPr>
              <w:t xml:space="preserve"> </w:t>
            </w:r>
            <w:r w:rsidR="00B358D4" w:rsidRPr="00710EB3">
              <w:rPr>
                <w:rFonts w:ascii="Nyala" w:hAnsi="Nyala" w:cs="Nyala"/>
                <w:sz w:val="20"/>
                <w:szCs w:val="20"/>
              </w:rPr>
              <w:t>ማከራየት፣</w:t>
            </w:r>
            <w:r w:rsidR="00B358D4" w:rsidRPr="00710EB3">
              <w:rPr>
                <w:rFonts w:ascii="Arial" w:hAnsi="Arial" w:cs="Arial"/>
                <w:sz w:val="20"/>
                <w:szCs w:val="20"/>
              </w:rPr>
              <w:t xml:space="preserve"> </w:t>
            </w:r>
            <w:r w:rsidR="00B358D4" w:rsidRPr="00710EB3">
              <w:rPr>
                <w:rFonts w:ascii="Nyala" w:hAnsi="Nyala" w:cs="Nyala"/>
                <w:sz w:val="20"/>
                <w:szCs w:val="20"/>
              </w:rPr>
              <w:t>ለሌላ</w:t>
            </w:r>
            <w:r w:rsidR="00B358D4" w:rsidRPr="00710EB3">
              <w:rPr>
                <w:rFonts w:ascii="Arial" w:hAnsi="Arial" w:cs="Arial"/>
                <w:sz w:val="20"/>
                <w:szCs w:val="20"/>
              </w:rPr>
              <w:t xml:space="preserve"> </w:t>
            </w:r>
            <w:r w:rsidR="00B358D4" w:rsidRPr="00710EB3">
              <w:rPr>
                <w:rFonts w:ascii="Nyala" w:hAnsi="Nyala" w:cs="Nyala"/>
                <w:sz w:val="20"/>
                <w:szCs w:val="20"/>
              </w:rPr>
              <w:t>ሰው</w:t>
            </w:r>
            <w:r w:rsidR="00B358D4" w:rsidRPr="00710EB3">
              <w:rPr>
                <w:rFonts w:ascii="Arial" w:hAnsi="Arial" w:cs="Arial"/>
                <w:sz w:val="20"/>
                <w:szCs w:val="20"/>
              </w:rPr>
              <w:t xml:space="preserve"> </w:t>
            </w:r>
            <w:r w:rsidR="00B358D4" w:rsidRPr="00710EB3">
              <w:rPr>
                <w:rFonts w:ascii="Nyala" w:hAnsi="Nyala" w:cs="Nyala"/>
                <w:sz w:val="20"/>
                <w:szCs w:val="20"/>
              </w:rPr>
              <w:t>መስጠት፣</w:t>
            </w:r>
            <w:r w:rsidR="00B358D4" w:rsidRPr="00710EB3">
              <w:rPr>
                <w:rFonts w:ascii="Arial" w:hAnsi="Arial" w:cs="Arial"/>
                <w:sz w:val="20"/>
                <w:szCs w:val="20"/>
              </w:rPr>
              <w:t xml:space="preserve"> </w:t>
            </w:r>
            <w:r w:rsidR="00B358D4" w:rsidRPr="00710EB3">
              <w:rPr>
                <w:rFonts w:ascii="Nyala" w:hAnsi="Nyala" w:cs="Nyala"/>
                <w:sz w:val="20"/>
                <w:szCs w:val="20"/>
              </w:rPr>
              <w:t>አዲስ</w:t>
            </w:r>
            <w:r w:rsidR="00B358D4" w:rsidRPr="00710EB3">
              <w:rPr>
                <w:rFonts w:ascii="Arial" w:hAnsi="Arial" w:cs="Arial"/>
                <w:sz w:val="20"/>
                <w:szCs w:val="20"/>
              </w:rPr>
              <w:t xml:space="preserve"> </w:t>
            </w:r>
            <w:r w:rsidR="00B358D4" w:rsidRPr="00710EB3">
              <w:rPr>
                <w:rFonts w:ascii="Nyala" w:hAnsi="Nyala" w:cs="Nyala"/>
                <w:sz w:val="20"/>
                <w:szCs w:val="20"/>
              </w:rPr>
              <w:t>መግዛት</w:t>
            </w:r>
            <w:r w:rsidR="00B358D4" w:rsidRPr="00710EB3">
              <w:rPr>
                <w:rFonts w:ascii="Arial" w:hAnsi="Arial" w:cs="Arial"/>
                <w:sz w:val="20"/>
                <w:szCs w:val="20"/>
              </w:rPr>
              <w:t xml:space="preserve"> </w:t>
            </w:r>
            <w:r w:rsidR="00B358D4" w:rsidRPr="00710EB3">
              <w:rPr>
                <w:rFonts w:ascii="Nyala" w:hAnsi="Nyala" w:cs="Nyala"/>
                <w:sz w:val="20"/>
                <w:szCs w:val="20"/>
              </w:rPr>
              <w:t>የሚችለው</w:t>
            </w:r>
            <w:ins w:id="20" w:author="toshiba" w:date="2016-11-15T11:54:00Z">
              <w:r w:rsidR="00B342B2">
                <w:rPr>
                  <w:rFonts w:ascii="Nyala" w:hAnsi="Nyala" w:cs="Nyala"/>
                  <w:sz w:val="20"/>
                  <w:szCs w:val="20"/>
                </w:rPr>
                <w:t xml:space="preserve"> </w:t>
              </w:r>
              <w:r w:rsidR="00B342B2" w:rsidRPr="007D1C67">
                <w:rPr>
                  <w:rFonts w:ascii="Nyala" w:hAnsi="Nyala" w:cs="Nyala"/>
                  <w:sz w:val="20"/>
                  <w:szCs w:val="20"/>
                  <w:highlight w:val="yellow"/>
                </w:rPr>
                <w:t>ማን</w:t>
              </w:r>
              <w:r w:rsidR="00B342B2" w:rsidRPr="007D1C67">
                <w:rPr>
                  <w:rFonts w:ascii="Arial" w:hAnsi="Arial" w:cs="Arial"/>
                  <w:sz w:val="20"/>
                  <w:szCs w:val="20"/>
                  <w:highlight w:val="yellow"/>
                </w:rPr>
                <w:t xml:space="preserve"> </w:t>
              </w:r>
              <w:r w:rsidR="00B342B2" w:rsidRPr="007D1C67">
                <w:rPr>
                  <w:rFonts w:ascii="Nyala" w:hAnsi="Nyala" w:cs="Nyala"/>
                  <w:sz w:val="20"/>
                  <w:szCs w:val="20"/>
                  <w:highlight w:val="yellow"/>
                </w:rPr>
                <w:t>ነው</w:t>
              </w:r>
              <w:r w:rsidR="00B342B2" w:rsidRPr="007D1C67">
                <w:rPr>
                  <w:rFonts w:ascii="Arial" w:hAnsi="Arial" w:cs="Arial"/>
                  <w:sz w:val="20"/>
                  <w:szCs w:val="20"/>
                  <w:highlight w:val="yellow"/>
                </w:rPr>
                <w:t>?</w:t>
              </w:r>
              <w:r w:rsidR="00B342B2" w:rsidRPr="00710EB3">
                <w:rPr>
                  <w:rFonts w:ascii="Arial" w:hAnsi="Arial" w:cs="Arial"/>
                  <w:sz w:val="20"/>
                  <w:szCs w:val="20"/>
                </w:rPr>
                <w:t xml:space="preserve"> </w:t>
              </w:r>
            </w:ins>
            <w:r w:rsidR="00710EB3">
              <w:rPr>
                <w:rFonts w:ascii="Nyala" w:hAnsi="Nyala" w:cs="Nyala"/>
                <w:sz w:val="20"/>
                <w:szCs w:val="20"/>
              </w:rPr>
              <w:t xml:space="preserve"> </w:t>
            </w:r>
            <w:r w:rsidR="00710EB3" w:rsidRPr="00710EB3">
              <w:rPr>
                <w:rFonts w:ascii="Arial" w:hAnsi="Arial" w:cs="Arial"/>
                <w:sz w:val="20"/>
                <w:szCs w:val="20"/>
              </w:rPr>
              <w:t>?</w:t>
            </w:r>
          </w:p>
          <w:p w14:paraId="42BFC8EC" w14:textId="77777777" w:rsidR="00F93315" w:rsidRPr="00F67237" w:rsidRDefault="00F93315" w:rsidP="00F93315">
            <w:pPr>
              <w:rPr>
                <w:rFonts w:ascii="Arial" w:hAnsi="Arial" w:cs="Arial"/>
                <w:sz w:val="20"/>
                <w:szCs w:val="20"/>
              </w:rPr>
            </w:pPr>
            <w:r w:rsidRPr="00F67237">
              <w:rPr>
                <w:rFonts w:ascii="Arial" w:hAnsi="Arial" w:cs="Arial"/>
                <w:sz w:val="20"/>
                <w:szCs w:val="20"/>
              </w:rPr>
              <w:t xml:space="preserve">1 = Me, by myself/ </w:t>
            </w:r>
            <w:r w:rsidRPr="00F67237">
              <w:rPr>
                <w:rFonts w:ascii="Nyala" w:hAnsi="Nyala" w:cs="Nyala"/>
                <w:sz w:val="20"/>
                <w:szCs w:val="20"/>
              </w:rPr>
              <w:t>እኔ</w:t>
            </w:r>
            <w:r w:rsidRPr="00F67237">
              <w:rPr>
                <w:rFonts w:ascii="Arial" w:hAnsi="Arial" w:cs="Arial"/>
                <w:sz w:val="20"/>
                <w:szCs w:val="20"/>
              </w:rPr>
              <w:t xml:space="preserve"> </w:t>
            </w:r>
            <w:r w:rsidRPr="00F67237">
              <w:rPr>
                <w:rFonts w:ascii="Nyala" w:hAnsi="Nyala" w:cs="Nyala"/>
                <w:sz w:val="20"/>
                <w:szCs w:val="20"/>
              </w:rPr>
              <w:t>ለብቻዬ</w:t>
            </w:r>
            <w:r w:rsidRPr="00F67237">
              <w:rPr>
                <w:rFonts w:ascii="Arial" w:hAnsi="Arial" w:cs="Arial"/>
                <w:sz w:val="20"/>
                <w:szCs w:val="20"/>
              </w:rPr>
              <w:t xml:space="preserve"> </w:t>
            </w:r>
            <w:r w:rsidRPr="00F67237">
              <w:rPr>
                <w:rFonts w:ascii="Arial" w:hAnsi="Arial" w:cs="Arial"/>
                <w:b/>
                <w:i/>
                <w:sz w:val="20"/>
                <w:szCs w:val="20"/>
              </w:rPr>
              <w:t xml:space="preserve">(Go directly to Questions 19c/ </w:t>
            </w:r>
            <w:r w:rsidRPr="00F67237">
              <w:rPr>
                <w:rFonts w:ascii="Nyala" w:hAnsi="Nyala" w:cs="Nyala"/>
                <w:b/>
                <w:i/>
                <w:sz w:val="20"/>
                <w:szCs w:val="20"/>
              </w:rPr>
              <w:t>ወደ</w:t>
            </w:r>
            <w:r w:rsidRPr="00F67237">
              <w:rPr>
                <w:rFonts w:ascii="Arial" w:hAnsi="Arial" w:cs="Arial"/>
                <w:b/>
                <w:i/>
                <w:sz w:val="20"/>
                <w:szCs w:val="20"/>
              </w:rPr>
              <w:t xml:space="preserve"> </w:t>
            </w:r>
            <w:r w:rsidRPr="00F67237">
              <w:rPr>
                <w:rFonts w:ascii="Nyala" w:hAnsi="Nyala" w:cs="Nyala"/>
                <w:b/>
                <w:i/>
                <w:sz w:val="20"/>
                <w:szCs w:val="20"/>
              </w:rPr>
              <w:t>ጥያቄ</w:t>
            </w:r>
            <w:r w:rsidRPr="00F67237">
              <w:rPr>
                <w:rFonts w:ascii="Arial" w:hAnsi="Arial" w:cs="Arial"/>
                <w:b/>
                <w:i/>
                <w:sz w:val="20"/>
                <w:szCs w:val="20"/>
              </w:rPr>
              <w:t xml:space="preserve"> </w:t>
            </w:r>
            <w:r w:rsidRPr="00F67237">
              <w:rPr>
                <w:rFonts w:ascii="Nyala" w:hAnsi="Nyala" w:cs="Nyala"/>
                <w:b/>
                <w:i/>
                <w:sz w:val="20"/>
                <w:szCs w:val="20"/>
              </w:rPr>
              <w:t>ቁጥር</w:t>
            </w:r>
            <w:r w:rsidRPr="00F67237">
              <w:rPr>
                <w:rFonts w:ascii="Arial" w:hAnsi="Arial" w:cs="Arial"/>
                <w:b/>
                <w:i/>
                <w:sz w:val="20"/>
                <w:szCs w:val="20"/>
              </w:rPr>
              <w:t xml:space="preserve"> 19 c </w:t>
            </w:r>
            <w:r w:rsidRPr="00F67237">
              <w:rPr>
                <w:rFonts w:ascii="Nyala" w:hAnsi="Nyala" w:cs="Nyala"/>
                <w:b/>
                <w:i/>
                <w:sz w:val="20"/>
                <w:szCs w:val="20"/>
              </w:rPr>
              <w:t>ይለፉ</w:t>
            </w:r>
            <w:r w:rsidRPr="00F67237">
              <w:rPr>
                <w:rFonts w:ascii="Arial" w:hAnsi="Arial" w:cs="Arial"/>
                <w:b/>
                <w:i/>
                <w:sz w:val="20"/>
                <w:szCs w:val="20"/>
              </w:rPr>
              <w:t xml:space="preserve"> )</w:t>
            </w:r>
          </w:p>
          <w:p w14:paraId="528BD934" w14:textId="77777777" w:rsidR="00F93315" w:rsidRPr="00F67237" w:rsidRDefault="00F93315" w:rsidP="00F93315">
            <w:pPr>
              <w:rPr>
                <w:rFonts w:ascii="Arial" w:hAnsi="Arial" w:cs="Arial"/>
                <w:sz w:val="20"/>
                <w:szCs w:val="20"/>
              </w:rPr>
            </w:pPr>
            <w:r w:rsidRPr="00F67237">
              <w:rPr>
                <w:rFonts w:ascii="Arial" w:hAnsi="Arial" w:cs="Arial"/>
                <w:sz w:val="20"/>
                <w:szCs w:val="20"/>
              </w:rPr>
              <w:t xml:space="preserve">2 = My husband/partner, by himself/ </w:t>
            </w:r>
            <w:r w:rsidRPr="00F67237">
              <w:rPr>
                <w:rFonts w:ascii="Nyala" w:hAnsi="Nyala" w:cs="Nyala"/>
                <w:sz w:val="20"/>
                <w:szCs w:val="20"/>
              </w:rPr>
              <w:t>ባለቤቴ</w:t>
            </w:r>
            <w:r w:rsidRPr="00F67237">
              <w:rPr>
                <w:rFonts w:ascii="Arial" w:hAnsi="Arial" w:cs="Arial"/>
                <w:sz w:val="20"/>
                <w:szCs w:val="20"/>
              </w:rPr>
              <w:t xml:space="preserve">/ </w:t>
            </w:r>
            <w:r w:rsidRPr="00F67237">
              <w:rPr>
                <w:rFonts w:ascii="Nyala" w:hAnsi="Nyala" w:cs="Nyala"/>
                <w:sz w:val="20"/>
                <w:szCs w:val="20"/>
              </w:rPr>
              <w:t>የፍቅር</w:t>
            </w:r>
            <w:r w:rsidRPr="00F67237">
              <w:rPr>
                <w:rFonts w:ascii="Arial" w:hAnsi="Arial" w:cs="Arial"/>
                <w:sz w:val="20"/>
                <w:szCs w:val="20"/>
              </w:rPr>
              <w:t xml:space="preserve"> </w:t>
            </w:r>
            <w:r w:rsidRPr="00F67237">
              <w:rPr>
                <w:rFonts w:ascii="Nyala" w:hAnsi="Nyala" w:cs="Nyala"/>
                <w:sz w:val="20"/>
                <w:szCs w:val="20"/>
              </w:rPr>
              <w:t>ጓደኛዬ</w:t>
            </w:r>
            <w:r w:rsidRPr="00F67237">
              <w:rPr>
                <w:rFonts w:ascii="Arial" w:hAnsi="Arial" w:cs="Arial"/>
                <w:sz w:val="20"/>
                <w:szCs w:val="20"/>
              </w:rPr>
              <w:t xml:space="preserve"> </w:t>
            </w:r>
            <w:r w:rsidRPr="00F67237">
              <w:rPr>
                <w:rFonts w:ascii="Nyala" w:hAnsi="Nyala" w:cs="Nyala"/>
                <w:sz w:val="20"/>
                <w:szCs w:val="20"/>
              </w:rPr>
              <w:t>ብቻውን</w:t>
            </w:r>
            <w:r w:rsidRPr="00F67237">
              <w:rPr>
                <w:rFonts w:ascii="Arial" w:hAnsi="Arial" w:cs="Arial"/>
                <w:sz w:val="20"/>
                <w:szCs w:val="20"/>
              </w:rPr>
              <w:t xml:space="preserve"> </w:t>
            </w:r>
            <w:r w:rsidRPr="00F67237">
              <w:rPr>
                <w:rFonts w:ascii="Arial" w:hAnsi="Arial" w:cs="Arial"/>
                <w:b/>
                <w:i/>
                <w:sz w:val="20"/>
                <w:szCs w:val="20"/>
              </w:rPr>
              <w:t xml:space="preserve">(Go directly to Questions 19c/ </w:t>
            </w:r>
            <w:r w:rsidRPr="00F67237">
              <w:rPr>
                <w:rFonts w:ascii="Nyala" w:hAnsi="Nyala" w:cs="Nyala"/>
                <w:b/>
                <w:i/>
                <w:sz w:val="20"/>
                <w:szCs w:val="20"/>
              </w:rPr>
              <w:t>ወደ</w:t>
            </w:r>
            <w:r w:rsidRPr="00F67237">
              <w:rPr>
                <w:rFonts w:ascii="Arial" w:hAnsi="Arial" w:cs="Arial"/>
                <w:b/>
                <w:i/>
                <w:sz w:val="20"/>
                <w:szCs w:val="20"/>
              </w:rPr>
              <w:t xml:space="preserve"> </w:t>
            </w:r>
            <w:r w:rsidRPr="00F67237">
              <w:rPr>
                <w:rFonts w:ascii="Nyala" w:hAnsi="Nyala" w:cs="Nyala"/>
                <w:b/>
                <w:i/>
                <w:sz w:val="20"/>
                <w:szCs w:val="20"/>
              </w:rPr>
              <w:t>ጥያቄ</w:t>
            </w:r>
            <w:r w:rsidRPr="00F67237">
              <w:rPr>
                <w:rFonts w:ascii="Arial" w:hAnsi="Arial" w:cs="Arial"/>
                <w:b/>
                <w:i/>
                <w:sz w:val="20"/>
                <w:szCs w:val="20"/>
              </w:rPr>
              <w:t xml:space="preserve"> </w:t>
            </w:r>
            <w:r w:rsidRPr="00F67237">
              <w:rPr>
                <w:rFonts w:ascii="Nyala" w:hAnsi="Nyala" w:cs="Nyala"/>
                <w:b/>
                <w:i/>
                <w:sz w:val="20"/>
                <w:szCs w:val="20"/>
              </w:rPr>
              <w:t>ቁጥር</w:t>
            </w:r>
            <w:r w:rsidRPr="00F67237">
              <w:rPr>
                <w:rFonts w:ascii="Arial" w:hAnsi="Arial" w:cs="Arial"/>
                <w:b/>
                <w:i/>
                <w:sz w:val="20"/>
                <w:szCs w:val="20"/>
              </w:rPr>
              <w:t xml:space="preserve"> 19 c </w:t>
            </w:r>
            <w:r w:rsidRPr="00F67237">
              <w:rPr>
                <w:rFonts w:ascii="Nyala" w:hAnsi="Nyala" w:cs="Nyala"/>
                <w:b/>
                <w:i/>
                <w:sz w:val="20"/>
                <w:szCs w:val="20"/>
              </w:rPr>
              <w:t>ይለፉ</w:t>
            </w:r>
            <w:r w:rsidRPr="00F67237">
              <w:rPr>
                <w:rFonts w:ascii="Arial" w:hAnsi="Arial" w:cs="Arial"/>
                <w:b/>
                <w:i/>
                <w:sz w:val="20"/>
                <w:szCs w:val="20"/>
              </w:rPr>
              <w:t>)</w:t>
            </w:r>
          </w:p>
          <w:p w14:paraId="5A188711" w14:textId="77777777" w:rsidR="00F93315" w:rsidRPr="00F67237" w:rsidRDefault="00F93315" w:rsidP="00F93315">
            <w:pPr>
              <w:rPr>
                <w:rFonts w:ascii="Arial" w:hAnsi="Arial" w:cs="Arial"/>
                <w:sz w:val="20"/>
                <w:szCs w:val="20"/>
              </w:rPr>
            </w:pPr>
            <w:r w:rsidRPr="00F67237">
              <w:rPr>
                <w:rFonts w:ascii="Arial" w:hAnsi="Arial" w:cs="Arial"/>
                <w:sz w:val="20"/>
                <w:szCs w:val="20"/>
              </w:rPr>
              <w:t xml:space="preserve">3 = Me and my husband/partner/ </w:t>
            </w:r>
            <w:r w:rsidRPr="00F67237">
              <w:rPr>
                <w:rFonts w:ascii="Nyala" w:hAnsi="Nyala" w:cs="Nyala"/>
                <w:sz w:val="20"/>
                <w:szCs w:val="20"/>
              </w:rPr>
              <w:t>ባለቤቴ</w:t>
            </w:r>
            <w:r w:rsidRPr="00F67237">
              <w:rPr>
                <w:rFonts w:ascii="Arial" w:hAnsi="Arial" w:cs="Arial"/>
                <w:sz w:val="20"/>
                <w:szCs w:val="20"/>
              </w:rPr>
              <w:t xml:space="preserve">/ </w:t>
            </w:r>
            <w:r w:rsidRPr="00F67237">
              <w:rPr>
                <w:rFonts w:ascii="Nyala" w:hAnsi="Nyala" w:cs="Nyala"/>
                <w:sz w:val="20"/>
                <w:szCs w:val="20"/>
              </w:rPr>
              <w:t>የፍቅር</w:t>
            </w:r>
            <w:r w:rsidRPr="00F67237">
              <w:rPr>
                <w:rFonts w:ascii="Arial" w:hAnsi="Arial" w:cs="Arial"/>
                <w:sz w:val="20"/>
                <w:szCs w:val="20"/>
              </w:rPr>
              <w:t xml:space="preserve"> </w:t>
            </w:r>
            <w:r w:rsidRPr="00F67237">
              <w:rPr>
                <w:rFonts w:ascii="Nyala" w:hAnsi="Nyala" w:cs="Nyala"/>
                <w:sz w:val="20"/>
                <w:szCs w:val="20"/>
              </w:rPr>
              <w:t>ጓደኛዬ</w:t>
            </w:r>
            <w:r w:rsidRPr="00F67237">
              <w:rPr>
                <w:rFonts w:ascii="Arial" w:hAnsi="Arial" w:cs="Arial"/>
                <w:sz w:val="20"/>
                <w:szCs w:val="20"/>
              </w:rPr>
              <w:t xml:space="preserve"> </w:t>
            </w:r>
            <w:r w:rsidRPr="00F67237">
              <w:rPr>
                <w:rFonts w:ascii="Nyala" w:hAnsi="Nyala" w:cs="Nyala"/>
                <w:sz w:val="20"/>
                <w:szCs w:val="20"/>
              </w:rPr>
              <w:t>እና</w:t>
            </w:r>
            <w:r w:rsidRPr="00F67237">
              <w:rPr>
                <w:rFonts w:ascii="Arial" w:hAnsi="Arial" w:cs="Arial"/>
                <w:sz w:val="20"/>
                <w:szCs w:val="20"/>
              </w:rPr>
              <w:t xml:space="preserve"> </w:t>
            </w:r>
            <w:r w:rsidRPr="00F67237">
              <w:rPr>
                <w:rFonts w:ascii="Nyala" w:hAnsi="Nyala" w:cs="Nyala"/>
                <w:sz w:val="20"/>
                <w:szCs w:val="20"/>
              </w:rPr>
              <w:t>እኔ</w:t>
            </w:r>
          </w:p>
          <w:p w14:paraId="23E3EBAA" w14:textId="79D48BA2" w:rsidR="00151526" w:rsidRPr="00F67237" w:rsidRDefault="00F93315" w:rsidP="00F93315">
            <w:pPr>
              <w:rPr>
                <w:rFonts w:ascii="Arial" w:hAnsi="Arial" w:cs="Arial"/>
                <w:sz w:val="20"/>
                <w:szCs w:val="20"/>
              </w:rPr>
            </w:pPr>
            <w:r w:rsidRPr="00F67237">
              <w:rPr>
                <w:rFonts w:ascii="Arial" w:hAnsi="Arial" w:cs="Arial"/>
                <w:sz w:val="20"/>
                <w:szCs w:val="20"/>
              </w:rPr>
              <w:t xml:space="preserve">4 = Me and another person/ </w:t>
            </w:r>
            <w:r w:rsidRPr="00F67237">
              <w:rPr>
                <w:rFonts w:ascii="Nyala" w:hAnsi="Nyala" w:cs="Nyala"/>
                <w:sz w:val="20"/>
                <w:szCs w:val="20"/>
              </w:rPr>
              <w:t>እኔና</w:t>
            </w:r>
            <w:r w:rsidRPr="00F67237">
              <w:rPr>
                <w:rFonts w:ascii="Arial" w:hAnsi="Arial" w:cs="Arial"/>
                <w:sz w:val="20"/>
                <w:szCs w:val="20"/>
              </w:rPr>
              <w:t xml:space="preserve"> </w:t>
            </w:r>
            <w:r w:rsidRPr="00F67237">
              <w:rPr>
                <w:rFonts w:ascii="Nyala" w:hAnsi="Nyala" w:cs="Nyala"/>
                <w:sz w:val="20"/>
                <w:szCs w:val="20"/>
              </w:rPr>
              <w:t>ሌላ</w:t>
            </w:r>
            <w:r w:rsidRPr="00F67237">
              <w:rPr>
                <w:rFonts w:ascii="Arial" w:hAnsi="Arial" w:cs="Arial"/>
                <w:sz w:val="20"/>
                <w:szCs w:val="20"/>
              </w:rPr>
              <w:t xml:space="preserve"> </w:t>
            </w:r>
            <w:r w:rsidRPr="00F67237">
              <w:rPr>
                <w:rFonts w:ascii="Nyala" w:hAnsi="Nyala" w:cs="Nyala"/>
                <w:sz w:val="20"/>
                <w:szCs w:val="20"/>
              </w:rPr>
              <w:t>ሰው</w:t>
            </w:r>
            <w:r w:rsidRPr="00F67237">
              <w:rPr>
                <w:rFonts w:ascii="Arial" w:hAnsi="Arial" w:cs="Arial"/>
                <w:sz w:val="20"/>
                <w:szCs w:val="20"/>
              </w:rPr>
              <w:t xml:space="preserve">, </w:t>
            </w:r>
            <w:r w:rsidRPr="00F67237">
              <w:rPr>
                <w:rFonts w:ascii="Arial" w:hAnsi="Arial" w:cs="Arial"/>
                <w:b/>
                <w:i/>
                <w:sz w:val="20"/>
                <w:szCs w:val="20"/>
              </w:rPr>
              <w:t xml:space="preserve">(please specify/ </w:t>
            </w:r>
            <w:r w:rsidRPr="00F67237">
              <w:rPr>
                <w:rFonts w:ascii="Nyala" w:hAnsi="Nyala" w:cs="Nyala"/>
                <w:b/>
                <w:i/>
                <w:sz w:val="20"/>
                <w:szCs w:val="20"/>
              </w:rPr>
              <w:t>እባክዎ</w:t>
            </w:r>
            <w:r w:rsidRPr="00F67237">
              <w:rPr>
                <w:rFonts w:ascii="Arial" w:hAnsi="Arial" w:cs="Arial"/>
                <w:b/>
                <w:i/>
                <w:sz w:val="20"/>
                <w:szCs w:val="20"/>
              </w:rPr>
              <w:t xml:space="preserve"> </w:t>
            </w:r>
            <w:r w:rsidRPr="00F67237">
              <w:rPr>
                <w:rFonts w:ascii="Nyala" w:hAnsi="Nyala" w:cs="Nyala"/>
                <w:b/>
                <w:i/>
                <w:sz w:val="20"/>
                <w:szCs w:val="20"/>
              </w:rPr>
              <w:t>ይግለፁ</w:t>
            </w:r>
            <w:r w:rsidRPr="00F67237">
              <w:rPr>
                <w:rFonts w:ascii="Arial" w:hAnsi="Arial" w:cs="Arial"/>
                <w:b/>
                <w:i/>
                <w:sz w:val="20"/>
                <w:szCs w:val="20"/>
              </w:rPr>
              <w:t xml:space="preserve">) </w:t>
            </w:r>
            <w:r w:rsidRPr="00F67237">
              <w:rPr>
                <w:rFonts w:ascii="Arial" w:hAnsi="Arial" w:cs="Arial"/>
                <w:sz w:val="20"/>
                <w:szCs w:val="20"/>
              </w:rPr>
              <w:t>________________</w:t>
            </w:r>
          </w:p>
          <w:p w14:paraId="4B65D03C" w14:textId="77777777" w:rsidR="00F93315" w:rsidRPr="00F67237" w:rsidRDefault="00F93315" w:rsidP="00F93315">
            <w:pPr>
              <w:rPr>
                <w:rFonts w:ascii="Arial" w:hAnsi="Arial" w:cs="Arial"/>
                <w:b/>
                <w:i/>
                <w:sz w:val="20"/>
                <w:szCs w:val="20"/>
              </w:rPr>
            </w:pPr>
            <w:r w:rsidRPr="00F67237">
              <w:rPr>
                <w:rFonts w:ascii="Arial" w:hAnsi="Arial" w:cs="Arial"/>
                <w:sz w:val="20"/>
                <w:szCs w:val="20"/>
              </w:rPr>
              <w:t xml:space="preserve">5 = Another person/ </w:t>
            </w:r>
            <w:r w:rsidRPr="00F67237">
              <w:rPr>
                <w:rFonts w:ascii="Nyala" w:hAnsi="Nyala" w:cs="Nyala"/>
                <w:sz w:val="20"/>
                <w:szCs w:val="20"/>
              </w:rPr>
              <w:t>ሌላ</w:t>
            </w:r>
            <w:r w:rsidRPr="00F67237">
              <w:rPr>
                <w:rFonts w:ascii="Arial" w:hAnsi="Arial" w:cs="Arial"/>
                <w:sz w:val="20"/>
                <w:szCs w:val="20"/>
              </w:rPr>
              <w:t xml:space="preserve"> </w:t>
            </w:r>
            <w:r w:rsidRPr="00F67237">
              <w:rPr>
                <w:rFonts w:ascii="Nyala" w:hAnsi="Nyala" w:cs="Nyala"/>
                <w:sz w:val="20"/>
                <w:szCs w:val="20"/>
              </w:rPr>
              <w:t>ሰው</w:t>
            </w:r>
            <w:r w:rsidRPr="00F67237">
              <w:rPr>
                <w:rFonts w:ascii="Arial" w:hAnsi="Arial" w:cs="Arial"/>
                <w:sz w:val="20"/>
                <w:szCs w:val="20"/>
              </w:rPr>
              <w:t xml:space="preserve"> </w:t>
            </w:r>
            <w:r w:rsidRPr="00F67237">
              <w:rPr>
                <w:rFonts w:ascii="Arial" w:hAnsi="Arial" w:cs="Arial"/>
                <w:b/>
                <w:i/>
                <w:sz w:val="20"/>
                <w:szCs w:val="20"/>
              </w:rPr>
              <w:t xml:space="preserve">(please specify/ </w:t>
            </w:r>
            <w:r w:rsidRPr="00F67237">
              <w:rPr>
                <w:rFonts w:ascii="Nyala" w:hAnsi="Nyala" w:cs="Nyala"/>
                <w:b/>
                <w:i/>
                <w:sz w:val="20"/>
                <w:szCs w:val="20"/>
              </w:rPr>
              <w:t>እባክዎ</w:t>
            </w:r>
            <w:r w:rsidRPr="00F67237">
              <w:rPr>
                <w:rFonts w:ascii="Arial" w:hAnsi="Arial" w:cs="Arial"/>
                <w:b/>
                <w:i/>
                <w:sz w:val="20"/>
                <w:szCs w:val="20"/>
              </w:rPr>
              <w:t xml:space="preserve"> </w:t>
            </w:r>
            <w:r w:rsidRPr="00F67237">
              <w:rPr>
                <w:rFonts w:ascii="Nyala" w:hAnsi="Nyala" w:cs="Nyala"/>
                <w:b/>
                <w:i/>
                <w:sz w:val="20"/>
                <w:szCs w:val="20"/>
              </w:rPr>
              <w:t>ይግለፁ</w:t>
            </w:r>
            <w:r w:rsidRPr="00F67237">
              <w:rPr>
                <w:rFonts w:ascii="Arial" w:hAnsi="Arial" w:cs="Arial"/>
                <w:b/>
                <w:i/>
                <w:sz w:val="20"/>
                <w:szCs w:val="20"/>
              </w:rPr>
              <w:t xml:space="preserve">) </w:t>
            </w:r>
            <w:r w:rsidRPr="00F67237">
              <w:rPr>
                <w:rFonts w:ascii="Arial" w:hAnsi="Arial" w:cs="Arial"/>
                <w:sz w:val="20"/>
                <w:szCs w:val="20"/>
              </w:rPr>
              <w:t xml:space="preserve">________________ </w:t>
            </w:r>
            <w:r w:rsidRPr="00F67237">
              <w:rPr>
                <w:rFonts w:ascii="Arial" w:hAnsi="Arial" w:cs="Arial"/>
                <w:b/>
                <w:i/>
                <w:sz w:val="20"/>
                <w:szCs w:val="20"/>
              </w:rPr>
              <w:t>(Go directly to Questions 19c /</w:t>
            </w:r>
            <w:r w:rsidRPr="00F67237">
              <w:rPr>
                <w:rFonts w:ascii="Nyala" w:hAnsi="Nyala" w:cs="Nyala"/>
                <w:b/>
                <w:i/>
                <w:sz w:val="20"/>
                <w:szCs w:val="20"/>
              </w:rPr>
              <w:t>ወደ</w:t>
            </w:r>
            <w:r w:rsidRPr="00F67237">
              <w:rPr>
                <w:rFonts w:ascii="Arial" w:hAnsi="Arial" w:cs="Arial"/>
                <w:b/>
                <w:i/>
                <w:sz w:val="20"/>
                <w:szCs w:val="20"/>
              </w:rPr>
              <w:t xml:space="preserve"> </w:t>
            </w:r>
            <w:r w:rsidRPr="00F67237">
              <w:rPr>
                <w:rFonts w:ascii="Nyala" w:hAnsi="Nyala" w:cs="Nyala"/>
                <w:b/>
                <w:i/>
                <w:sz w:val="20"/>
                <w:szCs w:val="20"/>
              </w:rPr>
              <w:t>ጥያቄ</w:t>
            </w:r>
            <w:r w:rsidRPr="00F67237">
              <w:rPr>
                <w:rFonts w:ascii="Arial" w:hAnsi="Arial" w:cs="Arial"/>
                <w:b/>
                <w:i/>
                <w:sz w:val="20"/>
                <w:szCs w:val="20"/>
              </w:rPr>
              <w:t xml:space="preserve"> </w:t>
            </w:r>
            <w:r w:rsidRPr="00F67237">
              <w:rPr>
                <w:rFonts w:ascii="Nyala" w:hAnsi="Nyala" w:cs="Nyala"/>
                <w:b/>
                <w:i/>
                <w:sz w:val="20"/>
                <w:szCs w:val="20"/>
              </w:rPr>
              <w:t>ቁጥር</w:t>
            </w:r>
            <w:r w:rsidRPr="00F67237">
              <w:rPr>
                <w:rFonts w:ascii="Arial" w:hAnsi="Arial" w:cs="Arial"/>
                <w:b/>
                <w:i/>
                <w:sz w:val="20"/>
                <w:szCs w:val="20"/>
              </w:rPr>
              <w:t xml:space="preserve"> 19 c </w:t>
            </w:r>
            <w:r w:rsidRPr="00F67237">
              <w:rPr>
                <w:rFonts w:ascii="Nyala" w:hAnsi="Nyala" w:cs="Nyala"/>
                <w:b/>
                <w:i/>
                <w:sz w:val="20"/>
                <w:szCs w:val="20"/>
              </w:rPr>
              <w:t>ይለፉ</w:t>
            </w:r>
            <w:r w:rsidRPr="00F67237">
              <w:rPr>
                <w:rFonts w:ascii="Arial" w:hAnsi="Arial" w:cs="Arial"/>
                <w:b/>
                <w:i/>
                <w:sz w:val="20"/>
                <w:szCs w:val="20"/>
              </w:rPr>
              <w:t>)</w:t>
            </w:r>
          </w:p>
          <w:p w14:paraId="307A0CA8" w14:textId="77777777" w:rsidR="009A7828" w:rsidRPr="00F67237" w:rsidRDefault="009A7828" w:rsidP="00F703F2">
            <w:pPr>
              <w:rPr>
                <w:rFonts w:ascii="Arial" w:hAnsi="Arial" w:cs="Arial"/>
                <w:b/>
                <w:i/>
                <w:sz w:val="20"/>
                <w:szCs w:val="20"/>
              </w:rPr>
            </w:pPr>
          </w:p>
          <w:p w14:paraId="413C1BB2" w14:textId="4B441659" w:rsidR="0072724F" w:rsidRDefault="009A7828" w:rsidP="00DE08E3">
            <w:pPr>
              <w:pStyle w:val="ListParagraph"/>
              <w:numPr>
                <w:ilvl w:val="0"/>
                <w:numId w:val="28"/>
              </w:numPr>
              <w:rPr>
                <w:rFonts w:ascii="Arial" w:hAnsi="Arial" w:cs="Arial"/>
                <w:sz w:val="20"/>
                <w:szCs w:val="20"/>
              </w:rPr>
            </w:pPr>
            <w:r w:rsidRPr="00F67237">
              <w:rPr>
                <w:rFonts w:ascii="Arial" w:hAnsi="Arial" w:cs="Arial"/>
                <w:sz w:val="20"/>
                <w:szCs w:val="20"/>
              </w:rPr>
              <w:t>If the decision that you and the other person take is not the same, who has the final say?</w:t>
            </w:r>
            <w:r w:rsidR="009F1B55">
              <w:rPr>
                <w:rFonts w:ascii="Arial" w:hAnsi="Arial" w:cs="Arial"/>
                <w:sz w:val="20"/>
                <w:szCs w:val="20"/>
              </w:rPr>
              <w:t xml:space="preserve"> </w:t>
            </w:r>
            <w:r w:rsidR="0072724F" w:rsidRPr="004A2340">
              <w:rPr>
                <w:rFonts w:ascii="Nyala" w:hAnsi="Nyala" w:cs="Nyala"/>
                <w:sz w:val="20"/>
                <w:szCs w:val="20"/>
              </w:rPr>
              <w:t>እርስዎ</w:t>
            </w:r>
            <w:r w:rsidR="0072724F" w:rsidRPr="004A2340">
              <w:rPr>
                <w:rFonts w:ascii="Arial" w:hAnsi="Arial" w:cs="Arial"/>
                <w:sz w:val="20"/>
                <w:szCs w:val="20"/>
              </w:rPr>
              <w:t xml:space="preserve"> </w:t>
            </w:r>
            <w:r w:rsidR="0072724F" w:rsidRPr="004A2340">
              <w:rPr>
                <w:rFonts w:ascii="Nyala" w:hAnsi="Nyala" w:cs="Nyala"/>
                <w:sz w:val="20"/>
                <w:szCs w:val="20"/>
              </w:rPr>
              <w:t>እና</w:t>
            </w:r>
            <w:r w:rsidR="0072724F" w:rsidRPr="004A2340">
              <w:rPr>
                <w:rFonts w:ascii="Arial" w:hAnsi="Arial" w:cs="Arial"/>
                <w:sz w:val="20"/>
                <w:szCs w:val="20"/>
              </w:rPr>
              <w:t xml:space="preserve"> </w:t>
            </w:r>
            <w:r w:rsidR="0072724F" w:rsidRPr="004A2340">
              <w:rPr>
                <w:rFonts w:ascii="Nyala" w:hAnsi="Nyala" w:cs="Nyala"/>
                <w:sz w:val="20"/>
                <w:szCs w:val="20"/>
              </w:rPr>
              <w:t>ሌላኛው</w:t>
            </w:r>
            <w:r w:rsidR="0072724F" w:rsidRPr="004A2340">
              <w:rPr>
                <w:rFonts w:ascii="Arial" w:hAnsi="Arial" w:cs="Arial"/>
                <w:sz w:val="20"/>
                <w:szCs w:val="20"/>
              </w:rPr>
              <w:t xml:space="preserve"> </w:t>
            </w:r>
            <w:r w:rsidR="0072724F" w:rsidRPr="004A2340">
              <w:rPr>
                <w:rFonts w:ascii="Nyala" w:hAnsi="Nyala" w:cs="Nyala"/>
                <w:sz w:val="20"/>
                <w:szCs w:val="20"/>
              </w:rPr>
              <w:t>ሰው</w:t>
            </w:r>
            <w:r w:rsidR="0072724F" w:rsidRPr="004A2340">
              <w:rPr>
                <w:rFonts w:ascii="Arial" w:hAnsi="Arial" w:cs="Arial"/>
                <w:sz w:val="20"/>
                <w:szCs w:val="20"/>
              </w:rPr>
              <w:t xml:space="preserve"> </w:t>
            </w:r>
            <w:r w:rsidR="0072724F" w:rsidRPr="004A2340">
              <w:rPr>
                <w:rFonts w:ascii="Nyala" w:hAnsi="Nyala" w:cs="Nyala"/>
                <w:sz w:val="20"/>
                <w:szCs w:val="20"/>
              </w:rPr>
              <w:t>የወሰኑት</w:t>
            </w:r>
            <w:r w:rsidR="0072724F" w:rsidRPr="004A2340">
              <w:rPr>
                <w:rFonts w:ascii="Arial" w:hAnsi="Arial" w:cs="Arial"/>
                <w:sz w:val="20"/>
                <w:szCs w:val="20"/>
              </w:rPr>
              <w:t xml:space="preserve"> </w:t>
            </w:r>
            <w:r w:rsidR="0072724F" w:rsidRPr="004A2340">
              <w:rPr>
                <w:rFonts w:ascii="Nyala" w:hAnsi="Nyala" w:cs="Nyala"/>
                <w:sz w:val="20"/>
                <w:szCs w:val="20"/>
              </w:rPr>
              <w:t>የተለያየ</w:t>
            </w:r>
            <w:r w:rsidR="0072724F" w:rsidRPr="004A2340">
              <w:rPr>
                <w:rFonts w:ascii="Arial" w:hAnsi="Arial" w:cs="Arial"/>
                <w:sz w:val="20"/>
                <w:szCs w:val="20"/>
              </w:rPr>
              <w:t xml:space="preserve"> </w:t>
            </w:r>
            <w:r w:rsidR="0072724F" w:rsidRPr="004A2340">
              <w:rPr>
                <w:rFonts w:ascii="Nyala" w:hAnsi="Nyala" w:cs="Nyala"/>
                <w:sz w:val="20"/>
                <w:szCs w:val="20"/>
              </w:rPr>
              <w:t>ቢሆን፣</w:t>
            </w:r>
            <w:r w:rsidR="0072724F" w:rsidRPr="004A2340">
              <w:rPr>
                <w:rFonts w:ascii="Arial" w:hAnsi="Arial" w:cs="Arial"/>
                <w:sz w:val="20"/>
                <w:szCs w:val="20"/>
              </w:rPr>
              <w:t xml:space="preserve"> </w:t>
            </w:r>
            <w:r w:rsidR="0072724F" w:rsidRPr="004A2340">
              <w:rPr>
                <w:rFonts w:ascii="Nyala" w:hAnsi="Nyala" w:cs="Nyala"/>
                <w:sz w:val="20"/>
                <w:szCs w:val="20"/>
              </w:rPr>
              <w:t>የማን</w:t>
            </w:r>
            <w:r w:rsidR="0072724F" w:rsidRPr="004A2340">
              <w:rPr>
                <w:rFonts w:ascii="Arial" w:hAnsi="Arial" w:cs="Arial"/>
                <w:sz w:val="20"/>
                <w:szCs w:val="20"/>
              </w:rPr>
              <w:t xml:space="preserve"> </w:t>
            </w:r>
            <w:r w:rsidR="0072724F" w:rsidRPr="004A2340">
              <w:rPr>
                <w:rFonts w:ascii="Nyala" w:hAnsi="Nyala" w:cs="Nyala"/>
                <w:sz w:val="20"/>
                <w:szCs w:val="20"/>
              </w:rPr>
              <w:t>ውሳኔ</w:t>
            </w:r>
            <w:r w:rsidR="0072724F" w:rsidRPr="004A2340">
              <w:rPr>
                <w:rFonts w:ascii="Arial" w:hAnsi="Arial" w:cs="Arial"/>
                <w:sz w:val="20"/>
                <w:szCs w:val="20"/>
              </w:rPr>
              <w:t xml:space="preserve"> </w:t>
            </w:r>
            <w:r w:rsidR="0072724F" w:rsidRPr="004A2340">
              <w:rPr>
                <w:rFonts w:ascii="Nyala" w:hAnsi="Nyala" w:cs="Nyala"/>
                <w:sz w:val="20"/>
                <w:szCs w:val="20"/>
              </w:rPr>
              <w:t>በመጨረሻ</w:t>
            </w:r>
            <w:r w:rsidR="0072724F" w:rsidRPr="004A2340">
              <w:rPr>
                <w:rFonts w:ascii="Arial" w:hAnsi="Arial" w:cs="Arial"/>
                <w:sz w:val="20"/>
                <w:szCs w:val="20"/>
              </w:rPr>
              <w:t xml:space="preserve"> </w:t>
            </w:r>
            <w:r w:rsidR="0072724F" w:rsidRPr="004A2340">
              <w:rPr>
                <w:rFonts w:ascii="Nyala" w:hAnsi="Nyala" w:cs="Nyala"/>
                <w:sz w:val="20"/>
                <w:szCs w:val="20"/>
              </w:rPr>
              <w:t>ይጸናል</w:t>
            </w:r>
            <w:r w:rsidR="0072724F" w:rsidRPr="004A2340">
              <w:rPr>
                <w:rFonts w:ascii="Arial" w:hAnsi="Arial" w:cs="Arial"/>
                <w:sz w:val="20"/>
                <w:szCs w:val="20"/>
              </w:rPr>
              <w:t>?</w:t>
            </w:r>
          </w:p>
          <w:p w14:paraId="4E929E05" w14:textId="77777777" w:rsidR="004A2340" w:rsidRPr="004A2340" w:rsidRDefault="004A2340" w:rsidP="004A2340">
            <w:pPr>
              <w:pStyle w:val="ListParagraph"/>
              <w:rPr>
                <w:rFonts w:ascii="Arial" w:hAnsi="Arial" w:cs="Arial"/>
                <w:sz w:val="20"/>
                <w:szCs w:val="20"/>
              </w:rPr>
            </w:pPr>
          </w:p>
          <w:p w14:paraId="39FF5E6C" w14:textId="77777777" w:rsidR="0072724F" w:rsidRPr="00F67237" w:rsidRDefault="0072724F" w:rsidP="0072724F">
            <w:pPr>
              <w:rPr>
                <w:rFonts w:ascii="Arial" w:hAnsi="Arial" w:cs="Arial"/>
                <w:sz w:val="20"/>
                <w:szCs w:val="20"/>
              </w:rPr>
            </w:pPr>
            <w:r w:rsidRPr="00F67237">
              <w:rPr>
                <w:rFonts w:ascii="Arial" w:hAnsi="Arial" w:cs="Arial"/>
                <w:sz w:val="20"/>
                <w:szCs w:val="20"/>
              </w:rPr>
              <w:t xml:space="preserve">1 = Me, by myself/ </w:t>
            </w:r>
            <w:r w:rsidRPr="00F67237">
              <w:rPr>
                <w:rFonts w:ascii="Nyala" w:hAnsi="Nyala" w:cs="Nyala"/>
                <w:sz w:val="20"/>
                <w:szCs w:val="20"/>
              </w:rPr>
              <w:t>የኔ</w:t>
            </w:r>
            <w:r w:rsidRPr="00F67237">
              <w:rPr>
                <w:rFonts w:ascii="Arial" w:hAnsi="Arial" w:cs="Arial"/>
                <w:sz w:val="20"/>
                <w:szCs w:val="20"/>
              </w:rPr>
              <w:t xml:space="preserve"> </w:t>
            </w:r>
            <w:r w:rsidRPr="00F67237">
              <w:rPr>
                <w:rFonts w:ascii="Nyala" w:hAnsi="Nyala" w:cs="Nyala"/>
                <w:sz w:val="20"/>
                <w:szCs w:val="20"/>
              </w:rPr>
              <w:t>የብቻዬ</w:t>
            </w:r>
          </w:p>
          <w:p w14:paraId="14D61826" w14:textId="77777777" w:rsidR="0072724F" w:rsidRPr="00F67237" w:rsidRDefault="0072724F" w:rsidP="0072724F">
            <w:pPr>
              <w:rPr>
                <w:rFonts w:ascii="Arial" w:hAnsi="Arial" w:cs="Arial"/>
                <w:sz w:val="20"/>
                <w:szCs w:val="20"/>
              </w:rPr>
            </w:pPr>
            <w:r w:rsidRPr="00F67237">
              <w:rPr>
                <w:rFonts w:ascii="Arial" w:hAnsi="Arial" w:cs="Arial"/>
                <w:sz w:val="20"/>
                <w:szCs w:val="20"/>
              </w:rPr>
              <w:t xml:space="preserve">2 = My husband/partner or other person/ </w:t>
            </w:r>
            <w:r w:rsidRPr="00F67237">
              <w:rPr>
                <w:rFonts w:ascii="Nyala" w:hAnsi="Nyala" w:cs="Nyala"/>
                <w:sz w:val="20"/>
                <w:szCs w:val="20"/>
              </w:rPr>
              <w:t>የባለቤቴ</w:t>
            </w:r>
            <w:r w:rsidRPr="00F67237">
              <w:rPr>
                <w:rFonts w:ascii="Arial" w:hAnsi="Arial" w:cs="Arial"/>
                <w:sz w:val="20"/>
                <w:szCs w:val="20"/>
              </w:rPr>
              <w:t xml:space="preserve">/ </w:t>
            </w:r>
            <w:r w:rsidRPr="00F67237">
              <w:rPr>
                <w:rFonts w:ascii="Nyala" w:hAnsi="Nyala" w:cs="Nyala"/>
                <w:sz w:val="20"/>
                <w:szCs w:val="20"/>
              </w:rPr>
              <w:t>የፍቅር</w:t>
            </w:r>
            <w:r w:rsidRPr="00F67237">
              <w:rPr>
                <w:rFonts w:ascii="Arial" w:hAnsi="Arial" w:cs="Arial"/>
                <w:sz w:val="20"/>
                <w:szCs w:val="20"/>
              </w:rPr>
              <w:t xml:space="preserve"> </w:t>
            </w:r>
            <w:r w:rsidRPr="00F67237">
              <w:rPr>
                <w:rFonts w:ascii="Nyala" w:hAnsi="Nyala" w:cs="Nyala"/>
                <w:sz w:val="20"/>
                <w:szCs w:val="20"/>
              </w:rPr>
              <w:t>ጓደኛዬ</w:t>
            </w:r>
            <w:r w:rsidRPr="00F67237">
              <w:rPr>
                <w:rFonts w:ascii="Arial" w:hAnsi="Arial" w:cs="Arial"/>
                <w:sz w:val="20"/>
                <w:szCs w:val="20"/>
              </w:rPr>
              <w:t xml:space="preserve"> </w:t>
            </w:r>
            <w:r w:rsidRPr="00F67237">
              <w:rPr>
                <w:rFonts w:ascii="Nyala" w:hAnsi="Nyala" w:cs="Nyala"/>
                <w:sz w:val="20"/>
                <w:szCs w:val="20"/>
              </w:rPr>
              <w:t>ወይም</w:t>
            </w:r>
            <w:r w:rsidRPr="00F67237">
              <w:rPr>
                <w:rFonts w:ascii="Arial" w:hAnsi="Arial" w:cs="Arial"/>
                <w:sz w:val="20"/>
                <w:szCs w:val="20"/>
              </w:rPr>
              <w:t xml:space="preserve"> </w:t>
            </w:r>
            <w:r w:rsidRPr="00F67237">
              <w:rPr>
                <w:rFonts w:ascii="Nyala" w:hAnsi="Nyala" w:cs="Nyala"/>
                <w:sz w:val="20"/>
                <w:szCs w:val="20"/>
              </w:rPr>
              <w:t>የሌላ</w:t>
            </w:r>
            <w:r w:rsidRPr="00F67237">
              <w:rPr>
                <w:rFonts w:ascii="Arial" w:hAnsi="Arial" w:cs="Arial"/>
                <w:sz w:val="20"/>
                <w:szCs w:val="20"/>
              </w:rPr>
              <w:t xml:space="preserve"> </w:t>
            </w:r>
            <w:r w:rsidRPr="00F67237">
              <w:rPr>
                <w:rFonts w:ascii="Nyala" w:hAnsi="Nyala" w:cs="Nyala"/>
                <w:sz w:val="20"/>
                <w:szCs w:val="20"/>
              </w:rPr>
              <w:t>ሰው</w:t>
            </w:r>
          </w:p>
          <w:p w14:paraId="74692525" w14:textId="77777777" w:rsidR="0072724F" w:rsidRPr="00F67237" w:rsidRDefault="0072724F" w:rsidP="0072724F">
            <w:pPr>
              <w:rPr>
                <w:rFonts w:ascii="Arial" w:hAnsi="Arial" w:cs="Arial"/>
                <w:sz w:val="20"/>
                <w:szCs w:val="20"/>
              </w:rPr>
            </w:pPr>
            <w:r w:rsidRPr="00F67237">
              <w:rPr>
                <w:rFonts w:ascii="Arial" w:hAnsi="Arial" w:cs="Arial"/>
                <w:sz w:val="20"/>
                <w:szCs w:val="20"/>
              </w:rPr>
              <w:t xml:space="preserve">3 = Both/ </w:t>
            </w:r>
            <w:r w:rsidRPr="00F67237">
              <w:rPr>
                <w:rFonts w:ascii="Nyala" w:hAnsi="Nyala" w:cs="Nyala"/>
                <w:sz w:val="20"/>
                <w:szCs w:val="20"/>
              </w:rPr>
              <w:t>ሁለቱም</w:t>
            </w:r>
          </w:p>
          <w:p w14:paraId="24907E35" w14:textId="00C2F741" w:rsidR="0072724F" w:rsidRPr="00F67237" w:rsidRDefault="0072724F" w:rsidP="0072724F">
            <w:pPr>
              <w:rPr>
                <w:rFonts w:ascii="Arial" w:hAnsi="Arial" w:cs="Arial"/>
                <w:sz w:val="20"/>
                <w:szCs w:val="20"/>
              </w:rPr>
            </w:pPr>
            <w:r w:rsidRPr="00F67237">
              <w:rPr>
                <w:rFonts w:ascii="Arial" w:hAnsi="Arial" w:cs="Arial"/>
                <w:sz w:val="20"/>
                <w:szCs w:val="20"/>
              </w:rPr>
              <w:t xml:space="preserve">4 = There is never a conflict/ </w:t>
            </w:r>
            <w:r w:rsidRPr="00F67237">
              <w:rPr>
                <w:rFonts w:ascii="Nyala" w:hAnsi="Nyala" w:cs="Nyala"/>
                <w:sz w:val="20"/>
                <w:szCs w:val="20"/>
              </w:rPr>
              <w:t>ልዩነት</w:t>
            </w:r>
            <w:r w:rsidRPr="00F67237">
              <w:rPr>
                <w:rFonts w:ascii="Arial" w:hAnsi="Arial" w:cs="Arial"/>
                <w:sz w:val="20"/>
                <w:szCs w:val="20"/>
              </w:rPr>
              <w:t xml:space="preserve"> </w:t>
            </w:r>
            <w:r w:rsidRPr="00F67237">
              <w:rPr>
                <w:rFonts w:ascii="Nyala" w:hAnsi="Nyala" w:cs="Nyala"/>
                <w:sz w:val="20"/>
                <w:szCs w:val="20"/>
              </w:rPr>
              <w:t>ተፈጥሮ</w:t>
            </w:r>
            <w:r w:rsidRPr="00F67237">
              <w:rPr>
                <w:rFonts w:ascii="Arial" w:hAnsi="Arial" w:cs="Arial"/>
                <w:sz w:val="20"/>
                <w:szCs w:val="20"/>
              </w:rPr>
              <w:t xml:space="preserve"> </w:t>
            </w:r>
            <w:r w:rsidRPr="00F67237">
              <w:rPr>
                <w:rFonts w:ascii="Nyala" w:hAnsi="Nyala" w:cs="Nyala"/>
                <w:sz w:val="20"/>
                <w:szCs w:val="20"/>
              </w:rPr>
              <w:t>አያውቅም</w:t>
            </w:r>
          </w:p>
        </w:tc>
      </w:tr>
    </w:tbl>
    <w:p w14:paraId="0A415818" w14:textId="77777777" w:rsidR="000A6D17" w:rsidRPr="00F67237" w:rsidRDefault="000A6D17" w:rsidP="000A6D17">
      <w:pPr>
        <w:rPr>
          <w:rFonts w:ascii="Arial" w:hAnsi="Arial" w:cs="Arial"/>
          <w:sz w:val="20"/>
          <w:szCs w:val="20"/>
        </w:rPr>
      </w:pPr>
    </w:p>
    <w:tbl>
      <w:tblPr>
        <w:tblStyle w:val="TableGrid"/>
        <w:tblW w:w="9625" w:type="dxa"/>
        <w:tblCellMar>
          <w:top w:w="108" w:type="dxa"/>
          <w:bottom w:w="108" w:type="dxa"/>
        </w:tblCellMar>
        <w:tblLook w:val="04A0" w:firstRow="1" w:lastRow="0" w:firstColumn="1" w:lastColumn="0" w:noHBand="0" w:noVBand="1"/>
      </w:tblPr>
      <w:tblGrid>
        <w:gridCol w:w="805"/>
        <w:gridCol w:w="8820"/>
      </w:tblGrid>
      <w:tr w:rsidR="000A6D17" w:rsidRPr="00F67237" w14:paraId="3FFF2FB8" w14:textId="77777777" w:rsidTr="005F0E66">
        <w:trPr>
          <w:trHeight w:val="333"/>
        </w:trPr>
        <w:tc>
          <w:tcPr>
            <w:tcW w:w="805" w:type="dxa"/>
          </w:tcPr>
          <w:p w14:paraId="4C1A34C9" w14:textId="0D084170" w:rsidR="000A6D17" w:rsidRPr="00F67237" w:rsidRDefault="00D517F2" w:rsidP="003E1482">
            <w:pPr>
              <w:rPr>
                <w:rFonts w:ascii="Arial" w:hAnsi="Arial" w:cs="Arial"/>
                <w:sz w:val="20"/>
                <w:szCs w:val="20"/>
              </w:rPr>
            </w:pPr>
            <w:r w:rsidRPr="00F67237">
              <w:rPr>
                <w:rFonts w:ascii="Arial" w:hAnsi="Arial" w:cs="Arial"/>
                <w:sz w:val="20"/>
                <w:szCs w:val="20"/>
              </w:rPr>
              <w:t>19</w:t>
            </w:r>
          </w:p>
        </w:tc>
        <w:tc>
          <w:tcPr>
            <w:tcW w:w="8820" w:type="dxa"/>
          </w:tcPr>
          <w:p w14:paraId="0CA73AC4" w14:textId="66028162" w:rsidR="00B56E37" w:rsidRPr="00F67237" w:rsidRDefault="000A6D17" w:rsidP="00DE08E3">
            <w:pPr>
              <w:pStyle w:val="ListParagraph"/>
              <w:numPr>
                <w:ilvl w:val="0"/>
                <w:numId w:val="28"/>
              </w:numPr>
              <w:rPr>
                <w:rFonts w:ascii="Arial" w:hAnsi="Arial" w:cs="Arial"/>
                <w:sz w:val="20"/>
                <w:szCs w:val="20"/>
              </w:rPr>
            </w:pPr>
            <w:r w:rsidRPr="00F67237">
              <w:rPr>
                <w:rFonts w:ascii="Arial" w:hAnsi="Arial" w:cs="Arial"/>
                <w:sz w:val="20"/>
                <w:szCs w:val="20"/>
              </w:rPr>
              <w:t>In your household who decides how to use your business’ profits?</w:t>
            </w:r>
            <w:r w:rsidR="008C7965" w:rsidRPr="00F67237">
              <w:rPr>
                <w:rFonts w:ascii="Arial" w:hAnsi="Arial" w:cs="Arial"/>
                <w:sz w:val="20"/>
                <w:szCs w:val="20"/>
              </w:rPr>
              <w:t xml:space="preserve"> / </w:t>
            </w:r>
            <w:r w:rsidR="008C7965" w:rsidRPr="00F67237">
              <w:rPr>
                <w:rFonts w:ascii="Nyala" w:hAnsi="Nyala" w:cs="Nyala"/>
                <w:sz w:val="20"/>
                <w:szCs w:val="20"/>
              </w:rPr>
              <w:t>የንግድ</w:t>
            </w:r>
            <w:r w:rsidR="008C7965" w:rsidRPr="00F67237">
              <w:rPr>
                <w:rFonts w:ascii="Arial" w:hAnsi="Arial" w:cs="Arial"/>
                <w:sz w:val="20"/>
                <w:szCs w:val="20"/>
              </w:rPr>
              <w:t xml:space="preserve"> </w:t>
            </w:r>
            <w:r w:rsidR="008C7965" w:rsidRPr="00F67237">
              <w:rPr>
                <w:rFonts w:ascii="Nyala" w:hAnsi="Nyala" w:cs="Nyala"/>
                <w:sz w:val="20"/>
                <w:szCs w:val="20"/>
              </w:rPr>
              <w:t>ስራ</w:t>
            </w:r>
            <w:r w:rsidR="008C7965" w:rsidRPr="00F67237">
              <w:rPr>
                <w:rFonts w:ascii="Arial" w:hAnsi="Arial" w:cs="Arial"/>
                <w:sz w:val="20"/>
                <w:szCs w:val="20"/>
              </w:rPr>
              <w:t xml:space="preserve"> </w:t>
            </w:r>
            <w:r w:rsidR="008C7965" w:rsidRPr="00F67237">
              <w:rPr>
                <w:rFonts w:ascii="Nyala" w:hAnsi="Nyala" w:cs="Nyala"/>
                <w:sz w:val="20"/>
                <w:szCs w:val="20"/>
              </w:rPr>
              <w:t>ትርፎን</w:t>
            </w:r>
            <w:r w:rsidR="008C7965" w:rsidRPr="00F67237">
              <w:rPr>
                <w:rFonts w:ascii="Arial" w:hAnsi="Arial" w:cs="Arial"/>
                <w:sz w:val="20"/>
                <w:szCs w:val="20"/>
              </w:rPr>
              <w:t xml:space="preserve"> </w:t>
            </w:r>
            <w:r w:rsidR="008C7965" w:rsidRPr="00F67237">
              <w:rPr>
                <w:rFonts w:ascii="Nyala" w:hAnsi="Nyala" w:cs="Nyala"/>
                <w:sz w:val="20"/>
                <w:szCs w:val="20"/>
              </w:rPr>
              <w:t>አጠቃቀም</w:t>
            </w:r>
            <w:r w:rsidR="008C7965" w:rsidRPr="00F67237">
              <w:rPr>
                <w:rFonts w:ascii="Arial" w:hAnsi="Arial" w:cs="Arial"/>
                <w:sz w:val="20"/>
                <w:szCs w:val="20"/>
              </w:rPr>
              <w:t xml:space="preserve"> </w:t>
            </w:r>
            <w:r w:rsidR="008C7965" w:rsidRPr="00F67237">
              <w:rPr>
                <w:rFonts w:ascii="Nyala" w:hAnsi="Nyala" w:cs="Nyala"/>
                <w:sz w:val="20"/>
                <w:szCs w:val="20"/>
              </w:rPr>
              <w:t>በተመለከተ</w:t>
            </w:r>
            <w:r w:rsidR="008C7965" w:rsidRPr="00F67237">
              <w:rPr>
                <w:rFonts w:ascii="Arial" w:hAnsi="Arial" w:cs="Arial"/>
                <w:sz w:val="20"/>
                <w:szCs w:val="20"/>
              </w:rPr>
              <w:t xml:space="preserve"> </w:t>
            </w:r>
            <w:r w:rsidR="008C7965" w:rsidRPr="00F67237">
              <w:rPr>
                <w:rFonts w:ascii="Nyala" w:hAnsi="Nyala" w:cs="Nyala"/>
                <w:sz w:val="20"/>
                <w:szCs w:val="20"/>
              </w:rPr>
              <w:t>የሚወስነው</w:t>
            </w:r>
            <w:r w:rsidR="008C7965" w:rsidRPr="00F67237">
              <w:rPr>
                <w:rFonts w:ascii="Arial" w:hAnsi="Arial" w:cs="Arial"/>
                <w:sz w:val="20"/>
                <w:szCs w:val="20"/>
              </w:rPr>
              <w:t xml:space="preserve"> </w:t>
            </w:r>
            <w:r w:rsidR="008C7965" w:rsidRPr="00F67237">
              <w:rPr>
                <w:rFonts w:ascii="Nyala" w:hAnsi="Nyala" w:cs="Nyala"/>
                <w:sz w:val="20"/>
                <w:szCs w:val="20"/>
              </w:rPr>
              <w:t>ማነው</w:t>
            </w:r>
            <w:r w:rsidR="008C7965" w:rsidRPr="00F67237">
              <w:rPr>
                <w:rFonts w:ascii="Arial" w:hAnsi="Arial" w:cs="Arial"/>
                <w:sz w:val="20"/>
                <w:szCs w:val="20"/>
              </w:rPr>
              <w:t>?</w:t>
            </w:r>
          </w:p>
          <w:p w14:paraId="6862EACD" w14:textId="77777777" w:rsidR="002A402E" w:rsidRPr="00F67237" w:rsidRDefault="002A402E" w:rsidP="002A402E">
            <w:pPr>
              <w:rPr>
                <w:rFonts w:ascii="Arial" w:hAnsi="Arial" w:cs="Arial"/>
                <w:sz w:val="20"/>
                <w:szCs w:val="20"/>
              </w:rPr>
            </w:pPr>
          </w:p>
          <w:p w14:paraId="642869AE" w14:textId="77777777" w:rsidR="00A43384" w:rsidRPr="00F67237" w:rsidRDefault="00A43384" w:rsidP="00A43384">
            <w:pPr>
              <w:rPr>
                <w:rFonts w:ascii="Arial" w:hAnsi="Arial" w:cs="Arial"/>
                <w:sz w:val="20"/>
                <w:szCs w:val="20"/>
              </w:rPr>
            </w:pPr>
            <w:r w:rsidRPr="00F67237">
              <w:rPr>
                <w:rFonts w:ascii="Arial" w:hAnsi="Arial" w:cs="Arial"/>
                <w:sz w:val="20"/>
                <w:szCs w:val="20"/>
              </w:rPr>
              <w:t>1 = Me, by myself /</w:t>
            </w:r>
            <w:r w:rsidRPr="00F67237">
              <w:rPr>
                <w:rFonts w:ascii="Nyala" w:hAnsi="Nyala" w:cs="Nyala"/>
                <w:i/>
                <w:sz w:val="20"/>
                <w:szCs w:val="20"/>
              </w:rPr>
              <w:t>እኔ</w:t>
            </w:r>
            <w:r w:rsidRPr="00F67237">
              <w:rPr>
                <w:rFonts w:ascii="Arial" w:hAnsi="Arial" w:cs="Arial"/>
                <w:i/>
                <w:sz w:val="20"/>
                <w:szCs w:val="20"/>
              </w:rPr>
              <w:t xml:space="preserve"> </w:t>
            </w:r>
            <w:r w:rsidRPr="00F67237">
              <w:rPr>
                <w:rFonts w:ascii="Nyala" w:hAnsi="Nyala" w:cs="Nyala"/>
                <w:i/>
                <w:sz w:val="20"/>
                <w:szCs w:val="20"/>
              </w:rPr>
              <w:t>ብቻዬን</w:t>
            </w:r>
            <w:r w:rsidRPr="00F67237">
              <w:rPr>
                <w:rFonts w:ascii="Arial" w:hAnsi="Arial" w:cs="Arial"/>
                <w:b/>
                <w:i/>
                <w:sz w:val="20"/>
                <w:szCs w:val="20"/>
              </w:rPr>
              <w:t xml:space="preserve"> (Go directly to Questions 20 /  </w:t>
            </w:r>
            <w:r w:rsidRPr="00F67237">
              <w:rPr>
                <w:rFonts w:ascii="Nyala" w:hAnsi="Nyala" w:cs="Nyala"/>
                <w:b/>
                <w:i/>
                <w:sz w:val="20"/>
                <w:szCs w:val="20"/>
              </w:rPr>
              <w:t>ወደ</w:t>
            </w:r>
            <w:r w:rsidRPr="00F67237">
              <w:rPr>
                <w:rFonts w:ascii="Arial" w:hAnsi="Arial" w:cs="Arial"/>
                <w:b/>
                <w:i/>
                <w:sz w:val="20"/>
                <w:szCs w:val="20"/>
              </w:rPr>
              <w:t xml:space="preserve"> </w:t>
            </w:r>
            <w:r w:rsidRPr="00F67237">
              <w:rPr>
                <w:rFonts w:ascii="Nyala" w:hAnsi="Nyala" w:cs="Nyala"/>
                <w:b/>
                <w:i/>
                <w:sz w:val="20"/>
                <w:szCs w:val="20"/>
              </w:rPr>
              <w:t>ጥያቄ</w:t>
            </w:r>
            <w:r w:rsidRPr="00F67237">
              <w:rPr>
                <w:rFonts w:ascii="Arial" w:hAnsi="Arial" w:cs="Arial"/>
                <w:b/>
                <w:i/>
                <w:sz w:val="20"/>
                <w:szCs w:val="20"/>
              </w:rPr>
              <w:t xml:space="preserve"> </w:t>
            </w:r>
            <w:r w:rsidRPr="00F67237">
              <w:rPr>
                <w:rFonts w:ascii="Nyala" w:hAnsi="Nyala" w:cs="Nyala"/>
                <w:b/>
                <w:i/>
                <w:sz w:val="20"/>
                <w:szCs w:val="20"/>
              </w:rPr>
              <w:t>ቁጥር</w:t>
            </w:r>
            <w:r w:rsidRPr="00F67237">
              <w:rPr>
                <w:rFonts w:ascii="Arial" w:hAnsi="Arial" w:cs="Arial"/>
                <w:b/>
                <w:i/>
                <w:sz w:val="20"/>
                <w:szCs w:val="20"/>
              </w:rPr>
              <w:t xml:space="preserve"> 20 </w:t>
            </w:r>
            <w:r w:rsidRPr="00F67237">
              <w:rPr>
                <w:rFonts w:ascii="Nyala" w:hAnsi="Nyala" w:cs="Nyala"/>
                <w:b/>
                <w:i/>
                <w:sz w:val="20"/>
                <w:szCs w:val="20"/>
              </w:rPr>
              <w:t>ይለፉ</w:t>
            </w:r>
            <w:r w:rsidRPr="00F67237">
              <w:rPr>
                <w:rFonts w:ascii="Arial" w:hAnsi="Arial" w:cs="Arial"/>
                <w:b/>
                <w:i/>
                <w:sz w:val="20"/>
                <w:szCs w:val="20"/>
              </w:rPr>
              <w:t xml:space="preserve">) </w:t>
            </w:r>
          </w:p>
          <w:p w14:paraId="7D6B212F" w14:textId="77777777" w:rsidR="00A43384" w:rsidRPr="00F67237" w:rsidRDefault="00A43384" w:rsidP="00A43384">
            <w:pPr>
              <w:rPr>
                <w:rFonts w:ascii="Arial" w:hAnsi="Arial" w:cs="Arial"/>
                <w:sz w:val="20"/>
                <w:szCs w:val="20"/>
              </w:rPr>
            </w:pPr>
            <w:r w:rsidRPr="00F67237">
              <w:rPr>
                <w:rFonts w:ascii="Arial" w:hAnsi="Arial" w:cs="Arial"/>
                <w:sz w:val="20"/>
                <w:szCs w:val="20"/>
              </w:rPr>
              <w:t xml:space="preserve">2 = My husband/partner,by himself/ </w:t>
            </w:r>
            <w:r w:rsidRPr="00F67237">
              <w:rPr>
                <w:rFonts w:ascii="Nyala" w:hAnsi="Nyala" w:cs="Nyala"/>
                <w:sz w:val="20"/>
                <w:szCs w:val="20"/>
              </w:rPr>
              <w:t>ባለቤቴ</w:t>
            </w:r>
            <w:r w:rsidRPr="00F67237">
              <w:rPr>
                <w:rFonts w:ascii="Arial" w:hAnsi="Arial" w:cs="Arial"/>
                <w:sz w:val="20"/>
                <w:szCs w:val="20"/>
              </w:rPr>
              <w:t xml:space="preserve"> (</w:t>
            </w:r>
            <w:r w:rsidRPr="00F67237">
              <w:rPr>
                <w:rFonts w:ascii="Nyala" w:hAnsi="Nyala" w:cs="Nyala"/>
                <w:sz w:val="20"/>
                <w:szCs w:val="20"/>
              </w:rPr>
              <w:t>የፍቅር</w:t>
            </w:r>
            <w:r w:rsidRPr="00F67237">
              <w:rPr>
                <w:rFonts w:ascii="Arial" w:hAnsi="Arial" w:cs="Arial"/>
                <w:sz w:val="20"/>
                <w:szCs w:val="20"/>
              </w:rPr>
              <w:t xml:space="preserve"> </w:t>
            </w:r>
            <w:r w:rsidRPr="00F67237">
              <w:rPr>
                <w:rFonts w:ascii="Nyala" w:hAnsi="Nyala" w:cs="Nyala"/>
                <w:sz w:val="20"/>
                <w:szCs w:val="20"/>
              </w:rPr>
              <w:t>ጓደኛዬ</w:t>
            </w:r>
            <w:r w:rsidRPr="00F67237">
              <w:rPr>
                <w:rFonts w:ascii="Arial" w:hAnsi="Arial" w:cs="Arial"/>
                <w:sz w:val="20"/>
                <w:szCs w:val="20"/>
              </w:rPr>
              <w:t xml:space="preserve">) </w:t>
            </w:r>
            <w:r w:rsidRPr="00F67237">
              <w:rPr>
                <w:rFonts w:ascii="Arial" w:hAnsi="Arial" w:cs="Arial"/>
                <w:b/>
                <w:i/>
                <w:sz w:val="20"/>
                <w:szCs w:val="20"/>
              </w:rPr>
              <w:t xml:space="preserve">(Go directly to Questions 20 /  </w:t>
            </w:r>
            <w:r w:rsidRPr="00F67237">
              <w:rPr>
                <w:rFonts w:ascii="Nyala" w:hAnsi="Nyala" w:cs="Nyala"/>
                <w:b/>
                <w:i/>
                <w:sz w:val="20"/>
                <w:szCs w:val="20"/>
              </w:rPr>
              <w:t>ወደ</w:t>
            </w:r>
            <w:r w:rsidRPr="00F67237">
              <w:rPr>
                <w:rFonts w:ascii="Arial" w:hAnsi="Arial" w:cs="Arial"/>
                <w:b/>
                <w:i/>
                <w:sz w:val="20"/>
                <w:szCs w:val="20"/>
              </w:rPr>
              <w:t xml:space="preserve"> </w:t>
            </w:r>
            <w:r w:rsidRPr="00F67237">
              <w:rPr>
                <w:rFonts w:ascii="Nyala" w:hAnsi="Nyala" w:cs="Nyala"/>
                <w:b/>
                <w:i/>
                <w:sz w:val="20"/>
                <w:szCs w:val="20"/>
              </w:rPr>
              <w:t>ጥያቄ</w:t>
            </w:r>
            <w:r w:rsidRPr="00F67237">
              <w:rPr>
                <w:rFonts w:ascii="Arial" w:hAnsi="Arial" w:cs="Arial"/>
                <w:b/>
                <w:i/>
                <w:sz w:val="20"/>
                <w:szCs w:val="20"/>
              </w:rPr>
              <w:t xml:space="preserve"> </w:t>
            </w:r>
            <w:r w:rsidRPr="00F67237">
              <w:rPr>
                <w:rFonts w:ascii="Nyala" w:hAnsi="Nyala" w:cs="Nyala"/>
                <w:b/>
                <w:i/>
                <w:sz w:val="20"/>
                <w:szCs w:val="20"/>
              </w:rPr>
              <w:t>ቁጥር</w:t>
            </w:r>
            <w:r w:rsidRPr="00F67237">
              <w:rPr>
                <w:rFonts w:ascii="Arial" w:hAnsi="Arial" w:cs="Arial"/>
                <w:b/>
                <w:i/>
                <w:sz w:val="20"/>
                <w:szCs w:val="20"/>
              </w:rPr>
              <w:t xml:space="preserve"> 20 </w:t>
            </w:r>
            <w:r w:rsidRPr="00F67237">
              <w:rPr>
                <w:rFonts w:ascii="Nyala" w:hAnsi="Nyala" w:cs="Nyala"/>
                <w:b/>
                <w:i/>
                <w:sz w:val="20"/>
                <w:szCs w:val="20"/>
              </w:rPr>
              <w:t>ይለፉ</w:t>
            </w:r>
            <w:r w:rsidRPr="00F67237">
              <w:rPr>
                <w:rFonts w:ascii="Arial" w:hAnsi="Arial" w:cs="Arial"/>
                <w:b/>
                <w:i/>
                <w:sz w:val="20"/>
                <w:szCs w:val="20"/>
              </w:rPr>
              <w:t>)</w:t>
            </w:r>
          </w:p>
          <w:p w14:paraId="11E4F446" w14:textId="77777777" w:rsidR="00A43384" w:rsidRPr="00F67237" w:rsidRDefault="00A43384" w:rsidP="00A43384">
            <w:pPr>
              <w:rPr>
                <w:rFonts w:ascii="Arial" w:hAnsi="Arial" w:cs="Arial"/>
                <w:sz w:val="20"/>
                <w:szCs w:val="20"/>
              </w:rPr>
            </w:pPr>
            <w:r w:rsidRPr="00F67237">
              <w:rPr>
                <w:rFonts w:ascii="Arial" w:hAnsi="Arial" w:cs="Arial"/>
                <w:sz w:val="20"/>
                <w:szCs w:val="20"/>
              </w:rPr>
              <w:t xml:space="preserve">3 = Me and my husband/partner/ </w:t>
            </w:r>
            <w:r w:rsidRPr="00F67237">
              <w:rPr>
                <w:rFonts w:ascii="Nyala" w:hAnsi="Nyala" w:cs="Nyala"/>
                <w:sz w:val="20"/>
                <w:szCs w:val="20"/>
              </w:rPr>
              <w:t>እኔና</w:t>
            </w:r>
            <w:r w:rsidRPr="00F67237">
              <w:rPr>
                <w:rFonts w:ascii="Arial" w:hAnsi="Arial" w:cs="Arial"/>
                <w:sz w:val="20"/>
                <w:szCs w:val="20"/>
              </w:rPr>
              <w:t xml:space="preserve"> </w:t>
            </w:r>
            <w:r w:rsidRPr="00F67237">
              <w:rPr>
                <w:rFonts w:ascii="Nyala" w:hAnsi="Nyala" w:cs="Nyala"/>
                <w:sz w:val="20"/>
                <w:szCs w:val="20"/>
              </w:rPr>
              <w:t>ባለቤቴ</w:t>
            </w:r>
            <w:r w:rsidRPr="00F67237">
              <w:rPr>
                <w:rFonts w:ascii="Arial" w:hAnsi="Arial" w:cs="Arial"/>
                <w:sz w:val="20"/>
                <w:szCs w:val="20"/>
              </w:rPr>
              <w:t xml:space="preserve"> </w:t>
            </w:r>
            <w:r w:rsidRPr="00F67237">
              <w:rPr>
                <w:rFonts w:ascii="Nyala" w:hAnsi="Nyala" w:cs="Nyala"/>
                <w:sz w:val="20"/>
                <w:szCs w:val="20"/>
              </w:rPr>
              <w:t>በጋራ</w:t>
            </w:r>
          </w:p>
          <w:p w14:paraId="177BDFFF" w14:textId="77777777" w:rsidR="00A43384" w:rsidRPr="00F67237" w:rsidRDefault="00A43384" w:rsidP="00A43384">
            <w:pPr>
              <w:rPr>
                <w:rFonts w:ascii="Arial" w:hAnsi="Arial" w:cs="Arial"/>
                <w:sz w:val="20"/>
                <w:szCs w:val="20"/>
              </w:rPr>
            </w:pPr>
            <w:r w:rsidRPr="00F67237">
              <w:rPr>
                <w:rFonts w:ascii="Arial" w:hAnsi="Arial" w:cs="Arial"/>
                <w:sz w:val="20"/>
                <w:szCs w:val="20"/>
              </w:rPr>
              <w:t xml:space="preserve">4 = Me and another person/ </w:t>
            </w:r>
            <w:r w:rsidRPr="00F67237">
              <w:rPr>
                <w:rFonts w:ascii="Nyala" w:hAnsi="Nyala" w:cs="Nyala"/>
                <w:sz w:val="20"/>
                <w:szCs w:val="20"/>
              </w:rPr>
              <w:t>እኔና</w:t>
            </w:r>
            <w:r w:rsidRPr="00F67237">
              <w:rPr>
                <w:rFonts w:ascii="Arial" w:hAnsi="Arial" w:cs="Arial"/>
                <w:sz w:val="20"/>
                <w:szCs w:val="20"/>
              </w:rPr>
              <w:t xml:space="preserve"> </w:t>
            </w:r>
            <w:r w:rsidRPr="00F67237">
              <w:rPr>
                <w:rFonts w:ascii="Nyala" w:hAnsi="Nyala" w:cs="Nyala"/>
                <w:sz w:val="20"/>
                <w:szCs w:val="20"/>
              </w:rPr>
              <w:t>ሌላ</w:t>
            </w:r>
            <w:r w:rsidRPr="00F67237">
              <w:rPr>
                <w:rFonts w:ascii="Arial" w:hAnsi="Arial" w:cs="Arial"/>
                <w:sz w:val="20"/>
                <w:szCs w:val="20"/>
              </w:rPr>
              <w:t xml:space="preserve"> </w:t>
            </w:r>
            <w:r w:rsidRPr="00F67237">
              <w:rPr>
                <w:rFonts w:ascii="Nyala" w:hAnsi="Nyala" w:cs="Nyala"/>
                <w:sz w:val="20"/>
                <w:szCs w:val="20"/>
              </w:rPr>
              <w:t>ሰው</w:t>
            </w:r>
            <w:r w:rsidRPr="00F67237">
              <w:rPr>
                <w:rFonts w:ascii="Arial" w:hAnsi="Arial" w:cs="Arial"/>
                <w:sz w:val="20"/>
                <w:szCs w:val="20"/>
              </w:rPr>
              <w:t xml:space="preserve"> </w:t>
            </w:r>
            <w:r w:rsidRPr="00F67237">
              <w:rPr>
                <w:rFonts w:ascii="Arial" w:hAnsi="Arial" w:cs="Arial"/>
                <w:b/>
                <w:i/>
                <w:sz w:val="20"/>
                <w:szCs w:val="20"/>
              </w:rPr>
              <w:t xml:space="preserve">(please specify/ </w:t>
            </w:r>
            <w:r w:rsidRPr="00F67237">
              <w:rPr>
                <w:rFonts w:ascii="Nyala" w:hAnsi="Nyala" w:cs="Nyala"/>
                <w:b/>
                <w:i/>
                <w:sz w:val="20"/>
                <w:szCs w:val="20"/>
              </w:rPr>
              <w:t>እባክዎ</w:t>
            </w:r>
            <w:r w:rsidRPr="00F67237">
              <w:rPr>
                <w:rFonts w:ascii="Arial" w:hAnsi="Arial" w:cs="Arial"/>
                <w:b/>
                <w:i/>
                <w:sz w:val="20"/>
                <w:szCs w:val="20"/>
              </w:rPr>
              <w:t xml:space="preserve"> </w:t>
            </w:r>
            <w:r w:rsidRPr="00F67237">
              <w:rPr>
                <w:rFonts w:ascii="Nyala" w:hAnsi="Nyala" w:cs="Nyala"/>
                <w:b/>
                <w:i/>
                <w:sz w:val="20"/>
                <w:szCs w:val="20"/>
              </w:rPr>
              <w:t>ይግለፁ</w:t>
            </w:r>
            <w:r w:rsidRPr="00F67237">
              <w:rPr>
                <w:rFonts w:ascii="Arial" w:hAnsi="Arial" w:cs="Arial"/>
                <w:b/>
                <w:i/>
                <w:sz w:val="20"/>
                <w:szCs w:val="20"/>
              </w:rPr>
              <w:t xml:space="preserve">) </w:t>
            </w:r>
            <w:r w:rsidRPr="00F67237">
              <w:rPr>
                <w:rFonts w:ascii="Arial" w:hAnsi="Arial" w:cs="Arial"/>
                <w:sz w:val="20"/>
                <w:szCs w:val="20"/>
              </w:rPr>
              <w:t>________________</w:t>
            </w:r>
          </w:p>
          <w:p w14:paraId="76F16D0D" w14:textId="506D0696" w:rsidR="00A43384" w:rsidRPr="00F67237" w:rsidRDefault="00A43384" w:rsidP="003E1482">
            <w:pPr>
              <w:rPr>
                <w:rFonts w:ascii="Arial" w:hAnsi="Arial" w:cs="Arial"/>
                <w:b/>
                <w:i/>
                <w:sz w:val="20"/>
                <w:szCs w:val="20"/>
              </w:rPr>
            </w:pPr>
            <w:r w:rsidRPr="00F67237">
              <w:rPr>
                <w:rFonts w:ascii="Arial" w:hAnsi="Arial" w:cs="Arial"/>
                <w:sz w:val="20"/>
                <w:szCs w:val="20"/>
              </w:rPr>
              <w:t xml:space="preserve">5 = Another person/ </w:t>
            </w:r>
            <w:r w:rsidRPr="00F67237">
              <w:rPr>
                <w:rFonts w:ascii="Nyala" w:hAnsi="Nyala" w:cs="Nyala"/>
                <w:sz w:val="20"/>
                <w:szCs w:val="20"/>
              </w:rPr>
              <w:t>ሌላ</w:t>
            </w:r>
            <w:r w:rsidRPr="00F67237">
              <w:rPr>
                <w:rFonts w:ascii="Arial" w:hAnsi="Arial" w:cs="Arial"/>
                <w:sz w:val="20"/>
                <w:szCs w:val="20"/>
              </w:rPr>
              <w:t xml:space="preserve"> </w:t>
            </w:r>
            <w:r w:rsidRPr="00F67237">
              <w:rPr>
                <w:rFonts w:ascii="Nyala" w:hAnsi="Nyala" w:cs="Nyala"/>
                <w:sz w:val="20"/>
                <w:szCs w:val="20"/>
              </w:rPr>
              <w:t>ሰው</w:t>
            </w:r>
            <w:r w:rsidRPr="00F67237">
              <w:rPr>
                <w:rFonts w:ascii="Arial" w:hAnsi="Arial" w:cs="Arial"/>
                <w:sz w:val="20"/>
                <w:szCs w:val="20"/>
              </w:rPr>
              <w:t xml:space="preserve"> </w:t>
            </w:r>
            <w:r w:rsidRPr="00F67237">
              <w:rPr>
                <w:rFonts w:ascii="Arial" w:hAnsi="Arial" w:cs="Arial"/>
                <w:b/>
                <w:i/>
                <w:sz w:val="20"/>
                <w:szCs w:val="20"/>
              </w:rPr>
              <w:t xml:space="preserve">(please specify/ </w:t>
            </w:r>
            <w:r w:rsidRPr="00F67237">
              <w:rPr>
                <w:rFonts w:ascii="Nyala" w:hAnsi="Nyala" w:cs="Nyala"/>
                <w:b/>
                <w:i/>
                <w:sz w:val="20"/>
                <w:szCs w:val="20"/>
              </w:rPr>
              <w:t>እባክዎ</w:t>
            </w:r>
            <w:r w:rsidRPr="00F67237">
              <w:rPr>
                <w:rFonts w:ascii="Arial" w:hAnsi="Arial" w:cs="Arial"/>
                <w:b/>
                <w:i/>
                <w:sz w:val="20"/>
                <w:szCs w:val="20"/>
              </w:rPr>
              <w:t xml:space="preserve"> </w:t>
            </w:r>
            <w:r w:rsidRPr="00F67237">
              <w:rPr>
                <w:rFonts w:ascii="Nyala" w:hAnsi="Nyala" w:cs="Nyala"/>
                <w:b/>
                <w:i/>
                <w:sz w:val="20"/>
                <w:szCs w:val="20"/>
              </w:rPr>
              <w:t>ይግለፁ</w:t>
            </w:r>
            <w:r w:rsidRPr="00F67237">
              <w:rPr>
                <w:rFonts w:ascii="Arial" w:hAnsi="Arial" w:cs="Arial"/>
                <w:b/>
                <w:i/>
                <w:sz w:val="20"/>
                <w:szCs w:val="20"/>
              </w:rPr>
              <w:t xml:space="preserve">) </w:t>
            </w:r>
            <w:r w:rsidRPr="00F67237">
              <w:rPr>
                <w:rFonts w:ascii="Arial" w:hAnsi="Arial" w:cs="Arial"/>
                <w:sz w:val="20"/>
                <w:szCs w:val="20"/>
              </w:rPr>
              <w:t xml:space="preserve">________________ </w:t>
            </w:r>
            <w:r w:rsidRPr="00F67237">
              <w:rPr>
                <w:rFonts w:ascii="Arial" w:hAnsi="Arial" w:cs="Arial"/>
                <w:b/>
                <w:i/>
                <w:sz w:val="20"/>
                <w:szCs w:val="20"/>
              </w:rPr>
              <w:t xml:space="preserve">(Go directly to Questions 20 / </w:t>
            </w:r>
            <w:r w:rsidRPr="00F67237">
              <w:rPr>
                <w:rFonts w:ascii="Nyala" w:hAnsi="Nyala" w:cs="Nyala"/>
                <w:b/>
                <w:i/>
                <w:sz w:val="20"/>
                <w:szCs w:val="20"/>
              </w:rPr>
              <w:t>ወደ</w:t>
            </w:r>
            <w:r w:rsidRPr="00F67237">
              <w:rPr>
                <w:rFonts w:ascii="Arial" w:hAnsi="Arial" w:cs="Arial"/>
                <w:b/>
                <w:i/>
                <w:sz w:val="20"/>
                <w:szCs w:val="20"/>
              </w:rPr>
              <w:t xml:space="preserve"> </w:t>
            </w:r>
            <w:r w:rsidRPr="00F67237">
              <w:rPr>
                <w:rFonts w:ascii="Nyala" w:hAnsi="Nyala" w:cs="Nyala"/>
                <w:b/>
                <w:i/>
                <w:sz w:val="20"/>
                <w:szCs w:val="20"/>
              </w:rPr>
              <w:t>ጥያቄ</w:t>
            </w:r>
            <w:r w:rsidRPr="00F67237">
              <w:rPr>
                <w:rFonts w:ascii="Arial" w:hAnsi="Arial" w:cs="Arial"/>
                <w:b/>
                <w:i/>
                <w:sz w:val="20"/>
                <w:szCs w:val="20"/>
              </w:rPr>
              <w:t xml:space="preserve"> </w:t>
            </w:r>
            <w:r w:rsidRPr="00F67237">
              <w:rPr>
                <w:rFonts w:ascii="Nyala" w:hAnsi="Nyala" w:cs="Nyala"/>
                <w:b/>
                <w:i/>
                <w:sz w:val="20"/>
                <w:szCs w:val="20"/>
              </w:rPr>
              <w:t>ቁጥር</w:t>
            </w:r>
            <w:r w:rsidRPr="00F67237">
              <w:rPr>
                <w:rFonts w:ascii="Arial" w:hAnsi="Arial" w:cs="Arial"/>
                <w:b/>
                <w:i/>
                <w:sz w:val="20"/>
                <w:szCs w:val="20"/>
              </w:rPr>
              <w:t xml:space="preserve"> 20 </w:t>
            </w:r>
            <w:r w:rsidRPr="00F67237">
              <w:rPr>
                <w:rFonts w:ascii="Nyala" w:hAnsi="Nyala" w:cs="Nyala"/>
                <w:b/>
                <w:i/>
                <w:sz w:val="20"/>
                <w:szCs w:val="20"/>
              </w:rPr>
              <w:t>ይለፉ</w:t>
            </w:r>
            <w:r w:rsidRPr="00F67237">
              <w:rPr>
                <w:rFonts w:ascii="Arial" w:hAnsi="Arial" w:cs="Arial"/>
                <w:b/>
                <w:i/>
                <w:sz w:val="20"/>
                <w:szCs w:val="20"/>
              </w:rPr>
              <w:t>)</w:t>
            </w:r>
          </w:p>
          <w:p w14:paraId="5EE19289" w14:textId="77777777" w:rsidR="000A6D17" w:rsidRPr="00F67237" w:rsidRDefault="000A6D17" w:rsidP="003E1482">
            <w:pPr>
              <w:rPr>
                <w:rFonts w:ascii="Arial" w:hAnsi="Arial" w:cs="Arial"/>
                <w:b/>
                <w:i/>
                <w:sz w:val="20"/>
                <w:szCs w:val="20"/>
              </w:rPr>
            </w:pPr>
          </w:p>
          <w:p w14:paraId="1D4BF916" w14:textId="59CC98B8" w:rsidR="00326224" w:rsidRPr="00F67237" w:rsidRDefault="000A6D17" w:rsidP="00DE08E3">
            <w:pPr>
              <w:pStyle w:val="ListParagraph"/>
              <w:numPr>
                <w:ilvl w:val="0"/>
                <w:numId w:val="28"/>
              </w:numPr>
              <w:rPr>
                <w:rFonts w:ascii="Arial" w:hAnsi="Arial" w:cs="Arial"/>
                <w:sz w:val="20"/>
                <w:szCs w:val="20"/>
              </w:rPr>
            </w:pPr>
            <w:r w:rsidRPr="00F67237">
              <w:rPr>
                <w:rFonts w:ascii="Arial" w:hAnsi="Arial" w:cs="Arial"/>
                <w:sz w:val="20"/>
                <w:szCs w:val="20"/>
              </w:rPr>
              <w:t>If the decision that you and the other person take is not the same, who has the final say?</w:t>
            </w:r>
            <w:r w:rsidR="00326224" w:rsidRPr="00F67237">
              <w:rPr>
                <w:rFonts w:ascii="Arial" w:hAnsi="Arial" w:cs="Arial"/>
                <w:sz w:val="20"/>
                <w:szCs w:val="20"/>
              </w:rPr>
              <w:t xml:space="preserve"> </w:t>
            </w:r>
          </w:p>
          <w:p w14:paraId="68076E6A" w14:textId="16FA0DE5" w:rsidR="00C26A8D" w:rsidRDefault="00E56AA7" w:rsidP="003E1482">
            <w:pPr>
              <w:rPr>
                <w:rFonts w:ascii="Arial" w:hAnsi="Arial" w:cs="Arial"/>
                <w:sz w:val="20"/>
                <w:szCs w:val="20"/>
              </w:rPr>
            </w:pPr>
            <w:r w:rsidRPr="00F67237">
              <w:rPr>
                <w:rFonts w:ascii="Arial" w:hAnsi="Arial" w:cs="Arial"/>
                <w:sz w:val="20"/>
                <w:szCs w:val="20"/>
              </w:rPr>
              <w:t xml:space="preserve">      </w:t>
            </w:r>
            <w:r w:rsidR="00326224" w:rsidRPr="00F67237">
              <w:rPr>
                <w:rFonts w:ascii="Nyala" w:hAnsi="Nyala" w:cs="Nyala"/>
                <w:sz w:val="20"/>
                <w:szCs w:val="20"/>
              </w:rPr>
              <w:t>እርስዎ</w:t>
            </w:r>
            <w:r w:rsidR="00326224" w:rsidRPr="00F67237">
              <w:rPr>
                <w:rFonts w:ascii="Arial" w:hAnsi="Arial" w:cs="Arial"/>
                <w:sz w:val="20"/>
                <w:szCs w:val="20"/>
              </w:rPr>
              <w:t xml:space="preserve"> </w:t>
            </w:r>
            <w:r w:rsidR="00326224" w:rsidRPr="00F67237">
              <w:rPr>
                <w:rFonts w:ascii="Nyala" w:hAnsi="Nyala" w:cs="Nyala"/>
                <w:sz w:val="20"/>
                <w:szCs w:val="20"/>
              </w:rPr>
              <w:t>እና</w:t>
            </w:r>
            <w:r w:rsidR="00326224" w:rsidRPr="00F67237">
              <w:rPr>
                <w:rFonts w:ascii="Arial" w:hAnsi="Arial" w:cs="Arial"/>
                <w:sz w:val="20"/>
                <w:szCs w:val="20"/>
              </w:rPr>
              <w:t xml:space="preserve"> </w:t>
            </w:r>
            <w:r w:rsidR="00326224" w:rsidRPr="00F67237">
              <w:rPr>
                <w:rFonts w:ascii="Nyala" w:hAnsi="Nyala" w:cs="Nyala"/>
                <w:sz w:val="20"/>
                <w:szCs w:val="20"/>
              </w:rPr>
              <w:t>ሌላኛው</w:t>
            </w:r>
            <w:r w:rsidR="00326224" w:rsidRPr="00F67237">
              <w:rPr>
                <w:rFonts w:ascii="Arial" w:hAnsi="Arial" w:cs="Arial"/>
                <w:sz w:val="20"/>
                <w:szCs w:val="20"/>
              </w:rPr>
              <w:t xml:space="preserve"> </w:t>
            </w:r>
            <w:r w:rsidR="00326224" w:rsidRPr="00F67237">
              <w:rPr>
                <w:rFonts w:ascii="Nyala" w:hAnsi="Nyala" w:cs="Nyala"/>
                <w:sz w:val="20"/>
                <w:szCs w:val="20"/>
              </w:rPr>
              <w:t>ሰው</w:t>
            </w:r>
            <w:r w:rsidR="00326224" w:rsidRPr="00F67237">
              <w:rPr>
                <w:rFonts w:ascii="Arial" w:hAnsi="Arial" w:cs="Arial"/>
                <w:sz w:val="20"/>
                <w:szCs w:val="20"/>
              </w:rPr>
              <w:t xml:space="preserve"> </w:t>
            </w:r>
            <w:r w:rsidR="00326224" w:rsidRPr="00F67237">
              <w:rPr>
                <w:rFonts w:ascii="Nyala" w:hAnsi="Nyala" w:cs="Nyala"/>
                <w:sz w:val="20"/>
                <w:szCs w:val="20"/>
              </w:rPr>
              <w:t>የወሰኑት</w:t>
            </w:r>
            <w:r w:rsidR="00326224" w:rsidRPr="00F67237">
              <w:rPr>
                <w:rFonts w:ascii="Arial" w:hAnsi="Arial" w:cs="Arial"/>
                <w:sz w:val="20"/>
                <w:szCs w:val="20"/>
              </w:rPr>
              <w:t xml:space="preserve"> </w:t>
            </w:r>
            <w:r w:rsidR="00326224" w:rsidRPr="00F67237">
              <w:rPr>
                <w:rFonts w:ascii="Nyala" w:hAnsi="Nyala" w:cs="Nyala"/>
                <w:sz w:val="20"/>
                <w:szCs w:val="20"/>
              </w:rPr>
              <w:t>የተለያየ</w:t>
            </w:r>
            <w:r w:rsidR="00326224" w:rsidRPr="00F67237">
              <w:rPr>
                <w:rFonts w:ascii="Arial" w:hAnsi="Arial" w:cs="Arial"/>
                <w:sz w:val="20"/>
                <w:szCs w:val="20"/>
              </w:rPr>
              <w:t xml:space="preserve"> </w:t>
            </w:r>
            <w:r w:rsidR="00326224" w:rsidRPr="00F67237">
              <w:rPr>
                <w:rFonts w:ascii="Nyala" w:hAnsi="Nyala" w:cs="Nyala"/>
                <w:sz w:val="20"/>
                <w:szCs w:val="20"/>
              </w:rPr>
              <w:t>ቢሆን፣</w:t>
            </w:r>
            <w:r w:rsidR="00326224" w:rsidRPr="00F67237">
              <w:rPr>
                <w:rFonts w:ascii="Arial" w:hAnsi="Arial" w:cs="Arial"/>
                <w:sz w:val="20"/>
                <w:szCs w:val="20"/>
              </w:rPr>
              <w:t xml:space="preserve"> </w:t>
            </w:r>
            <w:r w:rsidR="00326224" w:rsidRPr="00F67237">
              <w:rPr>
                <w:rFonts w:ascii="Nyala" w:hAnsi="Nyala" w:cs="Nyala"/>
                <w:sz w:val="20"/>
                <w:szCs w:val="20"/>
              </w:rPr>
              <w:t>የማን</w:t>
            </w:r>
            <w:r w:rsidR="00326224" w:rsidRPr="00F67237">
              <w:rPr>
                <w:rFonts w:ascii="Arial" w:hAnsi="Arial" w:cs="Arial"/>
                <w:sz w:val="20"/>
                <w:szCs w:val="20"/>
              </w:rPr>
              <w:t xml:space="preserve"> </w:t>
            </w:r>
            <w:r w:rsidR="00326224" w:rsidRPr="00F67237">
              <w:rPr>
                <w:rFonts w:ascii="Nyala" w:hAnsi="Nyala" w:cs="Nyala"/>
                <w:sz w:val="20"/>
                <w:szCs w:val="20"/>
              </w:rPr>
              <w:t>ውሳኔ</w:t>
            </w:r>
            <w:r w:rsidR="00326224" w:rsidRPr="00F67237">
              <w:rPr>
                <w:rFonts w:ascii="Arial" w:hAnsi="Arial" w:cs="Arial"/>
                <w:sz w:val="20"/>
                <w:szCs w:val="20"/>
              </w:rPr>
              <w:t xml:space="preserve"> </w:t>
            </w:r>
            <w:r w:rsidR="00326224" w:rsidRPr="00F67237">
              <w:rPr>
                <w:rFonts w:ascii="Nyala" w:hAnsi="Nyala" w:cs="Nyala"/>
                <w:sz w:val="20"/>
                <w:szCs w:val="20"/>
              </w:rPr>
              <w:t>በመጨረሻ</w:t>
            </w:r>
            <w:r w:rsidR="00326224" w:rsidRPr="00F67237">
              <w:rPr>
                <w:rFonts w:ascii="Arial" w:hAnsi="Arial" w:cs="Arial"/>
                <w:sz w:val="20"/>
                <w:szCs w:val="20"/>
              </w:rPr>
              <w:t xml:space="preserve"> </w:t>
            </w:r>
            <w:r w:rsidR="00326224" w:rsidRPr="00F67237">
              <w:rPr>
                <w:rFonts w:ascii="Nyala" w:hAnsi="Nyala" w:cs="Nyala"/>
                <w:sz w:val="20"/>
                <w:szCs w:val="20"/>
              </w:rPr>
              <w:t>ይጸናል</w:t>
            </w:r>
            <w:r w:rsidR="00326224" w:rsidRPr="00F67237">
              <w:rPr>
                <w:rFonts w:ascii="Arial" w:hAnsi="Arial" w:cs="Arial"/>
                <w:sz w:val="20"/>
                <w:szCs w:val="20"/>
              </w:rPr>
              <w:t>?</w:t>
            </w:r>
          </w:p>
          <w:p w14:paraId="726DF359" w14:textId="77777777" w:rsidR="00076D0E" w:rsidRPr="00F67237" w:rsidRDefault="00076D0E" w:rsidP="003E1482">
            <w:pPr>
              <w:rPr>
                <w:rFonts w:ascii="Arial" w:hAnsi="Arial" w:cs="Arial"/>
                <w:sz w:val="20"/>
                <w:szCs w:val="20"/>
              </w:rPr>
            </w:pPr>
          </w:p>
          <w:p w14:paraId="30FCB4C5" w14:textId="77777777" w:rsidR="00DF2D5D" w:rsidRPr="00F67237" w:rsidRDefault="00DF2D5D" w:rsidP="00DF2D5D">
            <w:pPr>
              <w:rPr>
                <w:rFonts w:ascii="Arial" w:hAnsi="Arial" w:cs="Arial"/>
                <w:sz w:val="20"/>
                <w:szCs w:val="20"/>
              </w:rPr>
            </w:pPr>
            <w:r w:rsidRPr="00F67237">
              <w:rPr>
                <w:rFonts w:ascii="Arial" w:hAnsi="Arial" w:cs="Arial"/>
                <w:sz w:val="20"/>
                <w:szCs w:val="20"/>
              </w:rPr>
              <w:t xml:space="preserve">1 = Me, by myself/ </w:t>
            </w:r>
            <w:r w:rsidRPr="00F67237">
              <w:rPr>
                <w:rFonts w:ascii="Nyala" w:hAnsi="Nyala" w:cs="Nyala"/>
                <w:sz w:val="20"/>
                <w:szCs w:val="20"/>
              </w:rPr>
              <w:t>የኔ፣</w:t>
            </w:r>
            <w:r w:rsidRPr="00F67237">
              <w:rPr>
                <w:rFonts w:ascii="Arial" w:hAnsi="Arial" w:cs="Arial"/>
                <w:sz w:val="20"/>
                <w:szCs w:val="20"/>
              </w:rPr>
              <w:t xml:space="preserve"> </w:t>
            </w:r>
            <w:r w:rsidRPr="00F67237">
              <w:rPr>
                <w:rFonts w:ascii="Nyala" w:hAnsi="Nyala" w:cs="Nyala"/>
                <w:sz w:val="20"/>
                <w:szCs w:val="20"/>
              </w:rPr>
              <w:t>የብቻዬ</w:t>
            </w:r>
          </w:p>
          <w:p w14:paraId="69AFB923" w14:textId="77777777" w:rsidR="00DF2D5D" w:rsidRPr="00F67237" w:rsidRDefault="00DF2D5D" w:rsidP="00DF2D5D">
            <w:pPr>
              <w:rPr>
                <w:rFonts w:ascii="Arial" w:hAnsi="Arial" w:cs="Arial"/>
                <w:sz w:val="20"/>
                <w:szCs w:val="20"/>
              </w:rPr>
            </w:pPr>
            <w:r w:rsidRPr="00F67237">
              <w:rPr>
                <w:rFonts w:ascii="Arial" w:hAnsi="Arial" w:cs="Arial"/>
                <w:sz w:val="20"/>
                <w:szCs w:val="20"/>
              </w:rPr>
              <w:t xml:space="preserve">2 = My husband/partner or other person/ </w:t>
            </w:r>
            <w:r w:rsidRPr="00F67237">
              <w:rPr>
                <w:rFonts w:ascii="Nyala" w:hAnsi="Nyala" w:cs="Nyala"/>
                <w:sz w:val="20"/>
                <w:szCs w:val="20"/>
              </w:rPr>
              <w:t>የባለቤቴ</w:t>
            </w:r>
            <w:r w:rsidRPr="00F67237">
              <w:rPr>
                <w:rFonts w:ascii="Arial" w:hAnsi="Arial" w:cs="Arial"/>
                <w:sz w:val="20"/>
                <w:szCs w:val="20"/>
              </w:rPr>
              <w:t xml:space="preserve">/ </w:t>
            </w:r>
            <w:r w:rsidRPr="00F67237">
              <w:rPr>
                <w:rFonts w:ascii="Nyala" w:hAnsi="Nyala" w:cs="Nyala"/>
                <w:sz w:val="20"/>
                <w:szCs w:val="20"/>
              </w:rPr>
              <w:t>የፍቅር</w:t>
            </w:r>
            <w:r w:rsidRPr="00F67237">
              <w:rPr>
                <w:rFonts w:ascii="Arial" w:hAnsi="Arial" w:cs="Arial"/>
                <w:sz w:val="20"/>
                <w:szCs w:val="20"/>
              </w:rPr>
              <w:t xml:space="preserve"> </w:t>
            </w:r>
            <w:r w:rsidRPr="00F67237">
              <w:rPr>
                <w:rFonts w:ascii="Nyala" w:hAnsi="Nyala" w:cs="Nyala"/>
                <w:sz w:val="20"/>
                <w:szCs w:val="20"/>
              </w:rPr>
              <w:t>ጓደኛዬ</w:t>
            </w:r>
            <w:r w:rsidRPr="00F67237">
              <w:rPr>
                <w:rFonts w:ascii="Arial" w:hAnsi="Arial" w:cs="Arial"/>
                <w:sz w:val="20"/>
                <w:szCs w:val="20"/>
              </w:rPr>
              <w:t xml:space="preserve"> </w:t>
            </w:r>
            <w:r w:rsidRPr="00F67237">
              <w:rPr>
                <w:rFonts w:ascii="Nyala" w:hAnsi="Nyala" w:cs="Nyala"/>
                <w:sz w:val="20"/>
                <w:szCs w:val="20"/>
              </w:rPr>
              <w:t>ወይም</w:t>
            </w:r>
            <w:r w:rsidRPr="00F67237">
              <w:rPr>
                <w:rFonts w:ascii="Arial" w:hAnsi="Arial" w:cs="Arial"/>
                <w:sz w:val="20"/>
                <w:szCs w:val="20"/>
              </w:rPr>
              <w:t xml:space="preserve"> </w:t>
            </w:r>
            <w:r w:rsidRPr="00F67237">
              <w:rPr>
                <w:rFonts w:ascii="Nyala" w:hAnsi="Nyala" w:cs="Nyala"/>
                <w:sz w:val="20"/>
                <w:szCs w:val="20"/>
              </w:rPr>
              <w:t>የሌላ</w:t>
            </w:r>
            <w:r w:rsidRPr="00F67237">
              <w:rPr>
                <w:rFonts w:ascii="Arial" w:hAnsi="Arial" w:cs="Arial"/>
                <w:sz w:val="20"/>
                <w:szCs w:val="20"/>
              </w:rPr>
              <w:t xml:space="preserve"> </w:t>
            </w:r>
            <w:r w:rsidRPr="00F67237">
              <w:rPr>
                <w:rFonts w:ascii="Nyala" w:hAnsi="Nyala" w:cs="Nyala"/>
                <w:sz w:val="20"/>
                <w:szCs w:val="20"/>
              </w:rPr>
              <w:t>ሰው</w:t>
            </w:r>
          </w:p>
          <w:p w14:paraId="155E702C" w14:textId="77777777" w:rsidR="00DF2D5D" w:rsidRPr="00F67237" w:rsidRDefault="00DF2D5D" w:rsidP="00DF2D5D">
            <w:pPr>
              <w:rPr>
                <w:rFonts w:ascii="Arial" w:hAnsi="Arial" w:cs="Arial"/>
                <w:sz w:val="20"/>
                <w:szCs w:val="20"/>
              </w:rPr>
            </w:pPr>
            <w:r w:rsidRPr="00F67237">
              <w:rPr>
                <w:rFonts w:ascii="Arial" w:hAnsi="Arial" w:cs="Arial"/>
                <w:sz w:val="20"/>
                <w:szCs w:val="20"/>
              </w:rPr>
              <w:t xml:space="preserve">3 = Both/ </w:t>
            </w:r>
            <w:r w:rsidRPr="00F67237">
              <w:rPr>
                <w:rFonts w:ascii="Nyala" w:hAnsi="Nyala" w:cs="Nyala"/>
                <w:sz w:val="20"/>
                <w:szCs w:val="20"/>
              </w:rPr>
              <w:t>ሁለቱም</w:t>
            </w:r>
          </w:p>
          <w:p w14:paraId="294B1206" w14:textId="256C634E" w:rsidR="00DF2D5D" w:rsidRPr="00F67237" w:rsidRDefault="00DF2D5D" w:rsidP="003E1482">
            <w:pPr>
              <w:rPr>
                <w:rFonts w:ascii="Arial" w:hAnsi="Arial" w:cs="Arial"/>
                <w:sz w:val="20"/>
                <w:szCs w:val="20"/>
              </w:rPr>
            </w:pPr>
            <w:r w:rsidRPr="00F67237">
              <w:rPr>
                <w:rFonts w:ascii="Arial" w:hAnsi="Arial" w:cs="Arial"/>
                <w:sz w:val="20"/>
                <w:szCs w:val="20"/>
              </w:rPr>
              <w:t xml:space="preserve">4 = There is never a conflict/ </w:t>
            </w:r>
            <w:r w:rsidRPr="00F67237">
              <w:rPr>
                <w:rFonts w:ascii="Nyala" w:hAnsi="Nyala" w:cs="Nyala"/>
                <w:sz w:val="20"/>
                <w:szCs w:val="20"/>
              </w:rPr>
              <w:t>ልዩነት</w:t>
            </w:r>
            <w:r w:rsidRPr="00F67237">
              <w:rPr>
                <w:rFonts w:ascii="Arial" w:hAnsi="Arial" w:cs="Arial"/>
                <w:sz w:val="20"/>
                <w:szCs w:val="20"/>
              </w:rPr>
              <w:t xml:space="preserve"> </w:t>
            </w:r>
            <w:r w:rsidRPr="00F67237">
              <w:rPr>
                <w:rFonts w:ascii="Nyala" w:hAnsi="Nyala" w:cs="Nyala"/>
                <w:sz w:val="20"/>
                <w:szCs w:val="20"/>
              </w:rPr>
              <w:t>ተፈጥሮ</w:t>
            </w:r>
            <w:r w:rsidRPr="00F67237">
              <w:rPr>
                <w:rFonts w:ascii="Arial" w:hAnsi="Arial" w:cs="Arial"/>
                <w:sz w:val="20"/>
                <w:szCs w:val="20"/>
              </w:rPr>
              <w:t xml:space="preserve"> </w:t>
            </w:r>
            <w:r w:rsidRPr="00F67237">
              <w:rPr>
                <w:rFonts w:ascii="Nyala" w:hAnsi="Nyala" w:cs="Nyala"/>
                <w:sz w:val="20"/>
                <w:szCs w:val="20"/>
              </w:rPr>
              <w:t>አያውቅም</w:t>
            </w:r>
          </w:p>
        </w:tc>
      </w:tr>
      <w:tr w:rsidR="000A6D17" w:rsidRPr="00F67237" w14:paraId="17C19D60" w14:textId="77777777" w:rsidTr="005F0E66">
        <w:trPr>
          <w:trHeight w:val="333"/>
        </w:trPr>
        <w:tc>
          <w:tcPr>
            <w:tcW w:w="805" w:type="dxa"/>
            <w:tcBorders>
              <w:bottom w:val="single" w:sz="4" w:space="0" w:color="auto"/>
            </w:tcBorders>
          </w:tcPr>
          <w:p w14:paraId="3BD680E2" w14:textId="77777777" w:rsidR="000A6D17" w:rsidRPr="00F67237" w:rsidRDefault="000A6D17" w:rsidP="003E1482">
            <w:pPr>
              <w:rPr>
                <w:rFonts w:ascii="Arial" w:hAnsi="Arial" w:cs="Arial"/>
                <w:sz w:val="20"/>
                <w:szCs w:val="20"/>
              </w:rPr>
            </w:pPr>
            <w:r w:rsidRPr="00F67237">
              <w:rPr>
                <w:rFonts w:ascii="Arial" w:hAnsi="Arial" w:cs="Arial"/>
                <w:sz w:val="20"/>
                <w:szCs w:val="20"/>
              </w:rPr>
              <w:t>20</w:t>
            </w:r>
          </w:p>
        </w:tc>
        <w:tc>
          <w:tcPr>
            <w:tcW w:w="8820" w:type="dxa"/>
            <w:tcBorders>
              <w:bottom w:val="single" w:sz="4" w:space="0" w:color="auto"/>
            </w:tcBorders>
          </w:tcPr>
          <w:p w14:paraId="4B258026" w14:textId="29C7BACD" w:rsidR="0092121B" w:rsidRDefault="000A6D17" w:rsidP="0092121B">
            <w:pPr>
              <w:rPr>
                <w:rFonts w:ascii="Arial" w:hAnsi="Arial" w:cs="Arial"/>
                <w:sz w:val="20"/>
                <w:szCs w:val="20"/>
              </w:rPr>
            </w:pPr>
            <w:r w:rsidRPr="00F67237">
              <w:rPr>
                <w:rFonts w:ascii="Arial" w:hAnsi="Arial" w:cs="Arial"/>
                <w:sz w:val="20"/>
                <w:szCs w:val="20"/>
              </w:rPr>
              <w:t xml:space="preserve">(Even </w:t>
            </w:r>
            <w:r w:rsidR="00D517F2" w:rsidRPr="00F67237">
              <w:rPr>
                <w:rFonts w:ascii="Arial" w:hAnsi="Arial" w:cs="Arial"/>
                <w:sz w:val="20"/>
                <w:szCs w:val="20"/>
              </w:rPr>
              <w:t xml:space="preserve">if </w:t>
            </w:r>
            <w:r w:rsidRPr="00F67237">
              <w:rPr>
                <w:rFonts w:ascii="Arial" w:hAnsi="Arial" w:cs="Arial"/>
                <w:sz w:val="20"/>
                <w:szCs w:val="20"/>
              </w:rPr>
              <w:t xml:space="preserve">you are not married), in your opinion, who </w:t>
            </w:r>
            <w:r w:rsidR="00D517F2" w:rsidRPr="00F67237">
              <w:rPr>
                <w:rFonts w:ascii="Arial" w:hAnsi="Arial" w:cs="Arial"/>
                <w:sz w:val="20"/>
                <w:szCs w:val="20"/>
              </w:rPr>
              <w:t xml:space="preserve">should be </w:t>
            </w:r>
            <w:r w:rsidRPr="00F67237">
              <w:rPr>
                <w:rFonts w:ascii="Arial" w:hAnsi="Arial" w:cs="Arial"/>
                <w:sz w:val="20"/>
                <w:szCs w:val="20"/>
              </w:rPr>
              <w:t>responsible for the following decisions – the man only, the woman only</w:t>
            </w:r>
            <w:r w:rsidR="006A5E0C">
              <w:rPr>
                <w:rFonts w:ascii="Arial" w:hAnsi="Arial" w:cs="Arial"/>
                <w:sz w:val="20"/>
                <w:szCs w:val="20"/>
              </w:rPr>
              <w:t>, or both</w:t>
            </w:r>
            <w:r w:rsidR="0092121B" w:rsidRPr="00F67237">
              <w:rPr>
                <w:rFonts w:ascii="Arial" w:hAnsi="Arial" w:cs="Arial"/>
                <w:sz w:val="20"/>
                <w:szCs w:val="20"/>
              </w:rPr>
              <w:t xml:space="preserve"> ?(</w:t>
            </w:r>
            <w:r w:rsidR="0092121B" w:rsidRPr="00F67237">
              <w:rPr>
                <w:rFonts w:ascii="Nyala" w:hAnsi="Nyala" w:cs="Nyala"/>
                <w:sz w:val="20"/>
                <w:szCs w:val="20"/>
              </w:rPr>
              <w:t>ባለትዳር</w:t>
            </w:r>
            <w:r w:rsidR="0092121B" w:rsidRPr="00F67237">
              <w:rPr>
                <w:rFonts w:ascii="Arial" w:hAnsi="Arial" w:cs="Arial"/>
                <w:sz w:val="20"/>
                <w:szCs w:val="20"/>
              </w:rPr>
              <w:t xml:space="preserve"> </w:t>
            </w:r>
            <w:r w:rsidR="0092121B" w:rsidRPr="00F67237">
              <w:rPr>
                <w:rFonts w:ascii="Nyala" w:hAnsi="Nyala" w:cs="Nyala"/>
                <w:sz w:val="20"/>
                <w:szCs w:val="20"/>
              </w:rPr>
              <w:t>ባይሆኑም</w:t>
            </w:r>
            <w:r w:rsidR="0092121B" w:rsidRPr="00F67237">
              <w:rPr>
                <w:rFonts w:ascii="Arial" w:hAnsi="Arial" w:cs="Arial"/>
                <w:sz w:val="20"/>
                <w:szCs w:val="20"/>
              </w:rPr>
              <w:t xml:space="preserve"> </w:t>
            </w:r>
            <w:r w:rsidR="0092121B" w:rsidRPr="00F67237">
              <w:rPr>
                <w:rFonts w:ascii="Nyala" w:hAnsi="Nyala" w:cs="Nyala"/>
                <w:sz w:val="20"/>
                <w:szCs w:val="20"/>
              </w:rPr>
              <w:t>እንኳን</w:t>
            </w:r>
            <w:r w:rsidR="0092121B" w:rsidRPr="00F67237">
              <w:rPr>
                <w:rFonts w:ascii="Arial" w:hAnsi="Arial" w:cs="Arial"/>
                <w:sz w:val="20"/>
                <w:szCs w:val="20"/>
              </w:rPr>
              <w:t>)</w:t>
            </w:r>
            <w:r w:rsidR="0092121B" w:rsidRPr="00F67237">
              <w:rPr>
                <w:rFonts w:ascii="Nyala" w:hAnsi="Nyala" w:cs="Nyala"/>
                <w:sz w:val="20"/>
                <w:szCs w:val="20"/>
              </w:rPr>
              <w:t>፣</w:t>
            </w:r>
            <w:r w:rsidR="0092121B" w:rsidRPr="00F67237">
              <w:rPr>
                <w:rFonts w:ascii="Arial" w:hAnsi="Arial" w:cs="Arial"/>
                <w:sz w:val="20"/>
                <w:szCs w:val="20"/>
              </w:rPr>
              <w:t xml:space="preserve"> </w:t>
            </w:r>
            <w:r w:rsidR="0092121B" w:rsidRPr="00F67237">
              <w:rPr>
                <w:rFonts w:ascii="Nyala" w:hAnsi="Nyala" w:cs="Nyala"/>
                <w:sz w:val="20"/>
                <w:szCs w:val="20"/>
              </w:rPr>
              <w:t>በርስዎ</w:t>
            </w:r>
            <w:r w:rsidR="0092121B" w:rsidRPr="00F67237">
              <w:rPr>
                <w:rFonts w:ascii="Arial" w:hAnsi="Arial" w:cs="Arial"/>
                <w:sz w:val="20"/>
                <w:szCs w:val="20"/>
              </w:rPr>
              <w:t xml:space="preserve"> </w:t>
            </w:r>
            <w:r w:rsidR="0092121B" w:rsidRPr="00F67237">
              <w:rPr>
                <w:rFonts w:ascii="Nyala" w:hAnsi="Nyala" w:cs="Nyala"/>
                <w:sz w:val="20"/>
                <w:szCs w:val="20"/>
              </w:rPr>
              <w:t>አመለካከት</w:t>
            </w:r>
            <w:r w:rsidR="0092121B" w:rsidRPr="00F67237">
              <w:rPr>
                <w:rFonts w:ascii="Arial" w:hAnsi="Arial" w:cs="Arial"/>
                <w:sz w:val="20"/>
                <w:szCs w:val="20"/>
              </w:rPr>
              <w:t xml:space="preserve"> </w:t>
            </w:r>
            <w:r w:rsidR="0092121B" w:rsidRPr="00F67237">
              <w:rPr>
                <w:rFonts w:ascii="Nyala" w:hAnsi="Nyala" w:cs="Nyala"/>
                <w:sz w:val="20"/>
                <w:szCs w:val="20"/>
              </w:rPr>
              <w:t>የሚከተሉትን</w:t>
            </w:r>
            <w:r w:rsidR="0092121B" w:rsidRPr="00F67237">
              <w:rPr>
                <w:rFonts w:ascii="Arial" w:hAnsi="Arial" w:cs="Arial"/>
                <w:sz w:val="20"/>
                <w:szCs w:val="20"/>
              </w:rPr>
              <w:t xml:space="preserve"> </w:t>
            </w:r>
            <w:r w:rsidR="0092121B" w:rsidRPr="00F67237">
              <w:rPr>
                <w:rFonts w:ascii="Nyala" w:hAnsi="Nyala" w:cs="Nyala"/>
                <w:sz w:val="20"/>
                <w:szCs w:val="20"/>
              </w:rPr>
              <w:t>ጉዳዮች</w:t>
            </w:r>
            <w:r w:rsidR="0092121B" w:rsidRPr="00F67237">
              <w:rPr>
                <w:rFonts w:ascii="Arial" w:hAnsi="Arial" w:cs="Arial"/>
                <w:sz w:val="20"/>
                <w:szCs w:val="20"/>
              </w:rPr>
              <w:t xml:space="preserve"> </w:t>
            </w:r>
            <w:r w:rsidR="0092121B" w:rsidRPr="00F67237">
              <w:rPr>
                <w:rFonts w:ascii="Nyala" w:hAnsi="Nyala" w:cs="Nyala"/>
                <w:sz w:val="20"/>
                <w:szCs w:val="20"/>
              </w:rPr>
              <w:t>በተመለከተ</w:t>
            </w:r>
            <w:r w:rsidR="0092121B" w:rsidRPr="00F67237">
              <w:rPr>
                <w:rFonts w:ascii="Arial" w:hAnsi="Arial" w:cs="Arial"/>
                <w:sz w:val="20"/>
                <w:szCs w:val="20"/>
              </w:rPr>
              <w:t xml:space="preserve"> </w:t>
            </w:r>
            <w:r w:rsidR="0092121B" w:rsidRPr="00F67237">
              <w:rPr>
                <w:rFonts w:ascii="Nyala" w:hAnsi="Nyala" w:cs="Nyala"/>
                <w:sz w:val="20"/>
                <w:szCs w:val="20"/>
              </w:rPr>
              <w:t>መወሰን</w:t>
            </w:r>
            <w:r w:rsidR="0092121B" w:rsidRPr="00F67237">
              <w:rPr>
                <w:rFonts w:ascii="Arial" w:hAnsi="Arial" w:cs="Arial"/>
                <w:sz w:val="20"/>
                <w:szCs w:val="20"/>
              </w:rPr>
              <w:t xml:space="preserve"> </w:t>
            </w:r>
            <w:r w:rsidR="0092121B" w:rsidRPr="00F67237">
              <w:rPr>
                <w:rFonts w:ascii="Nyala" w:hAnsi="Nyala" w:cs="Nyala"/>
                <w:sz w:val="20"/>
                <w:szCs w:val="20"/>
              </w:rPr>
              <w:t>ያለበት</w:t>
            </w:r>
            <w:r w:rsidR="0092121B" w:rsidRPr="00F67237">
              <w:rPr>
                <w:rFonts w:ascii="Arial" w:hAnsi="Arial" w:cs="Arial"/>
                <w:sz w:val="20"/>
                <w:szCs w:val="20"/>
              </w:rPr>
              <w:t xml:space="preserve"> </w:t>
            </w:r>
            <w:r w:rsidR="0092121B" w:rsidRPr="00F67237">
              <w:rPr>
                <w:rFonts w:ascii="Nyala" w:hAnsi="Nyala" w:cs="Nyala"/>
                <w:sz w:val="20"/>
                <w:szCs w:val="20"/>
              </w:rPr>
              <w:t>ማነው</w:t>
            </w:r>
            <w:r w:rsidR="0092121B" w:rsidRPr="00F67237">
              <w:rPr>
                <w:rFonts w:ascii="Arial" w:hAnsi="Arial" w:cs="Arial"/>
                <w:sz w:val="20"/>
                <w:szCs w:val="20"/>
              </w:rPr>
              <w:t xml:space="preserve">- </w:t>
            </w:r>
            <w:r w:rsidR="0092121B" w:rsidRPr="00F67237">
              <w:rPr>
                <w:rFonts w:ascii="Nyala" w:hAnsi="Nyala" w:cs="Nyala"/>
                <w:sz w:val="20"/>
                <w:szCs w:val="20"/>
              </w:rPr>
              <w:t>ወንዱ</w:t>
            </w:r>
            <w:r w:rsidR="0092121B" w:rsidRPr="00F67237">
              <w:rPr>
                <w:rFonts w:ascii="Arial" w:hAnsi="Arial" w:cs="Arial"/>
                <w:sz w:val="20"/>
                <w:szCs w:val="20"/>
              </w:rPr>
              <w:t xml:space="preserve"> </w:t>
            </w:r>
            <w:r w:rsidR="0092121B" w:rsidRPr="00F67237">
              <w:rPr>
                <w:rFonts w:ascii="Nyala" w:hAnsi="Nyala" w:cs="Nyala"/>
                <w:sz w:val="20"/>
                <w:szCs w:val="20"/>
              </w:rPr>
              <w:t>ብቻ፣</w:t>
            </w:r>
            <w:r w:rsidR="0092121B" w:rsidRPr="00F67237">
              <w:rPr>
                <w:rFonts w:ascii="Arial" w:hAnsi="Arial" w:cs="Arial"/>
                <w:sz w:val="20"/>
                <w:szCs w:val="20"/>
              </w:rPr>
              <w:t xml:space="preserve"> </w:t>
            </w:r>
            <w:r w:rsidR="0092121B" w:rsidRPr="00F67237">
              <w:rPr>
                <w:rFonts w:ascii="Nyala" w:hAnsi="Nyala" w:cs="Nyala"/>
                <w:sz w:val="20"/>
                <w:szCs w:val="20"/>
              </w:rPr>
              <w:t>ሴቷ</w:t>
            </w:r>
            <w:r w:rsidR="0092121B" w:rsidRPr="00F67237">
              <w:rPr>
                <w:rFonts w:ascii="Arial" w:hAnsi="Arial" w:cs="Arial"/>
                <w:sz w:val="20"/>
                <w:szCs w:val="20"/>
              </w:rPr>
              <w:t xml:space="preserve"> </w:t>
            </w:r>
            <w:r w:rsidR="0092121B" w:rsidRPr="00F67237">
              <w:rPr>
                <w:rFonts w:ascii="Nyala" w:hAnsi="Nyala" w:cs="Nyala"/>
                <w:sz w:val="20"/>
                <w:szCs w:val="20"/>
              </w:rPr>
              <w:t>ብቻ</w:t>
            </w:r>
            <w:r w:rsidR="0092121B" w:rsidRPr="00F67237">
              <w:rPr>
                <w:rFonts w:ascii="Arial" w:hAnsi="Arial" w:cs="Arial"/>
                <w:sz w:val="20"/>
                <w:szCs w:val="20"/>
              </w:rPr>
              <w:t xml:space="preserve"> </w:t>
            </w:r>
            <w:r w:rsidR="0092121B" w:rsidRPr="00F67237">
              <w:rPr>
                <w:rFonts w:ascii="Nyala" w:hAnsi="Nyala" w:cs="Nyala"/>
                <w:sz w:val="20"/>
                <w:szCs w:val="20"/>
              </w:rPr>
              <w:t>ወይስ</w:t>
            </w:r>
            <w:r w:rsidR="0092121B" w:rsidRPr="00F67237">
              <w:rPr>
                <w:rFonts w:ascii="Arial" w:hAnsi="Arial" w:cs="Arial"/>
                <w:sz w:val="20"/>
                <w:szCs w:val="20"/>
              </w:rPr>
              <w:t xml:space="preserve"> </w:t>
            </w:r>
            <w:r w:rsidR="0092121B" w:rsidRPr="00F67237">
              <w:rPr>
                <w:rFonts w:ascii="Nyala" w:hAnsi="Nyala" w:cs="Nyala"/>
                <w:sz w:val="20"/>
                <w:szCs w:val="20"/>
              </w:rPr>
              <w:t>ሁለቱም</w:t>
            </w:r>
            <w:r w:rsidR="0092121B" w:rsidRPr="00F67237">
              <w:rPr>
                <w:rFonts w:ascii="Arial" w:hAnsi="Arial" w:cs="Arial"/>
                <w:sz w:val="20"/>
                <w:szCs w:val="20"/>
              </w:rPr>
              <w:t>?</w:t>
            </w:r>
          </w:p>
          <w:p w14:paraId="6E560DE8" w14:textId="77777777" w:rsidR="006A5E0C" w:rsidRPr="00F67237" w:rsidRDefault="006A5E0C" w:rsidP="0092121B">
            <w:pPr>
              <w:rPr>
                <w:rFonts w:ascii="Arial" w:hAnsi="Arial" w:cs="Arial"/>
                <w:sz w:val="20"/>
                <w:szCs w:val="20"/>
              </w:rPr>
            </w:pPr>
          </w:p>
          <w:p w14:paraId="78B20054" w14:textId="77777777" w:rsidR="0092121B" w:rsidRPr="00F67237" w:rsidRDefault="0092121B" w:rsidP="0092121B">
            <w:pPr>
              <w:rPr>
                <w:rFonts w:ascii="Arial" w:hAnsi="Arial" w:cs="Arial"/>
                <w:sz w:val="20"/>
                <w:szCs w:val="20"/>
              </w:rPr>
            </w:pPr>
            <w:r w:rsidRPr="00F67237">
              <w:rPr>
                <w:rFonts w:ascii="Arial" w:hAnsi="Arial" w:cs="Arial"/>
                <w:sz w:val="20"/>
                <w:szCs w:val="20"/>
              </w:rPr>
              <w:t xml:space="preserve">1 = Woman only/ </w:t>
            </w:r>
            <w:r w:rsidRPr="00F67237">
              <w:rPr>
                <w:rFonts w:ascii="Nyala" w:hAnsi="Nyala" w:cs="Nyala"/>
                <w:sz w:val="20"/>
                <w:szCs w:val="20"/>
              </w:rPr>
              <w:t>ሴቷ</w:t>
            </w:r>
            <w:r w:rsidRPr="00F67237">
              <w:rPr>
                <w:rFonts w:ascii="Arial" w:hAnsi="Arial" w:cs="Arial"/>
                <w:sz w:val="20"/>
                <w:szCs w:val="20"/>
              </w:rPr>
              <w:t xml:space="preserve"> </w:t>
            </w:r>
            <w:r w:rsidRPr="00F67237">
              <w:rPr>
                <w:rFonts w:ascii="Nyala" w:hAnsi="Nyala" w:cs="Nyala"/>
                <w:sz w:val="20"/>
                <w:szCs w:val="20"/>
              </w:rPr>
              <w:t>ብቻ</w:t>
            </w:r>
          </w:p>
          <w:p w14:paraId="5FC37E24" w14:textId="77777777" w:rsidR="0092121B" w:rsidRPr="00F67237" w:rsidRDefault="0092121B" w:rsidP="0092121B">
            <w:pPr>
              <w:rPr>
                <w:rFonts w:ascii="Arial" w:hAnsi="Arial" w:cs="Arial"/>
                <w:sz w:val="20"/>
                <w:szCs w:val="20"/>
              </w:rPr>
            </w:pPr>
            <w:r w:rsidRPr="00F67237">
              <w:rPr>
                <w:rFonts w:ascii="Arial" w:hAnsi="Arial" w:cs="Arial"/>
                <w:sz w:val="20"/>
                <w:szCs w:val="20"/>
              </w:rPr>
              <w:t xml:space="preserve">2 = Man only/ </w:t>
            </w:r>
            <w:r w:rsidRPr="00F67237">
              <w:rPr>
                <w:rFonts w:ascii="Nyala" w:hAnsi="Nyala" w:cs="Nyala"/>
                <w:sz w:val="20"/>
                <w:szCs w:val="20"/>
              </w:rPr>
              <w:t>ወንዱ</w:t>
            </w:r>
            <w:r w:rsidRPr="00F67237">
              <w:rPr>
                <w:rFonts w:ascii="Arial" w:hAnsi="Arial" w:cs="Arial"/>
                <w:sz w:val="20"/>
                <w:szCs w:val="20"/>
              </w:rPr>
              <w:t xml:space="preserve"> </w:t>
            </w:r>
            <w:r w:rsidRPr="00F67237">
              <w:rPr>
                <w:rFonts w:ascii="Nyala" w:hAnsi="Nyala" w:cs="Nyala"/>
                <w:sz w:val="20"/>
                <w:szCs w:val="20"/>
              </w:rPr>
              <w:t>ብቻ</w:t>
            </w:r>
          </w:p>
          <w:p w14:paraId="2F1B2C2E" w14:textId="10E69495" w:rsidR="000A6D17" w:rsidRPr="00F67237" w:rsidRDefault="0092121B" w:rsidP="003E1482">
            <w:pPr>
              <w:rPr>
                <w:rFonts w:ascii="Arial" w:hAnsi="Arial" w:cs="Arial"/>
                <w:sz w:val="20"/>
                <w:szCs w:val="20"/>
              </w:rPr>
            </w:pPr>
            <w:r w:rsidRPr="00F67237">
              <w:rPr>
                <w:rFonts w:ascii="Arial" w:hAnsi="Arial" w:cs="Arial"/>
                <w:sz w:val="20"/>
                <w:szCs w:val="20"/>
              </w:rPr>
              <w:t>3 = Both/</w:t>
            </w:r>
            <w:r w:rsidRPr="00F67237">
              <w:rPr>
                <w:rFonts w:ascii="Nyala" w:hAnsi="Nyala" w:cs="Nyala"/>
                <w:sz w:val="20"/>
                <w:szCs w:val="20"/>
              </w:rPr>
              <w:t>ሁለቱም</w:t>
            </w:r>
          </w:p>
          <w:p w14:paraId="763425FF" w14:textId="77777777" w:rsidR="00F02327" w:rsidRPr="00F67237" w:rsidRDefault="00F02327" w:rsidP="00DE08E3">
            <w:pPr>
              <w:pStyle w:val="ListParagraph"/>
              <w:numPr>
                <w:ilvl w:val="0"/>
                <w:numId w:val="7"/>
              </w:numPr>
              <w:spacing w:after="40"/>
              <w:ind w:left="357" w:hanging="357"/>
              <w:contextualSpacing w:val="0"/>
              <w:rPr>
                <w:rFonts w:ascii="Arial" w:hAnsi="Arial" w:cs="Arial"/>
                <w:sz w:val="20"/>
                <w:szCs w:val="20"/>
              </w:rPr>
            </w:pPr>
            <w:r w:rsidRPr="00F67237">
              <w:rPr>
                <w:rFonts w:ascii="Arial" w:hAnsi="Arial" w:cs="Arial"/>
                <w:sz w:val="20"/>
                <w:szCs w:val="20"/>
              </w:rPr>
              <w:t xml:space="preserve">Household purchases of more than 1000 Birr/ </w:t>
            </w:r>
            <w:r w:rsidRPr="00F67237">
              <w:rPr>
                <w:rFonts w:ascii="Nyala" w:hAnsi="Nyala" w:cs="Nyala"/>
                <w:sz w:val="20"/>
                <w:szCs w:val="20"/>
              </w:rPr>
              <w:t>ከ</w:t>
            </w:r>
            <w:r w:rsidRPr="00F67237">
              <w:rPr>
                <w:rFonts w:ascii="Arial" w:hAnsi="Arial" w:cs="Arial"/>
                <w:sz w:val="20"/>
                <w:szCs w:val="20"/>
              </w:rPr>
              <w:t xml:space="preserve">1000 </w:t>
            </w:r>
            <w:r w:rsidRPr="00F67237">
              <w:rPr>
                <w:rFonts w:ascii="Nyala" w:hAnsi="Nyala" w:cs="Nyala"/>
                <w:sz w:val="20"/>
                <w:szCs w:val="20"/>
              </w:rPr>
              <w:t>ብር</w:t>
            </w:r>
            <w:r w:rsidRPr="00F67237">
              <w:rPr>
                <w:rFonts w:ascii="Arial" w:hAnsi="Arial" w:cs="Arial"/>
                <w:sz w:val="20"/>
                <w:szCs w:val="20"/>
              </w:rPr>
              <w:t xml:space="preserve"> </w:t>
            </w:r>
            <w:r w:rsidRPr="00F67237">
              <w:rPr>
                <w:rFonts w:ascii="Nyala" w:hAnsi="Nyala" w:cs="Nyala"/>
                <w:sz w:val="20"/>
                <w:szCs w:val="20"/>
              </w:rPr>
              <w:t>በላይ</w:t>
            </w:r>
            <w:r w:rsidRPr="00F67237">
              <w:rPr>
                <w:rFonts w:ascii="Arial" w:hAnsi="Arial" w:cs="Arial"/>
                <w:sz w:val="20"/>
                <w:szCs w:val="20"/>
              </w:rPr>
              <w:t xml:space="preserve"> </w:t>
            </w:r>
            <w:r w:rsidRPr="00F67237">
              <w:rPr>
                <w:rFonts w:ascii="Nyala" w:hAnsi="Nyala" w:cs="Nyala"/>
                <w:sz w:val="20"/>
                <w:szCs w:val="20"/>
              </w:rPr>
              <w:t>የሚያወጣ</w:t>
            </w:r>
            <w:r w:rsidRPr="00F67237">
              <w:rPr>
                <w:rFonts w:ascii="Arial" w:hAnsi="Arial" w:cs="Arial"/>
                <w:sz w:val="20"/>
                <w:szCs w:val="20"/>
              </w:rPr>
              <w:t xml:space="preserve"> </w:t>
            </w:r>
            <w:r w:rsidRPr="00F67237">
              <w:rPr>
                <w:rFonts w:ascii="Nyala" w:hAnsi="Nyala" w:cs="Nyala"/>
                <w:sz w:val="20"/>
                <w:szCs w:val="20"/>
              </w:rPr>
              <w:t>የቤት</w:t>
            </w:r>
            <w:r w:rsidRPr="00F67237">
              <w:rPr>
                <w:rFonts w:ascii="Arial" w:hAnsi="Arial" w:cs="Arial"/>
                <w:sz w:val="20"/>
                <w:szCs w:val="20"/>
              </w:rPr>
              <w:t xml:space="preserve"> </w:t>
            </w:r>
            <w:r w:rsidRPr="00F67237">
              <w:rPr>
                <w:rFonts w:ascii="Nyala" w:hAnsi="Nyala" w:cs="Nyala"/>
                <w:sz w:val="20"/>
                <w:szCs w:val="20"/>
              </w:rPr>
              <w:t>ውስጥ</w:t>
            </w:r>
            <w:r w:rsidRPr="00F67237">
              <w:rPr>
                <w:rFonts w:ascii="Arial" w:hAnsi="Arial" w:cs="Arial"/>
                <w:sz w:val="20"/>
                <w:szCs w:val="20"/>
              </w:rPr>
              <w:t xml:space="preserve"> </w:t>
            </w:r>
            <w:r w:rsidRPr="00F67237">
              <w:rPr>
                <w:rFonts w:ascii="Nyala" w:hAnsi="Nyala" w:cs="Nyala"/>
                <w:sz w:val="20"/>
                <w:szCs w:val="20"/>
              </w:rPr>
              <w:t>ዕቃ</w:t>
            </w:r>
            <w:r w:rsidRPr="00F67237">
              <w:rPr>
                <w:rFonts w:ascii="Arial" w:hAnsi="Arial" w:cs="Arial"/>
                <w:sz w:val="20"/>
                <w:szCs w:val="20"/>
              </w:rPr>
              <w:t xml:space="preserve"> </w:t>
            </w:r>
            <w:r w:rsidRPr="00F67237">
              <w:rPr>
                <w:rFonts w:ascii="Nyala" w:hAnsi="Nyala" w:cs="Nyala"/>
                <w:sz w:val="20"/>
                <w:szCs w:val="20"/>
              </w:rPr>
              <w:t>ግዢ</w:t>
            </w:r>
            <w:r w:rsidRPr="00F67237">
              <w:rPr>
                <w:rFonts w:ascii="Arial" w:hAnsi="Arial" w:cs="Arial"/>
                <w:sz w:val="20"/>
                <w:szCs w:val="20"/>
              </w:rPr>
              <w:t>?</w:t>
            </w:r>
          </w:p>
          <w:p w14:paraId="49A29315" w14:textId="77777777" w:rsidR="00F02327" w:rsidRPr="00F67237" w:rsidRDefault="00F02327" w:rsidP="00DE08E3">
            <w:pPr>
              <w:pStyle w:val="ListParagraph"/>
              <w:numPr>
                <w:ilvl w:val="0"/>
                <w:numId w:val="7"/>
              </w:numPr>
              <w:spacing w:after="40"/>
              <w:ind w:left="357" w:hanging="357"/>
              <w:contextualSpacing w:val="0"/>
              <w:rPr>
                <w:rFonts w:ascii="Arial" w:hAnsi="Arial" w:cs="Arial"/>
                <w:sz w:val="20"/>
                <w:szCs w:val="20"/>
              </w:rPr>
            </w:pPr>
            <w:r w:rsidRPr="00F67237">
              <w:rPr>
                <w:rFonts w:ascii="Arial" w:hAnsi="Arial" w:cs="Arial"/>
                <w:sz w:val="20"/>
                <w:szCs w:val="20"/>
              </w:rPr>
              <w:t xml:space="preserve">Daily household purchases / </w:t>
            </w:r>
            <w:r w:rsidRPr="00F67237">
              <w:rPr>
                <w:rFonts w:ascii="Nyala" w:hAnsi="Nyala" w:cs="Nyala"/>
                <w:sz w:val="20"/>
                <w:szCs w:val="20"/>
              </w:rPr>
              <w:t>የለት</w:t>
            </w:r>
            <w:r w:rsidRPr="00F67237">
              <w:rPr>
                <w:rFonts w:ascii="Arial" w:hAnsi="Arial" w:cs="Arial"/>
                <w:sz w:val="20"/>
                <w:szCs w:val="20"/>
              </w:rPr>
              <w:t xml:space="preserve"> </w:t>
            </w:r>
            <w:r w:rsidRPr="00F67237">
              <w:rPr>
                <w:rFonts w:ascii="Nyala" w:hAnsi="Nyala" w:cs="Nyala"/>
                <w:sz w:val="20"/>
                <w:szCs w:val="20"/>
              </w:rPr>
              <w:t>ተለት</w:t>
            </w:r>
            <w:r w:rsidRPr="00F67237">
              <w:rPr>
                <w:rFonts w:ascii="Arial" w:hAnsi="Arial" w:cs="Arial"/>
                <w:sz w:val="20"/>
                <w:szCs w:val="20"/>
              </w:rPr>
              <w:t xml:space="preserve"> </w:t>
            </w:r>
            <w:r w:rsidRPr="00F67237">
              <w:rPr>
                <w:rFonts w:ascii="Nyala" w:hAnsi="Nyala" w:cs="Nyala"/>
                <w:sz w:val="20"/>
                <w:szCs w:val="20"/>
              </w:rPr>
              <w:t>እቃ</w:t>
            </w:r>
            <w:r w:rsidRPr="00F67237">
              <w:rPr>
                <w:rFonts w:ascii="Arial" w:hAnsi="Arial" w:cs="Arial"/>
                <w:sz w:val="20"/>
                <w:szCs w:val="20"/>
              </w:rPr>
              <w:t xml:space="preserve"> (</w:t>
            </w:r>
            <w:r w:rsidRPr="00F67237">
              <w:rPr>
                <w:rFonts w:ascii="Nyala" w:hAnsi="Nyala" w:cs="Nyala"/>
                <w:sz w:val="20"/>
                <w:szCs w:val="20"/>
              </w:rPr>
              <w:t>አስቤዛ</w:t>
            </w:r>
            <w:r w:rsidRPr="00F67237">
              <w:rPr>
                <w:rFonts w:ascii="Arial" w:hAnsi="Arial" w:cs="Arial"/>
                <w:sz w:val="20"/>
                <w:szCs w:val="20"/>
              </w:rPr>
              <w:t xml:space="preserve">) </w:t>
            </w:r>
            <w:r w:rsidRPr="00F67237">
              <w:rPr>
                <w:rFonts w:ascii="Nyala" w:hAnsi="Nyala" w:cs="Nyala"/>
                <w:sz w:val="20"/>
                <w:szCs w:val="20"/>
              </w:rPr>
              <w:t>ግዢ</w:t>
            </w:r>
            <w:r w:rsidRPr="00F67237">
              <w:rPr>
                <w:rFonts w:ascii="Arial" w:hAnsi="Arial" w:cs="Arial"/>
                <w:sz w:val="20"/>
                <w:szCs w:val="20"/>
              </w:rPr>
              <w:t>?</w:t>
            </w:r>
          </w:p>
          <w:p w14:paraId="7CF178BF" w14:textId="77777777" w:rsidR="00F02327" w:rsidRPr="00F67237" w:rsidRDefault="00F02327" w:rsidP="00DE08E3">
            <w:pPr>
              <w:pStyle w:val="ListParagraph"/>
              <w:numPr>
                <w:ilvl w:val="0"/>
                <w:numId w:val="7"/>
              </w:numPr>
              <w:spacing w:after="40"/>
              <w:ind w:left="357" w:hanging="357"/>
              <w:contextualSpacing w:val="0"/>
              <w:rPr>
                <w:rFonts w:ascii="Arial" w:hAnsi="Arial" w:cs="Arial"/>
                <w:sz w:val="20"/>
                <w:szCs w:val="20"/>
              </w:rPr>
            </w:pPr>
            <w:r w:rsidRPr="00F67237">
              <w:rPr>
                <w:rFonts w:ascii="Arial" w:hAnsi="Arial" w:cs="Arial"/>
                <w:sz w:val="20"/>
                <w:szCs w:val="20"/>
              </w:rPr>
              <w:t xml:space="preserve">Personal purchases of women/ </w:t>
            </w:r>
            <w:r w:rsidRPr="00F67237">
              <w:rPr>
                <w:rFonts w:ascii="Nyala" w:hAnsi="Nyala" w:cs="Nyala"/>
                <w:sz w:val="20"/>
                <w:szCs w:val="20"/>
              </w:rPr>
              <w:t>ለሴቶች</w:t>
            </w:r>
            <w:r w:rsidRPr="00F67237">
              <w:rPr>
                <w:rFonts w:ascii="Arial" w:hAnsi="Arial" w:cs="Arial"/>
                <w:sz w:val="20"/>
                <w:szCs w:val="20"/>
              </w:rPr>
              <w:t xml:space="preserve"> </w:t>
            </w:r>
            <w:r w:rsidRPr="00F67237">
              <w:rPr>
                <w:rFonts w:ascii="Nyala" w:hAnsi="Nyala" w:cs="Nyala"/>
                <w:sz w:val="20"/>
                <w:szCs w:val="20"/>
              </w:rPr>
              <w:t>የሚያስፈልጉ</w:t>
            </w:r>
            <w:r w:rsidRPr="00F67237">
              <w:rPr>
                <w:rFonts w:ascii="Arial" w:hAnsi="Arial" w:cs="Arial"/>
                <w:sz w:val="20"/>
                <w:szCs w:val="20"/>
              </w:rPr>
              <w:t xml:space="preserve"> </w:t>
            </w:r>
            <w:r w:rsidRPr="00F67237">
              <w:rPr>
                <w:rFonts w:ascii="Nyala" w:hAnsi="Nyala" w:cs="Nyala"/>
                <w:sz w:val="20"/>
                <w:szCs w:val="20"/>
              </w:rPr>
              <w:t>እቃዎች</w:t>
            </w:r>
            <w:r w:rsidRPr="00F67237">
              <w:rPr>
                <w:rFonts w:ascii="Arial" w:hAnsi="Arial" w:cs="Arial"/>
                <w:sz w:val="20"/>
                <w:szCs w:val="20"/>
              </w:rPr>
              <w:t xml:space="preserve"> </w:t>
            </w:r>
            <w:r w:rsidRPr="00F67237">
              <w:rPr>
                <w:rFonts w:ascii="Nyala" w:hAnsi="Nyala" w:cs="Nyala"/>
                <w:sz w:val="20"/>
                <w:szCs w:val="20"/>
              </w:rPr>
              <w:t>ግዢ</w:t>
            </w:r>
            <w:r w:rsidRPr="00F67237">
              <w:rPr>
                <w:rFonts w:ascii="Arial" w:hAnsi="Arial" w:cs="Arial"/>
                <w:sz w:val="20"/>
                <w:szCs w:val="20"/>
              </w:rPr>
              <w:t>?</w:t>
            </w:r>
          </w:p>
          <w:p w14:paraId="56B23BB6" w14:textId="77777777" w:rsidR="00F02327" w:rsidRPr="00F67237" w:rsidRDefault="00F02327" w:rsidP="00DE08E3">
            <w:pPr>
              <w:pStyle w:val="ListParagraph"/>
              <w:numPr>
                <w:ilvl w:val="0"/>
                <w:numId w:val="7"/>
              </w:numPr>
              <w:spacing w:after="40"/>
              <w:ind w:left="357" w:hanging="357"/>
              <w:contextualSpacing w:val="0"/>
              <w:rPr>
                <w:rFonts w:ascii="Arial" w:hAnsi="Arial" w:cs="Arial"/>
                <w:sz w:val="20"/>
                <w:szCs w:val="20"/>
              </w:rPr>
            </w:pPr>
            <w:r w:rsidRPr="00F67237">
              <w:rPr>
                <w:rFonts w:ascii="Arial" w:hAnsi="Arial" w:cs="Arial"/>
                <w:sz w:val="20"/>
                <w:szCs w:val="20"/>
              </w:rPr>
              <w:t xml:space="preserve">Loans/ </w:t>
            </w:r>
            <w:r w:rsidRPr="00F67237">
              <w:rPr>
                <w:rFonts w:ascii="Nyala" w:hAnsi="Nyala" w:cs="Nyala"/>
                <w:sz w:val="20"/>
                <w:szCs w:val="20"/>
              </w:rPr>
              <w:t>ብድር</w:t>
            </w:r>
            <w:r w:rsidRPr="00F67237">
              <w:rPr>
                <w:rFonts w:ascii="Arial" w:hAnsi="Arial" w:cs="Arial"/>
                <w:sz w:val="20"/>
                <w:szCs w:val="20"/>
              </w:rPr>
              <w:t>?</w:t>
            </w:r>
          </w:p>
          <w:p w14:paraId="0EA98691" w14:textId="77777777" w:rsidR="00F02327" w:rsidRPr="00F67237" w:rsidRDefault="00F02327" w:rsidP="00DE08E3">
            <w:pPr>
              <w:pStyle w:val="ListParagraph"/>
              <w:numPr>
                <w:ilvl w:val="0"/>
                <w:numId w:val="7"/>
              </w:numPr>
              <w:spacing w:after="40"/>
              <w:ind w:left="357" w:hanging="357"/>
              <w:contextualSpacing w:val="0"/>
              <w:rPr>
                <w:rFonts w:ascii="Arial" w:hAnsi="Arial" w:cs="Arial"/>
                <w:sz w:val="20"/>
                <w:szCs w:val="20"/>
              </w:rPr>
            </w:pPr>
            <w:r w:rsidRPr="00F67237">
              <w:rPr>
                <w:rFonts w:ascii="Arial" w:hAnsi="Arial" w:cs="Arial"/>
                <w:sz w:val="20"/>
                <w:szCs w:val="20"/>
              </w:rPr>
              <w:t xml:space="preserve">Savings/ </w:t>
            </w:r>
            <w:r w:rsidRPr="00F67237">
              <w:rPr>
                <w:rFonts w:ascii="Nyala" w:hAnsi="Nyala" w:cs="Nyala"/>
                <w:sz w:val="20"/>
                <w:szCs w:val="20"/>
              </w:rPr>
              <w:t>ቁጠባ</w:t>
            </w:r>
            <w:r w:rsidRPr="00F67237">
              <w:rPr>
                <w:rFonts w:ascii="Arial" w:hAnsi="Arial" w:cs="Arial"/>
                <w:sz w:val="20"/>
                <w:szCs w:val="20"/>
              </w:rPr>
              <w:t>?</w:t>
            </w:r>
          </w:p>
          <w:p w14:paraId="788169B8" w14:textId="75B857AC" w:rsidR="00F02327" w:rsidRPr="00F67237" w:rsidRDefault="00F02327" w:rsidP="00DE08E3">
            <w:pPr>
              <w:pStyle w:val="ListParagraph"/>
              <w:numPr>
                <w:ilvl w:val="0"/>
                <w:numId w:val="7"/>
              </w:numPr>
              <w:spacing w:after="40"/>
              <w:rPr>
                <w:rFonts w:ascii="Arial" w:hAnsi="Arial" w:cs="Arial"/>
              </w:rPr>
            </w:pPr>
            <w:r w:rsidRPr="00F67237">
              <w:rPr>
                <w:rFonts w:ascii="Arial" w:hAnsi="Arial" w:cs="Arial"/>
                <w:sz w:val="20"/>
                <w:szCs w:val="20"/>
              </w:rPr>
              <w:t xml:space="preserve">Woman’s career choice/ </w:t>
            </w:r>
            <w:r w:rsidRPr="00F67237">
              <w:rPr>
                <w:rFonts w:ascii="Nyala" w:hAnsi="Nyala" w:cs="Nyala"/>
                <w:sz w:val="20"/>
                <w:szCs w:val="20"/>
              </w:rPr>
              <w:t>የሴቷ</w:t>
            </w:r>
            <w:r w:rsidRPr="00F67237">
              <w:rPr>
                <w:rFonts w:ascii="Arial" w:hAnsi="Arial" w:cs="Arial"/>
                <w:sz w:val="20"/>
                <w:szCs w:val="20"/>
              </w:rPr>
              <w:t xml:space="preserve"> </w:t>
            </w:r>
            <w:r w:rsidRPr="00F67237">
              <w:rPr>
                <w:rFonts w:ascii="Nyala" w:hAnsi="Nyala" w:cs="Nyala"/>
                <w:sz w:val="20"/>
                <w:szCs w:val="20"/>
              </w:rPr>
              <w:t>የስራ</w:t>
            </w:r>
            <w:r w:rsidRPr="00F67237">
              <w:rPr>
                <w:rFonts w:ascii="Arial" w:hAnsi="Arial" w:cs="Arial"/>
                <w:sz w:val="20"/>
                <w:szCs w:val="20"/>
              </w:rPr>
              <w:t xml:space="preserve"> </w:t>
            </w:r>
            <w:r w:rsidRPr="00F67237">
              <w:rPr>
                <w:rFonts w:ascii="Nyala" w:hAnsi="Nyala" w:cs="Nyala"/>
                <w:sz w:val="20"/>
                <w:szCs w:val="20"/>
              </w:rPr>
              <w:t>መስክ</w:t>
            </w:r>
            <w:r w:rsidRPr="00F67237">
              <w:rPr>
                <w:rFonts w:ascii="Arial" w:hAnsi="Arial" w:cs="Arial"/>
                <w:sz w:val="20"/>
                <w:szCs w:val="20"/>
              </w:rPr>
              <w:t xml:space="preserve"> </w:t>
            </w:r>
            <w:r w:rsidRPr="00F67237">
              <w:rPr>
                <w:rFonts w:ascii="Nyala" w:hAnsi="Nyala" w:cs="Nyala"/>
                <w:sz w:val="20"/>
                <w:szCs w:val="20"/>
              </w:rPr>
              <w:t>ምርጫ</w:t>
            </w:r>
            <w:r w:rsidRPr="00F67237">
              <w:rPr>
                <w:rFonts w:ascii="Arial" w:hAnsi="Arial" w:cs="Arial"/>
                <w:sz w:val="20"/>
                <w:szCs w:val="20"/>
              </w:rPr>
              <w:t>?</w:t>
            </w:r>
          </w:p>
        </w:tc>
      </w:tr>
      <w:tr w:rsidR="00EC73AB" w:rsidRPr="00F67237" w14:paraId="04C20FE4" w14:textId="77777777" w:rsidTr="005F0E66">
        <w:trPr>
          <w:trHeight w:val="333"/>
        </w:trPr>
        <w:tc>
          <w:tcPr>
            <w:tcW w:w="805" w:type="dxa"/>
            <w:tcBorders>
              <w:bottom w:val="single" w:sz="4" w:space="0" w:color="auto"/>
            </w:tcBorders>
          </w:tcPr>
          <w:p w14:paraId="54736A30" w14:textId="784E2CD0" w:rsidR="00EC73AB" w:rsidRPr="00F67237" w:rsidRDefault="00EC73AB" w:rsidP="003E1482">
            <w:pPr>
              <w:rPr>
                <w:rFonts w:ascii="Arial" w:hAnsi="Arial" w:cs="Arial"/>
                <w:sz w:val="20"/>
                <w:szCs w:val="20"/>
              </w:rPr>
            </w:pPr>
            <w:r w:rsidRPr="00F67237">
              <w:rPr>
                <w:rFonts w:ascii="Arial" w:hAnsi="Arial" w:cs="Arial"/>
                <w:sz w:val="20"/>
                <w:szCs w:val="20"/>
              </w:rPr>
              <w:t>21</w:t>
            </w:r>
          </w:p>
        </w:tc>
        <w:tc>
          <w:tcPr>
            <w:tcW w:w="8820" w:type="dxa"/>
            <w:tcBorders>
              <w:bottom w:val="single" w:sz="4" w:space="0" w:color="auto"/>
            </w:tcBorders>
          </w:tcPr>
          <w:p w14:paraId="57B2E736" w14:textId="3FE5F29F" w:rsidR="005B7945" w:rsidRPr="00F67237" w:rsidRDefault="00EC73AB" w:rsidP="005B7945">
            <w:pPr>
              <w:rPr>
                <w:rFonts w:ascii="Arial" w:hAnsi="Arial" w:cs="Arial"/>
                <w:sz w:val="20"/>
                <w:szCs w:val="20"/>
              </w:rPr>
            </w:pPr>
            <w:r w:rsidRPr="00F67237">
              <w:rPr>
                <w:rFonts w:ascii="Arial" w:hAnsi="Arial" w:cs="Arial"/>
                <w:sz w:val="20"/>
                <w:szCs w:val="20"/>
              </w:rPr>
              <w:t xml:space="preserve">What are your expectations about </w:t>
            </w:r>
            <w:r w:rsidR="009F2725">
              <w:rPr>
                <w:rFonts w:ascii="Arial" w:hAnsi="Arial" w:cs="Arial"/>
                <w:sz w:val="20"/>
                <w:szCs w:val="20"/>
              </w:rPr>
              <w:t xml:space="preserve">your </w:t>
            </w:r>
            <w:r w:rsidRPr="00F67237">
              <w:rPr>
                <w:rFonts w:ascii="Arial" w:hAnsi="Arial" w:cs="Arial"/>
                <w:sz w:val="20"/>
                <w:szCs w:val="20"/>
              </w:rPr>
              <w:t>son’s future</w:t>
            </w:r>
            <w:r w:rsidRPr="007D1C67">
              <w:rPr>
                <w:rFonts w:ascii="Arial" w:hAnsi="Arial" w:cs="Arial"/>
                <w:sz w:val="20"/>
                <w:szCs w:val="20"/>
                <w:highlight w:val="yellow"/>
              </w:rPr>
              <w:t>:</w:t>
            </w:r>
            <w:ins w:id="21" w:author="toshiba" w:date="2016-11-15T11:56:00Z">
              <w:r w:rsidR="00481509" w:rsidRPr="007D1C67">
                <w:rPr>
                  <w:rFonts w:ascii="Nyala" w:hAnsi="Nyala" w:cs="Arial"/>
                  <w:sz w:val="20"/>
                  <w:szCs w:val="20"/>
                  <w:highlight w:val="yellow"/>
                </w:rPr>
                <w:t>ወንድ</w:t>
              </w:r>
            </w:ins>
            <w:r w:rsidRPr="007D1C67">
              <w:rPr>
                <w:rFonts w:ascii="Arial" w:hAnsi="Arial" w:cs="Arial"/>
                <w:sz w:val="20"/>
                <w:szCs w:val="20"/>
                <w:highlight w:val="yellow"/>
              </w:rPr>
              <w:t xml:space="preserve"> </w:t>
            </w:r>
            <w:r w:rsidR="005B7945" w:rsidRPr="007D1C67">
              <w:rPr>
                <w:rFonts w:ascii="Nyala" w:hAnsi="Nyala" w:cs="Nyala"/>
                <w:sz w:val="20"/>
                <w:szCs w:val="20"/>
                <w:highlight w:val="yellow"/>
              </w:rPr>
              <w:t>ልጆ</w:t>
            </w:r>
            <w:ins w:id="22" w:author="toshiba" w:date="2016-11-15T19:21:00Z">
              <w:r w:rsidR="007D1C67" w:rsidRPr="007D1C67">
                <w:rPr>
                  <w:rFonts w:ascii="Nyala" w:hAnsi="Nyala" w:cs="Nyala"/>
                  <w:sz w:val="20"/>
                  <w:szCs w:val="20"/>
                  <w:highlight w:val="yellow"/>
                </w:rPr>
                <w:t>ቼ</w:t>
              </w:r>
            </w:ins>
            <w:ins w:id="23" w:author="toshiba" w:date="2016-11-15T19:22:00Z">
              <w:r w:rsidR="007D1C67">
                <w:rPr>
                  <w:rFonts w:ascii="Nyala" w:hAnsi="Nyala" w:cs="Nyala"/>
                  <w:sz w:val="20"/>
                  <w:szCs w:val="20"/>
                </w:rPr>
                <w:t xml:space="preserve"> </w:t>
              </w:r>
            </w:ins>
            <w:del w:id="24" w:author="toshiba" w:date="2016-11-15T19:21:00Z">
              <w:r w:rsidR="005B7945" w:rsidRPr="00F67237" w:rsidDel="007D1C67">
                <w:rPr>
                  <w:rFonts w:ascii="Nyala" w:hAnsi="Nyala" w:cs="Nyala"/>
                  <w:sz w:val="20"/>
                  <w:szCs w:val="20"/>
                </w:rPr>
                <w:delText>ች</w:delText>
              </w:r>
            </w:del>
            <w:r w:rsidR="005B7945" w:rsidRPr="00F67237">
              <w:rPr>
                <w:rFonts w:ascii="Arial" w:hAnsi="Arial" w:cs="Arial"/>
                <w:sz w:val="20"/>
                <w:szCs w:val="20"/>
              </w:rPr>
              <w:t xml:space="preserve"> </w:t>
            </w:r>
            <w:r w:rsidR="005B7945" w:rsidRPr="00F67237">
              <w:rPr>
                <w:rFonts w:ascii="Nyala" w:hAnsi="Nyala" w:cs="Nyala"/>
                <w:sz w:val="20"/>
                <w:szCs w:val="20"/>
              </w:rPr>
              <w:t>ወደፊት</w:t>
            </w:r>
            <w:r w:rsidR="005B7945" w:rsidRPr="00F67237">
              <w:rPr>
                <w:rFonts w:ascii="Arial" w:hAnsi="Arial" w:cs="Arial"/>
                <w:sz w:val="20"/>
                <w:szCs w:val="20"/>
              </w:rPr>
              <w:t xml:space="preserve"> </w:t>
            </w:r>
            <w:r w:rsidR="005B7945" w:rsidRPr="00F67237">
              <w:rPr>
                <w:rFonts w:ascii="Nyala" w:hAnsi="Nyala" w:cs="Nyala"/>
                <w:sz w:val="20"/>
                <w:szCs w:val="20"/>
              </w:rPr>
              <w:t>ምን</w:t>
            </w:r>
            <w:r w:rsidR="005B7945" w:rsidRPr="00F67237">
              <w:rPr>
                <w:rFonts w:ascii="Arial" w:hAnsi="Arial" w:cs="Arial"/>
                <w:sz w:val="20"/>
                <w:szCs w:val="20"/>
              </w:rPr>
              <w:t xml:space="preserve"> </w:t>
            </w:r>
            <w:r w:rsidR="005B7945" w:rsidRPr="00F67237">
              <w:rPr>
                <w:rFonts w:ascii="Nyala" w:hAnsi="Nyala" w:cs="Nyala"/>
                <w:sz w:val="20"/>
                <w:szCs w:val="20"/>
              </w:rPr>
              <w:t>እንዲሰሩ</w:t>
            </w:r>
            <w:r w:rsidR="005B7945" w:rsidRPr="00F67237">
              <w:rPr>
                <w:rFonts w:ascii="Arial" w:hAnsi="Arial" w:cs="Arial"/>
                <w:sz w:val="20"/>
                <w:szCs w:val="20"/>
              </w:rPr>
              <w:t xml:space="preserve"> </w:t>
            </w:r>
            <w:r w:rsidR="005B7945" w:rsidRPr="00F67237">
              <w:rPr>
                <w:rFonts w:ascii="Nyala" w:hAnsi="Nyala" w:cs="Nyala"/>
                <w:sz w:val="20"/>
                <w:szCs w:val="20"/>
              </w:rPr>
              <w:t>ወይም</w:t>
            </w:r>
            <w:r w:rsidR="005B7945" w:rsidRPr="00F67237">
              <w:rPr>
                <w:rFonts w:ascii="Arial" w:hAnsi="Arial" w:cs="Arial"/>
                <w:sz w:val="20"/>
                <w:szCs w:val="20"/>
              </w:rPr>
              <w:t xml:space="preserve"> </w:t>
            </w:r>
            <w:r w:rsidR="005B7945" w:rsidRPr="00F67237">
              <w:rPr>
                <w:rFonts w:ascii="Nyala" w:hAnsi="Nyala" w:cs="Nyala"/>
                <w:sz w:val="20"/>
                <w:szCs w:val="20"/>
              </w:rPr>
              <w:t>እንዲሆኑ</w:t>
            </w:r>
            <w:r w:rsidR="005B7945" w:rsidRPr="00F67237">
              <w:rPr>
                <w:rFonts w:ascii="Arial" w:hAnsi="Arial" w:cs="Arial"/>
                <w:sz w:val="20"/>
                <w:szCs w:val="20"/>
              </w:rPr>
              <w:t xml:space="preserve"> </w:t>
            </w:r>
            <w:r w:rsidR="005B7945" w:rsidRPr="00F67237">
              <w:rPr>
                <w:rFonts w:ascii="Nyala" w:hAnsi="Nyala" w:cs="Nyala"/>
                <w:sz w:val="20"/>
                <w:szCs w:val="20"/>
              </w:rPr>
              <w:t>ይፈልጋሉ</w:t>
            </w:r>
          </w:p>
          <w:p w14:paraId="5EAE3965" w14:textId="77777777" w:rsidR="00EC73AB" w:rsidRPr="00F67237" w:rsidRDefault="00EC73AB" w:rsidP="00EC73AB">
            <w:pPr>
              <w:rPr>
                <w:rFonts w:ascii="Arial" w:hAnsi="Arial" w:cs="Arial"/>
                <w:sz w:val="20"/>
                <w:szCs w:val="20"/>
              </w:rPr>
            </w:pPr>
          </w:p>
          <w:p w14:paraId="46B27DD5" w14:textId="368D5BF6" w:rsidR="00491C17" w:rsidRPr="00F67237" w:rsidRDefault="00EC73AB" w:rsidP="009B7AE5">
            <w:pPr>
              <w:rPr>
                <w:rFonts w:ascii="Arial" w:hAnsi="Arial" w:cs="Arial"/>
                <w:sz w:val="20"/>
                <w:szCs w:val="20"/>
              </w:rPr>
            </w:pPr>
            <w:r w:rsidRPr="00F67237">
              <w:rPr>
                <w:rFonts w:ascii="Arial" w:hAnsi="Arial" w:cs="Arial"/>
                <w:sz w:val="20"/>
                <w:szCs w:val="20"/>
              </w:rPr>
              <w:t>1 = Join family farming,</w:t>
            </w:r>
            <w:r w:rsidR="00F32F77" w:rsidRPr="00F67237">
              <w:rPr>
                <w:rFonts w:ascii="Arial" w:hAnsi="Arial" w:cs="Arial"/>
                <w:sz w:val="20"/>
                <w:szCs w:val="20"/>
              </w:rPr>
              <w:t>/</w:t>
            </w:r>
            <w:r w:rsidRPr="00F67237">
              <w:rPr>
                <w:rFonts w:ascii="Arial" w:hAnsi="Arial" w:cs="Arial"/>
                <w:sz w:val="20"/>
                <w:szCs w:val="20"/>
              </w:rPr>
              <w:t xml:space="preserve"> </w:t>
            </w:r>
            <w:r w:rsidR="00491C17" w:rsidRPr="00F67237">
              <w:rPr>
                <w:rFonts w:ascii="Nyala" w:hAnsi="Nyala" w:cs="Nyala"/>
                <w:sz w:val="20"/>
                <w:szCs w:val="20"/>
              </w:rPr>
              <w:t>የቤተሰብ</w:t>
            </w:r>
            <w:r w:rsidR="00491C17" w:rsidRPr="00F67237">
              <w:rPr>
                <w:rFonts w:ascii="Arial" w:hAnsi="Arial" w:cs="Arial"/>
                <w:sz w:val="20"/>
                <w:szCs w:val="20"/>
              </w:rPr>
              <w:t xml:space="preserve"> </w:t>
            </w:r>
            <w:r w:rsidR="00491C17" w:rsidRPr="00F67237">
              <w:rPr>
                <w:rFonts w:ascii="Nyala" w:hAnsi="Nyala" w:cs="Nyala"/>
                <w:sz w:val="20"/>
                <w:szCs w:val="20"/>
              </w:rPr>
              <w:t>እርሻ</w:t>
            </w:r>
            <w:r w:rsidR="00491C17" w:rsidRPr="00F67237">
              <w:rPr>
                <w:rFonts w:ascii="Arial" w:hAnsi="Arial" w:cs="Arial"/>
                <w:sz w:val="20"/>
                <w:szCs w:val="20"/>
              </w:rPr>
              <w:t xml:space="preserve"> </w:t>
            </w:r>
            <w:r w:rsidR="00491C17" w:rsidRPr="00F67237">
              <w:rPr>
                <w:rFonts w:ascii="Nyala" w:hAnsi="Nyala" w:cs="Nyala"/>
                <w:sz w:val="20"/>
                <w:szCs w:val="20"/>
              </w:rPr>
              <w:t>ሥራን</w:t>
            </w:r>
            <w:r w:rsidR="00491C17" w:rsidRPr="00F67237">
              <w:rPr>
                <w:rFonts w:ascii="Arial" w:hAnsi="Arial" w:cs="Arial"/>
                <w:sz w:val="20"/>
                <w:szCs w:val="20"/>
              </w:rPr>
              <w:t xml:space="preserve"> </w:t>
            </w:r>
          </w:p>
          <w:p w14:paraId="66053C5B" w14:textId="0B628256" w:rsidR="00491C17" w:rsidRPr="00F67237" w:rsidRDefault="00EC73AB" w:rsidP="009B7AE5">
            <w:pPr>
              <w:rPr>
                <w:rFonts w:ascii="Arial" w:hAnsi="Arial" w:cs="Arial"/>
                <w:sz w:val="20"/>
                <w:szCs w:val="20"/>
              </w:rPr>
            </w:pPr>
            <w:r w:rsidRPr="00F67237">
              <w:rPr>
                <w:rFonts w:ascii="Arial" w:hAnsi="Arial" w:cs="Arial"/>
                <w:sz w:val="20"/>
                <w:szCs w:val="20"/>
              </w:rPr>
              <w:t>2 = Run family business</w:t>
            </w:r>
            <w:r w:rsidR="00F32F77" w:rsidRPr="00F67237">
              <w:rPr>
                <w:rFonts w:ascii="Arial" w:hAnsi="Arial" w:cs="Arial"/>
                <w:sz w:val="20"/>
                <w:szCs w:val="20"/>
              </w:rPr>
              <w:t>/</w:t>
            </w:r>
            <w:r w:rsidRPr="00F67237">
              <w:rPr>
                <w:rFonts w:ascii="Arial" w:hAnsi="Arial" w:cs="Arial"/>
                <w:sz w:val="20"/>
                <w:szCs w:val="20"/>
              </w:rPr>
              <w:t xml:space="preserve">, </w:t>
            </w:r>
            <w:r w:rsidR="00491C17" w:rsidRPr="00F67237">
              <w:rPr>
                <w:rFonts w:ascii="Nyala" w:hAnsi="Nyala" w:cs="Nyala"/>
                <w:sz w:val="20"/>
                <w:szCs w:val="20"/>
              </w:rPr>
              <w:t>የቤተሰብ</w:t>
            </w:r>
            <w:r w:rsidR="00491C17" w:rsidRPr="00F67237">
              <w:rPr>
                <w:rFonts w:ascii="Arial" w:hAnsi="Arial" w:cs="Arial"/>
                <w:sz w:val="20"/>
                <w:szCs w:val="20"/>
              </w:rPr>
              <w:t xml:space="preserve"> </w:t>
            </w:r>
            <w:r w:rsidR="00491C17" w:rsidRPr="00F67237">
              <w:rPr>
                <w:rFonts w:ascii="Nyala" w:hAnsi="Nyala" w:cs="Nyala"/>
                <w:sz w:val="20"/>
                <w:szCs w:val="20"/>
              </w:rPr>
              <w:t>የንግድ</w:t>
            </w:r>
            <w:r w:rsidR="00491C17" w:rsidRPr="00F67237">
              <w:rPr>
                <w:rFonts w:ascii="Arial" w:hAnsi="Arial" w:cs="Arial"/>
                <w:sz w:val="20"/>
                <w:szCs w:val="20"/>
              </w:rPr>
              <w:t xml:space="preserve"> </w:t>
            </w:r>
            <w:r w:rsidR="00491C17" w:rsidRPr="00F67237">
              <w:rPr>
                <w:rFonts w:ascii="Nyala" w:hAnsi="Nyala" w:cs="Nyala"/>
                <w:sz w:val="20"/>
                <w:szCs w:val="20"/>
              </w:rPr>
              <w:t>ሥራን</w:t>
            </w:r>
            <w:r w:rsidR="00491C17" w:rsidRPr="00F67237">
              <w:rPr>
                <w:rFonts w:ascii="Arial" w:hAnsi="Arial" w:cs="Arial"/>
                <w:sz w:val="20"/>
                <w:szCs w:val="20"/>
              </w:rPr>
              <w:t xml:space="preserve"> </w:t>
            </w:r>
          </w:p>
          <w:p w14:paraId="44D96FBC" w14:textId="4DE873A2" w:rsidR="00EC73AB" w:rsidRPr="00F67237" w:rsidRDefault="00EC73AB" w:rsidP="009B7AE5">
            <w:pPr>
              <w:rPr>
                <w:rFonts w:ascii="Arial" w:hAnsi="Arial" w:cs="Arial"/>
                <w:sz w:val="20"/>
                <w:szCs w:val="20"/>
              </w:rPr>
            </w:pPr>
            <w:r w:rsidRPr="00F67237">
              <w:rPr>
                <w:rFonts w:ascii="Arial" w:hAnsi="Arial" w:cs="Arial"/>
                <w:sz w:val="20"/>
                <w:szCs w:val="20"/>
              </w:rPr>
              <w:lastRenderedPageBreak/>
              <w:t>3 = Professional such as tea</w:t>
            </w:r>
            <w:r w:rsidR="00F32F77" w:rsidRPr="00F67237">
              <w:rPr>
                <w:rFonts w:ascii="Arial" w:hAnsi="Arial" w:cs="Arial"/>
                <w:sz w:val="20"/>
                <w:szCs w:val="20"/>
              </w:rPr>
              <w:t>cher/doctor, join armed forces,/</w:t>
            </w:r>
            <w:r w:rsidR="00491C17" w:rsidRPr="00F67237">
              <w:rPr>
                <w:rFonts w:ascii="Nyala" w:hAnsi="Nyala" w:cs="Nyala"/>
                <w:sz w:val="20"/>
                <w:szCs w:val="20"/>
              </w:rPr>
              <w:t>ባለሙያ</w:t>
            </w:r>
            <w:r w:rsidR="00491C17" w:rsidRPr="00F67237">
              <w:rPr>
                <w:rFonts w:ascii="Arial" w:hAnsi="Arial" w:cs="Arial"/>
                <w:sz w:val="20"/>
                <w:szCs w:val="20"/>
              </w:rPr>
              <w:t xml:space="preserve"> </w:t>
            </w:r>
            <w:r w:rsidR="00491C17" w:rsidRPr="00F67237">
              <w:rPr>
                <w:rFonts w:ascii="Nyala" w:hAnsi="Nyala" w:cs="Nyala"/>
                <w:sz w:val="20"/>
                <w:szCs w:val="20"/>
              </w:rPr>
              <w:t>እንዲሆኑ</w:t>
            </w:r>
            <w:r w:rsidR="00491C17" w:rsidRPr="00F67237">
              <w:rPr>
                <w:rFonts w:ascii="Arial" w:hAnsi="Arial" w:cs="Arial"/>
                <w:sz w:val="20"/>
                <w:szCs w:val="20"/>
              </w:rPr>
              <w:t xml:space="preserve">  </w:t>
            </w:r>
            <w:r w:rsidR="00491C17" w:rsidRPr="00F67237">
              <w:rPr>
                <w:rFonts w:ascii="Nyala" w:hAnsi="Nyala" w:cs="Nyala"/>
                <w:sz w:val="20"/>
                <w:szCs w:val="20"/>
              </w:rPr>
              <w:t>መምህር</w:t>
            </w:r>
            <w:r w:rsidR="00491C17" w:rsidRPr="00F67237">
              <w:rPr>
                <w:rFonts w:ascii="Arial" w:hAnsi="Arial" w:cs="Arial"/>
                <w:sz w:val="20"/>
                <w:szCs w:val="20"/>
              </w:rPr>
              <w:t>/</w:t>
            </w:r>
            <w:r w:rsidR="00491C17" w:rsidRPr="00F67237">
              <w:rPr>
                <w:rFonts w:ascii="Nyala" w:hAnsi="Nyala" w:cs="Nyala"/>
                <w:sz w:val="20"/>
                <w:szCs w:val="20"/>
              </w:rPr>
              <w:t>ሐኪም</w:t>
            </w:r>
            <w:r w:rsidR="00491C17" w:rsidRPr="00F67237">
              <w:rPr>
                <w:rFonts w:ascii="Arial" w:hAnsi="Arial" w:cs="Arial"/>
                <w:sz w:val="20"/>
                <w:szCs w:val="20"/>
              </w:rPr>
              <w:t xml:space="preserve"> </w:t>
            </w:r>
            <w:r w:rsidR="00491C17" w:rsidRPr="00F67237">
              <w:rPr>
                <w:rFonts w:ascii="Nyala" w:hAnsi="Nyala" w:cs="Nyala"/>
                <w:sz w:val="20"/>
                <w:szCs w:val="20"/>
              </w:rPr>
              <w:t>፣ወታደር</w:t>
            </w:r>
          </w:p>
          <w:p w14:paraId="78DE4A7C" w14:textId="19D4AA8E" w:rsidR="00EC73AB" w:rsidRPr="00F67237" w:rsidRDefault="00EC73AB" w:rsidP="009B7AE5">
            <w:pPr>
              <w:rPr>
                <w:rFonts w:ascii="Arial" w:hAnsi="Arial" w:cs="Arial"/>
                <w:sz w:val="20"/>
                <w:szCs w:val="20"/>
              </w:rPr>
            </w:pPr>
            <w:r w:rsidRPr="00F67237">
              <w:rPr>
                <w:rFonts w:ascii="Arial" w:hAnsi="Arial" w:cs="Arial"/>
                <w:sz w:val="20"/>
                <w:szCs w:val="20"/>
              </w:rPr>
              <w:t>4 = Government job,</w:t>
            </w:r>
            <w:r w:rsidR="00491C17" w:rsidRPr="00F67237">
              <w:rPr>
                <w:rFonts w:ascii="Arial" w:hAnsi="Arial" w:cs="Arial"/>
                <w:sz w:val="20"/>
                <w:szCs w:val="20"/>
              </w:rPr>
              <w:t xml:space="preserve"> </w:t>
            </w:r>
            <w:r w:rsidR="00F32F77" w:rsidRPr="00F67237">
              <w:rPr>
                <w:rFonts w:ascii="Arial" w:hAnsi="Arial" w:cs="Arial"/>
                <w:sz w:val="20"/>
                <w:szCs w:val="20"/>
              </w:rPr>
              <w:t>/</w:t>
            </w:r>
            <w:r w:rsidR="00491C17" w:rsidRPr="00F67237">
              <w:rPr>
                <w:rFonts w:ascii="Nyala" w:hAnsi="Nyala" w:cs="Nyala"/>
                <w:sz w:val="20"/>
                <w:szCs w:val="20"/>
              </w:rPr>
              <w:t>የመንግስት</w:t>
            </w:r>
            <w:r w:rsidR="00491C17" w:rsidRPr="00F67237">
              <w:rPr>
                <w:rFonts w:ascii="Arial" w:hAnsi="Arial" w:cs="Arial"/>
                <w:sz w:val="20"/>
                <w:szCs w:val="20"/>
              </w:rPr>
              <w:t xml:space="preserve"> </w:t>
            </w:r>
            <w:r w:rsidR="00491C17" w:rsidRPr="00F67237">
              <w:rPr>
                <w:rFonts w:ascii="Nyala" w:hAnsi="Nyala" w:cs="Nyala"/>
                <w:sz w:val="20"/>
                <w:szCs w:val="20"/>
              </w:rPr>
              <w:t>ሥራ</w:t>
            </w:r>
          </w:p>
          <w:p w14:paraId="5CCC7B88" w14:textId="0E9FD8CA" w:rsidR="00EC73AB" w:rsidRPr="00F67237" w:rsidRDefault="00EC73AB" w:rsidP="009B7AE5">
            <w:pPr>
              <w:rPr>
                <w:rFonts w:ascii="Arial" w:hAnsi="Arial" w:cs="Arial"/>
                <w:sz w:val="20"/>
                <w:szCs w:val="20"/>
              </w:rPr>
            </w:pPr>
            <w:r w:rsidRPr="00F67237">
              <w:rPr>
                <w:rFonts w:ascii="Arial" w:hAnsi="Arial" w:cs="Arial"/>
                <w:sz w:val="20"/>
                <w:szCs w:val="20"/>
              </w:rPr>
              <w:t>5 = Private sector job,</w:t>
            </w:r>
            <w:r w:rsidR="00F32F77" w:rsidRPr="00F67237">
              <w:rPr>
                <w:rFonts w:ascii="Arial" w:hAnsi="Arial" w:cs="Arial"/>
                <w:sz w:val="20"/>
                <w:szCs w:val="20"/>
              </w:rPr>
              <w:t>/</w:t>
            </w:r>
            <w:r w:rsidR="00491C17" w:rsidRPr="00F67237">
              <w:rPr>
                <w:rFonts w:ascii="Arial" w:hAnsi="Arial" w:cs="Arial"/>
                <w:sz w:val="20"/>
                <w:szCs w:val="20"/>
              </w:rPr>
              <w:t xml:space="preserve"> </w:t>
            </w:r>
            <w:r w:rsidR="00491C17" w:rsidRPr="00F67237">
              <w:rPr>
                <w:rFonts w:ascii="Nyala" w:hAnsi="Nyala" w:cs="Nyala"/>
                <w:sz w:val="20"/>
                <w:szCs w:val="20"/>
              </w:rPr>
              <w:t>የግል</w:t>
            </w:r>
            <w:r w:rsidR="00491C17" w:rsidRPr="00F67237">
              <w:rPr>
                <w:rFonts w:ascii="Arial" w:hAnsi="Arial" w:cs="Arial"/>
                <w:sz w:val="20"/>
                <w:szCs w:val="20"/>
              </w:rPr>
              <w:t xml:space="preserve"> </w:t>
            </w:r>
            <w:r w:rsidR="00491C17" w:rsidRPr="00F67237">
              <w:rPr>
                <w:rFonts w:ascii="Nyala" w:hAnsi="Nyala" w:cs="Nyala"/>
                <w:sz w:val="20"/>
                <w:szCs w:val="20"/>
              </w:rPr>
              <w:t>ሥራ</w:t>
            </w:r>
            <w:r w:rsidR="00491C17" w:rsidRPr="00F67237">
              <w:rPr>
                <w:rFonts w:ascii="Arial" w:hAnsi="Arial" w:cs="Arial"/>
                <w:sz w:val="20"/>
                <w:szCs w:val="20"/>
              </w:rPr>
              <w:t xml:space="preserve"> </w:t>
            </w:r>
            <w:r w:rsidR="00491C17" w:rsidRPr="00F67237">
              <w:rPr>
                <w:rFonts w:ascii="Nyala" w:hAnsi="Nyala" w:cs="Nyala"/>
                <w:sz w:val="20"/>
                <w:szCs w:val="20"/>
              </w:rPr>
              <w:t>መስክ</w:t>
            </w:r>
          </w:p>
          <w:p w14:paraId="02B2154B" w14:textId="0D882014" w:rsidR="00EC73AB" w:rsidRPr="00F67237" w:rsidRDefault="00EC73AB" w:rsidP="009B7AE5">
            <w:pPr>
              <w:rPr>
                <w:rFonts w:ascii="Arial" w:hAnsi="Arial" w:cs="Arial"/>
                <w:sz w:val="20"/>
                <w:szCs w:val="20"/>
              </w:rPr>
            </w:pPr>
            <w:r w:rsidRPr="00F67237">
              <w:rPr>
                <w:rFonts w:ascii="Arial" w:hAnsi="Arial" w:cs="Arial"/>
                <w:sz w:val="20"/>
                <w:szCs w:val="20"/>
              </w:rPr>
              <w:t>6 = Do not want child to work outside home</w:t>
            </w:r>
            <w:r w:rsidR="00491C17" w:rsidRPr="00F67237">
              <w:rPr>
                <w:rFonts w:ascii="Arial" w:hAnsi="Arial" w:cs="Arial"/>
                <w:sz w:val="20"/>
                <w:szCs w:val="20"/>
              </w:rPr>
              <w:t xml:space="preserve"> </w:t>
            </w:r>
            <w:r w:rsidR="00F32F77" w:rsidRPr="00F67237">
              <w:rPr>
                <w:rFonts w:ascii="Arial" w:hAnsi="Arial" w:cs="Arial"/>
                <w:sz w:val="20"/>
                <w:szCs w:val="20"/>
              </w:rPr>
              <w:t>/</w:t>
            </w:r>
            <w:r w:rsidR="00491C17" w:rsidRPr="00F67237">
              <w:rPr>
                <w:rFonts w:ascii="Nyala" w:hAnsi="Nyala" w:cs="Nyala"/>
                <w:sz w:val="20"/>
                <w:szCs w:val="20"/>
              </w:rPr>
              <w:t>ልጆቼ</w:t>
            </w:r>
            <w:r w:rsidR="00491C17" w:rsidRPr="00F67237">
              <w:rPr>
                <w:rFonts w:ascii="Arial" w:hAnsi="Arial" w:cs="Arial"/>
                <w:sz w:val="20"/>
                <w:szCs w:val="20"/>
              </w:rPr>
              <w:t xml:space="preserve"> </w:t>
            </w:r>
            <w:r w:rsidR="00491C17" w:rsidRPr="00F67237">
              <w:rPr>
                <w:rFonts w:ascii="Nyala" w:hAnsi="Nyala" w:cs="Nyala"/>
                <w:sz w:val="20"/>
                <w:szCs w:val="20"/>
              </w:rPr>
              <w:t>ከቤት</w:t>
            </w:r>
            <w:r w:rsidR="00491C17" w:rsidRPr="00F67237">
              <w:rPr>
                <w:rFonts w:ascii="Arial" w:hAnsi="Arial" w:cs="Arial"/>
                <w:sz w:val="20"/>
                <w:szCs w:val="20"/>
              </w:rPr>
              <w:t xml:space="preserve"> </w:t>
            </w:r>
            <w:ins w:id="25" w:author="toshiba" w:date="2016-11-15T19:21:00Z">
              <w:r w:rsidR="007D1C67" w:rsidRPr="007D1C67">
                <w:rPr>
                  <w:rFonts w:ascii="Nyala" w:hAnsi="Nyala"/>
                  <w:highlight w:val="yellow"/>
                </w:rPr>
                <w:t>ውጭ</w:t>
              </w:r>
              <w:r w:rsidR="007D1C67">
                <w:rPr>
                  <w:rFonts w:ascii="Nyala" w:hAnsi="Nyala"/>
                </w:rPr>
                <w:t xml:space="preserve">   </w:t>
              </w:r>
            </w:ins>
            <w:del w:id="26" w:author="toshiba" w:date="2016-11-15T19:21:00Z">
              <w:r w:rsidR="00447868" w:rsidRPr="007D1C67" w:rsidDel="007D1C67">
                <w:rPr>
                  <w:rFonts w:ascii="Nyala" w:hAnsi="Nyala" w:cs="Nyala"/>
                  <w:sz w:val="20"/>
                  <w:szCs w:val="20"/>
                  <w:highlight w:val="yellow"/>
                </w:rPr>
                <w:delText>ወ</w:delText>
              </w:r>
            </w:del>
            <w:del w:id="27" w:author="toshiba" w:date="2016-11-15T11:58:00Z">
              <w:r w:rsidR="00447868" w:rsidRPr="007D1C67" w:rsidDel="00CF111A">
                <w:rPr>
                  <w:rFonts w:ascii="Nyala" w:hAnsi="Nyala" w:cs="Nyala"/>
                  <w:sz w:val="20"/>
                  <w:szCs w:val="20"/>
                  <w:highlight w:val="yellow"/>
                </w:rPr>
                <w:delText>ጥ</w:delText>
              </w:r>
            </w:del>
            <w:del w:id="28" w:author="toshiba" w:date="2016-11-15T19:21:00Z">
              <w:r w:rsidR="00491C17" w:rsidRPr="00F67237" w:rsidDel="007D1C67">
                <w:rPr>
                  <w:rFonts w:ascii="Arial" w:hAnsi="Arial" w:cs="Arial"/>
                  <w:sz w:val="20"/>
                  <w:szCs w:val="20"/>
                </w:rPr>
                <w:delText xml:space="preserve"> </w:delText>
              </w:r>
            </w:del>
            <w:r w:rsidR="00491C17" w:rsidRPr="00F67237">
              <w:rPr>
                <w:rFonts w:ascii="Nyala" w:hAnsi="Nyala" w:cs="Nyala"/>
                <w:sz w:val="20"/>
                <w:szCs w:val="20"/>
              </w:rPr>
              <w:t>እንዲሰሩ</w:t>
            </w:r>
            <w:r w:rsidR="00491C17" w:rsidRPr="00F67237">
              <w:rPr>
                <w:rFonts w:ascii="Arial" w:hAnsi="Arial" w:cs="Arial"/>
                <w:sz w:val="20"/>
                <w:szCs w:val="20"/>
              </w:rPr>
              <w:t xml:space="preserve"> </w:t>
            </w:r>
            <w:r w:rsidR="00491C17" w:rsidRPr="00F67237">
              <w:rPr>
                <w:rFonts w:ascii="Nyala" w:hAnsi="Nyala" w:cs="Nyala"/>
                <w:sz w:val="20"/>
                <w:szCs w:val="20"/>
              </w:rPr>
              <w:t>አልፈልግም</w:t>
            </w:r>
          </w:p>
          <w:p w14:paraId="3A1961D2" w14:textId="4E90AF57" w:rsidR="00EC73AB" w:rsidRPr="00F67237" w:rsidRDefault="00EC73AB" w:rsidP="009B7AE5">
            <w:pPr>
              <w:rPr>
                <w:rFonts w:ascii="Arial" w:hAnsi="Arial" w:cs="Arial"/>
                <w:sz w:val="20"/>
                <w:szCs w:val="20"/>
              </w:rPr>
            </w:pPr>
            <w:r w:rsidRPr="00F67237">
              <w:rPr>
                <w:rFonts w:ascii="Arial" w:hAnsi="Arial" w:cs="Arial"/>
                <w:sz w:val="20"/>
                <w:szCs w:val="20"/>
              </w:rPr>
              <w:t>7 = Do not have any sons</w:t>
            </w:r>
            <w:r w:rsidR="00491C17" w:rsidRPr="00F67237">
              <w:rPr>
                <w:rFonts w:ascii="Arial" w:hAnsi="Arial" w:cs="Arial"/>
                <w:sz w:val="20"/>
                <w:szCs w:val="20"/>
              </w:rPr>
              <w:t xml:space="preserve"> </w:t>
            </w:r>
            <w:r w:rsidR="00F32F77" w:rsidRPr="00F67237">
              <w:rPr>
                <w:rFonts w:ascii="Arial" w:hAnsi="Arial" w:cs="Arial"/>
                <w:sz w:val="20"/>
                <w:szCs w:val="20"/>
              </w:rPr>
              <w:t>/</w:t>
            </w:r>
            <w:r w:rsidR="00491C17" w:rsidRPr="00F67237">
              <w:rPr>
                <w:rFonts w:ascii="Nyala" w:hAnsi="Nyala" w:cs="Nyala"/>
                <w:sz w:val="20"/>
                <w:szCs w:val="20"/>
              </w:rPr>
              <w:t>ምንም</w:t>
            </w:r>
            <w:ins w:id="29" w:author="toshiba" w:date="2016-11-15T11:59:00Z">
              <w:r w:rsidR="00CF111A">
                <w:rPr>
                  <w:rFonts w:ascii="Nyala" w:hAnsi="Nyala" w:cs="Nyala"/>
                  <w:sz w:val="20"/>
                  <w:szCs w:val="20"/>
                </w:rPr>
                <w:t xml:space="preserve"> </w:t>
              </w:r>
              <w:r w:rsidR="00CF111A" w:rsidRPr="00601D73">
                <w:rPr>
                  <w:rFonts w:ascii="Nyala" w:hAnsi="Nyala" w:cs="Arial"/>
                  <w:sz w:val="20"/>
                  <w:szCs w:val="20"/>
                  <w:highlight w:val="yellow"/>
                </w:rPr>
                <w:t>ወንድ</w:t>
              </w:r>
            </w:ins>
            <w:r w:rsidR="00491C17" w:rsidRPr="00F67237">
              <w:rPr>
                <w:rFonts w:ascii="Arial" w:hAnsi="Arial" w:cs="Arial"/>
                <w:sz w:val="20"/>
                <w:szCs w:val="20"/>
              </w:rPr>
              <w:t xml:space="preserve"> </w:t>
            </w:r>
            <w:r w:rsidR="00491C17" w:rsidRPr="00F67237">
              <w:rPr>
                <w:rFonts w:ascii="Nyala" w:hAnsi="Nyala" w:cs="Nyala"/>
                <w:sz w:val="20"/>
                <w:szCs w:val="20"/>
              </w:rPr>
              <w:t>ልጅ</w:t>
            </w:r>
            <w:r w:rsidR="00491C17" w:rsidRPr="00F67237">
              <w:rPr>
                <w:rFonts w:ascii="Arial" w:hAnsi="Arial" w:cs="Arial"/>
                <w:sz w:val="20"/>
                <w:szCs w:val="20"/>
              </w:rPr>
              <w:t xml:space="preserve"> </w:t>
            </w:r>
            <w:r w:rsidR="00491C17" w:rsidRPr="00F67237">
              <w:rPr>
                <w:rFonts w:ascii="Nyala" w:hAnsi="Nyala" w:cs="Nyala"/>
                <w:sz w:val="20"/>
                <w:szCs w:val="20"/>
              </w:rPr>
              <w:t>የለኝም</w:t>
            </w:r>
          </w:p>
          <w:p w14:paraId="2D10A0B9" w14:textId="11F66B9C" w:rsidR="00491C17" w:rsidRPr="007E47D2" w:rsidRDefault="00EC73AB" w:rsidP="00491C17">
            <w:pPr>
              <w:spacing w:after="200"/>
              <w:rPr>
                <w:rFonts w:ascii="Arial" w:hAnsi="Arial" w:cs="Arial"/>
                <w:b/>
                <w:sz w:val="20"/>
                <w:szCs w:val="20"/>
              </w:rPr>
            </w:pPr>
            <w:r w:rsidRPr="00F67237">
              <w:rPr>
                <w:rFonts w:ascii="Arial" w:hAnsi="Arial" w:cs="Arial"/>
                <w:sz w:val="20"/>
                <w:szCs w:val="20"/>
              </w:rPr>
              <w:t xml:space="preserve">8 = Other, </w:t>
            </w:r>
            <w:r w:rsidRPr="00F67237">
              <w:rPr>
                <w:rFonts w:ascii="Arial" w:hAnsi="Arial" w:cs="Arial"/>
                <w:b/>
                <w:i/>
                <w:sz w:val="20"/>
                <w:szCs w:val="20"/>
              </w:rPr>
              <w:t>(please specify)</w:t>
            </w:r>
            <w:r w:rsidR="00F32F77" w:rsidRPr="00F67237">
              <w:rPr>
                <w:rFonts w:ascii="Arial" w:hAnsi="Arial" w:cs="Arial"/>
                <w:b/>
                <w:i/>
                <w:sz w:val="20"/>
                <w:szCs w:val="20"/>
              </w:rPr>
              <w:t>/</w:t>
            </w:r>
            <w:r w:rsidR="00491C17" w:rsidRPr="00F67237">
              <w:rPr>
                <w:rFonts w:ascii="Arial" w:hAnsi="Arial" w:cs="Arial"/>
                <w:b/>
                <w:i/>
                <w:sz w:val="20"/>
                <w:szCs w:val="20"/>
              </w:rPr>
              <w:t xml:space="preserve"> </w:t>
            </w:r>
            <w:r w:rsidR="00491C17" w:rsidRPr="00F67237">
              <w:rPr>
                <w:rFonts w:ascii="Nyala" w:hAnsi="Nyala" w:cs="Nyala"/>
                <w:sz w:val="20"/>
                <w:szCs w:val="20"/>
              </w:rPr>
              <w:t>ሌላ</w:t>
            </w:r>
            <w:r w:rsidR="00491C17" w:rsidRPr="00F67237">
              <w:rPr>
                <w:rFonts w:ascii="Arial" w:hAnsi="Arial" w:cs="Arial"/>
                <w:sz w:val="20"/>
                <w:szCs w:val="20"/>
              </w:rPr>
              <w:t>/</w:t>
            </w:r>
            <w:r w:rsidR="00491C17" w:rsidRPr="00F67237">
              <w:rPr>
                <w:rFonts w:ascii="Nyala" w:hAnsi="Nyala" w:cs="Nyala"/>
                <w:sz w:val="20"/>
                <w:szCs w:val="20"/>
              </w:rPr>
              <w:t>ይገለፅ</w:t>
            </w:r>
            <w:r w:rsidR="00491C17" w:rsidRPr="00F67237">
              <w:rPr>
                <w:rFonts w:ascii="Arial" w:hAnsi="Arial" w:cs="Arial"/>
                <w:sz w:val="20"/>
                <w:szCs w:val="20"/>
              </w:rPr>
              <w:t>/</w:t>
            </w:r>
            <w:r w:rsidR="007E47D2">
              <w:rPr>
                <w:rFonts w:ascii="Arial" w:hAnsi="Arial" w:cs="Arial"/>
                <w:sz w:val="20"/>
                <w:szCs w:val="20"/>
              </w:rPr>
              <w:t xml:space="preserve"> </w:t>
            </w:r>
            <w:r w:rsidR="00447868" w:rsidRPr="007E47D2">
              <w:rPr>
                <w:rFonts w:ascii="Arial" w:hAnsi="Arial" w:cs="Arial"/>
                <w:b/>
                <w:sz w:val="20"/>
                <w:szCs w:val="20"/>
              </w:rPr>
              <w:t>……………..</w:t>
            </w:r>
          </w:p>
          <w:p w14:paraId="2332A997" w14:textId="3E1EFEAE" w:rsidR="00CF6D62" w:rsidRPr="00F67237" w:rsidDel="00014260" w:rsidRDefault="00CF6D62" w:rsidP="00EC73AB">
            <w:pPr>
              <w:rPr>
                <w:del w:id="30" w:author="toshiba" w:date="2016-11-16T14:48:00Z"/>
                <w:rFonts w:ascii="Arial" w:hAnsi="Arial" w:cs="Arial"/>
                <w:sz w:val="20"/>
                <w:szCs w:val="20"/>
              </w:rPr>
            </w:pPr>
          </w:p>
          <w:p w14:paraId="69A0BA01" w14:textId="77777777" w:rsidR="00CF6D62" w:rsidRPr="00F67237" w:rsidDel="00014260" w:rsidRDefault="00CF6D62" w:rsidP="00EC73AB">
            <w:pPr>
              <w:rPr>
                <w:del w:id="31" w:author="toshiba" w:date="2016-11-16T14:48:00Z"/>
                <w:rFonts w:ascii="Arial" w:hAnsi="Arial" w:cs="Arial"/>
                <w:sz w:val="20"/>
                <w:szCs w:val="20"/>
              </w:rPr>
            </w:pPr>
          </w:p>
          <w:p w14:paraId="560CA263" w14:textId="77777777" w:rsidR="00CF6D62" w:rsidRPr="00F67237" w:rsidDel="00014260" w:rsidRDefault="00CF6D62" w:rsidP="00EC73AB">
            <w:pPr>
              <w:rPr>
                <w:del w:id="32" w:author="toshiba" w:date="2016-11-16T14:48:00Z"/>
                <w:rFonts w:ascii="Arial" w:hAnsi="Arial" w:cs="Arial"/>
                <w:sz w:val="20"/>
                <w:szCs w:val="20"/>
              </w:rPr>
            </w:pPr>
          </w:p>
          <w:p w14:paraId="51D91416" w14:textId="77777777" w:rsidR="00CF6D62" w:rsidRPr="00F67237" w:rsidDel="00014260" w:rsidRDefault="00CF6D62" w:rsidP="00EC73AB">
            <w:pPr>
              <w:rPr>
                <w:del w:id="33" w:author="toshiba" w:date="2016-11-16T14:48:00Z"/>
                <w:rFonts w:ascii="Arial" w:hAnsi="Arial" w:cs="Arial"/>
                <w:sz w:val="20"/>
                <w:szCs w:val="20"/>
              </w:rPr>
            </w:pPr>
          </w:p>
          <w:p w14:paraId="6ABD8C73" w14:textId="461B8B18" w:rsidR="00CF6D62" w:rsidRPr="00F67237" w:rsidRDefault="00CF6D62" w:rsidP="00EC73AB">
            <w:pPr>
              <w:rPr>
                <w:rFonts w:ascii="Arial" w:hAnsi="Arial" w:cs="Arial"/>
                <w:sz w:val="20"/>
                <w:szCs w:val="20"/>
              </w:rPr>
            </w:pPr>
          </w:p>
        </w:tc>
      </w:tr>
      <w:tr w:rsidR="00EC73AB" w:rsidRPr="00F67237" w14:paraId="506045EF" w14:textId="77777777" w:rsidTr="005F0E66">
        <w:trPr>
          <w:trHeight w:val="333"/>
        </w:trPr>
        <w:tc>
          <w:tcPr>
            <w:tcW w:w="805" w:type="dxa"/>
            <w:tcBorders>
              <w:bottom w:val="single" w:sz="4" w:space="0" w:color="auto"/>
            </w:tcBorders>
          </w:tcPr>
          <w:p w14:paraId="368D5E60" w14:textId="31F5B479" w:rsidR="00EC73AB" w:rsidRPr="00F67237" w:rsidRDefault="00EC73AB" w:rsidP="003E1482">
            <w:pPr>
              <w:rPr>
                <w:rFonts w:ascii="Arial" w:hAnsi="Arial" w:cs="Arial"/>
                <w:sz w:val="20"/>
                <w:szCs w:val="20"/>
              </w:rPr>
            </w:pPr>
            <w:r w:rsidRPr="00F67237">
              <w:rPr>
                <w:rFonts w:ascii="Arial" w:hAnsi="Arial" w:cs="Arial"/>
                <w:sz w:val="20"/>
                <w:szCs w:val="20"/>
              </w:rPr>
              <w:lastRenderedPageBreak/>
              <w:t>22</w:t>
            </w:r>
          </w:p>
        </w:tc>
        <w:tc>
          <w:tcPr>
            <w:tcW w:w="8820" w:type="dxa"/>
            <w:tcBorders>
              <w:bottom w:val="single" w:sz="4" w:space="0" w:color="auto"/>
            </w:tcBorders>
          </w:tcPr>
          <w:p w14:paraId="157ABE0A" w14:textId="4554C2C6" w:rsidR="00903016" w:rsidRPr="00F67237" w:rsidRDefault="00EC73AB" w:rsidP="00903016">
            <w:pPr>
              <w:rPr>
                <w:rFonts w:ascii="Arial" w:hAnsi="Arial" w:cs="Arial"/>
                <w:sz w:val="20"/>
                <w:szCs w:val="20"/>
              </w:rPr>
            </w:pPr>
            <w:r w:rsidRPr="00F67237">
              <w:rPr>
                <w:rFonts w:ascii="Arial" w:hAnsi="Arial" w:cs="Arial"/>
                <w:sz w:val="20"/>
                <w:szCs w:val="20"/>
              </w:rPr>
              <w:t>What are your expec</w:t>
            </w:r>
            <w:r w:rsidR="00BA59DD">
              <w:rPr>
                <w:rFonts w:ascii="Arial" w:hAnsi="Arial" w:cs="Arial"/>
                <w:sz w:val="20"/>
                <w:szCs w:val="20"/>
              </w:rPr>
              <w:t>tations about daughter’s future/</w:t>
            </w:r>
            <w:r w:rsidRPr="00F67237">
              <w:rPr>
                <w:rFonts w:ascii="Arial" w:hAnsi="Arial" w:cs="Arial"/>
                <w:sz w:val="20"/>
                <w:szCs w:val="20"/>
              </w:rPr>
              <w:t xml:space="preserve"> </w:t>
            </w:r>
            <w:r w:rsidR="00903016" w:rsidRPr="00F67237">
              <w:rPr>
                <w:rFonts w:ascii="Nyala" w:hAnsi="Nyala" w:cs="Nyala"/>
                <w:sz w:val="20"/>
                <w:szCs w:val="20"/>
              </w:rPr>
              <w:t>ሴት</w:t>
            </w:r>
            <w:r w:rsidR="00903016" w:rsidRPr="00F67237">
              <w:rPr>
                <w:rFonts w:ascii="Arial" w:hAnsi="Arial" w:cs="Arial"/>
                <w:sz w:val="20"/>
                <w:szCs w:val="20"/>
              </w:rPr>
              <w:t xml:space="preserve"> </w:t>
            </w:r>
            <w:r w:rsidR="00903016" w:rsidRPr="00F67237">
              <w:rPr>
                <w:rFonts w:ascii="Nyala" w:hAnsi="Nyala" w:cs="Nyala"/>
                <w:sz w:val="20"/>
                <w:szCs w:val="20"/>
              </w:rPr>
              <w:t>ልጆ</w:t>
            </w:r>
            <w:r w:rsidR="00903016" w:rsidRPr="00F67237">
              <w:rPr>
                <w:rFonts w:ascii="Arial" w:hAnsi="Arial" w:cs="Arial"/>
                <w:sz w:val="20"/>
                <w:szCs w:val="20"/>
              </w:rPr>
              <w:t xml:space="preserve"> </w:t>
            </w:r>
            <w:r w:rsidR="00903016" w:rsidRPr="00F67237">
              <w:rPr>
                <w:rFonts w:ascii="Nyala" w:hAnsi="Nyala" w:cs="Nyala"/>
                <w:sz w:val="20"/>
                <w:szCs w:val="20"/>
              </w:rPr>
              <w:t>ወደፊት</w:t>
            </w:r>
            <w:r w:rsidR="00903016" w:rsidRPr="00F67237">
              <w:rPr>
                <w:rFonts w:ascii="Arial" w:hAnsi="Arial" w:cs="Arial"/>
                <w:sz w:val="20"/>
                <w:szCs w:val="20"/>
              </w:rPr>
              <w:t xml:space="preserve"> </w:t>
            </w:r>
            <w:r w:rsidR="00903016" w:rsidRPr="00F67237">
              <w:rPr>
                <w:rFonts w:ascii="Nyala" w:hAnsi="Nyala" w:cs="Nyala"/>
                <w:sz w:val="20"/>
                <w:szCs w:val="20"/>
              </w:rPr>
              <w:t>ምን</w:t>
            </w:r>
            <w:r w:rsidR="00903016" w:rsidRPr="00F67237">
              <w:rPr>
                <w:rFonts w:ascii="Arial" w:hAnsi="Arial" w:cs="Arial"/>
                <w:sz w:val="20"/>
                <w:szCs w:val="20"/>
              </w:rPr>
              <w:t xml:space="preserve"> </w:t>
            </w:r>
            <w:r w:rsidR="00903016" w:rsidRPr="00F67237">
              <w:rPr>
                <w:rFonts w:ascii="Nyala" w:hAnsi="Nyala" w:cs="Nyala"/>
                <w:sz w:val="20"/>
                <w:szCs w:val="20"/>
              </w:rPr>
              <w:t>እንዲሰሩ</w:t>
            </w:r>
            <w:r w:rsidR="00903016" w:rsidRPr="00F67237">
              <w:rPr>
                <w:rFonts w:ascii="Arial" w:hAnsi="Arial" w:cs="Arial"/>
                <w:sz w:val="20"/>
                <w:szCs w:val="20"/>
              </w:rPr>
              <w:t xml:space="preserve">  </w:t>
            </w:r>
            <w:r w:rsidR="00903016" w:rsidRPr="00F67237">
              <w:rPr>
                <w:rFonts w:ascii="Nyala" w:hAnsi="Nyala" w:cs="Nyala"/>
                <w:sz w:val="20"/>
                <w:szCs w:val="20"/>
              </w:rPr>
              <w:t>ወይም</w:t>
            </w:r>
            <w:r w:rsidR="00903016" w:rsidRPr="00F67237">
              <w:rPr>
                <w:rFonts w:ascii="Arial" w:hAnsi="Arial" w:cs="Arial"/>
                <w:sz w:val="20"/>
                <w:szCs w:val="20"/>
              </w:rPr>
              <w:t xml:space="preserve"> </w:t>
            </w:r>
            <w:r w:rsidR="00903016" w:rsidRPr="00F67237">
              <w:rPr>
                <w:rFonts w:ascii="Nyala" w:hAnsi="Nyala" w:cs="Nyala"/>
                <w:sz w:val="20"/>
                <w:szCs w:val="20"/>
              </w:rPr>
              <w:t>እንድትሆን</w:t>
            </w:r>
            <w:r w:rsidR="00903016" w:rsidRPr="00F67237">
              <w:rPr>
                <w:rFonts w:ascii="Arial" w:hAnsi="Arial" w:cs="Arial"/>
                <w:sz w:val="20"/>
                <w:szCs w:val="20"/>
              </w:rPr>
              <w:t xml:space="preserve"> </w:t>
            </w:r>
            <w:r w:rsidR="00903016" w:rsidRPr="00F67237">
              <w:rPr>
                <w:rFonts w:ascii="Nyala" w:hAnsi="Nyala" w:cs="Nyala"/>
                <w:sz w:val="20"/>
                <w:szCs w:val="20"/>
              </w:rPr>
              <w:t>ይፈልጋሉ</w:t>
            </w:r>
          </w:p>
          <w:p w14:paraId="7E8E668E" w14:textId="59264AF5" w:rsidR="00EC73AB" w:rsidRPr="00F67237" w:rsidRDefault="00EC73AB" w:rsidP="00EC73AB">
            <w:pPr>
              <w:rPr>
                <w:rFonts w:ascii="Arial" w:hAnsi="Arial" w:cs="Arial"/>
                <w:sz w:val="20"/>
                <w:szCs w:val="20"/>
              </w:rPr>
            </w:pPr>
          </w:p>
          <w:p w14:paraId="7885F50C" w14:textId="77777777" w:rsidR="00A211CE" w:rsidRPr="00F67237" w:rsidRDefault="00A211CE" w:rsidP="00BA59DD">
            <w:pPr>
              <w:rPr>
                <w:rFonts w:ascii="Arial" w:hAnsi="Arial" w:cs="Arial"/>
                <w:sz w:val="20"/>
                <w:szCs w:val="20"/>
              </w:rPr>
            </w:pPr>
            <w:r w:rsidRPr="00F67237">
              <w:rPr>
                <w:rFonts w:ascii="Arial" w:hAnsi="Arial" w:cs="Arial"/>
                <w:sz w:val="20"/>
                <w:szCs w:val="20"/>
              </w:rPr>
              <w:t xml:space="preserve">1 = Join family farming,/ </w:t>
            </w:r>
            <w:r w:rsidRPr="00F67237">
              <w:rPr>
                <w:rFonts w:ascii="Nyala" w:hAnsi="Nyala" w:cs="Nyala"/>
                <w:sz w:val="20"/>
                <w:szCs w:val="20"/>
              </w:rPr>
              <w:t>የቤተሰብ</w:t>
            </w:r>
            <w:r w:rsidRPr="00F67237">
              <w:rPr>
                <w:rFonts w:ascii="Arial" w:hAnsi="Arial" w:cs="Arial"/>
                <w:sz w:val="20"/>
                <w:szCs w:val="20"/>
              </w:rPr>
              <w:t xml:space="preserve"> </w:t>
            </w:r>
            <w:r w:rsidRPr="00F67237">
              <w:rPr>
                <w:rFonts w:ascii="Nyala" w:hAnsi="Nyala" w:cs="Nyala"/>
                <w:sz w:val="20"/>
                <w:szCs w:val="20"/>
              </w:rPr>
              <w:t>እርሻ</w:t>
            </w:r>
            <w:r w:rsidRPr="00F67237">
              <w:rPr>
                <w:rFonts w:ascii="Arial" w:hAnsi="Arial" w:cs="Arial"/>
                <w:sz w:val="20"/>
                <w:szCs w:val="20"/>
              </w:rPr>
              <w:t xml:space="preserve"> </w:t>
            </w:r>
            <w:r w:rsidRPr="00F67237">
              <w:rPr>
                <w:rFonts w:ascii="Nyala" w:hAnsi="Nyala" w:cs="Nyala"/>
                <w:sz w:val="20"/>
                <w:szCs w:val="20"/>
              </w:rPr>
              <w:t>ሥራን</w:t>
            </w:r>
            <w:r w:rsidRPr="00F67237">
              <w:rPr>
                <w:rFonts w:ascii="Arial" w:hAnsi="Arial" w:cs="Arial"/>
                <w:sz w:val="20"/>
                <w:szCs w:val="20"/>
              </w:rPr>
              <w:t xml:space="preserve"> </w:t>
            </w:r>
            <w:r w:rsidRPr="00F67237">
              <w:rPr>
                <w:rFonts w:ascii="Nyala" w:hAnsi="Nyala" w:cs="Nyala"/>
                <w:sz w:val="20"/>
                <w:szCs w:val="20"/>
              </w:rPr>
              <w:t>እንዲሰሩ</w:t>
            </w:r>
          </w:p>
          <w:p w14:paraId="4616B9EE" w14:textId="77777777" w:rsidR="00A211CE" w:rsidRPr="00F67237" w:rsidRDefault="00A211CE" w:rsidP="00BA59DD">
            <w:pPr>
              <w:rPr>
                <w:rFonts w:ascii="Arial" w:hAnsi="Arial" w:cs="Arial"/>
                <w:sz w:val="20"/>
                <w:szCs w:val="20"/>
              </w:rPr>
            </w:pPr>
            <w:r w:rsidRPr="00F67237">
              <w:rPr>
                <w:rFonts w:ascii="Arial" w:hAnsi="Arial" w:cs="Arial"/>
                <w:sz w:val="20"/>
                <w:szCs w:val="20"/>
              </w:rPr>
              <w:t xml:space="preserve">2 = Run family business/, </w:t>
            </w:r>
            <w:r w:rsidRPr="00F67237">
              <w:rPr>
                <w:rFonts w:ascii="Nyala" w:hAnsi="Nyala" w:cs="Nyala"/>
                <w:sz w:val="20"/>
                <w:szCs w:val="20"/>
              </w:rPr>
              <w:t>የቤተሰብ</w:t>
            </w:r>
            <w:r w:rsidRPr="00F67237">
              <w:rPr>
                <w:rFonts w:ascii="Arial" w:hAnsi="Arial" w:cs="Arial"/>
                <w:sz w:val="20"/>
                <w:szCs w:val="20"/>
              </w:rPr>
              <w:t xml:space="preserve"> </w:t>
            </w:r>
            <w:r w:rsidRPr="00F67237">
              <w:rPr>
                <w:rFonts w:ascii="Nyala" w:hAnsi="Nyala" w:cs="Nyala"/>
                <w:sz w:val="20"/>
                <w:szCs w:val="20"/>
              </w:rPr>
              <w:t>የንግድ</w:t>
            </w:r>
            <w:r w:rsidRPr="00F67237">
              <w:rPr>
                <w:rFonts w:ascii="Arial" w:hAnsi="Arial" w:cs="Arial"/>
                <w:sz w:val="20"/>
                <w:szCs w:val="20"/>
              </w:rPr>
              <w:t xml:space="preserve"> </w:t>
            </w:r>
            <w:r w:rsidRPr="00F67237">
              <w:rPr>
                <w:rFonts w:ascii="Nyala" w:hAnsi="Nyala" w:cs="Nyala"/>
                <w:sz w:val="20"/>
                <w:szCs w:val="20"/>
              </w:rPr>
              <w:t>ሥራን</w:t>
            </w:r>
            <w:r w:rsidRPr="00F67237">
              <w:rPr>
                <w:rFonts w:ascii="Arial" w:hAnsi="Arial" w:cs="Arial"/>
                <w:sz w:val="20"/>
                <w:szCs w:val="20"/>
              </w:rPr>
              <w:t xml:space="preserve"> </w:t>
            </w:r>
            <w:r w:rsidRPr="00F67237">
              <w:rPr>
                <w:rFonts w:ascii="Nyala" w:hAnsi="Nyala" w:cs="Nyala"/>
                <w:sz w:val="20"/>
                <w:szCs w:val="20"/>
              </w:rPr>
              <w:t>እንዲሰሩ</w:t>
            </w:r>
          </w:p>
          <w:p w14:paraId="70E7C0F1" w14:textId="77777777" w:rsidR="00A211CE" w:rsidRPr="00F67237" w:rsidRDefault="00A211CE" w:rsidP="00BA59DD">
            <w:pPr>
              <w:rPr>
                <w:rFonts w:ascii="Arial" w:hAnsi="Arial" w:cs="Arial"/>
                <w:sz w:val="20"/>
                <w:szCs w:val="20"/>
              </w:rPr>
            </w:pPr>
            <w:r w:rsidRPr="00F67237">
              <w:rPr>
                <w:rFonts w:ascii="Arial" w:hAnsi="Arial" w:cs="Arial"/>
                <w:sz w:val="20"/>
                <w:szCs w:val="20"/>
              </w:rPr>
              <w:t>3 = Professional such as teacher/doctor, join armed forces,/</w:t>
            </w:r>
            <w:r w:rsidRPr="00F67237">
              <w:rPr>
                <w:rFonts w:ascii="Nyala" w:hAnsi="Nyala" w:cs="Nyala"/>
                <w:sz w:val="20"/>
                <w:szCs w:val="20"/>
              </w:rPr>
              <w:t>ባለሙያ</w:t>
            </w:r>
            <w:r w:rsidRPr="00F67237">
              <w:rPr>
                <w:rFonts w:ascii="Arial" w:hAnsi="Arial" w:cs="Arial"/>
                <w:sz w:val="20"/>
                <w:szCs w:val="20"/>
              </w:rPr>
              <w:t xml:space="preserve"> </w:t>
            </w:r>
            <w:r w:rsidRPr="00F67237">
              <w:rPr>
                <w:rFonts w:ascii="Nyala" w:hAnsi="Nyala" w:cs="Nyala"/>
                <w:sz w:val="20"/>
                <w:szCs w:val="20"/>
              </w:rPr>
              <w:t>እንዲሆኑ</w:t>
            </w:r>
            <w:r w:rsidRPr="00F67237">
              <w:rPr>
                <w:rFonts w:ascii="Arial" w:hAnsi="Arial" w:cs="Arial"/>
                <w:sz w:val="20"/>
                <w:szCs w:val="20"/>
              </w:rPr>
              <w:t xml:space="preserve"> </w:t>
            </w:r>
            <w:r w:rsidRPr="00F67237">
              <w:rPr>
                <w:rFonts w:ascii="Nyala" w:hAnsi="Nyala" w:cs="Nyala"/>
                <w:sz w:val="20"/>
                <w:szCs w:val="20"/>
              </w:rPr>
              <w:t>እነደ</w:t>
            </w:r>
            <w:r w:rsidRPr="00F67237">
              <w:rPr>
                <w:rFonts w:ascii="Arial" w:hAnsi="Arial" w:cs="Arial"/>
                <w:sz w:val="20"/>
                <w:szCs w:val="20"/>
              </w:rPr>
              <w:t xml:space="preserve"> </w:t>
            </w:r>
            <w:r w:rsidRPr="00F67237">
              <w:rPr>
                <w:rFonts w:ascii="Nyala" w:hAnsi="Nyala" w:cs="Nyala"/>
                <w:sz w:val="20"/>
                <w:szCs w:val="20"/>
              </w:rPr>
              <w:t>መምህር</w:t>
            </w:r>
            <w:r w:rsidRPr="00F67237">
              <w:rPr>
                <w:rFonts w:ascii="Arial" w:hAnsi="Arial" w:cs="Arial"/>
                <w:sz w:val="20"/>
                <w:szCs w:val="20"/>
              </w:rPr>
              <w:t>/</w:t>
            </w:r>
            <w:r w:rsidRPr="00F67237">
              <w:rPr>
                <w:rFonts w:ascii="Nyala" w:hAnsi="Nyala" w:cs="Nyala"/>
                <w:sz w:val="20"/>
                <w:szCs w:val="20"/>
              </w:rPr>
              <w:t>ሐኪም</w:t>
            </w:r>
            <w:r w:rsidRPr="00F67237">
              <w:rPr>
                <w:rFonts w:ascii="Arial" w:hAnsi="Arial" w:cs="Arial"/>
                <w:sz w:val="20"/>
                <w:szCs w:val="20"/>
              </w:rPr>
              <w:t xml:space="preserve"> </w:t>
            </w:r>
            <w:r w:rsidRPr="00F67237">
              <w:rPr>
                <w:rFonts w:ascii="Nyala" w:hAnsi="Nyala" w:cs="Nyala"/>
                <w:sz w:val="20"/>
                <w:szCs w:val="20"/>
              </w:rPr>
              <w:t>፣ወታደር</w:t>
            </w:r>
          </w:p>
          <w:p w14:paraId="05E1C375" w14:textId="77777777" w:rsidR="00A211CE" w:rsidRPr="00F67237" w:rsidRDefault="00A211CE" w:rsidP="00BA59DD">
            <w:pPr>
              <w:rPr>
                <w:rFonts w:ascii="Arial" w:hAnsi="Arial" w:cs="Arial"/>
                <w:sz w:val="20"/>
                <w:szCs w:val="20"/>
              </w:rPr>
            </w:pPr>
            <w:r w:rsidRPr="00F67237">
              <w:rPr>
                <w:rFonts w:ascii="Arial" w:hAnsi="Arial" w:cs="Arial"/>
                <w:sz w:val="20"/>
                <w:szCs w:val="20"/>
              </w:rPr>
              <w:t>4 = Government job, /</w:t>
            </w:r>
            <w:r w:rsidRPr="00F67237">
              <w:rPr>
                <w:rFonts w:ascii="Nyala" w:hAnsi="Nyala" w:cs="Nyala"/>
                <w:sz w:val="20"/>
                <w:szCs w:val="20"/>
              </w:rPr>
              <w:t>የመንግስት</w:t>
            </w:r>
            <w:r w:rsidRPr="00F67237">
              <w:rPr>
                <w:rFonts w:ascii="Arial" w:hAnsi="Arial" w:cs="Arial"/>
                <w:sz w:val="20"/>
                <w:szCs w:val="20"/>
              </w:rPr>
              <w:t xml:space="preserve"> </w:t>
            </w:r>
            <w:r w:rsidRPr="00F67237">
              <w:rPr>
                <w:rFonts w:ascii="Nyala" w:hAnsi="Nyala" w:cs="Nyala"/>
                <w:sz w:val="20"/>
                <w:szCs w:val="20"/>
              </w:rPr>
              <w:t>ሥራ</w:t>
            </w:r>
          </w:p>
          <w:p w14:paraId="4114142E" w14:textId="77777777" w:rsidR="00A211CE" w:rsidRPr="00F67237" w:rsidRDefault="00A211CE" w:rsidP="00BA59DD">
            <w:pPr>
              <w:rPr>
                <w:rFonts w:ascii="Arial" w:hAnsi="Arial" w:cs="Arial"/>
                <w:sz w:val="20"/>
                <w:szCs w:val="20"/>
              </w:rPr>
            </w:pPr>
            <w:r w:rsidRPr="00F67237">
              <w:rPr>
                <w:rFonts w:ascii="Arial" w:hAnsi="Arial" w:cs="Arial"/>
                <w:sz w:val="20"/>
                <w:szCs w:val="20"/>
              </w:rPr>
              <w:t xml:space="preserve">5 = Private sector job,/ </w:t>
            </w:r>
            <w:r w:rsidRPr="00F67237">
              <w:rPr>
                <w:rFonts w:ascii="Nyala" w:hAnsi="Nyala" w:cs="Nyala"/>
                <w:sz w:val="20"/>
                <w:szCs w:val="20"/>
              </w:rPr>
              <w:t>የግል</w:t>
            </w:r>
            <w:r w:rsidRPr="00F67237">
              <w:rPr>
                <w:rFonts w:ascii="Arial" w:hAnsi="Arial" w:cs="Arial"/>
                <w:sz w:val="20"/>
                <w:szCs w:val="20"/>
              </w:rPr>
              <w:t xml:space="preserve"> </w:t>
            </w:r>
            <w:r w:rsidRPr="00F67237">
              <w:rPr>
                <w:rFonts w:ascii="Nyala" w:hAnsi="Nyala" w:cs="Nyala"/>
                <w:sz w:val="20"/>
                <w:szCs w:val="20"/>
              </w:rPr>
              <w:t>ሥራ</w:t>
            </w:r>
            <w:r w:rsidRPr="00F67237">
              <w:rPr>
                <w:rFonts w:ascii="Arial" w:hAnsi="Arial" w:cs="Arial"/>
                <w:sz w:val="20"/>
                <w:szCs w:val="20"/>
              </w:rPr>
              <w:t xml:space="preserve"> </w:t>
            </w:r>
            <w:r w:rsidRPr="00F67237">
              <w:rPr>
                <w:rFonts w:ascii="Nyala" w:hAnsi="Nyala" w:cs="Nyala"/>
                <w:sz w:val="20"/>
                <w:szCs w:val="20"/>
              </w:rPr>
              <w:t>መስክ</w:t>
            </w:r>
          </w:p>
          <w:p w14:paraId="3A56F6C9" w14:textId="77777777" w:rsidR="00A211CE" w:rsidRPr="00F67237" w:rsidRDefault="00A211CE" w:rsidP="00BA59DD">
            <w:pPr>
              <w:rPr>
                <w:rFonts w:ascii="Arial" w:hAnsi="Arial" w:cs="Arial"/>
                <w:sz w:val="20"/>
                <w:szCs w:val="20"/>
              </w:rPr>
            </w:pPr>
            <w:r w:rsidRPr="00F67237">
              <w:rPr>
                <w:rFonts w:ascii="Arial" w:hAnsi="Arial" w:cs="Arial"/>
                <w:sz w:val="20"/>
                <w:szCs w:val="20"/>
              </w:rPr>
              <w:t>6 = Do not want child to work outside home /</w:t>
            </w:r>
            <w:r w:rsidRPr="00F67237">
              <w:rPr>
                <w:rFonts w:ascii="Nyala" w:hAnsi="Nyala" w:cs="Nyala"/>
                <w:sz w:val="20"/>
                <w:szCs w:val="20"/>
              </w:rPr>
              <w:t>ልጆቼ</w:t>
            </w:r>
            <w:r w:rsidRPr="00F67237">
              <w:rPr>
                <w:rFonts w:ascii="Arial" w:hAnsi="Arial" w:cs="Arial"/>
                <w:sz w:val="20"/>
                <w:szCs w:val="20"/>
              </w:rPr>
              <w:t xml:space="preserve"> </w:t>
            </w:r>
            <w:r w:rsidRPr="00F67237">
              <w:rPr>
                <w:rFonts w:ascii="Nyala" w:hAnsi="Nyala" w:cs="Nyala"/>
                <w:sz w:val="20"/>
                <w:szCs w:val="20"/>
              </w:rPr>
              <w:t>ከቤት</w:t>
            </w:r>
            <w:r w:rsidRPr="00F67237">
              <w:rPr>
                <w:rFonts w:ascii="Arial" w:hAnsi="Arial" w:cs="Arial"/>
                <w:sz w:val="20"/>
                <w:szCs w:val="20"/>
              </w:rPr>
              <w:t xml:space="preserve"> </w:t>
            </w:r>
            <w:r w:rsidRPr="00F67237">
              <w:rPr>
                <w:rFonts w:ascii="Nyala" w:hAnsi="Nyala" w:cs="Nyala"/>
                <w:sz w:val="20"/>
                <w:szCs w:val="20"/>
              </w:rPr>
              <w:t>ወጥ</w:t>
            </w:r>
            <w:r w:rsidRPr="00F67237">
              <w:rPr>
                <w:rFonts w:ascii="Arial" w:hAnsi="Arial" w:cs="Arial"/>
                <w:sz w:val="20"/>
                <w:szCs w:val="20"/>
              </w:rPr>
              <w:t xml:space="preserve"> </w:t>
            </w:r>
            <w:r w:rsidRPr="00F67237">
              <w:rPr>
                <w:rFonts w:ascii="Nyala" w:hAnsi="Nyala" w:cs="Nyala"/>
                <w:sz w:val="20"/>
                <w:szCs w:val="20"/>
              </w:rPr>
              <w:t>እንዲሰሩ</w:t>
            </w:r>
            <w:r w:rsidRPr="00F67237">
              <w:rPr>
                <w:rFonts w:ascii="Arial" w:hAnsi="Arial" w:cs="Arial"/>
                <w:sz w:val="20"/>
                <w:szCs w:val="20"/>
              </w:rPr>
              <w:t xml:space="preserve"> </w:t>
            </w:r>
            <w:r w:rsidRPr="00F67237">
              <w:rPr>
                <w:rFonts w:ascii="Nyala" w:hAnsi="Nyala" w:cs="Nyala"/>
                <w:sz w:val="20"/>
                <w:szCs w:val="20"/>
              </w:rPr>
              <w:t>አልፈልግም</w:t>
            </w:r>
          </w:p>
          <w:p w14:paraId="35466133" w14:textId="704D4CBB" w:rsidR="00A211CE" w:rsidRPr="00F67237" w:rsidRDefault="00A211CE" w:rsidP="00BA59DD">
            <w:pPr>
              <w:rPr>
                <w:rFonts w:ascii="Arial" w:hAnsi="Arial" w:cs="Arial"/>
                <w:sz w:val="20"/>
                <w:szCs w:val="20"/>
              </w:rPr>
            </w:pPr>
            <w:r w:rsidRPr="00F67237">
              <w:rPr>
                <w:rFonts w:ascii="Arial" w:hAnsi="Arial" w:cs="Arial"/>
                <w:sz w:val="20"/>
                <w:szCs w:val="20"/>
              </w:rPr>
              <w:t xml:space="preserve">7 = Do not have any </w:t>
            </w:r>
            <w:r w:rsidR="009F2725">
              <w:rPr>
                <w:rFonts w:ascii="Arial" w:hAnsi="Arial" w:cs="Arial"/>
                <w:sz w:val="20"/>
                <w:szCs w:val="20"/>
              </w:rPr>
              <w:t>daugthers</w:t>
            </w:r>
            <w:r w:rsidR="009F2725" w:rsidRPr="00F67237">
              <w:rPr>
                <w:rFonts w:ascii="Arial" w:hAnsi="Arial" w:cs="Arial"/>
                <w:sz w:val="20"/>
                <w:szCs w:val="20"/>
              </w:rPr>
              <w:t xml:space="preserve"> </w:t>
            </w:r>
            <w:r w:rsidRPr="00F67237">
              <w:rPr>
                <w:rFonts w:ascii="Arial" w:hAnsi="Arial" w:cs="Arial"/>
                <w:sz w:val="20"/>
                <w:szCs w:val="20"/>
              </w:rPr>
              <w:t>/</w:t>
            </w:r>
            <w:r w:rsidRPr="00F67237">
              <w:rPr>
                <w:rFonts w:ascii="Nyala" w:hAnsi="Nyala" w:cs="Nyala"/>
                <w:sz w:val="20"/>
                <w:szCs w:val="20"/>
              </w:rPr>
              <w:t>ምንም</w:t>
            </w:r>
            <w:ins w:id="34" w:author="toshiba" w:date="2016-11-15T12:00:00Z">
              <w:r w:rsidR="00AA6567">
                <w:rPr>
                  <w:rFonts w:ascii="Nyala" w:hAnsi="Nyala" w:cs="Nyala"/>
                  <w:sz w:val="20"/>
                  <w:szCs w:val="20"/>
                </w:rPr>
                <w:t xml:space="preserve"> </w:t>
              </w:r>
              <w:r w:rsidR="00AA6567" w:rsidRPr="00D209BE">
                <w:rPr>
                  <w:rFonts w:ascii="Nyala" w:hAnsi="Nyala" w:cs="Nyala"/>
                  <w:sz w:val="20"/>
                  <w:szCs w:val="20"/>
                  <w:highlight w:val="yellow"/>
                </w:rPr>
                <w:t>ሴት</w:t>
              </w:r>
            </w:ins>
            <w:r w:rsidRPr="00F67237">
              <w:rPr>
                <w:rFonts w:ascii="Arial" w:hAnsi="Arial" w:cs="Arial"/>
                <w:sz w:val="20"/>
                <w:szCs w:val="20"/>
              </w:rPr>
              <w:t xml:space="preserve"> </w:t>
            </w:r>
            <w:r w:rsidRPr="00F67237">
              <w:rPr>
                <w:rFonts w:ascii="Nyala" w:hAnsi="Nyala" w:cs="Nyala"/>
                <w:sz w:val="20"/>
                <w:szCs w:val="20"/>
              </w:rPr>
              <w:t>ልጅ</w:t>
            </w:r>
            <w:r w:rsidRPr="00F67237">
              <w:rPr>
                <w:rFonts w:ascii="Arial" w:hAnsi="Arial" w:cs="Arial"/>
                <w:sz w:val="20"/>
                <w:szCs w:val="20"/>
              </w:rPr>
              <w:t xml:space="preserve"> </w:t>
            </w:r>
            <w:r w:rsidRPr="00F67237">
              <w:rPr>
                <w:rFonts w:ascii="Nyala" w:hAnsi="Nyala" w:cs="Nyala"/>
                <w:sz w:val="20"/>
                <w:szCs w:val="20"/>
              </w:rPr>
              <w:t>የለኝም</w:t>
            </w:r>
          </w:p>
          <w:p w14:paraId="686A4830" w14:textId="7729857B" w:rsidR="00EC73AB" w:rsidRPr="00F67237" w:rsidRDefault="00A211CE" w:rsidP="00BA59DD">
            <w:pPr>
              <w:rPr>
                <w:rFonts w:ascii="Arial" w:hAnsi="Arial" w:cs="Arial"/>
                <w:sz w:val="20"/>
                <w:szCs w:val="20"/>
              </w:rPr>
            </w:pPr>
            <w:r w:rsidRPr="00F67237">
              <w:rPr>
                <w:rFonts w:ascii="Arial" w:hAnsi="Arial" w:cs="Arial"/>
                <w:sz w:val="20"/>
                <w:szCs w:val="20"/>
              </w:rPr>
              <w:t xml:space="preserve">8 = Other, </w:t>
            </w:r>
            <w:r w:rsidRPr="00F67237">
              <w:rPr>
                <w:rFonts w:ascii="Arial" w:hAnsi="Arial" w:cs="Arial"/>
                <w:b/>
                <w:i/>
                <w:sz w:val="20"/>
                <w:szCs w:val="20"/>
              </w:rPr>
              <w:t xml:space="preserve">(please specify)/ </w:t>
            </w:r>
            <w:r w:rsidRPr="00F67237">
              <w:rPr>
                <w:rFonts w:ascii="Nyala" w:hAnsi="Nyala" w:cs="Nyala"/>
                <w:sz w:val="20"/>
                <w:szCs w:val="20"/>
              </w:rPr>
              <w:t>ሌላ</w:t>
            </w:r>
            <w:r w:rsidRPr="00F67237">
              <w:rPr>
                <w:rFonts w:ascii="Arial" w:hAnsi="Arial" w:cs="Arial"/>
                <w:sz w:val="20"/>
                <w:szCs w:val="20"/>
              </w:rPr>
              <w:t>/</w:t>
            </w:r>
            <w:r w:rsidRPr="00F67237">
              <w:rPr>
                <w:rFonts w:ascii="Nyala" w:hAnsi="Nyala" w:cs="Nyala"/>
                <w:sz w:val="20"/>
                <w:szCs w:val="20"/>
              </w:rPr>
              <w:t>ይገለፅ</w:t>
            </w:r>
            <w:r w:rsidRPr="00F67237">
              <w:rPr>
                <w:rFonts w:ascii="Arial" w:hAnsi="Arial" w:cs="Arial"/>
                <w:sz w:val="20"/>
                <w:szCs w:val="20"/>
              </w:rPr>
              <w:t>/</w:t>
            </w:r>
            <w:r w:rsidR="00BA59DD" w:rsidRPr="00BA59DD">
              <w:rPr>
                <w:rFonts w:ascii="Arial" w:hAnsi="Arial" w:cs="Arial"/>
                <w:b/>
                <w:sz w:val="20"/>
                <w:szCs w:val="20"/>
              </w:rPr>
              <w:t>……………….</w:t>
            </w:r>
          </w:p>
        </w:tc>
      </w:tr>
      <w:tr w:rsidR="0027258B" w:rsidRPr="00F67237" w14:paraId="61A487C8" w14:textId="77777777" w:rsidTr="005F0E66">
        <w:trPr>
          <w:trHeight w:val="333"/>
        </w:trPr>
        <w:tc>
          <w:tcPr>
            <w:tcW w:w="805" w:type="dxa"/>
            <w:tcBorders>
              <w:bottom w:val="single" w:sz="4" w:space="0" w:color="auto"/>
            </w:tcBorders>
          </w:tcPr>
          <w:p w14:paraId="6C9DBA5A" w14:textId="3229CD9E" w:rsidR="0027258B" w:rsidRPr="00F67237" w:rsidRDefault="0027258B" w:rsidP="003E1482">
            <w:pPr>
              <w:rPr>
                <w:rFonts w:ascii="Arial" w:hAnsi="Arial" w:cs="Arial"/>
                <w:sz w:val="20"/>
                <w:szCs w:val="20"/>
              </w:rPr>
            </w:pPr>
            <w:r w:rsidRPr="00F67237">
              <w:rPr>
                <w:rFonts w:ascii="Arial" w:hAnsi="Arial" w:cs="Arial"/>
                <w:sz w:val="20"/>
                <w:szCs w:val="20"/>
              </w:rPr>
              <w:t>23</w:t>
            </w:r>
          </w:p>
        </w:tc>
        <w:tc>
          <w:tcPr>
            <w:tcW w:w="8820" w:type="dxa"/>
            <w:tcBorders>
              <w:bottom w:val="single" w:sz="4" w:space="0" w:color="auto"/>
            </w:tcBorders>
          </w:tcPr>
          <w:p w14:paraId="1A1AD61A" w14:textId="77777777" w:rsidR="00D76C64" w:rsidRPr="00F67237" w:rsidRDefault="0027258B" w:rsidP="00D76C64">
            <w:pPr>
              <w:rPr>
                <w:rFonts w:ascii="Arial" w:hAnsi="Arial" w:cs="Arial"/>
                <w:sz w:val="20"/>
                <w:szCs w:val="20"/>
              </w:rPr>
            </w:pPr>
            <w:r w:rsidRPr="00F67237">
              <w:rPr>
                <w:rFonts w:ascii="Arial" w:hAnsi="Arial" w:cs="Arial"/>
                <w:sz w:val="20"/>
                <w:szCs w:val="20"/>
              </w:rPr>
              <w:t xml:space="preserve">Who takes care of the following tasks in your household? </w:t>
            </w:r>
            <w:r w:rsidR="00D76C64" w:rsidRPr="00F67237">
              <w:rPr>
                <w:rFonts w:ascii="Nyala" w:hAnsi="Nyala" w:cs="Nyala"/>
                <w:sz w:val="20"/>
                <w:szCs w:val="20"/>
              </w:rPr>
              <w:t>በቤተሰብ</w:t>
            </w:r>
            <w:r w:rsidR="00D76C64" w:rsidRPr="00F67237">
              <w:rPr>
                <w:rFonts w:ascii="Arial" w:hAnsi="Arial" w:cs="Arial"/>
                <w:sz w:val="20"/>
                <w:szCs w:val="20"/>
              </w:rPr>
              <w:t xml:space="preserve"> </w:t>
            </w:r>
            <w:r w:rsidR="00D76C64" w:rsidRPr="00F67237">
              <w:rPr>
                <w:rFonts w:ascii="Nyala" w:hAnsi="Nyala" w:cs="Nyala"/>
                <w:sz w:val="20"/>
                <w:szCs w:val="20"/>
              </w:rPr>
              <w:t>ውስጥ</w:t>
            </w:r>
            <w:r w:rsidR="00D76C64" w:rsidRPr="00F67237">
              <w:rPr>
                <w:rFonts w:ascii="Arial" w:hAnsi="Arial" w:cs="Arial"/>
                <w:sz w:val="20"/>
                <w:szCs w:val="20"/>
              </w:rPr>
              <w:t xml:space="preserve"> </w:t>
            </w:r>
            <w:r w:rsidR="00D76C64" w:rsidRPr="00F67237">
              <w:rPr>
                <w:rFonts w:ascii="Nyala" w:hAnsi="Nyala" w:cs="Nyala"/>
                <w:sz w:val="20"/>
                <w:szCs w:val="20"/>
              </w:rPr>
              <w:t>እነዚህን</w:t>
            </w:r>
            <w:r w:rsidR="00D76C64" w:rsidRPr="00F67237">
              <w:rPr>
                <w:rFonts w:ascii="Arial" w:hAnsi="Arial" w:cs="Arial"/>
                <w:sz w:val="20"/>
                <w:szCs w:val="20"/>
              </w:rPr>
              <w:t xml:space="preserve"> </w:t>
            </w:r>
            <w:r w:rsidR="00D76C64" w:rsidRPr="00F67237">
              <w:rPr>
                <w:rFonts w:ascii="Nyala" w:hAnsi="Nyala" w:cs="Nyala"/>
                <w:sz w:val="20"/>
                <w:szCs w:val="20"/>
              </w:rPr>
              <w:t>ኃላፊነቶች</w:t>
            </w:r>
            <w:r w:rsidR="00D76C64" w:rsidRPr="00F67237">
              <w:rPr>
                <w:rFonts w:ascii="Arial" w:hAnsi="Arial" w:cs="Arial"/>
                <w:sz w:val="20"/>
                <w:szCs w:val="20"/>
              </w:rPr>
              <w:t xml:space="preserve"> </w:t>
            </w:r>
            <w:r w:rsidR="00D76C64" w:rsidRPr="00F67237">
              <w:rPr>
                <w:rFonts w:ascii="Nyala" w:hAnsi="Nyala" w:cs="Nyala"/>
                <w:sz w:val="20"/>
                <w:szCs w:val="20"/>
              </w:rPr>
              <w:t>የሚወጣው</w:t>
            </w:r>
            <w:r w:rsidR="00D76C64" w:rsidRPr="00F67237">
              <w:rPr>
                <w:rFonts w:ascii="Arial" w:hAnsi="Arial" w:cs="Arial"/>
                <w:sz w:val="20"/>
                <w:szCs w:val="20"/>
              </w:rPr>
              <w:t xml:space="preserve"> </w:t>
            </w:r>
            <w:r w:rsidR="00D76C64" w:rsidRPr="00F67237">
              <w:rPr>
                <w:rFonts w:ascii="Nyala" w:hAnsi="Nyala" w:cs="Nyala"/>
                <w:sz w:val="20"/>
                <w:szCs w:val="20"/>
              </w:rPr>
              <w:t>ማን</w:t>
            </w:r>
            <w:r w:rsidR="00D76C64" w:rsidRPr="00F67237">
              <w:rPr>
                <w:rFonts w:ascii="Arial" w:hAnsi="Arial" w:cs="Arial"/>
                <w:sz w:val="20"/>
                <w:szCs w:val="20"/>
              </w:rPr>
              <w:t xml:space="preserve"> </w:t>
            </w:r>
            <w:r w:rsidR="00D76C64" w:rsidRPr="00F67237">
              <w:rPr>
                <w:rFonts w:ascii="Nyala" w:hAnsi="Nyala" w:cs="Nyala"/>
                <w:sz w:val="20"/>
                <w:szCs w:val="20"/>
              </w:rPr>
              <w:t>ነው</w:t>
            </w:r>
          </w:p>
          <w:p w14:paraId="0A9E3E6A" w14:textId="77777777" w:rsidR="0027258B" w:rsidRPr="00F67237" w:rsidRDefault="0027258B" w:rsidP="0027258B">
            <w:pPr>
              <w:rPr>
                <w:rFonts w:ascii="Arial" w:hAnsi="Arial" w:cs="Arial"/>
                <w:sz w:val="20"/>
                <w:szCs w:val="20"/>
              </w:rPr>
            </w:pPr>
          </w:p>
          <w:p w14:paraId="1F249F4F" w14:textId="0BC03FA5" w:rsidR="0027258B" w:rsidRPr="00F67237" w:rsidRDefault="0027258B" w:rsidP="00325307">
            <w:pPr>
              <w:rPr>
                <w:rFonts w:ascii="Arial" w:hAnsi="Arial" w:cs="Arial"/>
                <w:sz w:val="20"/>
                <w:szCs w:val="20"/>
              </w:rPr>
            </w:pPr>
            <w:r w:rsidRPr="00F67237">
              <w:rPr>
                <w:rFonts w:ascii="Arial" w:hAnsi="Arial" w:cs="Arial"/>
                <w:sz w:val="20"/>
                <w:szCs w:val="20"/>
              </w:rPr>
              <w:t xml:space="preserve">1= I do everything, </w:t>
            </w:r>
            <w:r w:rsidR="00D76C64" w:rsidRPr="00F67237">
              <w:rPr>
                <w:rFonts w:ascii="Nyala" w:hAnsi="Nyala" w:cs="Nyala"/>
                <w:sz w:val="20"/>
                <w:szCs w:val="20"/>
              </w:rPr>
              <w:t>ሁሉንም</w:t>
            </w:r>
            <w:r w:rsidR="00D76C64" w:rsidRPr="00F67237">
              <w:rPr>
                <w:rFonts w:ascii="Arial" w:hAnsi="Arial" w:cs="Arial"/>
                <w:sz w:val="20"/>
                <w:szCs w:val="20"/>
              </w:rPr>
              <w:t xml:space="preserve"> </w:t>
            </w:r>
            <w:r w:rsidR="00D76C64" w:rsidRPr="00F67237">
              <w:rPr>
                <w:rFonts w:ascii="Nyala" w:hAnsi="Nyala" w:cs="Nyala"/>
                <w:sz w:val="20"/>
                <w:szCs w:val="20"/>
              </w:rPr>
              <w:t>እኔ</w:t>
            </w:r>
            <w:r w:rsidR="00D76C64" w:rsidRPr="00F67237">
              <w:rPr>
                <w:rFonts w:ascii="Arial" w:hAnsi="Arial" w:cs="Arial"/>
                <w:sz w:val="20"/>
                <w:szCs w:val="20"/>
              </w:rPr>
              <w:t xml:space="preserve"> </w:t>
            </w:r>
            <w:r w:rsidR="00D76C64" w:rsidRPr="00F67237">
              <w:rPr>
                <w:rFonts w:ascii="Nyala" w:hAnsi="Nyala" w:cs="Nyala"/>
                <w:sz w:val="20"/>
                <w:szCs w:val="20"/>
              </w:rPr>
              <w:t>እሰራለሁ</w:t>
            </w:r>
          </w:p>
          <w:p w14:paraId="66504E57" w14:textId="77777777" w:rsidR="00D76C64" w:rsidRPr="00F67237" w:rsidRDefault="0027258B" w:rsidP="00325307">
            <w:pPr>
              <w:rPr>
                <w:rFonts w:ascii="Arial" w:hAnsi="Arial" w:cs="Arial"/>
                <w:sz w:val="20"/>
                <w:szCs w:val="20"/>
              </w:rPr>
            </w:pPr>
            <w:r w:rsidRPr="00F67237">
              <w:rPr>
                <w:rFonts w:ascii="Arial" w:hAnsi="Arial" w:cs="Arial"/>
                <w:sz w:val="20"/>
                <w:szCs w:val="20"/>
              </w:rPr>
              <w:t xml:space="preserve">2=Mainly me, but my partner/spouse helps sometimes, </w:t>
            </w:r>
            <w:r w:rsidR="00D76C64" w:rsidRPr="00F67237">
              <w:rPr>
                <w:rFonts w:ascii="Nyala" w:hAnsi="Nyala" w:cs="Nyala"/>
                <w:sz w:val="20"/>
                <w:szCs w:val="20"/>
              </w:rPr>
              <w:t>በአብዛኛው</w:t>
            </w:r>
            <w:r w:rsidR="00D76C64" w:rsidRPr="00F67237">
              <w:rPr>
                <w:rFonts w:ascii="Arial" w:hAnsi="Arial" w:cs="Arial"/>
                <w:sz w:val="20"/>
                <w:szCs w:val="20"/>
              </w:rPr>
              <w:t xml:space="preserve"> </w:t>
            </w:r>
            <w:r w:rsidR="00D76C64" w:rsidRPr="00F67237">
              <w:rPr>
                <w:rFonts w:ascii="Nyala" w:hAnsi="Nyala" w:cs="Nyala"/>
                <w:sz w:val="20"/>
                <w:szCs w:val="20"/>
              </w:rPr>
              <w:t>እኔ</w:t>
            </w:r>
            <w:r w:rsidR="00D76C64" w:rsidRPr="00F67237">
              <w:rPr>
                <w:rFonts w:ascii="Arial" w:hAnsi="Arial" w:cs="Arial"/>
                <w:sz w:val="20"/>
                <w:szCs w:val="20"/>
              </w:rPr>
              <w:t xml:space="preserve"> </w:t>
            </w:r>
            <w:r w:rsidR="00D76C64" w:rsidRPr="00F67237">
              <w:rPr>
                <w:rFonts w:ascii="Nyala" w:hAnsi="Nyala" w:cs="Nyala"/>
                <w:sz w:val="20"/>
                <w:szCs w:val="20"/>
              </w:rPr>
              <w:t>ነገር</w:t>
            </w:r>
            <w:r w:rsidR="00D76C64" w:rsidRPr="00F67237">
              <w:rPr>
                <w:rFonts w:ascii="Arial" w:hAnsi="Arial" w:cs="Arial"/>
                <w:sz w:val="20"/>
                <w:szCs w:val="20"/>
              </w:rPr>
              <w:t xml:space="preserve"> </w:t>
            </w:r>
            <w:r w:rsidR="00D76C64" w:rsidRPr="00F67237">
              <w:rPr>
                <w:rFonts w:ascii="Nyala" w:hAnsi="Nyala" w:cs="Nyala"/>
                <w:sz w:val="20"/>
                <w:szCs w:val="20"/>
              </w:rPr>
              <w:t>ግን</w:t>
            </w:r>
            <w:r w:rsidR="00D76C64" w:rsidRPr="00F67237">
              <w:rPr>
                <w:rFonts w:ascii="Arial" w:hAnsi="Arial" w:cs="Arial"/>
                <w:sz w:val="20"/>
                <w:szCs w:val="20"/>
              </w:rPr>
              <w:t xml:space="preserve"> </w:t>
            </w:r>
            <w:r w:rsidR="00D76C64" w:rsidRPr="00F67237">
              <w:rPr>
                <w:rFonts w:ascii="Nyala" w:hAnsi="Nyala" w:cs="Nyala"/>
                <w:sz w:val="20"/>
                <w:szCs w:val="20"/>
              </w:rPr>
              <w:t>ባለቤቴ</w:t>
            </w:r>
            <w:r w:rsidR="00D76C64" w:rsidRPr="00F67237">
              <w:rPr>
                <w:rFonts w:ascii="Arial" w:hAnsi="Arial" w:cs="Arial"/>
                <w:sz w:val="20"/>
                <w:szCs w:val="20"/>
              </w:rPr>
              <w:t>/</w:t>
            </w:r>
            <w:r w:rsidR="00D76C64" w:rsidRPr="00F67237">
              <w:rPr>
                <w:rFonts w:ascii="Nyala" w:hAnsi="Nyala" w:cs="Nyala"/>
                <w:sz w:val="20"/>
                <w:szCs w:val="20"/>
              </w:rPr>
              <w:t>ጓደኛዬ</w:t>
            </w:r>
            <w:r w:rsidR="00D76C64" w:rsidRPr="00F67237">
              <w:rPr>
                <w:rFonts w:ascii="Arial" w:hAnsi="Arial" w:cs="Arial"/>
                <w:sz w:val="20"/>
                <w:szCs w:val="20"/>
              </w:rPr>
              <w:t xml:space="preserve"> </w:t>
            </w:r>
            <w:r w:rsidR="00D76C64" w:rsidRPr="00F67237">
              <w:rPr>
                <w:rFonts w:ascii="Nyala" w:hAnsi="Nyala" w:cs="Nyala"/>
                <w:sz w:val="20"/>
                <w:szCs w:val="20"/>
              </w:rPr>
              <w:t>አንዳንዴ</w:t>
            </w:r>
            <w:r w:rsidR="00D76C64" w:rsidRPr="00F67237">
              <w:rPr>
                <w:rFonts w:ascii="Arial" w:hAnsi="Arial" w:cs="Arial"/>
                <w:sz w:val="20"/>
                <w:szCs w:val="20"/>
              </w:rPr>
              <w:t xml:space="preserve"> </w:t>
            </w:r>
            <w:r w:rsidR="00D76C64" w:rsidRPr="00F67237">
              <w:rPr>
                <w:rFonts w:ascii="Nyala" w:hAnsi="Nyala" w:cs="Nyala"/>
                <w:sz w:val="20"/>
                <w:szCs w:val="20"/>
              </w:rPr>
              <w:t>ይረዳኛል</w:t>
            </w:r>
          </w:p>
          <w:p w14:paraId="2C17FACD" w14:textId="77777777" w:rsidR="00D76C64" w:rsidRPr="00F67237" w:rsidRDefault="0027258B" w:rsidP="00325307">
            <w:pPr>
              <w:rPr>
                <w:rFonts w:ascii="Arial" w:hAnsi="Arial" w:cs="Arial"/>
                <w:sz w:val="20"/>
                <w:szCs w:val="20"/>
              </w:rPr>
            </w:pPr>
            <w:r w:rsidRPr="00F67237">
              <w:rPr>
                <w:rFonts w:ascii="Arial" w:hAnsi="Arial" w:cs="Arial"/>
                <w:sz w:val="20"/>
                <w:szCs w:val="20"/>
              </w:rPr>
              <w:t xml:space="preserve">3=I do a little more than my partner/spouse, </w:t>
            </w:r>
            <w:r w:rsidR="00D76C64" w:rsidRPr="00F67237">
              <w:rPr>
                <w:rFonts w:ascii="Nyala" w:hAnsi="Nyala" w:cs="Nyala"/>
                <w:sz w:val="20"/>
                <w:szCs w:val="20"/>
              </w:rPr>
              <w:t>በትንሹ</w:t>
            </w:r>
            <w:r w:rsidR="00D76C64" w:rsidRPr="00F67237">
              <w:rPr>
                <w:rFonts w:ascii="Arial" w:hAnsi="Arial" w:cs="Arial"/>
                <w:sz w:val="20"/>
                <w:szCs w:val="20"/>
              </w:rPr>
              <w:t xml:space="preserve"> </w:t>
            </w:r>
            <w:r w:rsidR="00D76C64" w:rsidRPr="00F67237">
              <w:rPr>
                <w:rFonts w:ascii="Nyala" w:hAnsi="Nyala" w:cs="Nyala"/>
                <w:sz w:val="20"/>
                <w:szCs w:val="20"/>
              </w:rPr>
              <w:t>ከባለቤቴ</w:t>
            </w:r>
            <w:r w:rsidR="00D76C64" w:rsidRPr="00F67237">
              <w:rPr>
                <w:rFonts w:ascii="Arial" w:hAnsi="Arial" w:cs="Arial"/>
                <w:sz w:val="20"/>
                <w:szCs w:val="20"/>
              </w:rPr>
              <w:t>/</w:t>
            </w:r>
            <w:r w:rsidR="00D76C64" w:rsidRPr="00F67237">
              <w:rPr>
                <w:rFonts w:ascii="Nyala" w:hAnsi="Nyala" w:cs="Nyala"/>
                <w:sz w:val="20"/>
                <w:szCs w:val="20"/>
              </w:rPr>
              <w:t>ጓደኛዬ</w:t>
            </w:r>
            <w:r w:rsidR="00D76C64" w:rsidRPr="00F67237">
              <w:rPr>
                <w:rFonts w:ascii="Arial" w:hAnsi="Arial" w:cs="Arial"/>
                <w:sz w:val="20"/>
                <w:szCs w:val="20"/>
              </w:rPr>
              <w:t xml:space="preserve"> </w:t>
            </w:r>
            <w:r w:rsidR="00D76C64" w:rsidRPr="00F67237">
              <w:rPr>
                <w:rFonts w:ascii="Nyala" w:hAnsi="Nyala" w:cs="Nyala"/>
                <w:sz w:val="20"/>
                <w:szCs w:val="20"/>
              </w:rPr>
              <w:t>በበለጠ</w:t>
            </w:r>
            <w:r w:rsidR="00D76C64" w:rsidRPr="00F67237">
              <w:rPr>
                <w:rFonts w:ascii="Arial" w:hAnsi="Arial" w:cs="Arial"/>
                <w:sz w:val="20"/>
                <w:szCs w:val="20"/>
              </w:rPr>
              <w:t xml:space="preserve"> </w:t>
            </w:r>
            <w:r w:rsidR="00D76C64" w:rsidRPr="00F67237">
              <w:rPr>
                <w:rFonts w:ascii="Nyala" w:hAnsi="Nyala" w:cs="Nyala"/>
                <w:sz w:val="20"/>
                <w:szCs w:val="20"/>
              </w:rPr>
              <w:t>እኔ</w:t>
            </w:r>
            <w:r w:rsidR="00D76C64" w:rsidRPr="00F67237">
              <w:rPr>
                <w:rFonts w:ascii="Arial" w:hAnsi="Arial" w:cs="Arial"/>
                <w:sz w:val="20"/>
                <w:szCs w:val="20"/>
              </w:rPr>
              <w:t xml:space="preserve"> </w:t>
            </w:r>
            <w:r w:rsidR="00D76C64" w:rsidRPr="00F67237">
              <w:rPr>
                <w:rFonts w:ascii="Nyala" w:hAnsi="Nyala" w:cs="Nyala"/>
                <w:sz w:val="20"/>
                <w:szCs w:val="20"/>
              </w:rPr>
              <w:t>እሰራለሁ</w:t>
            </w:r>
          </w:p>
          <w:p w14:paraId="76BB6069" w14:textId="07496DB4" w:rsidR="00D76C64" w:rsidRPr="00F67237" w:rsidRDefault="0027258B" w:rsidP="00325307">
            <w:pPr>
              <w:rPr>
                <w:rFonts w:ascii="Arial" w:hAnsi="Arial" w:cs="Arial"/>
                <w:sz w:val="20"/>
                <w:szCs w:val="20"/>
              </w:rPr>
            </w:pPr>
            <w:r w:rsidRPr="00F67237">
              <w:rPr>
                <w:rFonts w:ascii="Arial" w:hAnsi="Arial" w:cs="Arial"/>
                <w:sz w:val="20"/>
                <w:szCs w:val="20"/>
              </w:rPr>
              <w:t xml:space="preserve">4=We share equally, </w:t>
            </w:r>
            <w:ins w:id="35" w:author="toshiba" w:date="2016-11-15T19:23:00Z">
              <w:r w:rsidR="00D209BE" w:rsidRPr="00D209BE">
                <w:rPr>
                  <w:rFonts w:ascii="Nyala" w:hAnsi="Nyala"/>
                  <w:highlight w:val="yellow"/>
                </w:rPr>
                <w:t>እኩል</w:t>
              </w:r>
              <w:r w:rsidR="00D209BE">
                <w:rPr>
                  <w:rFonts w:ascii="Nyala" w:hAnsi="Nyala"/>
                </w:rPr>
                <w:t xml:space="preserve"> </w:t>
              </w:r>
            </w:ins>
            <w:del w:id="36" w:author="toshiba" w:date="2016-11-15T19:23:00Z">
              <w:r w:rsidR="00D76C64" w:rsidRPr="00D209BE" w:rsidDel="00D209BE">
                <w:rPr>
                  <w:rFonts w:ascii="Nyala" w:hAnsi="Nyala" w:cs="Nyala"/>
                  <w:sz w:val="20"/>
                  <w:szCs w:val="20"/>
                  <w:highlight w:val="yellow"/>
                </w:rPr>
                <w:delText>እኪል</w:delText>
              </w:r>
            </w:del>
            <w:r w:rsidR="00D76C64" w:rsidRPr="00F67237">
              <w:rPr>
                <w:rFonts w:ascii="Arial" w:hAnsi="Arial" w:cs="Arial"/>
                <w:sz w:val="20"/>
                <w:szCs w:val="20"/>
              </w:rPr>
              <w:t xml:space="preserve"> </w:t>
            </w:r>
            <w:r w:rsidR="00D76C64" w:rsidRPr="00F67237">
              <w:rPr>
                <w:rFonts w:ascii="Nyala" w:hAnsi="Nyala" w:cs="Nyala"/>
                <w:sz w:val="20"/>
                <w:szCs w:val="20"/>
              </w:rPr>
              <w:t>እንሰራለን</w:t>
            </w:r>
          </w:p>
          <w:p w14:paraId="64C4B2DB" w14:textId="77777777" w:rsidR="00D76C64" w:rsidRPr="00F67237" w:rsidRDefault="0027258B" w:rsidP="00325307">
            <w:pPr>
              <w:rPr>
                <w:rFonts w:ascii="Arial" w:hAnsi="Arial" w:cs="Arial"/>
                <w:sz w:val="20"/>
                <w:szCs w:val="20"/>
              </w:rPr>
            </w:pPr>
            <w:r w:rsidRPr="00F67237">
              <w:rPr>
                <w:rFonts w:ascii="Arial" w:hAnsi="Arial" w:cs="Arial"/>
                <w:sz w:val="20"/>
                <w:szCs w:val="20"/>
              </w:rPr>
              <w:t xml:space="preserve">5=My partner/spouse does a little more than me, </w:t>
            </w:r>
            <w:r w:rsidR="00D76C64" w:rsidRPr="00F67237">
              <w:rPr>
                <w:rFonts w:ascii="Nyala" w:hAnsi="Nyala" w:cs="Nyala"/>
                <w:sz w:val="20"/>
                <w:szCs w:val="20"/>
              </w:rPr>
              <w:t>ባለቤቴ</w:t>
            </w:r>
            <w:r w:rsidR="00D76C64" w:rsidRPr="00F67237">
              <w:rPr>
                <w:rFonts w:ascii="Arial" w:hAnsi="Arial" w:cs="Arial"/>
                <w:sz w:val="20"/>
                <w:szCs w:val="20"/>
              </w:rPr>
              <w:t>/</w:t>
            </w:r>
            <w:r w:rsidR="00D76C64" w:rsidRPr="00F67237">
              <w:rPr>
                <w:rFonts w:ascii="Nyala" w:hAnsi="Nyala" w:cs="Nyala"/>
                <w:sz w:val="20"/>
                <w:szCs w:val="20"/>
              </w:rPr>
              <w:t>ጓደኛዬ</w:t>
            </w:r>
            <w:r w:rsidR="00D76C64" w:rsidRPr="00F67237">
              <w:rPr>
                <w:rFonts w:ascii="Arial" w:hAnsi="Arial" w:cs="Arial"/>
                <w:sz w:val="20"/>
                <w:szCs w:val="20"/>
              </w:rPr>
              <w:t xml:space="preserve"> </w:t>
            </w:r>
            <w:r w:rsidR="00D76C64" w:rsidRPr="00F67237">
              <w:rPr>
                <w:rFonts w:ascii="Nyala" w:hAnsi="Nyala" w:cs="Nyala"/>
                <w:sz w:val="20"/>
                <w:szCs w:val="20"/>
              </w:rPr>
              <w:t>በትንሹ</w:t>
            </w:r>
            <w:r w:rsidR="00D76C64" w:rsidRPr="00F67237">
              <w:rPr>
                <w:rFonts w:ascii="Arial" w:hAnsi="Arial" w:cs="Arial"/>
                <w:sz w:val="20"/>
                <w:szCs w:val="20"/>
              </w:rPr>
              <w:t xml:space="preserve"> </w:t>
            </w:r>
            <w:r w:rsidR="00D76C64" w:rsidRPr="00F67237">
              <w:rPr>
                <w:rFonts w:ascii="Nyala" w:hAnsi="Nyala" w:cs="Nyala"/>
                <w:sz w:val="20"/>
                <w:szCs w:val="20"/>
              </w:rPr>
              <w:t>ከእኔ</w:t>
            </w:r>
            <w:r w:rsidR="00D76C64" w:rsidRPr="00F67237">
              <w:rPr>
                <w:rFonts w:ascii="Arial" w:hAnsi="Arial" w:cs="Arial"/>
                <w:sz w:val="20"/>
                <w:szCs w:val="20"/>
              </w:rPr>
              <w:t xml:space="preserve"> </w:t>
            </w:r>
            <w:r w:rsidR="00D76C64" w:rsidRPr="00F67237">
              <w:rPr>
                <w:rFonts w:ascii="Nyala" w:hAnsi="Nyala" w:cs="Nyala"/>
                <w:sz w:val="20"/>
                <w:szCs w:val="20"/>
              </w:rPr>
              <w:t>በበለጠ</w:t>
            </w:r>
            <w:r w:rsidR="00D76C64" w:rsidRPr="00F67237">
              <w:rPr>
                <w:rFonts w:ascii="Arial" w:hAnsi="Arial" w:cs="Arial"/>
                <w:sz w:val="20"/>
                <w:szCs w:val="20"/>
              </w:rPr>
              <w:t xml:space="preserve"> </w:t>
            </w:r>
            <w:r w:rsidR="00D76C64" w:rsidRPr="00F67237">
              <w:rPr>
                <w:rFonts w:ascii="Nyala" w:hAnsi="Nyala" w:cs="Nyala"/>
                <w:sz w:val="20"/>
                <w:szCs w:val="20"/>
              </w:rPr>
              <w:t>ይሰራል</w:t>
            </w:r>
          </w:p>
          <w:p w14:paraId="3D513693" w14:textId="77777777" w:rsidR="00D76C64" w:rsidRPr="00F67237" w:rsidRDefault="0027258B" w:rsidP="00325307">
            <w:pPr>
              <w:rPr>
                <w:rFonts w:ascii="Arial" w:hAnsi="Arial" w:cs="Arial"/>
                <w:sz w:val="20"/>
                <w:szCs w:val="20"/>
              </w:rPr>
            </w:pPr>
            <w:r w:rsidRPr="00F67237">
              <w:rPr>
                <w:rFonts w:ascii="Arial" w:hAnsi="Arial" w:cs="Arial"/>
                <w:sz w:val="20"/>
                <w:szCs w:val="20"/>
              </w:rPr>
              <w:t xml:space="preserve">6=Mainly my partner/spouse, but I help him sometimes, </w:t>
            </w:r>
            <w:r w:rsidR="00D76C64" w:rsidRPr="00F67237">
              <w:rPr>
                <w:rFonts w:ascii="Nyala" w:hAnsi="Nyala" w:cs="Nyala"/>
                <w:sz w:val="20"/>
                <w:szCs w:val="20"/>
              </w:rPr>
              <w:t>በአብዛኛው</w:t>
            </w:r>
            <w:r w:rsidR="00D76C64" w:rsidRPr="00F67237">
              <w:rPr>
                <w:rFonts w:ascii="Arial" w:hAnsi="Arial" w:cs="Arial"/>
                <w:sz w:val="20"/>
                <w:szCs w:val="20"/>
              </w:rPr>
              <w:t xml:space="preserve"> </w:t>
            </w:r>
            <w:r w:rsidR="00D76C64" w:rsidRPr="00F67237">
              <w:rPr>
                <w:rFonts w:ascii="Nyala" w:hAnsi="Nyala" w:cs="Nyala"/>
                <w:sz w:val="20"/>
                <w:szCs w:val="20"/>
              </w:rPr>
              <w:t>ባለቤቴ</w:t>
            </w:r>
            <w:r w:rsidR="00D76C64" w:rsidRPr="00F67237">
              <w:rPr>
                <w:rFonts w:ascii="Arial" w:hAnsi="Arial" w:cs="Arial"/>
                <w:sz w:val="20"/>
                <w:szCs w:val="20"/>
              </w:rPr>
              <w:t>/</w:t>
            </w:r>
            <w:r w:rsidR="00D76C64" w:rsidRPr="00F67237">
              <w:rPr>
                <w:rFonts w:ascii="Nyala" w:hAnsi="Nyala" w:cs="Nyala"/>
                <w:sz w:val="20"/>
                <w:szCs w:val="20"/>
              </w:rPr>
              <w:t>ጓደኛዬ</w:t>
            </w:r>
            <w:r w:rsidR="00D76C64" w:rsidRPr="00F67237">
              <w:rPr>
                <w:rFonts w:ascii="Arial" w:hAnsi="Arial" w:cs="Arial"/>
                <w:sz w:val="20"/>
                <w:szCs w:val="20"/>
              </w:rPr>
              <w:t xml:space="preserve"> </w:t>
            </w:r>
            <w:r w:rsidR="00D76C64" w:rsidRPr="00F67237">
              <w:rPr>
                <w:rFonts w:ascii="Nyala" w:hAnsi="Nyala" w:cs="Nyala"/>
                <w:sz w:val="20"/>
                <w:szCs w:val="20"/>
              </w:rPr>
              <w:t>ነገር</w:t>
            </w:r>
            <w:r w:rsidR="00D76C64" w:rsidRPr="00F67237">
              <w:rPr>
                <w:rFonts w:ascii="Arial" w:hAnsi="Arial" w:cs="Arial"/>
                <w:sz w:val="20"/>
                <w:szCs w:val="20"/>
              </w:rPr>
              <w:t xml:space="preserve"> </w:t>
            </w:r>
            <w:r w:rsidR="00D76C64" w:rsidRPr="00F67237">
              <w:rPr>
                <w:rFonts w:ascii="Nyala" w:hAnsi="Nyala" w:cs="Nyala"/>
                <w:sz w:val="20"/>
                <w:szCs w:val="20"/>
              </w:rPr>
              <w:t>ግን</w:t>
            </w:r>
            <w:r w:rsidR="00D76C64" w:rsidRPr="00F67237">
              <w:rPr>
                <w:rFonts w:ascii="Arial" w:hAnsi="Arial" w:cs="Arial"/>
                <w:sz w:val="20"/>
                <w:szCs w:val="20"/>
              </w:rPr>
              <w:t xml:space="preserve"> </w:t>
            </w:r>
            <w:r w:rsidR="00D76C64" w:rsidRPr="00F67237">
              <w:rPr>
                <w:rFonts w:ascii="Nyala" w:hAnsi="Nyala" w:cs="Nyala"/>
                <w:sz w:val="20"/>
                <w:szCs w:val="20"/>
              </w:rPr>
              <w:t>አንዳንዴ</w:t>
            </w:r>
            <w:r w:rsidR="00D76C64" w:rsidRPr="00F67237">
              <w:rPr>
                <w:rFonts w:ascii="Arial" w:hAnsi="Arial" w:cs="Arial"/>
                <w:sz w:val="20"/>
                <w:szCs w:val="20"/>
              </w:rPr>
              <w:t xml:space="preserve"> </w:t>
            </w:r>
            <w:r w:rsidR="00D76C64" w:rsidRPr="00F67237">
              <w:rPr>
                <w:rFonts w:ascii="Nyala" w:hAnsi="Nyala" w:cs="Nyala"/>
                <w:sz w:val="20"/>
                <w:szCs w:val="20"/>
              </w:rPr>
              <w:t>እኔም</w:t>
            </w:r>
            <w:r w:rsidR="00D76C64" w:rsidRPr="00F67237">
              <w:rPr>
                <w:rFonts w:ascii="Arial" w:hAnsi="Arial" w:cs="Arial"/>
                <w:sz w:val="20"/>
                <w:szCs w:val="20"/>
              </w:rPr>
              <w:t xml:space="preserve"> </w:t>
            </w:r>
            <w:r w:rsidR="00D76C64" w:rsidRPr="00F67237">
              <w:rPr>
                <w:rFonts w:ascii="Nyala" w:hAnsi="Nyala" w:cs="Nyala"/>
                <w:sz w:val="20"/>
                <w:szCs w:val="20"/>
              </w:rPr>
              <w:t>እረዳዋለሁ</w:t>
            </w:r>
          </w:p>
          <w:p w14:paraId="1CA0B30A" w14:textId="6FA78109" w:rsidR="00D76C64" w:rsidRPr="00F67237" w:rsidRDefault="0027258B" w:rsidP="00325307">
            <w:pPr>
              <w:rPr>
                <w:rFonts w:ascii="Arial" w:hAnsi="Arial" w:cs="Arial"/>
                <w:sz w:val="20"/>
                <w:szCs w:val="20"/>
              </w:rPr>
            </w:pPr>
            <w:r w:rsidRPr="00F67237">
              <w:rPr>
                <w:rFonts w:ascii="Arial" w:hAnsi="Arial" w:cs="Arial"/>
                <w:sz w:val="20"/>
                <w:szCs w:val="20"/>
              </w:rPr>
              <w:t xml:space="preserve">7=Only my partner/spouse, </w:t>
            </w:r>
            <w:r w:rsidR="00D76C64" w:rsidRPr="00F67237">
              <w:rPr>
                <w:rFonts w:ascii="Nyala" w:hAnsi="Nyala" w:cs="Nyala"/>
                <w:sz w:val="20"/>
                <w:szCs w:val="20"/>
              </w:rPr>
              <w:t>ባለቤቴ</w:t>
            </w:r>
            <w:r w:rsidR="00D76C64" w:rsidRPr="00F67237">
              <w:rPr>
                <w:rFonts w:ascii="Arial" w:hAnsi="Arial" w:cs="Arial"/>
                <w:sz w:val="20"/>
                <w:szCs w:val="20"/>
              </w:rPr>
              <w:t>/</w:t>
            </w:r>
            <w:r w:rsidR="00D76C64" w:rsidRPr="00F67237">
              <w:rPr>
                <w:rFonts w:ascii="Nyala" w:hAnsi="Nyala" w:cs="Nyala"/>
                <w:sz w:val="20"/>
                <w:szCs w:val="20"/>
              </w:rPr>
              <w:t>ጓደኛዬ</w:t>
            </w:r>
            <w:r w:rsidR="00D76C64" w:rsidRPr="00F67237">
              <w:rPr>
                <w:rFonts w:ascii="Arial" w:hAnsi="Arial" w:cs="Arial"/>
                <w:sz w:val="20"/>
                <w:szCs w:val="20"/>
              </w:rPr>
              <w:t xml:space="preserve"> </w:t>
            </w:r>
            <w:r w:rsidR="00D76C64" w:rsidRPr="00F67237">
              <w:rPr>
                <w:rFonts w:ascii="Nyala" w:hAnsi="Nyala" w:cs="Nyala"/>
                <w:sz w:val="20"/>
                <w:szCs w:val="20"/>
              </w:rPr>
              <w:t>ብቻውን</w:t>
            </w:r>
            <w:r w:rsidR="00D76C64" w:rsidRPr="00F67237">
              <w:rPr>
                <w:rFonts w:ascii="Arial" w:hAnsi="Arial" w:cs="Arial"/>
                <w:sz w:val="20"/>
                <w:szCs w:val="20"/>
              </w:rPr>
              <w:t xml:space="preserve"> </w:t>
            </w:r>
            <w:r w:rsidR="00D76C64" w:rsidRPr="00F67237">
              <w:rPr>
                <w:rFonts w:ascii="Nyala" w:hAnsi="Nyala" w:cs="Nyala"/>
                <w:sz w:val="20"/>
                <w:szCs w:val="20"/>
              </w:rPr>
              <w:t>ይሰራዋል</w:t>
            </w:r>
          </w:p>
          <w:p w14:paraId="36448B2B" w14:textId="4402E2F7" w:rsidR="00D76C64" w:rsidRPr="00F67237" w:rsidRDefault="0027258B" w:rsidP="00325307">
            <w:pPr>
              <w:rPr>
                <w:rFonts w:ascii="Arial" w:hAnsi="Arial" w:cs="Arial"/>
                <w:sz w:val="20"/>
                <w:szCs w:val="20"/>
              </w:rPr>
            </w:pPr>
            <w:r w:rsidRPr="00F67237">
              <w:rPr>
                <w:rFonts w:ascii="Arial" w:hAnsi="Arial" w:cs="Arial"/>
                <w:sz w:val="20"/>
                <w:szCs w:val="20"/>
              </w:rPr>
              <w:t xml:space="preserve">8=Someone else other than me or my partner/spouse     </w:t>
            </w:r>
            <w:r w:rsidR="00D76C64" w:rsidRPr="00F67237">
              <w:rPr>
                <w:rFonts w:ascii="Nyala" w:hAnsi="Nyala" w:cs="Nyala"/>
                <w:sz w:val="20"/>
                <w:szCs w:val="20"/>
              </w:rPr>
              <w:t>ከእኔና</w:t>
            </w:r>
            <w:r w:rsidR="00D76C64" w:rsidRPr="00F67237">
              <w:rPr>
                <w:rFonts w:ascii="Arial" w:hAnsi="Arial" w:cs="Arial"/>
                <w:sz w:val="20"/>
                <w:szCs w:val="20"/>
              </w:rPr>
              <w:t xml:space="preserve"> </w:t>
            </w:r>
            <w:r w:rsidR="00D76C64" w:rsidRPr="00F67237">
              <w:rPr>
                <w:rFonts w:ascii="Nyala" w:hAnsi="Nyala" w:cs="Nyala"/>
                <w:sz w:val="20"/>
                <w:szCs w:val="20"/>
              </w:rPr>
              <w:t>ከባለቤቴ</w:t>
            </w:r>
            <w:r w:rsidR="00D76C64" w:rsidRPr="00F67237">
              <w:rPr>
                <w:rFonts w:ascii="Arial" w:hAnsi="Arial" w:cs="Arial"/>
                <w:sz w:val="20"/>
                <w:szCs w:val="20"/>
              </w:rPr>
              <w:t xml:space="preserve"> </w:t>
            </w:r>
            <w:r w:rsidR="00D76C64" w:rsidRPr="00F67237">
              <w:rPr>
                <w:rFonts w:ascii="Nyala" w:hAnsi="Nyala" w:cs="Nyala"/>
                <w:sz w:val="20"/>
                <w:szCs w:val="20"/>
              </w:rPr>
              <w:t>ውጪ</w:t>
            </w:r>
            <w:r w:rsidR="00D76C64" w:rsidRPr="00F67237">
              <w:rPr>
                <w:rFonts w:ascii="Arial" w:hAnsi="Arial" w:cs="Arial"/>
                <w:sz w:val="20"/>
                <w:szCs w:val="20"/>
              </w:rPr>
              <w:t xml:space="preserve"> </w:t>
            </w:r>
            <w:r w:rsidR="00D76C64" w:rsidRPr="00F67237">
              <w:rPr>
                <w:rFonts w:ascii="Nyala" w:hAnsi="Nyala" w:cs="Nyala"/>
                <w:sz w:val="20"/>
                <w:szCs w:val="20"/>
              </w:rPr>
              <w:t>ሌላ</w:t>
            </w:r>
            <w:r w:rsidR="00D76C64" w:rsidRPr="00F67237">
              <w:rPr>
                <w:rFonts w:ascii="Arial" w:hAnsi="Arial" w:cs="Arial"/>
                <w:sz w:val="20"/>
                <w:szCs w:val="20"/>
              </w:rPr>
              <w:t xml:space="preserve"> </w:t>
            </w:r>
            <w:r w:rsidR="00D76C64" w:rsidRPr="00F67237">
              <w:rPr>
                <w:rFonts w:ascii="Nyala" w:hAnsi="Nyala" w:cs="Nyala"/>
                <w:sz w:val="20"/>
                <w:szCs w:val="20"/>
              </w:rPr>
              <w:t>ሰው</w:t>
            </w:r>
          </w:p>
          <w:p w14:paraId="5A636515" w14:textId="271F1837" w:rsidR="0027258B" w:rsidRPr="00F67237" w:rsidRDefault="0027258B" w:rsidP="0027258B">
            <w:pPr>
              <w:rPr>
                <w:rFonts w:ascii="Arial" w:hAnsi="Arial" w:cs="Arial"/>
                <w:sz w:val="20"/>
                <w:szCs w:val="20"/>
              </w:rPr>
            </w:pPr>
            <w:r w:rsidRPr="00F67237">
              <w:rPr>
                <w:rFonts w:ascii="Arial" w:hAnsi="Arial" w:cs="Arial"/>
                <w:sz w:val="20"/>
                <w:szCs w:val="20"/>
              </w:rPr>
              <w:t xml:space="preserve">                   </w:t>
            </w:r>
            <w:r w:rsidR="00D76C64" w:rsidRPr="00F67237">
              <w:rPr>
                <w:rFonts w:ascii="Arial" w:hAnsi="Arial" w:cs="Arial"/>
                <w:sz w:val="20"/>
                <w:szCs w:val="20"/>
              </w:rPr>
              <w:t xml:space="preserve">                              </w:t>
            </w:r>
          </w:p>
          <w:p w14:paraId="4B6DC3A1" w14:textId="58CF6B7A" w:rsidR="0027258B" w:rsidRPr="00F67237" w:rsidRDefault="0027258B" w:rsidP="00325307">
            <w:pPr>
              <w:spacing w:line="276" w:lineRule="auto"/>
              <w:rPr>
                <w:rFonts w:ascii="Arial" w:hAnsi="Arial" w:cs="Arial"/>
                <w:sz w:val="20"/>
                <w:szCs w:val="20"/>
              </w:rPr>
            </w:pPr>
            <w:r w:rsidRPr="00F67237">
              <w:rPr>
                <w:rFonts w:ascii="Arial" w:hAnsi="Arial" w:cs="Arial"/>
                <w:sz w:val="20"/>
                <w:szCs w:val="20"/>
              </w:rPr>
              <w:t xml:space="preserve">A: Preparing </w:t>
            </w:r>
            <w:r w:rsidR="00325307" w:rsidRPr="00F67237">
              <w:rPr>
                <w:rFonts w:ascii="Arial" w:hAnsi="Arial" w:cs="Arial"/>
                <w:sz w:val="20"/>
                <w:szCs w:val="20"/>
              </w:rPr>
              <w:t>food</w:t>
            </w:r>
            <w:r w:rsidR="00325307">
              <w:rPr>
                <w:rFonts w:ascii="Arial" w:hAnsi="Arial" w:cs="Arial"/>
                <w:sz w:val="20"/>
                <w:szCs w:val="20"/>
              </w:rPr>
              <w:t xml:space="preserve">?  </w:t>
            </w:r>
            <w:r w:rsidR="00D76C64" w:rsidRPr="00F67237">
              <w:rPr>
                <w:rFonts w:ascii="Nyala" w:hAnsi="Nyala" w:cs="Nyala"/>
                <w:sz w:val="20"/>
                <w:szCs w:val="20"/>
              </w:rPr>
              <w:t>ምግብ</w:t>
            </w:r>
            <w:r w:rsidR="00D76C64" w:rsidRPr="00F67237">
              <w:rPr>
                <w:rFonts w:ascii="Arial" w:hAnsi="Arial" w:cs="Arial"/>
                <w:sz w:val="20"/>
                <w:szCs w:val="20"/>
              </w:rPr>
              <w:t xml:space="preserve"> </w:t>
            </w:r>
            <w:r w:rsidR="00D76C64" w:rsidRPr="00F67237">
              <w:rPr>
                <w:rFonts w:ascii="Nyala" w:hAnsi="Nyala" w:cs="Nyala"/>
                <w:sz w:val="20"/>
                <w:szCs w:val="20"/>
              </w:rPr>
              <w:t>ማዘጋጀት</w:t>
            </w:r>
            <w:r w:rsidR="00325307">
              <w:rPr>
                <w:rFonts w:ascii="Nyala" w:hAnsi="Nyala" w:cs="Nyala"/>
                <w:sz w:val="20"/>
                <w:szCs w:val="20"/>
              </w:rPr>
              <w:t xml:space="preserve"> </w:t>
            </w:r>
            <w:r w:rsidR="00325307">
              <w:rPr>
                <w:rFonts w:ascii="Arial" w:hAnsi="Arial" w:cs="Arial"/>
                <w:sz w:val="20"/>
                <w:szCs w:val="20"/>
              </w:rPr>
              <w:t>?</w:t>
            </w:r>
          </w:p>
          <w:p w14:paraId="4CF6DBE4" w14:textId="17E4ECA4" w:rsidR="0027258B" w:rsidRPr="00F67237" w:rsidRDefault="0027258B" w:rsidP="00325307">
            <w:pPr>
              <w:spacing w:line="276" w:lineRule="auto"/>
              <w:rPr>
                <w:rFonts w:ascii="Arial" w:hAnsi="Arial" w:cs="Arial"/>
                <w:sz w:val="20"/>
                <w:szCs w:val="20"/>
              </w:rPr>
            </w:pPr>
            <w:r w:rsidRPr="00F67237">
              <w:rPr>
                <w:rFonts w:ascii="Arial" w:hAnsi="Arial" w:cs="Arial"/>
                <w:sz w:val="20"/>
                <w:szCs w:val="20"/>
              </w:rPr>
              <w:t>B: Cleaning the house and washing clothes</w:t>
            </w:r>
            <w:r w:rsidR="00325307">
              <w:rPr>
                <w:rFonts w:ascii="Arial" w:hAnsi="Arial" w:cs="Arial"/>
                <w:sz w:val="20"/>
                <w:szCs w:val="20"/>
              </w:rPr>
              <w:t xml:space="preserve">? </w:t>
            </w:r>
            <w:r w:rsidR="00D76C64" w:rsidRPr="00F67237">
              <w:rPr>
                <w:rFonts w:ascii="Nyala" w:hAnsi="Nyala" w:cs="Nyala"/>
                <w:sz w:val="20"/>
                <w:szCs w:val="20"/>
              </w:rPr>
              <w:t>ቤት</w:t>
            </w:r>
            <w:r w:rsidR="00D76C64" w:rsidRPr="00F67237">
              <w:rPr>
                <w:rFonts w:ascii="Arial" w:hAnsi="Arial" w:cs="Arial"/>
                <w:sz w:val="20"/>
                <w:szCs w:val="20"/>
              </w:rPr>
              <w:t xml:space="preserve"> </w:t>
            </w:r>
            <w:r w:rsidR="00D76C64" w:rsidRPr="00F67237">
              <w:rPr>
                <w:rFonts w:ascii="Nyala" w:hAnsi="Nyala" w:cs="Nyala"/>
                <w:sz w:val="20"/>
                <w:szCs w:val="20"/>
              </w:rPr>
              <w:t>እና</w:t>
            </w:r>
            <w:r w:rsidR="00D76C64" w:rsidRPr="00F67237">
              <w:rPr>
                <w:rFonts w:ascii="Arial" w:hAnsi="Arial" w:cs="Arial"/>
                <w:sz w:val="20"/>
                <w:szCs w:val="20"/>
              </w:rPr>
              <w:t xml:space="preserve"> </w:t>
            </w:r>
            <w:r w:rsidR="00D76C64" w:rsidRPr="00F67237">
              <w:rPr>
                <w:rFonts w:ascii="Nyala" w:hAnsi="Nyala" w:cs="Nyala"/>
                <w:sz w:val="20"/>
                <w:szCs w:val="20"/>
              </w:rPr>
              <w:t>ልብስ</w:t>
            </w:r>
            <w:r w:rsidR="00D76C64" w:rsidRPr="00F67237">
              <w:rPr>
                <w:rFonts w:ascii="Arial" w:hAnsi="Arial" w:cs="Arial"/>
                <w:sz w:val="20"/>
                <w:szCs w:val="20"/>
              </w:rPr>
              <w:t xml:space="preserve"> </w:t>
            </w:r>
            <w:r w:rsidR="00D76C64" w:rsidRPr="00F67237">
              <w:rPr>
                <w:rFonts w:ascii="Nyala" w:hAnsi="Nyala" w:cs="Nyala"/>
                <w:sz w:val="20"/>
                <w:szCs w:val="20"/>
              </w:rPr>
              <w:t>ማፅዳ</w:t>
            </w:r>
            <w:r w:rsidR="00325307" w:rsidRPr="00F67237">
              <w:rPr>
                <w:rFonts w:ascii="Nyala" w:hAnsi="Nyala" w:cs="Nyala"/>
                <w:sz w:val="20"/>
                <w:szCs w:val="20"/>
              </w:rPr>
              <w:t>ት</w:t>
            </w:r>
            <w:r w:rsidR="00325307">
              <w:rPr>
                <w:rFonts w:ascii="Nyala" w:hAnsi="Nyala" w:cs="Nyala"/>
                <w:sz w:val="20"/>
                <w:szCs w:val="20"/>
              </w:rPr>
              <w:t>?</w:t>
            </w:r>
          </w:p>
          <w:p w14:paraId="63E4B91D" w14:textId="7820CEA7" w:rsidR="00D76C64" w:rsidRPr="00F67237" w:rsidRDefault="0027258B" w:rsidP="00325307">
            <w:pPr>
              <w:rPr>
                <w:rFonts w:ascii="Arial" w:hAnsi="Arial" w:cs="Arial"/>
                <w:sz w:val="20"/>
                <w:szCs w:val="20"/>
              </w:rPr>
            </w:pPr>
            <w:r w:rsidRPr="00F67237">
              <w:rPr>
                <w:rFonts w:ascii="Arial" w:hAnsi="Arial" w:cs="Arial"/>
                <w:sz w:val="20"/>
                <w:szCs w:val="20"/>
              </w:rPr>
              <w:t xml:space="preserve">C: Taking care of </w:t>
            </w:r>
            <w:r w:rsidR="00325307" w:rsidRPr="00F67237">
              <w:rPr>
                <w:rFonts w:ascii="Arial" w:hAnsi="Arial" w:cs="Arial"/>
                <w:sz w:val="20"/>
                <w:szCs w:val="20"/>
              </w:rPr>
              <w:t>children</w:t>
            </w:r>
            <w:r w:rsidR="00325307">
              <w:rPr>
                <w:rFonts w:ascii="Arial" w:hAnsi="Arial" w:cs="Arial"/>
                <w:sz w:val="20"/>
                <w:szCs w:val="20"/>
              </w:rPr>
              <w:t>?</w:t>
            </w:r>
            <w:r w:rsidR="00325307" w:rsidRPr="00F67237">
              <w:rPr>
                <w:rFonts w:ascii="Nyala" w:hAnsi="Nyala" w:cs="Nyala"/>
                <w:sz w:val="20"/>
                <w:szCs w:val="20"/>
              </w:rPr>
              <w:t xml:space="preserve"> ል</w:t>
            </w:r>
            <w:r w:rsidR="00D76C64" w:rsidRPr="00F67237">
              <w:rPr>
                <w:rFonts w:ascii="Nyala" w:hAnsi="Nyala" w:cs="Nyala"/>
                <w:sz w:val="20"/>
                <w:szCs w:val="20"/>
              </w:rPr>
              <w:t>ጆችን</w:t>
            </w:r>
            <w:r w:rsidR="00D76C64" w:rsidRPr="00F67237">
              <w:rPr>
                <w:rFonts w:ascii="Arial" w:hAnsi="Arial" w:cs="Arial"/>
                <w:sz w:val="20"/>
                <w:szCs w:val="20"/>
              </w:rPr>
              <w:t xml:space="preserve"> </w:t>
            </w:r>
            <w:r w:rsidR="00D76C64" w:rsidRPr="00F67237">
              <w:rPr>
                <w:rFonts w:ascii="Nyala" w:hAnsi="Nyala" w:cs="Nyala"/>
                <w:sz w:val="20"/>
                <w:szCs w:val="20"/>
              </w:rPr>
              <w:t>መንከባከ</w:t>
            </w:r>
            <w:r w:rsidR="00325307" w:rsidRPr="00F67237">
              <w:rPr>
                <w:rFonts w:ascii="Nyala" w:hAnsi="Nyala" w:cs="Nyala"/>
                <w:sz w:val="20"/>
                <w:szCs w:val="20"/>
              </w:rPr>
              <w:t>ብ</w:t>
            </w:r>
            <w:r w:rsidR="00325307">
              <w:rPr>
                <w:rFonts w:ascii="Nyala" w:hAnsi="Nyala" w:cs="Nyala"/>
                <w:sz w:val="20"/>
                <w:szCs w:val="20"/>
              </w:rPr>
              <w:t>?</w:t>
            </w:r>
          </w:p>
          <w:p w14:paraId="76245114" w14:textId="3FF63890" w:rsidR="0027258B" w:rsidRPr="00F67237" w:rsidRDefault="0027258B" w:rsidP="00325307">
            <w:pPr>
              <w:rPr>
                <w:rFonts w:ascii="Arial" w:hAnsi="Arial" w:cs="Arial"/>
                <w:sz w:val="20"/>
                <w:szCs w:val="20"/>
              </w:rPr>
            </w:pPr>
          </w:p>
          <w:p w14:paraId="6A475DA1" w14:textId="77777777" w:rsidR="00D76C64" w:rsidRPr="00F67237" w:rsidRDefault="00D76C64" w:rsidP="0027258B">
            <w:pPr>
              <w:rPr>
                <w:rFonts w:ascii="Arial" w:hAnsi="Arial" w:cs="Arial"/>
                <w:sz w:val="20"/>
                <w:szCs w:val="20"/>
              </w:rPr>
            </w:pPr>
          </w:p>
          <w:p w14:paraId="4EDFE2F2" w14:textId="398581AE" w:rsidR="00D76C64" w:rsidRPr="00F67237" w:rsidRDefault="00D76C64" w:rsidP="00D76C64">
            <w:pPr>
              <w:spacing w:after="200" w:line="276" w:lineRule="auto"/>
              <w:rPr>
                <w:rFonts w:ascii="Arial" w:hAnsi="Arial" w:cs="Arial"/>
                <w:sz w:val="20"/>
                <w:szCs w:val="20"/>
              </w:rPr>
            </w:pPr>
          </w:p>
          <w:p w14:paraId="7E12489C" w14:textId="77777777" w:rsidR="00D76C64" w:rsidRPr="00F67237" w:rsidRDefault="00D76C64" w:rsidP="0027258B">
            <w:pPr>
              <w:rPr>
                <w:rFonts w:ascii="Arial" w:hAnsi="Arial" w:cs="Arial"/>
                <w:sz w:val="20"/>
                <w:szCs w:val="20"/>
              </w:rPr>
            </w:pPr>
          </w:p>
          <w:p w14:paraId="1E787BB0" w14:textId="77777777" w:rsidR="00D76C64" w:rsidRPr="00F67237" w:rsidRDefault="00D76C64" w:rsidP="0027258B">
            <w:pPr>
              <w:rPr>
                <w:rFonts w:ascii="Arial" w:hAnsi="Arial" w:cs="Arial"/>
                <w:sz w:val="20"/>
                <w:szCs w:val="20"/>
              </w:rPr>
            </w:pPr>
          </w:p>
          <w:p w14:paraId="7A030A06" w14:textId="355EA2F4" w:rsidR="00D76C64" w:rsidRPr="00F67237" w:rsidRDefault="00D76C64" w:rsidP="0027258B">
            <w:pPr>
              <w:rPr>
                <w:rFonts w:ascii="Arial" w:hAnsi="Arial" w:cs="Arial"/>
                <w:sz w:val="20"/>
                <w:szCs w:val="20"/>
              </w:rPr>
            </w:pPr>
          </w:p>
        </w:tc>
      </w:tr>
    </w:tbl>
    <w:p w14:paraId="5C037965" w14:textId="77777777" w:rsidR="009C1C36" w:rsidRPr="00F67237" w:rsidRDefault="009C1C36" w:rsidP="005E3976">
      <w:pPr>
        <w:tabs>
          <w:tab w:val="left" w:pos="5229"/>
        </w:tabs>
        <w:rPr>
          <w:rFonts w:ascii="Arial" w:hAnsi="Arial" w:cs="Arial"/>
          <w:b/>
          <w:sz w:val="20"/>
          <w:szCs w:val="20"/>
        </w:rPr>
      </w:pPr>
    </w:p>
    <w:p w14:paraId="4D442DE4" w14:textId="77777777" w:rsidR="001954F4" w:rsidRDefault="001954F4" w:rsidP="00764F90">
      <w:pPr>
        <w:rPr>
          <w:rFonts w:ascii="Arial" w:hAnsi="Arial" w:cs="Arial"/>
          <w:b/>
          <w:sz w:val="20"/>
          <w:szCs w:val="20"/>
        </w:rPr>
      </w:pPr>
    </w:p>
    <w:p w14:paraId="4BA16B01" w14:textId="77777777" w:rsidR="001954F4" w:rsidRDefault="001954F4" w:rsidP="00764F90">
      <w:pPr>
        <w:rPr>
          <w:rFonts w:ascii="Arial" w:hAnsi="Arial" w:cs="Arial"/>
          <w:b/>
          <w:sz w:val="20"/>
          <w:szCs w:val="20"/>
        </w:rPr>
      </w:pPr>
    </w:p>
    <w:p w14:paraId="0A92E3C7" w14:textId="77777777" w:rsidR="001954F4" w:rsidRDefault="001954F4" w:rsidP="00764F90">
      <w:pPr>
        <w:rPr>
          <w:rFonts w:ascii="Arial" w:hAnsi="Arial" w:cs="Arial"/>
          <w:b/>
          <w:sz w:val="20"/>
          <w:szCs w:val="20"/>
        </w:rPr>
      </w:pPr>
    </w:p>
    <w:p w14:paraId="4038F7AD" w14:textId="77777777" w:rsidR="001954F4" w:rsidRDefault="001954F4" w:rsidP="00764F90">
      <w:pPr>
        <w:rPr>
          <w:rFonts w:ascii="Arial" w:hAnsi="Arial" w:cs="Arial"/>
          <w:b/>
          <w:sz w:val="20"/>
          <w:szCs w:val="20"/>
        </w:rPr>
      </w:pPr>
    </w:p>
    <w:p w14:paraId="64826C08" w14:textId="77777777" w:rsidR="001954F4" w:rsidRDefault="001954F4" w:rsidP="00764F90">
      <w:pPr>
        <w:rPr>
          <w:rFonts w:ascii="Arial" w:hAnsi="Arial" w:cs="Arial"/>
          <w:b/>
          <w:sz w:val="20"/>
          <w:szCs w:val="20"/>
        </w:rPr>
      </w:pPr>
    </w:p>
    <w:p w14:paraId="7A7753FB" w14:textId="77777777" w:rsidR="001954F4" w:rsidRDefault="001954F4" w:rsidP="00764F90">
      <w:pPr>
        <w:rPr>
          <w:rFonts w:ascii="Arial" w:hAnsi="Arial" w:cs="Arial"/>
          <w:b/>
          <w:sz w:val="20"/>
          <w:szCs w:val="20"/>
        </w:rPr>
      </w:pPr>
    </w:p>
    <w:p w14:paraId="4EDDC5A9" w14:textId="77777777" w:rsidR="001954F4" w:rsidRDefault="001954F4" w:rsidP="00764F90">
      <w:pPr>
        <w:rPr>
          <w:rFonts w:ascii="Arial" w:hAnsi="Arial" w:cs="Arial"/>
          <w:b/>
          <w:sz w:val="20"/>
          <w:szCs w:val="20"/>
        </w:rPr>
      </w:pPr>
    </w:p>
    <w:p w14:paraId="2CF4B971" w14:textId="77777777" w:rsidR="001954F4" w:rsidRDefault="001954F4" w:rsidP="00764F90">
      <w:pPr>
        <w:rPr>
          <w:rFonts w:ascii="Arial" w:hAnsi="Arial" w:cs="Arial"/>
          <w:b/>
          <w:sz w:val="20"/>
          <w:szCs w:val="20"/>
        </w:rPr>
      </w:pPr>
    </w:p>
    <w:p w14:paraId="437ADDBF" w14:textId="77777777" w:rsidR="001954F4" w:rsidRDefault="001954F4" w:rsidP="00764F90">
      <w:pPr>
        <w:rPr>
          <w:rFonts w:ascii="Arial" w:hAnsi="Arial" w:cs="Arial"/>
          <w:b/>
          <w:sz w:val="20"/>
          <w:szCs w:val="20"/>
        </w:rPr>
      </w:pPr>
    </w:p>
    <w:p w14:paraId="5B99BCFB" w14:textId="77777777" w:rsidR="001954F4" w:rsidRDefault="001954F4" w:rsidP="00764F90">
      <w:pPr>
        <w:rPr>
          <w:rFonts w:ascii="Arial" w:hAnsi="Arial" w:cs="Arial"/>
          <w:b/>
          <w:sz w:val="20"/>
          <w:szCs w:val="20"/>
        </w:rPr>
      </w:pPr>
    </w:p>
    <w:p w14:paraId="33F3C5CC" w14:textId="77777777" w:rsidR="001954F4" w:rsidRDefault="001954F4" w:rsidP="00764F90">
      <w:pPr>
        <w:rPr>
          <w:rFonts w:ascii="Arial" w:hAnsi="Arial" w:cs="Arial"/>
          <w:b/>
          <w:sz w:val="20"/>
          <w:szCs w:val="20"/>
        </w:rPr>
      </w:pPr>
    </w:p>
    <w:p w14:paraId="29F7EA11" w14:textId="77777777" w:rsidR="001954F4" w:rsidRDefault="001954F4" w:rsidP="00764F90">
      <w:pPr>
        <w:rPr>
          <w:rFonts w:ascii="Arial" w:hAnsi="Arial" w:cs="Arial"/>
          <w:b/>
          <w:sz w:val="20"/>
          <w:szCs w:val="20"/>
        </w:rPr>
      </w:pPr>
    </w:p>
    <w:p w14:paraId="26DB688B" w14:textId="77777777" w:rsidR="001954F4" w:rsidRDefault="001954F4" w:rsidP="00764F90">
      <w:pPr>
        <w:rPr>
          <w:rFonts w:ascii="Arial" w:hAnsi="Arial" w:cs="Arial"/>
          <w:b/>
          <w:sz w:val="20"/>
          <w:szCs w:val="20"/>
        </w:rPr>
      </w:pPr>
    </w:p>
    <w:p w14:paraId="4A465238" w14:textId="77777777" w:rsidR="001954F4" w:rsidRDefault="001954F4" w:rsidP="00764F90">
      <w:pPr>
        <w:rPr>
          <w:rFonts w:ascii="Arial" w:hAnsi="Arial" w:cs="Arial"/>
          <w:b/>
          <w:sz w:val="20"/>
          <w:szCs w:val="20"/>
        </w:rPr>
      </w:pPr>
    </w:p>
    <w:p w14:paraId="06CD1141" w14:textId="77777777" w:rsidR="001954F4" w:rsidRDefault="001954F4" w:rsidP="00764F90">
      <w:pPr>
        <w:rPr>
          <w:rFonts w:ascii="Arial" w:hAnsi="Arial" w:cs="Arial"/>
          <w:b/>
          <w:sz w:val="20"/>
          <w:szCs w:val="20"/>
        </w:rPr>
      </w:pPr>
    </w:p>
    <w:p w14:paraId="041B951A" w14:textId="77777777" w:rsidR="001954F4" w:rsidRDefault="001954F4" w:rsidP="00764F90">
      <w:pPr>
        <w:rPr>
          <w:rFonts w:ascii="Arial" w:hAnsi="Arial" w:cs="Arial"/>
          <w:b/>
          <w:sz w:val="20"/>
          <w:szCs w:val="20"/>
        </w:rPr>
      </w:pPr>
    </w:p>
    <w:p w14:paraId="3133B98C" w14:textId="77777777" w:rsidR="001954F4" w:rsidDel="005B51F1" w:rsidRDefault="001954F4" w:rsidP="00764F90">
      <w:pPr>
        <w:rPr>
          <w:del w:id="37" w:author="toshiba" w:date="2016-11-16T14:45:00Z"/>
          <w:rFonts w:ascii="Arial" w:hAnsi="Arial" w:cs="Arial"/>
          <w:b/>
          <w:sz w:val="20"/>
          <w:szCs w:val="20"/>
        </w:rPr>
      </w:pPr>
    </w:p>
    <w:p w14:paraId="2862050E" w14:textId="77777777" w:rsidR="001954F4" w:rsidDel="005B51F1" w:rsidRDefault="001954F4" w:rsidP="00764F90">
      <w:pPr>
        <w:rPr>
          <w:del w:id="38" w:author="toshiba" w:date="2016-11-16T14:45:00Z"/>
          <w:rFonts w:ascii="Arial" w:hAnsi="Arial" w:cs="Arial"/>
          <w:b/>
          <w:sz w:val="20"/>
          <w:szCs w:val="20"/>
        </w:rPr>
      </w:pPr>
    </w:p>
    <w:p w14:paraId="5368B1B7" w14:textId="77777777" w:rsidR="001954F4" w:rsidDel="005B51F1" w:rsidRDefault="001954F4" w:rsidP="00764F90">
      <w:pPr>
        <w:rPr>
          <w:del w:id="39" w:author="toshiba" w:date="2016-11-16T14:45:00Z"/>
          <w:rFonts w:ascii="Arial" w:hAnsi="Arial" w:cs="Arial"/>
          <w:b/>
          <w:sz w:val="20"/>
          <w:szCs w:val="20"/>
        </w:rPr>
      </w:pPr>
    </w:p>
    <w:p w14:paraId="7276AC31" w14:textId="77777777" w:rsidR="001954F4" w:rsidDel="005B51F1" w:rsidRDefault="001954F4" w:rsidP="00764F90">
      <w:pPr>
        <w:rPr>
          <w:del w:id="40" w:author="toshiba" w:date="2016-11-16T14:45:00Z"/>
          <w:rFonts w:ascii="Arial" w:hAnsi="Arial" w:cs="Arial"/>
          <w:b/>
          <w:sz w:val="20"/>
          <w:szCs w:val="20"/>
        </w:rPr>
      </w:pPr>
    </w:p>
    <w:p w14:paraId="4DB8D786" w14:textId="10453642" w:rsidR="001954F4" w:rsidDel="00132CE2" w:rsidRDefault="001954F4" w:rsidP="00764F90">
      <w:pPr>
        <w:rPr>
          <w:del w:id="41" w:author="toshiba" w:date="2016-11-15T19:25:00Z"/>
          <w:rFonts w:ascii="Arial" w:hAnsi="Arial" w:cs="Arial"/>
          <w:b/>
          <w:sz w:val="20"/>
          <w:szCs w:val="20"/>
        </w:rPr>
      </w:pPr>
    </w:p>
    <w:p w14:paraId="473115F5" w14:textId="77777777" w:rsidR="001954F4" w:rsidDel="00132CE2" w:rsidRDefault="001954F4" w:rsidP="00764F90">
      <w:pPr>
        <w:rPr>
          <w:del w:id="42" w:author="toshiba" w:date="2016-11-15T19:24:00Z"/>
          <w:rFonts w:ascii="Arial" w:hAnsi="Arial" w:cs="Arial"/>
          <w:b/>
          <w:sz w:val="20"/>
          <w:szCs w:val="20"/>
        </w:rPr>
      </w:pPr>
    </w:p>
    <w:p w14:paraId="41242F85" w14:textId="77777777" w:rsidR="001954F4" w:rsidDel="00132CE2" w:rsidRDefault="001954F4" w:rsidP="00764F90">
      <w:pPr>
        <w:rPr>
          <w:del w:id="43" w:author="toshiba" w:date="2016-11-15T19:24:00Z"/>
          <w:rFonts w:ascii="Arial" w:hAnsi="Arial" w:cs="Arial"/>
          <w:b/>
          <w:sz w:val="20"/>
          <w:szCs w:val="20"/>
        </w:rPr>
      </w:pPr>
    </w:p>
    <w:p w14:paraId="243FE127" w14:textId="77777777" w:rsidR="001954F4" w:rsidDel="00132CE2" w:rsidRDefault="001954F4" w:rsidP="00764F90">
      <w:pPr>
        <w:rPr>
          <w:del w:id="44" w:author="toshiba" w:date="2016-11-15T19:24:00Z"/>
          <w:rFonts w:ascii="Arial" w:hAnsi="Arial" w:cs="Arial"/>
          <w:b/>
          <w:sz w:val="20"/>
          <w:szCs w:val="20"/>
        </w:rPr>
      </w:pPr>
    </w:p>
    <w:p w14:paraId="41AD54DB" w14:textId="77777777" w:rsidR="001954F4" w:rsidRDefault="001954F4" w:rsidP="00764F90">
      <w:pPr>
        <w:rPr>
          <w:rFonts w:ascii="Arial" w:hAnsi="Arial" w:cs="Arial"/>
          <w:b/>
          <w:sz w:val="20"/>
          <w:szCs w:val="20"/>
        </w:rPr>
      </w:pPr>
    </w:p>
    <w:p w14:paraId="24EF7357" w14:textId="319D3E89" w:rsidR="00764F90" w:rsidRPr="001954F4" w:rsidRDefault="005E3976" w:rsidP="00764F90">
      <w:pPr>
        <w:rPr>
          <w:rFonts w:ascii="Arial" w:hAnsi="Arial" w:cs="Arial"/>
          <w:b/>
          <w:sz w:val="20"/>
          <w:szCs w:val="20"/>
        </w:rPr>
      </w:pPr>
      <w:r w:rsidRPr="001954F4">
        <w:rPr>
          <w:rFonts w:ascii="Arial" w:hAnsi="Arial" w:cs="Arial"/>
          <w:b/>
          <w:sz w:val="20"/>
          <w:szCs w:val="20"/>
        </w:rPr>
        <w:t xml:space="preserve">HOUSEHOLD </w:t>
      </w:r>
      <w:r w:rsidR="00AB4D99" w:rsidRPr="001954F4">
        <w:rPr>
          <w:rFonts w:ascii="Arial" w:hAnsi="Arial" w:cs="Arial"/>
          <w:b/>
          <w:sz w:val="20"/>
          <w:szCs w:val="20"/>
        </w:rPr>
        <w:t>ROSTER</w:t>
      </w:r>
      <w:r w:rsidRPr="001954F4">
        <w:rPr>
          <w:rFonts w:ascii="Arial" w:hAnsi="Arial" w:cs="Arial"/>
          <w:b/>
          <w:sz w:val="20"/>
          <w:szCs w:val="20"/>
        </w:rPr>
        <w:t xml:space="preserve"> </w:t>
      </w:r>
      <w:r w:rsidR="00764F90" w:rsidRPr="001954F4">
        <w:rPr>
          <w:rFonts w:ascii="Arial" w:hAnsi="Arial" w:cs="Arial"/>
          <w:b/>
          <w:sz w:val="20"/>
          <w:szCs w:val="20"/>
        </w:rPr>
        <w:t>/</w:t>
      </w:r>
      <w:r w:rsidR="001954F4">
        <w:rPr>
          <w:rFonts w:ascii="Arial" w:hAnsi="Arial" w:cs="Arial"/>
          <w:b/>
          <w:sz w:val="20"/>
          <w:szCs w:val="20"/>
        </w:rPr>
        <w:t xml:space="preserve"> </w:t>
      </w:r>
      <w:r w:rsidR="00764F90" w:rsidRPr="001954F4">
        <w:rPr>
          <w:rFonts w:ascii="Nyala" w:hAnsi="Nyala" w:cs="Nyala"/>
          <w:b/>
          <w:sz w:val="20"/>
          <w:szCs w:val="20"/>
        </w:rPr>
        <w:t>የቤተሰብ</w:t>
      </w:r>
      <w:r w:rsidR="00764F90" w:rsidRPr="001954F4">
        <w:rPr>
          <w:rFonts w:ascii="Arial" w:hAnsi="Arial" w:cs="Arial"/>
          <w:b/>
          <w:sz w:val="20"/>
          <w:szCs w:val="20"/>
        </w:rPr>
        <w:t xml:space="preserve"> </w:t>
      </w:r>
      <w:r w:rsidR="00764F90" w:rsidRPr="001954F4">
        <w:rPr>
          <w:rFonts w:ascii="Nyala" w:hAnsi="Nyala" w:cs="Nyala"/>
          <w:b/>
          <w:sz w:val="20"/>
          <w:szCs w:val="20"/>
        </w:rPr>
        <w:t>መዘርዝር</w:t>
      </w:r>
      <w:r w:rsidR="00764F90" w:rsidRPr="001954F4">
        <w:rPr>
          <w:rFonts w:ascii="Arial" w:hAnsi="Arial" w:cs="Arial"/>
          <w:b/>
          <w:sz w:val="20"/>
          <w:szCs w:val="20"/>
        </w:rPr>
        <w:t xml:space="preserve"> </w:t>
      </w:r>
      <w:r w:rsidR="00764F90" w:rsidRPr="001954F4">
        <w:rPr>
          <w:rFonts w:ascii="Nyala" w:hAnsi="Nyala" w:cs="Nyala"/>
          <w:b/>
          <w:sz w:val="20"/>
          <w:szCs w:val="20"/>
        </w:rPr>
        <w:t>ቅፅ</w:t>
      </w:r>
    </w:p>
    <w:p w14:paraId="23118806" w14:textId="77777777" w:rsidR="005E3976" w:rsidRPr="00F67237" w:rsidRDefault="005E3976" w:rsidP="005E3976">
      <w:pPr>
        <w:rPr>
          <w:rFonts w:ascii="Arial" w:hAnsi="Arial" w:cs="Arial"/>
          <w:sz w:val="20"/>
          <w:szCs w:val="20"/>
        </w:rPr>
      </w:pPr>
    </w:p>
    <w:p w14:paraId="7874D399" w14:textId="77777777" w:rsidR="001954F4" w:rsidRDefault="003C0591" w:rsidP="00764F90">
      <w:pPr>
        <w:rPr>
          <w:rFonts w:ascii="Arial" w:hAnsi="Arial" w:cs="Arial"/>
          <w:sz w:val="20"/>
          <w:szCs w:val="20"/>
        </w:rPr>
      </w:pPr>
      <w:r w:rsidRPr="00F67237">
        <w:rPr>
          <w:rFonts w:ascii="Arial" w:hAnsi="Arial" w:cs="Arial"/>
        </w:rPr>
        <w:t>We are about to ask about members of the household.  Please include all people who usually live in this household.  Please include individuals who are temporarily living elsewhere or temporarily working in another location (i.e. for three months or less).  However, please do NOT include the respondent in the roster; we have already asked about the respondent.</w:t>
      </w:r>
      <w:r w:rsidR="00764F90" w:rsidRPr="00F67237">
        <w:rPr>
          <w:rFonts w:ascii="Arial" w:hAnsi="Arial" w:cs="Arial"/>
          <w:sz w:val="20"/>
          <w:szCs w:val="20"/>
        </w:rPr>
        <w:t xml:space="preserve"> </w:t>
      </w:r>
    </w:p>
    <w:p w14:paraId="0E9021A1" w14:textId="77777777" w:rsidR="001954F4" w:rsidRDefault="001954F4" w:rsidP="00764F90">
      <w:pPr>
        <w:rPr>
          <w:rFonts w:ascii="Arial" w:hAnsi="Arial" w:cs="Arial"/>
          <w:sz w:val="20"/>
          <w:szCs w:val="20"/>
        </w:rPr>
      </w:pPr>
    </w:p>
    <w:p w14:paraId="55559489" w14:textId="66A15A57" w:rsidR="0042772B" w:rsidRPr="00AF7C9D" w:rsidRDefault="00764F90" w:rsidP="003C0591">
      <w:pPr>
        <w:rPr>
          <w:rFonts w:ascii="Nyala" w:hAnsi="Nyala" w:cs="Nyala"/>
          <w:sz w:val="20"/>
          <w:szCs w:val="20"/>
        </w:rPr>
      </w:pPr>
      <w:r w:rsidRPr="00F67237">
        <w:rPr>
          <w:rFonts w:ascii="Nyala" w:hAnsi="Nyala" w:cs="Nyala"/>
          <w:sz w:val="20"/>
          <w:szCs w:val="20"/>
        </w:rPr>
        <w:t>አሁን</w:t>
      </w:r>
      <w:r w:rsidRPr="00F67237">
        <w:rPr>
          <w:rFonts w:ascii="Arial" w:hAnsi="Arial" w:cs="Arial"/>
          <w:sz w:val="20"/>
          <w:szCs w:val="20"/>
        </w:rPr>
        <w:t xml:space="preserve"> </w:t>
      </w:r>
      <w:r w:rsidRPr="00F67237">
        <w:rPr>
          <w:rFonts w:ascii="Nyala" w:hAnsi="Nyala" w:cs="Nyala"/>
          <w:sz w:val="20"/>
          <w:szCs w:val="20"/>
        </w:rPr>
        <w:t>ስለቤተሰብ</w:t>
      </w:r>
      <w:r w:rsidRPr="00F67237">
        <w:rPr>
          <w:rFonts w:ascii="Arial" w:hAnsi="Arial" w:cs="Arial"/>
          <w:sz w:val="20"/>
          <w:szCs w:val="20"/>
        </w:rPr>
        <w:t xml:space="preserve"> </w:t>
      </w:r>
      <w:r w:rsidRPr="00F67237">
        <w:rPr>
          <w:rFonts w:ascii="Nyala" w:hAnsi="Nyala" w:cs="Nyala"/>
          <w:sz w:val="20"/>
          <w:szCs w:val="20"/>
        </w:rPr>
        <w:t>አባላት</w:t>
      </w:r>
      <w:r w:rsidRPr="00F67237">
        <w:rPr>
          <w:rFonts w:ascii="Arial" w:hAnsi="Arial" w:cs="Arial"/>
          <w:sz w:val="20"/>
          <w:szCs w:val="20"/>
        </w:rPr>
        <w:t xml:space="preserve"> </w:t>
      </w:r>
      <w:r w:rsidRPr="00F67237">
        <w:rPr>
          <w:rFonts w:ascii="Nyala" w:hAnsi="Nyala" w:cs="Nyala"/>
          <w:sz w:val="20"/>
          <w:szCs w:val="20"/>
        </w:rPr>
        <w:t>ዝርዝር</w:t>
      </w:r>
      <w:r w:rsidRPr="00F67237">
        <w:rPr>
          <w:rFonts w:ascii="Arial" w:hAnsi="Arial" w:cs="Arial"/>
          <w:sz w:val="20"/>
          <w:szCs w:val="20"/>
        </w:rPr>
        <w:t xml:space="preserve"> </w:t>
      </w:r>
      <w:r w:rsidRPr="00F67237">
        <w:rPr>
          <w:rFonts w:ascii="Nyala" w:hAnsi="Nyala" w:cs="Nyala"/>
          <w:sz w:val="20"/>
          <w:szCs w:val="20"/>
        </w:rPr>
        <w:t>እጠይቆታለሁ፡፡</w:t>
      </w:r>
      <w:r w:rsidRPr="00F67237">
        <w:rPr>
          <w:rFonts w:ascii="Arial" w:hAnsi="Arial" w:cs="Arial"/>
          <w:sz w:val="20"/>
          <w:szCs w:val="20"/>
        </w:rPr>
        <w:t xml:space="preserve"> </w:t>
      </w:r>
      <w:r w:rsidR="009C0291" w:rsidRPr="00F67237">
        <w:rPr>
          <w:rFonts w:ascii="Nyala" w:hAnsi="Nyala" w:cs="Nyala"/>
          <w:sz w:val="20"/>
          <w:szCs w:val="20"/>
        </w:rPr>
        <w:t>እባኮት</w:t>
      </w:r>
      <w:r w:rsidR="009C0291" w:rsidRPr="00F67237">
        <w:rPr>
          <w:rFonts w:ascii="Arial" w:hAnsi="Arial" w:cs="Arial"/>
          <w:sz w:val="20"/>
          <w:szCs w:val="20"/>
        </w:rPr>
        <w:t xml:space="preserve"> </w:t>
      </w:r>
      <w:r w:rsidR="009C0291" w:rsidRPr="00F67237">
        <w:rPr>
          <w:rFonts w:ascii="Nyala" w:hAnsi="Nyala" w:cs="Nyala"/>
          <w:sz w:val="20"/>
          <w:szCs w:val="20"/>
        </w:rPr>
        <w:t>በቤተሰቦ</w:t>
      </w:r>
      <w:r w:rsidR="009C0291" w:rsidRPr="00F67237">
        <w:rPr>
          <w:rFonts w:ascii="Arial" w:hAnsi="Arial" w:cs="Arial"/>
          <w:sz w:val="20"/>
          <w:szCs w:val="20"/>
        </w:rPr>
        <w:t xml:space="preserve"> </w:t>
      </w:r>
      <w:r w:rsidR="009C0291" w:rsidRPr="00F67237">
        <w:rPr>
          <w:rFonts w:ascii="Nyala" w:hAnsi="Nyala" w:cs="Nyala"/>
          <w:sz w:val="20"/>
          <w:szCs w:val="20"/>
        </w:rPr>
        <w:t>ውስጥ</w:t>
      </w:r>
      <w:r w:rsidR="009C0291" w:rsidRPr="00F67237">
        <w:rPr>
          <w:rFonts w:ascii="Arial" w:hAnsi="Arial" w:cs="Arial"/>
          <w:sz w:val="20"/>
          <w:szCs w:val="20"/>
        </w:rPr>
        <w:t xml:space="preserve"> </w:t>
      </w:r>
      <w:r w:rsidR="009C0291" w:rsidRPr="00F67237">
        <w:rPr>
          <w:rFonts w:ascii="Nyala" w:hAnsi="Nyala" w:cs="Nyala"/>
          <w:sz w:val="20"/>
          <w:szCs w:val="20"/>
        </w:rPr>
        <w:t>በመደበነት</w:t>
      </w:r>
      <w:r w:rsidRPr="00F67237">
        <w:rPr>
          <w:rFonts w:ascii="Arial" w:hAnsi="Arial" w:cs="Arial"/>
          <w:sz w:val="20"/>
          <w:szCs w:val="20"/>
        </w:rPr>
        <w:t xml:space="preserve"> </w:t>
      </w:r>
      <w:r w:rsidRPr="00F67237">
        <w:rPr>
          <w:rFonts w:ascii="Nyala" w:hAnsi="Nyala" w:cs="Nyala"/>
          <w:sz w:val="20"/>
          <w:szCs w:val="20"/>
        </w:rPr>
        <w:t>የሚኖሩትን</w:t>
      </w:r>
      <w:r w:rsidRPr="00F67237">
        <w:rPr>
          <w:rFonts w:ascii="Arial" w:hAnsi="Arial" w:cs="Arial"/>
          <w:sz w:val="20"/>
          <w:szCs w:val="20"/>
        </w:rPr>
        <w:t xml:space="preserve"> </w:t>
      </w:r>
      <w:r w:rsidRPr="00F67237">
        <w:rPr>
          <w:rFonts w:ascii="Nyala" w:hAnsi="Nyala" w:cs="Nyala"/>
          <w:sz w:val="20"/>
          <w:szCs w:val="20"/>
        </w:rPr>
        <w:t>እንዲሁም</w:t>
      </w:r>
      <w:r w:rsidRPr="00F67237">
        <w:rPr>
          <w:rFonts w:ascii="Arial" w:hAnsi="Arial" w:cs="Arial"/>
          <w:sz w:val="20"/>
          <w:szCs w:val="20"/>
        </w:rPr>
        <w:t xml:space="preserve"> </w:t>
      </w:r>
      <w:r w:rsidRPr="00F67237">
        <w:rPr>
          <w:rFonts w:ascii="Nyala" w:hAnsi="Nyala" w:cs="Nyala"/>
          <w:sz w:val="20"/>
          <w:szCs w:val="20"/>
        </w:rPr>
        <w:t>ሌላ</w:t>
      </w:r>
      <w:r w:rsidRPr="00F67237">
        <w:rPr>
          <w:rFonts w:ascii="Arial" w:hAnsi="Arial" w:cs="Arial"/>
          <w:sz w:val="20"/>
          <w:szCs w:val="20"/>
        </w:rPr>
        <w:t xml:space="preserve"> </w:t>
      </w:r>
      <w:r w:rsidRPr="00F67237">
        <w:rPr>
          <w:rFonts w:ascii="Nyala" w:hAnsi="Nyala" w:cs="Nyala"/>
          <w:sz w:val="20"/>
          <w:szCs w:val="20"/>
        </w:rPr>
        <w:t>ቦታ</w:t>
      </w:r>
      <w:r w:rsidRPr="00F67237">
        <w:rPr>
          <w:rFonts w:ascii="Arial" w:hAnsi="Arial" w:cs="Arial"/>
          <w:sz w:val="20"/>
          <w:szCs w:val="20"/>
        </w:rPr>
        <w:t xml:space="preserve"> </w:t>
      </w:r>
      <w:r w:rsidRPr="00F67237">
        <w:rPr>
          <w:rFonts w:ascii="Nyala" w:hAnsi="Nyala" w:cs="Nyala"/>
          <w:sz w:val="20"/>
          <w:szCs w:val="20"/>
        </w:rPr>
        <w:t>በጊዜያዊነት</w:t>
      </w:r>
      <w:r w:rsidRPr="00F67237">
        <w:rPr>
          <w:rFonts w:ascii="Arial" w:hAnsi="Arial" w:cs="Arial"/>
          <w:sz w:val="20"/>
          <w:szCs w:val="20"/>
        </w:rPr>
        <w:t xml:space="preserve"> /</w:t>
      </w:r>
      <w:r w:rsidRPr="00F67237">
        <w:rPr>
          <w:rFonts w:ascii="Nyala" w:hAnsi="Nyala" w:cs="Nyala"/>
          <w:sz w:val="20"/>
          <w:szCs w:val="20"/>
        </w:rPr>
        <w:t>ከ</w:t>
      </w:r>
      <w:r w:rsidRPr="00F67237">
        <w:rPr>
          <w:rFonts w:ascii="Arial" w:hAnsi="Arial" w:cs="Arial"/>
          <w:sz w:val="20"/>
          <w:szCs w:val="20"/>
        </w:rPr>
        <w:t xml:space="preserve">3 </w:t>
      </w:r>
      <w:r w:rsidRPr="00F67237">
        <w:rPr>
          <w:rFonts w:ascii="Nyala" w:hAnsi="Nyala" w:cs="Nyala"/>
          <w:sz w:val="20"/>
          <w:szCs w:val="20"/>
        </w:rPr>
        <w:t>ወር</w:t>
      </w:r>
      <w:r w:rsidRPr="00F67237">
        <w:rPr>
          <w:rFonts w:ascii="Arial" w:hAnsi="Arial" w:cs="Arial"/>
          <w:sz w:val="20"/>
          <w:szCs w:val="20"/>
        </w:rPr>
        <w:t xml:space="preserve"> </w:t>
      </w:r>
      <w:r w:rsidRPr="00F67237">
        <w:rPr>
          <w:rFonts w:ascii="Nyala" w:hAnsi="Nyala" w:cs="Nyala"/>
          <w:sz w:val="20"/>
          <w:szCs w:val="20"/>
        </w:rPr>
        <w:t>በታች</w:t>
      </w:r>
      <w:r w:rsidRPr="00F67237">
        <w:rPr>
          <w:rFonts w:ascii="Arial" w:hAnsi="Arial" w:cs="Arial"/>
          <w:sz w:val="20"/>
          <w:szCs w:val="20"/>
        </w:rPr>
        <w:t xml:space="preserve">/ </w:t>
      </w:r>
      <w:r w:rsidRPr="00F67237">
        <w:rPr>
          <w:rFonts w:ascii="Nyala" w:hAnsi="Nyala" w:cs="Nyala"/>
          <w:sz w:val="20"/>
          <w:szCs w:val="20"/>
        </w:rPr>
        <w:t>ለሥራ</w:t>
      </w:r>
      <w:r w:rsidRPr="00F67237">
        <w:rPr>
          <w:rFonts w:ascii="Arial" w:hAnsi="Arial" w:cs="Arial"/>
          <w:sz w:val="20"/>
          <w:szCs w:val="20"/>
        </w:rPr>
        <w:t xml:space="preserve"> </w:t>
      </w:r>
      <w:r w:rsidRPr="00F67237">
        <w:rPr>
          <w:rFonts w:ascii="Nyala" w:hAnsi="Nyala" w:cs="Nyala"/>
          <w:sz w:val="20"/>
          <w:szCs w:val="20"/>
        </w:rPr>
        <w:t>የሄዱትነ</w:t>
      </w:r>
      <w:r w:rsidRPr="00F67237">
        <w:rPr>
          <w:rFonts w:ascii="Arial" w:hAnsi="Arial" w:cs="Arial"/>
          <w:sz w:val="20"/>
          <w:szCs w:val="20"/>
        </w:rPr>
        <w:t xml:space="preserve"> </w:t>
      </w:r>
      <w:r w:rsidRPr="00F67237">
        <w:rPr>
          <w:rFonts w:ascii="Nyala" w:hAnsi="Nyala" w:cs="Nyala"/>
          <w:sz w:val="20"/>
          <w:szCs w:val="20"/>
        </w:rPr>
        <w:t>ጨምረው</w:t>
      </w:r>
      <w:r w:rsidRPr="00F67237">
        <w:rPr>
          <w:rFonts w:ascii="Arial" w:hAnsi="Arial" w:cs="Arial"/>
          <w:sz w:val="20"/>
          <w:szCs w:val="20"/>
        </w:rPr>
        <w:t xml:space="preserve"> </w:t>
      </w:r>
      <w:r w:rsidRPr="00F67237">
        <w:rPr>
          <w:rFonts w:ascii="Nyala" w:hAnsi="Nyala" w:cs="Nyala"/>
          <w:sz w:val="20"/>
          <w:szCs w:val="20"/>
        </w:rPr>
        <w:t>ይንገሩን፡፡</w:t>
      </w:r>
      <w:r w:rsidRPr="00F67237">
        <w:rPr>
          <w:rFonts w:ascii="Nyala" w:hAnsi="Nyala" w:cs="Nyala"/>
          <w:b/>
          <w:sz w:val="20"/>
          <w:szCs w:val="20"/>
        </w:rPr>
        <w:t>መረጃ</w:t>
      </w:r>
      <w:r w:rsidRPr="00F67237">
        <w:rPr>
          <w:rFonts w:ascii="Arial" w:hAnsi="Arial" w:cs="Arial"/>
          <w:b/>
          <w:sz w:val="20"/>
          <w:szCs w:val="20"/>
        </w:rPr>
        <w:t xml:space="preserve"> </w:t>
      </w:r>
      <w:r w:rsidRPr="00F67237">
        <w:rPr>
          <w:rFonts w:ascii="Nyala" w:hAnsi="Nyala" w:cs="Nyala"/>
          <w:b/>
          <w:sz w:val="20"/>
          <w:szCs w:val="20"/>
        </w:rPr>
        <w:t>ሰብሳቢ</w:t>
      </w:r>
      <w:r w:rsidRPr="00F67237">
        <w:rPr>
          <w:rFonts w:ascii="Arial" w:hAnsi="Arial" w:cs="Arial"/>
          <w:sz w:val="20"/>
          <w:szCs w:val="20"/>
        </w:rPr>
        <w:t xml:space="preserve"> </w:t>
      </w:r>
      <w:r w:rsidR="009C0291" w:rsidRPr="00F67237">
        <w:rPr>
          <w:rFonts w:ascii="Arial" w:hAnsi="Arial" w:cs="Arial"/>
          <w:sz w:val="20"/>
          <w:szCs w:val="20"/>
        </w:rPr>
        <w:t>-</w:t>
      </w:r>
      <w:r w:rsidRPr="00F67237">
        <w:rPr>
          <w:rFonts w:ascii="Nyala" w:hAnsi="Nyala" w:cs="Nyala"/>
          <w:sz w:val="20"/>
          <w:szCs w:val="20"/>
        </w:rPr>
        <w:t>መልስ</w:t>
      </w:r>
      <w:r w:rsidRPr="00F67237">
        <w:rPr>
          <w:rFonts w:ascii="Arial" w:hAnsi="Arial" w:cs="Arial"/>
          <w:sz w:val="20"/>
          <w:szCs w:val="20"/>
        </w:rPr>
        <w:t xml:space="preserve"> </w:t>
      </w:r>
      <w:r w:rsidRPr="00F67237">
        <w:rPr>
          <w:rFonts w:ascii="Nyala" w:hAnsi="Nyala" w:cs="Nyala"/>
          <w:sz w:val="20"/>
          <w:szCs w:val="20"/>
        </w:rPr>
        <w:t>ሰጪውን</w:t>
      </w:r>
      <w:r w:rsidRPr="00F67237">
        <w:rPr>
          <w:rFonts w:ascii="Arial" w:hAnsi="Arial" w:cs="Arial"/>
          <w:sz w:val="20"/>
          <w:szCs w:val="20"/>
        </w:rPr>
        <w:t xml:space="preserve"> </w:t>
      </w:r>
      <w:r w:rsidRPr="00F67237">
        <w:rPr>
          <w:rFonts w:ascii="Nyala" w:hAnsi="Nyala" w:cs="Nyala"/>
          <w:sz w:val="20"/>
          <w:szCs w:val="20"/>
        </w:rPr>
        <w:t>በዚሀ</w:t>
      </w:r>
      <w:r w:rsidRPr="00F67237">
        <w:rPr>
          <w:rFonts w:ascii="Arial" w:hAnsi="Arial" w:cs="Arial"/>
          <w:sz w:val="20"/>
          <w:szCs w:val="20"/>
        </w:rPr>
        <w:t xml:space="preserve"> </w:t>
      </w:r>
      <w:r w:rsidRPr="00F67237">
        <w:rPr>
          <w:rFonts w:ascii="Nyala" w:hAnsi="Nyala" w:cs="Nyala"/>
          <w:sz w:val="20"/>
          <w:szCs w:val="20"/>
        </w:rPr>
        <w:t>ዝርዝር</w:t>
      </w:r>
      <w:r w:rsidRPr="00F67237">
        <w:rPr>
          <w:rFonts w:ascii="Arial" w:hAnsi="Arial" w:cs="Arial"/>
          <w:sz w:val="20"/>
          <w:szCs w:val="20"/>
        </w:rPr>
        <w:t xml:space="preserve"> </w:t>
      </w:r>
      <w:r w:rsidRPr="00F67237">
        <w:rPr>
          <w:rFonts w:ascii="Nyala" w:hAnsi="Nyala" w:cs="Nyala"/>
          <w:sz w:val="20"/>
          <w:szCs w:val="20"/>
        </w:rPr>
        <w:t>ውስጥ</w:t>
      </w:r>
      <w:r w:rsidRPr="00F67237">
        <w:rPr>
          <w:rFonts w:ascii="Arial" w:hAnsi="Arial" w:cs="Arial"/>
          <w:sz w:val="20"/>
          <w:szCs w:val="20"/>
        </w:rPr>
        <w:t xml:space="preserve"> </w:t>
      </w:r>
      <w:r w:rsidRPr="00F67237">
        <w:rPr>
          <w:rFonts w:ascii="Nyala" w:hAnsi="Nyala" w:cs="Nyala"/>
          <w:sz w:val="20"/>
          <w:szCs w:val="20"/>
        </w:rPr>
        <w:t>አይካተትም</w:t>
      </w:r>
      <w:r w:rsidRPr="00F67237">
        <w:rPr>
          <w:rFonts w:ascii="Arial" w:hAnsi="Arial" w:cs="Arial"/>
          <w:sz w:val="20"/>
          <w:szCs w:val="20"/>
        </w:rPr>
        <w:t xml:space="preserve"> </w:t>
      </w:r>
      <w:r w:rsidRPr="00F67237">
        <w:rPr>
          <w:rFonts w:ascii="Nyala" w:hAnsi="Nyala" w:cs="Nyala"/>
          <w:sz w:val="20"/>
          <w:szCs w:val="20"/>
        </w:rPr>
        <w:t>ምክንቱም</w:t>
      </w:r>
      <w:r w:rsidRPr="00F67237">
        <w:rPr>
          <w:rFonts w:ascii="Arial" w:hAnsi="Arial" w:cs="Arial"/>
          <w:sz w:val="20"/>
          <w:szCs w:val="20"/>
        </w:rPr>
        <w:t xml:space="preserve"> </w:t>
      </w:r>
      <w:r w:rsidRPr="00F67237">
        <w:rPr>
          <w:rFonts w:ascii="Nyala" w:hAnsi="Nyala" w:cs="Nyala"/>
          <w:sz w:val="20"/>
          <w:szCs w:val="20"/>
        </w:rPr>
        <w:t>አስቀድመን</w:t>
      </w:r>
      <w:r w:rsidRPr="00F67237">
        <w:rPr>
          <w:rFonts w:ascii="Arial" w:hAnsi="Arial" w:cs="Arial"/>
          <w:sz w:val="20"/>
          <w:szCs w:val="20"/>
        </w:rPr>
        <w:t xml:space="preserve"> </w:t>
      </w:r>
      <w:r w:rsidRPr="00F67237">
        <w:rPr>
          <w:rFonts w:ascii="Nyala" w:hAnsi="Nyala" w:cs="Nyala"/>
          <w:sz w:val="20"/>
          <w:szCs w:val="20"/>
        </w:rPr>
        <w:t>ስለ</w:t>
      </w:r>
      <w:r w:rsidRPr="00F67237">
        <w:rPr>
          <w:rFonts w:ascii="Arial" w:hAnsi="Arial" w:cs="Arial"/>
          <w:sz w:val="20"/>
          <w:szCs w:val="20"/>
        </w:rPr>
        <w:t xml:space="preserve"> </w:t>
      </w:r>
      <w:r w:rsidRPr="00F67237">
        <w:rPr>
          <w:rFonts w:ascii="Nyala" w:hAnsi="Nyala" w:cs="Nyala"/>
          <w:sz w:val="20"/>
          <w:szCs w:val="20"/>
        </w:rPr>
        <w:t>መልስ</w:t>
      </w:r>
      <w:r w:rsidRPr="00F67237">
        <w:rPr>
          <w:rFonts w:ascii="Arial" w:hAnsi="Arial" w:cs="Arial"/>
          <w:sz w:val="20"/>
          <w:szCs w:val="20"/>
        </w:rPr>
        <w:t xml:space="preserve"> </w:t>
      </w:r>
      <w:r w:rsidRPr="00F67237">
        <w:rPr>
          <w:rFonts w:ascii="Nyala" w:hAnsi="Nyala" w:cs="Nyala"/>
          <w:sz w:val="20"/>
          <w:szCs w:val="20"/>
        </w:rPr>
        <w:t>ሰጪ</w:t>
      </w:r>
      <w:r w:rsidR="0042772B" w:rsidRPr="00F67237">
        <w:rPr>
          <w:rFonts w:ascii="Nyala" w:hAnsi="Nyala" w:cs="Nyala"/>
          <w:sz w:val="20"/>
          <w:szCs w:val="20"/>
        </w:rPr>
        <w:t>ው</w:t>
      </w:r>
      <w:r w:rsidR="0042772B" w:rsidRPr="00F67237">
        <w:rPr>
          <w:rFonts w:ascii="Arial" w:hAnsi="Arial" w:cs="Arial"/>
          <w:sz w:val="20"/>
          <w:szCs w:val="20"/>
        </w:rPr>
        <w:t xml:space="preserve"> </w:t>
      </w:r>
      <w:r w:rsidR="0042772B" w:rsidRPr="00F67237">
        <w:rPr>
          <w:rFonts w:ascii="Nyala" w:hAnsi="Nyala" w:cs="Nyala"/>
          <w:sz w:val="20"/>
          <w:szCs w:val="20"/>
        </w:rPr>
        <w:t>ጠ</w:t>
      </w:r>
      <w:r w:rsidRPr="00F67237">
        <w:rPr>
          <w:rFonts w:ascii="Nyala" w:hAnsi="Nyala" w:cs="Nyala"/>
          <w:sz w:val="20"/>
          <w:szCs w:val="20"/>
        </w:rPr>
        <w:t>ይቀና</w:t>
      </w:r>
      <w:r w:rsidR="009C0291" w:rsidRPr="00F67237">
        <w:rPr>
          <w:rFonts w:ascii="Nyala" w:hAnsi="Nyala" w:cs="Nyala"/>
          <w:sz w:val="20"/>
          <w:szCs w:val="20"/>
        </w:rPr>
        <w:t>ል</w:t>
      </w:r>
    </w:p>
    <w:tbl>
      <w:tblPr>
        <w:tblW w:w="5947" w:type="pct"/>
        <w:tblInd w:w="-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19"/>
        <w:gridCol w:w="814"/>
        <w:gridCol w:w="1799"/>
        <w:gridCol w:w="1438"/>
        <w:gridCol w:w="1080"/>
        <w:gridCol w:w="1350"/>
        <w:gridCol w:w="1529"/>
        <w:gridCol w:w="2318"/>
      </w:tblGrid>
      <w:tr w:rsidR="000C6F9E" w:rsidRPr="00F67237" w14:paraId="3BBCF4EE" w14:textId="77777777" w:rsidTr="001B1635">
        <w:trPr>
          <w:cantSplit/>
          <w:trHeight w:val="3211"/>
        </w:trPr>
        <w:tc>
          <w:tcPr>
            <w:tcW w:w="325" w:type="pct"/>
            <w:tcBorders>
              <w:top w:val="single" w:sz="6" w:space="0" w:color="auto"/>
              <w:left w:val="single" w:sz="6" w:space="0" w:color="auto"/>
              <w:bottom w:val="single" w:sz="6" w:space="0" w:color="auto"/>
              <w:right w:val="single" w:sz="6" w:space="0" w:color="auto"/>
            </w:tcBorders>
          </w:tcPr>
          <w:p w14:paraId="37D7E9C0" w14:textId="77777777" w:rsidR="000B021B" w:rsidRPr="000C6F9E" w:rsidRDefault="00035AA7" w:rsidP="000B021B">
            <w:pPr>
              <w:rPr>
                <w:rFonts w:ascii="Arial" w:hAnsi="Arial" w:cs="Arial"/>
                <w:sz w:val="16"/>
                <w:szCs w:val="16"/>
              </w:rPr>
            </w:pPr>
            <w:r w:rsidRPr="000C6F9E">
              <w:rPr>
                <w:rFonts w:ascii="Arial" w:hAnsi="Arial" w:cs="Arial"/>
                <w:sz w:val="16"/>
                <w:szCs w:val="16"/>
              </w:rPr>
              <w:lastRenderedPageBreak/>
              <w:t>H1</w:t>
            </w:r>
            <w:r w:rsidR="003C0591" w:rsidRPr="000C6F9E">
              <w:rPr>
                <w:rFonts w:ascii="Arial" w:hAnsi="Arial" w:cs="Arial"/>
                <w:sz w:val="16"/>
                <w:szCs w:val="16"/>
              </w:rPr>
              <w:t>. Name</w:t>
            </w:r>
            <w:r w:rsidR="000B021B" w:rsidRPr="000C6F9E">
              <w:rPr>
                <w:rFonts w:ascii="Arial" w:hAnsi="Arial" w:cs="Arial"/>
                <w:sz w:val="16"/>
                <w:szCs w:val="16"/>
              </w:rPr>
              <w:t>/</w:t>
            </w:r>
            <w:r w:rsidR="000B021B" w:rsidRPr="000C6F9E">
              <w:rPr>
                <w:rFonts w:ascii="Nyala" w:hAnsi="Nyala" w:cs="Nyala"/>
                <w:sz w:val="16"/>
                <w:szCs w:val="16"/>
              </w:rPr>
              <w:t>ስም</w:t>
            </w:r>
          </w:p>
          <w:p w14:paraId="09B1B627" w14:textId="510B4160" w:rsidR="003C0591" w:rsidRPr="000C6F9E" w:rsidRDefault="003C0591" w:rsidP="008C34D0">
            <w:pPr>
              <w:jc w:val="center"/>
              <w:rPr>
                <w:rFonts w:ascii="Arial" w:hAnsi="Arial" w:cs="Arial"/>
                <w:sz w:val="16"/>
                <w:szCs w:val="16"/>
              </w:rPr>
            </w:pPr>
          </w:p>
        </w:tc>
        <w:tc>
          <w:tcPr>
            <w:tcW w:w="368" w:type="pct"/>
            <w:tcBorders>
              <w:top w:val="single" w:sz="6" w:space="0" w:color="auto"/>
              <w:left w:val="single" w:sz="6" w:space="0" w:color="auto"/>
              <w:bottom w:val="single" w:sz="6" w:space="0" w:color="auto"/>
              <w:right w:val="single" w:sz="6" w:space="0" w:color="auto"/>
            </w:tcBorders>
          </w:tcPr>
          <w:p w14:paraId="4D979786" w14:textId="6D836396" w:rsidR="003C0591" w:rsidRPr="000C6F9E" w:rsidRDefault="00035AA7" w:rsidP="001D7703">
            <w:pPr>
              <w:rPr>
                <w:rFonts w:ascii="Arial" w:hAnsi="Arial" w:cs="Arial"/>
                <w:sz w:val="16"/>
                <w:szCs w:val="16"/>
              </w:rPr>
            </w:pPr>
            <w:r w:rsidRPr="000C6F9E">
              <w:rPr>
                <w:rFonts w:ascii="Arial" w:hAnsi="Arial" w:cs="Arial"/>
                <w:sz w:val="16"/>
                <w:szCs w:val="16"/>
              </w:rPr>
              <w:t>H2</w:t>
            </w:r>
            <w:r w:rsidR="0098372A" w:rsidRPr="000C6F9E">
              <w:rPr>
                <w:rFonts w:ascii="Arial" w:hAnsi="Arial" w:cs="Arial"/>
                <w:sz w:val="16"/>
                <w:szCs w:val="16"/>
              </w:rPr>
              <w:t>.</w:t>
            </w:r>
            <w:r w:rsidR="003C0591" w:rsidRPr="000C6F9E">
              <w:rPr>
                <w:rFonts w:ascii="Arial" w:hAnsi="Arial" w:cs="Arial"/>
                <w:sz w:val="16"/>
                <w:szCs w:val="16"/>
              </w:rPr>
              <w:t>Sex</w:t>
            </w:r>
            <w:r w:rsidR="000B021B" w:rsidRPr="000C6F9E">
              <w:rPr>
                <w:rFonts w:ascii="Arial" w:hAnsi="Arial" w:cs="Arial"/>
                <w:sz w:val="16"/>
                <w:szCs w:val="16"/>
              </w:rPr>
              <w:t>/</w:t>
            </w:r>
            <w:r w:rsidR="000B021B" w:rsidRPr="000C6F9E">
              <w:rPr>
                <w:rFonts w:ascii="Nyala" w:hAnsi="Nyala" w:cs="Nyala"/>
                <w:sz w:val="16"/>
                <w:szCs w:val="16"/>
              </w:rPr>
              <w:t>ፆታ</w:t>
            </w:r>
          </w:p>
          <w:p w14:paraId="4E192300" w14:textId="77777777" w:rsidR="001D7703" w:rsidRPr="000C6F9E" w:rsidRDefault="001D7703" w:rsidP="001D7703">
            <w:pPr>
              <w:rPr>
                <w:rFonts w:ascii="Arial" w:hAnsi="Arial" w:cs="Arial"/>
                <w:sz w:val="16"/>
                <w:szCs w:val="16"/>
              </w:rPr>
            </w:pPr>
          </w:p>
          <w:p w14:paraId="79B1A9AB" w14:textId="77777777" w:rsidR="000B021B" w:rsidRPr="000C6F9E" w:rsidRDefault="000B021B" w:rsidP="00CE7630">
            <w:pPr>
              <w:contextualSpacing/>
              <w:jc w:val="both"/>
              <w:rPr>
                <w:rFonts w:ascii="Arial" w:hAnsi="Arial" w:cs="Arial"/>
                <w:sz w:val="16"/>
                <w:szCs w:val="16"/>
              </w:rPr>
            </w:pPr>
            <w:r w:rsidRPr="000C6F9E">
              <w:rPr>
                <w:rFonts w:ascii="Arial" w:hAnsi="Arial" w:cs="Arial"/>
                <w:sz w:val="16"/>
                <w:szCs w:val="16"/>
              </w:rPr>
              <w:t>1=</w:t>
            </w:r>
            <w:r w:rsidR="003C0591" w:rsidRPr="000C6F9E">
              <w:rPr>
                <w:rFonts w:ascii="Arial" w:hAnsi="Arial" w:cs="Arial"/>
                <w:sz w:val="16"/>
                <w:szCs w:val="16"/>
              </w:rPr>
              <w:t>Male</w:t>
            </w:r>
            <w:r w:rsidRPr="000C6F9E">
              <w:rPr>
                <w:rFonts w:ascii="Arial" w:hAnsi="Arial" w:cs="Arial"/>
                <w:sz w:val="16"/>
                <w:szCs w:val="16"/>
              </w:rPr>
              <w:t>/</w:t>
            </w:r>
          </w:p>
          <w:p w14:paraId="4B9CCF37" w14:textId="2FC71090" w:rsidR="003C0591" w:rsidRPr="000C6F9E" w:rsidRDefault="000B021B" w:rsidP="00CE7630">
            <w:pPr>
              <w:contextualSpacing/>
              <w:jc w:val="both"/>
              <w:rPr>
                <w:rFonts w:ascii="Nyala" w:hAnsi="Nyala" w:cs="Nyala"/>
                <w:sz w:val="16"/>
                <w:szCs w:val="16"/>
              </w:rPr>
            </w:pPr>
            <w:r w:rsidRPr="000C6F9E">
              <w:rPr>
                <w:rFonts w:ascii="Nyala" w:hAnsi="Nyala" w:cs="Nyala"/>
                <w:sz w:val="16"/>
                <w:szCs w:val="16"/>
              </w:rPr>
              <w:t>ወንድ</w:t>
            </w:r>
          </w:p>
          <w:p w14:paraId="64905B5D" w14:textId="77777777" w:rsidR="0098372A" w:rsidRPr="000C6F9E" w:rsidRDefault="0098372A" w:rsidP="00CE7630">
            <w:pPr>
              <w:contextualSpacing/>
              <w:jc w:val="both"/>
              <w:rPr>
                <w:rFonts w:ascii="Arial" w:hAnsi="Arial" w:cs="Arial"/>
                <w:sz w:val="16"/>
                <w:szCs w:val="16"/>
              </w:rPr>
            </w:pPr>
          </w:p>
          <w:p w14:paraId="7D37ED82" w14:textId="45FCB066" w:rsidR="000B021B" w:rsidRPr="000C6F9E" w:rsidRDefault="003C0591" w:rsidP="00CE7630">
            <w:pPr>
              <w:pStyle w:val="BodyTextIndent"/>
              <w:ind w:left="0"/>
              <w:contextualSpacing/>
              <w:jc w:val="both"/>
              <w:rPr>
                <w:rFonts w:ascii="Arial" w:hAnsi="Arial" w:cs="Arial"/>
                <w:sz w:val="16"/>
                <w:szCs w:val="16"/>
              </w:rPr>
            </w:pPr>
            <w:r w:rsidRPr="000C6F9E">
              <w:rPr>
                <w:rFonts w:ascii="Arial" w:hAnsi="Arial" w:cs="Arial"/>
                <w:sz w:val="16"/>
                <w:szCs w:val="16"/>
              </w:rPr>
              <w:t>2= Fem</w:t>
            </w:r>
            <w:r w:rsidR="000B021B" w:rsidRPr="000C6F9E">
              <w:rPr>
                <w:rFonts w:ascii="Arial" w:hAnsi="Arial" w:cs="Arial"/>
                <w:sz w:val="16"/>
                <w:szCs w:val="16"/>
              </w:rPr>
              <w:t>ale/</w:t>
            </w:r>
          </w:p>
          <w:p w14:paraId="59C6469F" w14:textId="659F9687" w:rsidR="003C0591" w:rsidRPr="000C6F9E" w:rsidRDefault="000B021B" w:rsidP="00CE7630">
            <w:pPr>
              <w:pStyle w:val="BodyTextIndent"/>
              <w:ind w:left="0"/>
              <w:contextualSpacing/>
              <w:jc w:val="both"/>
              <w:rPr>
                <w:rFonts w:ascii="Arial" w:hAnsi="Arial" w:cs="Arial"/>
                <w:b/>
                <w:sz w:val="16"/>
                <w:szCs w:val="16"/>
              </w:rPr>
            </w:pPr>
            <w:r w:rsidRPr="000C6F9E">
              <w:rPr>
                <w:rFonts w:ascii="Nyala" w:hAnsi="Nyala" w:cs="Nyala"/>
                <w:sz w:val="16"/>
                <w:szCs w:val="16"/>
              </w:rPr>
              <w:t>ሴት</w:t>
            </w:r>
          </w:p>
        </w:tc>
        <w:tc>
          <w:tcPr>
            <w:tcW w:w="814" w:type="pct"/>
            <w:tcBorders>
              <w:top w:val="single" w:sz="6" w:space="0" w:color="auto"/>
              <w:left w:val="single" w:sz="6" w:space="0" w:color="auto"/>
              <w:bottom w:val="single" w:sz="6" w:space="0" w:color="auto"/>
              <w:right w:val="single" w:sz="12" w:space="0" w:color="auto"/>
            </w:tcBorders>
          </w:tcPr>
          <w:p w14:paraId="05092BE2" w14:textId="47A92B12" w:rsidR="003C0591" w:rsidRPr="000C6F9E" w:rsidRDefault="008C34D0" w:rsidP="00CE7630">
            <w:pPr>
              <w:rPr>
                <w:rFonts w:ascii="Arial" w:hAnsi="Arial" w:cs="Arial"/>
                <w:sz w:val="16"/>
                <w:szCs w:val="16"/>
              </w:rPr>
            </w:pPr>
            <w:r w:rsidRPr="000C6F9E">
              <w:rPr>
                <w:rFonts w:ascii="Arial" w:hAnsi="Arial" w:cs="Arial"/>
                <w:sz w:val="16"/>
                <w:szCs w:val="16"/>
              </w:rPr>
              <w:t>H3</w:t>
            </w:r>
            <w:r w:rsidR="003C0591" w:rsidRPr="000C6F9E">
              <w:rPr>
                <w:rFonts w:ascii="Arial" w:hAnsi="Arial" w:cs="Arial"/>
                <w:sz w:val="16"/>
                <w:szCs w:val="16"/>
              </w:rPr>
              <w:t xml:space="preserve">. What is the relationship of [NAME] to the household </w:t>
            </w:r>
            <w:r w:rsidR="00EC6BF6" w:rsidRPr="000C6F9E">
              <w:rPr>
                <w:rFonts w:ascii="Arial" w:hAnsi="Arial" w:cs="Arial"/>
                <w:sz w:val="16"/>
                <w:szCs w:val="16"/>
              </w:rPr>
              <w:t xml:space="preserve">head? </w:t>
            </w:r>
            <w:r w:rsidR="00EC6BF6" w:rsidRPr="000C6F9E">
              <w:rPr>
                <w:rFonts w:ascii="Arial" w:hAnsi="Arial" w:cs="Arial"/>
                <w:b/>
                <w:sz w:val="16"/>
                <w:szCs w:val="16"/>
              </w:rPr>
              <w:t>.......................</w:t>
            </w:r>
            <w:r w:rsidR="00BC23B2" w:rsidRPr="000C6F9E">
              <w:rPr>
                <w:rFonts w:ascii="Nyala" w:hAnsi="Nyala" w:cs="Nyala"/>
                <w:sz w:val="16"/>
                <w:szCs w:val="16"/>
              </w:rPr>
              <w:t>ከቤተሰብ</w:t>
            </w:r>
            <w:r w:rsidR="00BC23B2" w:rsidRPr="000C6F9E">
              <w:rPr>
                <w:rFonts w:ascii="Arial" w:hAnsi="Arial" w:cs="Arial"/>
                <w:sz w:val="16"/>
                <w:szCs w:val="16"/>
              </w:rPr>
              <w:t xml:space="preserve"> </w:t>
            </w:r>
            <w:r w:rsidR="00BC23B2" w:rsidRPr="000C6F9E">
              <w:rPr>
                <w:rFonts w:ascii="Nyala" w:hAnsi="Nyala" w:cs="Nyala"/>
                <w:sz w:val="16"/>
                <w:szCs w:val="16"/>
              </w:rPr>
              <w:t>ኃላፊ</w:t>
            </w:r>
            <w:r w:rsidR="00BC23B2" w:rsidRPr="000C6F9E">
              <w:rPr>
                <w:rFonts w:ascii="Arial" w:hAnsi="Arial" w:cs="Arial"/>
                <w:sz w:val="16"/>
                <w:szCs w:val="16"/>
              </w:rPr>
              <w:t xml:space="preserve"> </w:t>
            </w:r>
            <w:r w:rsidR="00BC23B2" w:rsidRPr="000C6F9E">
              <w:rPr>
                <w:rFonts w:ascii="Nyala" w:hAnsi="Nyala" w:cs="Nyala"/>
                <w:sz w:val="16"/>
                <w:szCs w:val="16"/>
              </w:rPr>
              <w:t>ጋር</w:t>
            </w:r>
            <w:r w:rsidR="00BC23B2" w:rsidRPr="000C6F9E">
              <w:rPr>
                <w:rFonts w:ascii="Arial" w:hAnsi="Arial" w:cs="Arial"/>
                <w:sz w:val="16"/>
                <w:szCs w:val="16"/>
              </w:rPr>
              <w:t xml:space="preserve"> </w:t>
            </w:r>
            <w:r w:rsidR="00BC23B2" w:rsidRPr="000C6F9E">
              <w:rPr>
                <w:rFonts w:ascii="Nyala" w:hAnsi="Nyala" w:cs="Nyala"/>
                <w:sz w:val="16"/>
                <w:szCs w:val="16"/>
              </w:rPr>
              <w:t>ያለው</w:t>
            </w:r>
            <w:r w:rsidR="00BC23B2" w:rsidRPr="000C6F9E">
              <w:rPr>
                <w:rFonts w:ascii="Arial" w:hAnsi="Arial" w:cs="Arial"/>
                <w:sz w:val="16"/>
                <w:szCs w:val="16"/>
              </w:rPr>
              <w:t xml:space="preserve"> </w:t>
            </w:r>
            <w:r w:rsidR="00BC23B2" w:rsidRPr="000C6F9E">
              <w:rPr>
                <w:rFonts w:ascii="Nyala" w:hAnsi="Nyala" w:cs="Nyala"/>
                <w:sz w:val="16"/>
                <w:szCs w:val="16"/>
              </w:rPr>
              <w:t>ዝምድና</w:t>
            </w:r>
            <w:r w:rsidR="00EC6BF6" w:rsidRPr="000C6F9E">
              <w:rPr>
                <w:rFonts w:ascii="Nyala" w:hAnsi="Nyala" w:cs="Nyala"/>
                <w:sz w:val="16"/>
                <w:szCs w:val="16"/>
              </w:rPr>
              <w:t xml:space="preserve"> </w:t>
            </w:r>
            <w:r w:rsidR="00EC6BF6" w:rsidRPr="000C6F9E">
              <w:rPr>
                <w:rFonts w:ascii="Arial" w:hAnsi="Arial" w:cs="Arial"/>
                <w:sz w:val="16"/>
                <w:szCs w:val="16"/>
              </w:rPr>
              <w:t>?</w:t>
            </w:r>
          </w:p>
          <w:p w14:paraId="60A20B84" w14:textId="77777777" w:rsidR="00CE005F" w:rsidRPr="000C6F9E" w:rsidRDefault="00CE005F" w:rsidP="00CE7630">
            <w:pPr>
              <w:rPr>
                <w:rFonts w:ascii="Arial" w:hAnsi="Arial" w:cs="Arial"/>
                <w:sz w:val="16"/>
                <w:szCs w:val="16"/>
              </w:rPr>
            </w:pPr>
          </w:p>
          <w:p w14:paraId="4BE53659" w14:textId="2DD9244D" w:rsidR="003C0591" w:rsidRPr="000C6F9E" w:rsidRDefault="009818E3" w:rsidP="00CE005F">
            <w:pPr>
              <w:rPr>
                <w:rFonts w:ascii="Arial" w:hAnsi="Arial" w:cs="Arial"/>
                <w:sz w:val="16"/>
                <w:szCs w:val="16"/>
              </w:rPr>
            </w:pPr>
            <w:r w:rsidRPr="000C6F9E">
              <w:rPr>
                <w:rFonts w:ascii="Arial" w:hAnsi="Arial" w:cs="Arial"/>
                <w:sz w:val="16"/>
                <w:szCs w:val="16"/>
              </w:rPr>
              <w:t>1=</w:t>
            </w:r>
            <w:r w:rsidR="003C0591" w:rsidRPr="000C6F9E">
              <w:rPr>
                <w:rFonts w:ascii="Arial" w:hAnsi="Arial" w:cs="Arial"/>
                <w:sz w:val="16"/>
                <w:szCs w:val="16"/>
              </w:rPr>
              <w:t>Head</w:t>
            </w:r>
            <w:r w:rsidR="008365F1" w:rsidRPr="000C6F9E">
              <w:rPr>
                <w:rFonts w:ascii="Arial" w:hAnsi="Arial" w:cs="Arial"/>
                <w:sz w:val="16"/>
                <w:szCs w:val="16"/>
              </w:rPr>
              <w:t>/</w:t>
            </w:r>
            <w:r w:rsidR="008365F1" w:rsidRPr="000C6F9E">
              <w:rPr>
                <w:rFonts w:ascii="Nyala" w:hAnsi="Nyala" w:cs="Nyala"/>
                <w:sz w:val="16"/>
                <w:szCs w:val="16"/>
              </w:rPr>
              <w:t>የቤተሰብ</w:t>
            </w:r>
            <w:r w:rsidR="008365F1" w:rsidRPr="000C6F9E">
              <w:rPr>
                <w:rFonts w:ascii="Arial" w:hAnsi="Arial" w:cs="Arial"/>
                <w:sz w:val="16"/>
                <w:szCs w:val="16"/>
              </w:rPr>
              <w:t xml:space="preserve"> </w:t>
            </w:r>
            <w:r w:rsidR="008365F1" w:rsidRPr="000C6F9E">
              <w:rPr>
                <w:rFonts w:ascii="Nyala" w:hAnsi="Nyala" w:cs="Nyala"/>
                <w:sz w:val="16"/>
                <w:szCs w:val="16"/>
              </w:rPr>
              <w:t>ኃላፊ</w:t>
            </w:r>
          </w:p>
          <w:p w14:paraId="60F0D7C4" w14:textId="6CB3D48D" w:rsidR="008365F1" w:rsidRPr="000C6F9E" w:rsidRDefault="008365F1" w:rsidP="00CE005F">
            <w:pPr>
              <w:rPr>
                <w:rFonts w:ascii="Arial" w:hAnsi="Arial" w:cs="Arial"/>
                <w:sz w:val="16"/>
                <w:szCs w:val="16"/>
              </w:rPr>
            </w:pPr>
            <w:r w:rsidRPr="000C6F9E">
              <w:rPr>
                <w:rFonts w:ascii="Arial" w:hAnsi="Arial" w:cs="Arial"/>
                <w:sz w:val="16"/>
                <w:szCs w:val="16"/>
              </w:rPr>
              <w:t>2</w:t>
            </w:r>
            <w:r w:rsidR="003C0591" w:rsidRPr="000C6F9E">
              <w:rPr>
                <w:rFonts w:ascii="Arial" w:hAnsi="Arial" w:cs="Arial"/>
                <w:sz w:val="16"/>
                <w:szCs w:val="16"/>
              </w:rPr>
              <w:t>= Spouse of head</w:t>
            </w:r>
            <w:r w:rsidRPr="000C6F9E">
              <w:rPr>
                <w:rFonts w:ascii="Arial" w:hAnsi="Arial" w:cs="Arial"/>
                <w:sz w:val="16"/>
                <w:szCs w:val="16"/>
              </w:rPr>
              <w:t xml:space="preserve"> </w:t>
            </w:r>
            <w:r w:rsidRPr="000C6F9E">
              <w:rPr>
                <w:rFonts w:ascii="Nyala" w:hAnsi="Nyala" w:cs="Nyala"/>
                <w:sz w:val="16"/>
                <w:szCs w:val="16"/>
              </w:rPr>
              <w:t>የቤተሰብ</w:t>
            </w:r>
            <w:r w:rsidRPr="000C6F9E">
              <w:rPr>
                <w:rFonts w:ascii="Arial" w:hAnsi="Arial" w:cs="Arial"/>
                <w:sz w:val="16"/>
                <w:szCs w:val="16"/>
              </w:rPr>
              <w:t xml:space="preserve"> </w:t>
            </w:r>
            <w:r w:rsidRPr="000C6F9E">
              <w:rPr>
                <w:rFonts w:ascii="Nyala" w:hAnsi="Nyala" w:cs="Nyala"/>
                <w:sz w:val="16"/>
                <w:szCs w:val="16"/>
              </w:rPr>
              <w:t>ኃላፊ</w:t>
            </w:r>
            <w:r w:rsidRPr="000C6F9E">
              <w:rPr>
                <w:rFonts w:ascii="Arial" w:hAnsi="Arial" w:cs="Arial"/>
                <w:sz w:val="16"/>
                <w:szCs w:val="16"/>
              </w:rPr>
              <w:t xml:space="preserve"> </w:t>
            </w:r>
            <w:r w:rsidRPr="000C6F9E">
              <w:rPr>
                <w:rFonts w:ascii="Nyala" w:hAnsi="Nyala" w:cs="Nyala"/>
                <w:sz w:val="16"/>
                <w:szCs w:val="16"/>
              </w:rPr>
              <w:t>ባለቤት</w:t>
            </w:r>
            <w:r w:rsidRPr="000C6F9E">
              <w:rPr>
                <w:rFonts w:ascii="Arial" w:hAnsi="Arial" w:cs="Arial"/>
                <w:sz w:val="16"/>
                <w:szCs w:val="16"/>
              </w:rPr>
              <w:t xml:space="preserve"> </w:t>
            </w:r>
          </w:p>
          <w:p w14:paraId="69D26481" w14:textId="473546E5" w:rsidR="008365F1" w:rsidRPr="000C6F9E" w:rsidRDefault="008365F1" w:rsidP="00CE005F">
            <w:pPr>
              <w:rPr>
                <w:rFonts w:ascii="Arial" w:hAnsi="Arial" w:cs="Arial"/>
                <w:sz w:val="16"/>
                <w:szCs w:val="16"/>
              </w:rPr>
            </w:pPr>
            <w:r w:rsidRPr="000C6F9E">
              <w:rPr>
                <w:rFonts w:ascii="Arial" w:hAnsi="Arial" w:cs="Arial"/>
                <w:sz w:val="16"/>
                <w:szCs w:val="16"/>
              </w:rPr>
              <w:t>3 =</w:t>
            </w:r>
            <w:r w:rsidR="003C0591" w:rsidRPr="000C6F9E">
              <w:rPr>
                <w:rFonts w:ascii="Arial" w:hAnsi="Arial" w:cs="Arial"/>
                <w:sz w:val="16"/>
                <w:szCs w:val="16"/>
              </w:rPr>
              <w:t>Son/daughter of head</w:t>
            </w:r>
            <w:r w:rsidRPr="000C6F9E">
              <w:rPr>
                <w:rFonts w:ascii="Arial" w:hAnsi="Arial" w:cs="Arial"/>
                <w:sz w:val="16"/>
                <w:szCs w:val="16"/>
              </w:rPr>
              <w:t>/</w:t>
            </w:r>
            <w:r w:rsidRPr="000C6F9E">
              <w:rPr>
                <w:rFonts w:ascii="Nyala" w:hAnsi="Nyala" w:cs="Nyala"/>
                <w:sz w:val="16"/>
                <w:szCs w:val="16"/>
              </w:rPr>
              <w:t>ልጅ</w:t>
            </w:r>
          </w:p>
          <w:p w14:paraId="578AEE1A" w14:textId="63AD7E65" w:rsidR="003C0591" w:rsidRPr="000C6F9E" w:rsidRDefault="003C0591" w:rsidP="00CE005F">
            <w:pPr>
              <w:rPr>
                <w:rFonts w:ascii="Arial" w:hAnsi="Arial" w:cs="Arial"/>
                <w:sz w:val="16"/>
                <w:szCs w:val="16"/>
              </w:rPr>
            </w:pPr>
            <w:r w:rsidRPr="000C6F9E">
              <w:rPr>
                <w:rFonts w:ascii="Arial" w:hAnsi="Arial" w:cs="Arial"/>
                <w:sz w:val="16"/>
                <w:szCs w:val="16"/>
              </w:rPr>
              <w:t>4 = Son-in-law/daughter-in-law of head</w:t>
            </w:r>
            <w:r w:rsidR="00E733FD" w:rsidRPr="000C6F9E">
              <w:rPr>
                <w:rFonts w:ascii="Arial" w:hAnsi="Arial" w:cs="Arial"/>
                <w:sz w:val="16"/>
                <w:szCs w:val="16"/>
              </w:rPr>
              <w:t xml:space="preserve"> </w:t>
            </w:r>
            <w:r w:rsidR="00E733FD" w:rsidRPr="000C6F9E">
              <w:rPr>
                <w:rFonts w:ascii="Nyala" w:hAnsi="Nyala" w:cs="Nyala"/>
                <w:sz w:val="16"/>
                <w:szCs w:val="16"/>
              </w:rPr>
              <w:t>የቤተሰብ</w:t>
            </w:r>
            <w:r w:rsidR="00E733FD" w:rsidRPr="000C6F9E">
              <w:rPr>
                <w:rFonts w:ascii="Arial" w:hAnsi="Arial" w:cs="Arial"/>
                <w:sz w:val="16"/>
                <w:szCs w:val="16"/>
              </w:rPr>
              <w:t xml:space="preserve"> </w:t>
            </w:r>
            <w:r w:rsidR="00E733FD" w:rsidRPr="000C6F9E">
              <w:rPr>
                <w:rFonts w:ascii="Nyala" w:hAnsi="Nyala" w:cs="Nyala"/>
                <w:sz w:val="16"/>
                <w:szCs w:val="16"/>
              </w:rPr>
              <w:t>ኃላፊ</w:t>
            </w:r>
            <w:r w:rsidR="00E733FD" w:rsidRPr="000C6F9E">
              <w:rPr>
                <w:rFonts w:ascii="Arial" w:hAnsi="Arial" w:cs="Arial"/>
                <w:sz w:val="16"/>
                <w:szCs w:val="16"/>
              </w:rPr>
              <w:t xml:space="preserve"> </w:t>
            </w:r>
            <w:r w:rsidR="00E733FD" w:rsidRPr="000C6F9E">
              <w:rPr>
                <w:rFonts w:ascii="Nyala" w:hAnsi="Nyala" w:cs="Nyala"/>
                <w:sz w:val="16"/>
                <w:szCs w:val="16"/>
              </w:rPr>
              <w:t>ሴት</w:t>
            </w:r>
            <w:r w:rsidR="00E733FD" w:rsidRPr="000C6F9E">
              <w:rPr>
                <w:rFonts w:ascii="Arial" w:hAnsi="Arial" w:cs="Arial"/>
                <w:sz w:val="16"/>
                <w:szCs w:val="16"/>
              </w:rPr>
              <w:t xml:space="preserve"> </w:t>
            </w:r>
            <w:r w:rsidR="00E733FD" w:rsidRPr="000C6F9E">
              <w:rPr>
                <w:rFonts w:ascii="Nyala" w:hAnsi="Nyala" w:cs="Nyala"/>
                <w:sz w:val="16"/>
                <w:szCs w:val="16"/>
              </w:rPr>
              <w:t>ልጅ</w:t>
            </w:r>
            <w:r w:rsidR="00E733FD" w:rsidRPr="000C6F9E">
              <w:rPr>
                <w:rFonts w:ascii="Arial" w:hAnsi="Arial" w:cs="Arial"/>
                <w:sz w:val="16"/>
                <w:szCs w:val="16"/>
              </w:rPr>
              <w:t xml:space="preserve"> </w:t>
            </w:r>
            <w:r w:rsidR="00E733FD" w:rsidRPr="000C6F9E">
              <w:rPr>
                <w:rFonts w:ascii="Nyala" w:hAnsi="Nyala" w:cs="Nyala"/>
                <w:sz w:val="16"/>
                <w:szCs w:val="16"/>
              </w:rPr>
              <w:t>ባል</w:t>
            </w:r>
            <w:r w:rsidR="00E733FD" w:rsidRPr="000C6F9E">
              <w:rPr>
                <w:rFonts w:ascii="Arial" w:hAnsi="Arial" w:cs="Arial"/>
                <w:sz w:val="16"/>
                <w:szCs w:val="16"/>
              </w:rPr>
              <w:t>/</w:t>
            </w:r>
            <w:r w:rsidR="00E733FD" w:rsidRPr="000C6F9E">
              <w:rPr>
                <w:rFonts w:ascii="Nyala" w:hAnsi="Nyala" w:cs="Nyala"/>
                <w:sz w:val="16"/>
                <w:szCs w:val="16"/>
              </w:rPr>
              <w:t>ወንድ</w:t>
            </w:r>
            <w:r w:rsidR="00E733FD" w:rsidRPr="000C6F9E">
              <w:rPr>
                <w:rFonts w:ascii="Arial" w:hAnsi="Arial" w:cs="Arial"/>
                <w:sz w:val="16"/>
                <w:szCs w:val="16"/>
              </w:rPr>
              <w:t xml:space="preserve"> </w:t>
            </w:r>
            <w:r w:rsidR="00E733FD" w:rsidRPr="000C6F9E">
              <w:rPr>
                <w:rFonts w:ascii="Nyala" w:hAnsi="Nyala" w:cs="Nyala"/>
                <w:sz w:val="16"/>
                <w:szCs w:val="16"/>
              </w:rPr>
              <w:t>ልጅ</w:t>
            </w:r>
            <w:r w:rsidR="00E733FD" w:rsidRPr="000C6F9E">
              <w:rPr>
                <w:rFonts w:ascii="Arial" w:hAnsi="Arial" w:cs="Arial"/>
                <w:sz w:val="16"/>
                <w:szCs w:val="16"/>
              </w:rPr>
              <w:t xml:space="preserve"> </w:t>
            </w:r>
            <w:r w:rsidR="00E733FD" w:rsidRPr="000C6F9E">
              <w:rPr>
                <w:rFonts w:ascii="Nyala" w:hAnsi="Nyala" w:cs="Nyala"/>
                <w:sz w:val="16"/>
                <w:szCs w:val="16"/>
              </w:rPr>
              <w:t>ሚስት</w:t>
            </w:r>
          </w:p>
          <w:p w14:paraId="2F71AB93" w14:textId="493DD1FC" w:rsidR="00E733FD" w:rsidRPr="000C6F9E" w:rsidRDefault="00E733FD" w:rsidP="00CE005F">
            <w:pPr>
              <w:rPr>
                <w:rFonts w:ascii="Arial" w:hAnsi="Arial" w:cs="Arial"/>
                <w:sz w:val="16"/>
                <w:szCs w:val="16"/>
              </w:rPr>
            </w:pPr>
            <w:r w:rsidRPr="000C6F9E">
              <w:rPr>
                <w:rFonts w:ascii="Arial" w:hAnsi="Arial" w:cs="Arial"/>
                <w:sz w:val="16"/>
                <w:szCs w:val="16"/>
              </w:rPr>
              <w:t>5=</w:t>
            </w:r>
            <w:r w:rsidR="003C0591" w:rsidRPr="000C6F9E">
              <w:rPr>
                <w:rFonts w:ascii="Arial" w:hAnsi="Arial" w:cs="Arial"/>
                <w:sz w:val="16"/>
                <w:szCs w:val="16"/>
              </w:rPr>
              <w:t>Grandchild/great-grandchild of head</w:t>
            </w:r>
            <w:r w:rsidRPr="000C6F9E">
              <w:rPr>
                <w:rFonts w:ascii="Arial" w:hAnsi="Arial" w:cs="Arial"/>
                <w:sz w:val="16"/>
                <w:szCs w:val="16"/>
              </w:rPr>
              <w:t xml:space="preserve"> /</w:t>
            </w:r>
            <w:r w:rsidRPr="000C6F9E">
              <w:rPr>
                <w:rFonts w:ascii="Nyala" w:hAnsi="Nyala" w:cs="Nyala"/>
                <w:sz w:val="16"/>
                <w:szCs w:val="16"/>
              </w:rPr>
              <w:t>የቤተሰብ</w:t>
            </w:r>
            <w:r w:rsidRPr="000C6F9E">
              <w:rPr>
                <w:rFonts w:ascii="Arial" w:hAnsi="Arial" w:cs="Arial"/>
                <w:sz w:val="16"/>
                <w:szCs w:val="16"/>
              </w:rPr>
              <w:t xml:space="preserve"> </w:t>
            </w:r>
            <w:r w:rsidRPr="000C6F9E">
              <w:rPr>
                <w:rFonts w:ascii="Nyala" w:hAnsi="Nyala" w:cs="Nyala"/>
                <w:sz w:val="16"/>
                <w:szCs w:val="16"/>
              </w:rPr>
              <w:t>ኃላፊ</w:t>
            </w:r>
            <w:r w:rsidRPr="000C6F9E">
              <w:rPr>
                <w:rFonts w:ascii="Arial" w:hAnsi="Arial" w:cs="Arial"/>
                <w:sz w:val="16"/>
                <w:szCs w:val="16"/>
              </w:rPr>
              <w:t xml:space="preserve"> </w:t>
            </w:r>
            <w:r w:rsidRPr="000C6F9E">
              <w:rPr>
                <w:rFonts w:ascii="Nyala" w:hAnsi="Nyala" w:cs="Nyala"/>
                <w:sz w:val="16"/>
                <w:szCs w:val="16"/>
              </w:rPr>
              <w:t>የልጅ</w:t>
            </w:r>
            <w:r w:rsidRPr="000C6F9E">
              <w:rPr>
                <w:rFonts w:ascii="Arial" w:hAnsi="Arial" w:cs="Arial"/>
                <w:sz w:val="16"/>
                <w:szCs w:val="16"/>
              </w:rPr>
              <w:t xml:space="preserve"> </w:t>
            </w:r>
            <w:r w:rsidRPr="000C6F9E">
              <w:rPr>
                <w:rFonts w:ascii="Nyala" w:hAnsi="Nyala" w:cs="Nyala"/>
                <w:sz w:val="16"/>
                <w:szCs w:val="16"/>
              </w:rPr>
              <w:t>ልጅ</w:t>
            </w:r>
            <w:r w:rsidRPr="000C6F9E">
              <w:rPr>
                <w:rFonts w:ascii="Arial" w:hAnsi="Arial" w:cs="Arial"/>
                <w:sz w:val="16"/>
                <w:szCs w:val="16"/>
              </w:rPr>
              <w:t>/</w:t>
            </w:r>
            <w:r w:rsidRPr="000C6F9E">
              <w:rPr>
                <w:rFonts w:ascii="Nyala" w:hAnsi="Nyala" w:cs="Nyala"/>
                <w:sz w:val="16"/>
                <w:szCs w:val="16"/>
              </w:rPr>
              <w:t>የልጅ</w:t>
            </w:r>
            <w:r w:rsidRPr="000C6F9E">
              <w:rPr>
                <w:rFonts w:ascii="Arial" w:hAnsi="Arial" w:cs="Arial"/>
                <w:sz w:val="16"/>
                <w:szCs w:val="16"/>
              </w:rPr>
              <w:t xml:space="preserve"> </w:t>
            </w:r>
            <w:r w:rsidRPr="000C6F9E">
              <w:rPr>
                <w:rFonts w:ascii="Nyala" w:hAnsi="Nyala" w:cs="Nyala"/>
                <w:sz w:val="16"/>
                <w:szCs w:val="16"/>
              </w:rPr>
              <w:t>ልጅ</w:t>
            </w:r>
            <w:r w:rsidRPr="000C6F9E">
              <w:rPr>
                <w:rFonts w:ascii="Arial" w:hAnsi="Arial" w:cs="Arial"/>
                <w:sz w:val="16"/>
                <w:szCs w:val="16"/>
              </w:rPr>
              <w:t xml:space="preserve">  </w:t>
            </w:r>
            <w:r w:rsidRPr="000C6F9E">
              <w:rPr>
                <w:rFonts w:ascii="Nyala" w:hAnsi="Nyala" w:cs="Nyala"/>
                <w:sz w:val="16"/>
                <w:szCs w:val="16"/>
              </w:rPr>
              <w:t>ልጅ</w:t>
            </w:r>
          </w:p>
          <w:p w14:paraId="7509837B" w14:textId="3099851B" w:rsidR="00F96E14" w:rsidRPr="000C6F9E" w:rsidRDefault="003C0591" w:rsidP="00CE005F">
            <w:pPr>
              <w:rPr>
                <w:rFonts w:ascii="Arial" w:hAnsi="Arial" w:cs="Arial"/>
                <w:sz w:val="16"/>
                <w:szCs w:val="16"/>
              </w:rPr>
            </w:pPr>
            <w:r w:rsidRPr="000C6F9E">
              <w:rPr>
                <w:rFonts w:ascii="Arial" w:hAnsi="Arial" w:cs="Arial"/>
                <w:sz w:val="16"/>
                <w:szCs w:val="16"/>
              </w:rPr>
              <w:t>6 = Parent of head or of head’s spouse</w:t>
            </w:r>
            <w:r w:rsidR="00F96E14" w:rsidRPr="000C6F9E">
              <w:rPr>
                <w:rFonts w:ascii="Arial" w:hAnsi="Arial" w:cs="Arial"/>
                <w:sz w:val="16"/>
                <w:szCs w:val="16"/>
              </w:rPr>
              <w:t>/</w:t>
            </w:r>
            <w:r w:rsidR="00F96E14" w:rsidRPr="000C6F9E">
              <w:rPr>
                <w:rFonts w:ascii="Nyala" w:hAnsi="Nyala" w:cs="Nyala"/>
                <w:sz w:val="16"/>
                <w:szCs w:val="16"/>
              </w:rPr>
              <w:t>የቤተሰብ</w:t>
            </w:r>
            <w:r w:rsidR="00F96E14" w:rsidRPr="000C6F9E">
              <w:rPr>
                <w:rFonts w:ascii="Arial" w:hAnsi="Arial" w:cs="Arial"/>
                <w:sz w:val="16"/>
                <w:szCs w:val="16"/>
              </w:rPr>
              <w:t xml:space="preserve"> </w:t>
            </w:r>
            <w:r w:rsidR="00F96E14" w:rsidRPr="000C6F9E">
              <w:rPr>
                <w:rFonts w:ascii="Nyala" w:hAnsi="Nyala" w:cs="Nyala"/>
                <w:sz w:val="16"/>
                <w:szCs w:val="16"/>
              </w:rPr>
              <w:t>ኃላፊው</w:t>
            </w:r>
            <w:r w:rsidR="00F96E14" w:rsidRPr="000C6F9E">
              <w:rPr>
                <w:rFonts w:ascii="Arial" w:hAnsi="Arial" w:cs="Arial"/>
                <w:sz w:val="16"/>
                <w:szCs w:val="16"/>
              </w:rPr>
              <w:t xml:space="preserve"> </w:t>
            </w:r>
            <w:r w:rsidR="00F96E14" w:rsidRPr="000C6F9E">
              <w:rPr>
                <w:rFonts w:ascii="Nyala" w:hAnsi="Nyala" w:cs="Nyala"/>
                <w:sz w:val="16"/>
                <w:szCs w:val="16"/>
              </w:rPr>
              <w:t>ወላጅ</w:t>
            </w:r>
          </w:p>
          <w:p w14:paraId="6D153C7B" w14:textId="39615158" w:rsidR="003C0591" w:rsidRPr="000C6F9E" w:rsidRDefault="003C0591" w:rsidP="00CE005F">
            <w:pPr>
              <w:rPr>
                <w:rFonts w:ascii="Arial" w:hAnsi="Arial" w:cs="Arial"/>
                <w:sz w:val="16"/>
                <w:szCs w:val="16"/>
              </w:rPr>
            </w:pPr>
            <w:r w:rsidRPr="000C6F9E">
              <w:rPr>
                <w:rFonts w:ascii="Arial" w:hAnsi="Arial" w:cs="Arial"/>
                <w:sz w:val="16"/>
                <w:szCs w:val="16"/>
              </w:rPr>
              <w:t>7 = Other relative</w:t>
            </w:r>
            <w:r w:rsidR="00686373" w:rsidRPr="000C6F9E">
              <w:rPr>
                <w:rFonts w:ascii="Arial" w:hAnsi="Arial" w:cs="Arial"/>
                <w:sz w:val="16"/>
                <w:szCs w:val="16"/>
              </w:rPr>
              <w:t>/</w:t>
            </w:r>
            <w:r w:rsidR="00686373" w:rsidRPr="000C6F9E">
              <w:rPr>
                <w:rFonts w:ascii="Nyala" w:hAnsi="Nyala" w:cs="Nyala"/>
                <w:sz w:val="16"/>
                <w:szCs w:val="16"/>
              </w:rPr>
              <w:t>ሌላ</w:t>
            </w:r>
            <w:r w:rsidR="00686373" w:rsidRPr="000C6F9E">
              <w:rPr>
                <w:rFonts w:ascii="Arial" w:hAnsi="Arial" w:cs="Arial"/>
                <w:sz w:val="16"/>
                <w:szCs w:val="16"/>
              </w:rPr>
              <w:t xml:space="preserve"> </w:t>
            </w:r>
            <w:r w:rsidR="00686373" w:rsidRPr="000C6F9E">
              <w:rPr>
                <w:rFonts w:ascii="Nyala" w:hAnsi="Nyala" w:cs="Nyala"/>
                <w:sz w:val="16"/>
                <w:szCs w:val="16"/>
              </w:rPr>
              <w:t>ዘመድ</w:t>
            </w:r>
          </w:p>
          <w:p w14:paraId="62BE28D4" w14:textId="5963A5D4" w:rsidR="003C0591" w:rsidRPr="000C6F9E" w:rsidRDefault="003C0591" w:rsidP="00CE005F">
            <w:pPr>
              <w:rPr>
                <w:rFonts w:ascii="Arial" w:hAnsi="Arial" w:cs="Arial"/>
                <w:sz w:val="16"/>
                <w:szCs w:val="16"/>
              </w:rPr>
            </w:pPr>
            <w:r w:rsidRPr="000C6F9E">
              <w:rPr>
                <w:rFonts w:ascii="Arial" w:hAnsi="Arial" w:cs="Arial"/>
                <w:sz w:val="16"/>
                <w:szCs w:val="16"/>
              </w:rPr>
              <w:t>8 = Domestic employee</w:t>
            </w:r>
            <w:r w:rsidR="00584870" w:rsidRPr="000C6F9E">
              <w:rPr>
                <w:rFonts w:ascii="Arial" w:hAnsi="Arial" w:cs="Arial"/>
                <w:sz w:val="16"/>
                <w:szCs w:val="16"/>
              </w:rPr>
              <w:t>/</w:t>
            </w:r>
            <w:r w:rsidR="00584870" w:rsidRPr="000C6F9E">
              <w:rPr>
                <w:rFonts w:ascii="Nyala" w:hAnsi="Nyala" w:cs="Nyala"/>
                <w:sz w:val="16"/>
                <w:szCs w:val="16"/>
              </w:rPr>
              <w:t>የቤት</w:t>
            </w:r>
            <w:r w:rsidR="00584870" w:rsidRPr="000C6F9E">
              <w:rPr>
                <w:rFonts w:ascii="Arial" w:hAnsi="Arial" w:cs="Arial"/>
                <w:sz w:val="16"/>
                <w:szCs w:val="16"/>
              </w:rPr>
              <w:t xml:space="preserve"> </w:t>
            </w:r>
            <w:r w:rsidR="00584870" w:rsidRPr="000C6F9E">
              <w:rPr>
                <w:rFonts w:ascii="Nyala" w:hAnsi="Nyala" w:cs="Nyala"/>
                <w:sz w:val="16"/>
                <w:szCs w:val="16"/>
              </w:rPr>
              <w:t>ሰራተኛ</w:t>
            </w:r>
          </w:p>
          <w:p w14:paraId="34312775" w14:textId="4B56899A" w:rsidR="003C0591" w:rsidRPr="000C6F9E" w:rsidRDefault="003C0591" w:rsidP="00CE005F">
            <w:pPr>
              <w:rPr>
                <w:rFonts w:ascii="Arial" w:hAnsi="Arial" w:cs="Arial"/>
                <w:sz w:val="16"/>
                <w:szCs w:val="16"/>
              </w:rPr>
            </w:pPr>
            <w:r w:rsidRPr="000C6F9E">
              <w:rPr>
                <w:rFonts w:ascii="Arial" w:hAnsi="Arial" w:cs="Arial"/>
                <w:sz w:val="16"/>
                <w:szCs w:val="16"/>
              </w:rPr>
              <w:t>9 = Non-relative</w:t>
            </w:r>
            <w:r w:rsidR="00584870" w:rsidRPr="000C6F9E">
              <w:rPr>
                <w:rFonts w:ascii="Arial" w:hAnsi="Arial" w:cs="Arial"/>
                <w:sz w:val="16"/>
                <w:szCs w:val="16"/>
              </w:rPr>
              <w:t>/</w:t>
            </w:r>
            <w:r w:rsidR="00584870" w:rsidRPr="000C6F9E">
              <w:rPr>
                <w:rFonts w:ascii="Nyala" w:hAnsi="Nyala" w:cs="Nyala"/>
                <w:sz w:val="16"/>
                <w:szCs w:val="16"/>
              </w:rPr>
              <w:t>ምንም</w:t>
            </w:r>
            <w:r w:rsidR="00584870" w:rsidRPr="000C6F9E">
              <w:rPr>
                <w:rFonts w:ascii="Arial" w:hAnsi="Arial" w:cs="Arial"/>
                <w:sz w:val="16"/>
                <w:szCs w:val="16"/>
              </w:rPr>
              <w:t xml:space="preserve"> </w:t>
            </w:r>
            <w:r w:rsidR="00584870" w:rsidRPr="000C6F9E">
              <w:rPr>
                <w:rFonts w:ascii="Nyala" w:hAnsi="Nyala" w:cs="Nyala"/>
                <w:sz w:val="16"/>
                <w:szCs w:val="16"/>
              </w:rPr>
              <w:t>ዝምድና</w:t>
            </w:r>
            <w:r w:rsidR="00584870" w:rsidRPr="000C6F9E">
              <w:rPr>
                <w:rFonts w:ascii="Arial" w:hAnsi="Arial" w:cs="Arial"/>
                <w:sz w:val="16"/>
                <w:szCs w:val="16"/>
              </w:rPr>
              <w:t xml:space="preserve"> </w:t>
            </w:r>
            <w:r w:rsidR="00584870" w:rsidRPr="000C6F9E">
              <w:rPr>
                <w:rFonts w:ascii="Nyala" w:hAnsi="Nyala" w:cs="Nyala"/>
                <w:sz w:val="16"/>
                <w:szCs w:val="16"/>
              </w:rPr>
              <w:t>የሌለው</w:t>
            </w:r>
          </w:p>
          <w:p w14:paraId="5CC37032" w14:textId="77777777" w:rsidR="003C0591" w:rsidRPr="000C6F9E" w:rsidRDefault="003C0591" w:rsidP="00CE7630">
            <w:pPr>
              <w:rPr>
                <w:rFonts w:ascii="Arial" w:hAnsi="Arial" w:cs="Arial"/>
                <w:sz w:val="16"/>
                <w:szCs w:val="16"/>
              </w:rPr>
            </w:pPr>
          </w:p>
        </w:tc>
        <w:tc>
          <w:tcPr>
            <w:tcW w:w="651" w:type="pct"/>
            <w:tcBorders>
              <w:top w:val="single" w:sz="6" w:space="0" w:color="auto"/>
              <w:left w:val="single" w:sz="12" w:space="0" w:color="auto"/>
              <w:bottom w:val="single" w:sz="6" w:space="0" w:color="auto"/>
              <w:right w:val="single" w:sz="6" w:space="0" w:color="auto"/>
            </w:tcBorders>
          </w:tcPr>
          <w:p w14:paraId="072B03EC" w14:textId="50A3F609" w:rsidR="00014637" w:rsidRPr="000C6F9E" w:rsidRDefault="008C34D0" w:rsidP="00014637">
            <w:pPr>
              <w:rPr>
                <w:rFonts w:ascii="Arial" w:hAnsi="Arial" w:cs="Arial"/>
                <w:sz w:val="16"/>
                <w:szCs w:val="16"/>
              </w:rPr>
            </w:pPr>
            <w:r w:rsidRPr="000C6F9E">
              <w:rPr>
                <w:rFonts w:ascii="Arial" w:hAnsi="Arial" w:cs="Arial"/>
                <w:sz w:val="16"/>
                <w:szCs w:val="16"/>
              </w:rPr>
              <w:t>H4</w:t>
            </w:r>
            <w:r w:rsidR="003C0591" w:rsidRPr="000C6F9E">
              <w:rPr>
                <w:rFonts w:ascii="Arial" w:hAnsi="Arial" w:cs="Arial"/>
                <w:sz w:val="16"/>
                <w:szCs w:val="16"/>
              </w:rPr>
              <w:t>. Did [NAME] contribute for the expenses of the household in the last 30 days?</w:t>
            </w:r>
            <w:r w:rsidR="00CC34FD" w:rsidRPr="000C6F9E">
              <w:rPr>
                <w:rFonts w:ascii="Arial" w:hAnsi="Arial" w:cs="Arial"/>
                <w:sz w:val="16"/>
                <w:szCs w:val="16"/>
              </w:rPr>
              <w:t xml:space="preserve"> </w:t>
            </w:r>
            <w:r w:rsidR="00CC34FD" w:rsidRPr="000C6F9E">
              <w:rPr>
                <w:rFonts w:ascii="Arial" w:hAnsi="Arial" w:cs="Arial"/>
                <w:b/>
                <w:sz w:val="16"/>
                <w:szCs w:val="16"/>
              </w:rPr>
              <w:t>………..</w:t>
            </w:r>
            <w:r w:rsidR="00014637" w:rsidRPr="000C6F9E">
              <w:rPr>
                <w:rFonts w:ascii="Arial" w:hAnsi="Arial" w:cs="Arial"/>
                <w:b/>
                <w:sz w:val="16"/>
                <w:szCs w:val="16"/>
              </w:rPr>
              <w:t xml:space="preserve"> </w:t>
            </w:r>
            <w:r w:rsidR="00A13D79" w:rsidRPr="000C6F9E">
              <w:rPr>
                <w:rFonts w:ascii="Nyala" w:hAnsi="Nyala" w:cs="Nyala"/>
                <w:sz w:val="16"/>
                <w:szCs w:val="16"/>
              </w:rPr>
              <w:t>ባለፈው</w:t>
            </w:r>
            <w:r w:rsidR="00A13D79" w:rsidRPr="000C6F9E">
              <w:rPr>
                <w:rFonts w:ascii="Arial" w:hAnsi="Arial" w:cs="Arial"/>
                <w:sz w:val="16"/>
                <w:szCs w:val="16"/>
              </w:rPr>
              <w:t xml:space="preserve"> 30 </w:t>
            </w:r>
            <w:r w:rsidR="00A13D79" w:rsidRPr="000C6F9E">
              <w:rPr>
                <w:rFonts w:ascii="Nyala" w:hAnsi="Nyala" w:cs="Nyala"/>
                <w:sz w:val="16"/>
                <w:szCs w:val="16"/>
              </w:rPr>
              <w:t>ቀናት</w:t>
            </w:r>
            <w:r w:rsidR="00A13D79" w:rsidRPr="000C6F9E">
              <w:rPr>
                <w:rFonts w:ascii="Arial" w:hAnsi="Arial" w:cs="Arial"/>
                <w:sz w:val="16"/>
                <w:szCs w:val="16"/>
              </w:rPr>
              <w:t xml:space="preserve"> </w:t>
            </w:r>
            <w:r w:rsidR="00A13D79" w:rsidRPr="000C6F9E">
              <w:rPr>
                <w:rFonts w:ascii="Nyala" w:hAnsi="Nyala" w:cs="Nyala"/>
                <w:sz w:val="16"/>
                <w:szCs w:val="16"/>
              </w:rPr>
              <w:t>ውስጥ</w:t>
            </w:r>
            <w:r w:rsidR="00A13D79" w:rsidRPr="000C6F9E">
              <w:rPr>
                <w:rFonts w:ascii="Arial" w:hAnsi="Arial" w:cs="Arial"/>
                <w:sz w:val="16"/>
                <w:szCs w:val="16"/>
              </w:rPr>
              <w:t xml:space="preserve"> </w:t>
            </w:r>
            <w:r w:rsidR="00A13D79" w:rsidRPr="000C6F9E">
              <w:rPr>
                <w:rFonts w:ascii="Nyala" w:hAnsi="Nyala" w:cs="Nyala"/>
                <w:sz w:val="16"/>
                <w:szCs w:val="16"/>
              </w:rPr>
              <w:t>ለቤተሰብ</w:t>
            </w:r>
            <w:r w:rsidR="00A13D79" w:rsidRPr="000C6F9E">
              <w:rPr>
                <w:rFonts w:ascii="Arial" w:hAnsi="Arial" w:cs="Arial"/>
                <w:sz w:val="16"/>
                <w:szCs w:val="16"/>
              </w:rPr>
              <w:t xml:space="preserve"> </w:t>
            </w:r>
            <w:r w:rsidR="00A13D79" w:rsidRPr="000C6F9E">
              <w:rPr>
                <w:rFonts w:ascii="Nyala" w:hAnsi="Nyala" w:cs="Nyala"/>
                <w:sz w:val="16"/>
                <w:szCs w:val="16"/>
              </w:rPr>
              <w:t>ወጪ</w:t>
            </w:r>
            <w:r w:rsidR="00A13D79" w:rsidRPr="000C6F9E">
              <w:rPr>
                <w:rFonts w:ascii="Arial" w:hAnsi="Arial" w:cs="Arial"/>
                <w:sz w:val="16"/>
                <w:szCs w:val="16"/>
              </w:rPr>
              <w:t xml:space="preserve"> </w:t>
            </w:r>
            <w:r w:rsidR="00A13D79" w:rsidRPr="000C6F9E">
              <w:rPr>
                <w:rFonts w:ascii="Nyala" w:hAnsi="Nyala" w:cs="Nyala"/>
                <w:sz w:val="16"/>
                <w:szCs w:val="16"/>
              </w:rPr>
              <w:t>ከራሱ</w:t>
            </w:r>
            <w:r w:rsidR="00A13D79" w:rsidRPr="000C6F9E">
              <w:rPr>
                <w:rFonts w:ascii="Arial" w:hAnsi="Arial" w:cs="Arial"/>
                <w:sz w:val="16"/>
                <w:szCs w:val="16"/>
              </w:rPr>
              <w:t xml:space="preserve">  </w:t>
            </w:r>
            <w:r w:rsidR="00014637" w:rsidRPr="000C6F9E">
              <w:rPr>
                <w:rFonts w:ascii="Nyala" w:hAnsi="Nyala" w:cs="Nyala"/>
                <w:sz w:val="16"/>
                <w:szCs w:val="16"/>
              </w:rPr>
              <w:t>አዋጥቷል</w:t>
            </w:r>
            <w:r w:rsidR="00CC34FD" w:rsidRPr="000C6F9E">
              <w:rPr>
                <w:rFonts w:ascii="Nyala" w:hAnsi="Nyala" w:cs="Nyala"/>
                <w:sz w:val="16"/>
                <w:szCs w:val="16"/>
              </w:rPr>
              <w:t xml:space="preserve"> </w:t>
            </w:r>
            <w:r w:rsidR="00CC34FD" w:rsidRPr="000C6F9E">
              <w:rPr>
                <w:rFonts w:ascii="Arial" w:hAnsi="Arial" w:cs="Arial"/>
                <w:sz w:val="16"/>
                <w:szCs w:val="16"/>
              </w:rPr>
              <w:t>?</w:t>
            </w:r>
          </w:p>
          <w:p w14:paraId="50B40CF3" w14:textId="2DB9F25A" w:rsidR="003C0591" w:rsidRPr="000C6F9E" w:rsidRDefault="003C0591" w:rsidP="00CE7630">
            <w:pPr>
              <w:rPr>
                <w:rFonts w:ascii="Arial" w:hAnsi="Arial" w:cs="Arial"/>
                <w:sz w:val="16"/>
                <w:szCs w:val="16"/>
              </w:rPr>
            </w:pPr>
          </w:p>
          <w:p w14:paraId="26619780" w14:textId="77777777" w:rsidR="003C0591" w:rsidRPr="000C6F9E" w:rsidRDefault="003C0591" w:rsidP="00CE7630">
            <w:pPr>
              <w:jc w:val="center"/>
              <w:rPr>
                <w:rFonts w:ascii="Arial" w:hAnsi="Arial" w:cs="Arial"/>
                <w:sz w:val="16"/>
                <w:szCs w:val="16"/>
              </w:rPr>
            </w:pPr>
          </w:p>
          <w:p w14:paraId="08FDDF72" w14:textId="77777777" w:rsidR="003C0591" w:rsidRPr="000C6F9E" w:rsidRDefault="003C0591" w:rsidP="00CE7630">
            <w:pPr>
              <w:jc w:val="center"/>
              <w:rPr>
                <w:rFonts w:ascii="Arial" w:hAnsi="Arial" w:cs="Arial"/>
                <w:sz w:val="16"/>
                <w:szCs w:val="16"/>
              </w:rPr>
            </w:pPr>
            <w:r w:rsidRPr="000C6F9E">
              <w:rPr>
                <w:rFonts w:ascii="Arial" w:hAnsi="Arial" w:cs="Arial"/>
                <w:sz w:val="16"/>
                <w:szCs w:val="16"/>
              </w:rPr>
              <w:t>1= Yes</w:t>
            </w:r>
          </w:p>
          <w:p w14:paraId="0E71D901" w14:textId="77777777" w:rsidR="003C0591" w:rsidRPr="000C6F9E" w:rsidRDefault="003C0591" w:rsidP="00CE7630">
            <w:pPr>
              <w:jc w:val="center"/>
              <w:rPr>
                <w:rFonts w:ascii="Arial" w:hAnsi="Arial" w:cs="Arial"/>
                <w:sz w:val="16"/>
                <w:szCs w:val="16"/>
              </w:rPr>
            </w:pPr>
            <w:r w:rsidRPr="000C6F9E">
              <w:rPr>
                <w:rFonts w:ascii="Arial" w:hAnsi="Arial" w:cs="Arial"/>
                <w:sz w:val="16"/>
                <w:szCs w:val="16"/>
              </w:rPr>
              <w:t>2= No</w:t>
            </w:r>
          </w:p>
        </w:tc>
        <w:tc>
          <w:tcPr>
            <w:tcW w:w="489" w:type="pct"/>
            <w:tcBorders>
              <w:left w:val="single" w:sz="6" w:space="0" w:color="auto"/>
              <w:bottom w:val="single" w:sz="6" w:space="0" w:color="auto"/>
              <w:right w:val="single" w:sz="6" w:space="0" w:color="auto"/>
            </w:tcBorders>
            <w:shd w:val="clear" w:color="auto" w:fill="auto"/>
          </w:tcPr>
          <w:p w14:paraId="32620474" w14:textId="434FA0CA" w:rsidR="00A13D79" w:rsidRPr="000C6F9E" w:rsidRDefault="008C34D0" w:rsidP="00A13D79">
            <w:pPr>
              <w:rPr>
                <w:rFonts w:ascii="Arial" w:hAnsi="Arial" w:cs="Arial"/>
                <w:sz w:val="16"/>
                <w:szCs w:val="16"/>
              </w:rPr>
            </w:pPr>
            <w:r w:rsidRPr="000C6F9E">
              <w:rPr>
                <w:rFonts w:ascii="Arial" w:hAnsi="Arial" w:cs="Arial"/>
                <w:sz w:val="16"/>
                <w:szCs w:val="16"/>
              </w:rPr>
              <w:t>H5</w:t>
            </w:r>
            <w:r w:rsidR="003C0591" w:rsidRPr="000C6F9E">
              <w:rPr>
                <w:rFonts w:ascii="Arial" w:hAnsi="Arial" w:cs="Arial"/>
                <w:sz w:val="16"/>
                <w:szCs w:val="16"/>
              </w:rPr>
              <w:t>. Age. How old is [NAME]?</w:t>
            </w:r>
            <w:r w:rsidR="00A13D79" w:rsidRPr="000C6F9E">
              <w:rPr>
                <w:rFonts w:ascii="Arial" w:hAnsi="Arial" w:cs="Arial"/>
                <w:sz w:val="16"/>
                <w:szCs w:val="16"/>
              </w:rPr>
              <w:t xml:space="preserve"> </w:t>
            </w:r>
            <w:r w:rsidR="00A13D79" w:rsidRPr="000C6F9E">
              <w:rPr>
                <w:rFonts w:ascii="Arial" w:hAnsi="Arial" w:cs="Arial"/>
                <w:b/>
                <w:sz w:val="16"/>
                <w:szCs w:val="16"/>
              </w:rPr>
              <w:t>………</w:t>
            </w:r>
            <w:r w:rsidR="00061C0A" w:rsidRPr="000C6F9E">
              <w:rPr>
                <w:rFonts w:ascii="Arial" w:hAnsi="Arial" w:cs="Arial"/>
                <w:b/>
                <w:sz w:val="16"/>
                <w:szCs w:val="16"/>
              </w:rPr>
              <w:t>….</w:t>
            </w:r>
            <w:r w:rsidR="00A13D79" w:rsidRPr="000C6F9E">
              <w:rPr>
                <w:rFonts w:ascii="Nyala" w:hAnsi="Nyala" w:cs="Nyala"/>
                <w:sz w:val="16"/>
                <w:szCs w:val="16"/>
              </w:rPr>
              <w:t>ዕድሜው</w:t>
            </w:r>
            <w:r w:rsidR="00A13D79" w:rsidRPr="000C6F9E">
              <w:rPr>
                <w:rFonts w:ascii="Arial" w:hAnsi="Arial" w:cs="Arial"/>
                <w:sz w:val="16"/>
                <w:szCs w:val="16"/>
              </w:rPr>
              <w:t xml:space="preserve"> </w:t>
            </w:r>
            <w:r w:rsidR="00A13D79" w:rsidRPr="000C6F9E">
              <w:rPr>
                <w:rFonts w:ascii="Nyala" w:hAnsi="Nyala" w:cs="Nyala"/>
                <w:sz w:val="16"/>
                <w:szCs w:val="16"/>
              </w:rPr>
              <w:t>ስንት</w:t>
            </w:r>
            <w:r w:rsidR="00A13D79" w:rsidRPr="000C6F9E">
              <w:rPr>
                <w:rFonts w:ascii="Arial" w:hAnsi="Arial" w:cs="Arial"/>
                <w:sz w:val="16"/>
                <w:szCs w:val="16"/>
              </w:rPr>
              <w:t xml:space="preserve"> </w:t>
            </w:r>
            <w:r w:rsidR="00A13D79" w:rsidRPr="000C6F9E">
              <w:rPr>
                <w:rFonts w:ascii="Nyala" w:hAnsi="Nyala" w:cs="Nyala"/>
                <w:sz w:val="16"/>
                <w:szCs w:val="16"/>
              </w:rPr>
              <w:t>ነው</w:t>
            </w:r>
          </w:p>
          <w:p w14:paraId="409EC4DE" w14:textId="342A306A" w:rsidR="003C0591" w:rsidRPr="000C6F9E" w:rsidRDefault="003C0591" w:rsidP="008C34D0">
            <w:pPr>
              <w:rPr>
                <w:rFonts w:ascii="Arial" w:hAnsi="Arial" w:cs="Arial"/>
                <w:sz w:val="16"/>
                <w:szCs w:val="16"/>
              </w:rPr>
            </w:pPr>
          </w:p>
        </w:tc>
        <w:tc>
          <w:tcPr>
            <w:tcW w:w="611" w:type="pct"/>
            <w:tcBorders>
              <w:top w:val="single" w:sz="6" w:space="0" w:color="auto"/>
              <w:left w:val="single" w:sz="6" w:space="0" w:color="auto"/>
              <w:bottom w:val="single" w:sz="6" w:space="0" w:color="auto"/>
              <w:right w:val="single" w:sz="6" w:space="0" w:color="auto"/>
            </w:tcBorders>
          </w:tcPr>
          <w:p w14:paraId="25F359C2" w14:textId="536A25A1" w:rsidR="003C0591" w:rsidRPr="000C6F9E" w:rsidRDefault="008C34D0" w:rsidP="00CE7630">
            <w:pPr>
              <w:rPr>
                <w:rFonts w:ascii="Arial" w:hAnsi="Arial" w:cs="Arial"/>
                <w:b/>
                <w:i/>
                <w:sz w:val="16"/>
                <w:szCs w:val="16"/>
              </w:rPr>
            </w:pPr>
            <w:r w:rsidRPr="000C6F9E">
              <w:rPr>
                <w:rFonts w:ascii="Arial" w:hAnsi="Arial" w:cs="Arial"/>
                <w:sz w:val="16"/>
                <w:szCs w:val="16"/>
              </w:rPr>
              <w:t>H6</w:t>
            </w:r>
            <w:r w:rsidR="003C0591" w:rsidRPr="000C6F9E">
              <w:rPr>
                <w:rFonts w:ascii="Arial" w:hAnsi="Arial" w:cs="Arial"/>
                <w:sz w:val="16"/>
                <w:szCs w:val="16"/>
              </w:rPr>
              <w:t xml:space="preserve">. What is the highest level of education [NAME] has completed? </w:t>
            </w:r>
            <w:r w:rsidR="00D875C9" w:rsidRPr="000C6F9E">
              <w:rPr>
                <w:rFonts w:ascii="Arial" w:hAnsi="Arial" w:cs="Arial"/>
                <w:b/>
                <w:i/>
                <w:sz w:val="16"/>
                <w:szCs w:val="16"/>
              </w:rPr>
              <w:t xml:space="preserve">(Do not read out </w:t>
            </w:r>
            <w:r w:rsidR="003C0591" w:rsidRPr="000C6F9E">
              <w:rPr>
                <w:rFonts w:ascii="Arial" w:hAnsi="Arial" w:cs="Arial"/>
                <w:b/>
                <w:i/>
                <w:sz w:val="16"/>
                <w:szCs w:val="16"/>
              </w:rPr>
              <w:t>responses)</w:t>
            </w:r>
          </w:p>
          <w:p w14:paraId="03C72A8B" w14:textId="0422BCCA" w:rsidR="003C0591" w:rsidRPr="000C6F9E" w:rsidRDefault="00833DF4" w:rsidP="00CE7630">
            <w:pPr>
              <w:rPr>
                <w:rFonts w:ascii="Arial" w:hAnsi="Arial" w:cs="Arial"/>
                <w:sz w:val="16"/>
                <w:szCs w:val="16"/>
              </w:rPr>
            </w:pPr>
            <w:r w:rsidRPr="000C6F9E">
              <w:rPr>
                <w:rFonts w:ascii="Arial" w:hAnsi="Arial" w:cs="Arial"/>
                <w:b/>
                <w:sz w:val="16"/>
                <w:szCs w:val="16"/>
              </w:rPr>
              <w:t>………</w:t>
            </w:r>
            <w:r w:rsidR="005D2C8D" w:rsidRPr="000C6F9E">
              <w:rPr>
                <w:rFonts w:ascii="Nyala" w:hAnsi="Nyala" w:cs="Nyala"/>
                <w:sz w:val="16"/>
                <w:szCs w:val="16"/>
              </w:rPr>
              <w:t>ያጠናቀቀው</w:t>
            </w:r>
            <w:r w:rsidR="005D2C8D" w:rsidRPr="000C6F9E">
              <w:rPr>
                <w:rFonts w:ascii="Arial" w:hAnsi="Arial" w:cs="Arial"/>
                <w:sz w:val="16"/>
                <w:szCs w:val="16"/>
              </w:rPr>
              <w:t xml:space="preserve"> </w:t>
            </w:r>
            <w:r w:rsidR="005D2C8D" w:rsidRPr="000C6F9E">
              <w:rPr>
                <w:rFonts w:ascii="Nyala" w:hAnsi="Nyala" w:cs="Nyala"/>
                <w:sz w:val="16"/>
                <w:szCs w:val="16"/>
              </w:rPr>
              <w:t>ከፍተኛ</w:t>
            </w:r>
            <w:r w:rsidR="005D2C8D" w:rsidRPr="000C6F9E">
              <w:rPr>
                <w:rFonts w:ascii="Arial" w:hAnsi="Arial" w:cs="Arial"/>
                <w:sz w:val="16"/>
                <w:szCs w:val="16"/>
              </w:rPr>
              <w:t xml:space="preserve"> </w:t>
            </w:r>
            <w:r w:rsidR="005D2C8D" w:rsidRPr="000C6F9E">
              <w:rPr>
                <w:rFonts w:ascii="Nyala" w:hAnsi="Nyala" w:cs="Nyala"/>
                <w:sz w:val="16"/>
                <w:szCs w:val="16"/>
              </w:rPr>
              <w:t>ክፍል</w:t>
            </w:r>
            <w:r w:rsidR="005D2C8D" w:rsidRPr="000C6F9E">
              <w:rPr>
                <w:rFonts w:ascii="Arial" w:hAnsi="Arial" w:cs="Arial"/>
                <w:sz w:val="16"/>
                <w:szCs w:val="16"/>
              </w:rPr>
              <w:t xml:space="preserve"> </w:t>
            </w:r>
            <w:r w:rsidR="005D2C8D" w:rsidRPr="000C6F9E">
              <w:rPr>
                <w:rFonts w:ascii="Nyala" w:hAnsi="Nyala" w:cs="Nyala"/>
                <w:sz w:val="16"/>
                <w:szCs w:val="16"/>
              </w:rPr>
              <w:t>ስንት</w:t>
            </w:r>
            <w:r w:rsidR="005D2C8D" w:rsidRPr="000C6F9E">
              <w:rPr>
                <w:rFonts w:ascii="Arial" w:hAnsi="Arial" w:cs="Arial"/>
                <w:sz w:val="16"/>
                <w:szCs w:val="16"/>
              </w:rPr>
              <w:t xml:space="preserve"> </w:t>
            </w:r>
            <w:r w:rsidR="005D2C8D" w:rsidRPr="000C6F9E">
              <w:rPr>
                <w:rFonts w:ascii="Nyala" w:hAnsi="Nyala" w:cs="Nyala"/>
                <w:sz w:val="16"/>
                <w:szCs w:val="16"/>
              </w:rPr>
              <w:t>ነው</w:t>
            </w:r>
            <w:r w:rsidRPr="000C6F9E">
              <w:rPr>
                <w:rFonts w:ascii="Nyala" w:hAnsi="Nyala" w:cs="Nyala"/>
                <w:sz w:val="16"/>
                <w:szCs w:val="16"/>
              </w:rPr>
              <w:t xml:space="preserve"> </w:t>
            </w:r>
            <w:r w:rsidRPr="000C6F9E">
              <w:rPr>
                <w:rFonts w:ascii="Arial" w:hAnsi="Arial" w:cs="Arial"/>
                <w:sz w:val="16"/>
                <w:szCs w:val="16"/>
              </w:rPr>
              <w:t>?</w:t>
            </w:r>
          </w:p>
          <w:p w14:paraId="0AB7B96B" w14:textId="77777777" w:rsidR="003C0591" w:rsidRPr="000C6F9E" w:rsidRDefault="003C0591" w:rsidP="00CE7630">
            <w:pPr>
              <w:rPr>
                <w:rFonts w:ascii="Arial" w:hAnsi="Arial" w:cs="Arial"/>
                <w:b/>
                <w:sz w:val="16"/>
                <w:szCs w:val="16"/>
              </w:rPr>
            </w:pPr>
            <w:r w:rsidRPr="00132CE2">
              <w:rPr>
                <w:rFonts w:ascii="Arial" w:hAnsi="Arial" w:cs="Arial"/>
                <w:b/>
                <w:color w:val="FF0000"/>
                <w:sz w:val="16"/>
                <w:szCs w:val="16"/>
                <w:highlight w:val="yellow"/>
                <w:u w:val="single"/>
              </w:rPr>
              <w:t>(Select from 23 responses</w:t>
            </w:r>
            <w:r w:rsidRPr="000C6F9E">
              <w:rPr>
                <w:rFonts w:ascii="Arial" w:hAnsi="Arial" w:cs="Arial"/>
                <w:b/>
                <w:sz w:val="16"/>
                <w:szCs w:val="16"/>
              </w:rPr>
              <w:t>)</w:t>
            </w:r>
          </w:p>
        </w:tc>
        <w:tc>
          <w:tcPr>
            <w:tcW w:w="692" w:type="pct"/>
            <w:tcBorders>
              <w:top w:val="single" w:sz="6" w:space="0" w:color="auto"/>
              <w:left w:val="single" w:sz="6" w:space="0" w:color="auto"/>
              <w:bottom w:val="single" w:sz="6" w:space="0" w:color="auto"/>
              <w:right w:val="single" w:sz="6" w:space="0" w:color="auto"/>
            </w:tcBorders>
          </w:tcPr>
          <w:p w14:paraId="42809D7D" w14:textId="3273685F" w:rsidR="00393BD8" w:rsidRPr="000C6F9E" w:rsidRDefault="008C34D0" w:rsidP="00393BD8">
            <w:pPr>
              <w:rPr>
                <w:rFonts w:ascii="Arial" w:hAnsi="Arial" w:cs="Arial"/>
                <w:sz w:val="16"/>
                <w:szCs w:val="16"/>
              </w:rPr>
            </w:pPr>
            <w:r w:rsidRPr="000C6F9E">
              <w:rPr>
                <w:rFonts w:ascii="Arial" w:hAnsi="Arial" w:cs="Arial"/>
                <w:sz w:val="16"/>
                <w:szCs w:val="16"/>
              </w:rPr>
              <w:t>H7</w:t>
            </w:r>
            <w:r w:rsidR="003C0591" w:rsidRPr="000C6F9E">
              <w:rPr>
                <w:rFonts w:ascii="Arial" w:hAnsi="Arial" w:cs="Arial"/>
                <w:sz w:val="16"/>
                <w:szCs w:val="16"/>
              </w:rPr>
              <w:t xml:space="preserve">. What is [NAME’s] marital status? </w:t>
            </w:r>
            <w:r w:rsidR="00833DF4" w:rsidRPr="000C6F9E">
              <w:rPr>
                <w:rFonts w:ascii="Arial" w:hAnsi="Arial" w:cs="Arial"/>
                <w:b/>
                <w:sz w:val="16"/>
                <w:szCs w:val="16"/>
              </w:rPr>
              <w:t>………</w:t>
            </w:r>
            <w:r w:rsidR="00393BD8" w:rsidRPr="000C6F9E">
              <w:rPr>
                <w:rFonts w:ascii="Nyala" w:hAnsi="Nyala" w:cs="Nyala"/>
                <w:sz w:val="16"/>
                <w:szCs w:val="16"/>
              </w:rPr>
              <w:t>የጋብቻው</w:t>
            </w:r>
            <w:r w:rsidR="00393BD8" w:rsidRPr="000C6F9E">
              <w:rPr>
                <w:rFonts w:ascii="Arial" w:hAnsi="Arial" w:cs="Arial"/>
                <w:sz w:val="16"/>
                <w:szCs w:val="16"/>
              </w:rPr>
              <w:t xml:space="preserve"> </w:t>
            </w:r>
            <w:r w:rsidR="00393BD8" w:rsidRPr="000C6F9E">
              <w:rPr>
                <w:rFonts w:ascii="Nyala" w:hAnsi="Nyala" w:cs="Nyala"/>
                <w:sz w:val="16"/>
                <w:szCs w:val="16"/>
              </w:rPr>
              <w:t>ሁኔታ</w:t>
            </w:r>
            <w:r w:rsidR="00833DF4" w:rsidRPr="000C6F9E">
              <w:rPr>
                <w:rFonts w:ascii="Arial" w:hAnsi="Arial" w:cs="Arial"/>
                <w:sz w:val="16"/>
                <w:szCs w:val="16"/>
              </w:rPr>
              <w:t>?</w:t>
            </w:r>
          </w:p>
          <w:p w14:paraId="4550E3B6" w14:textId="78CCE0BF" w:rsidR="003C0591" w:rsidRPr="000C6F9E" w:rsidRDefault="003C0591" w:rsidP="00393BD8">
            <w:pPr>
              <w:rPr>
                <w:rFonts w:ascii="Arial" w:hAnsi="Arial" w:cs="Arial"/>
                <w:b/>
                <w:i/>
                <w:sz w:val="16"/>
                <w:szCs w:val="16"/>
              </w:rPr>
            </w:pPr>
            <w:r w:rsidRPr="000C6F9E">
              <w:rPr>
                <w:rFonts w:ascii="Arial" w:hAnsi="Arial" w:cs="Arial"/>
                <w:b/>
                <w:i/>
                <w:sz w:val="16"/>
                <w:szCs w:val="16"/>
              </w:rPr>
              <w:t>(Do not read the responses)</w:t>
            </w:r>
          </w:p>
          <w:p w14:paraId="772A1121" w14:textId="77777777" w:rsidR="00674622" w:rsidRPr="000C6F9E" w:rsidRDefault="00674622" w:rsidP="00CE7630">
            <w:pPr>
              <w:rPr>
                <w:rFonts w:ascii="Arial" w:hAnsi="Arial" w:cs="Arial"/>
                <w:sz w:val="16"/>
                <w:szCs w:val="16"/>
              </w:rPr>
            </w:pPr>
          </w:p>
          <w:p w14:paraId="4B3C8C8A" w14:textId="77777777" w:rsidR="003C0591" w:rsidRPr="000C6F9E" w:rsidRDefault="003C0591" w:rsidP="00CE7630">
            <w:pPr>
              <w:rPr>
                <w:rFonts w:ascii="Arial" w:hAnsi="Arial" w:cs="Arial"/>
                <w:sz w:val="16"/>
                <w:szCs w:val="16"/>
              </w:rPr>
            </w:pPr>
            <w:r w:rsidRPr="000C6F9E">
              <w:rPr>
                <w:rFonts w:ascii="Arial" w:hAnsi="Arial" w:cs="Arial"/>
                <w:sz w:val="16"/>
                <w:szCs w:val="16"/>
              </w:rPr>
              <w:t xml:space="preserve">1 = Single/ never married </w:t>
            </w:r>
          </w:p>
          <w:p w14:paraId="6CE878A6" w14:textId="77777777" w:rsidR="003C0591" w:rsidRPr="000C6F9E" w:rsidRDefault="003C0591" w:rsidP="00CE7630">
            <w:pPr>
              <w:rPr>
                <w:rFonts w:ascii="Arial" w:hAnsi="Arial" w:cs="Arial"/>
                <w:sz w:val="16"/>
                <w:szCs w:val="16"/>
              </w:rPr>
            </w:pPr>
            <w:r w:rsidRPr="000C6F9E">
              <w:rPr>
                <w:rFonts w:ascii="Arial" w:hAnsi="Arial" w:cs="Arial"/>
                <w:sz w:val="16"/>
                <w:szCs w:val="16"/>
              </w:rPr>
              <w:t>2 = Married/ consensual union</w:t>
            </w:r>
          </w:p>
          <w:p w14:paraId="2D697570" w14:textId="77777777" w:rsidR="003C0591" w:rsidRPr="000C6F9E" w:rsidRDefault="003C0591" w:rsidP="00CE7630">
            <w:pPr>
              <w:rPr>
                <w:rFonts w:ascii="Arial" w:hAnsi="Arial" w:cs="Arial"/>
                <w:sz w:val="16"/>
                <w:szCs w:val="16"/>
              </w:rPr>
            </w:pPr>
            <w:r w:rsidRPr="000C6F9E">
              <w:rPr>
                <w:rFonts w:ascii="Arial" w:hAnsi="Arial" w:cs="Arial"/>
                <w:sz w:val="16"/>
                <w:szCs w:val="16"/>
              </w:rPr>
              <w:t xml:space="preserve">3 = Widowed </w:t>
            </w:r>
          </w:p>
          <w:p w14:paraId="0901CB94" w14:textId="77777777" w:rsidR="003C0591" w:rsidRPr="000C6F9E" w:rsidRDefault="003C0591" w:rsidP="00CE7630">
            <w:pPr>
              <w:rPr>
                <w:rFonts w:ascii="Arial" w:hAnsi="Arial" w:cs="Arial"/>
                <w:sz w:val="16"/>
                <w:szCs w:val="16"/>
              </w:rPr>
            </w:pPr>
            <w:r w:rsidRPr="000C6F9E">
              <w:rPr>
                <w:rFonts w:ascii="Arial" w:hAnsi="Arial" w:cs="Arial"/>
                <w:sz w:val="16"/>
                <w:szCs w:val="16"/>
              </w:rPr>
              <w:t xml:space="preserve">4 = Divorced/ separated </w:t>
            </w:r>
          </w:p>
          <w:p w14:paraId="24EBA68A" w14:textId="77777777" w:rsidR="00575789" w:rsidRPr="000C6F9E" w:rsidRDefault="00575789" w:rsidP="00CE7630">
            <w:pPr>
              <w:rPr>
                <w:rFonts w:ascii="Arial" w:hAnsi="Arial" w:cs="Arial"/>
                <w:sz w:val="16"/>
                <w:szCs w:val="16"/>
              </w:rPr>
            </w:pPr>
          </w:p>
          <w:p w14:paraId="7F60B154" w14:textId="77777777" w:rsidR="00575789" w:rsidRPr="000C6F9E" w:rsidRDefault="00575789" w:rsidP="00CE7630">
            <w:pPr>
              <w:rPr>
                <w:rFonts w:ascii="Arial" w:hAnsi="Arial" w:cs="Arial"/>
                <w:sz w:val="16"/>
                <w:szCs w:val="16"/>
              </w:rPr>
            </w:pPr>
          </w:p>
          <w:p w14:paraId="3B7FE25F" w14:textId="77777777" w:rsidR="00575789" w:rsidRPr="000C6F9E" w:rsidRDefault="00575789" w:rsidP="00CE7630">
            <w:pPr>
              <w:rPr>
                <w:rFonts w:ascii="Arial" w:hAnsi="Arial" w:cs="Arial"/>
                <w:sz w:val="16"/>
                <w:szCs w:val="16"/>
              </w:rPr>
            </w:pPr>
          </w:p>
          <w:p w14:paraId="341C1DEB" w14:textId="77777777" w:rsidR="00575789" w:rsidRPr="000C6F9E" w:rsidRDefault="00575789" w:rsidP="00CE7630">
            <w:pPr>
              <w:rPr>
                <w:rFonts w:ascii="Arial" w:hAnsi="Arial" w:cs="Arial"/>
                <w:sz w:val="16"/>
                <w:szCs w:val="16"/>
              </w:rPr>
            </w:pPr>
          </w:p>
          <w:p w14:paraId="35B49E2F" w14:textId="77777777" w:rsidR="00575789" w:rsidRPr="000C6F9E" w:rsidRDefault="00575789" w:rsidP="00CE7630">
            <w:pPr>
              <w:rPr>
                <w:rFonts w:ascii="Arial" w:hAnsi="Arial" w:cs="Arial"/>
                <w:sz w:val="16"/>
                <w:szCs w:val="16"/>
              </w:rPr>
            </w:pPr>
          </w:p>
          <w:p w14:paraId="6D25346F" w14:textId="77777777" w:rsidR="00575789" w:rsidRPr="000C6F9E" w:rsidRDefault="00575789" w:rsidP="00CE7630">
            <w:pPr>
              <w:rPr>
                <w:rFonts w:ascii="Arial" w:hAnsi="Arial" w:cs="Arial"/>
                <w:sz w:val="16"/>
                <w:szCs w:val="16"/>
              </w:rPr>
            </w:pPr>
          </w:p>
          <w:p w14:paraId="47596B7A" w14:textId="77777777" w:rsidR="00575789" w:rsidRPr="000C6F9E" w:rsidRDefault="00575789" w:rsidP="00CE7630">
            <w:pPr>
              <w:rPr>
                <w:rFonts w:ascii="Arial" w:hAnsi="Arial" w:cs="Arial"/>
                <w:sz w:val="16"/>
                <w:szCs w:val="16"/>
              </w:rPr>
            </w:pPr>
          </w:p>
          <w:p w14:paraId="4C7D0967" w14:textId="77777777" w:rsidR="00575789" w:rsidRPr="000C6F9E" w:rsidRDefault="00575789" w:rsidP="00CE7630">
            <w:pPr>
              <w:rPr>
                <w:rFonts w:ascii="Arial" w:hAnsi="Arial" w:cs="Arial"/>
                <w:sz w:val="16"/>
                <w:szCs w:val="16"/>
              </w:rPr>
            </w:pPr>
          </w:p>
          <w:p w14:paraId="73DE8556" w14:textId="77777777" w:rsidR="00575789" w:rsidRPr="000C6F9E" w:rsidRDefault="00575789" w:rsidP="00CE7630">
            <w:pPr>
              <w:rPr>
                <w:rFonts w:ascii="Arial" w:hAnsi="Arial" w:cs="Arial"/>
                <w:sz w:val="16"/>
                <w:szCs w:val="16"/>
              </w:rPr>
            </w:pPr>
          </w:p>
          <w:p w14:paraId="3AAE3B0A" w14:textId="77777777" w:rsidR="00575789" w:rsidRPr="000C6F9E" w:rsidRDefault="00575789" w:rsidP="00CE7630">
            <w:pPr>
              <w:rPr>
                <w:rFonts w:ascii="Arial" w:hAnsi="Arial" w:cs="Arial"/>
                <w:sz w:val="16"/>
                <w:szCs w:val="16"/>
              </w:rPr>
            </w:pPr>
          </w:p>
          <w:p w14:paraId="491BBFC8" w14:textId="77777777" w:rsidR="00575789" w:rsidRPr="000C6F9E" w:rsidRDefault="00575789" w:rsidP="00CE7630">
            <w:pPr>
              <w:rPr>
                <w:rFonts w:ascii="Arial" w:hAnsi="Arial" w:cs="Arial"/>
                <w:sz w:val="16"/>
                <w:szCs w:val="16"/>
              </w:rPr>
            </w:pPr>
          </w:p>
          <w:p w14:paraId="48992AA1" w14:textId="77777777" w:rsidR="00575789" w:rsidRPr="000C6F9E" w:rsidRDefault="00575789" w:rsidP="00CE7630">
            <w:pPr>
              <w:rPr>
                <w:rFonts w:ascii="Arial" w:hAnsi="Arial" w:cs="Arial"/>
                <w:sz w:val="16"/>
                <w:szCs w:val="16"/>
              </w:rPr>
            </w:pPr>
          </w:p>
          <w:p w14:paraId="37054D90" w14:textId="77777777" w:rsidR="00575789" w:rsidRPr="000C6F9E" w:rsidRDefault="00575789" w:rsidP="00CE7630">
            <w:pPr>
              <w:rPr>
                <w:rFonts w:ascii="Arial" w:hAnsi="Arial" w:cs="Arial"/>
                <w:sz w:val="16"/>
                <w:szCs w:val="16"/>
              </w:rPr>
            </w:pPr>
          </w:p>
          <w:p w14:paraId="617D5671" w14:textId="77777777" w:rsidR="00575789" w:rsidRPr="000C6F9E" w:rsidRDefault="00575789" w:rsidP="00CE7630">
            <w:pPr>
              <w:rPr>
                <w:rFonts w:ascii="Arial" w:hAnsi="Arial" w:cs="Arial"/>
                <w:sz w:val="16"/>
                <w:szCs w:val="16"/>
              </w:rPr>
            </w:pPr>
          </w:p>
          <w:p w14:paraId="206A11AF" w14:textId="77777777" w:rsidR="00575789" w:rsidRPr="000C6F9E" w:rsidRDefault="00575789" w:rsidP="00CE7630">
            <w:pPr>
              <w:rPr>
                <w:rFonts w:ascii="Arial" w:hAnsi="Arial" w:cs="Arial"/>
                <w:sz w:val="16"/>
                <w:szCs w:val="16"/>
              </w:rPr>
            </w:pPr>
          </w:p>
          <w:p w14:paraId="203517E1" w14:textId="77777777" w:rsidR="00575789" w:rsidRPr="000C6F9E" w:rsidRDefault="00575789" w:rsidP="00CE7630">
            <w:pPr>
              <w:rPr>
                <w:rFonts w:ascii="Arial" w:hAnsi="Arial" w:cs="Arial"/>
                <w:sz w:val="16"/>
                <w:szCs w:val="16"/>
              </w:rPr>
            </w:pPr>
          </w:p>
          <w:p w14:paraId="2FE1DA25" w14:textId="77777777" w:rsidR="00575789" w:rsidRPr="000C6F9E" w:rsidRDefault="00575789" w:rsidP="00CE7630">
            <w:pPr>
              <w:rPr>
                <w:rFonts w:ascii="Arial" w:hAnsi="Arial" w:cs="Arial"/>
                <w:sz w:val="16"/>
                <w:szCs w:val="16"/>
              </w:rPr>
            </w:pPr>
          </w:p>
          <w:p w14:paraId="0729398C" w14:textId="77777777" w:rsidR="00575789" w:rsidRPr="000C6F9E" w:rsidRDefault="00575789" w:rsidP="00CE7630">
            <w:pPr>
              <w:rPr>
                <w:rFonts w:ascii="Arial" w:hAnsi="Arial" w:cs="Arial"/>
                <w:sz w:val="16"/>
                <w:szCs w:val="16"/>
              </w:rPr>
            </w:pPr>
          </w:p>
          <w:p w14:paraId="5391546C" w14:textId="77777777" w:rsidR="00C92634" w:rsidRPr="000C6F9E" w:rsidRDefault="00C92634" w:rsidP="00CE7630">
            <w:pPr>
              <w:rPr>
                <w:rFonts w:ascii="Arial" w:hAnsi="Arial" w:cs="Arial"/>
                <w:sz w:val="16"/>
                <w:szCs w:val="16"/>
              </w:rPr>
            </w:pPr>
          </w:p>
          <w:p w14:paraId="0960A5A7" w14:textId="77777777" w:rsidR="00C92634" w:rsidRPr="000C6F9E" w:rsidRDefault="00C92634" w:rsidP="00CE7630">
            <w:pPr>
              <w:rPr>
                <w:rFonts w:ascii="Arial" w:hAnsi="Arial" w:cs="Arial"/>
                <w:sz w:val="16"/>
                <w:szCs w:val="16"/>
              </w:rPr>
            </w:pPr>
          </w:p>
          <w:p w14:paraId="5BBFB927" w14:textId="77777777" w:rsidR="00C92634" w:rsidRPr="000C6F9E" w:rsidRDefault="00C92634" w:rsidP="00CE7630">
            <w:pPr>
              <w:rPr>
                <w:rFonts w:ascii="Arial" w:hAnsi="Arial" w:cs="Arial"/>
                <w:sz w:val="16"/>
                <w:szCs w:val="16"/>
              </w:rPr>
            </w:pPr>
          </w:p>
          <w:p w14:paraId="652F03ED" w14:textId="77777777" w:rsidR="00C92634" w:rsidRPr="000C6F9E" w:rsidRDefault="00C92634" w:rsidP="00CE7630">
            <w:pPr>
              <w:rPr>
                <w:rFonts w:ascii="Arial" w:hAnsi="Arial" w:cs="Arial"/>
                <w:sz w:val="16"/>
                <w:szCs w:val="16"/>
              </w:rPr>
            </w:pPr>
          </w:p>
          <w:p w14:paraId="57B6977A" w14:textId="77777777" w:rsidR="00C92634" w:rsidRPr="000C6F9E" w:rsidRDefault="00C92634" w:rsidP="00CE7630">
            <w:pPr>
              <w:rPr>
                <w:rFonts w:ascii="Arial" w:hAnsi="Arial" w:cs="Arial"/>
                <w:sz w:val="16"/>
                <w:szCs w:val="16"/>
              </w:rPr>
            </w:pPr>
          </w:p>
          <w:p w14:paraId="12DE113E" w14:textId="77777777" w:rsidR="00C92634" w:rsidRPr="000C6F9E" w:rsidRDefault="00C92634" w:rsidP="00CE7630">
            <w:pPr>
              <w:rPr>
                <w:rFonts w:ascii="Arial" w:hAnsi="Arial" w:cs="Arial"/>
                <w:sz w:val="16"/>
                <w:szCs w:val="16"/>
              </w:rPr>
            </w:pPr>
          </w:p>
          <w:p w14:paraId="6C483CE8" w14:textId="77777777" w:rsidR="00C92634" w:rsidRPr="000C6F9E" w:rsidRDefault="00C92634" w:rsidP="00CE7630">
            <w:pPr>
              <w:rPr>
                <w:rFonts w:ascii="Arial" w:hAnsi="Arial" w:cs="Arial"/>
                <w:sz w:val="16"/>
                <w:szCs w:val="16"/>
              </w:rPr>
            </w:pPr>
          </w:p>
          <w:p w14:paraId="2A5571C4" w14:textId="77777777" w:rsidR="00C92634" w:rsidRPr="000C6F9E" w:rsidRDefault="00C92634" w:rsidP="00CE7630">
            <w:pPr>
              <w:rPr>
                <w:rFonts w:ascii="Arial" w:hAnsi="Arial" w:cs="Arial"/>
                <w:sz w:val="16"/>
                <w:szCs w:val="16"/>
              </w:rPr>
            </w:pPr>
          </w:p>
          <w:p w14:paraId="2AFA2BD2" w14:textId="77777777" w:rsidR="00C92634" w:rsidRPr="000C6F9E" w:rsidRDefault="00C92634" w:rsidP="00CE7630">
            <w:pPr>
              <w:rPr>
                <w:rFonts w:ascii="Arial" w:hAnsi="Arial" w:cs="Arial"/>
                <w:sz w:val="16"/>
                <w:szCs w:val="16"/>
              </w:rPr>
            </w:pPr>
          </w:p>
          <w:p w14:paraId="5A6FD2EE" w14:textId="77777777" w:rsidR="00C92634" w:rsidRPr="000C6F9E" w:rsidRDefault="00C92634" w:rsidP="00CE7630">
            <w:pPr>
              <w:rPr>
                <w:rFonts w:ascii="Arial" w:hAnsi="Arial" w:cs="Arial"/>
                <w:sz w:val="16"/>
                <w:szCs w:val="16"/>
              </w:rPr>
            </w:pPr>
          </w:p>
          <w:p w14:paraId="0EFBE4C8" w14:textId="77777777" w:rsidR="00C92634" w:rsidRPr="000C6F9E" w:rsidRDefault="00C92634" w:rsidP="00CE7630">
            <w:pPr>
              <w:rPr>
                <w:rFonts w:ascii="Arial" w:hAnsi="Arial" w:cs="Arial"/>
                <w:sz w:val="16"/>
                <w:szCs w:val="16"/>
              </w:rPr>
            </w:pPr>
          </w:p>
          <w:p w14:paraId="70848AD8" w14:textId="77777777" w:rsidR="00C92634" w:rsidRPr="000C6F9E" w:rsidRDefault="00C92634" w:rsidP="00CE7630">
            <w:pPr>
              <w:rPr>
                <w:rFonts w:ascii="Arial" w:hAnsi="Arial" w:cs="Arial"/>
                <w:sz w:val="16"/>
                <w:szCs w:val="16"/>
              </w:rPr>
            </w:pPr>
          </w:p>
          <w:p w14:paraId="27CF7788" w14:textId="77777777" w:rsidR="00C92634" w:rsidRPr="000C6F9E" w:rsidRDefault="00C92634" w:rsidP="00CE7630">
            <w:pPr>
              <w:rPr>
                <w:rFonts w:ascii="Arial" w:hAnsi="Arial" w:cs="Arial"/>
                <w:sz w:val="16"/>
                <w:szCs w:val="16"/>
              </w:rPr>
            </w:pPr>
          </w:p>
          <w:p w14:paraId="5D296802" w14:textId="77777777" w:rsidR="00C92634" w:rsidRPr="000C6F9E" w:rsidRDefault="00C92634" w:rsidP="00CE7630">
            <w:pPr>
              <w:rPr>
                <w:rFonts w:ascii="Arial" w:hAnsi="Arial" w:cs="Arial"/>
                <w:sz w:val="16"/>
                <w:szCs w:val="16"/>
              </w:rPr>
            </w:pPr>
          </w:p>
          <w:p w14:paraId="1887F922" w14:textId="77777777" w:rsidR="00C92634" w:rsidRPr="000C6F9E" w:rsidRDefault="00C92634" w:rsidP="00CE7630">
            <w:pPr>
              <w:rPr>
                <w:rFonts w:ascii="Arial" w:hAnsi="Arial" w:cs="Arial"/>
                <w:sz w:val="16"/>
                <w:szCs w:val="16"/>
              </w:rPr>
            </w:pPr>
          </w:p>
          <w:p w14:paraId="336D501D" w14:textId="77777777" w:rsidR="00C92634" w:rsidRPr="000C6F9E" w:rsidRDefault="00C92634" w:rsidP="00CE7630">
            <w:pPr>
              <w:rPr>
                <w:rFonts w:ascii="Arial" w:hAnsi="Arial" w:cs="Arial"/>
                <w:sz w:val="16"/>
                <w:szCs w:val="16"/>
              </w:rPr>
            </w:pPr>
          </w:p>
          <w:p w14:paraId="03A73C4F" w14:textId="77777777" w:rsidR="00C92634" w:rsidRDefault="00C92634" w:rsidP="00CE7630">
            <w:pPr>
              <w:rPr>
                <w:rFonts w:ascii="Arial" w:hAnsi="Arial" w:cs="Arial"/>
                <w:sz w:val="16"/>
                <w:szCs w:val="16"/>
              </w:rPr>
            </w:pPr>
          </w:p>
          <w:p w14:paraId="664E1281" w14:textId="77777777" w:rsidR="00EB486B" w:rsidRDefault="00EB486B" w:rsidP="00CE7630">
            <w:pPr>
              <w:rPr>
                <w:rFonts w:ascii="Arial" w:hAnsi="Arial" w:cs="Arial"/>
                <w:sz w:val="16"/>
                <w:szCs w:val="16"/>
              </w:rPr>
            </w:pPr>
          </w:p>
          <w:p w14:paraId="5C28BDA5" w14:textId="77777777" w:rsidR="00EB486B" w:rsidRDefault="00EB486B" w:rsidP="00CE7630">
            <w:pPr>
              <w:rPr>
                <w:rFonts w:ascii="Arial" w:hAnsi="Arial" w:cs="Arial"/>
                <w:sz w:val="16"/>
                <w:szCs w:val="16"/>
              </w:rPr>
            </w:pPr>
          </w:p>
          <w:p w14:paraId="22005A87" w14:textId="77777777" w:rsidR="00EB486B" w:rsidRDefault="00EB486B" w:rsidP="00CE7630">
            <w:pPr>
              <w:rPr>
                <w:rFonts w:ascii="Arial" w:hAnsi="Arial" w:cs="Arial"/>
                <w:sz w:val="16"/>
                <w:szCs w:val="16"/>
              </w:rPr>
            </w:pPr>
          </w:p>
          <w:p w14:paraId="029DC2FD" w14:textId="77777777" w:rsidR="00EB486B" w:rsidRDefault="00EB486B" w:rsidP="00CE7630">
            <w:pPr>
              <w:rPr>
                <w:rFonts w:ascii="Arial" w:hAnsi="Arial" w:cs="Arial"/>
                <w:sz w:val="16"/>
                <w:szCs w:val="16"/>
              </w:rPr>
            </w:pPr>
          </w:p>
          <w:p w14:paraId="794E247F" w14:textId="77777777" w:rsidR="00EB486B" w:rsidRDefault="00EB486B" w:rsidP="00CE7630">
            <w:pPr>
              <w:rPr>
                <w:rFonts w:ascii="Arial" w:hAnsi="Arial" w:cs="Arial"/>
                <w:sz w:val="16"/>
                <w:szCs w:val="16"/>
              </w:rPr>
            </w:pPr>
          </w:p>
          <w:p w14:paraId="45DB0C02" w14:textId="77777777" w:rsidR="00EB486B" w:rsidRDefault="00EB486B" w:rsidP="00CE7630">
            <w:pPr>
              <w:rPr>
                <w:rFonts w:ascii="Arial" w:hAnsi="Arial" w:cs="Arial"/>
                <w:sz w:val="16"/>
                <w:szCs w:val="16"/>
              </w:rPr>
            </w:pPr>
          </w:p>
          <w:p w14:paraId="7F687A78" w14:textId="77777777" w:rsidR="00EB486B" w:rsidRDefault="00EB486B" w:rsidP="00CE7630">
            <w:pPr>
              <w:rPr>
                <w:rFonts w:ascii="Arial" w:hAnsi="Arial" w:cs="Arial"/>
                <w:sz w:val="16"/>
                <w:szCs w:val="16"/>
              </w:rPr>
            </w:pPr>
          </w:p>
          <w:p w14:paraId="662F5450" w14:textId="77777777" w:rsidR="00EB486B" w:rsidRDefault="00EB486B" w:rsidP="00CE7630">
            <w:pPr>
              <w:rPr>
                <w:rFonts w:ascii="Arial" w:hAnsi="Arial" w:cs="Arial"/>
                <w:sz w:val="16"/>
                <w:szCs w:val="16"/>
              </w:rPr>
            </w:pPr>
          </w:p>
          <w:p w14:paraId="40C27188" w14:textId="77777777" w:rsidR="00EB486B" w:rsidRDefault="00EB486B" w:rsidP="00CE7630">
            <w:pPr>
              <w:rPr>
                <w:rFonts w:ascii="Arial" w:hAnsi="Arial" w:cs="Arial"/>
                <w:sz w:val="16"/>
                <w:szCs w:val="16"/>
              </w:rPr>
            </w:pPr>
          </w:p>
          <w:p w14:paraId="7E8A3A88" w14:textId="77777777" w:rsidR="00EB486B" w:rsidRDefault="00EB486B" w:rsidP="00CE7630">
            <w:pPr>
              <w:rPr>
                <w:rFonts w:ascii="Arial" w:hAnsi="Arial" w:cs="Arial"/>
                <w:sz w:val="16"/>
                <w:szCs w:val="16"/>
              </w:rPr>
            </w:pPr>
          </w:p>
          <w:p w14:paraId="17F4623A" w14:textId="77777777" w:rsidR="00EB486B" w:rsidRDefault="00EB486B" w:rsidP="00CE7630">
            <w:pPr>
              <w:rPr>
                <w:rFonts w:ascii="Arial" w:hAnsi="Arial" w:cs="Arial"/>
                <w:sz w:val="16"/>
                <w:szCs w:val="16"/>
              </w:rPr>
            </w:pPr>
          </w:p>
          <w:p w14:paraId="1569176D" w14:textId="77777777" w:rsidR="00EB486B" w:rsidRDefault="00EB486B" w:rsidP="00CE7630">
            <w:pPr>
              <w:rPr>
                <w:rFonts w:ascii="Arial" w:hAnsi="Arial" w:cs="Arial"/>
                <w:sz w:val="16"/>
                <w:szCs w:val="16"/>
              </w:rPr>
            </w:pPr>
          </w:p>
          <w:p w14:paraId="7BB46797" w14:textId="77777777" w:rsidR="00EB486B" w:rsidRDefault="00EB486B" w:rsidP="00CE7630">
            <w:pPr>
              <w:rPr>
                <w:rFonts w:ascii="Arial" w:hAnsi="Arial" w:cs="Arial"/>
                <w:sz w:val="16"/>
                <w:szCs w:val="16"/>
              </w:rPr>
            </w:pPr>
          </w:p>
          <w:p w14:paraId="52F7187F" w14:textId="77777777" w:rsidR="00EB486B" w:rsidRDefault="00EB486B" w:rsidP="00CE7630">
            <w:pPr>
              <w:rPr>
                <w:rFonts w:ascii="Arial" w:hAnsi="Arial" w:cs="Arial"/>
                <w:sz w:val="16"/>
                <w:szCs w:val="16"/>
              </w:rPr>
            </w:pPr>
          </w:p>
          <w:p w14:paraId="6C7397BA" w14:textId="77777777" w:rsidR="00EB486B" w:rsidRPr="000C6F9E" w:rsidRDefault="00EB486B" w:rsidP="00CE7630">
            <w:pPr>
              <w:rPr>
                <w:rFonts w:ascii="Arial" w:hAnsi="Arial" w:cs="Arial"/>
                <w:sz w:val="16"/>
                <w:szCs w:val="16"/>
              </w:rPr>
            </w:pPr>
          </w:p>
          <w:p w14:paraId="41CB0A5A" w14:textId="77777777" w:rsidR="00C92634" w:rsidRPr="000C6F9E" w:rsidRDefault="00C92634" w:rsidP="00CE7630">
            <w:pPr>
              <w:rPr>
                <w:rFonts w:ascii="Arial" w:hAnsi="Arial" w:cs="Arial"/>
                <w:sz w:val="16"/>
                <w:szCs w:val="16"/>
              </w:rPr>
            </w:pPr>
          </w:p>
        </w:tc>
        <w:tc>
          <w:tcPr>
            <w:tcW w:w="1049" w:type="pct"/>
            <w:tcBorders>
              <w:top w:val="single" w:sz="6" w:space="0" w:color="auto"/>
              <w:left w:val="single" w:sz="6" w:space="0" w:color="auto"/>
              <w:bottom w:val="single" w:sz="6" w:space="0" w:color="auto"/>
              <w:right w:val="single" w:sz="6" w:space="0" w:color="auto"/>
            </w:tcBorders>
          </w:tcPr>
          <w:p w14:paraId="3C91CEB3" w14:textId="29BADF5F" w:rsidR="00575789" w:rsidRPr="000C6F9E" w:rsidRDefault="008C34D0" w:rsidP="00575789">
            <w:pPr>
              <w:rPr>
                <w:rFonts w:ascii="Arial" w:hAnsi="Arial" w:cs="Arial"/>
                <w:sz w:val="16"/>
                <w:szCs w:val="16"/>
              </w:rPr>
            </w:pPr>
            <w:r w:rsidRPr="000C6F9E">
              <w:rPr>
                <w:rFonts w:ascii="Arial" w:hAnsi="Arial" w:cs="Arial"/>
                <w:sz w:val="16"/>
                <w:szCs w:val="16"/>
              </w:rPr>
              <w:t>H8</w:t>
            </w:r>
            <w:r w:rsidR="003C0591" w:rsidRPr="000C6F9E">
              <w:rPr>
                <w:rFonts w:ascii="Arial" w:hAnsi="Arial" w:cs="Arial"/>
                <w:sz w:val="16"/>
                <w:szCs w:val="16"/>
              </w:rPr>
              <w:t xml:space="preserve">. What </w:t>
            </w:r>
            <w:r w:rsidR="00035AA7" w:rsidRPr="000C6F9E">
              <w:rPr>
                <w:rFonts w:ascii="Arial" w:hAnsi="Arial" w:cs="Arial"/>
                <w:sz w:val="16"/>
                <w:szCs w:val="16"/>
              </w:rPr>
              <w:t>is the main activity that</w:t>
            </w:r>
            <w:r w:rsidR="003C0591" w:rsidRPr="000C6F9E">
              <w:rPr>
                <w:rFonts w:ascii="Arial" w:hAnsi="Arial" w:cs="Arial"/>
                <w:sz w:val="16"/>
                <w:szCs w:val="16"/>
              </w:rPr>
              <w:t xml:space="preserve"> [NAME] </w:t>
            </w:r>
            <w:r w:rsidR="00035AA7" w:rsidRPr="000C6F9E">
              <w:rPr>
                <w:rFonts w:ascii="Arial" w:hAnsi="Arial" w:cs="Arial"/>
                <w:sz w:val="16"/>
                <w:szCs w:val="16"/>
              </w:rPr>
              <w:t xml:space="preserve">is </w:t>
            </w:r>
            <w:r w:rsidR="003C0591" w:rsidRPr="000C6F9E">
              <w:rPr>
                <w:rFonts w:ascii="Arial" w:hAnsi="Arial" w:cs="Arial"/>
                <w:sz w:val="16"/>
                <w:szCs w:val="16"/>
              </w:rPr>
              <w:t>involved in at present?</w:t>
            </w:r>
            <w:r w:rsidR="00575789" w:rsidRPr="000C6F9E">
              <w:rPr>
                <w:rFonts w:ascii="Arial" w:hAnsi="Arial" w:cs="Arial"/>
                <w:sz w:val="16"/>
                <w:szCs w:val="16"/>
              </w:rPr>
              <w:t xml:space="preserve"> -------</w:t>
            </w:r>
            <w:r w:rsidR="00575789" w:rsidRPr="000C6F9E">
              <w:rPr>
                <w:rFonts w:ascii="Nyala" w:hAnsi="Nyala" w:cs="Nyala"/>
                <w:sz w:val="16"/>
                <w:szCs w:val="16"/>
              </w:rPr>
              <w:t>በአሁን</w:t>
            </w:r>
            <w:r w:rsidR="00575789" w:rsidRPr="000C6F9E">
              <w:rPr>
                <w:rFonts w:ascii="Arial" w:hAnsi="Arial" w:cs="Arial"/>
                <w:sz w:val="16"/>
                <w:szCs w:val="16"/>
              </w:rPr>
              <w:t xml:space="preserve"> </w:t>
            </w:r>
            <w:r w:rsidR="00575789" w:rsidRPr="000C6F9E">
              <w:rPr>
                <w:rFonts w:ascii="Nyala" w:hAnsi="Nyala" w:cs="Nyala"/>
                <w:sz w:val="16"/>
                <w:szCs w:val="16"/>
              </w:rPr>
              <w:t>ወቅት</w:t>
            </w:r>
            <w:r w:rsidR="00575789" w:rsidRPr="000C6F9E">
              <w:rPr>
                <w:rFonts w:ascii="Arial" w:hAnsi="Arial" w:cs="Arial"/>
                <w:sz w:val="16"/>
                <w:szCs w:val="16"/>
              </w:rPr>
              <w:t xml:space="preserve"> </w:t>
            </w:r>
            <w:r w:rsidR="00575789" w:rsidRPr="000C6F9E">
              <w:rPr>
                <w:rFonts w:ascii="Nyala" w:hAnsi="Nyala" w:cs="Nyala"/>
                <w:sz w:val="16"/>
                <w:szCs w:val="16"/>
              </w:rPr>
              <w:t>በዋነኝነት</w:t>
            </w:r>
            <w:r w:rsidR="00575789" w:rsidRPr="000C6F9E">
              <w:rPr>
                <w:rFonts w:ascii="Arial" w:hAnsi="Arial" w:cs="Arial"/>
                <w:sz w:val="16"/>
                <w:szCs w:val="16"/>
              </w:rPr>
              <w:t xml:space="preserve"> </w:t>
            </w:r>
            <w:r w:rsidR="00575789" w:rsidRPr="000C6F9E">
              <w:rPr>
                <w:rFonts w:ascii="Nyala" w:hAnsi="Nyala" w:cs="Nyala"/>
                <w:sz w:val="16"/>
                <w:szCs w:val="16"/>
              </w:rPr>
              <w:t>የሚሰራው</w:t>
            </w:r>
            <w:r w:rsidR="00575789" w:rsidRPr="000C6F9E">
              <w:rPr>
                <w:rFonts w:ascii="Arial" w:hAnsi="Arial" w:cs="Arial"/>
                <w:sz w:val="16"/>
                <w:szCs w:val="16"/>
              </w:rPr>
              <w:t xml:space="preserve"> </w:t>
            </w:r>
            <w:r w:rsidR="00575789" w:rsidRPr="000C6F9E">
              <w:rPr>
                <w:rFonts w:ascii="Nyala" w:hAnsi="Nyala" w:cs="Nyala"/>
                <w:sz w:val="16"/>
                <w:szCs w:val="16"/>
              </w:rPr>
              <w:t>ሥራ</w:t>
            </w:r>
            <w:r w:rsidR="00575789" w:rsidRPr="000C6F9E">
              <w:rPr>
                <w:rFonts w:ascii="Arial" w:hAnsi="Arial" w:cs="Arial"/>
                <w:sz w:val="16"/>
                <w:szCs w:val="16"/>
              </w:rPr>
              <w:t xml:space="preserve"> </w:t>
            </w:r>
            <w:r w:rsidR="00575789" w:rsidRPr="000C6F9E">
              <w:rPr>
                <w:rFonts w:ascii="Nyala" w:hAnsi="Nyala" w:cs="Nyala"/>
                <w:sz w:val="16"/>
                <w:szCs w:val="16"/>
              </w:rPr>
              <w:t>ምንድ</w:t>
            </w:r>
            <w:r w:rsidR="00575789" w:rsidRPr="000C6F9E">
              <w:rPr>
                <w:rFonts w:ascii="Arial" w:hAnsi="Arial" w:cs="Arial"/>
                <w:sz w:val="16"/>
                <w:szCs w:val="16"/>
              </w:rPr>
              <w:t xml:space="preserve"> </w:t>
            </w:r>
          </w:p>
          <w:p w14:paraId="002CDC87" w14:textId="066E08CD" w:rsidR="00575789" w:rsidRDefault="001B4160" w:rsidP="00575789">
            <w:pPr>
              <w:rPr>
                <w:rFonts w:ascii="Arial" w:hAnsi="Arial" w:cs="Arial"/>
                <w:sz w:val="16"/>
                <w:szCs w:val="16"/>
              </w:rPr>
            </w:pPr>
            <w:r w:rsidRPr="000C6F9E">
              <w:rPr>
                <w:rFonts w:ascii="Nyala" w:hAnsi="Nyala" w:cs="Nyala"/>
                <w:sz w:val="16"/>
                <w:szCs w:val="16"/>
              </w:rPr>
              <w:t>ነው</w:t>
            </w:r>
            <w:r w:rsidRPr="000C6F9E">
              <w:rPr>
                <w:rFonts w:ascii="Arial" w:hAnsi="Arial" w:cs="Arial"/>
                <w:sz w:val="16"/>
                <w:szCs w:val="16"/>
              </w:rPr>
              <w:t>?</w:t>
            </w:r>
          </w:p>
          <w:p w14:paraId="1077DAFB" w14:textId="77777777" w:rsidR="001B1635" w:rsidRPr="000C6F9E" w:rsidRDefault="001B1635" w:rsidP="00575789">
            <w:pPr>
              <w:rPr>
                <w:rFonts w:ascii="Arial" w:hAnsi="Arial" w:cs="Arial"/>
                <w:sz w:val="16"/>
                <w:szCs w:val="16"/>
              </w:rPr>
            </w:pPr>
          </w:p>
          <w:p w14:paraId="1B02211C" w14:textId="01180FD7" w:rsidR="003C0591" w:rsidRPr="000C6F9E" w:rsidRDefault="00575789" w:rsidP="00CE7630">
            <w:pPr>
              <w:rPr>
                <w:rFonts w:ascii="Arial" w:hAnsi="Arial" w:cs="Arial"/>
                <w:sz w:val="16"/>
                <w:szCs w:val="16"/>
              </w:rPr>
            </w:pPr>
            <w:r w:rsidRPr="000C6F9E">
              <w:rPr>
                <w:rFonts w:ascii="Arial" w:hAnsi="Arial" w:cs="Arial"/>
                <w:noProof/>
                <w:sz w:val="16"/>
                <w:szCs w:val="16"/>
              </w:rPr>
              <mc:AlternateContent>
                <mc:Choice Requires="wps">
                  <w:drawing>
                    <wp:anchor distT="0" distB="0" distL="114300" distR="114300" simplePos="0" relativeHeight="251699200" behindDoc="0" locked="0" layoutInCell="1" allowOverlap="1" wp14:anchorId="4154AAD2" wp14:editId="746FDECC">
                      <wp:simplePos x="0" y="0"/>
                      <wp:positionH relativeFrom="column">
                        <wp:posOffset>-62865</wp:posOffset>
                      </wp:positionH>
                      <wp:positionV relativeFrom="paragraph">
                        <wp:posOffset>5715</wp:posOffset>
                      </wp:positionV>
                      <wp:extent cx="1152525" cy="80772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152525" cy="807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W w:w="1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9"/>
                                  </w:tblGrid>
                                  <w:tr w:rsidR="00A42332" w14:paraId="03A31ED8" w14:textId="77777777" w:rsidTr="00603FFF">
                                    <w:trPr>
                                      <w:trHeight w:val="247"/>
                                      <w:jc w:val="center"/>
                                    </w:trPr>
                                    <w:tc>
                                      <w:tcPr>
                                        <w:tcW w:w="1689" w:type="dxa"/>
                                      </w:tcPr>
                                      <w:p w14:paraId="54C0CDC7" w14:textId="4FD8EB71" w:rsidR="00A42332" w:rsidRPr="00A135F2" w:rsidRDefault="00A42332" w:rsidP="00A135F2">
                                        <w:pPr>
                                          <w:spacing w:after="200" w:line="276" w:lineRule="auto"/>
                                          <w:rPr>
                                            <w:rFonts w:ascii="Nyala" w:hAnsi="Nyala"/>
                                            <w:sz w:val="20"/>
                                            <w:szCs w:val="20"/>
                                          </w:rPr>
                                        </w:pPr>
                                        <w:r w:rsidRPr="00567FB6">
                                          <w:rPr>
                                            <w:rFonts w:ascii="Garamond" w:hAnsi="Garamond" w:cs="Arial"/>
                                            <w:sz w:val="18"/>
                                            <w:szCs w:val="18"/>
                                          </w:rPr>
                                          <w:t>1. Salaried/wage employee/</w:t>
                                        </w:r>
                                        <w:r w:rsidRPr="00567FB6">
                                          <w:rPr>
                                            <w:rFonts w:ascii="Nyala" w:hAnsi="Nyala"/>
                                            <w:sz w:val="20"/>
                                            <w:szCs w:val="20"/>
                                          </w:rPr>
                                          <w:t>የደመወዝ ሰራተኛ</w:t>
                                        </w:r>
                                      </w:p>
                                    </w:tc>
                                  </w:tr>
                                  <w:tr w:rsidR="00A42332" w14:paraId="529A0FC1" w14:textId="77777777" w:rsidTr="00603FFF">
                                    <w:trPr>
                                      <w:trHeight w:val="247"/>
                                      <w:jc w:val="center"/>
                                    </w:trPr>
                                    <w:tc>
                                      <w:tcPr>
                                        <w:tcW w:w="1689" w:type="dxa"/>
                                      </w:tcPr>
                                      <w:p w14:paraId="23E2E5E4" w14:textId="0EE93D7D" w:rsidR="00A42332" w:rsidRPr="00567FB6" w:rsidRDefault="00A42332" w:rsidP="00567FB6">
                                        <w:pPr>
                                          <w:spacing w:after="200" w:line="276" w:lineRule="auto"/>
                                          <w:rPr>
                                            <w:rFonts w:ascii="Nyala" w:hAnsi="Nyala"/>
                                            <w:sz w:val="20"/>
                                            <w:szCs w:val="20"/>
                                          </w:rPr>
                                        </w:pPr>
                                        <w:r w:rsidRPr="00567FB6">
                                          <w:rPr>
                                            <w:rFonts w:ascii="Garamond" w:hAnsi="Garamond" w:cs="Arial"/>
                                            <w:sz w:val="18"/>
                                            <w:szCs w:val="18"/>
                                          </w:rPr>
                                          <w:t>2. Self-employed without employees/</w:t>
                                        </w:r>
                                        <w:r w:rsidRPr="00567FB6">
                                          <w:rPr>
                                            <w:rFonts w:ascii="Nyala" w:hAnsi="Nyala"/>
                                            <w:sz w:val="20"/>
                                            <w:szCs w:val="20"/>
                                          </w:rPr>
                                          <w:t>የግል ሥራ ምን</w:t>
                                        </w:r>
                                        <w:r>
                                          <w:rPr>
                                            <w:rFonts w:ascii="Nyala" w:hAnsi="Nyala"/>
                                            <w:sz w:val="20"/>
                                            <w:szCs w:val="20"/>
                                          </w:rPr>
                                          <w:t>ም ተቀጣሪ</w:t>
                                        </w:r>
                                        <w:r w:rsidRPr="00567FB6">
                                          <w:rPr>
                                            <w:rFonts w:ascii="Nyala" w:hAnsi="Nyala"/>
                                            <w:sz w:val="20"/>
                                            <w:szCs w:val="20"/>
                                          </w:rPr>
                                          <w:t xml:space="preserve"> ሰራተኛ ሳይኖረው</w:t>
                                        </w:r>
                                      </w:p>
                                    </w:tc>
                                  </w:tr>
                                  <w:tr w:rsidR="00A42332" w14:paraId="74EFA275" w14:textId="77777777" w:rsidTr="00603FFF">
                                    <w:trPr>
                                      <w:trHeight w:val="263"/>
                                      <w:jc w:val="center"/>
                                    </w:trPr>
                                    <w:tc>
                                      <w:tcPr>
                                        <w:tcW w:w="1689" w:type="dxa"/>
                                      </w:tcPr>
                                      <w:p w14:paraId="7B5B343B" w14:textId="123B4741" w:rsidR="00A42332" w:rsidRPr="006E08D6" w:rsidRDefault="00A42332" w:rsidP="006E08D6">
                                        <w:pPr>
                                          <w:spacing w:after="200" w:line="276" w:lineRule="auto"/>
                                          <w:rPr>
                                            <w:rFonts w:ascii="Nyala" w:hAnsi="Nyala"/>
                                            <w:sz w:val="20"/>
                                            <w:szCs w:val="20"/>
                                          </w:rPr>
                                        </w:pPr>
                                        <w:r w:rsidRPr="00567FB6">
                                          <w:rPr>
                                            <w:rFonts w:ascii="Garamond" w:hAnsi="Garamond" w:cs="Arial"/>
                                            <w:sz w:val="18"/>
                                            <w:szCs w:val="18"/>
                                          </w:rPr>
                                          <w:t>3. Self-employed with employees/</w:t>
                                        </w:r>
                                        <w:r>
                                          <w:rPr>
                                            <w:rFonts w:ascii="Nyala" w:hAnsi="Nyala"/>
                                            <w:sz w:val="20"/>
                                            <w:szCs w:val="20"/>
                                          </w:rPr>
                                          <w:t>የግል ሥራ ተቀጣሪ</w:t>
                                        </w:r>
                                        <w:r w:rsidRPr="00567FB6">
                                          <w:rPr>
                                            <w:rFonts w:ascii="Nyala" w:hAnsi="Nyala"/>
                                            <w:sz w:val="20"/>
                                            <w:szCs w:val="20"/>
                                          </w:rPr>
                                          <w:t xml:space="preserve"> ኖሮት</w:t>
                                        </w:r>
                                      </w:p>
                                    </w:tc>
                                  </w:tr>
                                  <w:tr w:rsidR="00A42332" w14:paraId="14CB1B8A" w14:textId="77777777" w:rsidTr="00603FFF">
                                    <w:trPr>
                                      <w:trHeight w:val="247"/>
                                      <w:jc w:val="center"/>
                                    </w:trPr>
                                    <w:tc>
                                      <w:tcPr>
                                        <w:tcW w:w="1689" w:type="dxa"/>
                                      </w:tcPr>
                                      <w:p w14:paraId="2838596B" w14:textId="44C51665" w:rsidR="00A42332" w:rsidRPr="006E08D6" w:rsidRDefault="00A42332" w:rsidP="006E08D6">
                                        <w:pPr>
                                          <w:spacing w:after="200" w:line="276" w:lineRule="auto"/>
                                          <w:rPr>
                                            <w:rFonts w:ascii="Nyala" w:hAnsi="Nyala"/>
                                            <w:sz w:val="20"/>
                                            <w:szCs w:val="20"/>
                                          </w:rPr>
                                        </w:pPr>
                                        <w:r w:rsidRPr="006E08D6">
                                          <w:rPr>
                                            <w:rFonts w:ascii="Garamond" w:hAnsi="Garamond" w:cs="Arial"/>
                                            <w:sz w:val="18"/>
                                            <w:szCs w:val="18"/>
                                          </w:rPr>
                                          <w:t>4. Overseas worker/</w:t>
                                        </w:r>
                                        <w:r w:rsidRPr="006E08D6">
                                          <w:rPr>
                                            <w:rFonts w:ascii="Nyala" w:hAnsi="Nyala"/>
                                            <w:sz w:val="20"/>
                                            <w:szCs w:val="20"/>
                                          </w:rPr>
                                          <w:t>ከሀገር ወጪ ሰራተኛ</w:t>
                                        </w:r>
                                      </w:p>
                                    </w:tc>
                                  </w:tr>
                                  <w:tr w:rsidR="00A42332" w14:paraId="58E321E2" w14:textId="77777777" w:rsidTr="00603FFF">
                                    <w:trPr>
                                      <w:trHeight w:val="247"/>
                                      <w:jc w:val="center"/>
                                    </w:trPr>
                                    <w:tc>
                                      <w:tcPr>
                                        <w:tcW w:w="1689" w:type="dxa"/>
                                      </w:tcPr>
                                      <w:p w14:paraId="4EEC436A" w14:textId="4744C4D1" w:rsidR="00A42332" w:rsidRPr="006E08D6" w:rsidRDefault="00A42332" w:rsidP="006E08D6">
                                        <w:pPr>
                                          <w:spacing w:after="200" w:line="276" w:lineRule="auto"/>
                                          <w:rPr>
                                            <w:rFonts w:ascii="Nyala" w:hAnsi="Nyala"/>
                                            <w:sz w:val="20"/>
                                            <w:szCs w:val="20"/>
                                          </w:rPr>
                                        </w:pPr>
                                        <w:r>
                                          <w:rPr>
                                            <w:rFonts w:ascii="Garamond" w:hAnsi="Garamond" w:cs="Arial"/>
                                            <w:sz w:val="18"/>
                                            <w:szCs w:val="18"/>
                                          </w:rPr>
                                          <w:t>5.</w:t>
                                        </w:r>
                                        <w:r w:rsidRPr="006E08D6">
                                          <w:rPr>
                                            <w:rFonts w:ascii="Garamond" w:hAnsi="Garamond" w:cs="Arial"/>
                                            <w:sz w:val="18"/>
                                            <w:szCs w:val="18"/>
                                          </w:rPr>
                                          <w:t>Apprentice/</w:t>
                                        </w:r>
                                        <w:r w:rsidRPr="006E08D6">
                                          <w:rPr>
                                            <w:rFonts w:ascii="Nyala" w:hAnsi="Nyala"/>
                                            <w:sz w:val="20"/>
                                            <w:szCs w:val="20"/>
                                          </w:rPr>
                                          <w:t>ተለማማጅ ሰራተኛ</w:t>
                                        </w:r>
                                      </w:p>
                                    </w:tc>
                                  </w:tr>
                                  <w:tr w:rsidR="00A42332" w14:paraId="032AB18C" w14:textId="77777777" w:rsidTr="00603FFF">
                                    <w:trPr>
                                      <w:trHeight w:val="247"/>
                                      <w:jc w:val="center"/>
                                    </w:trPr>
                                    <w:tc>
                                      <w:tcPr>
                                        <w:tcW w:w="1689" w:type="dxa"/>
                                      </w:tcPr>
                                      <w:p w14:paraId="1C97B5EB" w14:textId="2655F9FC" w:rsidR="00A42332" w:rsidRPr="006E08D6" w:rsidRDefault="00A42332" w:rsidP="006E08D6">
                                        <w:pPr>
                                          <w:spacing w:after="200" w:line="276" w:lineRule="auto"/>
                                          <w:rPr>
                                            <w:rFonts w:ascii="Nyala" w:hAnsi="Nyala"/>
                                            <w:sz w:val="20"/>
                                            <w:szCs w:val="20"/>
                                          </w:rPr>
                                        </w:pPr>
                                        <w:r w:rsidRPr="006E08D6">
                                          <w:rPr>
                                            <w:rFonts w:ascii="Garamond" w:hAnsi="Garamond" w:cs="Arial"/>
                                            <w:sz w:val="18"/>
                                            <w:szCs w:val="18"/>
                                          </w:rPr>
                                          <w:t xml:space="preserve">6. Unpaid family worker </w:t>
                                        </w:r>
                                        <w:r>
                                          <w:rPr>
                                            <w:rFonts w:ascii="Garamond" w:hAnsi="Garamond" w:cs="Arial"/>
                                            <w:sz w:val="18"/>
                                            <w:szCs w:val="18"/>
                                          </w:rPr>
                                          <w:t>/</w:t>
                                        </w:r>
                                        <w:r>
                                          <w:rPr>
                                            <w:rFonts w:ascii="Nyala" w:hAnsi="Nyala"/>
                                            <w:sz w:val="20"/>
                                            <w:szCs w:val="20"/>
                                          </w:rPr>
                                          <w:t>የቤተሰብ ሥራ /የማይከፈለው/</w:t>
                                        </w:r>
                                      </w:p>
                                    </w:tc>
                                  </w:tr>
                                  <w:tr w:rsidR="00A42332" w14:paraId="04031EF3" w14:textId="77777777" w:rsidTr="00603FFF">
                                    <w:trPr>
                                      <w:trHeight w:val="247"/>
                                      <w:jc w:val="center"/>
                                    </w:trPr>
                                    <w:tc>
                                      <w:tcPr>
                                        <w:tcW w:w="1689" w:type="dxa"/>
                                      </w:tcPr>
                                      <w:p w14:paraId="17E9EBAE" w14:textId="7ED6A25C" w:rsidR="00A42332" w:rsidRPr="007F222B" w:rsidRDefault="00A42332" w:rsidP="007F222B">
                                        <w:pPr>
                                          <w:spacing w:after="200" w:line="276" w:lineRule="auto"/>
                                          <w:rPr>
                                            <w:rFonts w:ascii="Nyala" w:hAnsi="Nyala"/>
                                            <w:sz w:val="20"/>
                                            <w:szCs w:val="20"/>
                                          </w:rPr>
                                        </w:pPr>
                                        <w:r w:rsidRPr="007F222B">
                                          <w:rPr>
                                            <w:rFonts w:ascii="Garamond" w:hAnsi="Garamond" w:cs="Arial"/>
                                            <w:sz w:val="18"/>
                                            <w:szCs w:val="18"/>
                                          </w:rPr>
                                          <w:t>7. Unemployed and looking for work/</w:t>
                                        </w:r>
                                        <w:r w:rsidRPr="007F222B">
                                          <w:rPr>
                                            <w:rFonts w:ascii="Nyala" w:hAnsi="Nyala"/>
                                            <w:sz w:val="20"/>
                                            <w:szCs w:val="20"/>
                                          </w:rPr>
                                          <w:t>ሥራ አጥ ነገር ግን ሥራ የሚፈልግ</w:t>
                                        </w:r>
                                      </w:p>
                                    </w:tc>
                                  </w:tr>
                                  <w:tr w:rsidR="00A42332" w14:paraId="1C215233" w14:textId="77777777" w:rsidTr="00603FFF">
                                    <w:trPr>
                                      <w:trHeight w:val="247"/>
                                      <w:jc w:val="center"/>
                                    </w:trPr>
                                    <w:tc>
                                      <w:tcPr>
                                        <w:tcW w:w="1689" w:type="dxa"/>
                                      </w:tcPr>
                                      <w:p w14:paraId="06C70541" w14:textId="1E60572C" w:rsidR="00A42332" w:rsidRPr="00962A2B" w:rsidRDefault="00A42332" w:rsidP="00962A2B">
                                        <w:pPr>
                                          <w:spacing w:after="200" w:line="276" w:lineRule="auto"/>
                                          <w:rPr>
                                            <w:rFonts w:ascii="Nyala" w:hAnsi="Nyala"/>
                                            <w:sz w:val="20"/>
                                            <w:szCs w:val="20"/>
                                          </w:rPr>
                                        </w:pPr>
                                        <w:r w:rsidRPr="007F222B">
                                          <w:rPr>
                                            <w:rFonts w:ascii="Garamond" w:hAnsi="Garamond" w:cs="Arial"/>
                                            <w:sz w:val="18"/>
                                            <w:szCs w:val="18"/>
                                          </w:rPr>
                                          <w:t xml:space="preserve">8. Student / </w:t>
                                        </w:r>
                                        <w:r w:rsidRPr="007F222B">
                                          <w:rPr>
                                            <w:rFonts w:ascii="Nyala" w:hAnsi="Nyala"/>
                                            <w:sz w:val="20"/>
                                            <w:szCs w:val="20"/>
                                          </w:rPr>
                                          <w:t>ተማሪ</w:t>
                                        </w:r>
                                      </w:p>
                                    </w:tc>
                                  </w:tr>
                                  <w:tr w:rsidR="00A42332" w14:paraId="59085A6C" w14:textId="77777777" w:rsidTr="00603FFF">
                                    <w:trPr>
                                      <w:trHeight w:val="263"/>
                                      <w:jc w:val="center"/>
                                    </w:trPr>
                                    <w:tc>
                                      <w:tcPr>
                                        <w:tcW w:w="1689" w:type="dxa"/>
                                      </w:tcPr>
                                      <w:p w14:paraId="455B4239" w14:textId="784E2928" w:rsidR="00A42332" w:rsidRPr="007F222B" w:rsidRDefault="00A42332" w:rsidP="007F222B">
                                        <w:pPr>
                                          <w:spacing w:after="200" w:line="276" w:lineRule="auto"/>
                                          <w:rPr>
                                            <w:rFonts w:ascii="Nyala" w:hAnsi="Nyala"/>
                                            <w:sz w:val="20"/>
                                            <w:szCs w:val="20"/>
                                          </w:rPr>
                                        </w:pPr>
                                        <w:r w:rsidRPr="007F222B">
                                          <w:rPr>
                                            <w:rFonts w:ascii="Garamond" w:hAnsi="Garamond" w:cs="Arial"/>
                                            <w:sz w:val="18"/>
                                            <w:szCs w:val="18"/>
                                          </w:rPr>
                                          <w:t>9</w:t>
                                        </w:r>
                                        <w:r w:rsidRPr="00C16DAF">
                                          <w:rPr>
                                            <w:rFonts w:ascii="Garamond" w:hAnsi="Garamond" w:cs="Arial"/>
                                            <w:sz w:val="18"/>
                                            <w:szCs w:val="18"/>
                                            <w:highlight w:val="yellow"/>
                                          </w:rPr>
                                          <w:t>. Housekeeping/</w:t>
                                        </w:r>
                                        <w:ins w:id="45" w:author="toshiba" w:date="2016-11-15T19:27:00Z">
                                          <w:r w:rsidRPr="00C16DAF">
                                            <w:rPr>
                                              <w:rFonts w:ascii="Nyala" w:hAnsi="Nyala"/>
                                              <w:sz w:val="16"/>
                                              <w:szCs w:val="16"/>
                                              <w:highlight w:val="yellow"/>
                                            </w:rPr>
                                            <w:t>የቤት ውስጥ ስራ</w:t>
                                          </w:r>
                                          <w:r w:rsidRPr="00D60A82">
                                            <w:rPr>
                                              <w:rFonts w:ascii="Nyala" w:hAnsi="Nyala"/>
                                              <w:sz w:val="16"/>
                                              <w:szCs w:val="16"/>
                                            </w:rPr>
                                            <w:t xml:space="preserve"> </w:t>
                                          </w:r>
                                        </w:ins>
                                        <w:del w:id="46" w:author="toshiba" w:date="2016-11-15T19:27:00Z">
                                          <w:r w:rsidRPr="007F222B" w:rsidDel="00C16DAF">
                                            <w:rPr>
                                              <w:rFonts w:ascii="Nyala" w:hAnsi="Nyala"/>
                                              <w:sz w:val="20"/>
                                              <w:szCs w:val="20"/>
                                            </w:rPr>
                                            <w:delText>የቤት እመቤት</w:delText>
                                          </w:r>
                                        </w:del>
                                      </w:p>
                                    </w:tc>
                                  </w:tr>
                                  <w:tr w:rsidR="00A42332" w14:paraId="008764D0" w14:textId="77777777" w:rsidTr="00603FFF">
                                    <w:trPr>
                                      <w:trHeight w:val="247"/>
                                      <w:jc w:val="center"/>
                                    </w:trPr>
                                    <w:tc>
                                      <w:tcPr>
                                        <w:tcW w:w="1689" w:type="dxa"/>
                                      </w:tcPr>
                                      <w:p w14:paraId="3081D9A5" w14:textId="78CE5358" w:rsidR="00A42332" w:rsidRPr="00962A2B" w:rsidRDefault="00A42332" w:rsidP="00962A2B">
                                        <w:pPr>
                                          <w:spacing w:after="200" w:line="276" w:lineRule="auto"/>
                                          <w:rPr>
                                            <w:rFonts w:ascii="Nyala" w:hAnsi="Nyala"/>
                                            <w:sz w:val="20"/>
                                            <w:szCs w:val="20"/>
                                          </w:rPr>
                                        </w:pPr>
                                        <w:r w:rsidRPr="007F222B">
                                          <w:rPr>
                                            <w:rFonts w:ascii="Garamond" w:hAnsi="Garamond" w:cs="Arial"/>
                                            <w:sz w:val="18"/>
                                            <w:szCs w:val="18"/>
                                          </w:rPr>
                                          <w:t xml:space="preserve">10. Retired </w:t>
                                        </w:r>
                                        <w:r w:rsidRPr="007F222B">
                                          <w:rPr>
                                            <w:rFonts w:ascii="Nyala" w:hAnsi="Nyala"/>
                                            <w:sz w:val="20"/>
                                            <w:szCs w:val="20"/>
                                          </w:rPr>
                                          <w:t>ጡረታ</w:t>
                                        </w:r>
                                      </w:p>
                                    </w:tc>
                                  </w:tr>
                                  <w:tr w:rsidR="00A42332" w14:paraId="79258DB3" w14:textId="77777777" w:rsidTr="00603FFF">
                                    <w:trPr>
                                      <w:trHeight w:val="247"/>
                                      <w:jc w:val="center"/>
                                    </w:trPr>
                                    <w:tc>
                                      <w:tcPr>
                                        <w:tcW w:w="1689" w:type="dxa"/>
                                      </w:tcPr>
                                      <w:p w14:paraId="6533392E" w14:textId="04E7A505" w:rsidR="00A42332" w:rsidRPr="00132CE2" w:rsidRDefault="00A42332" w:rsidP="002B04C4">
                                        <w:pPr>
                                          <w:rPr>
                                            <w:rFonts w:ascii="Garamond" w:hAnsi="Garamond" w:cs="Arial"/>
                                            <w:sz w:val="16"/>
                                            <w:szCs w:val="16"/>
                                          </w:rPr>
                                        </w:pPr>
                                        <w:r w:rsidRPr="00674622">
                                          <w:rPr>
                                            <w:rFonts w:ascii="Garamond" w:hAnsi="Garamond" w:cs="Arial"/>
                                            <w:sz w:val="18"/>
                                            <w:szCs w:val="18"/>
                                          </w:rPr>
                                          <w:t>11. Economically inactive</w:t>
                                        </w:r>
                                        <w:ins w:id="47" w:author="toshiba" w:date="2016-11-15T19:25:00Z">
                                          <w:r w:rsidRPr="00132CE2">
                                            <w:rPr>
                                              <w:rFonts w:ascii="Garamond" w:hAnsi="Garamond" w:cs="Arial"/>
                                              <w:sz w:val="18"/>
                                              <w:szCs w:val="18"/>
                                              <w:highlight w:val="yellow"/>
                                            </w:rPr>
                                            <w:t>/</w:t>
                                          </w:r>
                                          <w:r w:rsidRPr="00132CE2">
                                            <w:rPr>
                                              <w:rFonts w:ascii="Nyala" w:hAnsi="Nyala"/>
                                              <w:highlight w:val="yellow"/>
                                            </w:rPr>
                                            <w:t>ስራ መስራት የማይችል/ በእድሜ-</w:t>
                                          </w:r>
                                        </w:ins>
                                        <w:ins w:id="48" w:author="toshiba" w:date="2016-11-15T19:26:00Z">
                                          <w:r>
                                            <w:rPr>
                                              <w:rFonts w:ascii="Nyala" w:hAnsi="Nyala"/>
                                              <w:highlight w:val="yellow"/>
                                            </w:rPr>
                                            <w:t>በ</w:t>
                                          </w:r>
                                        </w:ins>
                                        <w:ins w:id="49" w:author="toshiba" w:date="2016-11-15T19:25:00Z">
                                          <w:r>
                                            <w:rPr>
                                              <w:rFonts w:ascii="Nyala" w:hAnsi="Nyala"/>
                                              <w:highlight w:val="yellow"/>
                                            </w:rPr>
                                            <w:t>ጤና</w:t>
                                          </w:r>
                                        </w:ins>
                                        <w:ins w:id="50" w:author="toshiba" w:date="2016-11-15T19:26:00Z">
                                          <w:r>
                                            <w:rPr>
                                              <w:rFonts w:ascii="Nyala" w:hAnsi="Nyala"/>
                                              <w:highlight w:val="yellow"/>
                                            </w:rPr>
                                            <w:t xml:space="preserve"> </w:t>
                                          </w:r>
                                        </w:ins>
                                        <w:ins w:id="51" w:author="toshiba" w:date="2016-11-15T19:25:00Z">
                                          <w:r w:rsidRPr="00132CE2">
                                            <w:rPr>
                                              <w:rFonts w:ascii="Nyala" w:hAnsi="Nyala"/>
                                              <w:highlight w:val="yellow"/>
                                            </w:rPr>
                                            <w:t>አካል ጉዳት</w:t>
                                          </w:r>
                                        </w:ins>
                                      </w:p>
                                    </w:tc>
                                  </w:tr>
                                  <w:tr w:rsidR="00A42332" w14:paraId="697487A2" w14:textId="77777777" w:rsidTr="00603FFF">
                                    <w:trPr>
                                      <w:trHeight w:val="247"/>
                                      <w:jc w:val="center"/>
                                    </w:trPr>
                                    <w:tc>
                                      <w:tcPr>
                                        <w:tcW w:w="1689" w:type="dxa"/>
                                      </w:tcPr>
                                      <w:p w14:paraId="30B9F83A" w14:textId="70FD04BA" w:rsidR="00A42332" w:rsidRPr="00962A2B" w:rsidRDefault="00A42332" w:rsidP="00962A2B">
                                        <w:pPr>
                                          <w:spacing w:after="200" w:line="276" w:lineRule="auto"/>
                                          <w:rPr>
                                            <w:rFonts w:ascii="Nyala" w:hAnsi="Nyala"/>
                                            <w:sz w:val="20"/>
                                            <w:szCs w:val="20"/>
                                          </w:rPr>
                                        </w:pPr>
                                        <w:r w:rsidRPr="007F222B">
                                          <w:rPr>
                                            <w:rFonts w:ascii="Garamond" w:hAnsi="Garamond" w:cs="Arial"/>
                                            <w:sz w:val="18"/>
                                            <w:szCs w:val="18"/>
                                          </w:rPr>
                                          <w:t>12. Non-schooling child/</w:t>
                                        </w:r>
                                        <w:r w:rsidRPr="007F222B">
                                          <w:rPr>
                                            <w:rFonts w:ascii="Nyala" w:hAnsi="Nyala"/>
                                            <w:sz w:val="20"/>
                                            <w:szCs w:val="20"/>
                                          </w:rPr>
                                          <w:t>ለትምህርት ያልደረሰ/ትምህርት ቤት ያልገባ ልጅ</w:t>
                                        </w:r>
                                      </w:p>
                                    </w:tc>
                                  </w:tr>
                                  <w:tr w:rsidR="00A42332" w14:paraId="0B66EA9E" w14:textId="77777777" w:rsidTr="00603FFF">
                                    <w:trPr>
                                      <w:trHeight w:val="333"/>
                                      <w:jc w:val="center"/>
                                    </w:trPr>
                                    <w:tc>
                                      <w:tcPr>
                                        <w:tcW w:w="1689" w:type="dxa"/>
                                      </w:tcPr>
                                      <w:p w14:paraId="4EDA7DD2" w14:textId="77777777" w:rsidR="00A42332" w:rsidRPr="00962A2B" w:rsidRDefault="00A42332" w:rsidP="00962A2B">
                                        <w:pPr>
                                          <w:spacing w:after="200" w:line="276" w:lineRule="auto"/>
                                          <w:rPr>
                                            <w:rFonts w:ascii="Nyala" w:hAnsi="Nyala"/>
                                            <w:sz w:val="20"/>
                                            <w:szCs w:val="20"/>
                                          </w:rPr>
                                        </w:pPr>
                                        <w:r w:rsidRPr="00962A2B">
                                          <w:rPr>
                                            <w:rFonts w:ascii="Garamond" w:hAnsi="Garamond" w:cs="Arial"/>
                                            <w:sz w:val="18"/>
                                            <w:szCs w:val="18"/>
                                          </w:rPr>
                                          <w:t>13. Other /</w:t>
                                        </w:r>
                                        <w:r w:rsidRPr="00962A2B">
                                          <w:rPr>
                                            <w:rFonts w:ascii="Nyala" w:hAnsi="Nyala"/>
                                            <w:sz w:val="20"/>
                                            <w:szCs w:val="20"/>
                                          </w:rPr>
                                          <w:t>ሌላ</w:t>
                                        </w:r>
                                      </w:p>
                                      <w:p w14:paraId="36844564" w14:textId="09B3B95B" w:rsidR="00A42332" w:rsidRPr="00674622" w:rsidRDefault="00A42332" w:rsidP="005A65FB">
                                        <w:pPr>
                                          <w:rPr>
                                            <w:rFonts w:ascii="Garamond" w:hAnsi="Garamond" w:cs="Arial"/>
                                            <w:sz w:val="18"/>
                                            <w:szCs w:val="18"/>
                                          </w:rPr>
                                        </w:pPr>
                                      </w:p>
                                    </w:tc>
                                  </w:tr>
                                </w:tbl>
                                <w:p w14:paraId="06436859" w14:textId="77777777" w:rsidR="00A42332" w:rsidRDefault="00A42332" w:rsidP="003C05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4AAD2" id="Text Box 5" o:spid="_x0000_s1028" type="#_x0000_t202" style="position:absolute;margin-left:-4.95pt;margin-top:.45pt;width:90.75pt;height:63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" fillcolor="white [3201]" strokeweight=".5pt">
                      <v:textbox>
                        <w:txbxContent>
                          <w:tbl>
                            <w:tblPr>
                              <w:tblW w:w="1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9"/>
                            </w:tblGrid>
                            <w:tr w:rsidR="00A42332" w14:paraId="03A31ED8" w14:textId="77777777" w:rsidTr="00603FFF">
                              <w:trPr>
                                <w:trHeight w:val="247"/>
                                <w:jc w:val="center"/>
                              </w:trPr>
                              <w:tc>
                                <w:tcPr>
                                  <w:tcW w:w="1689" w:type="dxa"/>
                                </w:tcPr>
                                <w:p w14:paraId="54C0CDC7" w14:textId="4FD8EB71" w:rsidR="00A42332" w:rsidRPr="00A135F2" w:rsidRDefault="00A42332" w:rsidP="00A135F2">
                                  <w:pPr>
                                    <w:spacing w:after="200" w:line="276" w:lineRule="auto"/>
                                    <w:rPr>
                                      <w:rFonts w:ascii="Nyala" w:hAnsi="Nyala"/>
                                      <w:sz w:val="20"/>
                                      <w:szCs w:val="20"/>
                                    </w:rPr>
                                  </w:pPr>
                                  <w:r w:rsidRPr="00567FB6">
                                    <w:rPr>
                                      <w:rFonts w:ascii="Garamond" w:hAnsi="Garamond" w:cs="Arial"/>
                                      <w:sz w:val="18"/>
                                      <w:szCs w:val="18"/>
                                    </w:rPr>
                                    <w:t>1. Salaried/wage employee/</w:t>
                                  </w:r>
                                  <w:r w:rsidRPr="00567FB6">
                                    <w:rPr>
                                      <w:rFonts w:ascii="Nyala" w:hAnsi="Nyala"/>
                                      <w:sz w:val="20"/>
                                      <w:szCs w:val="20"/>
                                    </w:rPr>
                                    <w:t>የደመወዝ ሰራተኛ</w:t>
                                  </w:r>
                                </w:p>
                              </w:tc>
                            </w:tr>
                            <w:tr w:rsidR="00A42332" w14:paraId="529A0FC1" w14:textId="77777777" w:rsidTr="00603FFF">
                              <w:trPr>
                                <w:trHeight w:val="247"/>
                                <w:jc w:val="center"/>
                              </w:trPr>
                              <w:tc>
                                <w:tcPr>
                                  <w:tcW w:w="1689" w:type="dxa"/>
                                </w:tcPr>
                                <w:p w14:paraId="23E2E5E4" w14:textId="0EE93D7D" w:rsidR="00A42332" w:rsidRPr="00567FB6" w:rsidRDefault="00A42332" w:rsidP="00567FB6">
                                  <w:pPr>
                                    <w:spacing w:after="200" w:line="276" w:lineRule="auto"/>
                                    <w:rPr>
                                      <w:rFonts w:ascii="Nyala" w:hAnsi="Nyala"/>
                                      <w:sz w:val="20"/>
                                      <w:szCs w:val="20"/>
                                    </w:rPr>
                                  </w:pPr>
                                  <w:r w:rsidRPr="00567FB6">
                                    <w:rPr>
                                      <w:rFonts w:ascii="Garamond" w:hAnsi="Garamond" w:cs="Arial"/>
                                      <w:sz w:val="18"/>
                                      <w:szCs w:val="18"/>
                                    </w:rPr>
                                    <w:t>2. Self-employed without employees/</w:t>
                                  </w:r>
                                  <w:r w:rsidRPr="00567FB6">
                                    <w:rPr>
                                      <w:rFonts w:ascii="Nyala" w:hAnsi="Nyala"/>
                                      <w:sz w:val="20"/>
                                      <w:szCs w:val="20"/>
                                    </w:rPr>
                                    <w:t>የግል ሥራ ምን</w:t>
                                  </w:r>
                                  <w:r>
                                    <w:rPr>
                                      <w:rFonts w:ascii="Nyala" w:hAnsi="Nyala"/>
                                      <w:sz w:val="20"/>
                                      <w:szCs w:val="20"/>
                                    </w:rPr>
                                    <w:t>ም ተቀጣሪ</w:t>
                                  </w:r>
                                  <w:r w:rsidRPr="00567FB6">
                                    <w:rPr>
                                      <w:rFonts w:ascii="Nyala" w:hAnsi="Nyala"/>
                                      <w:sz w:val="20"/>
                                      <w:szCs w:val="20"/>
                                    </w:rPr>
                                    <w:t xml:space="preserve"> ሰራተኛ ሳይኖረው</w:t>
                                  </w:r>
                                </w:p>
                              </w:tc>
                            </w:tr>
                            <w:tr w:rsidR="00A42332" w14:paraId="74EFA275" w14:textId="77777777" w:rsidTr="00603FFF">
                              <w:trPr>
                                <w:trHeight w:val="263"/>
                                <w:jc w:val="center"/>
                              </w:trPr>
                              <w:tc>
                                <w:tcPr>
                                  <w:tcW w:w="1689" w:type="dxa"/>
                                </w:tcPr>
                                <w:p w14:paraId="7B5B343B" w14:textId="123B4741" w:rsidR="00A42332" w:rsidRPr="006E08D6" w:rsidRDefault="00A42332" w:rsidP="006E08D6">
                                  <w:pPr>
                                    <w:spacing w:after="200" w:line="276" w:lineRule="auto"/>
                                    <w:rPr>
                                      <w:rFonts w:ascii="Nyala" w:hAnsi="Nyala"/>
                                      <w:sz w:val="20"/>
                                      <w:szCs w:val="20"/>
                                    </w:rPr>
                                  </w:pPr>
                                  <w:r w:rsidRPr="00567FB6">
                                    <w:rPr>
                                      <w:rFonts w:ascii="Garamond" w:hAnsi="Garamond" w:cs="Arial"/>
                                      <w:sz w:val="18"/>
                                      <w:szCs w:val="18"/>
                                    </w:rPr>
                                    <w:t>3. Self-employed with employees/</w:t>
                                  </w:r>
                                  <w:r>
                                    <w:rPr>
                                      <w:rFonts w:ascii="Nyala" w:hAnsi="Nyala"/>
                                      <w:sz w:val="20"/>
                                      <w:szCs w:val="20"/>
                                    </w:rPr>
                                    <w:t>የግል ሥራ ተቀጣሪ</w:t>
                                  </w:r>
                                  <w:r w:rsidRPr="00567FB6">
                                    <w:rPr>
                                      <w:rFonts w:ascii="Nyala" w:hAnsi="Nyala"/>
                                      <w:sz w:val="20"/>
                                      <w:szCs w:val="20"/>
                                    </w:rPr>
                                    <w:t xml:space="preserve"> ኖሮት</w:t>
                                  </w:r>
                                </w:p>
                              </w:tc>
                            </w:tr>
                            <w:tr w:rsidR="00A42332" w14:paraId="14CB1B8A" w14:textId="77777777" w:rsidTr="00603FFF">
                              <w:trPr>
                                <w:trHeight w:val="247"/>
                                <w:jc w:val="center"/>
                              </w:trPr>
                              <w:tc>
                                <w:tcPr>
                                  <w:tcW w:w="1689" w:type="dxa"/>
                                </w:tcPr>
                                <w:p w14:paraId="2838596B" w14:textId="44C51665" w:rsidR="00A42332" w:rsidRPr="006E08D6" w:rsidRDefault="00A42332" w:rsidP="006E08D6">
                                  <w:pPr>
                                    <w:spacing w:after="200" w:line="276" w:lineRule="auto"/>
                                    <w:rPr>
                                      <w:rFonts w:ascii="Nyala" w:hAnsi="Nyala"/>
                                      <w:sz w:val="20"/>
                                      <w:szCs w:val="20"/>
                                    </w:rPr>
                                  </w:pPr>
                                  <w:r w:rsidRPr="006E08D6">
                                    <w:rPr>
                                      <w:rFonts w:ascii="Garamond" w:hAnsi="Garamond" w:cs="Arial"/>
                                      <w:sz w:val="18"/>
                                      <w:szCs w:val="18"/>
                                    </w:rPr>
                                    <w:t>4. Overseas worker/</w:t>
                                  </w:r>
                                  <w:r w:rsidRPr="006E08D6">
                                    <w:rPr>
                                      <w:rFonts w:ascii="Nyala" w:hAnsi="Nyala"/>
                                      <w:sz w:val="20"/>
                                      <w:szCs w:val="20"/>
                                    </w:rPr>
                                    <w:t>ከሀገር ወጪ ሰራተኛ</w:t>
                                  </w:r>
                                </w:p>
                              </w:tc>
                            </w:tr>
                            <w:tr w:rsidR="00A42332" w14:paraId="58E321E2" w14:textId="77777777" w:rsidTr="00603FFF">
                              <w:trPr>
                                <w:trHeight w:val="247"/>
                                <w:jc w:val="center"/>
                              </w:trPr>
                              <w:tc>
                                <w:tcPr>
                                  <w:tcW w:w="1689" w:type="dxa"/>
                                </w:tcPr>
                                <w:p w14:paraId="4EEC436A" w14:textId="4744C4D1" w:rsidR="00A42332" w:rsidRPr="006E08D6" w:rsidRDefault="00A42332" w:rsidP="006E08D6">
                                  <w:pPr>
                                    <w:spacing w:after="200" w:line="276" w:lineRule="auto"/>
                                    <w:rPr>
                                      <w:rFonts w:ascii="Nyala" w:hAnsi="Nyala"/>
                                      <w:sz w:val="20"/>
                                      <w:szCs w:val="20"/>
                                    </w:rPr>
                                  </w:pPr>
                                  <w:r>
                                    <w:rPr>
                                      <w:rFonts w:ascii="Garamond" w:hAnsi="Garamond" w:cs="Arial"/>
                                      <w:sz w:val="18"/>
                                      <w:szCs w:val="18"/>
                                    </w:rPr>
                                    <w:t>5.</w:t>
                                  </w:r>
                                  <w:r w:rsidRPr="006E08D6">
                                    <w:rPr>
                                      <w:rFonts w:ascii="Garamond" w:hAnsi="Garamond" w:cs="Arial"/>
                                      <w:sz w:val="18"/>
                                      <w:szCs w:val="18"/>
                                    </w:rPr>
                                    <w:t>Apprentice/</w:t>
                                  </w:r>
                                  <w:r w:rsidRPr="006E08D6">
                                    <w:rPr>
                                      <w:rFonts w:ascii="Nyala" w:hAnsi="Nyala"/>
                                      <w:sz w:val="20"/>
                                      <w:szCs w:val="20"/>
                                    </w:rPr>
                                    <w:t>ተለማማጅ ሰራተኛ</w:t>
                                  </w:r>
                                </w:p>
                              </w:tc>
                            </w:tr>
                            <w:tr w:rsidR="00A42332" w14:paraId="032AB18C" w14:textId="77777777" w:rsidTr="00603FFF">
                              <w:trPr>
                                <w:trHeight w:val="247"/>
                                <w:jc w:val="center"/>
                              </w:trPr>
                              <w:tc>
                                <w:tcPr>
                                  <w:tcW w:w="1689" w:type="dxa"/>
                                </w:tcPr>
                                <w:p w14:paraId="1C97B5EB" w14:textId="2655F9FC" w:rsidR="00A42332" w:rsidRPr="006E08D6" w:rsidRDefault="00A42332" w:rsidP="006E08D6">
                                  <w:pPr>
                                    <w:spacing w:after="200" w:line="276" w:lineRule="auto"/>
                                    <w:rPr>
                                      <w:rFonts w:ascii="Nyala" w:hAnsi="Nyala"/>
                                      <w:sz w:val="20"/>
                                      <w:szCs w:val="20"/>
                                    </w:rPr>
                                  </w:pPr>
                                  <w:r w:rsidRPr="006E08D6">
                                    <w:rPr>
                                      <w:rFonts w:ascii="Garamond" w:hAnsi="Garamond" w:cs="Arial"/>
                                      <w:sz w:val="18"/>
                                      <w:szCs w:val="18"/>
                                    </w:rPr>
                                    <w:t xml:space="preserve">6. Unpaid family worker </w:t>
                                  </w:r>
                                  <w:r>
                                    <w:rPr>
                                      <w:rFonts w:ascii="Garamond" w:hAnsi="Garamond" w:cs="Arial"/>
                                      <w:sz w:val="18"/>
                                      <w:szCs w:val="18"/>
                                    </w:rPr>
                                    <w:t>/</w:t>
                                  </w:r>
                                  <w:r>
                                    <w:rPr>
                                      <w:rFonts w:ascii="Nyala" w:hAnsi="Nyala"/>
                                      <w:sz w:val="20"/>
                                      <w:szCs w:val="20"/>
                                    </w:rPr>
                                    <w:t>የቤተሰብ ሥራ /የማይከፈለው/</w:t>
                                  </w:r>
                                </w:p>
                              </w:tc>
                            </w:tr>
                            <w:tr w:rsidR="00A42332" w14:paraId="04031EF3" w14:textId="77777777" w:rsidTr="00603FFF">
                              <w:trPr>
                                <w:trHeight w:val="247"/>
                                <w:jc w:val="center"/>
                              </w:trPr>
                              <w:tc>
                                <w:tcPr>
                                  <w:tcW w:w="1689" w:type="dxa"/>
                                </w:tcPr>
                                <w:p w14:paraId="17E9EBAE" w14:textId="7ED6A25C" w:rsidR="00A42332" w:rsidRPr="007F222B" w:rsidRDefault="00A42332" w:rsidP="007F222B">
                                  <w:pPr>
                                    <w:spacing w:after="200" w:line="276" w:lineRule="auto"/>
                                    <w:rPr>
                                      <w:rFonts w:ascii="Nyala" w:hAnsi="Nyala"/>
                                      <w:sz w:val="20"/>
                                      <w:szCs w:val="20"/>
                                    </w:rPr>
                                  </w:pPr>
                                  <w:r w:rsidRPr="007F222B">
                                    <w:rPr>
                                      <w:rFonts w:ascii="Garamond" w:hAnsi="Garamond" w:cs="Arial"/>
                                      <w:sz w:val="18"/>
                                      <w:szCs w:val="18"/>
                                    </w:rPr>
                                    <w:t>7. Unemployed and looking for work/</w:t>
                                  </w:r>
                                  <w:r w:rsidRPr="007F222B">
                                    <w:rPr>
                                      <w:rFonts w:ascii="Nyala" w:hAnsi="Nyala"/>
                                      <w:sz w:val="20"/>
                                      <w:szCs w:val="20"/>
                                    </w:rPr>
                                    <w:t>ሥራ አጥ ነገር ግን ሥራ የሚፈልግ</w:t>
                                  </w:r>
                                </w:p>
                              </w:tc>
                            </w:tr>
                            <w:tr w:rsidR="00A42332" w14:paraId="1C215233" w14:textId="77777777" w:rsidTr="00603FFF">
                              <w:trPr>
                                <w:trHeight w:val="247"/>
                                <w:jc w:val="center"/>
                              </w:trPr>
                              <w:tc>
                                <w:tcPr>
                                  <w:tcW w:w="1689" w:type="dxa"/>
                                </w:tcPr>
                                <w:p w14:paraId="06C70541" w14:textId="1E60572C" w:rsidR="00A42332" w:rsidRPr="00962A2B" w:rsidRDefault="00A42332" w:rsidP="00962A2B">
                                  <w:pPr>
                                    <w:spacing w:after="200" w:line="276" w:lineRule="auto"/>
                                    <w:rPr>
                                      <w:rFonts w:ascii="Nyala" w:hAnsi="Nyala"/>
                                      <w:sz w:val="20"/>
                                      <w:szCs w:val="20"/>
                                    </w:rPr>
                                  </w:pPr>
                                  <w:r w:rsidRPr="007F222B">
                                    <w:rPr>
                                      <w:rFonts w:ascii="Garamond" w:hAnsi="Garamond" w:cs="Arial"/>
                                      <w:sz w:val="18"/>
                                      <w:szCs w:val="18"/>
                                    </w:rPr>
                                    <w:t xml:space="preserve">8. Student / </w:t>
                                  </w:r>
                                  <w:r w:rsidRPr="007F222B">
                                    <w:rPr>
                                      <w:rFonts w:ascii="Nyala" w:hAnsi="Nyala"/>
                                      <w:sz w:val="20"/>
                                      <w:szCs w:val="20"/>
                                    </w:rPr>
                                    <w:t>ተማሪ</w:t>
                                  </w:r>
                                </w:p>
                              </w:tc>
                            </w:tr>
                            <w:tr w:rsidR="00A42332" w14:paraId="59085A6C" w14:textId="77777777" w:rsidTr="00603FFF">
                              <w:trPr>
                                <w:trHeight w:val="263"/>
                                <w:jc w:val="center"/>
                              </w:trPr>
                              <w:tc>
                                <w:tcPr>
                                  <w:tcW w:w="1689" w:type="dxa"/>
                                </w:tcPr>
                                <w:p w14:paraId="455B4239" w14:textId="784E2928" w:rsidR="00A42332" w:rsidRPr="007F222B" w:rsidRDefault="00A42332" w:rsidP="007F222B">
                                  <w:pPr>
                                    <w:spacing w:after="200" w:line="276" w:lineRule="auto"/>
                                    <w:rPr>
                                      <w:rFonts w:ascii="Nyala" w:hAnsi="Nyala"/>
                                      <w:sz w:val="20"/>
                                      <w:szCs w:val="20"/>
                                    </w:rPr>
                                  </w:pPr>
                                  <w:r w:rsidRPr="007F222B">
                                    <w:rPr>
                                      <w:rFonts w:ascii="Garamond" w:hAnsi="Garamond" w:cs="Arial"/>
                                      <w:sz w:val="18"/>
                                      <w:szCs w:val="18"/>
                                    </w:rPr>
                                    <w:t>9</w:t>
                                  </w:r>
                                  <w:r w:rsidRPr="00C16DAF">
                                    <w:rPr>
                                      <w:rFonts w:ascii="Garamond" w:hAnsi="Garamond" w:cs="Arial"/>
                                      <w:sz w:val="18"/>
                                      <w:szCs w:val="18"/>
                                      <w:highlight w:val="yellow"/>
                                    </w:rPr>
                                    <w:t>. Housekeeping/</w:t>
                                  </w:r>
                                  <w:ins w:id="52" w:author="toshiba" w:date="2016-11-15T19:27:00Z">
                                    <w:r w:rsidRPr="00C16DAF">
                                      <w:rPr>
                                        <w:rFonts w:ascii="Nyala" w:hAnsi="Nyala"/>
                                        <w:sz w:val="16"/>
                                        <w:szCs w:val="16"/>
                                        <w:highlight w:val="yellow"/>
                                      </w:rPr>
                                      <w:t>የቤት ውስጥ ስራ</w:t>
                                    </w:r>
                                    <w:r w:rsidRPr="00D60A82">
                                      <w:rPr>
                                        <w:rFonts w:ascii="Nyala" w:hAnsi="Nyala"/>
                                        <w:sz w:val="16"/>
                                        <w:szCs w:val="16"/>
                                      </w:rPr>
                                      <w:t xml:space="preserve"> </w:t>
                                    </w:r>
                                  </w:ins>
                                  <w:del w:id="53" w:author="toshiba" w:date="2016-11-15T19:27:00Z">
                                    <w:r w:rsidRPr="007F222B" w:rsidDel="00C16DAF">
                                      <w:rPr>
                                        <w:rFonts w:ascii="Nyala" w:hAnsi="Nyala"/>
                                        <w:sz w:val="20"/>
                                        <w:szCs w:val="20"/>
                                      </w:rPr>
                                      <w:delText>የቤት እመቤት</w:delText>
                                    </w:r>
                                  </w:del>
                                </w:p>
                              </w:tc>
                            </w:tr>
                            <w:tr w:rsidR="00A42332" w14:paraId="008764D0" w14:textId="77777777" w:rsidTr="00603FFF">
                              <w:trPr>
                                <w:trHeight w:val="247"/>
                                <w:jc w:val="center"/>
                              </w:trPr>
                              <w:tc>
                                <w:tcPr>
                                  <w:tcW w:w="1689" w:type="dxa"/>
                                </w:tcPr>
                                <w:p w14:paraId="3081D9A5" w14:textId="78CE5358" w:rsidR="00A42332" w:rsidRPr="00962A2B" w:rsidRDefault="00A42332" w:rsidP="00962A2B">
                                  <w:pPr>
                                    <w:spacing w:after="200" w:line="276" w:lineRule="auto"/>
                                    <w:rPr>
                                      <w:rFonts w:ascii="Nyala" w:hAnsi="Nyala"/>
                                      <w:sz w:val="20"/>
                                      <w:szCs w:val="20"/>
                                    </w:rPr>
                                  </w:pPr>
                                  <w:r w:rsidRPr="007F222B">
                                    <w:rPr>
                                      <w:rFonts w:ascii="Garamond" w:hAnsi="Garamond" w:cs="Arial"/>
                                      <w:sz w:val="18"/>
                                      <w:szCs w:val="18"/>
                                    </w:rPr>
                                    <w:t xml:space="preserve">10. Retired </w:t>
                                  </w:r>
                                  <w:r w:rsidRPr="007F222B">
                                    <w:rPr>
                                      <w:rFonts w:ascii="Nyala" w:hAnsi="Nyala"/>
                                      <w:sz w:val="20"/>
                                      <w:szCs w:val="20"/>
                                    </w:rPr>
                                    <w:t>ጡረታ</w:t>
                                  </w:r>
                                </w:p>
                              </w:tc>
                            </w:tr>
                            <w:tr w:rsidR="00A42332" w14:paraId="79258DB3" w14:textId="77777777" w:rsidTr="00603FFF">
                              <w:trPr>
                                <w:trHeight w:val="247"/>
                                <w:jc w:val="center"/>
                              </w:trPr>
                              <w:tc>
                                <w:tcPr>
                                  <w:tcW w:w="1689" w:type="dxa"/>
                                </w:tcPr>
                                <w:p w14:paraId="6533392E" w14:textId="04E7A505" w:rsidR="00A42332" w:rsidRPr="00132CE2" w:rsidRDefault="00A42332" w:rsidP="002B04C4">
                                  <w:pPr>
                                    <w:rPr>
                                      <w:rFonts w:ascii="Garamond" w:hAnsi="Garamond" w:cs="Arial"/>
                                      <w:sz w:val="16"/>
                                      <w:szCs w:val="16"/>
                                    </w:rPr>
                                  </w:pPr>
                                  <w:r w:rsidRPr="00674622">
                                    <w:rPr>
                                      <w:rFonts w:ascii="Garamond" w:hAnsi="Garamond" w:cs="Arial"/>
                                      <w:sz w:val="18"/>
                                      <w:szCs w:val="18"/>
                                    </w:rPr>
                                    <w:t>11. Economically inactive</w:t>
                                  </w:r>
                                  <w:ins w:id="54" w:author="toshiba" w:date="2016-11-15T19:25:00Z">
                                    <w:r w:rsidRPr="00132CE2">
                                      <w:rPr>
                                        <w:rFonts w:ascii="Garamond" w:hAnsi="Garamond" w:cs="Arial"/>
                                        <w:sz w:val="18"/>
                                        <w:szCs w:val="18"/>
                                        <w:highlight w:val="yellow"/>
                                      </w:rPr>
                                      <w:t>/</w:t>
                                    </w:r>
                                    <w:r w:rsidRPr="00132CE2">
                                      <w:rPr>
                                        <w:rFonts w:ascii="Nyala" w:hAnsi="Nyala"/>
                                        <w:highlight w:val="yellow"/>
                                      </w:rPr>
                                      <w:t>ስራ መስራት የማይችል/ በእድሜ-</w:t>
                                    </w:r>
                                  </w:ins>
                                  <w:ins w:id="55" w:author="toshiba" w:date="2016-11-15T19:26:00Z">
                                    <w:r>
                                      <w:rPr>
                                        <w:rFonts w:ascii="Nyala" w:hAnsi="Nyala"/>
                                        <w:highlight w:val="yellow"/>
                                      </w:rPr>
                                      <w:t>በ</w:t>
                                    </w:r>
                                  </w:ins>
                                  <w:ins w:id="56" w:author="toshiba" w:date="2016-11-15T19:25:00Z">
                                    <w:r>
                                      <w:rPr>
                                        <w:rFonts w:ascii="Nyala" w:hAnsi="Nyala"/>
                                        <w:highlight w:val="yellow"/>
                                      </w:rPr>
                                      <w:t>ጤና</w:t>
                                    </w:r>
                                  </w:ins>
                                  <w:ins w:id="57" w:author="toshiba" w:date="2016-11-15T19:26:00Z">
                                    <w:r>
                                      <w:rPr>
                                        <w:rFonts w:ascii="Nyala" w:hAnsi="Nyala"/>
                                        <w:highlight w:val="yellow"/>
                                      </w:rPr>
                                      <w:t xml:space="preserve"> </w:t>
                                    </w:r>
                                  </w:ins>
                                  <w:ins w:id="58" w:author="toshiba" w:date="2016-11-15T19:25:00Z">
                                    <w:r w:rsidRPr="00132CE2">
                                      <w:rPr>
                                        <w:rFonts w:ascii="Nyala" w:hAnsi="Nyala"/>
                                        <w:highlight w:val="yellow"/>
                                      </w:rPr>
                                      <w:t>አካል ጉዳት</w:t>
                                    </w:r>
                                  </w:ins>
                                </w:p>
                              </w:tc>
                            </w:tr>
                            <w:tr w:rsidR="00A42332" w14:paraId="697487A2" w14:textId="77777777" w:rsidTr="00603FFF">
                              <w:trPr>
                                <w:trHeight w:val="247"/>
                                <w:jc w:val="center"/>
                              </w:trPr>
                              <w:tc>
                                <w:tcPr>
                                  <w:tcW w:w="1689" w:type="dxa"/>
                                </w:tcPr>
                                <w:p w14:paraId="30B9F83A" w14:textId="70FD04BA" w:rsidR="00A42332" w:rsidRPr="00962A2B" w:rsidRDefault="00A42332" w:rsidP="00962A2B">
                                  <w:pPr>
                                    <w:spacing w:after="200" w:line="276" w:lineRule="auto"/>
                                    <w:rPr>
                                      <w:rFonts w:ascii="Nyala" w:hAnsi="Nyala"/>
                                      <w:sz w:val="20"/>
                                      <w:szCs w:val="20"/>
                                    </w:rPr>
                                  </w:pPr>
                                  <w:r w:rsidRPr="007F222B">
                                    <w:rPr>
                                      <w:rFonts w:ascii="Garamond" w:hAnsi="Garamond" w:cs="Arial"/>
                                      <w:sz w:val="18"/>
                                      <w:szCs w:val="18"/>
                                    </w:rPr>
                                    <w:t>12. Non-schooling child/</w:t>
                                  </w:r>
                                  <w:r w:rsidRPr="007F222B">
                                    <w:rPr>
                                      <w:rFonts w:ascii="Nyala" w:hAnsi="Nyala"/>
                                      <w:sz w:val="20"/>
                                      <w:szCs w:val="20"/>
                                    </w:rPr>
                                    <w:t>ለትምህርት ያልደረሰ/ትምህርት ቤት ያልገባ ልጅ</w:t>
                                  </w:r>
                                </w:p>
                              </w:tc>
                            </w:tr>
                            <w:tr w:rsidR="00A42332" w14:paraId="0B66EA9E" w14:textId="77777777" w:rsidTr="00603FFF">
                              <w:trPr>
                                <w:trHeight w:val="333"/>
                                <w:jc w:val="center"/>
                              </w:trPr>
                              <w:tc>
                                <w:tcPr>
                                  <w:tcW w:w="1689" w:type="dxa"/>
                                </w:tcPr>
                                <w:p w14:paraId="4EDA7DD2" w14:textId="77777777" w:rsidR="00A42332" w:rsidRPr="00962A2B" w:rsidRDefault="00A42332" w:rsidP="00962A2B">
                                  <w:pPr>
                                    <w:spacing w:after="200" w:line="276" w:lineRule="auto"/>
                                    <w:rPr>
                                      <w:rFonts w:ascii="Nyala" w:hAnsi="Nyala"/>
                                      <w:sz w:val="20"/>
                                      <w:szCs w:val="20"/>
                                    </w:rPr>
                                  </w:pPr>
                                  <w:r w:rsidRPr="00962A2B">
                                    <w:rPr>
                                      <w:rFonts w:ascii="Garamond" w:hAnsi="Garamond" w:cs="Arial"/>
                                      <w:sz w:val="18"/>
                                      <w:szCs w:val="18"/>
                                    </w:rPr>
                                    <w:t>13. Other /</w:t>
                                  </w:r>
                                  <w:r w:rsidRPr="00962A2B">
                                    <w:rPr>
                                      <w:rFonts w:ascii="Nyala" w:hAnsi="Nyala"/>
                                      <w:sz w:val="20"/>
                                      <w:szCs w:val="20"/>
                                    </w:rPr>
                                    <w:t>ሌላ</w:t>
                                  </w:r>
                                </w:p>
                                <w:p w14:paraId="36844564" w14:textId="09B3B95B" w:rsidR="00A42332" w:rsidRPr="00674622" w:rsidRDefault="00A42332" w:rsidP="005A65FB">
                                  <w:pPr>
                                    <w:rPr>
                                      <w:rFonts w:ascii="Garamond" w:hAnsi="Garamond" w:cs="Arial"/>
                                      <w:sz w:val="18"/>
                                      <w:szCs w:val="18"/>
                                    </w:rPr>
                                  </w:pPr>
                                </w:p>
                              </w:tc>
                            </w:tr>
                          </w:tbl>
                          <w:p w14:paraId="06436859" w14:textId="77777777" w:rsidR="00A42332" w:rsidRDefault="00A42332" w:rsidP="003C0591"/>
                        </w:txbxContent>
                      </v:textbox>
                    </v:shape>
                  </w:pict>
                </mc:Fallback>
              </mc:AlternateContent>
            </w:r>
          </w:p>
        </w:tc>
      </w:tr>
      <w:tr w:rsidR="000C6F9E" w:rsidRPr="00F67237" w14:paraId="63A51436" w14:textId="77777777" w:rsidTr="001B1635">
        <w:trPr>
          <w:cantSplit/>
          <w:trHeight w:val="234"/>
        </w:trPr>
        <w:tc>
          <w:tcPr>
            <w:tcW w:w="325" w:type="pct"/>
            <w:tcBorders>
              <w:top w:val="single" w:sz="6" w:space="0" w:color="auto"/>
              <w:left w:val="single" w:sz="6" w:space="0" w:color="auto"/>
              <w:bottom w:val="single" w:sz="6" w:space="0" w:color="auto"/>
              <w:right w:val="single" w:sz="6" w:space="0" w:color="auto"/>
            </w:tcBorders>
          </w:tcPr>
          <w:p w14:paraId="5B0D2C6B" w14:textId="77777777" w:rsidR="003C0591" w:rsidRPr="000C6F9E" w:rsidRDefault="003C0591" w:rsidP="00CE7630">
            <w:pPr>
              <w:jc w:val="center"/>
              <w:rPr>
                <w:rFonts w:ascii="Arial" w:hAnsi="Arial" w:cs="Arial"/>
                <w:b/>
                <w:bCs/>
                <w:sz w:val="16"/>
                <w:szCs w:val="16"/>
              </w:rPr>
            </w:pPr>
          </w:p>
        </w:tc>
        <w:tc>
          <w:tcPr>
            <w:tcW w:w="368" w:type="pct"/>
            <w:tcBorders>
              <w:top w:val="single" w:sz="6" w:space="0" w:color="auto"/>
              <w:left w:val="single" w:sz="6" w:space="0" w:color="auto"/>
              <w:bottom w:val="single" w:sz="6" w:space="0" w:color="auto"/>
              <w:right w:val="single" w:sz="6" w:space="0" w:color="auto"/>
            </w:tcBorders>
          </w:tcPr>
          <w:p w14:paraId="236DFC89" w14:textId="77777777" w:rsidR="003C0591" w:rsidRPr="000C6F9E" w:rsidRDefault="003C0591" w:rsidP="00CE7630">
            <w:pPr>
              <w:jc w:val="center"/>
              <w:rPr>
                <w:rFonts w:ascii="Arial" w:hAnsi="Arial" w:cs="Arial"/>
                <w:b/>
                <w:bCs/>
                <w:sz w:val="16"/>
                <w:szCs w:val="16"/>
              </w:rPr>
            </w:pPr>
          </w:p>
        </w:tc>
        <w:tc>
          <w:tcPr>
            <w:tcW w:w="814" w:type="pct"/>
            <w:tcBorders>
              <w:top w:val="single" w:sz="6" w:space="0" w:color="auto"/>
              <w:left w:val="single" w:sz="6" w:space="0" w:color="auto"/>
              <w:bottom w:val="single" w:sz="6" w:space="0" w:color="auto"/>
              <w:right w:val="single" w:sz="12" w:space="0" w:color="auto"/>
            </w:tcBorders>
          </w:tcPr>
          <w:p w14:paraId="68F0731F" w14:textId="77777777" w:rsidR="003C0591" w:rsidRPr="000C6F9E" w:rsidRDefault="003C0591" w:rsidP="00CE7630">
            <w:pPr>
              <w:jc w:val="center"/>
              <w:rPr>
                <w:rFonts w:ascii="Arial" w:hAnsi="Arial" w:cs="Arial"/>
                <w:b/>
                <w:bCs/>
                <w:color w:val="FF0000"/>
                <w:sz w:val="16"/>
                <w:szCs w:val="16"/>
              </w:rPr>
            </w:pPr>
          </w:p>
          <w:p w14:paraId="4D7DCA51" w14:textId="77777777" w:rsidR="00F25F47" w:rsidRPr="000C6F9E" w:rsidRDefault="00F25F47" w:rsidP="00CE7630">
            <w:pPr>
              <w:jc w:val="center"/>
              <w:rPr>
                <w:rFonts w:ascii="Arial" w:hAnsi="Arial" w:cs="Arial"/>
                <w:b/>
                <w:bCs/>
                <w:color w:val="FF0000"/>
                <w:sz w:val="16"/>
                <w:szCs w:val="16"/>
              </w:rPr>
            </w:pPr>
          </w:p>
        </w:tc>
        <w:tc>
          <w:tcPr>
            <w:tcW w:w="651" w:type="pct"/>
            <w:tcBorders>
              <w:left w:val="single" w:sz="12" w:space="0" w:color="auto"/>
              <w:right w:val="single" w:sz="6" w:space="0" w:color="auto"/>
            </w:tcBorders>
          </w:tcPr>
          <w:p w14:paraId="6DC76841" w14:textId="77777777" w:rsidR="003C0591" w:rsidRPr="000C6F9E" w:rsidRDefault="003C0591" w:rsidP="00CE7630">
            <w:pPr>
              <w:jc w:val="center"/>
              <w:rPr>
                <w:rFonts w:ascii="Arial" w:hAnsi="Arial" w:cs="Arial"/>
                <w:b/>
                <w:bCs/>
                <w:sz w:val="16"/>
                <w:szCs w:val="16"/>
              </w:rPr>
            </w:pPr>
          </w:p>
        </w:tc>
        <w:tc>
          <w:tcPr>
            <w:tcW w:w="489" w:type="pct"/>
            <w:tcBorders>
              <w:left w:val="single" w:sz="6" w:space="0" w:color="auto"/>
              <w:right w:val="single" w:sz="6" w:space="0" w:color="auto"/>
            </w:tcBorders>
          </w:tcPr>
          <w:p w14:paraId="15F775DC" w14:textId="77777777" w:rsidR="003C0591" w:rsidRPr="000C6F9E" w:rsidRDefault="003C0591" w:rsidP="00CE7630">
            <w:pPr>
              <w:jc w:val="center"/>
              <w:rPr>
                <w:rFonts w:ascii="Arial" w:hAnsi="Arial" w:cs="Arial"/>
                <w:b/>
                <w:bCs/>
                <w:sz w:val="16"/>
                <w:szCs w:val="16"/>
              </w:rPr>
            </w:pPr>
          </w:p>
        </w:tc>
        <w:tc>
          <w:tcPr>
            <w:tcW w:w="611" w:type="pct"/>
            <w:tcBorders>
              <w:top w:val="single" w:sz="6" w:space="0" w:color="auto"/>
              <w:left w:val="single" w:sz="6" w:space="0" w:color="auto"/>
              <w:bottom w:val="single" w:sz="6" w:space="0" w:color="auto"/>
              <w:right w:val="single" w:sz="6" w:space="0" w:color="000000"/>
            </w:tcBorders>
          </w:tcPr>
          <w:p w14:paraId="5171304B" w14:textId="77777777" w:rsidR="003C0591" w:rsidRPr="000C6F9E" w:rsidRDefault="003C0591" w:rsidP="00CE7630">
            <w:pPr>
              <w:jc w:val="center"/>
              <w:rPr>
                <w:rFonts w:ascii="Arial" w:hAnsi="Arial" w:cs="Arial"/>
                <w:b/>
                <w:bCs/>
                <w:color w:val="FF0000"/>
                <w:sz w:val="16"/>
                <w:szCs w:val="16"/>
              </w:rPr>
            </w:pPr>
          </w:p>
        </w:tc>
        <w:tc>
          <w:tcPr>
            <w:tcW w:w="692" w:type="pct"/>
            <w:tcBorders>
              <w:top w:val="single" w:sz="6" w:space="0" w:color="auto"/>
              <w:left w:val="single" w:sz="6" w:space="0" w:color="auto"/>
              <w:bottom w:val="single" w:sz="6" w:space="0" w:color="auto"/>
              <w:right w:val="single" w:sz="6" w:space="0" w:color="000000"/>
            </w:tcBorders>
          </w:tcPr>
          <w:p w14:paraId="7E569000" w14:textId="77777777" w:rsidR="003C0591" w:rsidRPr="000C6F9E" w:rsidRDefault="003C0591" w:rsidP="00CE7630">
            <w:pPr>
              <w:jc w:val="center"/>
              <w:rPr>
                <w:rFonts w:ascii="Arial" w:hAnsi="Arial" w:cs="Arial"/>
                <w:b/>
                <w:bCs/>
                <w:color w:val="FF0000"/>
                <w:sz w:val="16"/>
                <w:szCs w:val="16"/>
              </w:rPr>
            </w:pPr>
          </w:p>
        </w:tc>
        <w:tc>
          <w:tcPr>
            <w:tcW w:w="1049" w:type="pct"/>
            <w:tcBorders>
              <w:top w:val="single" w:sz="6" w:space="0" w:color="auto"/>
              <w:left w:val="single" w:sz="6" w:space="0" w:color="auto"/>
              <w:bottom w:val="single" w:sz="6" w:space="0" w:color="auto"/>
              <w:right w:val="single" w:sz="6" w:space="0" w:color="000000"/>
            </w:tcBorders>
          </w:tcPr>
          <w:p w14:paraId="59DF3946" w14:textId="77777777" w:rsidR="003C0591" w:rsidRPr="000C6F9E" w:rsidRDefault="003C0591" w:rsidP="00CE7630">
            <w:pPr>
              <w:jc w:val="center"/>
              <w:rPr>
                <w:rFonts w:ascii="Arial" w:hAnsi="Arial" w:cs="Arial"/>
                <w:b/>
                <w:bCs/>
                <w:color w:val="FF0000"/>
                <w:sz w:val="16"/>
                <w:szCs w:val="16"/>
              </w:rPr>
            </w:pPr>
          </w:p>
        </w:tc>
      </w:tr>
      <w:tr w:rsidR="000C6F9E" w:rsidRPr="00F67237" w14:paraId="4C58CC21" w14:textId="77777777" w:rsidTr="001B1635">
        <w:trPr>
          <w:cantSplit/>
          <w:trHeight w:val="22"/>
        </w:trPr>
        <w:tc>
          <w:tcPr>
            <w:tcW w:w="325" w:type="pct"/>
            <w:tcBorders>
              <w:top w:val="single" w:sz="6" w:space="0" w:color="auto"/>
              <w:left w:val="single" w:sz="6" w:space="0" w:color="auto"/>
              <w:bottom w:val="single" w:sz="6" w:space="0" w:color="auto"/>
              <w:right w:val="single" w:sz="6" w:space="0" w:color="auto"/>
            </w:tcBorders>
          </w:tcPr>
          <w:p w14:paraId="3181091B" w14:textId="77777777" w:rsidR="003C0591" w:rsidRPr="000C6F9E" w:rsidRDefault="003C0591" w:rsidP="00CE7630">
            <w:pPr>
              <w:rPr>
                <w:rFonts w:ascii="Arial" w:hAnsi="Arial" w:cs="Arial"/>
                <w:b/>
                <w:bCs/>
                <w:sz w:val="16"/>
                <w:szCs w:val="16"/>
                <w:vertAlign w:val="superscript"/>
              </w:rPr>
            </w:pPr>
          </w:p>
          <w:p w14:paraId="4F053707" w14:textId="77777777" w:rsidR="00C92634" w:rsidRPr="000C6F9E" w:rsidRDefault="00C92634" w:rsidP="00CE7630">
            <w:pPr>
              <w:rPr>
                <w:rFonts w:ascii="Arial" w:hAnsi="Arial" w:cs="Arial"/>
                <w:b/>
                <w:bCs/>
                <w:sz w:val="16"/>
                <w:szCs w:val="16"/>
                <w:vertAlign w:val="superscript"/>
              </w:rPr>
            </w:pPr>
          </w:p>
        </w:tc>
        <w:tc>
          <w:tcPr>
            <w:tcW w:w="368" w:type="pct"/>
            <w:tcBorders>
              <w:top w:val="single" w:sz="6" w:space="0" w:color="auto"/>
              <w:left w:val="single" w:sz="6" w:space="0" w:color="auto"/>
              <w:bottom w:val="single" w:sz="6" w:space="0" w:color="auto"/>
              <w:right w:val="single" w:sz="6" w:space="0" w:color="auto"/>
            </w:tcBorders>
          </w:tcPr>
          <w:p w14:paraId="161CF876" w14:textId="77777777" w:rsidR="003C0591" w:rsidRPr="000C6F9E" w:rsidRDefault="003C0591" w:rsidP="00CE7630">
            <w:pPr>
              <w:rPr>
                <w:rFonts w:ascii="Arial" w:hAnsi="Arial" w:cs="Arial"/>
                <w:b/>
                <w:bCs/>
                <w:sz w:val="16"/>
                <w:szCs w:val="16"/>
                <w:vertAlign w:val="superscript"/>
              </w:rPr>
            </w:pPr>
          </w:p>
        </w:tc>
        <w:tc>
          <w:tcPr>
            <w:tcW w:w="814" w:type="pct"/>
            <w:tcBorders>
              <w:top w:val="single" w:sz="6" w:space="0" w:color="auto"/>
              <w:left w:val="single" w:sz="6" w:space="0" w:color="auto"/>
              <w:bottom w:val="single" w:sz="6" w:space="0" w:color="auto"/>
              <w:right w:val="single" w:sz="12" w:space="0" w:color="auto"/>
            </w:tcBorders>
          </w:tcPr>
          <w:p w14:paraId="70749670" w14:textId="77777777" w:rsidR="003C0591" w:rsidRPr="000C6F9E" w:rsidRDefault="003C0591" w:rsidP="00CE7630">
            <w:pPr>
              <w:rPr>
                <w:rFonts w:ascii="Arial" w:hAnsi="Arial" w:cs="Arial"/>
                <w:b/>
                <w:color w:val="FF0000"/>
                <w:sz w:val="16"/>
                <w:szCs w:val="16"/>
                <w:vertAlign w:val="superscript"/>
              </w:rPr>
            </w:pPr>
          </w:p>
        </w:tc>
        <w:tc>
          <w:tcPr>
            <w:tcW w:w="651" w:type="pct"/>
            <w:tcBorders>
              <w:left w:val="single" w:sz="12" w:space="0" w:color="auto"/>
              <w:right w:val="single" w:sz="6" w:space="0" w:color="auto"/>
            </w:tcBorders>
          </w:tcPr>
          <w:p w14:paraId="43BC4325" w14:textId="77777777" w:rsidR="003C0591" w:rsidRPr="000C6F9E" w:rsidRDefault="003C0591" w:rsidP="00CE7630">
            <w:pPr>
              <w:jc w:val="center"/>
              <w:rPr>
                <w:rFonts w:ascii="Arial" w:hAnsi="Arial" w:cs="Arial"/>
                <w:b/>
                <w:bCs/>
                <w:sz w:val="16"/>
                <w:szCs w:val="16"/>
                <w:vertAlign w:val="superscript"/>
              </w:rPr>
            </w:pPr>
          </w:p>
        </w:tc>
        <w:tc>
          <w:tcPr>
            <w:tcW w:w="489" w:type="pct"/>
            <w:tcBorders>
              <w:left w:val="single" w:sz="6" w:space="0" w:color="auto"/>
              <w:right w:val="single" w:sz="6" w:space="0" w:color="auto"/>
            </w:tcBorders>
          </w:tcPr>
          <w:p w14:paraId="2868B10B" w14:textId="77777777" w:rsidR="003C0591" w:rsidRPr="000C6F9E" w:rsidRDefault="003C0591" w:rsidP="00CE7630">
            <w:pPr>
              <w:jc w:val="center"/>
              <w:rPr>
                <w:rFonts w:ascii="Arial" w:hAnsi="Arial" w:cs="Arial"/>
                <w:b/>
                <w:bCs/>
                <w:sz w:val="16"/>
                <w:szCs w:val="16"/>
                <w:vertAlign w:val="superscript"/>
              </w:rPr>
            </w:pPr>
          </w:p>
        </w:tc>
        <w:tc>
          <w:tcPr>
            <w:tcW w:w="611" w:type="pct"/>
            <w:tcBorders>
              <w:top w:val="single" w:sz="6" w:space="0" w:color="auto"/>
              <w:left w:val="single" w:sz="6" w:space="0" w:color="auto"/>
              <w:bottom w:val="single" w:sz="6" w:space="0" w:color="auto"/>
              <w:right w:val="single" w:sz="6" w:space="0" w:color="000000"/>
            </w:tcBorders>
          </w:tcPr>
          <w:p w14:paraId="535CBB3A" w14:textId="77777777" w:rsidR="003C0591" w:rsidRPr="000C6F9E" w:rsidRDefault="003C0591" w:rsidP="00CE7630">
            <w:pPr>
              <w:rPr>
                <w:rFonts w:ascii="Arial" w:hAnsi="Arial" w:cs="Arial"/>
                <w:b/>
                <w:bCs/>
                <w:color w:val="FF0000"/>
                <w:sz w:val="16"/>
                <w:szCs w:val="16"/>
                <w:vertAlign w:val="superscript"/>
              </w:rPr>
            </w:pPr>
          </w:p>
        </w:tc>
        <w:tc>
          <w:tcPr>
            <w:tcW w:w="692" w:type="pct"/>
            <w:tcBorders>
              <w:top w:val="single" w:sz="6" w:space="0" w:color="auto"/>
              <w:left w:val="single" w:sz="6" w:space="0" w:color="auto"/>
              <w:bottom w:val="single" w:sz="6" w:space="0" w:color="auto"/>
              <w:right w:val="single" w:sz="6" w:space="0" w:color="000000"/>
            </w:tcBorders>
          </w:tcPr>
          <w:p w14:paraId="27877DCF" w14:textId="77777777" w:rsidR="003C0591" w:rsidRPr="000C6F9E" w:rsidRDefault="003C0591" w:rsidP="00CE7630">
            <w:pPr>
              <w:rPr>
                <w:rFonts w:ascii="Arial" w:hAnsi="Arial" w:cs="Arial"/>
                <w:b/>
                <w:bCs/>
                <w:color w:val="FF0000"/>
                <w:sz w:val="16"/>
                <w:szCs w:val="16"/>
                <w:vertAlign w:val="superscript"/>
              </w:rPr>
            </w:pPr>
          </w:p>
        </w:tc>
        <w:tc>
          <w:tcPr>
            <w:tcW w:w="1049" w:type="pct"/>
            <w:tcBorders>
              <w:top w:val="single" w:sz="6" w:space="0" w:color="auto"/>
              <w:left w:val="single" w:sz="6" w:space="0" w:color="auto"/>
              <w:bottom w:val="single" w:sz="6" w:space="0" w:color="auto"/>
              <w:right w:val="single" w:sz="6" w:space="0" w:color="000000"/>
            </w:tcBorders>
          </w:tcPr>
          <w:p w14:paraId="13F22A98" w14:textId="77777777" w:rsidR="003C0591" w:rsidRPr="000C6F9E" w:rsidRDefault="003C0591" w:rsidP="00CE7630">
            <w:pPr>
              <w:rPr>
                <w:rFonts w:ascii="Arial" w:hAnsi="Arial" w:cs="Arial"/>
                <w:b/>
                <w:bCs/>
                <w:color w:val="FF0000"/>
                <w:sz w:val="16"/>
                <w:szCs w:val="16"/>
                <w:vertAlign w:val="superscript"/>
              </w:rPr>
            </w:pPr>
          </w:p>
        </w:tc>
      </w:tr>
      <w:tr w:rsidR="000C6F9E" w:rsidRPr="00F67237" w14:paraId="31C71B6B" w14:textId="77777777" w:rsidTr="001B1635">
        <w:trPr>
          <w:cantSplit/>
          <w:trHeight w:val="22"/>
        </w:trPr>
        <w:tc>
          <w:tcPr>
            <w:tcW w:w="325" w:type="pct"/>
            <w:tcBorders>
              <w:top w:val="single" w:sz="6" w:space="0" w:color="auto"/>
              <w:left w:val="single" w:sz="6" w:space="0" w:color="auto"/>
              <w:bottom w:val="single" w:sz="6" w:space="0" w:color="auto"/>
              <w:right w:val="single" w:sz="6" w:space="0" w:color="auto"/>
            </w:tcBorders>
          </w:tcPr>
          <w:p w14:paraId="3E47270D" w14:textId="77777777" w:rsidR="003C0591" w:rsidRPr="000C6F9E" w:rsidRDefault="003C0591" w:rsidP="00CE7630">
            <w:pPr>
              <w:rPr>
                <w:rFonts w:ascii="Arial" w:hAnsi="Arial" w:cs="Arial"/>
                <w:b/>
                <w:bCs/>
                <w:sz w:val="16"/>
                <w:szCs w:val="16"/>
                <w:vertAlign w:val="superscript"/>
              </w:rPr>
            </w:pPr>
          </w:p>
          <w:p w14:paraId="059BEFB3" w14:textId="77777777" w:rsidR="00C92634" w:rsidRPr="000C6F9E" w:rsidRDefault="00C92634" w:rsidP="00CE7630">
            <w:pPr>
              <w:rPr>
                <w:rFonts w:ascii="Arial" w:hAnsi="Arial" w:cs="Arial"/>
                <w:b/>
                <w:bCs/>
                <w:sz w:val="16"/>
                <w:szCs w:val="16"/>
                <w:vertAlign w:val="superscript"/>
              </w:rPr>
            </w:pPr>
          </w:p>
        </w:tc>
        <w:tc>
          <w:tcPr>
            <w:tcW w:w="368" w:type="pct"/>
            <w:tcBorders>
              <w:top w:val="single" w:sz="6" w:space="0" w:color="auto"/>
              <w:left w:val="single" w:sz="6" w:space="0" w:color="auto"/>
              <w:bottom w:val="single" w:sz="6" w:space="0" w:color="auto"/>
              <w:right w:val="single" w:sz="6" w:space="0" w:color="auto"/>
            </w:tcBorders>
          </w:tcPr>
          <w:p w14:paraId="4A47541C" w14:textId="77777777" w:rsidR="003C0591" w:rsidRPr="000C6F9E" w:rsidRDefault="003C0591" w:rsidP="00CE7630">
            <w:pPr>
              <w:rPr>
                <w:rFonts w:ascii="Arial" w:hAnsi="Arial" w:cs="Arial"/>
                <w:b/>
                <w:bCs/>
                <w:sz w:val="16"/>
                <w:szCs w:val="16"/>
                <w:vertAlign w:val="superscript"/>
              </w:rPr>
            </w:pPr>
          </w:p>
        </w:tc>
        <w:tc>
          <w:tcPr>
            <w:tcW w:w="814" w:type="pct"/>
            <w:tcBorders>
              <w:top w:val="single" w:sz="6" w:space="0" w:color="auto"/>
              <w:left w:val="single" w:sz="6" w:space="0" w:color="auto"/>
              <w:bottom w:val="single" w:sz="6" w:space="0" w:color="auto"/>
              <w:right w:val="single" w:sz="12" w:space="0" w:color="auto"/>
            </w:tcBorders>
          </w:tcPr>
          <w:p w14:paraId="2D7284D9" w14:textId="77777777" w:rsidR="003C0591" w:rsidRPr="000C6F9E" w:rsidRDefault="003C0591" w:rsidP="00CE7630">
            <w:pPr>
              <w:rPr>
                <w:rFonts w:ascii="Arial" w:hAnsi="Arial" w:cs="Arial"/>
                <w:b/>
                <w:bCs/>
                <w:color w:val="FF0000"/>
                <w:sz w:val="16"/>
                <w:szCs w:val="16"/>
                <w:vertAlign w:val="superscript"/>
              </w:rPr>
            </w:pPr>
          </w:p>
        </w:tc>
        <w:tc>
          <w:tcPr>
            <w:tcW w:w="651" w:type="pct"/>
            <w:tcBorders>
              <w:left w:val="single" w:sz="12" w:space="0" w:color="auto"/>
              <w:right w:val="single" w:sz="6" w:space="0" w:color="auto"/>
            </w:tcBorders>
          </w:tcPr>
          <w:p w14:paraId="1D5F4809" w14:textId="77777777" w:rsidR="003C0591" w:rsidRPr="000C6F9E" w:rsidRDefault="003C0591" w:rsidP="00CE7630">
            <w:pPr>
              <w:jc w:val="center"/>
              <w:rPr>
                <w:rFonts w:ascii="Arial" w:hAnsi="Arial" w:cs="Arial"/>
                <w:b/>
                <w:bCs/>
                <w:sz w:val="16"/>
                <w:szCs w:val="16"/>
                <w:vertAlign w:val="superscript"/>
              </w:rPr>
            </w:pPr>
          </w:p>
        </w:tc>
        <w:tc>
          <w:tcPr>
            <w:tcW w:w="489" w:type="pct"/>
            <w:tcBorders>
              <w:left w:val="single" w:sz="6" w:space="0" w:color="auto"/>
              <w:right w:val="single" w:sz="6" w:space="0" w:color="auto"/>
            </w:tcBorders>
          </w:tcPr>
          <w:p w14:paraId="6B5B3485" w14:textId="77777777" w:rsidR="003C0591" w:rsidRPr="000C6F9E" w:rsidRDefault="003C0591" w:rsidP="00CE7630">
            <w:pPr>
              <w:jc w:val="center"/>
              <w:rPr>
                <w:rFonts w:ascii="Arial" w:hAnsi="Arial" w:cs="Arial"/>
                <w:b/>
                <w:bCs/>
                <w:sz w:val="16"/>
                <w:szCs w:val="16"/>
                <w:vertAlign w:val="superscript"/>
              </w:rPr>
            </w:pPr>
          </w:p>
        </w:tc>
        <w:tc>
          <w:tcPr>
            <w:tcW w:w="611" w:type="pct"/>
            <w:tcBorders>
              <w:top w:val="single" w:sz="6" w:space="0" w:color="auto"/>
              <w:left w:val="single" w:sz="6" w:space="0" w:color="auto"/>
              <w:bottom w:val="single" w:sz="6" w:space="0" w:color="auto"/>
              <w:right w:val="single" w:sz="6" w:space="0" w:color="000000"/>
            </w:tcBorders>
          </w:tcPr>
          <w:p w14:paraId="24FAB573" w14:textId="77777777" w:rsidR="003C0591" w:rsidRPr="000C6F9E" w:rsidRDefault="003C0591" w:rsidP="00CE7630">
            <w:pPr>
              <w:rPr>
                <w:rFonts w:ascii="Arial" w:hAnsi="Arial" w:cs="Arial"/>
                <w:b/>
                <w:bCs/>
                <w:color w:val="FF0000"/>
                <w:sz w:val="16"/>
                <w:szCs w:val="16"/>
                <w:vertAlign w:val="superscript"/>
              </w:rPr>
            </w:pPr>
          </w:p>
        </w:tc>
        <w:tc>
          <w:tcPr>
            <w:tcW w:w="692" w:type="pct"/>
            <w:tcBorders>
              <w:top w:val="single" w:sz="6" w:space="0" w:color="auto"/>
              <w:left w:val="single" w:sz="6" w:space="0" w:color="auto"/>
              <w:bottom w:val="single" w:sz="6" w:space="0" w:color="auto"/>
              <w:right w:val="single" w:sz="6" w:space="0" w:color="000000"/>
            </w:tcBorders>
          </w:tcPr>
          <w:p w14:paraId="410FBC3E" w14:textId="77777777" w:rsidR="003C0591" w:rsidRPr="000C6F9E" w:rsidRDefault="003C0591" w:rsidP="00CE7630">
            <w:pPr>
              <w:rPr>
                <w:rFonts w:ascii="Arial" w:hAnsi="Arial" w:cs="Arial"/>
                <w:b/>
                <w:bCs/>
                <w:color w:val="FF0000"/>
                <w:sz w:val="16"/>
                <w:szCs w:val="16"/>
                <w:vertAlign w:val="superscript"/>
              </w:rPr>
            </w:pPr>
          </w:p>
        </w:tc>
        <w:tc>
          <w:tcPr>
            <w:tcW w:w="1049" w:type="pct"/>
            <w:tcBorders>
              <w:top w:val="single" w:sz="6" w:space="0" w:color="auto"/>
              <w:left w:val="single" w:sz="6" w:space="0" w:color="auto"/>
              <w:bottom w:val="single" w:sz="6" w:space="0" w:color="auto"/>
              <w:right w:val="single" w:sz="6" w:space="0" w:color="000000"/>
            </w:tcBorders>
          </w:tcPr>
          <w:p w14:paraId="13B56A99" w14:textId="77777777" w:rsidR="003C0591" w:rsidRPr="000C6F9E" w:rsidRDefault="003C0591" w:rsidP="00CE7630">
            <w:pPr>
              <w:rPr>
                <w:rFonts w:ascii="Arial" w:hAnsi="Arial" w:cs="Arial"/>
                <w:b/>
                <w:bCs/>
                <w:color w:val="FF0000"/>
                <w:sz w:val="16"/>
                <w:szCs w:val="16"/>
                <w:vertAlign w:val="superscript"/>
              </w:rPr>
            </w:pPr>
          </w:p>
        </w:tc>
      </w:tr>
    </w:tbl>
    <w:p w14:paraId="2990A160" w14:textId="77777777" w:rsidR="00EB486B" w:rsidRDefault="00EB486B" w:rsidP="00035AA7">
      <w:pPr>
        <w:tabs>
          <w:tab w:val="left" w:pos="5229"/>
        </w:tabs>
        <w:rPr>
          <w:rFonts w:ascii="Arial" w:hAnsi="Arial" w:cs="Arial"/>
          <w:b/>
          <w:sz w:val="20"/>
          <w:szCs w:val="20"/>
        </w:rPr>
      </w:pPr>
    </w:p>
    <w:p w14:paraId="2C8B9B72" w14:textId="77777777" w:rsidR="00EB486B" w:rsidRDefault="00EB486B" w:rsidP="00035AA7">
      <w:pPr>
        <w:tabs>
          <w:tab w:val="left" w:pos="5229"/>
        </w:tabs>
        <w:rPr>
          <w:rFonts w:ascii="Arial" w:hAnsi="Arial" w:cs="Arial"/>
          <w:b/>
          <w:sz w:val="20"/>
          <w:szCs w:val="20"/>
        </w:rPr>
      </w:pPr>
    </w:p>
    <w:p w14:paraId="02D72767" w14:textId="77777777" w:rsidR="00EB486B" w:rsidRDefault="00EB486B" w:rsidP="00035AA7">
      <w:pPr>
        <w:tabs>
          <w:tab w:val="left" w:pos="5229"/>
        </w:tabs>
        <w:rPr>
          <w:rFonts w:ascii="Arial" w:hAnsi="Arial" w:cs="Arial"/>
          <w:b/>
          <w:sz w:val="20"/>
          <w:szCs w:val="20"/>
        </w:rPr>
      </w:pPr>
    </w:p>
    <w:p w14:paraId="25D78266" w14:textId="77777777" w:rsidR="00AF7C9D" w:rsidRDefault="00EB486B" w:rsidP="00AF7C9D">
      <w:pPr>
        <w:tabs>
          <w:tab w:val="left" w:pos="5229"/>
        </w:tabs>
        <w:rPr>
          <w:rFonts w:ascii="Arial" w:hAnsi="Arial" w:cs="Arial"/>
          <w:b/>
          <w:sz w:val="20"/>
          <w:szCs w:val="20"/>
        </w:rPr>
      </w:pPr>
      <w:r>
        <w:rPr>
          <w:rFonts w:ascii="Arial" w:hAnsi="Arial" w:cs="Arial"/>
          <w:b/>
          <w:sz w:val="20"/>
          <w:szCs w:val="20"/>
        </w:rPr>
        <w:lastRenderedPageBreak/>
        <w:t xml:space="preserve">        </w:t>
      </w:r>
      <w:r w:rsidR="00035AA7" w:rsidRPr="00D043D4">
        <w:rPr>
          <w:rFonts w:ascii="Arial" w:hAnsi="Arial" w:cs="Arial"/>
          <w:b/>
          <w:sz w:val="20"/>
          <w:szCs w:val="20"/>
        </w:rPr>
        <w:t xml:space="preserve">HOUSEHOLD BUSINESS ROSTER </w:t>
      </w:r>
      <w:r w:rsidR="004772A7" w:rsidRPr="00D043D4">
        <w:rPr>
          <w:rFonts w:ascii="Nyala" w:hAnsi="Nyala" w:cs="Nyala"/>
          <w:b/>
          <w:sz w:val="20"/>
          <w:szCs w:val="20"/>
        </w:rPr>
        <w:t>የቤተሰብ</w:t>
      </w:r>
      <w:r w:rsidR="004772A7" w:rsidRPr="00D043D4">
        <w:rPr>
          <w:rFonts w:ascii="Arial" w:hAnsi="Arial" w:cs="Arial"/>
          <w:b/>
          <w:sz w:val="20"/>
          <w:szCs w:val="20"/>
        </w:rPr>
        <w:t xml:space="preserve"> </w:t>
      </w:r>
      <w:r w:rsidR="004772A7" w:rsidRPr="00D043D4">
        <w:rPr>
          <w:rFonts w:ascii="Nyala" w:hAnsi="Nyala" w:cs="Nyala"/>
          <w:b/>
          <w:sz w:val="20"/>
          <w:szCs w:val="20"/>
        </w:rPr>
        <w:t>ንግድ</w:t>
      </w:r>
      <w:r w:rsidR="004772A7" w:rsidRPr="00D043D4">
        <w:rPr>
          <w:rFonts w:ascii="Arial" w:hAnsi="Arial" w:cs="Arial"/>
          <w:b/>
          <w:sz w:val="20"/>
          <w:szCs w:val="20"/>
        </w:rPr>
        <w:t xml:space="preserve"> </w:t>
      </w:r>
      <w:r w:rsidR="004772A7" w:rsidRPr="00D043D4">
        <w:rPr>
          <w:rFonts w:ascii="Nyala" w:hAnsi="Nyala" w:cs="Nyala"/>
          <w:b/>
          <w:sz w:val="20"/>
          <w:szCs w:val="20"/>
        </w:rPr>
        <w:t>መዘርዘር</w:t>
      </w:r>
      <w:r w:rsidR="004772A7" w:rsidRPr="00D043D4">
        <w:rPr>
          <w:rFonts w:ascii="Arial" w:hAnsi="Arial" w:cs="Arial"/>
          <w:b/>
          <w:sz w:val="20"/>
          <w:szCs w:val="20"/>
        </w:rPr>
        <w:t xml:space="preserve"> </w:t>
      </w:r>
      <w:r w:rsidR="004772A7" w:rsidRPr="00D043D4">
        <w:rPr>
          <w:rFonts w:ascii="Nyala" w:hAnsi="Nyala" w:cs="Nyala"/>
          <w:b/>
          <w:sz w:val="20"/>
          <w:szCs w:val="20"/>
        </w:rPr>
        <w:t>ቅፅ</w:t>
      </w:r>
    </w:p>
    <w:p w14:paraId="6C63FFBF" w14:textId="77777777" w:rsidR="00AF7C9D" w:rsidRDefault="00AF7C9D" w:rsidP="00AF7C9D">
      <w:pPr>
        <w:tabs>
          <w:tab w:val="left" w:pos="5229"/>
        </w:tabs>
        <w:rPr>
          <w:rFonts w:ascii="Arial" w:hAnsi="Arial" w:cs="Arial"/>
          <w:b/>
          <w:sz w:val="20"/>
          <w:szCs w:val="20"/>
        </w:rPr>
      </w:pPr>
    </w:p>
    <w:p w14:paraId="66F66CB6" w14:textId="57B24092" w:rsidR="00D043D4" w:rsidRPr="00AF7C9D" w:rsidRDefault="00035AA7" w:rsidP="00AF7C9D">
      <w:pPr>
        <w:tabs>
          <w:tab w:val="left" w:pos="5229"/>
        </w:tabs>
        <w:rPr>
          <w:rFonts w:ascii="Arial" w:hAnsi="Arial" w:cs="Arial"/>
          <w:b/>
          <w:sz w:val="20"/>
          <w:szCs w:val="20"/>
        </w:rPr>
      </w:pPr>
      <w:r w:rsidRPr="00F67237">
        <w:rPr>
          <w:rFonts w:ascii="Arial" w:hAnsi="Arial" w:cs="Arial"/>
        </w:rPr>
        <w:t>We are about to ask about all businesses</w:t>
      </w:r>
      <w:r w:rsidR="002823BC" w:rsidRPr="00F67237">
        <w:rPr>
          <w:rFonts w:ascii="Arial" w:hAnsi="Arial" w:cs="Arial"/>
        </w:rPr>
        <w:t xml:space="preserve"> owned by members of this</w:t>
      </w:r>
      <w:r w:rsidRPr="00F67237">
        <w:rPr>
          <w:rFonts w:ascii="Arial" w:hAnsi="Arial" w:cs="Arial"/>
        </w:rPr>
        <w:t xml:space="preserve"> household.  Please include all </w:t>
      </w:r>
      <w:r w:rsidR="00480C63" w:rsidRPr="00F67237">
        <w:rPr>
          <w:rFonts w:ascii="Arial" w:hAnsi="Arial" w:cs="Arial"/>
        </w:rPr>
        <w:t xml:space="preserve">businesses that are </w:t>
      </w:r>
      <w:r w:rsidR="004222B2" w:rsidRPr="00F67237">
        <w:rPr>
          <w:rFonts w:ascii="Arial" w:hAnsi="Arial" w:cs="Arial"/>
        </w:rPr>
        <w:t xml:space="preserve">currently being </w:t>
      </w:r>
      <w:r w:rsidR="00480C63" w:rsidRPr="00F67237">
        <w:rPr>
          <w:rFonts w:ascii="Arial" w:hAnsi="Arial" w:cs="Arial"/>
        </w:rPr>
        <w:t>run by members of this household</w:t>
      </w:r>
      <w:r w:rsidR="004222B2" w:rsidRPr="00F67237">
        <w:rPr>
          <w:rFonts w:ascii="Arial" w:hAnsi="Arial" w:cs="Arial"/>
        </w:rPr>
        <w:t>, including businesses owned by you (the respondent). If a household member owns multiple businesses please list each business</w:t>
      </w:r>
      <w:r w:rsidR="002823BC" w:rsidRPr="00F67237">
        <w:rPr>
          <w:rFonts w:ascii="Arial" w:hAnsi="Arial" w:cs="Arial"/>
        </w:rPr>
        <w:t xml:space="preserve"> separately.</w:t>
      </w:r>
      <w:r w:rsidR="00A2356B" w:rsidRPr="00F67237">
        <w:rPr>
          <w:rFonts w:ascii="Arial" w:hAnsi="Arial" w:cs="Arial"/>
          <w:sz w:val="20"/>
          <w:szCs w:val="20"/>
        </w:rPr>
        <w:t xml:space="preserve"> </w:t>
      </w:r>
    </w:p>
    <w:p w14:paraId="53573301" w14:textId="77777777" w:rsidR="00AF7C9D" w:rsidRDefault="00AF7C9D" w:rsidP="00D043D4">
      <w:pPr>
        <w:jc w:val="both"/>
        <w:rPr>
          <w:rFonts w:ascii="Arial" w:hAnsi="Arial" w:cs="Arial"/>
          <w:sz w:val="20"/>
          <w:szCs w:val="20"/>
        </w:rPr>
      </w:pPr>
    </w:p>
    <w:p w14:paraId="1CFF181C" w14:textId="16B56A92" w:rsidR="00A2356B" w:rsidRPr="00F67237" w:rsidRDefault="00A2356B" w:rsidP="00D043D4">
      <w:pPr>
        <w:jc w:val="both"/>
        <w:rPr>
          <w:rFonts w:ascii="Arial" w:hAnsi="Arial" w:cs="Arial"/>
          <w:sz w:val="20"/>
          <w:szCs w:val="20"/>
        </w:rPr>
      </w:pPr>
      <w:r w:rsidRPr="00F67237">
        <w:rPr>
          <w:rFonts w:ascii="Nyala" w:hAnsi="Nyala" w:cs="Nyala"/>
          <w:sz w:val="20"/>
          <w:szCs w:val="20"/>
        </w:rPr>
        <w:t>አሁን</w:t>
      </w:r>
      <w:r w:rsidRPr="00F67237">
        <w:rPr>
          <w:rFonts w:ascii="Arial" w:hAnsi="Arial" w:cs="Arial"/>
          <w:sz w:val="20"/>
          <w:szCs w:val="20"/>
        </w:rPr>
        <w:t xml:space="preserve"> </w:t>
      </w:r>
      <w:r w:rsidRPr="00F67237">
        <w:rPr>
          <w:rFonts w:ascii="Nyala" w:hAnsi="Nyala" w:cs="Nyala"/>
          <w:sz w:val="20"/>
          <w:szCs w:val="20"/>
        </w:rPr>
        <w:t>የቤተሰብ</w:t>
      </w:r>
      <w:r w:rsidRPr="00F67237">
        <w:rPr>
          <w:rFonts w:ascii="Arial" w:hAnsi="Arial" w:cs="Arial"/>
          <w:sz w:val="20"/>
          <w:szCs w:val="20"/>
        </w:rPr>
        <w:t xml:space="preserve"> </w:t>
      </w:r>
      <w:r w:rsidRPr="00F67237">
        <w:rPr>
          <w:rFonts w:ascii="Nyala" w:hAnsi="Nyala" w:cs="Nyala"/>
          <w:sz w:val="20"/>
          <w:szCs w:val="20"/>
        </w:rPr>
        <w:t>አባላት</w:t>
      </w:r>
      <w:r w:rsidRPr="00F67237">
        <w:rPr>
          <w:rFonts w:ascii="Arial" w:hAnsi="Arial" w:cs="Arial"/>
          <w:sz w:val="20"/>
          <w:szCs w:val="20"/>
        </w:rPr>
        <w:t xml:space="preserve"> </w:t>
      </w:r>
      <w:r w:rsidRPr="00F67237">
        <w:rPr>
          <w:rFonts w:ascii="Nyala" w:hAnsi="Nyala" w:cs="Nyala"/>
          <w:sz w:val="20"/>
          <w:szCs w:val="20"/>
        </w:rPr>
        <w:t>ንብረት</w:t>
      </w:r>
      <w:r w:rsidRPr="00F67237">
        <w:rPr>
          <w:rFonts w:ascii="Arial" w:hAnsi="Arial" w:cs="Arial"/>
          <w:sz w:val="20"/>
          <w:szCs w:val="20"/>
        </w:rPr>
        <w:t xml:space="preserve"> </w:t>
      </w:r>
      <w:r w:rsidRPr="00F67237">
        <w:rPr>
          <w:rFonts w:ascii="Nyala" w:hAnsi="Nyala" w:cs="Nyala"/>
          <w:sz w:val="20"/>
          <w:szCs w:val="20"/>
        </w:rPr>
        <w:t>ስለሆኑ</w:t>
      </w:r>
      <w:r w:rsidRPr="00F67237">
        <w:rPr>
          <w:rFonts w:ascii="Arial" w:hAnsi="Arial" w:cs="Arial"/>
          <w:sz w:val="20"/>
          <w:szCs w:val="20"/>
        </w:rPr>
        <w:t xml:space="preserve"> </w:t>
      </w:r>
      <w:r w:rsidRPr="00F67237">
        <w:rPr>
          <w:rFonts w:ascii="Nyala" w:hAnsi="Nyala" w:cs="Nyala"/>
          <w:sz w:val="20"/>
          <w:szCs w:val="20"/>
        </w:rPr>
        <w:t>ሁሉም</w:t>
      </w:r>
      <w:r w:rsidRPr="00F67237">
        <w:rPr>
          <w:rFonts w:ascii="Arial" w:hAnsi="Arial" w:cs="Arial"/>
          <w:sz w:val="20"/>
          <w:szCs w:val="20"/>
        </w:rPr>
        <w:t xml:space="preserve"> </w:t>
      </w:r>
      <w:r w:rsidRPr="00F67237">
        <w:rPr>
          <w:rFonts w:ascii="Nyala" w:hAnsi="Nyala" w:cs="Nyala"/>
          <w:sz w:val="20"/>
          <w:szCs w:val="20"/>
        </w:rPr>
        <w:t>የንግድ</w:t>
      </w:r>
      <w:r w:rsidRPr="00F67237">
        <w:rPr>
          <w:rFonts w:ascii="Arial" w:hAnsi="Arial" w:cs="Arial"/>
          <w:sz w:val="20"/>
          <w:szCs w:val="20"/>
        </w:rPr>
        <w:t xml:space="preserve"> </w:t>
      </w:r>
      <w:r w:rsidRPr="00F67237">
        <w:rPr>
          <w:rFonts w:ascii="Nyala" w:hAnsi="Nyala" w:cs="Nyala"/>
          <w:sz w:val="20"/>
          <w:szCs w:val="20"/>
        </w:rPr>
        <w:t>ድርጅቶች</w:t>
      </w:r>
      <w:r w:rsidRPr="00F67237">
        <w:rPr>
          <w:rFonts w:ascii="Arial" w:hAnsi="Arial" w:cs="Arial"/>
          <w:sz w:val="20"/>
          <w:szCs w:val="20"/>
        </w:rPr>
        <w:t xml:space="preserve"> </w:t>
      </w:r>
      <w:r w:rsidRPr="00F67237">
        <w:rPr>
          <w:rFonts w:ascii="Nyala" w:hAnsi="Nyala" w:cs="Nyala"/>
          <w:sz w:val="20"/>
          <w:szCs w:val="20"/>
        </w:rPr>
        <w:t>እጠይቆታለሁ፡፡</w:t>
      </w:r>
      <w:r w:rsidRPr="00F67237">
        <w:rPr>
          <w:rFonts w:ascii="Arial" w:hAnsi="Arial" w:cs="Arial"/>
          <w:sz w:val="20"/>
          <w:szCs w:val="20"/>
        </w:rPr>
        <w:t xml:space="preserve"> </w:t>
      </w:r>
      <w:r w:rsidRPr="00F67237">
        <w:rPr>
          <w:rFonts w:ascii="Nyala" w:hAnsi="Nyala" w:cs="Nyala"/>
          <w:sz w:val="20"/>
          <w:szCs w:val="20"/>
        </w:rPr>
        <w:t>እባኮት</w:t>
      </w:r>
      <w:r w:rsidRPr="00F67237">
        <w:rPr>
          <w:rFonts w:ascii="Arial" w:hAnsi="Arial" w:cs="Arial"/>
          <w:sz w:val="20"/>
          <w:szCs w:val="20"/>
        </w:rPr>
        <w:t xml:space="preserve"> </w:t>
      </w:r>
      <w:r w:rsidRPr="00F67237">
        <w:rPr>
          <w:rFonts w:ascii="Nyala" w:hAnsi="Nyala" w:cs="Nyala"/>
          <w:sz w:val="20"/>
          <w:szCs w:val="20"/>
        </w:rPr>
        <w:t>በአሁኑ</w:t>
      </w:r>
      <w:r w:rsidRPr="00F67237">
        <w:rPr>
          <w:rFonts w:ascii="Arial" w:hAnsi="Arial" w:cs="Arial"/>
          <w:sz w:val="20"/>
          <w:szCs w:val="20"/>
        </w:rPr>
        <w:t xml:space="preserve"> </w:t>
      </w:r>
      <w:r w:rsidRPr="00F67237">
        <w:rPr>
          <w:rFonts w:ascii="Nyala" w:hAnsi="Nyala" w:cs="Nyala"/>
          <w:sz w:val="20"/>
          <w:szCs w:val="20"/>
        </w:rPr>
        <w:t>ወቅት</w:t>
      </w:r>
      <w:r w:rsidRPr="00F67237">
        <w:rPr>
          <w:rFonts w:ascii="Arial" w:hAnsi="Arial" w:cs="Arial"/>
          <w:sz w:val="20"/>
          <w:szCs w:val="20"/>
        </w:rPr>
        <w:t xml:space="preserve"> </w:t>
      </w:r>
      <w:r w:rsidRPr="00F67237">
        <w:rPr>
          <w:rFonts w:ascii="Nyala" w:hAnsi="Nyala" w:cs="Nyala"/>
          <w:sz w:val="20"/>
          <w:szCs w:val="20"/>
        </w:rPr>
        <w:t>በማንኛውም</w:t>
      </w:r>
      <w:r w:rsidRPr="00F67237">
        <w:rPr>
          <w:rFonts w:ascii="Arial" w:hAnsi="Arial" w:cs="Arial"/>
          <w:sz w:val="20"/>
          <w:szCs w:val="20"/>
        </w:rPr>
        <w:t xml:space="preserve"> </w:t>
      </w:r>
      <w:r w:rsidRPr="00F67237">
        <w:rPr>
          <w:rFonts w:ascii="Nyala" w:hAnsi="Nyala" w:cs="Nyala"/>
          <w:sz w:val="20"/>
          <w:szCs w:val="20"/>
        </w:rPr>
        <w:t>የቤተሰብ</w:t>
      </w:r>
      <w:r w:rsidRPr="00F67237">
        <w:rPr>
          <w:rFonts w:ascii="Arial" w:hAnsi="Arial" w:cs="Arial"/>
          <w:sz w:val="20"/>
          <w:szCs w:val="20"/>
        </w:rPr>
        <w:t xml:space="preserve"> </w:t>
      </w:r>
      <w:r w:rsidRPr="00F67237">
        <w:rPr>
          <w:rFonts w:ascii="Nyala" w:hAnsi="Nyala" w:cs="Nyala"/>
          <w:sz w:val="20"/>
          <w:szCs w:val="20"/>
        </w:rPr>
        <w:t>አባል</w:t>
      </w:r>
      <w:r w:rsidRPr="00F67237">
        <w:rPr>
          <w:rFonts w:ascii="Arial" w:hAnsi="Arial" w:cs="Arial"/>
          <w:sz w:val="20"/>
          <w:szCs w:val="20"/>
        </w:rPr>
        <w:t xml:space="preserve"> </w:t>
      </w:r>
      <w:r w:rsidRPr="00F67237">
        <w:rPr>
          <w:rFonts w:ascii="Arial" w:hAnsi="Arial" w:cs="Arial"/>
          <w:b/>
          <w:sz w:val="20"/>
          <w:szCs w:val="20"/>
        </w:rPr>
        <w:t>/</w:t>
      </w:r>
      <w:r w:rsidRPr="00F67237">
        <w:rPr>
          <w:rFonts w:ascii="Nyala" w:hAnsi="Nyala" w:cs="Nyala"/>
          <w:b/>
          <w:sz w:val="20"/>
          <w:szCs w:val="20"/>
        </w:rPr>
        <w:t>የመላሹን</w:t>
      </w:r>
      <w:r w:rsidRPr="00F67237">
        <w:rPr>
          <w:rFonts w:ascii="Arial" w:hAnsi="Arial" w:cs="Arial"/>
          <w:b/>
          <w:sz w:val="20"/>
          <w:szCs w:val="20"/>
        </w:rPr>
        <w:t xml:space="preserve"> </w:t>
      </w:r>
      <w:r w:rsidRPr="00F67237">
        <w:rPr>
          <w:rFonts w:ascii="Nyala" w:hAnsi="Nyala" w:cs="Nyala"/>
          <w:b/>
          <w:sz w:val="20"/>
          <w:szCs w:val="20"/>
        </w:rPr>
        <w:t>ጨምሮ</w:t>
      </w:r>
      <w:r w:rsidRPr="00F67237">
        <w:rPr>
          <w:rFonts w:ascii="Arial" w:hAnsi="Arial" w:cs="Arial"/>
          <w:b/>
          <w:sz w:val="20"/>
          <w:szCs w:val="20"/>
        </w:rPr>
        <w:t>/</w:t>
      </w:r>
      <w:r w:rsidRPr="00F67237">
        <w:rPr>
          <w:rFonts w:ascii="Arial" w:hAnsi="Arial" w:cs="Arial"/>
          <w:sz w:val="20"/>
          <w:szCs w:val="20"/>
        </w:rPr>
        <w:t xml:space="preserve"> </w:t>
      </w:r>
      <w:r w:rsidRPr="00F67237">
        <w:rPr>
          <w:rFonts w:ascii="Nyala" w:hAnsi="Nyala" w:cs="Nyala"/>
          <w:sz w:val="20"/>
          <w:szCs w:val="20"/>
        </w:rPr>
        <w:t>ባለቤትነት</w:t>
      </w:r>
      <w:r w:rsidRPr="00F67237">
        <w:rPr>
          <w:rFonts w:ascii="Arial" w:hAnsi="Arial" w:cs="Arial"/>
          <w:sz w:val="20"/>
          <w:szCs w:val="20"/>
        </w:rPr>
        <w:t xml:space="preserve"> </w:t>
      </w:r>
      <w:r w:rsidRPr="00F67237">
        <w:rPr>
          <w:rFonts w:ascii="Nyala" w:hAnsi="Nyala" w:cs="Nyala"/>
          <w:sz w:val="20"/>
          <w:szCs w:val="20"/>
        </w:rPr>
        <w:t>የሚንቀሳቀሱ</w:t>
      </w:r>
      <w:r w:rsidRPr="00F67237">
        <w:rPr>
          <w:rFonts w:ascii="Arial" w:hAnsi="Arial" w:cs="Arial"/>
          <w:sz w:val="20"/>
          <w:szCs w:val="20"/>
        </w:rPr>
        <w:t xml:space="preserve"> </w:t>
      </w:r>
      <w:r w:rsidRPr="00F67237">
        <w:rPr>
          <w:rFonts w:ascii="Nyala" w:hAnsi="Nyala" w:cs="Nyala"/>
          <w:sz w:val="20"/>
          <w:szCs w:val="20"/>
        </w:rPr>
        <w:t>የንግድ</w:t>
      </w:r>
      <w:r w:rsidRPr="00F67237">
        <w:rPr>
          <w:rFonts w:ascii="Arial" w:hAnsi="Arial" w:cs="Arial"/>
          <w:sz w:val="20"/>
          <w:szCs w:val="20"/>
        </w:rPr>
        <w:t xml:space="preserve"> </w:t>
      </w:r>
      <w:r w:rsidRPr="00F67237">
        <w:rPr>
          <w:rFonts w:ascii="Nyala" w:hAnsi="Nyala" w:cs="Nyala"/>
          <w:sz w:val="20"/>
          <w:szCs w:val="20"/>
        </w:rPr>
        <w:t>ድርጅቶችን</w:t>
      </w:r>
      <w:r w:rsidRPr="00F67237">
        <w:rPr>
          <w:rFonts w:ascii="Arial" w:hAnsi="Arial" w:cs="Arial"/>
          <w:sz w:val="20"/>
          <w:szCs w:val="20"/>
        </w:rPr>
        <w:t xml:space="preserve"> </w:t>
      </w:r>
      <w:r w:rsidRPr="00F67237">
        <w:rPr>
          <w:rFonts w:ascii="Nyala" w:hAnsi="Nyala" w:cs="Nyala"/>
          <w:sz w:val="20"/>
          <w:szCs w:val="20"/>
        </w:rPr>
        <w:t>ይግልፁልኝ፡፡</w:t>
      </w:r>
      <w:r w:rsidRPr="00F67237">
        <w:rPr>
          <w:rFonts w:ascii="Arial" w:hAnsi="Arial" w:cs="Arial"/>
          <w:sz w:val="20"/>
          <w:szCs w:val="20"/>
        </w:rPr>
        <w:t xml:space="preserve"> </w:t>
      </w:r>
      <w:r w:rsidRPr="00F67237">
        <w:rPr>
          <w:rFonts w:ascii="Nyala" w:hAnsi="Nyala" w:cs="Nyala"/>
          <w:sz w:val="20"/>
          <w:szCs w:val="20"/>
        </w:rPr>
        <w:t>የቤተሰቡ</w:t>
      </w:r>
      <w:r w:rsidRPr="00F67237">
        <w:rPr>
          <w:rFonts w:ascii="Arial" w:hAnsi="Arial" w:cs="Arial"/>
          <w:sz w:val="20"/>
          <w:szCs w:val="20"/>
        </w:rPr>
        <w:t xml:space="preserve"> </w:t>
      </w:r>
      <w:r w:rsidRPr="00F67237">
        <w:rPr>
          <w:rFonts w:ascii="Nyala" w:hAnsi="Nyala" w:cs="Nyala"/>
          <w:sz w:val="20"/>
          <w:szCs w:val="20"/>
        </w:rPr>
        <w:t>አባላት</w:t>
      </w:r>
      <w:r w:rsidRPr="00F67237">
        <w:rPr>
          <w:rFonts w:ascii="Arial" w:hAnsi="Arial" w:cs="Arial"/>
          <w:sz w:val="20"/>
          <w:szCs w:val="20"/>
        </w:rPr>
        <w:t xml:space="preserve"> </w:t>
      </w:r>
      <w:r w:rsidRPr="00F67237">
        <w:rPr>
          <w:rFonts w:ascii="Nyala" w:hAnsi="Nyala" w:cs="Nyala"/>
          <w:sz w:val="20"/>
          <w:szCs w:val="20"/>
        </w:rPr>
        <w:t>ከአንድ</w:t>
      </w:r>
      <w:r w:rsidRPr="00F67237">
        <w:rPr>
          <w:rFonts w:ascii="Arial" w:hAnsi="Arial" w:cs="Arial"/>
          <w:sz w:val="20"/>
          <w:szCs w:val="20"/>
        </w:rPr>
        <w:t xml:space="preserve"> </w:t>
      </w:r>
      <w:r w:rsidRPr="00F67237">
        <w:rPr>
          <w:rFonts w:ascii="Nyala" w:hAnsi="Nyala" w:cs="Nyala"/>
          <w:sz w:val="20"/>
          <w:szCs w:val="20"/>
        </w:rPr>
        <w:t>በላይ</w:t>
      </w:r>
      <w:r w:rsidRPr="00F67237">
        <w:rPr>
          <w:rFonts w:ascii="Arial" w:hAnsi="Arial" w:cs="Arial"/>
          <w:sz w:val="20"/>
          <w:szCs w:val="20"/>
        </w:rPr>
        <w:t xml:space="preserve"> </w:t>
      </w:r>
      <w:r w:rsidRPr="00F67237">
        <w:rPr>
          <w:rFonts w:ascii="Nyala" w:hAnsi="Nyala" w:cs="Nyala"/>
          <w:sz w:val="20"/>
          <w:szCs w:val="20"/>
        </w:rPr>
        <w:t>የንግድ</w:t>
      </w:r>
      <w:r w:rsidRPr="00F67237">
        <w:rPr>
          <w:rFonts w:ascii="Arial" w:hAnsi="Arial" w:cs="Arial"/>
          <w:sz w:val="20"/>
          <w:szCs w:val="20"/>
        </w:rPr>
        <w:t xml:space="preserve"> </w:t>
      </w:r>
      <w:r w:rsidRPr="00F67237">
        <w:rPr>
          <w:rFonts w:ascii="Nyala" w:hAnsi="Nyala" w:cs="Nyala"/>
          <w:sz w:val="20"/>
          <w:szCs w:val="20"/>
        </w:rPr>
        <w:t>ድርድት</w:t>
      </w:r>
      <w:r w:rsidRPr="00F67237">
        <w:rPr>
          <w:rFonts w:ascii="Arial" w:hAnsi="Arial" w:cs="Arial"/>
          <w:sz w:val="20"/>
          <w:szCs w:val="20"/>
        </w:rPr>
        <w:t xml:space="preserve"> </w:t>
      </w:r>
      <w:r w:rsidRPr="00F67237">
        <w:rPr>
          <w:rFonts w:ascii="Nyala" w:hAnsi="Nyala" w:cs="Nyala"/>
          <w:sz w:val="20"/>
          <w:szCs w:val="20"/>
        </w:rPr>
        <w:t>ካላቸው</w:t>
      </w:r>
      <w:r w:rsidRPr="00F67237">
        <w:rPr>
          <w:rFonts w:ascii="Arial" w:hAnsi="Arial" w:cs="Arial"/>
          <w:sz w:val="20"/>
          <w:szCs w:val="20"/>
        </w:rPr>
        <w:t xml:space="preserve"> </w:t>
      </w:r>
      <w:r w:rsidRPr="00F67237">
        <w:rPr>
          <w:rFonts w:ascii="Nyala" w:hAnsi="Nyala" w:cs="Nyala"/>
          <w:sz w:val="20"/>
          <w:szCs w:val="20"/>
        </w:rPr>
        <w:t>እያንዳንድ</w:t>
      </w:r>
      <w:r w:rsidRPr="00F67237">
        <w:rPr>
          <w:rFonts w:ascii="Arial" w:hAnsi="Arial" w:cs="Arial"/>
          <w:sz w:val="20"/>
          <w:szCs w:val="20"/>
        </w:rPr>
        <w:t xml:space="preserve"> </w:t>
      </w:r>
      <w:r w:rsidRPr="00F67237">
        <w:rPr>
          <w:rFonts w:ascii="Nyala" w:hAnsi="Nyala" w:cs="Nyala"/>
          <w:sz w:val="20"/>
          <w:szCs w:val="20"/>
        </w:rPr>
        <w:t>የንግድ</w:t>
      </w:r>
      <w:r w:rsidRPr="00F67237">
        <w:rPr>
          <w:rFonts w:ascii="Arial" w:hAnsi="Arial" w:cs="Arial"/>
          <w:sz w:val="20"/>
          <w:szCs w:val="20"/>
        </w:rPr>
        <w:t xml:space="preserve"> </w:t>
      </w:r>
      <w:r w:rsidRPr="00F67237">
        <w:rPr>
          <w:rFonts w:ascii="Nyala" w:hAnsi="Nyala" w:cs="Nyala"/>
          <w:sz w:val="20"/>
          <w:szCs w:val="20"/>
        </w:rPr>
        <w:t>ድርጅት</w:t>
      </w:r>
      <w:r w:rsidRPr="00F67237">
        <w:rPr>
          <w:rFonts w:ascii="Arial" w:hAnsi="Arial" w:cs="Arial"/>
          <w:sz w:val="20"/>
          <w:szCs w:val="20"/>
        </w:rPr>
        <w:t xml:space="preserve"> </w:t>
      </w:r>
      <w:r w:rsidRPr="00F67237">
        <w:rPr>
          <w:rFonts w:ascii="Nyala" w:hAnsi="Nyala" w:cs="Nyala"/>
          <w:sz w:val="20"/>
          <w:szCs w:val="20"/>
        </w:rPr>
        <w:t>በተናጠል</w:t>
      </w:r>
      <w:r w:rsidRPr="00F67237">
        <w:rPr>
          <w:rFonts w:ascii="Arial" w:hAnsi="Arial" w:cs="Arial"/>
          <w:sz w:val="20"/>
          <w:szCs w:val="20"/>
        </w:rPr>
        <w:t xml:space="preserve"> /</w:t>
      </w:r>
      <w:r w:rsidRPr="00F67237">
        <w:rPr>
          <w:rFonts w:ascii="Nyala" w:hAnsi="Nyala" w:cs="Nyala"/>
          <w:sz w:val="20"/>
          <w:szCs w:val="20"/>
        </w:rPr>
        <w:t>ብቻ</w:t>
      </w:r>
      <w:r w:rsidRPr="00F67237">
        <w:rPr>
          <w:rFonts w:ascii="Arial" w:hAnsi="Arial" w:cs="Arial"/>
          <w:sz w:val="20"/>
          <w:szCs w:val="20"/>
        </w:rPr>
        <w:t xml:space="preserve"> </w:t>
      </w:r>
      <w:r w:rsidRPr="00F67237">
        <w:rPr>
          <w:rFonts w:ascii="Nyala" w:hAnsi="Nyala" w:cs="Nyala"/>
          <w:sz w:val="20"/>
          <w:szCs w:val="20"/>
        </w:rPr>
        <w:t>ለብቻ</w:t>
      </w:r>
      <w:r w:rsidRPr="00F67237">
        <w:rPr>
          <w:rFonts w:ascii="Arial" w:hAnsi="Arial" w:cs="Arial"/>
          <w:sz w:val="20"/>
          <w:szCs w:val="20"/>
        </w:rPr>
        <w:t xml:space="preserve">/ </w:t>
      </w:r>
      <w:r w:rsidRPr="00F67237">
        <w:rPr>
          <w:rFonts w:ascii="Nyala" w:hAnsi="Nyala" w:cs="Nyala"/>
          <w:sz w:val="20"/>
          <w:szCs w:val="20"/>
        </w:rPr>
        <w:t>ይመዝገብ፡፡</w:t>
      </w:r>
    </w:p>
    <w:p w14:paraId="00F6F9E6" w14:textId="77777777" w:rsidR="00035AA7" w:rsidRPr="00F67237" w:rsidRDefault="00035AA7" w:rsidP="00035AA7">
      <w:pPr>
        <w:rPr>
          <w:rFonts w:ascii="Arial" w:hAnsi="Arial" w:cs="Arial"/>
          <w:lang w:eastAsia="ja-JP"/>
        </w:rPr>
      </w:pPr>
    </w:p>
    <w:tbl>
      <w:tblPr>
        <w:tblW w:w="5669" w:type="pct"/>
        <w:tblInd w:w="-70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59"/>
        <w:gridCol w:w="1262"/>
        <w:gridCol w:w="1078"/>
        <w:gridCol w:w="1171"/>
        <w:gridCol w:w="1441"/>
        <w:gridCol w:w="1350"/>
        <w:gridCol w:w="1622"/>
        <w:gridCol w:w="1348"/>
      </w:tblGrid>
      <w:tr w:rsidR="005F2EC2" w:rsidRPr="007A25D9" w14:paraId="6631BBB4" w14:textId="663CF5F2" w:rsidTr="005F2EC2">
        <w:trPr>
          <w:cantSplit/>
          <w:trHeight w:val="1898"/>
        </w:trPr>
        <w:tc>
          <w:tcPr>
            <w:tcW w:w="598" w:type="pct"/>
            <w:tcBorders>
              <w:top w:val="single" w:sz="6" w:space="0" w:color="auto"/>
              <w:left w:val="single" w:sz="6" w:space="0" w:color="auto"/>
              <w:bottom w:val="single" w:sz="6" w:space="0" w:color="auto"/>
              <w:right w:val="single" w:sz="6" w:space="0" w:color="auto"/>
            </w:tcBorders>
          </w:tcPr>
          <w:p w14:paraId="6B96D4BA" w14:textId="77777777" w:rsidR="005F2EC2" w:rsidRPr="007A25D9" w:rsidRDefault="005F2EC2" w:rsidP="000A6047">
            <w:pPr>
              <w:rPr>
                <w:rFonts w:ascii="Arial" w:hAnsi="Arial" w:cs="Arial"/>
                <w:sz w:val="16"/>
                <w:szCs w:val="16"/>
              </w:rPr>
            </w:pPr>
            <w:r w:rsidRPr="007A25D9">
              <w:rPr>
                <w:rFonts w:ascii="Arial" w:hAnsi="Arial" w:cs="Arial"/>
                <w:sz w:val="16"/>
                <w:szCs w:val="16"/>
              </w:rPr>
              <w:t>HB1. Name of business owner (select from household roster)</w:t>
            </w:r>
          </w:p>
          <w:p w14:paraId="146BDE88" w14:textId="0944BDBC" w:rsidR="005F2EC2" w:rsidRPr="007A25D9" w:rsidRDefault="005F2EC2" w:rsidP="00F0055D">
            <w:pPr>
              <w:rPr>
                <w:rFonts w:ascii="Arial" w:hAnsi="Arial" w:cs="Arial"/>
                <w:sz w:val="16"/>
                <w:szCs w:val="16"/>
              </w:rPr>
            </w:pPr>
            <w:r w:rsidRPr="007A25D9">
              <w:rPr>
                <w:rFonts w:ascii="Nyala" w:hAnsi="Nyala" w:cs="Nyala"/>
                <w:sz w:val="16"/>
                <w:szCs w:val="16"/>
              </w:rPr>
              <w:t>የንግድ</w:t>
            </w:r>
            <w:r w:rsidRPr="007A25D9">
              <w:rPr>
                <w:rFonts w:ascii="Arial" w:hAnsi="Arial" w:cs="Arial"/>
                <w:sz w:val="16"/>
                <w:szCs w:val="16"/>
              </w:rPr>
              <w:t xml:space="preserve"> </w:t>
            </w:r>
            <w:r w:rsidRPr="007A25D9">
              <w:rPr>
                <w:rFonts w:ascii="Nyala" w:hAnsi="Nyala" w:cs="Nyala"/>
                <w:sz w:val="16"/>
                <w:szCs w:val="16"/>
              </w:rPr>
              <w:t>ድርጅቱ</w:t>
            </w:r>
            <w:r w:rsidRPr="007A25D9">
              <w:rPr>
                <w:rFonts w:ascii="Arial" w:hAnsi="Arial" w:cs="Arial"/>
                <w:sz w:val="16"/>
                <w:szCs w:val="16"/>
              </w:rPr>
              <w:t xml:space="preserve"> </w:t>
            </w:r>
            <w:r w:rsidRPr="007A25D9">
              <w:rPr>
                <w:rFonts w:ascii="Nyala" w:hAnsi="Nyala" w:cs="Nyala"/>
                <w:sz w:val="16"/>
                <w:szCs w:val="16"/>
              </w:rPr>
              <w:t>ባለቤት</w:t>
            </w:r>
            <w:r w:rsidRPr="007A25D9">
              <w:rPr>
                <w:rFonts w:ascii="Arial" w:hAnsi="Arial" w:cs="Arial"/>
                <w:sz w:val="16"/>
                <w:szCs w:val="16"/>
              </w:rPr>
              <w:t xml:space="preserve"> </w:t>
            </w:r>
            <w:r w:rsidRPr="007A25D9">
              <w:rPr>
                <w:rFonts w:ascii="Nyala" w:hAnsi="Nyala" w:cs="Nyala"/>
                <w:sz w:val="16"/>
                <w:szCs w:val="16"/>
              </w:rPr>
              <w:t>ስም</w:t>
            </w:r>
            <w:r w:rsidRPr="007A25D9">
              <w:rPr>
                <w:rFonts w:ascii="Arial" w:hAnsi="Arial" w:cs="Arial"/>
                <w:sz w:val="16"/>
                <w:szCs w:val="16"/>
              </w:rPr>
              <w:t>/</w:t>
            </w:r>
            <w:r w:rsidRPr="007A25D9">
              <w:rPr>
                <w:rFonts w:ascii="Nyala" w:hAnsi="Nyala" w:cs="Nyala"/>
                <w:sz w:val="16"/>
                <w:szCs w:val="16"/>
              </w:rPr>
              <w:t>ከቤተሰብ</w:t>
            </w:r>
            <w:r w:rsidRPr="007A25D9">
              <w:rPr>
                <w:rFonts w:ascii="Arial" w:hAnsi="Arial" w:cs="Arial"/>
                <w:sz w:val="16"/>
                <w:szCs w:val="16"/>
              </w:rPr>
              <w:t xml:space="preserve"> </w:t>
            </w:r>
            <w:r w:rsidRPr="007A25D9">
              <w:rPr>
                <w:rFonts w:ascii="Nyala" w:hAnsi="Nyala" w:cs="Nyala"/>
                <w:sz w:val="16"/>
                <w:szCs w:val="16"/>
              </w:rPr>
              <w:t>መዘርዝር</w:t>
            </w:r>
            <w:r w:rsidRPr="007A25D9">
              <w:rPr>
                <w:rFonts w:ascii="Arial" w:hAnsi="Arial" w:cs="Arial"/>
                <w:sz w:val="16"/>
                <w:szCs w:val="16"/>
              </w:rPr>
              <w:t xml:space="preserve"> </w:t>
            </w:r>
            <w:r w:rsidRPr="007A25D9">
              <w:rPr>
                <w:rFonts w:ascii="Nyala" w:hAnsi="Nyala" w:cs="Nyala"/>
                <w:sz w:val="16"/>
                <w:szCs w:val="16"/>
              </w:rPr>
              <w:t>ቅፅ</w:t>
            </w:r>
            <w:r w:rsidRPr="007A25D9">
              <w:rPr>
                <w:rFonts w:ascii="Arial" w:hAnsi="Arial" w:cs="Arial"/>
                <w:sz w:val="16"/>
                <w:szCs w:val="16"/>
              </w:rPr>
              <w:t xml:space="preserve"> </w:t>
            </w:r>
            <w:r w:rsidRPr="007A25D9">
              <w:rPr>
                <w:rFonts w:ascii="Nyala" w:hAnsi="Nyala" w:cs="Nyala"/>
                <w:sz w:val="16"/>
                <w:szCs w:val="16"/>
              </w:rPr>
              <w:t>ይምረጡ</w:t>
            </w:r>
            <w:r w:rsidRPr="007A25D9">
              <w:rPr>
                <w:rFonts w:ascii="Arial" w:hAnsi="Arial" w:cs="Arial"/>
                <w:sz w:val="16"/>
                <w:szCs w:val="16"/>
              </w:rPr>
              <w:t>/</w:t>
            </w:r>
          </w:p>
          <w:p w14:paraId="6C568664" w14:textId="77777777" w:rsidR="005F2EC2" w:rsidRPr="007A25D9" w:rsidRDefault="005F2EC2" w:rsidP="000A6047">
            <w:pPr>
              <w:rPr>
                <w:rFonts w:ascii="Arial" w:hAnsi="Arial" w:cs="Arial"/>
                <w:sz w:val="16"/>
                <w:szCs w:val="16"/>
              </w:rPr>
            </w:pPr>
          </w:p>
          <w:p w14:paraId="54775083" w14:textId="062A0594" w:rsidR="005F2EC2" w:rsidRPr="007A25D9" w:rsidRDefault="005F2EC2" w:rsidP="000A6047">
            <w:pPr>
              <w:rPr>
                <w:rFonts w:ascii="Arial" w:hAnsi="Arial" w:cs="Arial"/>
                <w:sz w:val="16"/>
                <w:szCs w:val="16"/>
              </w:rPr>
            </w:pPr>
          </w:p>
        </w:tc>
        <w:tc>
          <w:tcPr>
            <w:tcW w:w="599" w:type="pct"/>
            <w:tcBorders>
              <w:top w:val="single" w:sz="6" w:space="0" w:color="auto"/>
              <w:left w:val="single" w:sz="6" w:space="0" w:color="auto"/>
              <w:bottom w:val="single" w:sz="6" w:space="0" w:color="auto"/>
              <w:right w:val="single" w:sz="12" w:space="0" w:color="auto"/>
            </w:tcBorders>
          </w:tcPr>
          <w:p w14:paraId="179361C5" w14:textId="388234D7" w:rsidR="005F2EC2" w:rsidRPr="007A25D9" w:rsidRDefault="005F2EC2" w:rsidP="002C63A9">
            <w:pPr>
              <w:rPr>
                <w:rFonts w:ascii="Arial" w:hAnsi="Arial" w:cs="Arial"/>
                <w:sz w:val="16"/>
                <w:szCs w:val="16"/>
              </w:rPr>
            </w:pPr>
            <w:r w:rsidRPr="007A25D9">
              <w:rPr>
                <w:rFonts w:ascii="Arial" w:hAnsi="Arial" w:cs="Arial"/>
                <w:sz w:val="16"/>
                <w:szCs w:val="16"/>
              </w:rPr>
              <w:t xml:space="preserve">HB2. Name of the business (free text) </w:t>
            </w:r>
            <w:r w:rsidRPr="007A25D9">
              <w:rPr>
                <w:rFonts w:ascii="Nyala" w:hAnsi="Nyala" w:cs="Nyala"/>
                <w:sz w:val="16"/>
                <w:szCs w:val="16"/>
              </w:rPr>
              <w:t>የንግድ</w:t>
            </w:r>
            <w:r w:rsidRPr="007A25D9">
              <w:rPr>
                <w:rFonts w:ascii="Arial" w:hAnsi="Arial" w:cs="Arial"/>
                <w:sz w:val="16"/>
                <w:szCs w:val="16"/>
              </w:rPr>
              <w:t xml:space="preserve"> </w:t>
            </w:r>
            <w:r w:rsidRPr="007A25D9">
              <w:rPr>
                <w:rFonts w:ascii="Nyala" w:hAnsi="Nyala" w:cs="Nyala"/>
                <w:sz w:val="16"/>
                <w:szCs w:val="16"/>
              </w:rPr>
              <w:t>ድርጅት</w:t>
            </w:r>
            <w:r w:rsidRPr="007A25D9">
              <w:rPr>
                <w:rFonts w:ascii="Arial" w:hAnsi="Arial" w:cs="Arial"/>
                <w:sz w:val="16"/>
                <w:szCs w:val="16"/>
              </w:rPr>
              <w:t xml:space="preserve">  </w:t>
            </w:r>
            <w:r w:rsidRPr="007A25D9">
              <w:rPr>
                <w:rFonts w:ascii="Nyala" w:hAnsi="Nyala" w:cs="Nyala"/>
                <w:sz w:val="16"/>
                <w:szCs w:val="16"/>
              </w:rPr>
              <w:t>ስም</w:t>
            </w:r>
          </w:p>
          <w:p w14:paraId="00101814" w14:textId="34FD773E" w:rsidR="005F2EC2" w:rsidRPr="007A25D9" w:rsidRDefault="005F2EC2" w:rsidP="000A6047">
            <w:pPr>
              <w:rPr>
                <w:rFonts w:ascii="Arial" w:hAnsi="Arial" w:cs="Arial"/>
                <w:sz w:val="16"/>
                <w:szCs w:val="16"/>
              </w:rPr>
            </w:pPr>
          </w:p>
          <w:p w14:paraId="0478656D" w14:textId="77777777" w:rsidR="005F2EC2" w:rsidRPr="007A25D9" w:rsidRDefault="005F2EC2" w:rsidP="000A6047">
            <w:pPr>
              <w:rPr>
                <w:rFonts w:ascii="Arial" w:hAnsi="Arial" w:cs="Arial"/>
                <w:sz w:val="16"/>
                <w:szCs w:val="16"/>
              </w:rPr>
            </w:pPr>
          </w:p>
          <w:p w14:paraId="67FEBF67" w14:textId="77777777" w:rsidR="005F2EC2" w:rsidRPr="007A25D9" w:rsidRDefault="005F2EC2" w:rsidP="000A6047">
            <w:pPr>
              <w:rPr>
                <w:rFonts w:ascii="Arial" w:hAnsi="Arial" w:cs="Arial"/>
                <w:sz w:val="16"/>
                <w:szCs w:val="16"/>
              </w:rPr>
            </w:pPr>
          </w:p>
        </w:tc>
        <w:tc>
          <w:tcPr>
            <w:tcW w:w="512" w:type="pct"/>
            <w:tcBorders>
              <w:top w:val="single" w:sz="6" w:space="0" w:color="auto"/>
              <w:left w:val="single" w:sz="12" w:space="0" w:color="auto"/>
              <w:bottom w:val="single" w:sz="6" w:space="0" w:color="auto"/>
              <w:right w:val="single" w:sz="12" w:space="0" w:color="auto"/>
            </w:tcBorders>
          </w:tcPr>
          <w:p w14:paraId="1F9462EE" w14:textId="1AA3F88A" w:rsidR="005F2EC2" w:rsidRPr="007A25D9" w:rsidRDefault="005F2EC2" w:rsidP="001914B5">
            <w:pPr>
              <w:rPr>
                <w:rFonts w:ascii="Arial" w:hAnsi="Arial" w:cs="Arial"/>
                <w:sz w:val="16"/>
                <w:szCs w:val="16"/>
              </w:rPr>
            </w:pPr>
            <w:r w:rsidRPr="007A25D9">
              <w:rPr>
                <w:rFonts w:ascii="Arial" w:hAnsi="Arial" w:cs="Arial"/>
                <w:sz w:val="16"/>
                <w:szCs w:val="16"/>
              </w:rPr>
              <w:t xml:space="preserve">HB3. What year was this business opened? </w:t>
            </w:r>
            <w:r w:rsidRPr="007A25D9">
              <w:rPr>
                <w:rFonts w:ascii="Nyala" w:hAnsi="Nyala" w:cs="Nyala"/>
                <w:sz w:val="16"/>
                <w:szCs w:val="16"/>
              </w:rPr>
              <w:t>የንግድ</w:t>
            </w:r>
            <w:r w:rsidRPr="007A25D9">
              <w:rPr>
                <w:rFonts w:ascii="Arial" w:hAnsi="Arial" w:cs="Arial"/>
                <w:sz w:val="16"/>
                <w:szCs w:val="16"/>
              </w:rPr>
              <w:t xml:space="preserve"> </w:t>
            </w:r>
            <w:r w:rsidRPr="007A25D9">
              <w:rPr>
                <w:rFonts w:ascii="Nyala" w:hAnsi="Nyala" w:cs="Nyala"/>
                <w:sz w:val="16"/>
                <w:szCs w:val="16"/>
              </w:rPr>
              <w:t>ድርጅቱ</w:t>
            </w:r>
            <w:r w:rsidRPr="007A25D9">
              <w:rPr>
                <w:rFonts w:ascii="Arial" w:hAnsi="Arial" w:cs="Arial"/>
                <w:sz w:val="16"/>
                <w:szCs w:val="16"/>
              </w:rPr>
              <w:t xml:space="preserve"> </w:t>
            </w:r>
            <w:r w:rsidRPr="007A25D9">
              <w:rPr>
                <w:rFonts w:ascii="Nyala" w:hAnsi="Nyala" w:cs="Nyala"/>
                <w:sz w:val="16"/>
                <w:szCs w:val="16"/>
              </w:rPr>
              <w:t>መቼ</w:t>
            </w:r>
            <w:r w:rsidRPr="007A25D9">
              <w:rPr>
                <w:rFonts w:ascii="Arial" w:hAnsi="Arial" w:cs="Arial"/>
                <w:sz w:val="16"/>
                <w:szCs w:val="16"/>
              </w:rPr>
              <w:t xml:space="preserve"> </w:t>
            </w:r>
            <w:r w:rsidRPr="007A25D9">
              <w:rPr>
                <w:rFonts w:ascii="Nyala" w:hAnsi="Nyala" w:cs="Nyala"/>
                <w:sz w:val="16"/>
                <w:szCs w:val="16"/>
              </w:rPr>
              <w:t>ስራ</w:t>
            </w:r>
            <w:r w:rsidRPr="007A25D9">
              <w:rPr>
                <w:rFonts w:ascii="Arial" w:hAnsi="Arial" w:cs="Arial"/>
                <w:sz w:val="16"/>
                <w:szCs w:val="16"/>
              </w:rPr>
              <w:t xml:space="preserve"> </w:t>
            </w:r>
            <w:r w:rsidRPr="007A25D9">
              <w:rPr>
                <w:rFonts w:ascii="Nyala" w:hAnsi="Nyala" w:cs="Nyala"/>
                <w:sz w:val="16"/>
                <w:szCs w:val="16"/>
              </w:rPr>
              <w:t>ጀመረ</w:t>
            </w:r>
            <w:r w:rsidRPr="007A25D9">
              <w:rPr>
                <w:rFonts w:ascii="Arial" w:hAnsi="Arial" w:cs="Arial"/>
                <w:sz w:val="16"/>
                <w:szCs w:val="16"/>
              </w:rPr>
              <w:t>/</w:t>
            </w:r>
            <w:r w:rsidRPr="007A25D9">
              <w:rPr>
                <w:rFonts w:ascii="Nyala" w:hAnsi="Nyala" w:cs="Nyala"/>
                <w:sz w:val="16"/>
                <w:szCs w:val="16"/>
              </w:rPr>
              <w:t>ተከፈተ</w:t>
            </w:r>
          </w:p>
          <w:p w14:paraId="31A8549E" w14:textId="190BF89C" w:rsidR="005F2EC2" w:rsidRPr="007A25D9" w:rsidRDefault="005F2EC2" w:rsidP="000A6047">
            <w:pPr>
              <w:rPr>
                <w:rFonts w:ascii="Arial" w:hAnsi="Arial" w:cs="Arial"/>
                <w:sz w:val="16"/>
                <w:szCs w:val="16"/>
              </w:rPr>
            </w:pPr>
          </w:p>
        </w:tc>
        <w:tc>
          <w:tcPr>
            <w:tcW w:w="556" w:type="pct"/>
            <w:tcBorders>
              <w:top w:val="single" w:sz="6" w:space="0" w:color="auto"/>
              <w:left w:val="single" w:sz="12" w:space="0" w:color="auto"/>
              <w:bottom w:val="single" w:sz="6" w:space="0" w:color="auto"/>
              <w:right w:val="single" w:sz="6" w:space="0" w:color="auto"/>
            </w:tcBorders>
          </w:tcPr>
          <w:p w14:paraId="11AE653C" w14:textId="4F32CC1B" w:rsidR="005F2EC2" w:rsidRPr="00085BE9" w:rsidRDefault="005F2EC2" w:rsidP="000D592C">
            <w:pPr>
              <w:rPr>
                <w:rFonts w:ascii="Arial" w:hAnsi="Arial" w:cs="Arial"/>
                <w:sz w:val="16"/>
                <w:szCs w:val="16"/>
                <w:highlight w:val="yellow"/>
              </w:rPr>
            </w:pPr>
            <w:r w:rsidRPr="00085BE9">
              <w:rPr>
                <w:rFonts w:ascii="Arial" w:hAnsi="Arial" w:cs="Arial"/>
                <w:sz w:val="16"/>
                <w:szCs w:val="16"/>
                <w:highlight w:val="yellow"/>
              </w:rPr>
              <w:t xml:space="preserve">HB3-E   </w:t>
            </w:r>
            <w:r w:rsidR="009F2725" w:rsidRPr="00085BE9">
              <w:rPr>
                <w:rFonts w:ascii="Arial" w:hAnsi="Arial" w:cs="Arial"/>
                <w:sz w:val="16"/>
                <w:szCs w:val="16"/>
                <w:highlight w:val="yellow"/>
              </w:rPr>
              <w:t>Is this business a WEDP register business</w:t>
            </w:r>
            <w:r w:rsidRPr="00085BE9">
              <w:rPr>
                <w:rFonts w:ascii="Arial" w:hAnsi="Arial" w:cs="Arial"/>
                <w:sz w:val="16"/>
                <w:szCs w:val="16"/>
                <w:highlight w:val="yellow"/>
              </w:rPr>
              <w:t xml:space="preserve">? </w:t>
            </w:r>
            <w:r w:rsidRPr="00085BE9">
              <w:rPr>
                <w:rFonts w:ascii="Nyala" w:hAnsi="Nyala" w:cs="Nyala"/>
                <w:sz w:val="16"/>
                <w:szCs w:val="16"/>
                <w:highlight w:val="yellow"/>
              </w:rPr>
              <w:t>ይህ</w:t>
            </w:r>
            <w:r w:rsidRPr="00085BE9">
              <w:rPr>
                <w:rFonts w:ascii="Arial" w:hAnsi="Arial" w:cs="Arial"/>
                <w:sz w:val="16"/>
                <w:szCs w:val="16"/>
                <w:highlight w:val="yellow"/>
              </w:rPr>
              <w:t xml:space="preserve"> </w:t>
            </w:r>
            <w:r w:rsidRPr="00085BE9">
              <w:rPr>
                <w:rFonts w:ascii="Nyala" w:hAnsi="Nyala" w:cs="Nyala"/>
                <w:sz w:val="16"/>
                <w:szCs w:val="16"/>
                <w:highlight w:val="yellow"/>
              </w:rPr>
              <w:t>ድርጅት</w:t>
            </w:r>
            <w:r w:rsidRPr="00085BE9">
              <w:rPr>
                <w:rFonts w:ascii="Arial" w:hAnsi="Arial" w:cs="Arial"/>
                <w:sz w:val="16"/>
                <w:szCs w:val="16"/>
                <w:highlight w:val="yellow"/>
              </w:rPr>
              <w:t xml:space="preserve"> </w:t>
            </w:r>
            <w:r w:rsidRPr="00085BE9">
              <w:rPr>
                <w:rFonts w:ascii="Nyala" w:hAnsi="Nyala" w:cs="Nyala"/>
                <w:sz w:val="16"/>
                <w:szCs w:val="16"/>
                <w:highlight w:val="yellow"/>
              </w:rPr>
              <w:t>በዌዴኘ</w:t>
            </w:r>
            <w:r w:rsidRPr="00085BE9">
              <w:rPr>
                <w:rFonts w:ascii="Arial" w:hAnsi="Arial" w:cs="Arial"/>
                <w:sz w:val="16"/>
                <w:szCs w:val="16"/>
                <w:highlight w:val="yellow"/>
              </w:rPr>
              <w:t xml:space="preserve"> </w:t>
            </w:r>
            <w:r w:rsidRPr="00085BE9">
              <w:rPr>
                <w:rFonts w:ascii="Nyala" w:hAnsi="Nyala" w:cs="Nyala"/>
                <w:sz w:val="16"/>
                <w:szCs w:val="16"/>
                <w:highlight w:val="yellow"/>
              </w:rPr>
              <w:t>የተመዘገበ</w:t>
            </w:r>
            <w:r w:rsidRPr="00085BE9">
              <w:rPr>
                <w:rFonts w:ascii="Arial" w:hAnsi="Arial" w:cs="Arial"/>
                <w:sz w:val="16"/>
                <w:szCs w:val="16"/>
                <w:highlight w:val="yellow"/>
              </w:rPr>
              <w:t xml:space="preserve"> </w:t>
            </w:r>
            <w:r w:rsidRPr="00085BE9">
              <w:rPr>
                <w:rFonts w:ascii="Nyala" w:hAnsi="Nyala" w:cs="Nyala"/>
                <w:sz w:val="16"/>
                <w:szCs w:val="16"/>
                <w:highlight w:val="yellow"/>
              </w:rPr>
              <w:t>ነው</w:t>
            </w:r>
          </w:p>
          <w:p w14:paraId="370D54C4" w14:textId="02C14B96" w:rsidR="00D62E8B" w:rsidRPr="00085BE9" w:rsidRDefault="005F2EC2" w:rsidP="00D62E8B">
            <w:pPr>
              <w:tabs>
                <w:tab w:val="left" w:pos="2175"/>
              </w:tabs>
              <w:rPr>
                <w:ins w:id="59" w:author="toshiba" w:date="2016-11-15T19:29:00Z"/>
                <w:rFonts w:ascii="Nyala" w:hAnsi="Nyala"/>
                <w:sz w:val="16"/>
                <w:szCs w:val="16"/>
                <w:highlight w:val="yellow"/>
              </w:rPr>
            </w:pPr>
            <w:r w:rsidRPr="00085BE9">
              <w:rPr>
                <w:rFonts w:ascii="Arial" w:hAnsi="Arial" w:cs="Arial"/>
                <w:sz w:val="16"/>
                <w:szCs w:val="16"/>
                <w:highlight w:val="yellow"/>
              </w:rPr>
              <w:t xml:space="preserve">1. </w:t>
            </w:r>
            <w:r w:rsidR="009F2725" w:rsidRPr="00085BE9">
              <w:rPr>
                <w:rFonts w:ascii="Arial" w:hAnsi="Arial" w:cs="Arial"/>
                <w:sz w:val="16"/>
                <w:szCs w:val="16"/>
                <w:highlight w:val="yellow"/>
              </w:rPr>
              <w:t>Yes, the same business as the respondant owns</w:t>
            </w:r>
            <w:ins w:id="60" w:author="toshiba" w:date="2016-11-15T19:29:00Z">
              <w:r w:rsidR="00D62E8B" w:rsidRPr="00246643">
                <w:rPr>
                  <w:rFonts w:ascii="Arial" w:hAnsi="Arial" w:cs="Arial"/>
                  <w:sz w:val="16"/>
                  <w:szCs w:val="16"/>
                  <w:highlight w:val="yellow"/>
                </w:rPr>
                <w:t>/</w:t>
              </w:r>
              <w:r w:rsidR="00D62E8B" w:rsidRPr="00085BE9">
                <w:rPr>
                  <w:rFonts w:ascii="Nyala" w:hAnsi="Nyala"/>
                  <w:sz w:val="16"/>
                  <w:szCs w:val="16"/>
                  <w:highlight w:val="yellow"/>
                </w:rPr>
                <w:t xml:space="preserve">አዎ በመልስ ሰጪዋ ባለቤትነት </w:t>
              </w:r>
            </w:ins>
          </w:p>
          <w:p w14:paraId="6ACCFE6C" w14:textId="5FA77A57" w:rsidR="009F2725" w:rsidRPr="00085BE9" w:rsidRDefault="009F2725" w:rsidP="000D592C">
            <w:pPr>
              <w:rPr>
                <w:rFonts w:ascii="Arial" w:hAnsi="Arial" w:cs="Arial"/>
                <w:sz w:val="16"/>
                <w:szCs w:val="16"/>
                <w:highlight w:val="yellow"/>
              </w:rPr>
            </w:pPr>
          </w:p>
          <w:p w14:paraId="097CEC99" w14:textId="1CA41C14" w:rsidR="009F2725" w:rsidRDefault="009F2725" w:rsidP="000D592C">
            <w:pPr>
              <w:rPr>
                <w:ins w:id="61" w:author="toshiba" w:date="2016-11-15T19:50:00Z"/>
                <w:rFonts w:ascii="Nyala" w:hAnsi="Nyala"/>
                <w:sz w:val="16"/>
                <w:szCs w:val="16"/>
                <w:highlight w:val="yellow"/>
              </w:rPr>
            </w:pPr>
            <w:r w:rsidRPr="00246643">
              <w:rPr>
                <w:rFonts w:ascii="Arial" w:hAnsi="Arial" w:cs="Arial"/>
                <w:sz w:val="16"/>
                <w:szCs w:val="16"/>
                <w:highlight w:val="yellow"/>
              </w:rPr>
              <w:t>2.Yes, but a different business from the responda</w:t>
            </w:r>
            <w:r w:rsidR="003F6704" w:rsidRPr="00EA0857">
              <w:rPr>
                <w:rFonts w:ascii="Arial" w:hAnsi="Arial" w:cs="Arial"/>
                <w:sz w:val="16"/>
                <w:szCs w:val="16"/>
                <w:highlight w:val="yellow"/>
              </w:rPr>
              <w:t>n</w:t>
            </w:r>
            <w:r w:rsidRPr="00D54FD2">
              <w:rPr>
                <w:rFonts w:ascii="Arial" w:hAnsi="Arial" w:cs="Arial"/>
                <w:sz w:val="16"/>
                <w:szCs w:val="16"/>
                <w:highlight w:val="yellow"/>
              </w:rPr>
              <w:t>t’s business</w:t>
            </w:r>
            <w:r w:rsidR="00085BE9" w:rsidRPr="00C45814">
              <w:rPr>
                <w:rFonts w:ascii="Arial" w:hAnsi="Arial" w:cs="Arial"/>
                <w:sz w:val="16"/>
                <w:szCs w:val="16"/>
                <w:highlight w:val="yellow"/>
              </w:rPr>
              <w:t>/</w:t>
            </w:r>
            <w:r w:rsidR="00085BE9" w:rsidRPr="00085BE9">
              <w:rPr>
                <w:rFonts w:ascii="Nyala" w:hAnsi="Nyala"/>
                <w:sz w:val="16"/>
                <w:szCs w:val="16"/>
                <w:highlight w:val="yellow"/>
              </w:rPr>
              <w:t>አዎ መልስ ሰጪዋ ባለቤትነት</w:t>
            </w:r>
            <w:ins w:id="62" w:author="toshiba" w:date="2016-11-15T19:50:00Z">
              <w:r w:rsidR="00D54FD2">
                <w:rPr>
                  <w:rFonts w:ascii="Nyala" w:hAnsi="Nyala"/>
                  <w:sz w:val="16"/>
                  <w:szCs w:val="16"/>
                  <w:highlight w:val="yellow"/>
                </w:rPr>
                <w:t xml:space="preserve"> </w:t>
              </w:r>
            </w:ins>
            <w:r w:rsidR="00085BE9" w:rsidRPr="00085BE9">
              <w:rPr>
                <w:rFonts w:ascii="Nyala" w:hAnsi="Nyala"/>
                <w:sz w:val="16"/>
                <w:szCs w:val="16"/>
                <w:highlight w:val="yellow"/>
              </w:rPr>
              <w:t>ውጪ</w:t>
            </w:r>
            <w:ins w:id="63" w:author="toshiba" w:date="2016-11-15T19:49:00Z">
              <w:r w:rsidR="00D54FD2">
                <w:rPr>
                  <w:rFonts w:ascii="Nyala" w:hAnsi="Nyala"/>
                  <w:sz w:val="16"/>
                  <w:szCs w:val="16"/>
                  <w:highlight w:val="yellow"/>
                </w:rPr>
                <w:t xml:space="preserve"> </w:t>
              </w:r>
            </w:ins>
            <w:r w:rsidR="00085BE9" w:rsidRPr="00085BE9">
              <w:rPr>
                <w:rFonts w:ascii="Nyala" w:hAnsi="Nyala"/>
                <w:sz w:val="16"/>
                <w:szCs w:val="16"/>
                <w:highlight w:val="yellow"/>
              </w:rPr>
              <w:t>ሌላ ንግድ</w:t>
            </w:r>
          </w:p>
          <w:p w14:paraId="737DE238" w14:textId="77777777" w:rsidR="00242011" w:rsidRPr="00085BE9" w:rsidRDefault="00242011" w:rsidP="000D592C">
            <w:pPr>
              <w:rPr>
                <w:rFonts w:ascii="Arial" w:hAnsi="Arial" w:cs="Arial"/>
                <w:sz w:val="16"/>
                <w:szCs w:val="16"/>
                <w:highlight w:val="yellow"/>
              </w:rPr>
            </w:pPr>
          </w:p>
          <w:p w14:paraId="679F3FEB" w14:textId="0F9AEA18" w:rsidR="005F2EC2" w:rsidRPr="007A25D9" w:rsidRDefault="009F2725" w:rsidP="000D592C">
            <w:pPr>
              <w:rPr>
                <w:rFonts w:ascii="Arial" w:hAnsi="Arial" w:cs="Arial"/>
                <w:sz w:val="16"/>
                <w:szCs w:val="16"/>
              </w:rPr>
            </w:pPr>
            <w:r w:rsidRPr="00246643">
              <w:rPr>
                <w:rFonts w:ascii="Arial" w:hAnsi="Arial" w:cs="Arial"/>
                <w:sz w:val="16"/>
                <w:szCs w:val="16"/>
                <w:highlight w:val="yellow"/>
              </w:rPr>
              <w:t>3. No, it is not a WEDP registred business</w:t>
            </w:r>
            <w:ins w:id="64" w:author="toshiba" w:date="2016-11-15T19:30:00Z">
              <w:r w:rsidR="00085BE9" w:rsidRPr="00085BE9">
                <w:rPr>
                  <w:rFonts w:ascii="Arial" w:hAnsi="Arial" w:cs="Arial"/>
                  <w:sz w:val="16"/>
                  <w:szCs w:val="16"/>
                  <w:highlight w:val="yellow"/>
                </w:rPr>
                <w:t>/</w:t>
              </w:r>
              <w:r w:rsidR="00085BE9" w:rsidRPr="00085BE9">
                <w:rPr>
                  <w:rFonts w:ascii="Nyala" w:hAnsi="Nyala"/>
                  <w:sz w:val="16"/>
                  <w:szCs w:val="16"/>
                  <w:highlight w:val="yellow"/>
                </w:rPr>
                <w:t>አይደለም በዌዴፕ አልተመዘገበም</w:t>
              </w:r>
            </w:ins>
          </w:p>
          <w:p w14:paraId="0DB360BF" w14:textId="77777777" w:rsidR="005F2EC2" w:rsidRPr="007A25D9" w:rsidRDefault="005F2EC2" w:rsidP="000D592C">
            <w:pPr>
              <w:rPr>
                <w:rFonts w:ascii="Arial" w:hAnsi="Arial" w:cs="Arial"/>
                <w:sz w:val="16"/>
                <w:szCs w:val="16"/>
              </w:rPr>
            </w:pPr>
          </w:p>
          <w:p w14:paraId="359348AB" w14:textId="4D8592E4" w:rsidR="005F2EC2" w:rsidRPr="007A25D9" w:rsidDel="00D62E8B" w:rsidRDefault="005F2EC2" w:rsidP="000D592C">
            <w:pPr>
              <w:rPr>
                <w:del w:id="65" w:author="toshiba" w:date="2016-11-15T19:29:00Z"/>
                <w:rFonts w:ascii="Arial" w:hAnsi="Arial" w:cs="Arial"/>
                <w:sz w:val="16"/>
                <w:szCs w:val="16"/>
              </w:rPr>
            </w:pPr>
          </w:p>
          <w:p w14:paraId="64305310" w14:textId="13C12A6C" w:rsidR="005F2EC2" w:rsidRPr="007A25D9" w:rsidRDefault="005F2EC2" w:rsidP="00246643">
            <w:pPr>
              <w:rPr>
                <w:rFonts w:ascii="Arial" w:hAnsi="Arial" w:cs="Arial"/>
                <w:sz w:val="16"/>
                <w:szCs w:val="16"/>
              </w:rPr>
            </w:pPr>
          </w:p>
        </w:tc>
        <w:tc>
          <w:tcPr>
            <w:tcW w:w="684" w:type="pct"/>
            <w:tcBorders>
              <w:left w:val="single" w:sz="6" w:space="0" w:color="auto"/>
              <w:bottom w:val="single" w:sz="6" w:space="0" w:color="auto"/>
              <w:right w:val="single" w:sz="6" w:space="0" w:color="auto"/>
            </w:tcBorders>
            <w:shd w:val="clear" w:color="auto" w:fill="auto"/>
          </w:tcPr>
          <w:p w14:paraId="16BD0431" w14:textId="40B56DAE" w:rsidR="005F2EC2" w:rsidRPr="007A25D9" w:rsidRDefault="005F2EC2" w:rsidP="000A1B36">
            <w:pPr>
              <w:rPr>
                <w:rFonts w:ascii="Arial" w:hAnsi="Arial" w:cs="Arial"/>
                <w:sz w:val="16"/>
                <w:szCs w:val="16"/>
              </w:rPr>
            </w:pPr>
            <w:r w:rsidRPr="007A25D9">
              <w:rPr>
                <w:rFonts w:ascii="Arial" w:hAnsi="Arial" w:cs="Arial"/>
                <w:sz w:val="16"/>
                <w:szCs w:val="16"/>
              </w:rPr>
              <w:t xml:space="preserve">HB4. What sector is this business in? </w:t>
            </w:r>
            <w:r w:rsidRPr="007A25D9">
              <w:rPr>
                <w:rFonts w:ascii="Arial" w:hAnsi="Arial" w:cs="Arial"/>
                <w:b/>
                <w:i/>
                <w:sz w:val="16"/>
                <w:szCs w:val="16"/>
              </w:rPr>
              <w:t>(see list of business sector codes)</w:t>
            </w:r>
            <w:r w:rsidRPr="007A25D9">
              <w:rPr>
                <w:rFonts w:ascii="Arial" w:hAnsi="Arial" w:cs="Arial"/>
                <w:sz w:val="16"/>
                <w:szCs w:val="16"/>
              </w:rPr>
              <w:t xml:space="preserve"> </w:t>
            </w:r>
            <w:r w:rsidRPr="007A25D9">
              <w:rPr>
                <w:rFonts w:ascii="Nyala" w:hAnsi="Nyala" w:cs="Nyala"/>
                <w:sz w:val="16"/>
                <w:szCs w:val="16"/>
              </w:rPr>
              <w:t>ይህ</w:t>
            </w:r>
            <w:r w:rsidRPr="007A25D9">
              <w:rPr>
                <w:rFonts w:ascii="Arial" w:hAnsi="Arial" w:cs="Arial"/>
                <w:sz w:val="16"/>
                <w:szCs w:val="16"/>
              </w:rPr>
              <w:t xml:space="preserve"> </w:t>
            </w:r>
            <w:r w:rsidRPr="007A25D9">
              <w:rPr>
                <w:rFonts w:ascii="Nyala" w:hAnsi="Nyala" w:cs="Nyala"/>
                <w:sz w:val="16"/>
                <w:szCs w:val="16"/>
              </w:rPr>
              <w:t>የንግድ</w:t>
            </w:r>
            <w:r w:rsidRPr="007A25D9">
              <w:rPr>
                <w:rFonts w:ascii="Arial" w:hAnsi="Arial" w:cs="Arial"/>
                <w:sz w:val="16"/>
                <w:szCs w:val="16"/>
              </w:rPr>
              <w:t xml:space="preserve"> </w:t>
            </w:r>
            <w:r w:rsidRPr="007A25D9">
              <w:rPr>
                <w:rFonts w:ascii="Nyala" w:hAnsi="Nyala" w:cs="Nyala"/>
                <w:sz w:val="16"/>
                <w:szCs w:val="16"/>
              </w:rPr>
              <w:t>ድርጅት</w:t>
            </w:r>
            <w:r w:rsidRPr="007A25D9">
              <w:rPr>
                <w:rFonts w:ascii="Arial" w:hAnsi="Arial" w:cs="Arial"/>
                <w:sz w:val="16"/>
                <w:szCs w:val="16"/>
              </w:rPr>
              <w:t xml:space="preserve"> </w:t>
            </w:r>
            <w:r w:rsidRPr="007A25D9">
              <w:rPr>
                <w:rFonts w:ascii="Nyala" w:hAnsi="Nyala" w:cs="Nyala"/>
                <w:sz w:val="16"/>
                <w:szCs w:val="16"/>
              </w:rPr>
              <w:t>የተሰማራበት</w:t>
            </w:r>
            <w:r w:rsidRPr="007A25D9">
              <w:rPr>
                <w:rFonts w:ascii="Arial" w:hAnsi="Arial" w:cs="Arial"/>
                <w:sz w:val="16"/>
                <w:szCs w:val="16"/>
              </w:rPr>
              <w:t xml:space="preserve"> </w:t>
            </w:r>
            <w:r w:rsidRPr="007A25D9">
              <w:rPr>
                <w:rFonts w:ascii="Nyala" w:hAnsi="Nyala" w:cs="Nyala"/>
                <w:sz w:val="16"/>
                <w:szCs w:val="16"/>
              </w:rPr>
              <w:t>የንግድ</w:t>
            </w:r>
            <w:r w:rsidRPr="007A25D9">
              <w:rPr>
                <w:rFonts w:ascii="Arial" w:hAnsi="Arial" w:cs="Arial"/>
                <w:sz w:val="16"/>
                <w:szCs w:val="16"/>
              </w:rPr>
              <w:t xml:space="preserve"> </w:t>
            </w:r>
            <w:r w:rsidRPr="007A25D9">
              <w:rPr>
                <w:rFonts w:ascii="Nyala" w:hAnsi="Nyala" w:cs="Nyala"/>
                <w:sz w:val="16"/>
                <w:szCs w:val="16"/>
              </w:rPr>
              <w:t>ዘርፍ</w:t>
            </w:r>
            <w:r w:rsidRPr="007A25D9">
              <w:rPr>
                <w:rFonts w:ascii="Arial" w:hAnsi="Arial" w:cs="Arial"/>
                <w:sz w:val="16"/>
                <w:szCs w:val="16"/>
              </w:rPr>
              <w:t xml:space="preserve"> </w:t>
            </w:r>
            <w:r w:rsidRPr="007A25D9">
              <w:rPr>
                <w:rFonts w:ascii="Nyala" w:hAnsi="Nyala" w:cs="Nyala"/>
                <w:sz w:val="16"/>
                <w:szCs w:val="16"/>
              </w:rPr>
              <w:t>ምንድነው</w:t>
            </w:r>
            <w:r w:rsidRPr="007A25D9">
              <w:rPr>
                <w:rFonts w:ascii="Arial" w:hAnsi="Arial" w:cs="Arial"/>
                <w:sz w:val="16"/>
                <w:szCs w:val="16"/>
              </w:rPr>
              <w:t xml:space="preserve"> </w:t>
            </w:r>
            <w:r w:rsidRPr="007A25D9">
              <w:rPr>
                <w:rFonts w:ascii="Arial" w:hAnsi="Arial" w:cs="Arial"/>
                <w:b/>
                <w:sz w:val="16"/>
                <w:szCs w:val="16"/>
              </w:rPr>
              <w:t>/</w:t>
            </w:r>
            <w:r w:rsidRPr="007A25D9">
              <w:rPr>
                <w:rFonts w:ascii="Nyala" w:hAnsi="Nyala" w:cs="Nyala"/>
                <w:b/>
                <w:sz w:val="16"/>
                <w:szCs w:val="16"/>
              </w:rPr>
              <w:t>የንግድ</w:t>
            </w:r>
            <w:r w:rsidRPr="007A25D9">
              <w:rPr>
                <w:rFonts w:ascii="Arial" w:hAnsi="Arial" w:cs="Arial"/>
                <w:b/>
                <w:sz w:val="16"/>
                <w:szCs w:val="16"/>
              </w:rPr>
              <w:t xml:space="preserve"> </w:t>
            </w:r>
            <w:r w:rsidRPr="007A25D9">
              <w:rPr>
                <w:rFonts w:ascii="Nyala" w:hAnsi="Nyala" w:cs="Nyala"/>
                <w:b/>
                <w:sz w:val="16"/>
                <w:szCs w:val="16"/>
              </w:rPr>
              <w:t>ዘርፍ</w:t>
            </w:r>
            <w:r w:rsidRPr="007A25D9">
              <w:rPr>
                <w:rFonts w:ascii="Arial" w:hAnsi="Arial" w:cs="Arial"/>
                <w:b/>
                <w:sz w:val="16"/>
                <w:szCs w:val="16"/>
              </w:rPr>
              <w:t xml:space="preserve"> </w:t>
            </w:r>
            <w:r w:rsidRPr="007A25D9">
              <w:rPr>
                <w:rFonts w:ascii="Nyala" w:hAnsi="Nyala" w:cs="Nyala"/>
                <w:b/>
                <w:sz w:val="16"/>
                <w:szCs w:val="16"/>
              </w:rPr>
              <w:t>ኮዱን</w:t>
            </w:r>
            <w:r w:rsidRPr="007A25D9">
              <w:rPr>
                <w:rFonts w:ascii="Arial" w:hAnsi="Arial" w:cs="Arial"/>
                <w:b/>
                <w:sz w:val="16"/>
                <w:szCs w:val="16"/>
              </w:rPr>
              <w:t xml:space="preserve"> </w:t>
            </w:r>
            <w:r w:rsidRPr="007A25D9">
              <w:rPr>
                <w:rFonts w:ascii="Nyala" w:hAnsi="Nyala" w:cs="Nyala"/>
                <w:b/>
                <w:sz w:val="16"/>
                <w:szCs w:val="16"/>
              </w:rPr>
              <w:t>ይመልከቱ</w:t>
            </w:r>
          </w:p>
          <w:p w14:paraId="78DB7EF7" w14:textId="4A48E198" w:rsidR="005F2EC2" w:rsidRPr="007A25D9" w:rsidRDefault="005F2EC2" w:rsidP="000A6047">
            <w:pPr>
              <w:rPr>
                <w:rFonts w:ascii="Arial" w:hAnsi="Arial" w:cs="Arial"/>
                <w:sz w:val="16"/>
                <w:szCs w:val="16"/>
              </w:rPr>
            </w:pPr>
          </w:p>
          <w:p w14:paraId="17A2C810" w14:textId="77777777" w:rsidR="005F2EC2" w:rsidRPr="007A25D9" w:rsidRDefault="005F2EC2" w:rsidP="000A6047">
            <w:pPr>
              <w:rPr>
                <w:rFonts w:ascii="Arial" w:hAnsi="Arial" w:cs="Arial"/>
                <w:sz w:val="16"/>
                <w:szCs w:val="16"/>
              </w:rPr>
            </w:pPr>
          </w:p>
          <w:p w14:paraId="2CEF7B55" w14:textId="0A159400" w:rsidR="005F2EC2" w:rsidRPr="007A25D9" w:rsidRDefault="005F2EC2" w:rsidP="000A6047">
            <w:pPr>
              <w:rPr>
                <w:rFonts w:ascii="Arial" w:hAnsi="Arial" w:cs="Arial"/>
                <w:sz w:val="16"/>
                <w:szCs w:val="16"/>
              </w:rPr>
            </w:pPr>
          </w:p>
        </w:tc>
        <w:tc>
          <w:tcPr>
            <w:tcW w:w="641" w:type="pct"/>
            <w:tcBorders>
              <w:top w:val="single" w:sz="6" w:space="0" w:color="auto"/>
              <w:left w:val="single" w:sz="6" w:space="0" w:color="auto"/>
              <w:bottom w:val="single" w:sz="6" w:space="0" w:color="auto"/>
              <w:right w:val="single" w:sz="6" w:space="0" w:color="auto"/>
            </w:tcBorders>
          </w:tcPr>
          <w:p w14:paraId="3E674603" w14:textId="571EB5AA" w:rsidR="005F2EC2" w:rsidRPr="007A25D9" w:rsidRDefault="005F2EC2" w:rsidP="00AF5184">
            <w:pPr>
              <w:rPr>
                <w:rFonts w:ascii="Arial" w:hAnsi="Arial" w:cs="Arial"/>
                <w:sz w:val="16"/>
                <w:szCs w:val="16"/>
              </w:rPr>
            </w:pPr>
            <w:r w:rsidRPr="00CB08CD">
              <w:rPr>
                <w:rFonts w:ascii="Arial" w:hAnsi="Arial" w:cs="Arial"/>
                <w:sz w:val="16"/>
                <w:szCs w:val="16"/>
                <w:highlight w:val="green"/>
              </w:rPr>
              <w:t>HB5. How many employees does this business have?</w:t>
            </w:r>
            <w:ins w:id="66" w:author="toshiba" w:date="2016-11-16T14:43:00Z">
              <w:r w:rsidR="007F56A2">
                <w:rPr>
                  <w:rFonts w:ascii="Arial" w:hAnsi="Arial" w:cs="Arial"/>
                  <w:sz w:val="16"/>
                  <w:szCs w:val="16"/>
                  <w:highlight w:val="green"/>
                </w:rPr>
                <w:t xml:space="preserve">(include the respondanet if she is working  employer/ </w:t>
              </w:r>
            </w:ins>
            <w:r w:rsidRPr="00CB08CD">
              <w:rPr>
                <w:rFonts w:ascii="Arial" w:hAnsi="Arial" w:cs="Arial"/>
                <w:sz w:val="16"/>
                <w:szCs w:val="16"/>
                <w:highlight w:val="green"/>
              </w:rPr>
              <w:t xml:space="preserve"> </w:t>
            </w:r>
            <w:r w:rsidRPr="00CB08CD">
              <w:rPr>
                <w:rFonts w:ascii="Nyala" w:hAnsi="Nyala" w:cs="Nyala"/>
                <w:sz w:val="16"/>
                <w:szCs w:val="16"/>
                <w:highlight w:val="green"/>
              </w:rPr>
              <w:t>ይህ</w:t>
            </w:r>
            <w:r w:rsidRPr="00CB08CD">
              <w:rPr>
                <w:rFonts w:ascii="Arial" w:hAnsi="Arial" w:cs="Arial"/>
                <w:sz w:val="16"/>
                <w:szCs w:val="16"/>
                <w:highlight w:val="green"/>
              </w:rPr>
              <w:t xml:space="preserve"> </w:t>
            </w:r>
            <w:r w:rsidRPr="00CB08CD">
              <w:rPr>
                <w:rFonts w:ascii="Nyala" w:hAnsi="Nyala" w:cs="Nyala"/>
                <w:sz w:val="16"/>
                <w:szCs w:val="16"/>
                <w:highlight w:val="green"/>
              </w:rPr>
              <w:t>ድር</w:t>
            </w:r>
            <w:r w:rsidRPr="007F56A2">
              <w:rPr>
                <w:rFonts w:ascii="Nyala" w:hAnsi="Nyala" w:cs="Nyala"/>
                <w:sz w:val="16"/>
                <w:szCs w:val="16"/>
                <w:highlight w:val="green"/>
              </w:rPr>
              <w:t>ጅት</w:t>
            </w:r>
            <w:r w:rsidRPr="007F56A2">
              <w:rPr>
                <w:rFonts w:ascii="Arial" w:hAnsi="Arial" w:cs="Arial"/>
                <w:sz w:val="16"/>
                <w:szCs w:val="16"/>
                <w:highlight w:val="green"/>
              </w:rPr>
              <w:t xml:space="preserve"> </w:t>
            </w:r>
            <w:r w:rsidRPr="007F56A2">
              <w:rPr>
                <w:rFonts w:ascii="Nyala" w:hAnsi="Nyala" w:cs="Nyala"/>
                <w:sz w:val="16"/>
                <w:szCs w:val="16"/>
                <w:highlight w:val="green"/>
              </w:rPr>
              <w:t>ስንት</w:t>
            </w:r>
            <w:r w:rsidRPr="007F56A2">
              <w:rPr>
                <w:rFonts w:ascii="Arial" w:hAnsi="Arial" w:cs="Arial"/>
                <w:sz w:val="16"/>
                <w:szCs w:val="16"/>
                <w:highlight w:val="green"/>
              </w:rPr>
              <w:t xml:space="preserve"> </w:t>
            </w:r>
            <w:r w:rsidRPr="007F56A2">
              <w:rPr>
                <w:rFonts w:ascii="Nyala" w:hAnsi="Nyala" w:cs="Nyala"/>
                <w:sz w:val="16"/>
                <w:szCs w:val="16"/>
                <w:highlight w:val="green"/>
              </w:rPr>
              <w:t>ሰራተኞች</w:t>
            </w:r>
            <w:r w:rsidRPr="007F56A2">
              <w:rPr>
                <w:rFonts w:ascii="Arial" w:hAnsi="Arial" w:cs="Arial"/>
                <w:sz w:val="16"/>
                <w:szCs w:val="16"/>
                <w:highlight w:val="green"/>
              </w:rPr>
              <w:t xml:space="preserve"> </w:t>
            </w:r>
            <w:r w:rsidRPr="007F56A2">
              <w:rPr>
                <w:rFonts w:ascii="Nyala" w:hAnsi="Nyala" w:cs="Nyala"/>
                <w:sz w:val="16"/>
                <w:szCs w:val="16"/>
                <w:highlight w:val="green"/>
              </w:rPr>
              <w:t>አሉት</w:t>
            </w:r>
            <w:ins w:id="67" w:author="toshiba" w:date="2016-11-16T14:41:00Z">
              <w:r w:rsidR="007F56A2" w:rsidRPr="007F56A2">
                <w:rPr>
                  <w:rFonts w:ascii="Nyala" w:hAnsi="Nyala" w:cs="Nyala"/>
                  <w:sz w:val="16"/>
                  <w:szCs w:val="16"/>
                  <w:highlight w:val="green"/>
                </w:rPr>
                <w:t>(</w:t>
              </w:r>
            </w:ins>
            <w:ins w:id="68" w:author="toshiba" w:date="2016-11-16T14:42:00Z">
              <w:r w:rsidR="007F56A2" w:rsidRPr="007F56A2">
                <w:rPr>
                  <w:rFonts w:ascii="Arial" w:hAnsi="Arial" w:cs="Arial"/>
                  <w:b/>
                  <w:sz w:val="16"/>
                  <w:szCs w:val="16"/>
                  <w:highlight w:val="green"/>
                </w:rPr>
                <w:t>/</w:t>
              </w:r>
              <w:r w:rsidR="007F56A2" w:rsidRPr="007F56A2">
                <w:rPr>
                  <w:rFonts w:ascii="Nyala" w:hAnsi="Nyala" w:cs="Nyala"/>
                  <w:b/>
                  <w:sz w:val="16"/>
                  <w:szCs w:val="16"/>
                  <w:highlight w:val="green"/>
                </w:rPr>
                <w:t>መላሹን</w:t>
              </w:r>
              <w:r w:rsidR="007F56A2" w:rsidRPr="007F56A2">
                <w:rPr>
                  <w:rFonts w:ascii="Arial" w:hAnsi="Arial" w:cs="Arial"/>
                  <w:b/>
                  <w:sz w:val="16"/>
                  <w:szCs w:val="16"/>
                  <w:highlight w:val="green"/>
                </w:rPr>
                <w:t xml:space="preserve"> </w:t>
              </w:r>
              <w:r w:rsidR="007F56A2" w:rsidRPr="007F56A2">
                <w:rPr>
                  <w:rFonts w:ascii="Nyala" w:hAnsi="Nyala" w:cs="Nyala"/>
                  <w:b/>
                  <w:sz w:val="16"/>
                  <w:szCs w:val="16"/>
                  <w:highlight w:val="green"/>
                </w:rPr>
                <w:t>ጨምሮ  የምትሰራ ከሆነ/</w:t>
              </w:r>
              <w:r w:rsidR="007F56A2">
                <w:rPr>
                  <w:rFonts w:ascii="Nyala" w:hAnsi="Nyala" w:cs="Nyala"/>
                  <w:b/>
                  <w:sz w:val="20"/>
                  <w:szCs w:val="20"/>
                </w:rPr>
                <w:t xml:space="preserve"> </w:t>
              </w:r>
            </w:ins>
          </w:p>
          <w:p w14:paraId="3CF82CE7" w14:textId="69035BCF" w:rsidR="005F2EC2" w:rsidRPr="007A25D9" w:rsidRDefault="005F2EC2" w:rsidP="00672923">
            <w:pPr>
              <w:rPr>
                <w:rFonts w:ascii="Arial" w:hAnsi="Arial" w:cs="Arial"/>
                <w:sz w:val="16"/>
                <w:szCs w:val="16"/>
              </w:rPr>
            </w:pPr>
          </w:p>
        </w:tc>
        <w:tc>
          <w:tcPr>
            <w:tcW w:w="770" w:type="pct"/>
            <w:tcBorders>
              <w:top w:val="single" w:sz="6" w:space="0" w:color="auto"/>
              <w:left w:val="single" w:sz="6" w:space="0" w:color="auto"/>
              <w:bottom w:val="single" w:sz="6" w:space="0" w:color="auto"/>
              <w:right w:val="single" w:sz="6" w:space="0" w:color="auto"/>
            </w:tcBorders>
          </w:tcPr>
          <w:p w14:paraId="1D8BB453" w14:textId="77777777" w:rsidR="005F2EC2" w:rsidRPr="00085BE9" w:rsidRDefault="005F2EC2" w:rsidP="00904F97">
            <w:pPr>
              <w:rPr>
                <w:rFonts w:ascii="Arial" w:hAnsi="Arial" w:cs="Arial"/>
                <w:sz w:val="16"/>
                <w:szCs w:val="16"/>
                <w:highlight w:val="yellow"/>
              </w:rPr>
            </w:pPr>
            <w:r w:rsidRPr="00085BE9">
              <w:rPr>
                <w:rFonts w:ascii="Arial" w:hAnsi="Arial" w:cs="Arial"/>
                <w:sz w:val="16"/>
                <w:szCs w:val="16"/>
                <w:highlight w:val="yellow"/>
              </w:rPr>
              <w:t xml:space="preserve">HB6. How many hours does {NAME} work for this business in </w:t>
            </w:r>
            <w:r w:rsidRPr="00085BE9">
              <w:rPr>
                <w:rFonts w:ascii="Arial" w:hAnsi="Arial" w:cs="Arial"/>
                <w:sz w:val="16"/>
                <w:szCs w:val="16"/>
                <w:highlight w:val="yellow"/>
                <w:u w:val="single"/>
              </w:rPr>
              <w:t>a typical week</w:t>
            </w:r>
            <w:r w:rsidRPr="00085BE9">
              <w:rPr>
                <w:rFonts w:ascii="Arial" w:hAnsi="Arial" w:cs="Arial"/>
                <w:sz w:val="16"/>
                <w:szCs w:val="16"/>
                <w:highlight w:val="yellow"/>
              </w:rPr>
              <w:t>?</w:t>
            </w:r>
          </w:p>
          <w:p w14:paraId="4095234B" w14:textId="77777777" w:rsidR="005F2EC2" w:rsidRPr="00085BE9" w:rsidRDefault="005F2EC2" w:rsidP="00AF5184">
            <w:pPr>
              <w:rPr>
                <w:rFonts w:ascii="Arial" w:hAnsi="Arial" w:cs="Arial"/>
                <w:sz w:val="16"/>
                <w:szCs w:val="16"/>
                <w:highlight w:val="yellow"/>
              </w:rPr>
            </w:pPr>
          </w:p>
          <w:p w14:paraId="41B0EB9B" w14:textId="77777777" w:rsidR="00246643" w:rsidRPr="00246643" w:rsidRDefault="00246643" w:rsidP="00246643">
            <w:pPr>
              <w:rPr>
                <w:ins w:id="69" w:author="toshiba" w:date="2016-11-15T19:33:00Z"/>
                <w:rFonts w:ascii="Nyala" w:hAnsi="Nyala"/>
                <w:sz w:val="16"/>
                <w:szCs w:val="16"/>
                <w:highlight w:val="yellow"/>
              </w:rPr>
            </w:pPr>
            <w:ins w:id="70" w:author="toshiba" w:date="2016-11-15T19:33:00Z">
              <w:r w:rsidRPr="00246643">
                <w:rPr>
                  <w:rFonts w:ascii="Nyala" w:hAnsi="Nyala"/>
                  <w:sz w:val="16"/>
                  <w:szCs w:val="16"/>
                  <w:highlight w:val="yellow"/>
                </w:rPr>
                <w:t xml:space="preserve">በመደበኛነት ……………… </w:t>
              </w:r>
            </w:ins>
          </w:p>
          <w:p w14:paraId="580070D0" w14:textId="77777777" w:rsidR="00246643" w:rsidRPr="00246643" w:rsidRDefault="00246643" w:rsidP="00246643">
            <w:pPr>
              <w:rPr>
                <w:ins w:id="71" w:author="toshiba" w:date="2016-11-15T19:33:00Z"/>
                <w:rFonts w:ascii="Nyala" w:hAnsi="Nyala"/>
                <w:sz w:val="16"/>
                <w:szCs w:val="16"/>
                <w:highlight w:val="yellow"/>
              </w:rPr>
            </w:pPr>
          </w:p>
          <w:p w14:paraId="23F4BF12" w14:textId="77777777" w:rsidR="00246643" w:rsidRPr="00246643" w:rsidRDefault="00246643" w:rsidP="00246643">
            <w:pPr>
              <w:rPr>
                <w:ins w:id="72" w:author="toshiba" w:date="2016-11-15T19:33:00Z"/>
                <w:rFonts w:ascii="Nyala" w:hAnsi="Nyala"/>
                <w:sz w:val="16"/>
                <w:szCs w:val="16"/>
                <w:highlight w:val="yellow"/>
              </w:rPr>
            </w:pPr>
            <w:ins w:id="73" w:author="toshiba" w:date="2016-11-15T19:33:00Z">
              <w:r w:rsidRPr="00246643">
                <w:rPr>
                  <w:rFonts w:ascii="Nyala" w:hAnsi="Nyala"/>
                  <w:sz w:val="16"/>
                  <w:szCs w:val="16"/>
                  <w:highlight w:val="yellow"/>
                </w:rPr>
                <w:t>በሳምንት ለምን ያህል ሰአት</w:t>
              </w:r>
            </w:ins>
          </w:p>
          <w:p w14:paraId="273861A4" w14:textId="77777777" w:rsidR="00246643" w:rsidRPr="00246643" w:rsidRDefault="00246643" w:rsidP="00246643">
            <w:pPr>
              <w:rPr>
                <w:ins w:id="74" w:author="toshiba" w:date="2016-11-15T19:33:00Z"/>
                <w:rFonts w:ascii="Nyala" w:hAnsi="Nyala"/>
                <w:sz w:val="16"/>
                <w:szCs w:val="16"/>
                <w:highlight w:val="yellow"/>
              </w:rPr>
            </w:pPr>
          </w:p>
          <w:p w14:paraId="17801035" w14:textId="30A7CD9A" w:rsidR="00246643" w:rsidRDefault="00246643" w:rsidP="00246643">
            <w:pPr>
              <w:rPr>
                <w:ins w:id="75" w:author="toshiba" w:date="2016-11-15T19:33:00Z"/>
                <w:rFonts w:ascii="Nyala" w:hAnsi="Nyala"/>
                <w:sz w:val="16"/>
                <w:szCs w:val="16"/>
              </w:rPr>
            </w:pPr>
            <w:ins w:id="76" w:author="toshiba" w:date="2016-11-15T19:33:00Z">
              <w:r w:rsidRPr="00246643">
                <w:rPr>
                  <w:rFonts w:ascii="Nyala" w:hAnsi="Nyala"/>
                  <w:sz w:val="16"/>
                  <w:szCs w:val="16"/>
                  <w:highlight w:val="yellow"/>
                </w:rPr>
                <w:t xml:space="preserve"> በዚህ ድርጅት ትሰራለች</w:t>
              </w:r>
            </w:ins>
          </w:p>
          <w:p w14:paraId="26FA74CE" w14:textId="77777777" w:rsidR="00246643" w:rsidRDefault="00246643" w:rsidP="00246643">
            <w:pPr>
              <w:ind w:firstLine="720"/>
              <w:rPr>
                <w:ins w:id="77" w:author="toshiba" w:date="2016-11-15T19:33:00Z"/>
                <w:rFonts w:ascii="Nyala" w:hAnsi="Nyala"/>
                <w:sz w:val="16"/>
                <w:szCs w:val="16"/>
              </w:rPr>
            </w:pPr>
          </w:p>
          <w:p w14:paraId="715FDB79" w14:textId="77777777" w:rsidR="00246643" w:rsidRDefault="00246643" w:rsidP="00246643">
            <w:pPr>
              <w:ind w:firstLine="720"/>
              <w:rPr>
                <w:ins w:id="78" w:author="toshiba" w:date="2016-11-15T19:33:00Z"/>
                <w:rFonts w:ascii="Nyala" w:hAnsi="Nyala"/>
                <w:sz w:val="16"/>
                <w:szCs w:val="16"/>
              </w:rPr>
            </w:pPr>
          </w:p>
          <w:p w14:paraId="0573AC98" w14:textId="77777777" w:rsidR="00246643" w:rsidRPr="00D60A82" w:rsidRDefault="00246643" w:rsidP="00246643">
            <w:pPr>
              <w:ind w:firstLine="720"/>
              <w:rPr>
                <w:ins w:id="79" w:author="toshiba" w:date="2016-11-15T19:33:00Z"/>
                <w:rFonts w:ascii="Nyala" w:hAnsi="Nyala"/>
                <w:sz w:val="16"/>
                <w:szCs w:val="16"/>
              </w:rPr>
            </w:pPr>
          </w:p>
          <w:p w14:paraId="53E71C4F" w14:textId="1AF3D6B1" w:rsidR="005F2EC2" w:rsidRPr="00085BE9" w:rsidDel="00246643" w:rsidRDefault="005F2EC2" w:rsidP="00AF5184">
            <w:pPr>
              <w:rPr>
                <w:del w:id="80" w:author="toshiba" w:date="2016-11-15T19:33:00Z"/>
                <w:rFonts w:ascii="Arial" w:hAnsi="Arial" w:cs="Arial"/>
                <w:sz w:val="16"/>
                <w:szCs w:val="16"/>
                <w:highlight w:val="yellow"/>
              </w:rPr>
            </w:pPr>
            <w:del w:id="81" w:author="toshiba" w:date="2016-11-15T19:33:00Z">
              <w:r w:rsidRPr="00085BE9" w:rsidDel="00246643">
                <w:rPr>
                  <w:rFonts w:ascii="Nyala" w:hAnsi="Nyala" w:cs="Nyala"/>
                  <w:sz w:val="16"/>
                  <w:szCs w:val="16"/>
                  <w:highlight w:val="yellow"/>
                </w:rPr>
                <w:delText>በመደበኛነት</w:delText>
              </w:r>
              <w:r w:rsidRPr="00085BE9" w:rsidDel="00246643">
                <w:rPr>
                  <w:rFonts w:ascii="Arial" w:hAnsi="Arial" w:cs="Arial"/>
                  <w:sz w:val="16"/>
                  <w:szCs w:val="16"/>
                  <w:highlight w:val="yellow"/>
                </w:rPr>
                <w:delText xml:space="preserve"> </w:delText>
              </w:r>
              <w:r w:rsidRPr="00085BE9" w:rsidDel="00246643">
                <w:rPr>
                  <w:rFonts w:ascii="Nyala" w:hAnsi="Nyala" w:cs="Nyala"/>
                  <w:sz w:val="16"/>
                  <w:szCs w:val="16"/>
                  <w:highlight w:val="yellow"/>
                </w:rPr>
                <w:delText>በሳምንት</w:delText>
              </w:r>
              <w:r w:rsidRPr="00085BE9" w:rsidDel="00246643">
                <w:rPr>
                  <w:rFonts w:ascii="Arial" w:hAnsi="Arial" w:cs="Arial"/>
                  <w:sz w:val="16"/>
                  <w:szCs w:val="16"/>
                  <w:highlight w:val="yellow"/>
                </w:rPr>
                <w:delText xml:space="preserve"> </w:delText>
              </w:r>
              <w:r w:rsidRPr="00085BE9" w:rsidDel="00246643">
                <w:rPr>
                  <w:rFonts w:ascii="Nyala" w:hAnsi="Nyala" w:cs="Nyala"/>
                  <w:sz w:val="16"/>
                  <w:szCs w:val="16"/>
                  <w:highlight w:val="yellow"/>
                </w:rPr>
                <w:delText>ይህ</w:delText>
              </w:r>
              <w:r w:rsidRPr="00085BE9" w:rsidDel="00246643">
                <w:rPr>
                  <w:rFonts w:ascii="Arial" w:hAnsi="Arial" w:cs="Arial"/>
                  <w:sz w:val="16"/>
                  <w:szCs w:val="16"/>
                  <w:highlight w:val="yellow"/>
                </w:rPr>
                <w:delText xml:space="preserve"> </w:delText>
              </w:r>
              <w:r w:rsidRPr="00085BE9" w:rsidDel="00246643">
                <w:rPr>
                  <w:rFonts w:ascii="Nyala" w:hAnsi="Nyala" w:cs="Nyala"/>
                  <w:sz w:val="16"/>
                  <w:szCs w:val="16"/>
                  <w:highlight w:val="yellow"/>
                </w:rPr>
                <w:delText>ድርጅት</w:delText>
              </w:r>
              <w:r w:rsidRPr="00085BE9" w:rsidDel="00246643">
                <w:rPr>
                  <w:rFonts w:ascii="Arial" w:hAnsi="Arial" w:cs="Arial"/>
                  <w:sz w:val="16"/>
                  <w:szCs w:val="16"/>
                  <w:highlight w:val="yellow"/>
                </w:rPr>
                <w:delText xml:space="preserve"> </w:delText>
              </w:r>
              <w:r w:rsidRPr="00085BE9" w:rsidDel="00246643">
                <w:rPr>
                  <w:rFonts w:ascii="Nyala" w:hAnsi="Nyala" w:cs="Nyala"/>
                  <w:sz w:val="16"/>
                  <w:szCs w:val="16"/>
                  <w:highlight w:val="yellow"/>
                </w:rPr>
                <w:delText>ለምን</w:delText>
              </w:r>
              <w:r w:rsidRPr="00085BE9" w:rsidDel="00246643">
                <w:rPr>
                  <w:rFonts w:ascii="Arial" w:hAnsi="Arial" w:cs="Arial"/>
                  <w:sz w:val="16"/>
                  <w:szCs w:val="16"/>
                  <w:highlight w:val="yellow"/>
                </w:rPr>
                <w:delText xml:space="preserve"> </w:delText>
              </w:r>
              <w:r w:rsidRPr="00085BE9" w:rsidDel="00246643">
                <w:rPr>
                  <w:rFonts w:ascii="Nyala" w:hAnsi="Nyala" w:cs="Nyala"/>
                  <w:sz w:val="16"/>
                  <w:szCs w:val="16"/>
                  <w:highlight w:val="yellow"/>
                </w:rPr>
                <w:delText>ያህል</w:delText>
              </w:r>
              <w:r w:rsidRPr="00085BE9" w:rsidDel="00246643">
                <w:rPr>
                  <w:rFonts w:ascii="Arial" w:hAnsi="Arial" w:cs="Arial"/>
                  <w:sz w:val="16"/>
                  <w:szCs w:val="16"/>
                  <w:highlight w:val="yellow"/>
                </w:rPr>
                <w:delText xml:space="preserve"> </w:delText>
              </w:r>
              <w:r w:rsidRPr="00085BE9" w:rsidDel="00246643">
                <w:rPr>
                  <w:rFonts w:ascii="Nyala" w:hAnsi="Nyala" w:cs="Nyala"/>
                  <w:sz w:val="16"/>
                  <w:szCs w:val="16"/>
                  <w:highlight w:val="yellow"/>
                </w:rPr>
                <w:delText>ሰአት</w:delText>
              </w:r>
              <w:r w:rsidRPr="00085BE9" w:rsidDel="00246643">
                <w:rPr>
                  <w:rFonts w:ascii="Arial" w:hAnsi="Arial" w:cs="Arial"/>
                  <w:sz w:val="16"/>
                  <w:szCs w:val="16"/>
                  <w:highlight w:val="yellow"/>
                </w:rPr>
                <w:delText xml:space="preserve"> </w:delText>
              </w:r>
              <w:r w:rsidRPr="00085BE9" w:rsidDel="00246643">
                <w:rPr>
                  <w:rFonts w:ascii="Nyala" w:hAnsi="Nyala" w:cs="Nyala"/>
                  <w:sz w:val="16"/>
                  <w:szCs w:val="16"/>
                  <w:highlight w:val="yellow"/>
                </w:rPr>
                <w:delText>ክፍት</w:delText>
              </w:r>
              <w:r w:rsidRPr="00085BE9" w:rsidDel="00246643">
                <w:rPr>
                  <w:rFonts w:ascii="Arial" w:hAnsi="Arial" w:cs="Arial"/>
                  <w:sz w:val="16"/>
                  <w:szCs w:val="16"/>
                  <w:highlight w:val="yellow"/>
                </w:rPr>
                <w:delText xml:space="preserve"> </w:delText>
              </w:r>
              <w:r w:rsidRPr="00085BE9" w:rsidDel="00246643">
                <w:rPr>
                  <w:rFonts w:ascii="Nyala" w:hAnsi="Nyala" w:cs="Nyala"/>
                  <w:sz w:val="16"/>
                  <w:szCs w:val="16"/>
                  <w:highlight w:val="yellow"/>
                </w:rPr>
                <w:delText>ይሆናል</w:delText>
              </w:r>
            </w:del>
          </w:p>
          <w:p w14:paraId="24D9FE4D" w14:textId="13919AAA" w:rsidR="005F2EC2" w:rsidRPr="00085BE9" w:rsidRDefault="005F2EC2" w:rsidP="00904F97">
            <w:pPr>
              <w:rPr>
                <w:rFonts w:ascii="Arial" w:hAnsi="Arial" w:cs="Arial"/>
                <w:sz w:val="16"/>
                <w:szCs w:val="16"/>
                <w:highlight w:val="yellow"/>
              </w:rPr>
            </w:pPr>
            <w:r w:rsidRPr="00085BE9">
              <w:rPr>
                <w:rFonts w:ascii="Arial" w:hAnsi="Arial" w:cs="Arial"/>
                <w:sz w:val="16"/>
                <w:szCs w:val="16"/>
                <w:highlight w:val="yellow"/>
              </w:rPr>
              <w:t xml:space="preserve"> </w:t>
            </w:r>
          </w:p>
        </w:tc>
        <w:tc>
          <w:tcPr>
            <w:tcW w:w="640" w:type="pct"/>
            <w:tcBorders>
              <w:top w:val="single" w:sz="4" w:space="0" w:color="auto"/>
              <w:left w:val="single" w:sz="6" w:space="0" w:color="auto"/>
              <w:bottom w:val="single" w:sz="6" w:space="0" w:color="auto"/>
              <w:right w:val="single" w:sz="4" w:space="0" w:color="auto"/>
            </w:tcBorders>
          </w:tcPr>
          <w:p w14:paraId="4A036A09" w14:textId="77777777" w:rsidR="005F2EC2" w:rsidRDefault="005F2EC2" w:rsidP="007A25D9">
            <w:pPr>
              <w:rPr>
                <w:rFonts w:ascii="Arial" w:hAnsi="Arial" w:cs="Arial"/>
                <w:sz w:val="16"/>
                <w:szCs w:val="16"/>
              </w:rPr>
            </w:pPr>
            <w:r w:rsidRPr="007A25D9">
              <w:rPr>
                <w:rFonts w:ascii="Arial" w:hAnsi="Arial" w:cs="Arial"/>
                <w:sz w:val="16"/>
                <w:szCs w:val="16"/>
              </w:rPr>
              <w:t xml:space="preserve">HB7. </w:t>
            </w:r>
          </w:p>
          <w:p w14:paraId="42E9C2C6" w14:textId="77777777" w:rsidR="005F2EC2" w:rsidRDefault="005F2EC2" w:rsidP="007A25D9">
            <w:pPr>
              <w:rPr>
                <w:rFonts w:ascii="Arial" w:hAnsi="Arial" w:cs="Arial"/>
                <w:sz w:val="16"/>
                <w:szCs w:val="16"/>
              </w:rPr>
            </w:pPr>
            <w:r w:rsidRPr="007A25D9">
              <w:rPr>
                <w:rFonts w:ascii="Arial" w:hAnsi="Arial" w:cs="Arial"/>
                <w:sz w:val="16"/>
                <w:szCs w:val="16"/>
              </w:rPr>
              <w:t>Is this the main</w:t>
            </w:r>
          </w:p>
          <w:p w14:paraId="26AAB608" w14:textId="77777777" w:rsidR="005F2EC2" w:rsidRDefault="005F2EC2" w:rsidP="007A25D9">
            <w:pPr>
              <w:rPr>
                <w:rFonts w:ascii="Arial" w:hAnsi="Arial" w:cs="Arial"/>
                <w:sz w:val="16"/>
                <w:szCs w:val="16"/>
              </w:rPr>
            </w:pPr>
            <w:r w:rsidRPr="007A25D9">
              <w:rPr>
                <w:rFonts w:ascii="Arial" w:hAnsi="Arial" w:cs="Arial"/>
                <w:sz w:val="16"/>
                <w:szCs w:val="16"/>
              </w:rPr>
              <w:t xml:space="preserve"> business in the</w:t>
            </w:r>
          </w:p>
          <w:p w14:paraId="2EFAA688" w14:textId="0B068B03" w:rsidR="005F2EC2" w:rsidRDefault="005F2EC2" w:rsidP="007A25D9">
            <w:pPr>
              <w:rPr>
                <w:rFonts w:ascii="Arial" w:hAnsi="Arial" w:cs="Arial"/>
                <w:sz w:val="16"/>
                <w:szCs w:val="16"/>
              </w:rPr>
            </w:pPr>
            <w:r w:rsidRPr="007A25D9">
              <w:rPr>
                <w:rFonts w:ascii="Arial" w:hAnsi="Arial" w:cs="Arial"/>
                <w:sz w:val="16"/>
                <w:szCs w:val="16"/>
              </w:rPr>
              <w:t xml:space="preserve"> Household?</w:t>
            </w:r>
          </w:p>
          <w:p w14:paraId="2CC998A2" w14:textId="77777777" w:rsidR="005F2EC2" w:rsidRDefault="005F2EC2" w:rsidP="007A25D9">
            <w:pPr>
              <w:rPr>
                <w:rFonts w:ascii="Arial" w:hAnsi="Arial" w:cs="Arial"/>
                <w:sz w:val="16"/>
                <w:szCs w:val="16"/>
              </w:rPr>
            </w:pPr>
            <w:r w:rsidRPr="007A25D9">
              <w:rPr>
                <w:rFonts w:ascii="Arial" w:hAnsi="Arial" w:cs="Arial"/>
                <w:sz w:val="16"/>
                <w:szCs w:val="16"/>
              </w:rPr>
              <w:t xml:space="preserve"> </w:t>
            </w:r>
            <w:r w:rsidRPr="007A25D9">
              <w:rPr>
                <w:rFonts w:ascii="Nyala" w:hAnsi="Nyala" w:cs="Nyala"/>
                <w:sz w:val="16"/>
                <w:szCs w:val="16"/>
              </w:rPr>
              <w:t>ይህ</w:t>
            </w:r>
            <w:r w:rsidRPr="007A25D9">
              <w:rPr>
                <w:rFonts w:ascii="Arial" w:hAnsi="Arial" w:cs="Arial"/>
                <w:sz w:val="16"/>
                <w:szCs w:val="16"/>
              </w:rPr>
              <w:t xml:space="preserve"> </w:t>
            </w:r>
            <w:r w:rsidRPr="007A25D9">
              <w:rPr>
                <w:rFonts w:ascii="Nyala" w:hAnsi="Nyala" w:cs="Nyala"/>
                <w:sz w:val="16"/>
                <w:szCs w:val="16"/>
              </w:rPr>
              <w:t>የንግድ</w:t>
            </w:r>
            <w:r w:rsidRPr="007A25D9">
              <w:rPr>
                <w:rFonts w:ascii="Arial" w:hAnsi="Arial" w:cs="Arial"/>
                <w:sz w:val="16"/>
                <w:szCs w:val="16"/>
              </w:rPr>
              <w:t xml:space="preserve"> </w:t>
            </w:r>
            <w:r w:rsidRPr="007A25D9">
              <w:rPr>
                <w:rFonts w:ascii="Nyala" w:hAnsi="Nyala" w:cs="Nyala"/>
                <w:sz w:val="16"/>
                <w:szCs w:val="16"/>
              </w:rPr>
              <w:t>ድርጅት</w:t>
            </w:r>
            <w:r w:rsidRPr="007A25D9">
              <w:rPr>
                <w:rFonts w:ascii="Arial" w:hAnsi="Arial" w:cs="Arial"/>
                <w:sz w:val="16"/>
                <w:szCs w:val="16"/>
              </w:rPr>
              <w:t xml:space="preserve"> </w:t>
            </w:r>
          </w:p>
          <w:p w14:paraId="5D1BC710" w14:textId="77777777" w:rsidR="005F2EC2" w:rsidRDefault="005F2EC2" w:rsidP="007A25D9">
            <w:pPr>
              <w:rPr>
                <w:rFonts w:ascii="Arial" w:hAnsi="Arial" w:cs="Arial"/>
                <w:sz w:val="16"/>
                <w:szCs w:val="16"/>
              </w:rPr>
            </w:pPr>
            <w:r w:rsidRPr="007A25D9">
              <w:rPr>
                <w:rFonts w:ascii="Nyala" w:hAnsi="Nyala" w:cs="Nyala"/>
                <w:sz w:val="16"/>
                <w:szCs w:val="16"/>
              </w:rPr>
              <w:t>የቤተሰቡ</w:t>
            </w:r>
            <w:r w:rsidRPr="007A25D9">
              <w:rPr>
                <w:rFonts w:ascii="Arial" w:hAnsi="Arial" w:cs="Arial"/>
                <w:sz w:val="16"/>
                <w:szCs w:val="16"/>
              </w:rPr>
              <w:t xml:space="preserve"> </w:t>
            </w:r>
            <w:r w:rsidRPr="007A25D9">
              <w:rPr>
                <w:rFonts w:ascii="Nyala" w:hAnsi="Nyala" w:cs="Nyala"/>
                <w:sz w:val="16"/>
                <w:szCs w:val="16"/>
              </w:rPr>
              <w:t>ዋነ</w:t>
            </w:r>
            <w:r w:rsidRPr="007A25D9">
              <w:rPr>
                <w:rFonts w:ascii="Arial" w:hAnsi="Arial" w:cs="Arial"/>
                <w:sz w:val="16"/>
                <w:szCs w:val="16"/>
              </w:rPr>
              <w:t xml:space="preserve"> </w:t>
            </w:r>
            <w:r w:rsidRPr="007A25D9">
              <w:rPr>
                <w:rFonts w:ascii="Nyala" w:hAnsi="Nyala" w:cs="Nyala"/>
                <w:sz w:val="16"/>
                <w:szCs w:val="16"/>
              </w:rPr>
              <w:t>የንግድ</w:t>
            </w:r>
            <w:r w:rsidRPr="007A25D9">
              <w:rPr>
                <w:rFonts w:ascii="Arial" w:hAnsi="Arial" w:cs="Arial"/>
                <w:sz w:val="16"/>
                <w:szCs w:val="16"/>
              </w:rPr>
              <w:t xml:space="preserve"> </w:t>
            </w:r>
          </w:p>
          <w:p w14:paraId="41A10041" w14:textId="0DB0A76D" w:rsidR="005F2EC2" w:rsidRPr="007A25D9" w:rsidRDefault="005F2EC2" w:rsidP="007A25D9">
            <w:pPr>
              <w:rPr>
                <w:rFonts w:ascii="Arial" w:hAnsi="Arial" w:cs="Arial"/>
                <w:sz w:val="16"/>
                <w:szCs w:val="16"/>
              </w:rPr>
            </w:pPr>
            <w:r w:rsidRPr="007A25D9">
              <w:rPr>
                <w:rFonts w:ascii="Nyala" w:hAnsi="Nyala" w:cs="Nyala"/>
                <w:sz w:val="16"/>
                <w:szCs w:val="16"/>
              </w:rPr>
              <w:t>ድርጅት</w:t>
            </w:r>
            <w:r w:rsidRPr="007A25D9">
              <w:rPr>
                <w:rFonts w:ascii="Arial" w:hAnsi="Arial" w:cs="Arial"/>
                <w:sz w:val="16"/>
                <w:szCs w:val="16"/>
              </w:rPr>
              <w:t>/</w:t>
            </w:r>
            <w:r w:rsidRPr="007A25D9">
              <w:rPr>
                <w:rFonts w:ascii="Nyala" w:hAnsi="Nyala" w:cs="Nyala"/>
                <w:sz w:val="16"/>
                <w:szCs w:val="16"/>
              </w:rPr>
              <w:t>መተዳደሪያ</w:t>
            </w:r>
            <w:r w:rsidRPr="007A25D9">
              <w:rPr>
                <w:rFonts w:ascii="Arial" w:hAnsi="Arial" w:cs="Arial"/>
                <w:sz w:val="16"/>
                <w:szCs w:val="16"/>
              </w:rPr>
              <w:t xml:space="preserve">/ </w:t>
            </w:r>
            <w:r w:rsidRPr="007A25D9">
              <w:rPr>
                <w:rFonts w:ascii="Nyala" w:hAnsi="Nyala" w:cs="Nyala"/>
                <w:sz w:val="16"/>
                <w:szCs w:val="16"/>
              </w:rPr>
              <w:t>ነው</w:t>
            </w:r>
          </w:p>
          <w:p w14:paraId="7D7CC284" w14:textId="3B123ED6" w:rsidR="005F2EC2" w:rsidRPr="007A25D9" w:rsidRDefault="005F2EC2" w:rsidP="007A25D9">
            <w:pPr>
              <w:rPr>
                <w:rFonts w:ascii="Arial" w:hAnsi="Arial" w:cs="Arial"/>
                <w:sz w:val="16"/>
                <w:szCs w:val="16"/>
              </w:rPr>
            </w:pPr>
          </w:p>
          <w:p w14:paraId="33D9CA47" w14:textId="77777777" w:rsidR="005F2EC2" w:rsidRPr="007A25D9" w:rsidRDefault="005F2EC2" w:rsidP="007A25D9">
            <w:pPr>
              <w:rPr>
                <w:rFonts w:ascii="Arial" w:hAnsi="Arial" w:cs="Arial"/>
                <w:sz w:val="16"/>
                <w:szCs w:val="16"/>
              </w:rPr>
            </w:pPr>
            <w:r w:rsidRPr="007A25D9">
              <w:rPr>
                <w:rFonts w:ascii="Arial" w:hAnsi="Arial" w:cs="Arial"/>
                <w:sz w:val="16"/>
                <w:szCs w:val="16"/>
              </w:rPr>
              <w:t>1= Yes</w:t>
            </w:r>
          </w:p>
          <w:p w14:paraId="2C9CFACD" w14:textId="46015F4C" w:rsidR="005F2EC2" w:rsidRPr="007A25D9" w:rsidRDefault="005F2EC2" w:rsidP="007A25D9">
            <w:pPr>
              <w:rPr>
                <w:rFonts w:ascii="Arial" w:hAnsi="Arial" w:cs="Arial"/>
                <w:sz w:val="16"/>
                <w:szCs w:val="16"/>
              </w:rPr>
            </w:pPr>
            <w:r w:rsidRPr="007A25D9">
              <w:rPr>
                <w:rFonts w:ascii="Arial" w:hAnsi="Arial" w:cs="Arial"/>
                <w:sz w:val="16"/>
                <w:szCs w:val="16"/>
              </w:rPr>
              <w:t>2 = No</w:t>
            </w:r>
          </w:p>
        </w:tc>
      </w:tr>
      <w:tr w:rsidR="005F2EC2" w:rsidRPr="007A25D9" w14:paraId="00C12B3A" w14:textId="4B053433" w:rsidTr="005F2EC2">
        <w:trPr>
          <w:cantSplit/>
          <w:trHeight w:val="234"/>
        </w:trPr>
        <w:tc>
          <w:tcPr>
            <w:tcW w:w="598" w:type="pct"/>
            <w:tcBorders>
              <w:top w:val="single" w:sz="6" w:space="0" w:color="auto"/>
              <w:left w:val="single" w:sz="6" w:space="0" w:color="auto"/>
              <w:bottom w:val="single" w:sz="6" w:space="0" w:color="auto"/>
              <w:right w:val="single" w:sz="6" w:space="0" w:color="auto"/>
            </w:tcBorders>
          </w:tcPr>
          <w:p w14:paraId="534C8780" w14:textId="188D63CE" w:rsidR="005F2EC2" w:rsidRDefault="005F2EC2" w:rsidP="000A6047">
            <w:pPr>
              <w:jc w:val="center"/>
              <w:rPr>
                <w:rFonts w:ascii="Arial" w:hAnsi="Arial" w:cs="Arial"/>
                <w:b/>
                <w:bCs/>
                <w:sz w:val="16"/>
                <w:szCs w:val="16"/>
              </w:rPr>
            </w:pPr>
          </w:p>
          <w:p w14:paraId="39F7270C" w14:textId="77777777" w:rsidR="00AF7C9D" w:rsidRDefault="00AF7C9D" w:rsidP="000A6047">
            <w:pPr>
              <w:jc w:val="center"/>
              <w:rPr>
                <w:rFonts w:ascii="Arial" w:hAnsi="Arial" w:cs="Arial"/>
                <w:b/>
                <w:bCs/>
                <w:sz w:val="16"/>
                <w:szCs w:val="16"/>
              </w:rPr>
            </w:pPr>
          </w:p>
          <w:p w14:paraId="1CFAD663" w14:textId="62CA9B22" w:rsidR="00AF7C9D" w:rsidRPr="007A25D9" w:rsidRDefault="00AF7C9D" w:rsidP="000A6047">
            <w:pPr>
              <w:jc w:val="center"/>
              <w:rPr>
                <w:rFonts w:ascii="Arial" w:hAnsi="Arial" w:cs="Arial"/>
                <w:b/>
                <w:bCs/>
                <w:sz w:val="16"/>
                <w:szCs w:val="16"/>
              </w:rPr>
            </w:pPr>
          </w:p>
        </w:tc>
        <w:tc>
          <w:tcPr>
            <w:tcW w:w="599" w:type="pct"/>
            <w:tcBorders>
              <w:top w:val="single" w:sz="6" w:space="0" w:color="auto"/>
              <w:left w:val="single" w:sz="6" w:space="0" w:color="auto"/>
              <w:bottom w:val="single" w:sz="6" w:space="0" w:color="auto"/>
              <w:right w:val="single" w:sz="12" w:space="0" w:color="auto"/>
            </w:tcBorders>
          </w:tcPr>
          <w:p w14:paraId="291EE0CA" w14:textId="77777777" w:rsidR="005F2EC2" w:rsidRPr="007A25D9" w:rsidRDefault="005F2EC2" w:rsidP="000A6047">
            <w:pPr>
              <w:jc w:val="center"/>
              <w:rPr>
                <w:rFonts w:ascii="Arial" w:hAnsi="Arial" w:cs="Arial"/>
                <w:b/>
                <w:bCs/>
                <w:color w:val="FF0000"/>
                <w:sz w:val="16"/>
                <w:szCs w:val="16"/>
              </w:rPr>
            </w:pPr>
          </w:p>
        </w:tc>
        <w:tc>
          <w:tcPr>
            <w:tcW w:w="512" w:type="pct"/>
            <w:tcBorders>
              <w:left w:val="single" w:sz="12" w:space="0" w:color="auto"/>
              <w:right w:val="single" w:sz="12" w:space="0" w:color="auto"/>
            </w:tcBorders>
          </w:tcPr>
          <w:p w14:paraId="4FA4B696" w14:textId="77777777" w:rsidR="005F2EC2" w:rsidRPr="007A25D9" w:rsidRDefault="005F2EC2" w:rsidP="000A6047">
            <w:pPr>
              <w:jc w:val="center"/>
              <w:rPr>
                <w:rFonts w:ascii="Arial" w:hAnsi="Arial" w:cs="Arial"/>
                <w:b/>
                <w:bCs/>
                <w:sz w:val="16"/>
                <w:szCs w:val="16"/>
              </w:rPr>
            </w:pPr>
          </w:p>
        </w:tc>
        <w:tc>
          <w:tcPr>
            <w:tcW w:w="556" w:type="pct"/>
            <w:tcBorders>
              <w:left w:val="single" w:sz="12" w:space="0" w:color="auto"/>
              <w:right w:val="single" w:sz="6" w:space="0" w:color="auto"/>
            </w:tcBorders>
          </w:tcPr>
          <w:p w14:paraId="20A2654D" w14:textId="21C2F7AF" w:rsidR="005F2EC2" w:rsidRPr="007A25D9" w:rsidRDefault="005F2EC2" w:rsidP="000A6047">
            <w:pPr>
              <w:jc w:val="center"/>
              <w:rPr>
                <w:rFonts w:ascii="Arial" w:hAnsi="Arial" w:cs="Arial"/>
                <w:b/>
                <w:bCs/>
                <w:sz w:val="16"/>
                <w:szCs w:val="16"/>
              </w:rPr>
            </w:pPr>
          </w:p>
        </w:tc>
        <w:tc>
          <w:tcPr>
            <w:tcW w:w="684" w:type="pct"/>
            <w:tcBorders>
              <w:left w:val="single" w:sz="6" w:space="0" w:color="auto"/>
              <w:right w:val="single" w:sz="6" w:space="0" w:color="auto"/>
            </w:tcBorders>
          </w:tcPr>
          <w:p w14:paraId="1114EC21" w14:textId="77777777" w:rsidR="005F2EC2" w:rsidRPr="007A25D9" w:rsidRDefault="005F2EC2" w:rsidP="000A6047">
            <w:pPr>
              <w:jc w:val="center"/>
              <w:rPr>
                <w:rFonts w:ascii="Arial" w:hAnsi="Arial" w:cs="Arial"/>
                <w:b/>
                <w:bCs/>
                <w:sz w:val="16"/>
                <w:szCs w:val="16"/>
              </w:rPr>
            </w:pPr>
          </w:p>
        </w:tc>
        <w:tc>
          <w:tcPr>
            <w:tcW w:w="641" w:type="pct"/>
            <w:tcBorders>
              <w:top w:val="single" w:sz="6" w:space="0" w:color="auto"/>
              <w:left w:val="single" w:sz="6" w:space="0" w:color="auto"/>
              <w:bottom w:val="single" w:sz="6" w:space="0" w:color="auto"/>
              <w:right w:val="single" w:sz="6" w:space="0" w:color="000000"/>
            </w:tcBorders>
          </w:tcPr>
          <w:p w14:paraId="6AB36775" w14:textId="77777777" w:rsidR="005F2EC2" w:rsidRPr="007A25D9" w:rsidRDefault="005F2EC2" w:rsidP="000A6047">
            <w:pPr>
              <w:jc w:val="center"/>
              <w:rPr>
                <w:rFonts w:ascii="Arial" w:hAnsi="Arial" w:cs="Arial"/>
                <w:b/>
                <w:bCs/>
                <w:color w:val="FF0000"/>
                <w:sz w:val="16"/>
                <w:szCs w:val="16"/>
              </w:rPr>
            </w:pPr>
          </w:p>
        </w:tc>
        <w:tc>
          <w:tcPr>
            <w:tcW w:w="770" w:type="pct"/>
            <w:tcBorders>
              <w:top w:val="single" w:sz="6" w:space="0" w:color="auto"/>
              <w:left w:val="single" w:sz="6" w:space="0" w:color="auto"/>
              <w:bottom w:val="single" w:sz="6" w:space="0" w:color="auto"/>
              <w:right w:val="single" w:sz="6" w:space="0" w:color="000000"/>
            </w:tcBorders>
          </w:tcPr>
          <w:p w14:paraId="7F94D98D" w14:textId="77777777" w:rsidR="005F2EC2" w:rsidRPr="007A25D9" w:rsidRDefault="005F2EC2" w:rsidP="000A6047">
            <w:pPr>
              <w:jc w:val="center"/>
              <w:rPr>
                <w:rFonts w:ascii="Arial" w:hAnsi="Arial" w:cs="Arial"/>
                <w:b/>
                <w:bCs/>
                <w:color w:val="FF0000"/>
                <w:sz w:val="16"/>
                <w:szCs w:val="16"/>
              </w:rPr>
            </w:pPr>
          </w:p>
        </w:tc>
        <w:tc>
          <w:tcPr>
            <w:tcW w:w="640" w:type="pct"/>
            <w:tcBorders>
              <w:top w:val="single" w:sz="6" w:space="0" w:color="auto"/>
              <w:left w:val="single" w:sz="6" w:space="0" w:color="auto"/>
              <w:bottom w:val="single" w:sz="6" w:space="0" w:color="auto"/>
              <w:right w:val="single" w:sz="4" w:space="0" w:color="auto"/>
            </w:tcBorders>
          </w:tcPr>
          <w:p w14:paraId="1E1A5E85" w14:textId="77777777" w:rsidR="005F2EC2" w:rsidRPr="007A25D9" w:rsidRDefault="005F2EC2" w:rsidP="000A6047">
            <w:pPr>
              <w:jc w:val="center"/>
              <w:rPr>
                <w:rFonts w:ascii="Arial" w:hAnsi="Arial" w:cs="Arial"/>
                <w:b/>
                <w:bCs/>
                <w:color w:val="FF0000"/>
                <w:sz w:val="16"/>
                <w:szCs w:val="16"/>
              </w:rPr>
            </w:pPr>
          </w:p>
        </w:tc>
      </w:tr>
      <w:tr w:rsidR="005F2EC2" w:rsidRPr="007A25D9" w14:paraId="7341F283" w14:textId="2EA322AB" w:rsidTr="005F2EC2">
        <w:trPr>
          <w:cantSplit/>
          <w:trHeight w:val="23"/>
        </w:trPr>
        <w:tc>
          <w:tcPr>
            <w:tcW w:w="598" w:type="pct"/>
            <w:tcBorders>
              <w:top w:val="single" w:sz="6" w:space="0" w:color="auto"/>
              <w:left w:val="single" w:sz="6" w:space="0" w:color="auto"/>
              <w:bottom w:val="single" w:sz="6" w:space="0" w:color="auto"/>
              <w:right w:val="single" w:sz="6" w:space="0" w:color="auto"/>
            </w:tcBorders>
          </w:tcPr>
          <w:p w14:paraId="59A1C043" w14:textId="77777777" w:rsidR="005F2EC2" w:rsidRDefault="005F2EC2" w:rsidP="000A6047">
            <w:pPr>
              <w:rPr>
                <w:rFonts w:ascii="Arial" w:hAnsi="Arial" w:cs="Arial"/>
                <w:b/>
                <w:bCs/>
                <w:sz w:val="16"/>
                <w:szCs w:val="16"/>
                <w:vertAlign w:val="superscript"/>
              </w:rPr>
            </w:pPr>
          </w:p>
          <w:p w14:paraId="2D59C06E" w14:textId="77777777" w:rsidR="00AF7C9D" w:rsidRDefault="00AF7C9D" w:rsidP="000A6047">
            <w:pPr>
              <w:rPr>
                <w:rFonts w:ascii="Arial" w:hAnsi="Arial" w:cs="Arial"/>
                <w:b/>
                <w:bCs/>
                <w:sz w:val="16"/>
                <w:szCs w:val="16"/>
                <w:vertAlign w:val="superscript"/>
              </w:rPr>
            </w:pPr>
          </w:p>
          <w:p w14:paraId="0DA3EF3E" w14:textId="77777777" w:rsidR="00AF7C9D" w:rsidRPr="007A25D9" w:rsidRDefault="00AF7C9D" w:rsidP="000A6047">
            <w:pPr>
              <w:rPr>
                <w:rFonts w:ascii="Arial" w:hAnsi="Arial" w:cs="Arial"/>
                <w:b/>
                <w:bCs/>
                <w:sz w:val="16"/>
                <w:szCs w:val="16"/>
                <w:vertAlign w:val="superscript"/>
              </w:rPr>
            </w:pPr>
          </w:p>
        </w:tc>
        <w:tc>
          <w:tcPr>
            <w:tcW w:w="599" w:type="pct"/>
            <w:tcBorders>
              <w:top w:val="single" w:sz="6" w:space="0" w:color="auto"/>
              <w:left w:val="single" w:sz="6" w:space="0" w:color="auto"/>
              <w:bottom w:val="single" w:sz="6" w:space="0" w:color="auto"/>
              <w:right w:val="single" w:sz="12" w:space="0" w:color="auto"/>
            </w:tcBorders>
          </w:tcPr>
          <w:p w14:paraId="4723A4ED" w14:textId="77777777" w:rsidR="005F2EC2" w:rsidRPr="007A25D9" w:rsidRDefault="005F2EC2" w:rsidP="000A6047">
            <w:pPr>
              <w:rPr>
                <w:rFonts w:ascii="Arial" w:hAnsi="Arial" w:cs="Arial"/>
                <w:b/>
                <w:color w:val="FF0000"/>
                <w:sz w:val="16"/>
                <w:szCs w:val="16"/>
                <w:vertAlign w:val="superscript"/>
              </w:rPr>
            </w:pPr>
          </w:p>
        </w:tc>
        <w:tc>
          <w:tcPr>
            <w:tcW w:w="512" w:type="pct"/>
            <w:tcBorders>
              <w:left w:val="single" w:sz="12" w:space="0" w:color="auto"/>
              <w:right w:val="single" w:sz="12" w:space="0" w:color="auto"/>
            </w:tcBorders>
          </w:tcPr>
          <w:p w14:paraId="223D56DF" w14:textId="77777777" w:rsidR="005F2EC2" w:rsidRPr="007A25D9" w:rsidRDefault="005F2EC2" w:rsidP="000A6047">
            <w:pPr>
              <w:jc w:val="center"/>
              <w:rPr>
                <w:rFonts w:ascii="Arial" w:hAnsi="Arial" w:cs="Arial"/>
                <w:b/>
                <w:bCs/>
                <w:sz w:val="16"/>
                <w:szCs w:val="16"/>
                <w:vertAlign w:val="superscript"/>
              </w:rPr>
            </w:pPr>
          </w:p>
        </w:tc>
        <w:tc>
          <w:tcPr>
            <w:tcW w:w="556" w:type="pct"/>
            <w:tcBorders>
              <w:left w:val="single" w:sz="12" w:space="0" w:color="auto"/>
              <w:right w:val="single" w:sz="6" w:space="0" w:color="auto"/>
            </w:tcBorders>
          </w:tcPr>
          <w:p w14:paraId="3D7B027F" w14:textId="7CFD734D" w:rsidR="005F2EC2" w:rsidRPr="007A25D9" w:rsidRDefault="005F2EC2" w:rsidP="000A6047">
            <w:pPr>
              <w:jc w:val="center"/>
              <w:rPr>
                <w:rFonts w:ascii="Arial" w:hAnsi="Arial" w:cs="Arial"/>
                <w:b/>
                <w:bCs/>
                <w:sz w:val="16"/>
                <w:szCs w:val="16"/>
                <w:vertAlign w:val="superscript"/>
              </w:rPr>
            </w:pPr>
          </w:p>
        </w:tc>
        <w:tc>
          <w:tcPr>
            <w:tcW w:w="684" w:type="pct"/>
            <w:tcBorders>
              <w:left w:val="single" w:sz="6" w:space="0" w:color="auto"/>
              <w:right w:val="single" w:sz="6" w:space="0" w:color="auto"/>
            </w:tcBorders>
          </w:tcPr>
          <w:p w14:paraId="331B9948" w14:textId="77777777" w:rsidR="005F2EC2" w:rsidRPr="007A25D9" w:rsidRDefault="005F2EC2" w:rsidP="000A6047">
            <w:pPr>
              <w:jc w:val="center"/>
              <w:rPr>
                <w:rFonts w:ascii="Arial" w:hAnsi="Arial" w:cs="Arial"/>
                <w:b/>
                <w:bCs/>
                <w:sz w:val="16"/>
                <w:szCs w:val="16"/>
                <w:vertAlign w:val="superscript"/>
              </w:rPr>
            </w:pPr>
          </w:p>
        </w:tc>
        <w:tc>
          <w:tcPr>
            <w:tcW w:w="641" w:type="pct"/>
            <w:tcBorders>
              <w:top w:val="single" w:sz="6" w:space="0" w:color="auto"/>
              <w:left w:val="single" w:sz="6" w:space="0" w:color="auto"/>
              <w:bottom w:val="single" w:sz="6" w:space="0" w:color="auto"/>
              <w:right w:val="single" w:sz="6" w:space="0" w:color="000000"/>
            </w:tcBorders>
          </w:tcPr>
          <w:p w14:paraId="44D41C26" w14:textId="77777777" w:rsidR="005F2EC2" w:rsidRPr="007A25D9" w:rsidRDefault="005F2EC2" w:rsidP="000A6047">
            <w:pPr>
              <w:rPr>
                <w:rFonts w:ascii="Arial" w:hAnsi="Arial" w:cs="Arial"/>
                <w:b/>
                <w:bCs/>
                <w:color w:val="FF0000"/>
                <w:sz w:val="16"/>
                <w:szCs w:val="16"/>
                <w:vertAlign w:val="superscript"/>
              </w:rPr>
            </w:pPr>
          </w:p>
        </w:tc>
        <w:tc>
          <w:tcPr>
            <w:tcW w:w="770" w:type="pct"/>
            <w:tcBorders>
              <w:top w:val="single" w:sz="6" w:space="0" w:color="auto"/>
              <w:left w:val="single" w:sz="6" w:space="0" w:color="auto"/>
              <w:bottom w:val="single" w:sz="6" w:space="0" w:color="auto"/>
              <w:right w:val="single" w:sz="6" w:space="0" w:color="000000"/>
            </w:tcBorders>
          </w:tcPr>
          <w:p w14:paraId="1848B21A" w14:textId="77777777" w:rsidR="005F2EC2" w:rsidRPr="007A25D9" w:rsidRDefault="005F2EC2" w:rsidP="000A6047">
            <w:pPr>
              <w:rPr>
                <w:rFonts w:ascii="Arial" w:hAnsi="Arial" w:cs="Arial"/>
                <w:b/>
                <w:bCs/>
                <w:color w:val="FF0000"/>
                <w:sz w:val="16"/>
                <w:szCs w:val="16"/>
                <w:vertAlign w:val="superscript"/>
              </w:rPr>
            </w:pPr>
          </w:p>
        </w:tc>
        <w:tc>
          <w:tcPr>
            <w:tcW w:w="640" w:type="pct"/>
            <w:tcBorders>
              <w:top w:val="single" w:sz="6" w:space="0" w:color="auto"/>
              <w:left w:val="single" w:sz="6" w:space="0" w:color="auto"/>
              <w:bottom w:val="single" w:sz="6" w:space="0" w:color="auto"/>
              <w:right w:val="single" w:sz="4" w:space="0" w:color="auto"/>
            </w:tcBorders>
          </w:tcPr>
          <w:p w14:paraId="428F275B" w14:textId="77777777" w:rsidR="005F2EC2" w:rsidRPr="007A25D9" w:rsidRDefault="005F2EC2" w:rsidP="000A6047">
            <w:pPr>
              <w:rPr>
                <w:rFonts w:ascii="Arial" w:hAnsi="Arial" w:cs="Arial"/>
                <w:b/>
                <w:bCs/>
                <w:color w:val="FF0000"/>
                <w:sz w:val="16"/>
                <w:szCs w:val="16"/>
                <w:vertAlign w:val="superscript"/>
              </w:rPr>
            </w:pPr>
          </w:p>
        </w:tc>
      </w:tr>
      <w:tr w:rsidR="005F2EC2" w:rsidRPr="007A25D9" w14:paraId="08F1A592" w14:textId="6B56AD41" w:rsidTr="005F2EC2">
        <w:trPr>
          <w:cantSplit/>
          <w:trHeight w:val="23"/>
        </w:trPr>
        <w:tc>
          <w:tcPr>
            <w:tcW w:w="598" w:type="pct"/>
            <w:tcBorders>
              <w:top w:val="single" w:sz="6" w:space="0" w:color="auto"/>
              <w:left w:val="single" w:sz="6" w:space="0" w:color="auto"/>
              <w:bottom w:val="single" w:sz="6" w:space="0" w:color="auto"/>
              <w:right w:val="single" w:sz="6" w:space="0" w:color="auto"/>
            </w:tcBorders>
          </w:tcPr>
          <w:p w14:paraId="6737F9A0" w14:textId="77777777" w:rsidR="005F2EC2" w:rsidRDefault="005F2EC2" w:rsidP="000A6047">
            <w:pPr>
              <w:rPr>
                <w:rFonts w:ascii="Arial" w:hAnsi="Arial" w:cs="Arial"/>
                <w:b/>
                <w:bCs/>
                <w:sz w:val="16"/>
                <w:szCs w:val="16"/>
                <w:vertAlign w:val="superscript"/>
              </w:rPr>
            </w:pPr>
          </w:p>
          <w:p w14:paraId="69705BC5" w14:textId="77777777" w:rsidR="00AF7C9D" w:rsidRDefault="00AF7C9D" w:rsidP="000A6047">
            <w:pPr>
              <w:rPr>
                <w:rFonts w:ascii="Arial" w:hAnsi="Arial" w:cs="Arial"/>
                <w:b/>
                <w:bCs/>
                <w:sz w:val="16"/>
                <w:szCs w:val="16"/>
                <w:vertAlign w:val="superscript"/>
              </w:rPr>
            </w:pPr>
          </w:p>
          <w:p w14:paraId="44018AD1" w14:textId="77777777" w:rsidR="00AF7C9D" w:rsidRPr="007A25D9" w:rsidRDefault="00AF7C9D" w:rsidP="000A6047">
            <w:pPr>
              <w:rPr>
                <w:rFonts w:ascii="Arial" w:hAnsi="Arial" w:cs="Arial"/>
                <w:b/>
                <w:bCs/>
                <w:sz w:val="16"/>
                <w:szCs w:val="16"/>
                <w:vertAlign w:val="superscript"/>
              </w:rPr>
            </w:pPr>
          </w:p>
        </w:tc>
        <w:tc>
          <w:tcPr>
            <w:tcW w:w="599" w:type="pct"/>
            <w:tcBorders>
              <w:top w:val="single" w:sz="6" w:space="0" w:color="auto"/>
              <w:left w:val="single" w:sz="6" w:space="0" w:color="auto"/>
              <w:bottom w:val="single" w:sz="6" w:space="0" w:color="auto"/>
              <w:right w:val="single" w:sz="12" w:space="0" w:color="auto"/>
            </w:tcBorders>
          </w:tcPr>
          <w:p w14:paraId="09278D6D" w14:textId="77777777" w:rsidR="005F2EC2" w:rsidRPr="007A25D9" w:rsidRDefault="005F2EC2" w:rsidP="000A6047">
            <w:pPr>
              <w:rPr>
                <w:rFonts w:ascii="Arial" w:hAnsi="Arial" w:cs="Arial"/>
                <w:b/>
                <w:bCs/>
                <w:color w:val="FF0000"/>
                <w:sz w:val="16"/>
                <w:szCs w:val="16"/>
                <w:vertAlign w:val="superscript"/>
              </w:rPr>
            </w:pPr>
          </w:p>
        </w:tc>
        <w:tc>
          <w:tcPr>
            <w:tcW w:w="512" w:type="pct"/>
            <w:tcBorders>
              <w:left w:val="single" w:sz="12" w:space="0" w:color="auto"/>
              <w:right w:val="single" w:sz="12" w:space="0" w:color="auto"/>
            </w:tcBorders>
          </w:tcPr>
          <w:p w14:paraId="2B64D1C5" w14:textId="77777777" w:rsidR="005F2EC2" w:rsidRPr="007A25D9" w:rsidRDefault="005F2EC2" w:rsidP="000A6047">
            <w:pPr>
              <w:jc w:val="center"/>
              <w:rPr>
                <w:rFonts w:ascii="Arial" w:hAnsi="Arial" w:cs="Arial"/>
                <w:b/>
                <w:bCs/>
                <w:sz w:val="16"/>
                <w:szCs w:val="16"/>
                <w:vertAlign w:val="superscript"/>
              </w:rPr>
            </w:pPr>
          </w:p>
        </w:tc>
        <w:tc>
          <w:tcPr>
            <w:tcW w:w="556" w:type="pct"/>
            <w:tcBorders>
              <w:left w:val="single" w:sz="12" w:space="0" w:color="auto"/>
              <w:right w:val="single" w:sz="6" w:space="0" w:color="auto"/>
            </w:tcBorders>
          </w:tcPr>
          <w:p w14:paraId="4D694FB6" w14:textId="263A7344" w:rsidR="005F2EC2" w:rsidRPr="007A25D9" w:rsidRDefault="005F2EC2" w:rsidP="000A6047">
            <w:pPr>
              <w:jc w:val="center"/>
              <w:rPr>
                <w:rFonts w:ascii="Arial" w:hAnsi="Arial" w:cs="Arial"/>
                <w:b/>
                <w:bCs/>
                <w:sz w:val="16"/>
                <w:szCs w:val="16"/>
                <w:vertAlign w:val="superscript"/>
              </w:rPr>
            </w:pPr>
          </w:p>
        </w:tc>
        <w:tc>
          <w:tcPr>
            <w:tcW w:w="684" w:type="pct"/>
            <w:tcBorders>
              <w:left w:val="single" w:sz="6" w:space="0" w:color="auto"/>
              <w:right w:val="single" w:sz="6" w:space="0" w:color="auto"/>
            </w:tcBorders>
          </w:tcPr>
          <w:p w14:paraId="5C23CD09" w14:textId="77777777" w:rsidR="005F2EC2" w:rsidRPr="007A25D9" w:rsidRDefault="005F2EC2" w:rsidP="000A6047">
            <w:pPr>
              <w:jc w:val="center"/>
              <w:rPr>
                <w:rFonts w:ascii="Arial" w:hAnsi="Arial" w:cs="Arial"/>
                <w:b/>
                <w:bCs/>
                <w:sz w:val="16"/>
                <w:szCs w:val="16"/>
                <w:vertAlign w:val="superscript"/>
              </w:rPr>
            </w:pPr>
          </w:p>
        </w:tc>
        <w:tc>
          <w:tcPr>
            <w:tcW w:w="641" w:type="pct"/>
            <w:tcBorders>
              <w:top w:val="single" w:sz="6" w:space="0" w:color="auto"/>
              <w:left w:val="single" w:sz="6" w:space="0" w:color="auto"/>
              <w:bottom w:val="single" w:sz="6" w:space="0" w:color="auto"/>
              <w:right w:val="single" w:sz="6" w:space="0" w:color="000000"/>
            </w:tcBorders>
          </w:tcPr>
          <w:p w14:paraId="647DBCE4" w14:textId="77777777" w:rsidR="005F2EC2" w:rsidRPr="007A25D9" w:rsidRDefault="005F2EC2" w:rsidP="000A6047">
            <w:pPr>
              <w:rPr>
                <w:rFonts w:ascii="Arial" w:hAnsi="Arial" w:cs="Arial"/>
                <w:b/>
                <w:bCs/>
                <w:color w:val="FF0000"/>
                <w:sz w:val="16"/>
                <w:szCs w:val="16"/>
                <w:vertAlign w:val="superscript"/>
              </w:rPr>
            </w:pPr>
          </w:p>
        </w:tc>
        <w:tc>
          <w:tcPr>
            <w:tcW w:w="770" w:type="pct"/>
            <w:tcBorders>
              <w:top w:val="single" w:sz="6" w:space="0" w:color="auto"/>
              <w:left w:val="single" w:sz="6" w:space="0" w:color="auto"/>
              <w:bottom w:val="single" w:sz="6" w:space="0" w:color="auto"/>
              <w:right w:val="single" w:sz="6" w:space="0" w:color="000000"/>
            </w:tcBorders>
          </w:tcPr>
          <w:p w14:paraId="46C462E0" w14:textId="77777777" w:rsidR="005F2EC2" w:rsidRPr="007A25D9" w:rsidRDefault="005F2EC2" w:rsidP="000A6047">
            <w:pPr>
              <w:rPr>
                <w:rFonts w:ascii="Arial" w:hAnsi="Arial" w:cs="Arial"/>
                <w:b/>
                <w:bCs/>
                <w:color w:val="FF0000"/>
                <w:sz w:val="16"/>
                <w:szCs w:val="16"/>
                <w:vertAlign w:val="superscript"/>
              </w:rPr>
            </w:pPr>
          </w:p>
        </w:tc>
        <w:tc>
          <w:tcPr>
            <w:tcW w:w="640" w:type="pct"/>
            <w:tcBorders>
              <w:top w:val="single" w:sz="6" w:space="0" w:color="auto"/>
              <w:left w:val="single" w:sz="6" w:space="0" w:color="auto"/>
              <w:bottom w:val="single" w:sz="6" w:space="0" w:color="auto"/>
              <w:right w:val="single" w:sz="4" w:space="0" w:color="auto"/>
            </w:tcBorders>
          </w:tcPr>
          <w:p w14:paraId="535162DF" w14:textId="77777777" w:rsidR="005F2EC2" w:rsidRPr="007A25D9" w:rsidRDefault="005F2EC2" w:rsidP="000A6047">
            <w:pPr>
              <w:rPr>
                <w:rFonts w:ascii="Arial" w:hAnsi="Arial" w:cs="Arial"/>
                <w:b/>
                <w:bCs/>
                <w:color w:val="FF0000"/>
                <w:sz w:val="16"/>
                <w:szCs w:val="16"/>
                <w:vertAlign w:val="superscript"/>
              </w:rPr>
            </w:pPr>
          </w:p>
        </w:tc>
      </w:tr>
      <w:tr w:rsidR="005F2EC2" w:rsidRPr="007A25D9" w14:paraId="66064D08" w14:textId="459AF802" w:rsidTr="005F2EC2">
        <w:trPr>
          <w:cantSplit/>
          <w:trHeight w:val="23"/>
        </w:trPr>
        <w:tc>
          <w:tcPr>
            <w:tcW w:w="598" w:type="pct"/>
            <w:tcBorders>
              <w:top w:val="single" w:sz="6" w:space="0" w:color="auto"/>
              <w:left w:val="single" w:sz="6" w:space="0" w:color="auto"/>
              <w:bottom w:val="single" w:sz="6" w:space="0" w:color="auto"/>
              <w:right w:val="single" w:sz="6" w:space="0" w:color="auto"/>
            </w:tcBorders>
          </w:tcPr>
          <w:p w14:paraId="167D7CF2" w14:textId="77777777" w:rsidR="005F2EC2" w:rsidRDefault="005F2EC2" w:rsidP="000A6047">
            <w:pPr>
              <w:rPr>
                <w:rFonts w:ascii="Arial" w:hAnsi="Arial" w:cs="Arial"/>
                <w:b/>
                <w:bCs/>
                <w:sz w:val="16"/>
                <w:szCs w:val="16"/>
                <w:vertAlign w:val="superscript"/>
              </w:rPr>
            </w:pPr>
          </w:p>
          <w:p w14:paraId="672F045D" w14:textId="77777777" w:rsidR="00AF7C9D" w:rsidRDefault="00AF7C9D" w:rsidP="000A6047">
            <w:pPr>
              <w:rPr>
                <w:rFonts w:ascii="Arial" w:hAnsi="Arial" w:cs="Arial"/>
                <w:b/>
                <w:bCs/>
                <w:sz w:val="16"/>
                <w:szCs w:val="16"/>
                <w:vertAlign w:val="superscript"/>
              </w:rPr>
            </w:pPr>
          </w:p>
          <w:p w14:paraId="39698837" w14:textId="77777777" w:rsidR="00AF7C9D" w:rsidRPr="007A25D9" w:rsidRDefault="00AF7C9D" w:rsidP="000A6047">
            <w:pPr>
              <w:rPr>
                <w:rFonts w:ascii="Arial" w:hAnsi="Arial" w:cs="Arial"/>
                <w:b/>
                <w:bCs/>
                <w:sz w:val="16"/>
                <w:szCs w:val="16"/>
                <w:vertAlign w:val="superscript"/>
              </w:rPr>
            </w:pPr>
          </w:p>
        </w:tc>
        <w:tc>
          <w:tcPr>
            <w:tcW w:w="599" w:type="pct"/>
            <w:tcBorders>
              <w:top w:val="single" w:sz="6" w:space="0" w:color="auto"/>
              <w:left w:val="single" w:sz="6" w:space="0" w:color="auto"/>
              <w:bottom w:val="single" w:sz="6" w:space="0" w:color="auto"/>
              <w:right w:val="single" w:sz="12" w:space="0" w:color="auto"/>
            </w:tcBorders>
          </w:tcPr>
          <w:p w14:paraId="04A3B995" w14:textId="77777777" w:rsidR="005F2EC2" w:rsidRPr="007A25D9" w:rsidRDefault="005F2EC2" w:rsidP="000A6047">
            <w:pPr>
              <w:rPr>
                <w:rFonts w:ascii="Arial" w:hAnsi="Arial" w:cs="Arial"/>
                <w:b/>
                <w:bCs/>
                <w:color w:val="FF0000"/>
                <w:sz w:val="16"/>
                <w:szCs w:val="16"/>
                <w:vertAlign w:val="superscript"/>
              </w:rPr>
            </w:pPr>
          </w:p>
        </w:tc>
        <w:tc>
          <w:tcPr>
            <w:tcW w:w="512" w:type="pct"/>
            <w:tcBorders>
              <w:left w:val="single" w:sz="12" w:space="0" w:color="auto"/>
              <w:right w:val="single" w:sz="12" w:space="0" w:color="auto"/>
            </w:tcBorders>
          </w:tcPr>
          <w:p w14:paraId="2F38EFAF" w14:textId="77777777" w:rsidR="005F2EC2" w:rsidRPr="007A25D9" w:rsidRDefault="005F2EC2" w:rsidP="000A6047">
            <w:pPr>
              <w:jc w:val="center"/>
              <w:rPr>
                <w:rFonts w:ascii="Arial" w:hAnsi="Arial" w:cs="Arial"/>
                <w:b/>
                <w:bCs/>
                <w:sz w:val="16"/>
                <w:szCs w:val="16"/>
                <w:vertAlign w:val="superscript"/>
              </w:rPr>
            </w:pPr>
          </w:p>
        </w:tc>
        <w:tc>
          <w:tcPr>
            <w:tcW w:w="556" w:type="pct"/>
            <w:tcBorders>
              <w:left w:val="single" w:sz="12" w:space="0" w:color="auto"/>
              <w:right w:val="single" w:sz="6" w:space="0" w:color="auto"/>
            </w:tcBorders>
          </w:tcPr>
          <w:p w14:paraId="18133E7B" w14:textId="55D032C7" w:rsidR="005F2EC2" w:rsidRPr="007A25D9" w:rsidRDefault="005F2EC2" w:rsidP="000A6047">
            <w:pPr>
              <w:jc w:val="center"/>
              <w:rPr>
                <w:rFonts w:ascii="Arial" w:hAnsi="Arial" w:cs="Arial"/>
                <w:b/>
                <w:bCs/>
                <w:sz w:val="16"/>
                <w:szCs w:val="16"/>
                <w:vertAlign w:val="superscript"/>
              </w:rPr>
            </w:pPr>
          </w:p>
        </w:tc>
        <w:tc>
          <w:tcPr>
            <w:tcW w:w="684" w:type="pct"/>
            <w:tcBorders>
              <w:left w:val="single" w:sz="6" w:space="0" w:color="auto"/>
              <w:right w:val="single" w:sz="6" w:space="0" w:color="auto"/>
            </w:tcBorders>
          </w:tcPr>
          <w:p w14:paraId="3550B4C0" w14:textId="77777777" w:rsidR="005F2EC2" w:rsidRPr="007A25D9" w:rsidRDefault="005F2EC2" w:rsidP="000A6047">
            <w:pPr>
              <w:jc w:val="center"/>
              <w:rPr>
                <w:rFonts w:ascii="Arial" w:hAnsi="Arial" w:cs="Arial"/>
                <w:b/>
                <w:bCs/>
                <w:sz w:val="16"/>
                <w:szCs w:val="16"/>
                <w:vertAlign w:val="superscript"/>
              </w:rPr>
            </w:pPr>
          </w:p>
        </w:tc>
        <w:tc>
          <w:tcPr>
            <w:tcW w:w="641" w:type="pct"/>
            <w:tcBorders>
              <w:top w:val="single" w:sz="6" w:space="0" w:color="auto"/>
              <w:left w:val="single" w:sz="6" w:space="0" w:color="auto"/>
              <w:bottom w:val="single" w:sz="6" w:space="0" w:color="auto"/>
              <w:right w:val="single" w:sz="6" w:space="0" w:color="000000"/>
            </w:tcBorders>
          </w:tcPr>
          <w:p w14:paraId="7432E8D6" w14:textId="77777777" w:rsidR="005F2EC2" w:rsidRPr="007A25D9" w:rsidRDefault="005F2EC2" w:rsidP="000A6047">
            <w:pPr>
              <w:rPr>
                <w:rFonts w:ascii="Arial" w:hAnsi="Arial" w:cs="Arial"/>
                <w:b/>
                <w:bCs/>
                <w:color w:val="FF0000"/>
                <w:sz w:val="16"/>
                <w:szCs w:val="16"/>
                <w:vertAlign w:val="superscript"/>
              </w:rPr>
            </w:pPr>
          </w:p>
        </w:tc>
        <w:tc>
          <w:tcPr>
            <w:tcW w:w="770" w:type="pct"/>
            <w:tcBorders>
              <w:top w:val="single" w:sz="6" w:space="0" w:color="auto"/>
              <w:left w:val="single" w:sz="6" w:space="0" w:color="auto"/>
              <w:bottom w:val="single" w:sz="6" w:space="0" w:color="auto"/>
              <w:right w:val="single" w:sz="6" w:space="0" w:color="000000"/>
            </w:tcBorders>
          </w:tcPr>
          <w:p w14:paraId="601B57B2" w14:textId="77777777" w:rsidR="005F2EC2" w:rsidRPr="007A25D9" w:rsidRDefault="005F2EC2" w:rsidP="000A6047">
            <w:pPr>
              <w:rPr>
                <w:rFonts w:ascii="Arial" w:hAnsi="Arial" w:cs="Arial"/>
                <w:b/>
                <w:bCs/>
                <w:color w:val="FF0000"/>
                <w:sz w:val="16"/>
                <w:szCs w:val="16"/>
                <w:vertAlign w:val="superscript"/>
              </w:rPr>
            </w:pPr>
          </w:p>
        </w:tc>
        <w:tc>
          <w:tcPr>
            <w:tcW w:w="640" w:type="pct"/>
            <w:tcBorders>
              <w:top w:val="single" w:sz="6" w:space="0" w:color="auto"/>
              <w:left w:val="single" w:sz="6" w:space="0" w:color="auto"/>
              <w:bottom w:val="single" w:sz="6" w:space="0" w:color="auto"/>
              <w:right w:val="single" w:sz="4" w:space="0" w:color="auto"/>
            </w:tcBorders>
          </w:tcPr>
          <w:p w14:paraId="4BB5B943" w14:textId="77777777" w:rsidR="005F2EC2" w:rsidRPr="007A25D9" w:rsidRDefault="005F2EC2" w:rsidP="000A6047">
            <w:pPr>
              <w:rPr>
                <w:rFonts w:ascii="Arial" w:hAnsi="Arial" w:cs="Arial"/>
                <w:b/>
                <w:bCs/>
                <w:color w:val="FF0000"/>
                <w:sz w:val="16"/>
                <w:szCs w:val="16"/>
                <w:vertAlign w:val="superscript"/>
              </w:rPr>
            </w:pPr>
          </w:p>
        </w:tc>
      </w:tr>
      <w:tr w:rsidR="005F2EC2" w:rsidRPr="007A25D9" w14:paraId="70FFDAC2" w14:textId="586C1EE9" w:rsidTr="005F2EC2">
        <w:trPr>
          <w:cantSplit/>
          <w:trHeight w:val="23"/>
        </w:trPr>
        <w:tc>
          <w:tcPr>
            <w:tcW w:w="598" w:type="pct"/>
            <w:tcBorders>
              <w:top w:val="single" w:sz="6" w:space="0" w:color="auto"/>
              <w:left w:val="single" w:sz="6" w:space="0" w:color="auto"/>
              <w:bottom w:val="single" w:sz="6" w:space="0" w:color="auto"/>
              <w:right w:val="single" w:sz="6" w:space="0" w:color="auto"/>
            </w:tcBorders>
          </w:tcPr>
          <w:p w14:paraId="11C74352" w14:textId="77777777" w:rsidR="005F2EC2" w:rsidRDefault="005F2EC2" w:rsidP="000A6047">
            <w:pPr>
              <w:rPr>
                <w:rFonts w:ascii="Arial" w:hAnsi="Arial" w:cs="Arial"/>
                <w:b/>
                <w:bCs/>
                <w:sz w:val="16"/>
                <w:szCs w:val="16"/>
                <w:vertAlign w:val="superscript"/>
              </w:rPr>
            </w:pPr>
          </w:p>
          <w:p w14:paraId="246E6AF8" w14:textId="77777777" w:rsidR="00AF7C9D" w:rsidRDefault="00AF7C9D" w:rsidP="000A6047">
            <w:pPr>
              <w:rPr>
                <w:rFonts w:ascii="Arial" w:hAnsi="Arial" w:cs="Arial"/>
                <w:b/>
                <w:bCs/>
                <w:sz w:val="16"/>
                <w:szCs w:val="16"/>
                <w:vertAlign w:val="superscript"/>
              </w:rPr>
            </w:pPr>
          </w:p>
          <w:p w14:paraId="1AC61123" w14:textId="77777777" w:rsidR="00AF7C9D" w:rsidRPr="007A25D9" w:rsidRDefault="00AF7C9D" w:rsidP="000A6047">
            <w:pPr>
              <w:rPr>
                <w:rFonts w:ascii="Arial" w:hAnsi="Arial" w:cs="Arial"/>
                <w:b/>
                <w:bCs/>
                <w:sz w:val="16"/>
                <w:szCs w:val="16"/>
                <w:vertAlign w:val="superscript"/>
              </w:rPr>
            </w:pPr>
          </w:p>
        </w:tc>
        <w:tc>
          <w:tcPr>
            <w:tcW w:w="599" w:type="pct"/>
            <w:tcBorders>
              <w:top w:val="single" w:sz="6" w:space="0" w:color="auto"/>
              <w:left w:val="single" w:sz="6" w:space="0" w:color="auto"/>
              <w:bottom w:val="single" w:sz="6" w:space="0" w:color="auto"/>
              <w:right w:val="single" w:sz="12" w:space="0" w:color="auto"/>
            </w:tcBorders>
          </w:tcPr>
          <w:p w14:paraId="0BDCF239" w14:textId="77777777" w:rsidR="005F2EC2" w:rsidRPr="007A25D9" w:rsidRDefault="005F2EC2" w:rsidP="000A6047">
            <w:pPr>
              <w:rPr>
                <w:rFonts w:ascii="Arial" w:hAnsi="Arial" w:cs="Arial"/>
                <w:b/>
                <w:bCs/>
                <w:color w:val="FF0000"/>
                <w:sz w:val="16"/>
                <w:szCs w:val="16"/>
                <w:vertAlign w:val="superscript"/>
              </w:rPr>
            </w:pPr>
          </w:p>
        </w:tc>
        <w:tc>
          <w:tcPr>
            <w:tcW w:w="512" w:type="pct"/>
            <w:tcBorders>
              <w:left w:val="single" w:sz="12" w:space="0" w:color="auto"/>
              <w:right w:val="single" w:sz="12" w:space="0" w:color="auto"/>
            </w:tcBorders>
          </w:tcPr>
          <w:p w14:paraId="30B4D449" w14:textId="77777777" w:rsidR="005F2EC2" w:rsidRPr="007A25D9" w:rsidRDefault="005F2EC2" w:rsidP="000A6047">
            <w:pPr>
              <w:jc w:val="center"/>
              <w:rPr>
                <w:rFonts w:ascii="Arial" w:hAnsi="Arial" w:cs="Arial"/>
                <w:b/>
                <w:bCs/>
                <w:sz w:val="16"/>
                <w:szCs w:val="16"/>
                <w:vertAlign w:val="superscript"/>
              </w:rPr>
            </w:pPr>
          </w:p>
        </w:tc>
        <w:tc>
          <w:tcPr>
            <w:tcW w:w="556" w:type="pct"/>
            <w:tcBorders>
              <w:left w:val="single" w:sz="12" w:space="0" w:color="auto"/>
              <w:right w:val="single" w:sz="6" w:space="0" w:color="auto"/>
            </w:tcBorders>
          </w:tcPr>
          <w:p w14:paraId="36452F27" w14:textId="364FDBED" w:rsidR="005F2EC2" w:rsidRPr="007A25D9" w:rsidRDefault="005F2EC2" w:rsidP="000A6047">
            <w:pPr>
              <w:jc w:val="center"/>
              <w:rPr>
                <w:rFonts w:ascii="Arial" w:hAnsi="Arial" w:cs="Arial"/>
                <w:b/>
                <w:bCs/>
                <w:sz w:val="16"/>
                <w:szCs w:val="16"/>
                <w:vertAlign w:val="superscript"/>
              </w:rPr>
            </w:pPr>
          </w:p>
        </w:tc>
        <w:tc>
          <w:tcPr>
            <w:tcW w:w="684" w:type="pct"/>
            <w:tcBorders>
              <w:left w:val="single" w:sz="6" w:space="0" w:color="auto"/>
              <w:right w:val="single" w:sz="6" w:space="0" w:color="auto"/>
            </w:tcBorders>
          </w:tcPr>
          <w:p w14:paraId="172EB8B9" w14:textId="77777777" w:rsidR="005F2EC2" w:rsidRPr="007A25D9" w:rsidRDefault="005F2EC2" w:rsidP="000A6047">
            <w:pPr>
              <w:jc w:val="center"/>
              <w:rPr>
                <w:rFonts w:ascii="Arial" w:hAnsi="Arial" w:cs="Arial"/>
                <w:b/>
                <w:bCs/>
                <w:sz w:val="16"/>
                <w:szCs w:val="16"/>
                <w:vertAlign w:val="superscript"/>
              </w:rPr>
            </w:pPr>
          </w:p>
        </w:tc>
        <w:tc>
          <w:tcPr>
            <w:tcW w:w="641" w:type="pct"/>
            <w:tcBorders>
              <w:top w:val="single" w:sz="6" w:space="0" w:color="auto"/>
              <w:left w:val="single" w:sz="6" w:space="0" w:color="auto"/>
              <w:bottom w:val="single" w:sz="6" w:space="0" w:color="auto"/>
              <w:right w:val="single" w:sz="6" w:space="0" w:color="000000"/>
            </w:tcBorders>
          </w:tcPr>
          <w:p w14:paraId="7671449B" w14:textId="77777777" w:rsidR="005F2EC2" w:rsidRPr="007A25D9" w:rsidRDefault="005F2EC2" w:rsidP="000A6047">
            <w:pPr>
              <w:rPr>
                <w:rFonts w:ascii="Arial" w:hAnsi="Arial" w:cs="Arial"/>
                <w:b/>
                <w:bCs/>
                <w:color w:val="FF0000"/>
                <w:sz w:val="16"/>
                <w:szCs w:val="16"/>
                <w:vertAlign w:val="superscript"/>
              </w:rPr>
            </w:pPr>
          </w:p>
        </w:tc>
        <w:tc>
          <w:tcPr>
            <w:tcW w:w="770" w:type="pct"/>
            <w:tcBorders>
              <w:top w:val="single" w:sz="6" w:space="0" w:color="auto"/>
              <w:left w:val="single" w:sz="6" w:space="0" w:color="auto"/>
              <w:bottom w:val="single" w:sz="6" w:space="0" w:color="auto"/>
              <w:right w:val="single" w:sz="6" w:space="0" w:color="000000"/>
            </w:tcBorders>
          </w:tcPr>
          <w:p w14:paraId="7261DF5F" w14:textId="77777777" w:rsidR="005F2EC2" w:rsidRPr="007A25D9" w:rsidRDefault="005F2EC2" w:rsidP="000A6047">
            <w:pPr>
              <w:rPr>
                <w:rFonts w:ascii="Arial" w:hAnsi="Arial" w:cs="Arial"/>
                <w:b/>
                <w:bCs/>
                <w:color w:val="FF0000"/>
                <w:sz w:val="16"/>
                <w:szCs w:val="16"/>
                <w:vertAlign w:val="superscript"/>
              </w:rPr>
            </w:pPr>
          </w:p>
        </w:tc>
        <w:tc>
          <w:tcPr>
            <w:tcW w:w="640" w:type="pct"/>
            <w:tcBorders>
              <w:top w:val="single" w:sz="6" w:space="0" w:color="auto"/>
              <w:left w:val="single" w:sz="6" w:space="0" w:color="auto"/>
              <w:bottom w:val="single" w:sz="6" w:space="0" w:color="auto"/>
              <w:right w:val="single" w:sz="4" w:space="0" w:color="auto"/>
            </w:tcBorders>
          </w:tcPr>
          <w:p w14:paraId="779471D0" w14:textId="77777777" w:rsidR="005F2EC2" w:rsidRPr="007A25D9" w:rsidRDefault="005F2EC2" w:rsidP="000A6047">
            <w:pPr>
              <w:rPr>
                <w:rFonts w:ascii="Arial" w:hAnsi="Arial" w:cs="Arial"/>
                <w:b/>
                <w:bCs/>
                <w:color w:val="FF0000"/>
                <w:sz w:val="16"/>
                <w:szCs w:val="16"/>
                <w:vertAlign w:val="superscript"/>
              </w:rPr>
            </w:pPr>
          </w:p>
        </w:tc>
      </w:tr>
      <w:tr w:rsidR="005F2EC2" w:rsidRPr="007A25D9" w14:paraId="522BADDC" w14:textId="0CE99CD4" w:rsidTr="005F2EC2">
        <w:trPr>
          <w:cantSplit/>
          <w:trHeight w:val="23"/>
        </w:trPr>
        <w:tc>
          <w:tcPr>
            <w:tcW w:w="598" w:type="pct"/>
            <w:tcBorders>
              <w:top w:val="single" w:sz="6" w:space="0" w:color="auto"/>
              <w:left w:val="single" w:sz="6" w:space="0" w:color="auto"/>
              <w:bottom w:val="single" w:sz="6" w:space="0" w:color="auto"/>
              <w:right w:val="single" w:sz="6" w:space="0" w:color="auto"/>
            </w:tcBorders>
          </w:tcPr>
          <w:p w14:paraId="3B0A7F31" w14:textId="77777777" w:rsidR="005F2EC2" w:rsidRDefault="005F2EC2" w:rsidP="000A6047">
            <w:pPr>
              <w:rPr>
                <w:rFonts w:ascii="Arial" w:hAnsi="Arial" w:cs="Arial"/>
                <w:b/>
                <w:bCs/>
                <w:sz w:val="16"/>
                <w:szCs w:val="16"/>
                <w:vertAlign w:val="superscript"/>
              </w:rPr>
            </w:pPr>
          </w:p>
          <w:p w14:paraId="1CBE3F23" w14:textId="77777777" w:rsidR="00AF7C9D" w:rsidRDefault="00AF7C9D" w:rsidP="000A6047">
            <w:pPr>
              <w:rPr>
                <w:rFonts w:ascii="Arial" w:hAnsi="Arial" w:cs="Arial"/>
                <w:b/>
                <w:bCs/>
                <w:sz w:val="16"/>
                <w:szCs w:val="16"/>
                <w:vertAlign w:val="superscript"/>
              </w:rPr>
            </w:pPr>
          </w:p>
          <w:p w14:paraId="4988EE5E" w14:textId="77777777" w:rsidR="00AF7C9D" w:rsidRDefault="00AF7C9D" w:rsidP="000A6047">
            <w:pPr>
              <w:rPr>
                <w:rFonts w:ascii="Arial" w:hAnsi="Arial" w:cs="Arial"/>
                <w:b/>
                <w:bCs/>
                <w:sz w:val="16"/>
                <w:szCs w:val="16"/>
                <w:vertAlign w:val="superscript"/>
              </w:rPr>
            </w:pPr>
          </w:p>
          <w:p w14:paraId="22783CF7" w14:textId="77777777" w:rsidR="00AF7C9D" w:rsidRPr="007A25D9" w:rsidRDefault="00AF7C9D" w:rsidP="000A6047">
            <w:pPr>
              <w:rPr>
                <w:rFonts w:ascii="Arial" w:hAnsi="Arial" w:cs="Arial"/>
                <w:b/>
                <w:bCs/>
                <w:sz w:val="16"/>
                <w:szCs w:val="16"/>
                <w:vertAlign w:val="superscript"/>
              </w:rPr>
            </w:pPr>
          </w:p>
        </w:tc>
        <w:tc>
          <w:tcPr>
            <w:tcW w:w="599" w:type="pct"/>
            <w:tcBorders>
              <w:top w:val="single" w:sz="6" w:space="0" w:color="auto"/>
              <w:left w:val="single" w:sz="6" w:space="0" w:color="auto"/>
              <w:bottom w:val="single" w:sz="6" w:space="0" w:color="auto"/>
              <w:right w:val="single" w:sz="12" w:space="0" w:color="auto"/>
            </w:tcBorders>
          </w:tcPr>
          <w:p w14:paraId="767454C0" w14:textId="77777777" w:rsidR="005F2EC2" w:rsidRPr="007A25D9" w:rsidRDefault="005F2EC2" w:rsidP="000A6047">
            <w:pPr>
              <w:rPr>
                <w:rFonts w:ascii="Arial" w:hAnsi="Arial" w:cs="Arial"/>
                <w:b/>
                <w:bCs/>
                <w:color w:val="FF0000"/>
                <w:sz w:val="16"/>
                <w:szCs w:val="16"/>
                <w:vertAlign w:val="superscript"/>
              </w:rPr>
            </w:pPr>
          </w:p>
        </w:tc>
        <w:tc>
          <w:tcPr>
            <w:tcW w:w="512" w:type="pct"/>
            <w:tcBorders>
              <w:left w:val="single" w:sz="12" w:space="0" w:color="auto"/>
              <w:right w:val="single" w:sz="12" w:space="0" w:color="auto"/>
            </w:tcBorders>
          </w:tcPr>
          <w:p w14:paraId="6561AF48" w14:textId="77777777" w:rsidR="005F2EC2" w:rsidRPr="007A25D9" w:rsidRDefault="005F2EC2" w:rsidP="000A6047">
            <w:pPr>
              <w:jc w:val="center"/>
              <w:rPr>
                <w:rFonts w:ascii="Arial" w:hAnsi="Arial" w:cs="Arial"/>
                <w:b/>
                <w:bCs/>
                <w:sz w:val="16"/>
                <w:szCs w:val="16"/>
                <w:vertAlign w:val="superscript"/>
              </w:rPr>
            </w:pPr>
          </w:p>
        </w:tc>
        <w:tc>
          <w:tcPr>
            <w:tcW w:w="556" w:type="pct"/>
            <w:tcBorders>
              <w:left w:val="single" w:sz="12" w:space="0" w:color="auto"/>
              <w:right w:val="single" w:sz="6" w:space="0" w:color="auto"/>
            </w:tcBorders>
          </w:tcPr>
          <w:p w14:paraId="67E43E43" w14:textId="2440CF69" w:rsidR="005F2EC2" w:rsidRPr="007A25D9" w:rsidRDefault="005F2EC2" w:rsidP="000A6047">
            <w:pPr>
              <w:jc w:val="center"/>
              <w:rPr>
                <w:rFonts w:ascii="Arial" w:hAnsi="Arial" w:cs="Arial"/>
                <w:b/>
                <w:bCs/>
                <w:sz w:val="16"/>
                <w:szCs w:val="16"/>
                <w:vertAlign w:val="superscript"/>
              </w:rPr>
            </w:pPr>
          </w:p>
        </w:tc>
        <w:tc>
          <w:tcPr>
            <w:tcW w:w="684" w:type="pct"/>
            <w:tcBorders>
              <w:left w:val="single" w:sz="6" w:space="0" w:color="auto"/>
              <w:right w:val="single" w:sz="6" w:space="0" w:color="auto"/>
            </w:tcBorders>
          </w:tcPr>
          <w:p w14:paraId="3A357B90" w14:textId="77777777" w:rsidR="005F2EC2" w:rsidRPr="007A25D9" w:rsidRDefault="005F2EC2" w:rsidP="000A6047">
            <w:pPr>
              <w:jc w:val="center"/>
              <w:rPr>
                <w:rFonts w:ascii="Arial" w:hAnsi="Arial" w:cs="Arial"/>
                <w:b/>
                <w:bCs/>
                <w:sz w:val="16"/>
                <w:szCs w:val="16"/>
                <w:vertAlign w:val="superscript"/>
              </w:rPr>
            </w:pPr>
          </w:p>
        </w:tc>
        <w:tc>
          <w:tcPr>
            <w:tcW w:w="641" w:type="pct"/>
            <w:tcBorders>
              <w:top w:val="single" w:sz="6" w:space="0" w:color="auto"/>
              <w:left w:val="single" w:sz="6" w:space="0" w:color="auto"/>
              <w:bottom w:val="single" w:sz="6" w:space="0" w:color="auto"/>
              <w:right w:val="single" w:sz="6" w:space="0" w:color="000000"/>
            </w:tcBorders>
          </w:tcPr>
          <w:p w14:paraId="30D21A61" w14:textId="77777777" w:rsidR="005F2EC2" w:rsidRPr="007A25D9" w:rsidRDefault="005F2EC2" w:rsidP="000A6047">
            <w:pPr>
              <w:rPr>
                <w:rFonts w:ascii="Arial" w:hAnsi="Arial" w:cs="Arial"/>
                <w:b/>
                <w:bCs/>
                <w:color w:val="FF0000"/>
                <w:sz w:val="16"/>
                <w:szCs w:val="16"/>
                <w:vertAlign w:val="superscript"/>
              </w:rPr>
            </w:pPr>
          </w:p>
        </w:tc>
        <w:tc>
          <w:tcPr>
            <w:tcW w:w="770" w:type="pct"/>
            <w:tcBorders>
              <w:top w:val="single" w:sz="6" w:space="0" w:color="auto"/>
              <w:left w:val="single" w:sz="6" w:space="0" w:color="auto"/>
              <w:bottom w:val="single" w:sz="6" w:space="0" w:color="auto"/>
              <w:right w:val="single" w:sz="6" w:space="0" w:color="000000"/>
            </w:tcBorders>
          </w:tcPr>
          <w:p w14:paraId="074AD7A1" w14:textId="77777777" w:rsidR="005F2EC2" w:rsidRPr="007A25D9" w:rsidRDefault="005F2EC2" w:rsidP="000A6047">
            <w:pPr>
              <w:rPr>
                <w:rFonts w:ascii="Arial" w:hAnsi="Arial" w:cs="Arial"/>
                <w:b/>
                <w:bCs/>
                <w:color w:val="FF0000"/>
                <w:sz w:val="16"/>
                <w:szCs w:val="16"/>
                <w:vertAlign w:val="superscript"/>
              </w:rPr>
            </w:pPr>
          </w:p>
        </w:tc>
        <w:tc>
          <w:tcPr>
            <w:tcW w:w="640" w:type="pct"/>
            <w:tcBorders>
              <w:top w:val="single" w:sz="6" w:space="0" w:color="auto"/>
              <w:left w:val="single" w:sz="6" w:space="0" w:color="auto"/>
              <w:bottom w:val="single" w:sz="6" w:space="0" w:color="auto"/>
              <w:right w:val="single" w:sz="4" w:space="0" w:color="auto"/>
            </w:tcBorders>
          </w:tcPr>
          <w:p w14:paraId="2AFB7888" w14:textId="77777777" w:rsidR="005F2EC2" w:rsidRPr="007A25D9" w:rsidRDefault="005F2EC2" w:rsidP="000A6047">
            <w:pPr>
              <w:rPr>
                <w:rFonts w:ascii="Arial" w:hAnsi="Arial" w:cs="Arial"/>
                <w:b/>
                <w:bCs/>
                <w:color w:val="FF0000"/>
                <w:sz w:val="16"/>
                <w:szCs w:val="16"/>
                <w:vertAlign w:val="superscript"/>
              </w:rPr>
            </w:pPr>
          </w:p>
        </w:tc>
      </w:tr>
    </w:tbl>
    <w:p w14:paraId="7D2C75C4" w14:textId="77777777" w:rsidR="003C0591" w:rsidRPr="007A25D9" w:rsidRDefault="003C0591" w:rsidP="000568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6"/>
          <w:szCs w:val="16"/>
          <w:u w:val="single"/>
        </w:rPr>
      </w:pPr>
    </w:p>
    <w:p w14:paraId="0478A494" w14:textId="77777777" w:rsidR="00434683" w:rsidRPr="00F67237" w:rsidRDefault="00434683" w:rsidP="000568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20"/>
          <w:szCs w:val="20"/>
          <w:u w:val="single"/>
        </w:rPr>
      </w:pPr>
    </w:p>
    <w:p w14:paraId="29B4C523" w14:textId="77777777" w:rsidR="001000E3" w:rsidRDefault="001000E3" w:rsidP="005D28F1">
      <w:pPr>
        <w:ind w:left="360"/>
        <w:rPr>
          <w:rFonts w:ascii="Arial" w:hAnsi="Arial" w:cs="Arial"/>
          <w:b/>
          <w:sz w:val="20"/>
          <w:szCs w:val="20"/>
          <w:u w:val="single"/>
        </w:rPr>
      </w:pPr>
    </w:p>
    <w:p w14:paraId="16FBA357" w14:textId="77777777" w:rsidR="001000E3" w:rsidRDefault="001000E3" w:rsidP="005D28F1">
      <w:pPr>
        <w:ind w:left="360"/>
        <w:rPr>
          <w:rFonts w:ascii="Arial" w:hAnsi="Arial" w:cs="Arial"/>
          <w:b/>
          <w:sz w:val="20"/>
          <w:szCs w:val="20"/>
          <w:u w:val="single"/>
        </w:rPr>
      </w:pPr>
    </w:p>
    <w:p w14:paraId="4EB5F47E" w14:textId="77777777" w:rsidR="001000E3" w:rsidRDefault="001000E3" w:rsidP="005D28F1">
      <w:pPr>
        <w:ind w:left="360"/>
        <w:rPr>
          <w:rFonts w:ascii="Arial" w:hAnsi="Arial" w:cs="Arial"/>
          <w:b/>
          <w:sz w:val="20"/>
          <w:szCs w:val="20"/>
          <w:u w:val="single"/>
        </w:rPr>
      </w:pPr>
    </w:p>
    <w:p w14:paraId="35716A97" w14:textId="77777777" w:rsidR="001000E3" w:rsidRDefault="001000E3" w:rsidP="005D28F1">
      <w:pPr>
        <w:ind w:left="360"/>
        <w:rPr>
          <w:rFonts w:ascii="Arial" w:hAnsi="Arial" w:cs="Arial"/>
          <w:b/>
          <w:sz w:val="20"/>
          <w:szCs w:val="20"/>
          <w:u w:val="single"/>
        </w:rPr>
      </w:pPr>
    </w:p>
    <w:p w14:paraId="5B12F8CC" w14:textId="77777777" w:rsidR="001000E3" w:rsidRDefault="001000E3" w:rsidP="005D28F1">
      <w:pPr>
        <w:ind w:left="360"/>
        <w:rPr>
          <w:rFonts w:ascii="Arial" w:hAnsi="Arial" w:cs="Arial"/>
          <w:b/>
          <w:sz w:val="20"/>
          <w:szCs w:val="20"/>
          <w:u w:val="single"/>
        </w:rPr>
      </w:pPr>
    </w:p>
    <w:p w14:paraId="01DF9111" w14:textId="77777777" w:rsidR="001000E3" w:rsidRDefault="001000E3" w:rsidP="005D28F1">
      <w:pPr>
        <w:ind w:left="360"/>
        <w:rPr>
          <w:rFonts w:ascii="Arial" w:hAnsi="Arial" w:cs="Arial"/>
          <w:b/>
          <w:sz w:val="20"/>
          <w:szCs w:val="20"/>
          <w:u w:val="single"/>
        </w:rPr>
      </w:pPr>
    </w:p>
    <w:p w14:paraId="78CCDC50" w14:textId="77777777" w:rsidR="001000E3" w:rsidRDefault="001000E3" w:rsidP="005D28F1">
      <w:pPr>
        <w:ind w:left="360"/>
        <w:rPr>
          <w:rFonts w:ascii="Arial" w:hAnsi="Arial" w:cs="Arial"/>
          <w:b/>
          <w:sz w:val="20"/>
          <w:szCs w:val="20"/>
          <w:u w:val="single"/>
        </w:rPr>
      </w:pPr>
    </w:p>
    <w:p w14:paraId="662CF088" w14:textId="77777777" w:rsidR="001000E3" w:rsidRDefault="001000E3" w:rsidP="005D28F1">
      <w:pPr>
        <w:ind w:left="360"/>
        <w:rPr>
          <w:rFonts w:ascii="Arial" w:hAnsi="Arial" w:cs="Arial"/>
          <w:b/>
          <w:sz w:val="20"/>
          <w:szCs w:val="20"/>
          <w:u w:val="single"/>
        </w:rPr>
      </w:pPr>
    </w:p>
    <w:p w14:paraId="651491C2" w14:textId="77777777" w:rsidR="001000E3" w:rsidRDefault="001000E3" w:rsidP="005D28F1">
      <w:pPr>
        <w:ind w:left="360"/>
        <w:rPr>
          <w:rFonts w:ascii="Arial" w:hAnsi="Arial" w:cs="Arial"/>
          <w:b/>
          <w:sz w:val="20"/>
          <w:szCs w:val="20"/>
          <w:u w:val="single"/>
        </w:rPr>
      </w:pPr>
    </w:p>
    <w:p w14:paraId="61289F15" w14:textId="77777777" w:rsidR="001000E3" w:rsidRDefault="001000E3" w:rsidP="005D28F1">
      <w:pPr>
        <w:ind w:left="360"/>
        <w:rPr>
          <w:rFonts w:ascii="Arial" w:hAnsi="Arial" w:cs="Arial"/>
          <w:b/>
          <w:sz w:val="20"/>
          <w:szCs w:val="20"/>
          <w:u w:val="single"/>
        </w:rPr>
      </w:pPr>
    </w:p>
    <w:p w14:paraId="6E6BE023" w14:textId="77777777" w:rsidR="001000E3" w:rsidRDefault="001000E3" w:rsidP="005D28F1">
      <w:pPr>
        <w:ind w:left="360"/>
        <w:rPr>
          <w:rFonts w:ascii="Arial" w:hAnsi="Arial" w:cs="Arial"/>
          <w:b/>
          <w:sz w:val="20"/>
          <w:szCs w:val="20"/>
          <w:u w:val="single"/>
        </w:rPr>
      </w:pPr>
    </w:p>
    <w:p w14:paraId="795BD587" w14:textId="77777777" w:rsidR="001000E3" w:rsidRDefault="001000E3" w:rsidP="005D28F1">
      <w:pPr>
        <w:ind w:left="360"/>
        <w:rPr>
          <w:rFonts w:ascii="Arial" w:hAnsi="Arial" w:cs="Arial"/>
          <w:b/>
          <w:sz w:val="20"/>
          <w:szCs w:val="20"/>
          <w:u w:val="single"/>
        </w:rPr>
      </w:pPr>
    </w:p>
    <w:p w14:paraId="531BA47D" w14:textId="77777777" w:rsidR="001000E3" w:rsidRDefault="001000E3" w:rsidP="005D28F1">
      <w:pPr>
        <w:ind w:left="360"/>
        <w:rPr>
          <w:rFonts w:ascii="Arial" w:hAnsi="Arial" w:cs="Arial"/>
          <w:b/>
          <w:sz w:val="20"/>
          <w:szCs w:val="20"/>
          <w:u w:val="single"/>
        </w:rPr>
      </w:pPr>
    </w:p>
    <w:p w14:paraId="66822068" w14:textId="77777777" w:rsidR="001000E3" w:rsidRDefault="001000E3" w:rsidP="005D28F1">
      <w:pPr>
        <w:ind w:left="360"/>
        <w:rPr>
          <w:rFonts w:ascii="Arial" w:hAnsi="Arial" w:cs="Arial"/>
          <w:b/>
          <w:sz w:val="20"/>
          <w:szCs w:val="20"/>
          <w:u w:val="single"/>
        </w:rPr>
      </w:pPr>
    </w:p>
    <w:p w14:paraId="5227688C" w14:textId="77777777" w:rsidR="005D28F1" w:rsidRPr="00F67237" w:rsidRDefault="000568C2" w:rsidP="005D28F1">
      <w:pPr>
        <w:ind w:left="360"/>
        <w:rPr>
          <w:rFonts w:ascii="Arial" w:hAnsi="Arial" w:cs="Arial"/>
          <w:sz w:val="20"/>
          <w:szCs w:val="20"/>
        </w:rPr>
      </w:pPr>
      <w:r w:rsidRPr="00F67237">
        <w:rPr>
          <w:rFonts w:ascii="Arial" w:hAnsi="Arial" w:cs="Arial"/>
          <w:b/>
          <w:sz w:val="20"/>
          <w:szCs w:val="20"/>
          <w:u w:val="single"/>
        </w:rPr>
        <w:t xml:space="preserve">Working History of the Female WEDP client </w:t>
      </w:r>
      <w:r w:rsidR="005D28F1" w:rsidRPr="00F67237">
        <w:rPr>
          <w:rFonts w:ascii="Arial" w:hAnsi="Arial" w:cs="Arial"/>
          <w:sz w:val="24"/>
          <w:szCs w:val="24"/>
          <w:u w:val="single"/>
        </w:rPr>
        <w:t>/</w:t>
      </w:r>
      <w:r w:rsidR="005D28F1" w:rsidRPr="00F67237">
        <w:rPr>
          <w:rFonts w:ascii="Nyala" w:hAnsi="Nyala" w:cs="Nyala"/>
          <w:sz w:val="24"/>
          <w:szCs w:val="24"/>
        </w:rPr>
        <w:t>የዌዴኘ</w:t>
      </w:r>
      <w:r w:rsidR="005D28F1" w:rsidRPr="00F67237">
        <w:rPr>
          <w:rFonts w:ascii="Arial" w:hAnsi="Arial" w:cs="Arial"/>
          <w:sz w:val="24"/>
          <w:szCs w:val="24"/>
        </w:rPr>
        <w:t xml:space="preserve"> </w:t>
      </w:r>
      <w:r w:rsidR="005D28F1" w:rsidRPr="00F67237">
        <w:rPr>
          <w:rFonts w:ascii="Nyala" w:hAnsi="Nyala" w:cs="Nyala"/>
          <w:sz w:val="24"/>
          <w:szCs w:val="24"/>
        </w:rPr>
        <w:t>ደንበኛ</w:t>
      </w:r>
      <w:r w:rsidR="005D28F1" w:rsidRPr="00F67237">
        <w:rPr>
          <w:rFonts w:ascii="Arial" w:hAnsi="Arial" w:cs="Arial"/>
          <w:sz w:val="24"/>
          <w:szCs w:val="24"/>
        </w:rPr>
        <w:t xml:space="preserve"> </w:t>
      </w:r>
      <w:r w:rsidR="005D28F1" w:rsidRPr="00F67237">
        <w:rPr>
          <w:rFonts w:ascii="Nyala" w:hAnsi="Nyala" w:cs="Nyala"/>
          <w:sz w:val="24"/>
          <w:szCs w:val="24"/>
        </w:rPr>
        <w:t>የሥራ</w:t>
      </w:r>
      <w:r w:rsidR="005D28F1" w:rsidRPr="00F67237">
        <w:rPr>
          <w:rFonts w:ascii="Arial" w:hAnsi="Arial" w:cs="Arial"/>
          <w:sz w:val="24"/>
          <w:szCs w:val="24"/>
        </w:rPr>
        <w:t xml:space="preserve"> </w:t>
      </w:r>
      <w:r w:rsidR="005D28F1" w:rsidRPr="00F67237">
        <w:rPr>
          <w:rFonts w:ascii="Nyala" w:hAnsi="Nyala" w:cs="Nyala"/>
          <w:sz w:val="24"/>
          <w:szCs w:val="24"/>
        </w:rPr>
        <w:t>ልምድ</w:t>
      </w:r>
      <w:r w:rsidR="005D28F1" w:rsidRPr="00F67237">
        <w:rPr>
          <w:rFonts w:ascii="Arial" w:hAnsi="Arial" w:cs="Arial"/>
          <w:sz w:val="24"/>
          <w:szCs w:val="24"/>
        </w:rPr>
        <w:t xml:space="preserve"> </w:t>
      </w:r>
      <w:r w:rsidR="005D28F1" w:rsidRPr="00F67237">
        <w:rPr>
          <w:rFonts w:ascii="Nyala" w:hAnsi="Nyala" w:cs="Nyala"/>
          <w:sz w:val="24"/>
          <w:szCs w:val="24"/>
        </w:rPr>
        <w:t>ታሪክ</w:t>
      </w:r>
    </w:p>
    <w:p w14:paraId="1BBC5F49" w14:textId="115A597A" w:rsidR="0077562B" w:rsidRPr="00F67237" w:rsidRDefault="0077562B" w:rsidP="000568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p w14:paraId="2B5B4615" w14:textId="77777777" w:rsidR="001000E3" w:rsidRDefault="000568C2" w:rsidP="00980C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sidRPr="00F67237">
        <w:rPr>
          <w:rFonts w:ascii="Arial" w:hAnsi="Arial" w:cs="Arial"/>
          <w:sz w:val="20"/>
          <w:szCs w:val="20"/>
        </w:rPr>
        <w:t>[</w:t>
      </w:r>
      <w:r w:rsidRPr="00F67237">
        <w:rPr>
          <w:rFonts w:ascii="Arial" w:hAnsi="Arial" w:cs="Arial"/>
          <w:b/>
          <w:sz w:val="20"/>
          <w:szCs w:val="20"/>
        </w:rPr>
        <w:t>Read the full question</w:t>
      </w:r>
      <w:r w:rsidRPr="00F67237">
        <w:rPr>
          <w:rFonts w:ascii="Arial" w:hAnsi="Arial" w:cs="Arial"/>
          <w:sz w:val="20"/>
          <w:szCs w:val="20"/>
        </w:rPr>
        <w:t xml:space="preserve">] </w:t>
      </w:r>
    </w:p>
    <w:p w14:paraId="7745C495" w14:textId="77777777" w:rsidR="001000E3" w:rsidRDefault="001000E3" w:rsidP="00980C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p w14:paraId="1CC66107" w14:textId="679C6E71" w:rsidR="001000E3" w:rsidRDefault="0077562B" w:rsidP="00980C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sidRPr="001000E3">
        <w:rPr>
          <w:rFonts w:ascii="Arial" w:hAnsi="Arial" w:cs="Arial"/>
          <w:b/>
          <w:sz w:val="20"/>
          <w:szCs w:val="20"/>
        </w:rPr>
        <w:t>WH1</w:t>
      </w:r>
      <w:r w:rsidRPr="00F67237">
        <w:rPr>
          <w:rFonts w:ascii="Arial" w:hAnsi="Arial" w:cs="Arial"/>
          <w:sz w:val="20"/>
          <w:szCs w:val="20"/>
        </w:rPr>
        <w:t xml:space="preserve">. </w:t>
      </w:r>
      <w:r w:rsidR="000568C2" w:rsidRPr="00F67237">
        <w:rPr>
          <w:rFonts w:ascii="Arial" w:hAnsi="Arial" w:cs="Arial"/>
          <w:sz w:val="20"/>
          <w:szCs w:val="20"/>
        </w:rPr>
        <w:t>At what age did you start work? By work we mean activities such as doing unpaid work in a family enterprise or on a family farm, working for someone else for a wage, salary, commission or in-kind payment, or running a business of any size for yourself or a family member.</w:t>
      </w:r>
      <w:r w:rsidR="0016650F" w:rsidRPr="00F67237">
        <w:rPr>
          <w:rFonts w:ascii="Arial" w:hAnsi="Arial" w:cs="Arial"/>
          <w:sz w:val="20"/>
          <w:szCs w:val="20"/>
        </w:rPr>
        <w:t xml:space="preserve"> </w:t>
      </w:r>
    </w:p>
    <w:p w14:paraId="12DB6B20" w14:textId="1AB3D4CC" w:rsidR="000568C2" w:rsidRPr="00F67237" w:rsidRDefault="0016650F" w:rsidP="00980C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sidRPr="00F67237">
        <w:rPr>
          <w:rFonts w:ascii="Nyala" w:hAnsi="Nyala" w:cs="Nyala"/>
          <w:sz w:val="20"/>
          <w:szCs w:val="20"/>
        </w:rPr>
        <w:t>ሥራ</w:t>
      </w:r>
      <w:r w:rsidRPr="00F67237">
        <w:rPr>
          <w:rFonts w:ascii="Arial" w:hAnsi="Arial" w:cs="Arial"/>
          <w:sz w:val="20"/>
          <w:szCs w:val="20"/>
        </w:rPr>
        <w:t xml:space="preserve"> </w:t>
      </w:r>
      <w:r w:rsidRPr="00F67237">
        <w:rPr>
          <w:rFonts w:ascii="Nyala" w:hAnsi="Nyala" w:cs="Nyala"/>
          <w:sz w:val="20"/>
          <w:szCs w:val="20"/>
        </w:rPr>
        <w:t>የጀመርሽው</w:t>
      </w:r>
      <w:r w:rsidRPr="00F67237">
        <w:rPr>
          <w:rFonts w:ascii="Arial" w:hAnsi="Arial" w:cs="Arial"/>
          <w:sz w:val="20"/>
          <w:szCs w:val="20"/>
        </w:rPr>
        <w:t xml:space="preserve"> </w:t>
      </w:r>
      <w:r w:rsidRPr="00F67237">
        <w:rPr>
          <w:rFonts w:ascii="Nyala" w:hAnsi="Nyala" w:cs="Nyala"/>
          <w:sz w:val="20"/>
          <w:szCs w:val="20"/>
        </w:rPr>
        <w:t>በስንት</w:t>
      </w:r>
      <w:r w:rsidRPr="00F67237">
        <w:rPr>
          <w:rFonts w:ascii="Arial" w:hAnsi="Arial" w:cs="Arial"/>
          <w:sz w:val="20"/>
          <w:szCs w:val="20"/>
        </w:rPr>
        <w:t xml:space="preserve"> </w:t>
      </w:r>
      <w:r w:rsidRPr="00F67237">
        <w:rPr>
          <w:rFonts w:ascii="Nyala" w:hAnsi="Nyala" w:cs="Nyala"/>
          <w:sz w:val="20"/>
          <w:szCs w:val="20"/>
        </w:rPr>
        <w:t>አመትሽ</w:t>
      </w:r>
      <w:r w:rsidRPr="00F67237">
        <w:rPr>
          <w:rFonts w:ascii="Arial" w:hAnsi="Arial" w:cs="Arial"/>
          <w:sz w:val="20"/>
          <w:szCs w:val="20"/>
        </w:rPr>
        <w:t xml:space="preserve"> </w:t>
      </w:r>
      <w:r w:rsidR="001000E3">
        <w:rPr>
          <w:rFonts w:ascii="Nyala" w:hAnsi="Nyala" w:cs="Nyala"/>
          <w:sz w:val="20"/>
          <w:szCs w:val="20"/>
        </w:rPr>
        <w:t xml:space="preserve">ነው </w:t>
      </w:r>
      <w:r w:rsidR="001000E3">
        <w:rPr>
          <w:rFonts w:ascii="Nyala" w:hAnsi="Nyala"/>
          <w:sz w:val="20"/>
          <w:szCs w:val="20"/>
        </w:rPr>
        <w:t xml:space="preserve">? </w:t>
      </w:r>
      <w:r w:rsidRPr="00F67237">
        <w:rPr>
          <w:rFonts w:ascii="Nyala" w:hAnsi="Nyala" w:cs="Nyala"/>
          <w:sz w:val="20"/>
          <w:szCs w:val="20"/>
        </w:rPr>
        <w:t>ሥራ</w:t>
      </w:r>
      <w:r w:rsidRPr="00F67237">
        <w:rPr>
          <w:rFonts w:ascii="Arial" w:hAnsi="Arial" w:cs="Arial"/>
          <w:sz w:val="20"/>
          <w:szCs w:val="20"/>
        </w:rPr>
        <w:t xml:space="preserve"> </w:t>
      </w:r>
      <w:r w:rsidRPr="00F67237">
        <w:rPr>
          <w:rFonts w:ascii="Nyala" w:hAnsi="Nyala" w:cs="Nyala"/>
          <w:sz w:val="20"/>
          <w:szCs w:val="20"/>
        </w:rPr>
        <w:t>ማለቴ</w:t>
      </w:r>
      <w:r w:rsidRPr="00F67237">
        <w:rPr>
          <w:rFonts w:ascii="Arial" w:hAnsi="Arial" w:cs="Arial"/>
          <w:sz w:val="20"/>
          <w:szCs w:val="20"/>
        </w:rPr>
        <w:t xml:space="preserve"> </w:t>
      </w:r>
      <w:r w:rsidRPr="00F67237">
        <w:rPr>
          <w:rFonts w:ascii="Nyala" w:hAnsi="Nyala" w:cs="Nyala"/>
          <w:sz w:val="20"/>
          <w:szCs w:val="20"/>
        </w:rPr>
        <w:t>ያለክፍያ</w:t>
      </w:r>
      <w:r w:rsidRPr="00F67237">
        <w:rPr>
          <w:rFonts w:ascii="Arial" w:hAnsi="Arial" w:cs="Arial"/>
          <w:sz w:val="20"/>
          <w:szCs w:val="20"/>
        </w:rPr>
        <w:t xml:space="preserve"> </w:t>
      </w:r>
      <w:r w:rsidRPr="00F67237">
        <w:rPr>
          <w:rFonts w:ascii="Nyala" w:hAnsi="Nyala" w:cs="Nyala"/>
          <w:sz w:val="20"/>
          <w:szCs w:val="20"/>
        </w:rPr>
        <w:t>በቤተሰብ</w:t>
      </w:r>
      <w:r w:rsidRPr="00F67237">
        <w:rPr>
          <w:rFonts w:ascii="Arial" w:hAnsi="Arial" w:cs="Arial"/>
          <w:sz w:val="20"/>
          <w:szCs w:val="20"/>
        </w:rPr>
        <w:t xml:space="preserve"> </w:t>
      </w:r>
      <w:r w:rsidRPr="00F67237">
        <w:rPr>
          <w:rFonts w:ascii="Nyala" w:hAnsi="Nyala" w:cs="Nyala"/>
          <w:sz w:val="20"/>
          <w:szCs w:val="20"/>
        </w:rPr>
        <w:t>ድርጅት፣</w:t>
      </w:r>
      <w:r w:rsidRPr="00F67237">
        <w:rPr>
          <w:rFonts w:ascii="Arial" w:hAnsi="Arial" w:cs="Arial"/>
          <w:sz w:val="20"/>
          <w:szCs w:val="20"/>
        </w:rPr>
        <w:t xml:space="preserve"> </w:t>
      </w:r>
      <w:r w:rsidRPr="00F67237">
        <w:rPr>
          <w:rFonts w:ascii="Nyala" w:hAnsi="Nyala" w:cs="Nyala"/>
          <w:sz w:val="20"/>
          <w:szCs w:val="20"/>
        </w:rPr>
        <w:t>እርሻ</w:t>
      </w:r>
      <w:r w:rsidRPr="00F67237">
        <w:rPr>
          <w:rFonts w:ascii="Arial" w:hAnsi="Arial" w:cs="Arial"/>
          <w:sz w:val="20"/>
          <w:szCs w:val="20"/>
        </w:rPr>
        <w:t xml:space="preserve"> </w:t>
      </w:r>
      <w:r w:rsidRPr="00F67237">
        <w:rPr>
          <w:rFonts w:ascii="Nyala" w:hAnsi="Nyala" w:cs="Nyala"/>
          <w:sz w:val="20"/>
          <w:szCs w:val="20"/>
        </w:rPr>
        <w:t>ውስጥ</w:t>
      </w:r>
      <w:r w:rsidRPr="00F67237">
        <w:rPr>
          <w:rFonts w:ascii="Arial" w:hAnsi="Arial" w:cs="Arial"/>
          <w:sz w:val="20"/>
          <w:szCs w:val="20"/>
        </w:rPr>
        <w:t xml:space="preserve"> </w:t>
      </w:r>
      <w:r w:rsidRPr="00F67237">
        <w:rPr>
          <w:rFonts w:ascii="Nyala" w:hAnsi="Nyala" w:cs="Nyala"/>
          <w:sz w:val="20"/>
          <w:szCs w:val="20"/>
        </w:rPr>
        <w:t>መስራትን፣</w:t>
      </w:r>
      <w:r w:rsidRPr="00F67237">
        <w:rPr>
          <w:rFonts w:ascii="Arial" w:hAnsi="Arial" w:cs="Arial"/>
          <w:sz w:val="20"/>
          <w:szCs w:val="20"/>
        </w:rPr>
        <w:t xml:space="preserve"> </w:t>
      </w:r>
      <w:r w:rsidR="0009521B" w:rsidRPr="00F67237">
        <w:rPr>
          <w:rFonts w:ascii="Nyala" w:hAnsi="Nyala" w:cs="Nyala"/>
          <w:sz w:val="20"/>
          <w:szCs w:val="20"/>
        </w:rPr>
        <w:t>ለሌላ</w:t>
      </w:r>
      <w:r w:rsidR="0009521B" w:rsidRPr="00F67237">
        <w:rPr>
          <w:rFonts w:ascii="Arial" w:hAnsi="Arial" w:cs="Arial"/>
          <w:sz w:val="20"/>
          <w:szCs w:val="20"/>
        </w:rPr>
        <w:t xml:space="preserve"> </w:t>
      </w:r>
      <w:r w:rsidR="0009521B" w:rsidRPr="00F67237">
        <w:rPr>
          <w:rFonts w:ascii="Nyala" w:hAnsi="Nyala" w:cs="Nyala"/>
          <w:sz w:val="20"/>
          <w:szCs w:val="20"/>
        </w:rPr>
        <w:t>ሰው፣</w:t>
      </w:r>
      <w:r w:rsidR="0009521B" w:rsidRPr="00F67237">
        <w:rPr>
          <w:rFonts w:ascii="Arial" w:hAnsi="Arial" w:cs="Arial"/>
          <w:sz w:val="20"/>
          <w:szCs w:val="20"/>
        </w:rPr>
        <w:t xml:space="preserve"> </w:t>
      </w:r>
      <w:r w:rsidR="0009521B" w:rsidRPr="00F67237">
        <w:rPr>
          <w:rFonts w:ascii="Nyala" w:hAnsi="Nyala" w:cs="Nyala"/>
          <w:sz w:val="20"/>
          <w:szCs w:val="20"/>
        </w:rPr>
        <w:t>በደመወዝ፣</w:t>
      </w:r>
      <w:r w:rsidR="0009521B" w:rsidRPr="00F67237">
        <w:rPr>
          <w:rFonts w:ascii="Arial" w:hAnsi="Arial" w:cs="Arial"/>
          <w:sz w:val="20"/>
          <w:szCs w:val="20"/>
        </w:rPr>
        <w:t xml:space="preserve"> </w:t>
      </w:r>
      <w:r w:rsidR="0009521B" w:rsidRPr="00F67237">
        <w:rPr>
          <w:rFonts w:ascii="Nyala" w:hAnsi="Nyala" w:cs="Nyala"/>
          <w:sz w:val="20"/>
          <w:szCs w:val="20"/>
        </w:rPr>
        <w:t>በኮሚሽን፣</w:t>
      </w:r>
      <w:r w:rsidR="0009521B" w:rsidRPr="00F67237">
        <w:rPr>
          <w:rFonts w:ascii="Arial" w:hAnsi="Arial" w:cs="Arial"/>
          <w:sz w:val="20"/>
          <w:szCs w:val="20"/>
        </w:rPr>
        <w:t xml:space="preserve"> </w:t>
      </w:r>
      <w:r w:rsidR="0009521B" w:rsidRPr="00F67237">
        <w:rPr>
          <w:rFonts w:ascii="Nyala" w:hAnsi="Nyala" w:cs="Nyala"/>
          <w:sz w:val="20"/>
          <w:szCs w:val="20"/>
        </w:rPr>
        <w:t>በአይነት</w:t>
      </w:r>
      <w:r w:rsidR="0009521B" w:rsidRPr="00F67237">
        <w:rPr>
          <w:rFonts w:ascii="Arial" w:hAnsi="Arial" w:cs="Arial"/>
          <w:sz w:val="20"/>
          <w:szCs w:val="20"/>
        </w:rPr>
        <w:t xml:space="preserve"> </w:t>
      </w:r>
      <w:r w:rsidR="0009521B" w:rsidRPr="00F67237">
        <w:rPr>
          <w:rFonts w:ascii="Nyala" w:hAnsi="Nyala" w:cs="Nyala"/>
          <w:sz w:val="20"/>
          <w:szCs w:val="20"/>
        </w:rPr>
        <w:t>ክፍያ</w:t>
      </w:r>
      <w:r w:rsidR="00980C00" w:rsidRPr="00F67237">
        <w:rPr>
          <w:rFonts w:ascii="Arial" w:hAnsi="Arial" w:cs="Arial"/>
          <w:sz w:val="20"/>
          <w:szCs w:val="20"/>
        </w:rPr>
        <w:t xml:space="preserve"> </w:t>
      </w:r>
      <w:r w:rsidRPr="00F67237">
        <w:rPr>
          <w:rFonts w:ascii="Nyala" w:hAnsi="Nyala" w:cs="Nyala"/>
          <w:sz w:val="20"/>
          <w:szCs w:val="20"/>
        </w:rPr>
        <w:t>መሥራትን</w:t>
      </w:r>
      <w:r w:rsidRPr="00F67237">
        <w:rPr>
          <w:rFonts w:ascii="Arial" w:hAnsi="Arial" w:cs="Arial"/>
          <w:sz w:val="20"/>
          <w:szCs w:val="20"/>
        </w:rPr>
        <w:t xml:space="preserve"> </w:t>
      </w:r>
      <w:r w:rsidRPr="00F67237">
        <w:rPr>
          <w:rFonts w:ascii="Nyala" w:hAnsi="Nyala" w:cs="Nyala"/>
          <w:sz w:val="20"/>
          <w:szCs w:val="20"/>
        </w:rPr>
        <w:t>እንዲሁም</w:t>
      </w:r>
      <w:r w:rsidRPr="00F67237">
        <w:rPr>
          <w:rFonts w:ascii="Arial" w:hAnsi="Arial" w:cs="Arial"/>
          <w:sz w:val="20"/>
          <w:szCs w:val="20"/>
        </w:rPr>
        <w:t xml:space="preserve"> </w:t>
      </w:r>
      <w:r w:rsidRPr="00F67237">
        <w:rPr>
          <w:rFonts w:ascii="Nyala" w:hAnsi="Nyala" w:cs="Nyala"/>
          <w:sz w:val="20"/>
          <w:szCs w:val="20"/>
        </w:rPr>
        <w:t>የቤተሰብ</w:t>
      </w:r>
      <w:r w:rsidRPr="00F67237">
        <w:rPr>
          <w:rFonts w:ascii="Arial" w:hAnsi="Arial" w:cs="Arial"/>
          <w:sz w:val="20"/>
          <w:szCs w:val="20"/>
        </w:rPr>
        <w:t xml:space="preserve"> </w:t>
      </w:r>
      <w:r w:rsidRPr="00F67237">
        <w:rPr>
          <w:rFonts w:ascii="Nyala" w:hAnsi="Nyala" w:cs="Nyala"/>
          <w:sz w:val="20"/>
          <w:szCs w:val="20"/>
        </w:rPr>
        <w:t>ወይም</w:t>
      </w:r>
      <w:r w:rsidRPr="00F67237">
        <w:rPr>
          <w:rFonts w:ascii="Arial" w:hAnsi="Arial" w:cs="Arial"/>
          <w:sz w:val="20"/>
          <w:szCs w:val="20"/>
        </w:rPr>
        <w:t xml:space="preserve"> </w:t>
      </w:r>
      <w:r w:rsidRPr="00F67237">
        <w:rPr>
          <w:rFonts w:ascii="Nyala" w:hAnsi="Nyala" w:cs="Nyala"/>
          <w:sz w:val="20"/>
          <w:szCs w:val="20"/>
        </w:rPr>
        <w:t>የግል</w:t>
      </w:r>
      <w:r w:rsidRPr="00F67237">
        <w:rPr>
          <w:rFonts w:ascii="Arial" w:hAnsi="Arial" w:cs="Arial"/>
          <w:sz w:val="20"/>
          <w:szCs w:val="20"/>
        </w:rPr>
        <w:t xml:space="preserve"> </w:t>
      </w:r>
      <w:r w:rsidRPr="00F67237">
        <w:rPr>
          <w:rFonts w:ascii="Nyala" w:hAnsi="Nyala" w:cs="Nyala"/>
          <w:sz w:val="20"/>
          <w:szCs w:val="20"/>
        </w:rPr>
        <w:t>የሆነን</w:t>
      </w:r>
      <w:r w:rsidRPr="00F67237">
        <w:rPr>
          <w:rFonts w:ascii="Arial" w:hAnsi="Arial" w:cs="Arial"/>
          <w:sz w:val="20"/>
          <w:szCs w:val="20"/>
        </w:rPr>
        <w:t xml:space="preserve"> </w:t>
      </w:r>
      <w:r w:rsidRPr="00F67237">
        <w:rPr>
          <w:rFonts w:ascii="Nyala" w:hAnsi="Nyala" w:cs="Nyala"/>
          <w:sz w:val="20"/>
          <w:szCs w:val="20"/>
        </w:rPr>
        <w:t>ማንኛውንም</w:t>
      </w:r>
      <w:r w:rsidRPr="00F67237">
        <w:rPr>
          <w:rFonts w:ascii="Arial" w:hAnsi="Arial" w:cs="Arial"/>
          <w:sz w:val="20"/>
          <w:szCs w:val="20"/>
        </w:rPr>
        <w:t xml:space="preserve"> </w:t>
      </w:r>
      <w:r w:rsidRPr="00F67237">
        <w:rPr>
          <w:rFonts w:ascii="Nyala" w:hAnsi="Nyala" w:cs="Nyala"/>
          <w:sz w:val="20"/>
          <w:szCs w:val="20"/>
        </w:rPr>
        <w:t>ንግድ</w:t>
      </w:r>
      <w:r w:rsidRPr="00F67237">
        <w:rPr>
          <w:rFonts w:ascii="Arial" w:hAnsi="Arial" w:cs="Arial"/>
          <w:sz w:val="20"/>
          <w:szCs w:val="20"/>
        </w:rPr>
        <w:t xml:space="preserve"> </w:t>
      </w:r>
      <w:r w:rsidRPr="00F67237">
        <w:rPr>
          <w:rFonts w:ascii="Nyala" w:hAnsi="Nyala" w:cs="Nyala"/>
          <w:sz w:val="20"/>
          <w:szCs w:val="20"/>
        </w:rPr>
        <w:t>ማስተዳደር</w:t>
      </w:r>
      <w:r w:rsidRPr="00F67237">
        <w:rPr>
          <w:rFonts w:ascii="Arial" w:hAnsi="Arial" w:cs="Arial"/>
          <w:sz w:val="20"/>
          <w:szCs w:val="20"/>
        </w:rPr>
        <w:t xml:space="preserve"> </w:t>
      </w:r>
      <w:r w:rsidRPr="00F67237">
        <w:rPr>
          <w:rFonts w:ascii="Nyala" w:hAnsi="Nyala" w:cs="Nyala"/>
          <w:sz w:val="20"/>
          <w:szCs w:val="20"/>
        </w:rPr>
        <w:t>ወይም</w:t>
      </w:r>
      <w:r w:rsidRPr="00F67237">
        <w:rPr>
          <w:rFonts w:ascii="Arial" w:hAnsi="Arial" w:cs="Arial"/>
          <w:sz w:val="20"/>
          <w:szCs w:val="20"/>
        </w:rPr>
        <w:t xml:space="preserve"> </w:t>
      </w:r>
      <w:r w:rsidRPr="00F67237">
        <w:rPr>
          <w:rFonts w:ascii="Nyala" w:hAnsi="Nyala" w:cs="Nyala"/>
          <w:sz w:val="20"/>
          <w:szCs w:val="20"/>
        </w:rPr>
        <w:t>መምራትን</w:t>
      </w:r>
      <w:r w:rsidRPr="00F67237">
        <w:rPr>
          <w:rFonts w:ascii="Arial" w:hAnsi="Arial" w:cs="Arial"/>
          <w:sz w:val="20"/>
          <w:szCs w:val="20"/>
        </w:rPr>
        <w:t xml:space="preserve"> </w:t>
      </w:r>
      <w:r w:rsidRPr="00F67237">
        <w:rPr>
          <w:rFonts w:ascii="Nyala" w:hAnsi="Nyala" w:cs="Nyala"/>
          <w:sz w:val="20"/>
          <w:szCs w:val="20"/>
        </w:rPr>
        <w:t>ይጨምራል፡፡</w:t>
      </w:r>
      <w:r w:rsidR="000568C2" w:rsidRPr="00F67237">
        <w:rPr>
          <w:rFonts w:ascii="Arial" w:hAnsi="Arial" w:cs="Arial"/>
          <w:sz w:val="20"/>
          <w:szCs w:val="20"/>
        </w:rPr>
        <w:fldChar w:fldCharType="begin">
          <w:ffData>
            <w:name w:val=""/>
            <w:enabled/>
            <w:calcOnExit w:val="0"/>
            <w:checkBox>
              <w:size w:val="30"/>
              <w:default w:val="0"/>
            </w:checkBox>
          </w:ffData>
        </w:fldChar>
      </w:r>
      <w:r w:rsidR="000568C2" w:rsidRPr="00F67237">
        <w:rPr>
          <w:rFonts w:ascii="Arial" w:hAnsi="Arial" w:cs="Arial"/>
          <w:sz w:val="20"/>
          <w:szCs w:val="20"/>
        </w:rPr>
        <w:instrText xml:space="preserve"> FORMCHECKBOX </w:instrText>
      </w:r>
      <w:r w:rsidR="00774F57">
        <w:rPr>
          <w:rFonts w:ascii="Arial" w:hAnsi="Arial" w:cs="Arial"/>
          <w:sz w:val="20"/>
          <w:szCs w:val="20"/>
        </w:rPr>
      </w:r>
      <w:r w:rsidR="00774F57">
        <w:rPr>
          <w:rFonts w:ascii="Arial" w:hAnsi="Arial" w:cs="Arial"/>
          <w:sz w:val="20"/>
          <w:szCs w:val="20"/>
        </w:rPr>
        <w:fldChar w:fldCharType="separate"/>
      </w:r>
      <w:r w:rsidR="000568C2" w:rsidRPr="00F67237">
        <w:rPr>
          <w:rFonts w:ascii="Arial" w:hAnsi="Arial" w:cs="Arial"/>
          <w:sz w:val="20"/>
          <w:szCs w:val="20"/>
        </w:rPr>
        <w:fldChar w:fldCharType="end"/>
      </w:r>
      <w:r w:rsidR="000568C2" w:rsidRPr="00F67237">
        <w:rPr>
          <w:rFonts w:ascii="Arial" w:hAnsi="Arial" w:cs="Arial"/>
          <w:sz w:val="20"/>
          <w:szCs w:val="20"/>
        </w:rPr>
        <w:fldChar w:fldCharType="begin">
          <w:ffData>
            <w:name w:val=""/>
            <w:enabled/>
            <w:calcOnExit w:val="0"/>
            <w:checkBox>
              <w:size w:val="30"/>
              <w:default w:val="0"/>
            </w:checkBox>
          </w:ffData>
        </w:fldChar>
      </w:r>
      <w:r w:rsidR="000568C2" w:rsidRPr="00F67237">
        <w:rPr>
          <w:rFonts w:ascii="Arial" w:hAnsi="Arial" w:cs="Arial"/>
          <w:sz w:val="20"/>
          <w:szCs w:val="20"/>
        </w:rPr>
        <w:instrText xml:space="preserve"> FORMCHECKBOX </w:instrText>
      </w:r>
      <w:r w:rsidR="00774F57">
        <w:rPr>
          <w:rFonts w:ascii="Arial" w:hAnsi="Arial" w:cs="Arial"/>
          <w:sz w:val="20"/>
          <w:szCs w:val="20"/>
        </w:rPr>
      </w:r>
      <w:r w:rsidR="00774F57">
        <w:rPr>
          <w:rFonts w:ascii="Arial" w:hAnsi="Arial" w:cs="Arial"/>
          <w:sz w:val="20"/>
          <w:szCs w:val="20"/>
        </w:rPr>
        <w:fldChar w:fldCharType="separate"/>
      </w:r>
      <w:r w:rsidR="000568C2" w:rsidRPr="00F67237">
        <w:rPr>
          <w:rFonts w:ascii="Arial" w:hAnsi="Arial" w:cs="Arial"/>
          <w:sz w:val="20"/>
          <w:szCs w:val="20"/>
        </w:rPr>
        <w:fldChar w:fldCharType="end"/>
      </w:r>
    </w:p>
    <w:p w14:paraId="06A95D94" w14:textId="77777777" w:rsidR="000568C2" w:rsidRPr="00F67237" w:rsidRDefault="000568C2" w:rsidP="000568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rPr>
          <w:rFonts w:ascii="Arial" w:hAnsi="Arial" w:cs="Arial"/>
          <w:sz w:val="20"/>
          <w:szCs w:val="20"/>
        </w:rPr>
      </w:pPr>
    </w:p>
    <w:p w14:paraId="71399D5F" w14:textId="77777777" w:rsidR="001000E3" w:rsidRDefault="000568C2" w:rsidP="00EA450E">
      <w:pPr>
        <w:jc w:val="both"/>
        <w:rPr>
          <w:rFonts w:ascii="Arial" w:hAnsi="Arial" w:cs="Arial"/>
          <w:b/>
          <w:sz w:val="20"/>
          <w:szCs w:val="20"/>
        </w:rPr>
      </w:pPr>
      <w:r w:rsidRPr="00F67237">
        <w:rPr>
          <w:rFonts w:ascii="Arial" w:hAnsi="Arial" w:cs="Arial"/>
          <w:sz w:val="20"/>
          <w:szCs w:val="20"/>
        </w:rPr>
        <w:t xml:space="preserve">List  ALL the employment activities (paid and unpaid) you have engaged in, be it doing unpaid work in a family enterprise or on a family farm, working for a wage, salary, commission or in-kind payment, or running a business of any size for yourself or a family member. Start with the activity at age of starting work </w:t>
      </w:r>
      <w:r w:rsidRPr="00F67237">
        <w:rPr>
          <w:rFonts w:ascii="Arial" w:hAnsi="Arial" w:cs="Arial"/>
          <w:b/>
          <w:sz w:val="20"/>
          <w:szCs w:val="20"/>
        </w:rPr>
        <w:t>[Use Age stated in question above]</w:t>
      </w:r>
    </w:p>
    <w:p w14:paraId="06378346" w14:textId="77777777" w:rsidR="001000E3" w:rsidRDefault="001000E3" w:rsidP="00EA450E">
      <w:pPr>
        <w:jc w:val="both"/>
        <w:rPr>
          <w:rFonts w:ascii="Arial" w:hAnsi="Arial" w:cs="Arial"/>
          <w:b/>
          <w:sz w:val="20"/>
          <w:szCs w:val="20"/>
        </w:rPr>
      </w:pPr>
    </w:p>
    <w:p w14:paraId="31801477" w14:textId="4A5743C4" w:rsidR="00EA450E" w:rsidRPr="00F67237" w:rsidRDefault="00EA450E" w:rsidP="00EA450E">
      <w:pPr>
        <w:jc w:val="both"/>
        <w:rPr>
          <w:rFonts w:ascii="Arial" w:hAnsi="Arial" w:cs="Arial"/>
          <w:b/>
          <w:sz w:val="20"/>
          <w:szCs w:val="20"/>
        </w:rPr>
      </w:pPr>
      <w:r w:rsidRPr="00F67237">
        <w:rPr>
          <w:rFonts w:ascii="Arial" w:hAnsi="Arial" w:cs="Arial"/>
          <w:b/>
          <w:sz w:val="20"/>
          <w:szCs w:val="20"/>
        </w:rPr>
        <w:t xml:space="preserve"> </w:t>
      </w:r>
      <w:r w:rsidRPr="00F67237">
        <w:rPr>
          <w:rFonts w:ascii="Nyala" w:hAnsi="Nyala" w:cs="Nyala"/>
          <w:sz w:val="20"/>
          <w:szCs w:val="20"/>
        </w:rPr>
        <w:t>በክፍያም</w:t>
      </w:r>
      <w:r w:rsidRPr="00F67237">
        <w:rPr>
          <w:rFonts w:ascii="Arial" w:hAnsi="Arial" w:cs="Arial"/>
          <w:sz w:val="20"/>
          <w:szCs w:val="20"/>
        </w:rPr>
        <w:t xml:space="preserve"> </w:t>
      </w:r>
      <w:r w:rsidRPr="00F67237">
        <w:rPr>
          <w:rFonts w:ascii="Nyala" w:hAnsi="Nyala" w:cs="Nyala"/>
          <w:sz w:val="20"/>
          <w:szCs w:val="20"/>
        </w:rPr>
        <w:t>ሆነ</w:t>
      </w:r>
      <w:r w:rsidRPr="00F67237">
        <w:rPr>
          <w:rFonts w:ascii="Arial" w:hAnsi="Arial" w:cs="Arial"/>
          <w:sz w:val="20"/>
          <w:szCs w:val="20"/>
        </w:rPr>
        <w:t xml:space="preserve"> </w:t>
      </w:r>
      <w:r w:rsidRPr="00F67237">
        <w:rPr>
          <w:rFonts w:ascii="Nyala" w:hAnsi="Nyala" w:cs="Nyala"/>
          <w:sz w:val="20"/>
          <w:szCs w:val="20"/>
        </w:rPr>
        <w:t>ያለክፍያ</w:t>
      </w:r>
      <w:r w:rsidRPr="00F67237">
        <w:rPr>
          <w:rFonts w:ascii="Arial" w:hAnsi="Arial" w:cs="Arial"/>
          <w:sz w:val="20"/>
          <w:szCs w:val="20"/>
        </w:rPr>
        <w:t xml:space="preserve"> </w:t>
      </w:r>
      <w:r w:rsidRPr="00F67237">
        <w:rPr>
          <w:rFonts w:ascii="Nyala" w:hAnsi="Nyala" w:cs="Nyala"/>
          <w:sz w:val="20"/>
          <w:szCs w:val="20"/>
        </w:rPr>
        <w:t>የተሳተፍሽባቸውን</w:t>
      </w:r>
      <w:r w:rsidRPr="00F67237">
        <w:rPr>
          <w:rFonts w:ascii="Arial" w:hAnsi="Arial" w:cs="Arial"/>
          <w:sz w:val="20"/>
          <w:szCs w:val="20"/>
        </w:rPr>
        <w:t xml:space="preserve"> </w:t>
      </w:r>
      <w:r w:rsidRPr="00F67237">
        <w:rPr>
          <w:rFonts w:ascii="Nyala" w:hAnsi="Nyala" w:cs="Nyala"/>
          <w:sz w:val="20"/>
          <w:szCs w:val="20"/>
        </w:rPr>
        <w:t>ሁሉንም</w:t>
      </w:r>
      <w:r w:rsidRPr="00F67237">
        <w:rPr>
          <w:rFonts w:ascii="Arial" w:hAnsi="Arial" w:cs="Arial"/>
          <w:sz w:val="20"/>
          <w:szCs w:val="20"/>
        </w:rPr>
        <w:t xml:space="preserve"> </w:t>
      </w:r>
      <w:r w:rsidRPr="00F67237">
        <w:rPr>
          <w:rFonts w:ascii="Nyala" w:hAnsi="Nyala" w:cs="Nyala"/>
          <w:sz w:val="20"/>
          <w:szCs w:val="20"/>
        </w:rPr>
        <w:t>የሥራ</w:t>
      </w:r>
      <w:r w:rsidRPr="00F67237">
        <w:rPr>
          <w:rFonts w:ascii="Arial" w:hAnsi="Arial" w:cs="Arial"/>
          <w:sz w:val="20"/>
          <w:szCs w:val="20"/>
        </w:rPr>
        <w:t xml:space="preserve"> </w:t>
      </w:r>
      <w:r w:rsidRPr="00F67237">
        <w:rPr>
          <w:rFonts w:ascii="Nyala" w:hAnsi="Nyala" w:cs="Nyala"/>
          <w:sz w:val="20"/>
          <w:szCs w:val="20"/>
        </w:rPr>
        <w:t>አይነቶች</w:t>
      </w:r>
      <w:r w:rsidRPr="00F67237">
        <w:rPr>
          <w:rFonts w:ascii="Arial" w:hAnsi="Arial" w:cs="Arial"/>
          <w:sz w:val="20"/>
          <w:szCs w:val="20"/>
        </w:rPr>
        <w:t xml:space="preserve"> </w:t>
      </w:r>
      <w:r w:rsidRPr="00F67237">
        <w:rPr>
          <w:rFonts w:ascii="Nyala" w:hAnsi="Nyala" w:cs="Nyala"/>
          <w:sz w:val="20"/>
          <w:szCs w:val="20"/>
        </w:rPr>
        <w:t>አንድ</w:t>
      </w:r>
      <w:r w:rsidRPr="00F67237">
        <w:rPr>
          <w:rFonts w:ascii="Arial" w:hAnsi="Arial" w:cs="Arial"/>
          <w:sz w:val="20"/>
          <w:szCs w:val="20"/>
        </w:rPr>
        <w:t xml:space="preserve"> </w:t>
      </w:r>
      <w:r w:rsidRPr="00F67237">
        <w:rPr>
          <w:rFonts w:ascii="Nyala" w:hAnsi="Nyala" w:cs="Nyala"/>
          <w:sz w:val="20"/>
          <w:szCs w:val="20"/>
        </w:rPr>
        <w:t>በአንድ</w:t>
      </w:r>
      <w:r w:rsidRPr="00F67237">
        <w:rPr>
          <w:rFonts w:ascii="Arial" w:hAnsi="Arial" w:cs="Arial"/>
          <w:sz w:val="20"/>
          <w:szCs w:val="20"/>
        </w:rPr>
        <w:t xml:space="preserve"> </w:t>
      </w:r>
      <w:r w:rsidRPr="00F67237">
        <w:rPr>
          <w:rFonts w:ascii="Nyala" w:hAnsi="Nyala" w:cs="Nyala"/>
          <w:sz w:val="20"/>
          <w:szCs w:val="20"/>
        </w:rPr>
        <w:t>ዘርዝሪልኝ፡፡</w:t>
      </w:r>
      <w:r w:rsidR="00FE0EBF" w:rsidRPr="00F67237">
        <w:rPr>
          <w:rFonts w:ascii="Nyala" w:hAnsi="Nyala" w:cs="Nyala"/>
          <w:sz w:val="20"/>
          <w:szCs w:val="20"/>
        </w:rPr>
        <w:t>መዘርዘር</w:t>
      </w:r>
      <w:r w:rsidR="00FE0EBF" w:rsidRPr="00F67237">
        <w:rPr>
          <w:rFonts w:ascii="Arial" w:hAnsi="Arial" w:cs="Arial"/>
          <w:sz w:val="20"/>
          <w:szCs w:val="20"/>
        </w:rPr>
        <w:t xml:space="preserve"> </w:t>
      </w:r>
      <w:r w:rsidRPr="00F67237">
        <w:rPr>
          <w:rFonts w:ascii="Nyala" w:hAnsi="Nyala" w:cs="Nyala"/>
          <w:sz w:val="20"/>
          <w:szCs w:val="20"/>
        </w:rPr>
        <w:t>የምትጀምሪው</w:t>
      </w:r>
      <w:r w:rsidRPr="00F67237">
        <w:rPr>
          <w:rFonts w:ascii="Arial" w:hAnsi="Arial" w:cs="Arial"/>
          <w:sz w:val="20"/>
          <w:szCs w:val="20"/>
        </w:rPr>
        <w:t xml:space="preserve"> </w:t>
      </w:r>
      <w:r w:rsidRPr="00F67237">
        <w:rPr>
          <w:rFonts w:ascii="Nyala" w:hAnsi="Nyala" w:cs="Nyala"/>
          <w:sz w:val="20"/>
          <w:szCs w:val="20"/>
        </w:rPr>
        <w:t>ለመጀመሪያ</w:t>
      </w:r>
      <w:r w:rsidRPr="00F67237">
        <w:rPr>
          <w:rFonts w:ascii="Arial" w:hAnsi="Arial" w:cs="Arial"/>
          <w:sz w:val="20"/>
          <w:szCs w:val="20"/>
        </w:rPr>
        <w:t xml:space="preserve"> </w:t>
      </w:r>
      <w:r w:rsidRPr="00F67237">
        <w:rPr>
          <w:rFonts w:ascii="Nyala" w:hAnsi="Nyala" w:cs="Nyala"/>
          <w:sz w:val="20"/>
          <w:szCs w:val="20"/>
        </w:rPr>
        <w:t>ጊዜ</w:t>
      </w:r>
      <w:r w:rsidRPr="00F67237">
        <w:rPr>
          <w:rFonts w:ascii="Arial" w:hAnsi="Arial" w:cs="Arial"/>
          <w:sz w:val="20"/>
          <w:szCs w:val="20"/>
        </w:rPr>
        <w:t xml:space="preserve"> </w:t>
      </w:r>
      <w:r w:rsidRPr="00F67237">
        <w:rPr>
          <w:rFonts w:ascii="Nyala" w:hAnsi="Nyala" w:cs="Nyala"/>
          <w:sz w:val="20"/>
          <w:szCs w:val="20"/>
        </w:rPr>
        <w:t>ሥራ</w:t>
      </w:r>
      <w:r w:rsidRPr="00F67237">
        <w:rPr>
          <w:rFonts w:ascii="Arial" w:hAnsi="Arial" w:cs="Arial"/>
          <w:sz w:val="20"/>
          <w:szCs w:val="20"/>
        </w:rPr>
        <w:t xml:space="preserve"> </w:t>
      </w:r>
      <w:r w:rsidRPr="00F67237">
        <w:rPr>
          <w:rFonts w:ascii="Nyala" w:hAnsi="Nyala" w:cs="Nyala"/>
          <w:sz w:val="20"/>
          <w:szCs w:val="20"/>
        </w:rPr>
        <w:t>ከጀመርሽበት</w:t>
      </w:r>
      <w:r w:rsidRPr="00F67237">
        <w:rPr>
          <w:rFonts w:ascii="Arial" w:hAnsi="Arial" w:cs="Arial"/>
          <w:sz w:val="20"/>
          <w:szCs w:val="20"/>
        </w:rPr>
        <w:t xml:space="preserve"> </w:t>
      </w:r>
      <w:r w:rsidRPr="00F67237">
        <w:rPr>
          <w:rFonts w:ascii="Nyala" w:hAnsi="Nyala" w:cs="Nyala"/>
          <w:sz w:val="20"/>
          <w:szCs w:val="20"/>
        </w:rPr>
        <w:t>ዕድሜ</w:t>
      </w:r>
      <w:r w:rsidRPr="00F67237">
        <w:rPr>
          <w:rFonts w:ascii="Arial" w:hAnsi="Arial" w:cs="Arial"/>
          <w:sz w:val="20"/>
          <w:szCs w:val="20"/>
        </w:rPr>
        <w:t xml:space="preserve"> </w:t>
      </w:r>
      <w:r w:rsidR="00FE0EBF" w:rsidRPr="00F67237">
        <w:rPr>
          <w:rFonts w:ascii="Nyala" w:hAnsi="Nyala" w:cs="Nyala"/>
          <w:sz w:val="20"/>
          <w:szCs w:val="20"/>
        </w:rPr>
        <w:t>በመጀምር</w:t>
      </w:r>
      <w:r w:rsidR="00B851A9" w:rsidRPr="00F67237">
        <w:rPr>
          <w:rFonts w:ascii="Arial" w:hAnsi="Arial" w:cs="Arial"/>
          <w:sz w:val="20"/>
          <w:szCs w:val="20"/>
        </w:rPr>
        <w:t xml:space="preserve"> </w:t>
      </w:r>
      <w:r w:rsidR="00B851A9" w:rsidRPr="00F67237">
        <w:rPr>
          <w:rFonts w:ascii="Nyala" w:hAnsi="Nyala" w:cs="Nyala"/>
          <w:sz w:val="20"/>
          <w:szCs w:val="20"/>
        </w:rPr>
        <w:t>ይሆናል፡፡</w:t>
      </w:r>
      <w:r w:rsidR="00B851A9" w:rsidRPr="00F67237">
        <w:rPr>
          <w:rFonts w:ascii="Arial" w:hAnsi="Arial" w:cs="Arial"/>
          <w:sz w:val="20"/>
          <w:szCs w:val="20"/>
        </w:rPr>
        <w:t xml:space="preserve"> </w:t>
      </w:r>
      <w:r w:rsidR="00B851A9" w:rsidRPr="00F67237">
        <w:rPr>
          <w:rFonts w:ascii="Arial" w:hAnsi="Arial" w:cs="Arial"/>
          <w:b/>
          <w:sz w:val="20"/>
          <w:szCs w:val="20"/>
        </w:rPr>
        <w:t xml:space="preserve">(WH1 </w:t>
      </w:r>
      <w:r w:rsidR="00B851A9" w:rsidRPr="00F67237">
        <w:rPr>
          <w:rFonts w:ascii="Nyala" w:hAnsi="Nyala" w:cs="Nyala"/>
          <w:b/>
          <w:sz w:val="20"/>
          <w:szCs w:val="20"/>
        </w:rPr>
        <w:t>ላይ</w:t>
      </w:r>
      <w:r w:rsidR="00B851A9" w:rsidRPr="00F67237">
        <w:rPr>
          <w:rFonts w:ascii="Arial" w:hAnsi="Arial" w:cs="Arial"/>
          <w:b/>
          <w:sz w:val="20"/>
          <w:szCs w:val="20"/>
        </w:rPr>
        <w:t xml:space="preserve"> l</w:t>
      </w:r>
      <w:r w:rsidRPr="00F67237">
        <w:rPr>
          <w:rFonts w:ascii="Nyala" w:hAnsi="Nyala" w:cs="Nyala"/>
          <w:b/>
          <w:sz w:val="20"/>
          <w:szCs w:val="20"/>
        </w:rPr>
        <w:t>የተጠቀሰው</w:t>
      </w:r>
      <w:r w:rsidRPr="00F67237">
        <w:rPr>
          <w:rFonts w:ascii="Arial" w:hAnsi="Arial" w:cs="Arial"/>
          <w:b/>
          <w:sz w:val="20"/>
          <w:szCs w:val="20"/>
        </w:rPr>
        <w:t xml:space="preserve"> </w:t>
      </w:r>
      <w:r w:rsidRPr="00F67237">
        <w:rPr>
          <w:rFonts w:ascii="Nyala" w:hAnsi="Nyala" w:cs="Nyala"/>
          <w:b/>
          <w:sz w:val="20"/>
          <w:szCs w:val="20"/>
        </w:rPr>
        <w:t>ዕድሜ</w:t>
      </w:r>
      <w:r w:rsidRPr="00F67237">
        <w:rPr>
          <w:rFonts w:ascii="Arial" w:hAnsi="Arial" w:cs="Arial"/>
          <w:b/>
          <w:sz w:val="20"/>
          <w:szCs w:val="20"/>
        </w:rPr>
        <w:t xml:space="preserve"> </w:t>
      </w:r>
      <w:r w:rsidRPr="00F67237">
        <w:rPr>
          <w:rFonts w:ascii="Nyala" w:hAnsi="Nyala" w:cs="Nyala"/>
          <w:b/>
          <w:sz w:val="20"/>
          <w:szCs w:val="20"/>
        </w:rPr>
        <w:t>ይጠቀሙ</w:t>
      </w:r>
      <w:r w:rsidR="00B851A9" w:rsidRPr="00F67237">
        <w:rPr>
          <w:rFonts w:ascii="Arial" w:hAnsi="Arial" w:cs="Arial"/>
          <w:b/>
          <w:sz w:val="20"/>
          <w:szCs w:val="20"/>
        </w:rPr>
        <w:t>)</w:t>
      </w:r>
    </w:p>
    <w:p w14:paraId="69FC0CB5" w14:textId="0F4BD0FE" w:rsidR="00EA450E" w:rsidRPr="00F67237" w:rsidRDefault="00EA450E" w:rsidP="000568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rPr>
          <w:rFonts w:ascii="Arial" w:hAnsi="Arial" w:cs="Arial"/>
          <w:b/>
          <w:sz w:val="20"/>
          <w:szCs w:val="20"/>
        </w:rPr>
      </w:pPr>
    </w:p>
    <w:p w14:paraId="2A77BE06" w14:textId="058076A4" w:rsidR="000568C2" w:rsidRPr="00F67237" w:rsidRDefault="000568C2" w:rsidP="000568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rPr>
          <w:rFonts w:ascii="Arial" w:hAnsi="Arial" w:cs="Arial"/>
          <w:sz w:val="20"/>
          <w:szCs w:val="20"/>
        </w:rPr>
      </w:pPr>
      <w:r w:rsidRPr="00F67237">
        <w:rPr>
          <w:rFonts w:ascii="Arial" w:hAnsi="Arial" w:cs="Arial"/>
          <w:sz w:val="20"/>
          <w:szCs w:val="20"/>
        </w:rPr>
        <w:br/>
      </w:r>
    </w:p>
    <w:tbl>
      <w:tblPr>
        <w:tblW w:w="11153"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13"/>
        <w:gridCol w:w="1237"/>
        <w:gridCol w:w="923"/>
        <w:gridCol w:w="990"/>
        <w:gridCol w:w="1080"/>
        <w:gridCol w:w="810"/>
        <w:gridCol w:w="1170"/>
        <w:gridCol w:w="1080"/>
        <w:gridCol w:w="1620"/>
        <w:gridCol w:w="1215"/>
        <w:gridCol w:w="15"/>
      </w:tblGrid>
      <w:tr w:rsidR="00B3225A" w:rsidRPr="00B3225A" w14:paraId="3D67EE99" w14:textId="4238AF02" w:rsidTr="00B3225A">
        <w:trPr>
          <w:trHeight w:val="239"/>
        </w:trPr>
        <w:tc>
          <w:tcPr>
            <w:tcW w:w="1013" w:type="dxa"/>
          </w:tcPr>
          <w:p w14:paraId="39F0C974" w14:textId="77777777" w:rsidR="00B3225A" w:rsidRPr="00B3225A" w:rsidRDefault="00B3225A" w:rsidP="00CE7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6"/>
                <w:szCs w:val="16"/>
              </w:rPr>
            </w:pPr>
            <w:r w:rsidRPr="00B3225A">
              <w:rPr>
                <w:rFonts w:ascii="Arial" w:hAnsi="Arial" w:cs="Arial"/>
                <w:b/>
                <w:sz w:val="16"/>
                <w:szCs w:val="16"/>
              </w:rPr>
              <w:t>WH2.</w:t>
            </w:r>
          </w:p>
          <w:p w14:paraId="3FCFB55A" w14:textId="77777777" w:rsidR="00B3225A" w:rsidRPr="00B3225A" w:rsidRDefault="00B3225A" w:rsidP="00CE7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6"/>
                <w:szCs w:val="16"/>
              </w:rPr>
            </w:pPr>
            <w:r w:rsidRPr="00B3225A">
              <w:rPr>
                <w:rFonts w:ascii="Arial" w:hAnsi="Arial" w:cs="Arial"/>
                <w:b/>
                <w:sz w:val="16"/>
                <w:szCs w:val="16"/>
              </w:rPr>
              <w:t>Employer / Name of business</w:t>
            </w:r>
          </w:p>
          <w:p w14:paraId="1E6D25A0" w14:textId="163F84BF" w:rsidR="00B3225A" w:rsidRPr="00B3225A" w:rsidRDefault="00B3225A" w:rsidP="004B5BD2">
            <w:pPr>
              <w:jc w:val="both"/>
              <w:rPr>
                <w:rFonts w:ascii="Arial" w:hAnsi="Arial" w:cs="Arial"/>
                <w:sz w:val="16"/>
                <w:szCs w:val="16"/>
              </w:rPr>
            </w:pPr>
            <w:r w:rsidRPr="00B3225A">
              <w:rPr>
                <w:rFonts w:ascii="Nyala" w:hAnsi="Nyala" w:cs="Nyala"/>
                <w:sz w:val="16"/>
                <w:szCs w:val="16"/>
              </w:rPr>
              <w:t>የቀጣሪ</w:t>
            </w:r>
            <w:r w:rsidRPr="00B3225A">
              <w:rPr>
                <w:rFonts w:ascii="Arial" w:hAnsi="Arial" w:cs="Arial"/>
                <w:sz w:val="16"/>
                <w:szCs w:val="16"/>
              </w:rPr>
              <w:t>/</w:t>
            </w:r>
            <w:r w:rsidRPr="00B3225A">
              <w:rPr>
                <w:rFonts w:ascii="Nyala" w:hAnsi="Nyala" w:cs="Nyala"/>
                <w:sz w:val="16"/>
                <w:szCs w:val="16"/>
              </w:rPr>
              <w:t>የንግድ</w:t>
            </w:r>
            <w:r w:rsidRPr="00B3225A">
              <w:rPr>
                <w:rFonts w:ascii="Arial" w:hAnsi="Arial" w:cs="Arial"/>
                <w:sz w:val="16"/>
                <w:szCs w:val="16"/>
              </w:rPr>
              <w:t xml:space="preserve"> </w:t>
            </w:r>
            <w:r w:rsidRPr="00B3225A">
              <w:rPr>
                <w:rFonts w:ascii="Nyala" w:hAnsi="Nyala" w:cs="Nyala"/>
                <w:sz w:val="16"/>
                <w:szCs w:val="16"/>
              </w:rPr>
              <w:t xml:space="preserve">ስም </w:t>
            </w:r>
            <w:r w:rsidRPr="00B3225A">
              <w:rPr>
                <w:rFonts w:ascii="Nyala" w:hAnsi="Nyala"/>
                <w:sz w:val="16"/>
                <w:szCs w:val="16"/>
              </w:rPr>
              <w:t>?</w:t>
            </w:r>
          </w:p>
          <w:p w14:paraId="4EC1BC0D" w14:textId="656D3178" w:rsidR="00B3225A" w:rsidRPr="00B3225A" w:rsidRDefault="00B3225A" w:rsidP="00CE7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6"/>
                <w:szCs w:val="16"/>
              </w:rPr>
            </w:pPr>
          </w:p>
        </w:tc>
        <w:tc>
          <w:tcPr>
            <w:tcW w:w="1237" w:type="dxa"/>
          </w:tcPr>
          <w:p w14:paraId="66A79F65" w14:textId="390C288C" w:rsidR="00B3225A" w:rsidRPr="00B3225A" w:rsidRDefault="00B3225A" w:rsidP="001732CC">
            <w:pPr>
              <w:rPr>
                <w:rFonts w:ascii="Arial" w:hAnsi="Arial" w:cs="Arial"/>
                <w:sz w:val="16"/>
                <w:szCs w:val="16"/>
              </w:rPr>
            </w:pPr>
            <w:r w:rsidRPr="00B3225A">
              <w:rPr>
                <w:rFonts w:ascii="Arial" w:hAnsi="Arial" w:cs="Arial"/>
                <w:b/>
                <w:sz w:val="16"/>
                <w:szCs w:val="16"/>
              </w:rPr>
              <w:t xml:space="preserve">WH3. Type of work/ </w:t>
            </w:r>
            <w:r w:rsidRPr="00B3225A">
              <w:rPr>
                <w:rFonts w:ascii="Nyala" w:hAnsi="Nyala" w:cs="Nyala"/>
                <w:sz w:val="16"/>
                <w:szCs w:val="16"/>
              </w:rPr>
              <w:t>የሥራ</w:t>
            </w:r>
            <w:r w:rsidRPr="00B3225A">
              <w:rPr>
                <w:rFonts w:ascii="Arial" w:hAnsi="Arial" w:cs="Arial"/>
                <w:sz w:val="16"/>
                <w:szCs w:val="16"/>
              </w:rPr>
              <w:t xml:space="preserve"> </w:t>
            </w:r>
            <w:r w:rsidRPr="00B3225A">
              <w:rPr>
                <w:rFonts w:ascii="Nyala" w:hAnsi="Nyala" w:cs="Nyala"/>
                <w:sz w:val="16"/>
                <w:szCs w:val="16"/>
              </w:rPr>
              <w:t xml:space="preserve">አይነት </w:t>
            </w:r>
            <w:r w:rsidRPr="00B3225A">
              <w:rPr>
                <w:rFonts w:ascii="Nyala" w:hAnsi="Nyala"/>
                <w:sz w:val="16"/>
                <w:szCs w:val="16"/>
              </w:rPr>
              <w:t>?</w:t>
            </w:r>
          </w:p>
          <w:p w14:paraId="795830AF" w14:textId="7BC8EFE2" w:rsidR="00B3225A" w:rsidRPr="00B3225A" w:rsidRDefault="00B3225A" w:rsidP="00CE7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6"/>
                <w:szCs w:val="16"/>
              </w:rPr>
            </w:pPr>
          </w:p>
          <w:p w14:paraId="4750B457" w14:textId="77777777" w:rsidR="00B3225A" w:rsidRPr="00B3225A" w:rsidRDefault="00B3225A" w:rsidP="00CE7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16"/>
                <w:szCs w:val="16"/>
              </w:rPr>
            </w:pPr>
          </w:p>
          <w:p w14:paraId="15DF35C0" w14:textId="449BCCEA" w:rsidR="00CF0ABE" w:rsidRPr="00EB40A1" w:rsidRDefault="00C165B7" w:rsidP="00CF0ABE">
            <w:pPr>
              <w:rPr>
                <w:ins w:id="82" w:author="toshiba" w:date="2016-11-15T19:35:00Z"/>
                <w:rFonts w:ascii="Nyala" w:hAnsi="Nyala"/>
                <w:sz w:val="16"/>
                <w:szCs w:val="16"/>
                <w:highlight w:val="yellow"/>
              </w:rPr>
            </w:pPr>
            <w:r w:rsidRPr="00EB40A1">
              <w:rPr>
                <w:rFonts w:ascii="Arial" w:hAnsi="Arial" w:cs="Arial"/>
                <w:sz w:val="16"/>
                <w:szCs w:val="16"/>
                <w:highlight w:val="yellow"/>
              </w:rPr>
              <w:t>1=Private limited company</w:t>
            </w:r>
            <w:ins w:id="83" w:author="toshiba" w:date="2016-11-15T19:35:00Z">
              <w:r w:rsidR="00CF0ABE" w:rsidRPr="00EB40A1">
                <w:rPr>
                  <w:rFonts w:ascii="Nyala" w:hAnsi="Nyala" w:cs="Arial"/>
                  <w:sz w:val="16"/>
                  <w:szCs w:val="16"/>
                  <w:highlight w:val="yellow"/>
                </w:rPr>
                <w:t>የግል</w:t>
              </w:r>
              <w:r w:rsidR="00CF0ABE" w:rsidRPr="00EB40A1">
                <w:rPr>
                  <w:rFonts w:ascii="Arial" w:hAnsi="Arial" w:cs="Arial"/>
                  <w:sz w:val="16"/>
                  <w:szCs w:val="16"/>
                  <w:highlight w:val="yellow"/>
                </w:rPr>
                <w:t xml:space="preserve"> </w:t>
              </w:r>
              <w:r w:rsidR="00CF0ABE" w:rsidRPr="00EB40A1">
                <w:rPr>
                  <w:rFonts w:ascii="Nyala" w:hAnsi="Nyala"/>
                  <w:sz w:val="16"/>
                  <w:szCs w:val="16"/>
                  <w:highlight w:val="yellow"/>
                </w:rPr>
                <w:t xml:space="preserve">በደሞዝ የቅጥር ስራ </w:t>
              </w:r>
            </w:ins>
          </w:p>
          <w:p w14:paraId="18FFBEAA" w14:textId="77777777" w:rsidR="00CF0ABE" w:rsidRPr="00EB40A1" w:rsidRDefault="00CF0ABE" w:rsidP="003F6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16"/>
                <w:szCs w:val="16"/>
                <w:highlight w:val="yellow"/>
              </w:rPr>
            </w:pPr>
          </w:p>
          <w:p w14:paraId="36939831" w14:textId="57426AC3" w:rsidR="00CF0ABE" w:rsidRPr="00EB40A1" w:rsidRDefault="00B3225A" w:rsidP="00CF0ABE">
            <w:pPr>
              <w:rPr>
                <w:ins w:id="84" w:author="toshiba" w:date="2016-11-15T19:36:00Z"/>
                <w:rFonts w:ascii="Nyala" w:hAnsi="Nyala"/>
                <w:sz w:val="16"/>
                <w:szCs w:val="16"/>
                <w:highlight w:val="yellow"/>
              </w:rPr>
            </w:pPr>
            <w:r w:rsidRPr="00EA0857">
              <w:rPr>
                <w:rFonts w:ascii="Arial" w:hAnsi="Arial" w:cs="Arial"/>
                <w:sz w:val="16"/>
                <w:szCs w:val="16"/>
                <w:highlight w:val="yellow"/>
              </w:rPr>
              <w:t>2=Public sector</w:t>
            </w:r>
            <w:r w:rsidR="00C165B7" w:rsidRPr="00D54FD2">
              <w:rPr>
                <w:rFonts w:ascii="Arial" w:hAnsi="Arial" w:cs="Arial"/>
                <w:sz w:val="16"/>
                <w:szCs w:val="16"/>
                <w:highlight w:val="yellow"/>
              </w:rPr>
              <w:t xml:space="preserve"> (Civil service)</w:t>
            </w:r>
            <w:ins w:id="85" w:author="toshiba" w:date="2016-11-15T19:36:00Z">
              <w:r w:rsidR="00CF0ABE" w:rsidRPr="00EB40A1">
                <w:rPr>
                  <w:rFonts w:ascii="Nyala" w:hAnsi="Nyala"/>
                  <w:sz w:val="16"/>
                  <w:szCs w:val="16"/>
                  <w:highlight w:val="yellow"/>
                </w:rPr>
                <w:t xml:space="preserve"> የመንግስት ስራ</w:t>
              </w:r>
            </w:ins>
          </w:p>
          <w:p w14:paraId="2CC317B4" w14:textId="2A7A1578" w:rsidR="00B3225A" w:rsidRPr="00EB40A1" w:rsidRDefault="00B3225A" w:rsidP="00CE7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
              <w:rPr>
                <w:ins w:id="86" w:author="toshiba" w:date="2016-11-15T19:36:00Z"/>
                <w:rFonts w:ascii="Arial" w:hAnsi="Arial" w:cs="Arial"/>
                <w:sz w:val="16"/>
                <w:szCs w:val="16"/>
                <w:highlight w:val="yellow"/>
              </w:rPr>
            </w:pPr>
          </w:p>
          <w:p w14:paraId="2DB291E4" w14:textId="77777777" w:rsidR="00CF0ABE" w:rsidRPr="00EA0857" w:rsidRDefault="00CF0ABE" w:rsidP="00CE7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
              <w:rPr>
                <w:rFonts w:ascii="Arial" w:hAnsi="Arial" w:cs="Arial"/>
                <w:sz w:val="16"/>
                <w:szCs w:val="16"/>
                <w:highlight w:val="yellow"/>
              </w:rPr>
            </w:pPr>
          </w:p>
          <w:p w14:paraId="60A61ED8" w14:textId="77777777" w:rsidR="00CF0ABE" w:rsidRPr="00EB40A1" w:rsidRDefault="00B3225A" w:rsidP="00CF0ABE">
            <w:pPr>
              <w:rPr>
                <w:ins w:id="87" w:author="toshiba" w:date="2016-11-15T19:36:00Z"/>
                <w:rFonts w:ascii="Nyala" w:hAnsi="Nyala"/>
                <w:sz w:val="16"/>
                <w:szCs w:val="16"/>
                <w:highlight w:val="yellow"/>
              </w:rPr>
            </w:pPr>
            <w:r w:rsidRPr="00D54FD2">
              <w:rPr>
                <w:rFonts w:ascii="Arial" w:hAnsi="Arial" w:cs="Arial"/>
                <w:sz w:val="16"/>
                <w:szCs w:val="16"/>
                <w:highlight w:val="yellow"/>
              </w:rPr>
              <w:t>3=SOEs</w:t>
            </w:r>
            <w:ins w:id="88" w:author="toshiba" w:date="2016-11-15T19:36:00Z">
              <w:r w:rsidR="00CF0ABE" w:rsidRPr="00EB40A1">
                <w:rPr>
                  <w:rFonts w:ascii="Nyala" w:hAnsi="Nyala"/>
                  <w:sz w:val="16"/>
                  <w:szCs w:val="16"/>
                  <w:highlight w:val="yellow"/>
                </w:rPr>
                <w:t>የመንግስት የልማት ድርጅት</w:t>
              </w:r>
            </w:ins>
          </w:p>
          <w:p w14:paraId="5371313A" w14:textId="77777777" w:rsidR="00B3225A" w:rsidRPr="00EB40A1" w:rsidRDefault="00B3225A" w:rsidP="00CE7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
              <w:rPr>
                <w:ins w:id="89" w:author="toshiba" w:date="2016-11-15T19:36:00Z"/>
                <w:rFonts w:ascii="Arial" w:hAnsi="Arial" w:cs="Arial"/>
                <w:sz w:val="16"/>
                <w:szCs w:val="16"/>
                <w:highlight w:val="yellow"/>
              </w:rPr>
            </w:pPr>
          </w:p>
          <w:p w14:paraId="5C73C6FF" w14:textId="77777777" w:rsidR="00CF0ABE" w:rsidRPr="00EA0857" w:rsidRDefault="00CF0ABE" w:rsidP="00CE7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
              <w:rPr>
                <w:rFonts w:ascii="Arial" w:hAnsi="Arial" w:cs="Arial"/>
                <w:sz w:val="16"/>
                <w:szCs w:val="16"/>
                <w:highlight w:val="yellow"/>
              </w:rPr>
            </w:pPr>
          </w:p>
          <w:p w14:paraId="1B3524D5" w14:textId="167524B9" w:rsidR="00CF0ABE" w:rsidRPr="00EB40A1" w:rsidRDefault="00B3225A" w:rsidP="00CF0ABE">
            <w:pPr>
              <w:rPr>
                <w:ins w:id="90" w:author="toshiba" w:date="2016-11-15T19:37:00Z"/>
                <w:rFonts w:ascii="Nyala" w:hAnsi="Nyala"/>
                <w:sz w:val="16"/>
                <w:szCs w:val="16"/>
                <w:highlight w:val="yellow"/>
              </w:rPr>
            </w:pPr>
            <w:r w:rsidRPr="00D54FD2">
              <w:rPr>
                <w:rFonts w:ascii="Arial" w:hAnsi="Arial" w:cs="Arial"/>
                <w:sz w:val="16"/>
                <w:szCs w:val="16"/>
                <w:highlight w:val="yellow"/>
              </w:rPr>
              <w:t>4=Private share holding company</w:t>
            </w:r>
            <w:ins w:id="91" w:author="toshiba" w:date="2016-11-15T19:37:00Z">
              <w:r w:rsidR="00CF0ABE" w:rsidRPr="00EB40A1">
                <w:rPr>
                  <w:rFonts w:ascii="Nyala" w:hAnsi="Nyala"/>
                  <w:sz w:val="16"/>
                  <w:szCs w:val="16"/>
                  <w:highlight w:val="yellow"/>
                </w:rPr>
                <w:t xml:space="preserve">የግል ሼር ካምፓኒ  </w:t>
              </w:r>
            </w:ins>
          </w:p>
          <w:p w14:paraId="387A59EF" w14:textId="77777777" w:rsidR="00B3225A" w:rsidRPr="00EB40A1" w:rsidRDefault="00B3225A" w:rsidP="00CE7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
              <w:rPr>
                <w:rFonts w:ascii="Arial" w:hAnsi="Arial" w:cs="Arial"/>
                <w:sz w:val="16"/>
                <w:szCs w:val="16"/>
                <w:highlight w:val="yellow"/>
              </w:rPr>
            </w:pPr>
          </w:p>
          <w:p w14:paraId="177D3677" w14:textId="2AEC8000" w:rsidR="00C165B7" w:rsidRPr="00C45814" w:rsidRDefault="00C165B7" w:rsidP="00CE7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
              <w:rPr>
                <w:ins w:id="92" w:author="toshiba" w:date="2016-11-15T19:37:00Z"/>
                <w:rFonts w:ascii="Nyala" w:hAnsi="Nyala" w:cs="Arial"/>
                <w:sz w:val="16"/>
                <w:szCs w:val="16"/>
                <w:highlight w:val="yellow"/>
              </w:rPr>
            </w:pPr>
            <w:r w:rsidRPr="00EA0857">
              <w:rPr>
                <w:rFonts w:ascii="Arial" w:hAnsi="Arial" w:cs="Arial"/>
                <w:sz w:val="16"/>
                <w:szCs w:val="16"/>
                <w:highlight w:val="yellow"/>
              </w:rPr>
              <w:t>5=FDI</w:t>
            </w:r>
            <w:ins w:id="93" w:author="toshiba" w:date="2016-11-15T19:37:00Z">
              <w:r w:rsidR="006D268B" w:rsidRPr="00D54FD2">
                <w:rPr>
                  <w:rFonts w:ascii="Arial" w:hAnsi="Arial" w:cs="Arial"/>
                  <w:sz w:val="16"/>
                  <w:szCs w:val="16"/>
                  <w:highlight w:val="yellow"/>
                </w:rPr>
                <w:t>/</w:t>
              </w:r>
            </w:ins>
            <w:ins w:id="94" w:author="toshiba" w:date="2016-11-15T19:38:00Z">
              <w:r w:rsidR="006D268B" w:rsidRPr="00242011">
                <w:rPr>
                  <w:rFonts w:ascii="Nyala" w:hAnsi="Nyala" w:cs="Arial"/>
                  <w:sz w:val="16"/>
                  <w:szCs w:val="16"/>
                  <w:highlight w:val="yellow"/>
                </w:rPr>
                <w:t>የውጭ ድርጅት</w:t>
              </w:r>
            </w:ins>
            <w:bookmarkStart w:id="95" w:name="_GoBack"/>
            <w:bookmarkEnd w:id="95"/>
          </w:p>
          <w:p w14:paraId="57767962" w14:textId="77777777" w:rsidR="006D268B" w:rsidRPr="008525D3" w:rsidRDefault="006D268B" w:rsidP="00CE7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
              <w:rPr>
                <w:rFonts w:ascii="Arial" w:hAnsi="Arial" w:cs="Arial"/>
                <w:sz w:val="16"/>
                <w:szCs w:val="16"/>
                <w:highlight w:val="yellow"/>
              </w:rPr>
            </w:pPr>
          </w:p>
          <w:p w14:paraId="7EF4688A" w14:textId="015B7FC8" w:rsidR="006D268B" w:rsidRPr="00EB40A1" w:rsidRDefault="00C165B7" w:rsidP="006D268B">
            <w:pPr>
              <w:rPr>
                <w:ins w:id="96" w:author="toshiba" w:date="2016-11-15T19:39:00Z"/>
                <w:rFonts w:ascii="Nyala" w:hAnsi="Nyala"/>
                <w:sz w:val="16"/>
                <w:szCs w:val="16"/>
                <w:highlight w:val="yellow"/>
              </w:rPr>
            </w:pPr>
            <w:r w:rsidRPr="003C1DAB">
              <w:rPr>
                <w:rFonts w:ascii="Arial" w:hAnsi="Arial" w:cs="Arial"/>
                <w:sz w:val="16"/>
                <w:szCs w:val="16"/>
                <w:highlight w:val="yellow"/>
              </w:rPr>
              <w:t>6</w:t>
            </w:r>
            <w:r w:rsidR="00B3225A" w:rsidRPr="003C1DAB">
              <w:rPr>
                <w:rFonts w:ascii="Arial" w:hAnsi="Arial" w:cs="Arial"/>
                <w:sz w:val="16"/>
                <w:szCs w:val="16"/>
                <w:highlight w:val="yellow"/>
              </w:rPr>
              <w:t>=Own business (alone)</w:t>
            </w:r>
            <w:ins w:id="97" w:author="toshiba" w:date="2016-11-15T19:39:00Z">
              <w:r w:rsidR="006D268B" w:rsidRPr="003C1DAB">
                <w:rPr>
                  <w:rFonts w:ascii="Arial" w:hAnsi="Arial" w:cs="Arial"/>
                  <w:sz w:val="16"/>
                  <w:szCs w:val="16"/>
                  <w:highlight w:val="yellow"/>
                </w:rPr>
                <w:t>/</w:t>
              </w:r>
              <w:r w:rsidR="006D268B" w:rsidRPr="00EB40A1">
                <w:rPr>
                  <w:rFonts w:ascii="Nyala" w:hAnsi="Nyala"/>
                  <w:sz w:val="16"/>
                  <w:szCs w:val="16"/>
                  <w:highlight w:val="yellow"/>
                </w:rPr>
                <w:t xml:space="preserve"> የግል ንግድ /ለብቻ</w:t>
              </w:r>
            </w:ins>
          </w:p>
          <w:p w14:paraId="48D8F3D3" w14:textId="6F5730B4" w:rsidR="00B3225A" w:rsidRPr="00EB40A1" w:rsidRDefault="00B3225A" w:rsidP="00CE7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
              <w:rPr>
                <w:ins w:id="98" w:author="toshiba" w:date="2016-11-15T19:39:00Z"/>
                <w:rFonts w:ascii="Arial" w:hAnsi="Arial" w:cs="Arial"/>
                <w:sz w:val="16"/>
                <w:szCs w:val="16"/>
                <w:highlight w:val="yellow"/>
              </w:rPr>
            </w:pPr>
          </w:p>
          <w:p w14:paraId="4DF74C80" w14:textId="77777777" w:rsidR="006D268B" w:rsidRPr="00EA0857" w:rsidRDefault="006D268B" w:rsidP="00CE7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
              <w:rPr>
                <w:rFonts w:ascii="Arial" w:hAnsi="Arial" w:cs="Arial"/>
                <w:sz w:val="16"/>
                <w:szCs w:val="16"/>
                <w:highlight w:val="yellow"/>
              </w:rPr>
            </w:pPr>
          </w:p>
          <w:p w14:paraId="460EC2DD" w14:textId="29B822BB" w:rsidR="00B3225A" w:rsidRPr="00C45814" w:rsidRDefault="00C165B7" w:rsidP="00CE7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
              <w:rPr>
                <w:ins w:id="99" w:author="toshiba" w:date="2016-11-15T19:39:00Z"/>
                <w:rFonts w:ascii="Arial" w:hAnsi="Arial" w:cs="Arial"/>
                <w:sz w:val="16"/>
                <w:szCs w:val="16"/>
                <w:highlight w:val="yellow"/>
              </w:rPr>
            </w:pPr>
            <w:r w:rsidRPr="00D54FD2">
              <w:rPr>
                <w:rFonts w:ascii="Arial" w:hAnsi="Arial" w:cs="Arial"/>
                <w:sz w:val="16"/>
                <w:szCs w:val="16"/>
                <w:highlight w:val="yellow"/>
              </w:rPr>
              <w:t>7</w:t>
            </w:r>
            <w:r w:rsidR="00B3225A" w:rsidRPr="00242011">
              <w:rPr>
                <w:rFonts w:ascii="Arial" w:hAnsi="Arial" w:cs="Arial"/>
                <w:sz w:val="16"/>
                <w:szCs w:val="16"/>
                <w:highlight w:val="yellow"/>
              </w:rPr>
              <w:t>=Own business with someone else</w:t>
            </w:r>
          </w:p>
          <w:p w14:paraId="7021AA38" w14:textId="77777777" w:rsidR="006D268B" w:rsidRDefault="006D268B" w:rsidP="006D268B">
            <w:pPr>
              <w:rPr>
                <w:ins w:id="100" w:author="toshiba" w:date="2016-11-15T19:39:00Z"/>
                <w:rFonts w:ascii="Nyala" w:hAnsi="Nyala"/>
                <w:sz w:val="16"/>
                <w:szCs w:val="16"/>
              </w:rPr>
            </w:pPr>
            <w:ins w:id="101" w:author="toshiba" w:date="2016-11-15T19:39:00Z">
              <w:r w:rsidRPr="00EB40A1">
                <w:rPr>
                  <w:rFonts w:ascii="Nyala" w:hAnsi="Nyala"/>
                  <w:sz w:val="16"/>
                  <w:szCs w:val="16"/>
                  <w:highlight w:val="yellow"/>
                </w:rPr>
                <w:t>የግል ንግድ /ከሌላ ሰው ጋር</w:t>
              </w:r>
            </w:ins>
          </w:p>
          <w:p w14:paraId="796FF4F0" w14:textId="77777777" w:rsidR="009D3149" w:rsidRPr="00D60A82" w:rsidRDefault="009D3149" w:rsidP="006D268B">
            <w:pPr>
              <w:rPr>
                <w:ins w:id="102" w:author="toshiba" w:date="2016-11-15T19:39:00Z"/>
                <w:rFonts w:ascii="Nyala" w:hAnsi="Nyala"/>
                <w:sz w:val="16"/>
                <w:szCs w:val="16"/>
              </w:rPr>
            </w:pPr>
          </w:p>
          <w:p w14:paraId="2E41C2B2" w14:textId="77777777" w:rsidR="006D268B" w:rsidRPr="00CF0ABE" w:rsidRDefault="006D268B" w:rsidP="00CE7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
              <w:rPr>
                <w:rFonts w:ascii="Arial" w:hAnsi="Arial" w:cs="Arial"/>
                <w:sz w:val="16"/>
                <w:szCs w:val="16"/>
                <w:highlight w:val="yellow"/>
              </w:rPr>
            </w:pPr>
          </w:p>
          <w:p w14:paraId="2EA18F2B" w14:textId="77777777" w:rsidR="0022014A" w:rsidRPr="00EB40A1" w:rsidRDefault="00C165B7" w:rsidP="0022014A">
            <w:pPr>
              <w:rPr>
                <w:rFonts w:ascii="Nyala" w:hAnsi="Nyala"/>
                <w:sz w:val="16"/>
                <w:szCs w:val="16"/>
                <w:highlight w:val="yellow"/>
              </w:rPr>
            </w:pPr>
            <w:r w:rsidRPr="00EB40A1">
              <w:rPr>
                <w:rFonts w:ascii="Arial" w:hAnsi="Arial" w:cs="Arial"/>
                <w:sz w:val="16"/>
                <w:szCs w:val="16"/>
                <w:highlight w:val="yellow"/>
              </w:rPr>
              <w:t>8</w:t>
            </w:r>
            <w:r w:rsidR="00B3225A" w:rsidRPr="00EB40A1">
              <w:rPr>
                <w:rFonts w:ascii="Arial" w:hAnsi="Arial" w:cs="Arial"/>
                <w:sz w:val="16"/>
                <w:szCs w:val="16"/>
                <w:highlight w:val="yellow"/>
              </w:rPr>
              <w:t>=Paid in Family business</w:t>
            </w:r>
            <w:r w:rsidR="0022014A" w:rsidRPr="00EB40A1">
              <w:rPr>
                <w:rFonts w:ascii="Arial" w:hAnsi="Arial" w:cs="Arial"/>
                <w:sz w:val="16"/>
                <w:szCs w:val="16"/>
                <w:highlight w:val="yellow"/>
              </w:rPr>
              <w:t>/</w:t>
            </w:r>
            <w:r w:rsidR="0022014A" w:rsidRPr="00EB40A1">
              <w:rPr>
                <w:rFonts w:ascii="Nyala" w:hAnsi="Nyala"/>
                <w:sz w:val="16"/>
                <w:szCs w:val="16"/>
                <w:highlight w:val="yellow"/>
              </w:rPr>
              <w:t xml:space="preserve">የቤተሰብ ንግድ /በክፍያ </w:t>
            </w:r>
          </w:p>
          <w:p w14:paraId="3F5670A0" w14:textId="35343352" w:rsidR="00B3225A" w:rsidRPr="00EB40A1" w:rsidRDefault="00B3225A" w:rsidP="00CE7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
              <w:rPr>
                <w:rFonts w:ascii="Arial" w:hAnsi="Arial" w:cs="Arial"/>
                <w:sz w:val="16"/>
                <w:szCs w:val="16"/>
                <w:highlight w:val="yellow"/>
              </w:rPr>
            </w:pPr>
          </w:p>
          <w:p w14:paraId="4295866E" w14:textId="77777777" w:rsidR="0022014A" w:rsidRPr="00EB40A1" w:rsidRDefault="00C165B7" w:rsidP="0022014A">
            <w:pPr>
              <w:rPr>
                <w:rFonts w:ascii="Nyala" w:hAnsi="Nyala"/>
                <w:sz w:val="16"/>
                <w:szCs w:val="16"/>
                <w:highlight w:val="yellow"/>
              </w:rPr>
            </w:pPr>
            <w:r w:rsidRPr="00EA0857">
              <w:rPr>
                <w:rFonts w:ascii="Arial" w:hAnsi="Arial" w:cs="Arial"/>
                <w:sz w:val="16"/>
                <w:szCs w:val="16"/>
                <w:highlight w:val="yellow"/>
              </w:rPr>
              <w:t>9</w:t>
            </w:r>
            <w:r w:rsidR="00B3225A" w:rsidRPr="00D54FD2">
              <w:rPr>
                <w:rFonts w:ascii="Arial" w:hAnsi="Arial" w:cs="Arial"/>
                <w:sz w:val="16"/>
                <w:szCs w:val="16"/>
                <w:highlight w:val="yellow"/>
              </w:rPr>
              <w:t>=Paid in Family farm</w:t>
            </w:r>
            <w:r w:rsidR="0022014A" w:rsidRPr="00C45814">
              <w:rPr>
                <w:rFonts w:ascii="Arial" w:hAnsi="Arial" w:cs="Arial"/>
                <w:sz w:val="16"/>
                <w:szCs w:val="16"/>
                <w:highlight w:val="yellow"/>
              </w:rPr>
              <w:t>/</w:t>
            </w:r>
            <w:r w:rsidR="0022014A" w:rsidRPr="00EB40A1">
              <w:rPr>
                <w:rFonts w:ascii="Nyala" w:hAnsi="Nyala"/>
                <w:sz w:val="16"/>
                <w:szCs w:val="16"/>
                <w:highlight w:val="yellow"/>
              </w:rPr>
              <w:t>የቤተተሰብ እርሻ /በክፍያ</w:t>
            </w:r>
          </w:p>
          <w:p w14:paraId="722B89E1" w14:textId="610CC95B" w:rsidR="00B3225A" w:rsidRPr="00EB40A1" w:rsidRDefault="00B3225A" w:rsidP="00CE7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
              <w:rPr>
                <w:rFonts w:ascii="Arial" w:hAnsi="Arial" w:cs="Arial"/>
                <w:sz w:val="16"/>
                <w:szCs w:val="16"/>
                <w:highlight w:val="yellow"/>
              </w:rPr>
            </w:pPr>
          </w:p>
          <w:p w14:paraId="198C347E" w14:textId="77777777" w:rsidR="0022014A" w:rsidRPr="00EB40A1" w:rsidRDefault="00C165B7" w:rsidP="0022014A">
            <w:pPr>
              <w:rPr>
                <w:ins w:id="103" w:author="toshiba" w:date="2016-11-15T19:41:00Z"/>
                <w:rFonts w:ascii="Nyala" w:hAnsi="Nyala"/>
                <w:sz w:val="16"/>
                <w:szCs w:val="16"/>
                <w:highlight w:val="yellow"/>
              </w:rPr>
            </w:pPr>
            <w:r w:rsidRPr="00EA0857">
              <w:rPr>
                <w:rFonts w:ascii="Arial" w:hAnsi="Arial" w:cs="Arial"/>
                <w:sz w:val="16"/>
                <w:szCs w:val="16"/>
                <w:highlight w:val="yellow"/>
              </w:rPr>
              <w:t>10</w:t>
            </w:r>
            <w:r w:rsidR="00B3225A" w:rsidRPr="00D54FD2">
              <w:rPr>
                <w:rFonts w:ascii="Arial" w:hAnsi="Arial" w:cs="Arial"/>
                <w:sz w:val="16"/>
                <w:szCs w:val="16"/>
                <w:highlight w:val="yellow"/>
              </w:rPr>
              <w:t>= Unpaid in Family business</w:t>
            </w:r>
            <w:ins w:id="104" w:author="toshiba" w:date="2016-11-15T19:40:00Z">
              <w:r w:rsidR="0022014A" w:rsidRPr="00C45814">
                <w:rPr>
                  <w:rFonts w:ascii="Arial" w:hAnsi="Arial" w:cs="Arial"/>
                  <w:sz w:val="16"/>
                  <w:szCs w:val="16"/>
                  <w:highlight w:val="yellow"/>
                </w:rPr>
                <w:t>/</w:t>
              </w:r>
            </w:ins>
            <w:ins w:id="105" w:author="toshiba" w:date="2016-11-15T19:41:00Z">
              <w:r w:rsidR="0022014A" w:rsidRPr="00EB40A1">
                <w:rPr>
                  <w:rFonts w:ascii="Nyala" w:hAnsi="Nyala"/>
                  <w:sz w:val="16"/>
                  <w:szCs w:val="16"/>
                  <w:highlight w:val="yellow"/>
                </w:rPr>
                <w:t>የቤተሰብ ንግድ /ያለ ክፍያ</w:t>
              </w:r>
            </w:ins>
          </w:p>
          <w:p w14:paraId="0B558230" w14:textId="7D530E5D" w:rsidR="00B3225A" w:rsidRPr="00EB40A1" w:rsidRDefault="00B3225A" w:rsidP="00CE7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
              <w:rPr>
                <w:rFonts w:ascii="Arial" w:hAnsi="Arial" w:cs="Arial"/>
                <w:sz w:val="16"/>
                <w:szCs w:val="16"/>
                <w:highlight w:val="yellow"/>
              </w:rPr>
            </w:pPr>
          </w:p>
          <w:p w14:paraId="4E3C99B1" w14:textId="77777777" w:rsidR="0022014A" w:rsidRPr="00EB40A1" w:rsidRDefault="00B3225A" w:rsidP="0022014A">
            <w:pPr>
              <w:rPr>
                <w:ins w:id="106" w:author="toshiba" w:date="2016-11-15T19:41:00Z"/>
                <w:rFonts w:ascii="Nyala" w:hAnsi="Nyala"/>
                <w:sz w:val="16"/>
                <w:szCs w:val="16"/>
                <w:highlight w:val="yellow"/>
              </w:rPr>
            </w:pPr>
            <w:r w:rsidRPr="00EA0857">
              <w:rPr>
                <w:rFonts w:ascii="Arial" w:hAnsi="Arial" w:cs="Arial"/>
                <w:sz w:val="16"/>
                <w:szCs w:val="16"/>
                <w:highlight w:val="yellow"/>
              </w:rPr>
              <w:t>1</w:t>
            </w:r>
            <w:r w:rsidR="00C165B7" w:rsidRPr="00D54FD2">
              <w:rPr>
                <w:rFonts w:ascii="Arial" w:hAnsi="Arial" w:cs="Arial"/>
                <w:sz w:val="16"/>
                <w:szCs w:val="16"/>
                <w:highlight w:val="yellow"/>
              </w:rPr>
              <w:t>1</w:t>
            </w:r>
            <w:r w:rsidRPr="00242011">
              <w:rPr>
                <w:rFonts w:ascii="Arial" w:hAnsi="Arial" w:cs="Arial"/>
                <w:sz w:val="16"/>
                <w:szCs w:val="16"/>
                <w:highlight w:val="yellow"/>
              </w:rPr>
              <w:t>= Unpaid in Family farm</w:t>
            </w:r>
            <w:ins w:id="107" w:author="toshiba" w:date="2016-11-15T19:41:00Z">
              <w:r w:rsidR="0022014A" w:rsidRPr="00C45814">
                <w:rPr>
                  <w:rFonts w:ascii="Arial" w:hAnsi="Arial" w:cs="Arial"/>
                  <w:sz w:val="16"/>
                  <w:szCs w:val="16"/>
                  <w:highlight w:val="yellow"/>
                </w:rPr>
                <w:t>/</w:t>
              </w:r>
              <w:r w:rsidR="0022014A" w:rsidRPr="00EB40A1">
                <w:rPr>
                  <w:rFonts w:ascii="Nyala" w:hAnsi="Nyala"/>
                  <w:sz w:val="16"/>
                  <w:szCs w:val="16"/>
                  <w:highlight w:val="yellow"/>
                </w:rPr>
                <w:t>የቤተሰብ እርሻ /ያለ ክፍያ</w:t>
              </w:r>
            </w:ins>
          </w:p>
          <w:p w14:paraId="6A70323E" w14:textId="32C68324" w:rsidR="00B3225A" w:rsidRPr="00EB40A1" w:rsidRDefault="00B3225A" w:rsidP="00CE7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
              <w:rPr>
                <w:rFonts w:ascii="Arial" w:hAnsi="Arial" w:cs="Arial"/>
                <w:sz w:val="16"/>
                <w:szCs w:val="16"/>
                <w:highlight w:val="yellow"/>
              </w:rPr>
            </w:pPr>
          </w:p>
          <w:p w14:paraId="1E5FB4E8" w14:textId="77777777" w:rsidR="0022014A" w:rsidRPr="00D60A82" w:rsidRDefault="00B3225A" w:rsidP="0022014A">
            <w:pPr>
              <w:rPr>
                <w:ins w:id="108" w:author="toshiba" w:date="2016-11-15T19:41:00Z"/>
                <w:rFonts w:ascii="Nyala" w:hAnsi="Nyala"/>
                <w:sz w:val="16"/>
                <w:szCs w:val="16"/>
              </w:rPr>
            </w:pPr>
            <w:r w:rsidRPr="00EA0857">
              <w:rPr>
                <w:rFonts w:ascii="Arial" w:hAnsi="Arial" w:cs="Arial"/>
                <w:sz w:val="16"/>
                <w:szCs w:val="16"/>
                <w:highlight w:val="yellow"/>
              </w:rPr>
              <w:t>1</w:t>
            </w:r>
            <w:r w:rsidR="00C165B7" w:rsidRPr="00D54FD2">
              <w:rPr>
                <w:rFonts w:ascii="Arial" w:hAnsi="Arial" w:cs="Arial"/>
                <w:sz w:val="16"/>
                <w:szCs w:val="16"/>
                <w:highlight w:val="yellow"/>
              </w:rPr>
              <w:t>2</w:t>
            </w:r>
            <w:r w:rsidRPr="00242011">
              <w:rPr>
                <w:rFonts w:ascii="Arial" w:hAnsi="Arial" w:cs="Arial"/>
                <w:sz w:val="16"/>
                <w:szCs w:val="16"/>
                <w:highlight w:val="yellow"/>
              </w:rPr>
              <w:t>= Other, specify</w:t>
            </w:r>
            <w:ins w:id="109" w:author="toshiba" w:date="2016-11-15T19:41:00Z">
              <w:r w:rsidR="0022014A" w:rsidRPr="00EB40A1">
                <w:rPr>
                  <w:rFonts w:ascii="Arial" w:hAnsi="Arial" w:cs="Arial"/>
                  <w:sz w:val="16"/>
                  <w:szCs w:val="16"/>
                  <w:highlight w:val="yellow"/>
                </w:rPr>
                <w:t>/</w:t>
              </w:r>
              <w:r w:rsidR="0022014A" w:rsidRPr="00EB40A1">
                <w:rPr>
                  <w:rFonts w:ascii="Nyala" w:hAnsi="Nyala"/>
                  <w:sz w:val="16"/>
                  <w:szCs w:val="16"/>
                  <w:highlight w:val="yellow"/>
                </w:rPr>
                <w:t>ሌላ ይገለፅ</w:t>
              </w:r>
            </w:ins>
          </w:p>
          <w:p w14:paraId="6D446750" w14:textId="221518A8" w:rsidR="00B3225A" w:rsidRPr="00B3225A" w:rsidRDefault="00B3225A" w:rsidP="00CE7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
              <w:rPr>
                <w:rFonts w:ascii="Arial" w:hAnsi="Arial" w:cs="Arial"/>
                <w:sz w:val="16"/>
                <w:szCs w:val="16"/>
              </w:rPr>
            </w:pPr>
          </w:p>
        </w:tc>
        <w:tc>
          <w:tcPr>
            <w:tcW w:w="923" w:type="dxa"/>
          </w:tcPr>
          <w:p w14:paraId="643A377F" w14:textId="77777777" w:rsidR="00B3225A" w:rsidRPr="00B3225A" w:rsidRDefault="00B3225A" w:rsidP="007D664C">
            <w:pPr>
              <w:jc w:val="both"/>
              <w:rPr>
                <w:rFonts w:ascii="Arial" w:hAnsi="Arial" w:cs="Arial"/>
                <w:b/>
                <w:sz w:val="16"/>
                <w:szCs w:val="16"/>
              </w:rPr>
            </w:pPr>
            <w:r w:rsidRPr="00B3225A">
              <w:rPr>
                <w:rFonts w:ascii="Arial" w:hAnsi="Arial" w:cs="Arial"/>
                <w:b/>
                <w:sz w:val="16"/>
                <w:szCs w:val="16"/>
              </w:rPr>
              <w:lastRenderedPageBreak/>
              <w:t>WH4. Starting Age (Completed years)</w:t>
            </w:r>
          </w:p>
          <w:p w14:paraId="5F619360" w14:textId="04B88D4C" w:rsidR="00B3225A" w:rsidRPr="00B3225A" w:rsidRDefault="00B3225A" w:rsidP="007D664C">
            <w:pPr>
              <w:jc w:val="both"/>
              <w:rPr>
                <w:rFonts w:ascii="Arial" w:hAnsi="Arial" w:cs="Arial"/>
                <w:sz w:val="16"/>
                <w:szCs w:val="16"/>
              </w:rPr>
            </w:pPr>
            <w:r w:rsidRPr="00B3225A">
              <w:rPr>
                <w:rFonts w:ascii="Nyala" w:hAnsi="Nyala" w:cs="Nyala"/>
                <w:sz w:val="16"/>
                <w:szCs w:val="16"/>
              </w:rPr>
              <w:t>የጀመረችበት</w:t>
            </w:r>
            <w:r w:rsidRPr="00B3225A">
              <w:rPr>
                <w:rFonts w:ascii="Arial" w:hAnsi="Arial" w:cs="Arial"/>
                <w:sz w:val="16"/>
                <w:szCs w:val="16"/>
              </w:rPr>
              <w:t xml:space="preserve"> </w:t>
            </w:r>
            <w:r w:rsidRPr="00B3225A">
              <w:rPr>
                <w:rFonts w:ascii="Nyala" w:hAnsi="Nyala" w:cs="Nyala"/>
                <w:sz w:val="16"/>
                <w:szCs w:val="16"/>
              </w:rPr>
              <w:t>ዕድሜ</w:t>
            </w:r>
            <w:r w:rsidRPr="00B3225A">
              <w:rPr>
                <w:rFonts w:ascii="Arial" w:hAnsi="Arial" w:cs="Arial"/>
                <w:sz w:val="16"/>
                <w:szCs w:val="16"/>
              </w:rPr>
              <w:t>/</w:t>
            </w:r>
            <w:r w:rsidRPr="00B3225A">
              <w:rPr>
                <w:rFonts w:ascii="Nyala" w:hAnsi="Nyala" w:cs="Nyala"/>
                <w:sz w:val="16"/>
                <w:szCs w:val="16"/>
              </w:rPr>
              <w:t>በሙሉ</w:t>
            </w:r>
            <w:r w:rsidRPr="00B3225A">
              <w:rPr>
                <w:rFonts w:ascii="Arial" w:hAnsi="Arial" w:cs="Arial"/>
                <w:sz w:val="16"/>
                <w:szCs w:val="16"/>
              </w:rPr>
              <w:t xml:space="preserve"> </w:t>
            </w:r>
            <w:r w:rsidRPr="00B3225A">
              <w:rPr>
                <w:rFonts w:ascii="Nyala" w:hAnsi="Nyala" w:cs="Nyala"/>
                <w:sz w:val="16"/>
                <w:szCs w:val="16"/>
              </w:rPr>
              <w:t>አመት</w:t>
            </w:r>
            <w:r w:rsidRPr="00B3225A">
              <w:rPr>
                <w:rFonts w:ascii="Arial" w:hAnsi="Arial" w:cs="Arial"/>
                <w:sz w:val="16"/>
                <w:szCs w:val="16"/>
              </w:rPr>
              <w:t xml:space="preserve"> </w:t>
            </w:r>
            <w:r w:rsidRPr="00B3225A">
              <w:rPr>
                <w:rFonts w:ascii="Nyala" w:hAnsi="Nyala"/>
                <w:sz w:val="16"/>
                <w:szCs w:val="16"/>
              </w:rPr>
              <w:t>?</w:t>
            </w:r>
          </w:p>
          <w:p w14:paraId="743C4C63" w14:textId="22F3005C" w:rsidR="00B3225A" w:rsidRPr="00B3225A" w:rsidRDefault="00B3225A" w:rsidP="00CE7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6"/>
                <w:szCs w:val="16"/>
              </w:rPr>
            </w:pPr>
          </w:p>
        </w:tc>
        <w:tc>
          <w:tcPr>
            <w:tcW w:w="990" w:type="dxa"/>
          </w:tcPr>
          <w:p w14:paraId="45379139" w14:textId="77777777" w:rsidR="00B3225A" w:rsidRPr="00B3225A" w:rsidRDefault="00B3225A" w:rsidP="00BD060D">
            <w:pPr>
              <w:jc w:val="both"/>
              <w:rPr>
                <w:rFonts w:ascii="Arial" w:hAnsi="Arial" w:cs="Arial"/>
                <w:sz w:val="16"/>
                <w:szCs w:val="16"/>
              </w:rPr>
            </w:pPr>
            <w:r w:rsidRPr="00B3225A">
              <w:rPr>
                <w:rFonts w:ascii="Arial" w:hAnsi="Arial" w:cs="Arial"/>
                <w:b/>
                <w:sz w:val="16"/>
                <w:szCs w:val="16"/>
              </w:rPr>
              <w:t>WH5. Ending Age(Completed years)</w:t>
            </w:r>
            <w:r w:rsidRPr="00B3225A">
              <w:rPr>
                <w:rFonts w:ascii="Arial" w:hAnsi="Arial" w:cs="Arial"/>
                <w:sz w:val="16"/>
                <w:szCs w:val="16"/>
              </w:rPr>
              <w:t xml:space="preserve"> </w:t>
            </w:r>
          </w:p>
          <w:p w14:paraId="2F249A3C" w14:textId="77777777" w:rsidR="00B3225A" w:rsidRPr="00B3225A" w:rsidRDefault="00B3225A" w:rsidP="00BD060D">
            <w:pPr>
              <w:jc w:val="both"/>
              <w:rPr>
                <w:rFonts w:ascii="Arial" w:hAnsi="Arial" w:cs="Arial"/>
                <w:sz w:val="16"/>
                <w:szCs w:val="16"/>
              </w:rPr>
            </w:pPr>
          </w:p>
          <w:p w14:paraId="3334EAA5" w14:textId="2C43244C" w:rsidR="00B3225A" w:rsidRPr="00B3225A" w:rsidRDefault="00B3225A" w:rsidP="00BD060D">
            <w:pPr>
              <w:jc w:val="both"/>
              <w:rPr>
                <w:rFonts w:ascii="Arial" w:hAnsi="Arial" w:cs="Arial"/>
                <w:sz w:val="16"/>
                <w:szCs w:val="16"/>
              </w:rPr>
            </w:pPr>
            <w:r w:rsidRPr="00B3225A">
              <w:rPr>
                <w:rFonts w:ascii="Nyala" w:hAnsi="Nyala" w:cs="Nyala"/>
                <w:sz w:val="16"/>
                <w:szCs w:val="16"/>
              </w:rPr>
              <w:t>ያቆመችበት</w:t>
            </w:r>
            <w:r w:rsidRPr="00B3225A">
              <w:rPr>
                <w:rFonts w:ascii="Arial" w:hAnsi="Arial" w:cs="Arial"/>
                <w:sz w:val="16"/>
                <w:szCs w:val="16"/>
              </w:rPr>
              <w:t xml:space="preserve"> </w:t>
            </w:r>
            <w:r w:rsidRPr="00B3225A">
              <w:rPr>
                <w:rFonts w:ascii="Nyala" w:hAnsi="Nyala" w:cs="Nyala"/>
                <w:sz w:val="16"/>
                <w:szCs w:val="16"/>
              </w:rPr>
              <w:t>ዕድሜ</w:t>
            </w:r>
            <w:r w:rsidRPr="00B3225A">
              <w:rPr>
                <w:rFonts w:ascii="Arial" w:hAnsi="Arial" w:cs="Arial"/>
                <w:sz w:val="16"/>
                <w:szCs w:val="16"/>
              </w:rPr>
              <w:t xml:space="preserve">/ </w:t>
            </w:r>
            <w:r w:rsidRPr="00B3225A">
              <w:rPr>
                <w:rFonts w:ascii="Nyala" w:hAnsi="Nyala" w:cs="Nyala"/>
                <w:sz w:val="16"/>
                <w:szCs w:val="16"/>
              </w:rPr>
              <w:t>በሙሉ</w:t>
            </w:r>
            <w:r w:rsidRPr="00B3225A">
              <w:rPr>
                <w:rFonts w:ascii="Arial" w:hAnsi="Arial" w:cs="Arial"/>
                <w:sz w:val="16"/>
                <w:szCs w:val="16"/>
              </w:rPr>
              <w:t xml:space="preserve"> </w:t>
            </w:r>
            <w:r w:rsidRPr="00B3225A">
              <w:rPr>
                <w:rFonts w:ascii="Nyala" w:hAnsi="Nyala" w:cs="Nyala"/>
                <w:sz w:val="16"/>
                <w:szCs w:val="16"/>
              </w:rPr>
              <w:t xml:space="preserve">አመት </w:t>
            </w:r>
            <w:r w:rsidRPr="00B3225A">
              <w:rPr>
                <w:rFonts w:ascii="Nyala" w:hAnsi="Nyala"/>
                <w:sz w:val="16"/>
                <w:szCs w:val="16"/>
              </w:rPr>
              <w:t>?</w:t>
            </w:r>
          </w:p>
          <w:p w14:paraId="484B7A8F" w14:textId="5443F109" w:rsidR="00B3225A" w:rsidRPr="00B3225A" w:rsidRDefault="00B3225A" w:rsidP="00CE7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16"/>
                <w:szCs w:val="16"/>
              </w:rPr>
            </w:pPr>
          </w:p>
        </w:tc>
        <w:tc>
          <w:tcPr>
            <w:tcW w:w="1080" w:type="dxa"/>
          </w:tcPr>
          <w:p w14:paraId="10412344" w14:textId="1064C72A" w:rsidR="00B3225A" w:rsidRPr="00B3225A" w:rsidRDefault="00B3225A" w:rsidP="00157B63">
            <w:pPr>
              <w:jc w:val="both"/>
              <w:rPr>
                <w:rFonts w:ascii="Nyala" w:hAnsi="Nyala" w:cs="Nyala"/>
                <w:sz w:val="16"/>
                <w:szCs w:val="16"/>
              </w:rPr>
            </w:pPr>
            <w:r w:rsidRPr="00B3225A">
              <w:rPr>
                <w:rFonts w:ascii="Arial" w:hAnsi="Arial" w:cs="Arial"/>
                <w:b/>
                <w:sz w:val="16"/>
                <w:szCs w:val="16"/>
              </w:rPr>
              <w:t xml:space="preserve">WH6. Position </w:t>
            </w:r>
            <w:r w:rsidRPr="00B3225A">
              <w:rPr>
                <w:rFonts w:ascii="Nyala" w:hAnsi="Nyala" w:cs="Nyala"/>
                <w:sz w:val="16"/>
                <w:szCs w:val="16"/>
              </w:rPr>
              <w:t>የሥራ</w:t>
            </w:r>
            <w:r w:rsidRPr="00B3225A">
              <w:rPr>
                <w:rFonts w:ascii="Arial" w:hAnsi="Arial" w:cs="Arial"/>
                <w:sz w:val="16"/>
                <w:szCs w:val="16"/>
              </w:rPr>
              <w:t xml:space="preserve"> </w:t>
            </w:r>
            <w:r w:rsidRPr="00B3225A">
              <w:rPr>
                <w:rFonts w:ascii="Nyala" w:hAnsi="Nyala" w:cs="Nyala"/>
                <w:sz w:val="16"/>
                <w:szCs w:val="16"/>
              </w:rPr>
              <w:t>መደብ</w:t>
            </w:r>
            <w:r w:rsidRPr="00B3225A">
              <w:rPr>
                <w:rFonts w:ascii="Arial" w:hAnsi="Arial" w:cs="Arial"/>
                <w:sz w:val="16"/>
                <w:szCs w:val="16"/>
              </w:rPr>
              <w:t>/</w:t>
            </w:r>
            <w:r w:rsidRPr="00B3225A">
              <w:rPr>
                <w:rFonts w:ascii="Nyala" w:hAnsi="Nyala" w:cs="Nyala"/>
                <w:sz w:val="16"/>
                <w:szCs w:val="16"/>
              </w:rPr>
              <w:t xml:space="preserve">ደረጃ </w:t>
            </w:r>
            <w:r w:rsidRPr="00B3225A">
              <w:rPr>
                <w:rFonts w:ascii="Nyala" w:hAnsi="Nyala"/>
                <w:sz w:val="16"/>
                <w:szCs w:val="16"/>
              </w:rPr>
              <w:t>?</w:t>
            </w:r>
          </w:p>
          <w:p w14:paraId="0045CA0B" w14:textId="77777777" w:rsidR="00B3225A" w:rsidRPr="00B3225A" w:rsidRDefault="00B3225A" w:rsidP="00157B63">
            <w:pPr>
              <w:jc w:val="both"/>
              <w:rPr>
                <w:rFonts w:ascii="Arial" w:hAnsi="Arial" w:cs="Arial"/>
                <w:sz w:val="16"/>
                <w:szCs w:val="16"/>
              </w:rPr>
            </w:pPr>
          </w:p>
          <w:p w14:paraId="2DF28F0B" w14:textId="77777777" w:rsidR="00B3225A" w:rsidRPr="00B3225A" w:rsidRDefault="00B3225A" w:rsidP="00CE7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16"/>
                <w:szCs w:val="16"/>
              </w:rPr>
            </w:pPr>
            <w:r w:rsidRPr="00B3225A">
              <w:rPr>
                <w:rFonts w:ascii="Arial" w:hAnsi="Arial" w:cs="Arial"/>
                <w:sz w:val="16"/>
                <w:szCs w:val="16"/>
              </w:rPr>
              <w:t>1=Manager (not business owner)</w:t>
            </w:r>
          </w:p>
          <w:p w14:paraId="4D665A55" w14:textId="77777777" w:rsidR="00B3225A" w:rsidRPr="00B3225A" w:rsidRDefault="00B3225A" w:rsidP="00CE7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16"/>
                <w:szCs w:val="16"/>
              </w:rPr>
            </w:pPr>
            <w:r w:rsidRPr="00B3225A">
              <w:rPr>
                <w:rFonts w:ascii="Arial" w:hAnsi="Arial" w:cs="Arial"/>
                <w:sz w:val="16"/>
                <w:szCs w:val="16"/>
              </w:rPr>
              <w:t>2= Business owner and manager</w:t>
            </w:r>
          </w:p>
          <w:p w14:paraId="6AA457B4" w14:textId="77777777" w:rsidR="00B3225A" w:rsidRPr="00B3225A" w:rsidRDefault="00B3225A" w:rsidP="00CE7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16"/>
                <w:szCs w:val="16"/>
              </w:rPr>
            </w:pPr>
            <w:r w:rsidRPr="00B3225A">
              <w:rPr>
                <w:rFonts w:ascii="Arial" w:hAnsi="Arial" w:cs="Arial"/>
                <w:sz w:val="16"/>
                <w:szCs w:val="16"/>
              </w:rPr>
              <w:t>3= Business owner only</w:t>
            </w:r>
          </w:p>
          <w:p w14:paraId="3DC572A7" w14:textId="77777777" w:rsidR="00B3225A" w:rsidRPr="00B3225A" w:rsidRDefault="00B3225A" w:rsidP="00CE7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16"/>
                <w:szCs w:val="16"/>
              </w:rPr>
            </w:pPr>
            <w:r w:rsidRPr="00B3225A">
              <w:rPr>
                <w:rFonts w:ascii="Arial" w:hAnsi="Arial" w:cs="Arial"/>
                <w:sz w:val="16"/>
                <w:szCs w:val="16"/>
              </w:rPr>
              <w:t>4=Technical worker/ in production / providing services</w:t>
            </w:r>
          </w:p>
          <w:p w14:paraId="5ACC3779" w14:textId="77777777" w:rsidR="00B3225A" w:rsidRPr="00B3225A" w:rsidRDefault="00B3225A" w:rsidP="00CE7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16"/>
                <w:szCs w:val="16"/>
              </w:rPr>
            </w:pPr>
            <w:r w:rsidRPr="00B3225A">
              <w:rPr>
                <w:rFonts w:ascii="Arial" w:hAnsi="Arial" w:cs="Arial"/>
                <w:sz w:val="16"/>
                <w:szCs w:val="16"/>
              </w:rPr>
              <w:t xml:space="preserve">5=Sales </w:t>
            </w:r>
          </w:p>
          <w:p w14:paraId="67790FBF" w14:textId="77777777" w:rsidR="00B3225A" w:rsidRPr="00B3225A" w:rsidRDefault="00B3225A" w:rsidP="00CE7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16"/>
                <w:szCs w:val="16"/>
              </w:rPr>
            </w:pPr>
            <w:r w:rsidRPr="00B3225A">
              <w:rPr>
                <w:rFonts w:ascii="Arial" w:hAnsi="Arial" w:cs="Arial"/>
                <w:sz w:val="16"/>
                <w:szCs w:val="16"/>
              </w:rPr>
              <w:t>6=Temporary worker</w:t>
            </w:r>
          </w:p>
          <w:p w14:paraId="2A5DF6B8" w14:textId="77777777" w:rsidR="00B3225A" w:rsidRPr="00B3225A" w:rsidRDefault="00B3225A" w:rsidP="00CE7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16"/>
                <w:szCs w:val="16"/>
              </w:rPr>
            </w:pPr>
            <w:r w:rsidRPr="00B3225A">
              <w:rPr>
                <w:rFonts w:ascii="Arial" w:hAnsi="Arial" w:cs="Arial"/>
                <w:sz w:val="16"/>
                <w:szCs w:val="16"/>
              </w:rPr>
              <w:t>7=Other, specify</w:t>
            </w:r>
          </w:p>
          <w:p w14:paraId="71CEACA2" w14:textId="77777777" w:rsidR="00B3225A" w:rsidRPr="00B3225A" w:rsidRDefault="00B3225A" w:rsidP="00CE7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16"/>
                <w:szCs w:val="16"/>
              </w:rPr>
            </w:pPr>
          </w:p>
        </w:tc>
        <w:tc>
          <w:tcPr>
            <w:tcW w:w="810" w:type="dxa"/>
          </w:tcPr>
          <w:p w14:paraId="20C1C11C" w14:textId="630DF05E" w:rsidR="00B3225A" w:rsidRPr="00B3225A" w:rsidRDefault="00B3225A" w:rsidP="00CE7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6"/>
                <w:szCs w:val="16"/>
              </w:rPr>
            </w:pPr>
            <w:r w:rsidRPr="00B3225A">
              <w:rPr>
                <w:rFonts w:ascii="Arial" w:hAnsi="Arial" w:cs="Arial"/>
                <w:b/>
                <w:sz w:val="16"/>
                <w:szCs w:val="16"/>
              </w:rPr>
              <w:t>WH7. Sector</w:t>
            </w:r>
          </w:p>
          <w:p w14:paraId="078B09A1" w14:textId="05394E76" w:rsidR="00B3225A" w:rsidRPr="00B3225A" w:rsidRDefault="00B3225A" w:rsidP="00580E5D">
            <w:pPr>
              <w:jc w:val="both"/>
              <w:rPr>
                <w:rFonts w:ascii="Arial" w:hAnsi="Arial" w:cs="Arial"/>
                <w:sz w:val="16"/>
                <w:szCs w:val="16"/>
              </w:rPr>
            </w:pPr>
            <w:r w:rsidRPr="00B3225A">
              <w:rPr>
                <w:rFonts w:ascii="Arial" w:hAnsi="Arial" w:cs="Arial"/>
                <w:b/>
                <w:sz w:val="16"/>
                <w:szCs w:val="16"/>
              </w:rPr>
              <w:t>[Select]</w:t>
            </w:r>
            <w:r w:rsidRPr="00B3225A">
              <w:rPr>
                <w:rFonts w:ascii="Arial" w:hAnsi="Arial" w:cs="Arial"/>
                <w:sz w:val="16"/>
                <w:szCs w:val="16"/>
              </w:rPr>
              <w:t xml:space="preserve"> </w:t>
            </w:r>
            <w:r w:rsidRPr="00B3225A">
              <w:rPr>
                <w:rFonts w:ascii="Nyala" w:hAnsi="Nyala" w:cs="Nyala"/>
                <w:sz w:val="16"/>
                <w:szCs w:val="16"/>
              </w:rPr>
              <w:t>ዘርፍ</w:t>
            </w:r>
            <w:r w:rsidRPr="00B3225A">
              <w:rPr>
                <w:rFonts w:ascii="Arial" w:hAnsi="Arial" w:cs="Arial"/>
                <w:sz w:val="16"/>
                <w:szCs w:val="16"/>
              </w:rPr>
              <w:t>/</w:t>
            </w:r>
            <w:r w:rsidRPr="00B3225A">
              <w:rPr>
                <w:rFonts w:ascii="Nyala" w:hAnsi="Nyala" w:cs="Nyala"/>
                <w:sz w:val="16"/>
                <w:szCs w:val="16"/>
              </w:rPr>
              <w:t>ኮድ</w:t>
            </w:r>
            <w:r w:rsidRPr="00B3225A">
              <w:rPr>
                <w:rFonts w:ascii="Arial" w:hAnsi="Arial" w:cs="Arial"/>
                <w:sz w:val="16"/>
                <w:szCs w:val="16"/>
              </w:rPr>
              <w:t xml:space="preserve"> </w:t>
            </w:r>
            <w:r w:rsidRPr="00B3225A">
              <w:rPr>
                <w:rFonts w:ascii="Nyala" w:hAnsi="Nyala" w:cs="Nyala"/>
                <w:sz w:val="16"/>
                <w:szCs w:val="16"/>
              </w:rPr>
              <w:t>ይመልከቱ</w:t>
            </w:r>
            <w:r w:rsidRPr="00B3225A">
              <w:rPr>
                <w:rFonts w:ascii="Nyala" w:hAnsi="Nyala"/>
                <w:sz w:val="16"/>
                <w:szCs w:val="16"/>
              </w:rPr>
              <w:t>?</w:t>
            </w:r>
          </w:p>
          <w:p w14:paraId="441A0532" w14:textId="77777777" w:rsidR="00B3225A" w:rsidRPr="00B3225A" w:rsidRDefault="00B3225A" w:rsidP="00CE7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6"/>
                <w:szCs w:val="16"/>
              </w:rPr>
            </w:pPr>
          </w:p>
        </w:tc>
        <w:tc>
          <w:tcPr>
            <w:tcW w:w="1170" w:type="dxa"/>
          </w:tcPr>
          <w:p w14:paraId="2997281D" w14:textId="2AE9887B" w:rsidR="00B3225A" w:rsidRPr="00B3225A" w:rsidRDefault="00B3225A" w:rsidP="003558B9">
            <w:pPr>
              <w:rPr>
                <w:rFonts w:ascii="Arial" w:hAnsi="Arial" w:cs="Arial"/>
                <w:sz w:val="16"/>
                <w:szCs w:val="16"/>
              </w:rPr>
            </w:pPr>
            <w:r w:rsidRPr="00B3225A">
              <w:rPr>
                <w:rFonts w:ascii="Arial" w:hAnsi="Arial" w:cs="Arial"/>
                <w:b/>
                <w:sz w:val="16"/>
                <w:szCs w:val="16"/>
              </w:rPr>
              <w:t xml:space="preserve">WH8. Sex of employer / owner of business </w:t>
            </w:r>
            <w:r w:rsidRPr="00B3225A">
              <w:rPr>
                <w:rFonts w:ascii="Nyala" w:hAnsi="Nyala" w:cs="Nyala"/>
                <w:sz w:val="16"/>
                <w:szCs w:val="16"/>
              </w:rPr>
              <w:t>የቀጣሪሽ</w:t>
            </w:r>
            <w:r w:rsidRPr="00B3225A">
              <w:rPr>
                <w:rFonts w:ascii="Arial" w:hAnsi="Arial" w:cs="Arial"/>
                <w:sz w:val="16"/>
                <w:szCs w:val="16"/>
              </w:rPr>
              <w:t xml:space="preserve"> /</w:t>
            </w:r>
            <w:r w:rsidRPr="00B3225A">
              <w:rPr>
                <w:rFonts w:ascii="Nyala" w:hAnsi="Nyala" w:cs="Nyala"/>
                <w:sz w:val="16"/>
                <w:szCs w:val="16"/>
              </w:rPr>
              <w:t>የንግድ</w:t>
            </w:r>
            <w:r w:rsidRPr="00B3225A">
              <w:rPr>
                <w:rFonts w:ascii="Arial" w:hAnsi="Arial" w:cs="Arial"/>
                <w:sz w:val="16"/>
                <w:szCs w:val="16"/>
              </w:rPr>
              <w:t xml:space="preserve"> </w:t>
            </w:r>
            <w:r w:rsidRPr="00B3225A">
              <w:rPr>
                <w:rFonts w:ascii="Nyala" w:hAnsi="Nyala" w:cs="Nyala"/>
                <w:sz w:val="16"/>
                <w:szCs w:val="16"/>
              </w:rPr>
              <w:t>ባለቤቱ</w:t>
            </w:r>
            <w:r w:rsidRPr="00B3225A">
              <w:rPr>
                <w:rFonts w:ascii="Arial" w:hAnsi="Arial" w:cs="Arial"/>
                <w:sz w:val="16"/>
                <w:szCs w:val="16"/>
              </w:rPr>
              <w:t xml:space="preserve"> </w:t>
            </w:r>
            <w:r w:rsidRPr="00B3225A">
              <w:rPr>
                <w:rFonts w:ascii="Nyala" w:hAnsi="Nyala" w:cs="Nyala"/>
                <w:sz w:val="16"/>
                <w:szCs w:val="16"/>
              </w:rPr>
              <w:t>ፆታ</w:t>
            </w:r>
          </w:p>
          <w:p w14:paraId="13B820AC" w14:textId="72B5D4E2" w:rsidR="00B3225A" w:rsidRPr="00B3225A" w:rsidRDefault="00B3225A" w:rsidP="003558B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Arial" w:hAnsi="Arial" w:cs="Arial"/>
                <w:sz w:val="16"/>
                <w:szCs w:val="16"/>
              </w:rPr>
            </w:pPr>
            <w:r w:rsidRPr="00B3225A">
              <w:rPr>
                <w:rFonts w:ascii="Arial" w:hAnsi="Arial" w:cs="Arial"/>
                <w:sz w:val="16"/>
                <w:szCs w:val="16"/>
              </w:rPr>
              <w:t xml:space="preserve"> (if family business, sex of household head) /</w:t>
            </w:r>
            <w:r w:rsidRPr="00B3225A">
              <w:rPr>
                <w:rFonts w:ascii="Nyala" w:hAnsi="Nyala" w:cs="Nyala"/>
                <w:sz w:val="16"/>
                <w:szCs w:val="16"/>
              </w:rPr>
              <w:t>የቤተሰብ</w:t>
            </w:r>
            <w:r w:rsidRPr="00B3225A">
              <w:rPr>
                <w:rFonts w:ascii="Arial" w:hAnsi="Arial" w:cs="Arial"/>
                <w:sz w:val="16"/>
                <w:szCs w:val="16"/>
              </w:rPr>
              <w:t xml:space="preserve"> </w:t>
            </w:r>
            <w:r w:rsidRPr="00B3225A">
              <w:rPr>
                <w:rFonts w:ascii="Nyala" w:hAnsi="Nyala" w:cs="Nyala"/>
                <w:sz w:val="16"/>
                <w:szCs w:val="16"/>
              </w:rPr>
              <w:t>ንግድ</w:t>
            </w:r>
            <w:r w:rsidRPr="00B3225A">
              <w:rPr>
                <w:rFonts w:ascii="Arial" w:hAnsi="Arial" w:cs="Arial"/>
                <w:sz w:val="16"/>
                <w:szCs w:val="16"/>
              </w:rPr>
              <w:t xml:space="preserve"> </w:t>
            </w:r>
            <w:r w:rsidRPr="00B3225A">
              <w:rPr>
                <w:rFonts w:ascii="Nyala" w:hAnsi="Nyala" w:cs="Nyala"/>
                <w:sz w:val="16"/>
                <w:szCs w:val="16"/>
              </w:rPr>
              <w:t>ከሆኑ</w:t>
            </w:r>
            <w:r w:rsidRPr="00B3225A">
              <w:rPr>
                <w:rFonts w:ascii="Arial" w:hAnsi="Arial" w:cs="Arial"/>
                <w:sz w:val="16"/>
                <w:szCs w:val="16"/>
              </w:rPr>
              <w:t xml:space="preserve"> </w:t>
            </w:r>
            <w:r w:rsidRPr="00B3225A">
              <w:rPr>
                <w:rFonts w:ascii="Nyala" w:hAnsi="Nyala" w:cs="Nyala"/>
                <w:sz w:val="16"/>
                <w:szCs w:val="16"/>
              </w:rPr>
              <w:t>የቤተሰብ</w:t>
            </w:r>
            <w:r w:rsidRPr="00B3225A">
              <w:rPr>
                <w:rFonts w:ascii="Arial" w:hAnsi="Arial" w:cs="Arial"/>
                <w:sz w:val="16"/>
                <w:szCs w:val="16"/>
              </w:rPr>
              <w:t xml:space="preserve"> </w:t>
            </w:r>
            <w:r w:rsidRPr="00B3225A">
              <w:rPr>
                <w:rFonts w:ascii="Nyala" w:hAnsi="Nyala" w:cs="Nyala"/>
                <w:sz w:val="16"/>
                <w:szCs w:val="16"/>
              </w:rPr>
              <w:t>ኃላፊው</w:t>
            </w:r>
            <w:r w:rsidRPr="00B3225A">
              <w:rPr>
                <w:rFonts w:ascii="Arial" w:hAnsi="Arial" w:cs="Arial"/>
                <w:sz w:val="16"/>
                <w:szCs w:val="16"/>
              </w:rPr>
              <w:t xml:space="preserve"> </w:t>
            </w:r>
            <w:r w:rsidRPr="00B3225A">
              <w:rPr>
                <w:rFonts w:ascii="Nyala" w:hAnsi="Nyala" w:cs="Nyala"/>
                <w:sz w:val="16"/>
                <w:szCs w:val="16"/>
              </w:rPr>
              <w:t>ፆታ</w:t>
            </w:r>
            <w:r w:rsidRPr="00B3225A">
              <w:rPr>
                <w:rFonts w:ascii="Arial" w:hAnsi="Arial" w:cs="Arial"/>
                <w:sz w:val="16"/>
                <w:szCs w:val="16"/>
              </w:rPr>
              <w:t xml:space="preserve"> </w:t>
            </w:r>
          </w:p>
          <w:p w14:paraId="35462795" w14:textId="19CA3456" w:rsidR="00B3225A" w:rsidRPr="00B3225A" w:rsidRDefault="00B3225A" w:rsidP="00233302">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Arial" w:hAnsi="Arial" w:cs="Arial"/>
                <w:sz w:val="16"/>
                <w:szCs w:val="16"/>
              </w:rPr>
            </w:pPr>
            <w:r w:rsidRPr="00B3225A">
              <w:rPr>
                <w:rFonts w:ascii="Arial" w:hAnsi="Arial" w:cs="Arial"/>
                <w:b/>
                <w:sz w:val="16"/>
                <w:szCs w:val="16"/>
              </w:rPr>
              <w:br/>
            </w:r>
          </w:p>
          <w:p w14:paraId="5F693F7E" w14:textId="77777777" w:rsidR="00B3225A" w:rsidRPr="00B3225A" w:rsidRDefault="00B3225A" w:rsidP="00CE763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Arial" w:hAnsi="Arial" w:cs="Arial"/>
                <w:sz w:val="16"/>
                <w:szCs w:val="16"/>
              </w:rPr>
            </w:pPr>
            <w:r w:rsidRPr="00B3225A">
              <w:rPr>
                <w:rFonts w:ascii="Arial" w:hAnsi="Arial" w:cs="Arial"/>
                <w:sz w:val="16"/>
                <w:szCs w:val="16"/>
              </w:rPr>
              <w:t>1=Male</w:t>
            </w:r>
          </w:p>
          <w:p w14:paraId="63B59FBC" w14:textId="77777777" w:rsidR="00B3225A" w:rsidRPr="00B3225A" w:rsidRDefault="00B3225A" w:rsidP="00CE763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Arial" w:hAnsi="Arial" w:cs="Arial"/>
                <w:sz w:val="16"/>
                <w:szCs w:val="16"/>
              </w:rPr>
            </w:pPr>
            <w:r w:rsidRPr="00B3225A">
              <w:rPr>
                <w:rFonts w:ascii="Arial" w:hAnsi="Arial" w:cs="Arial"/>
                <w:sz w:val="16"/>
                <w:szCs w:val="16"/>
              </w:rPr>
              <w:t>2=Female</w:t>
            </w:r>
          </w:p>
          <w:p w14:paraId="49BDDCC4" w14:textId="77777777" w:rsidR="00B3225A" w:rsidRPr="00B3225A" w:rsidRDefault="00B3225A" w:rsidP="00CE763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Arial" w:hAnsi="Arial" w:cs="Arial"/>
                <w:b/>
                <w:sz w:val="16"/>
                <w:szCs w:val="16"/>
              </w:rPr>
            </w:pPr>
            <w:r w:rsidRPr="00B3225A">
              <w:rPr>
                <w:rFonts w:ascii="Arial" w:hAnsi="Arial" w:cs="Arial"/>
                <w:sz w:val="16"/>
                <w:szCs w:val="16"/>
              </w:rPr>
              <w:t>3=Both male and female</w:t>
            </w:r>
          </w:p>
        </w:tc>
        <w:tc>
          <w:tcPr>
            <w:tcW w:w="1080" w:type="dxa"/>
          </w:tcPr>
          <w:p w14:paraId="268A2D20" w14:textId="508053A0" w:rsidR="00B3225A" w:rsidRPr="00B3225A" w:rsidRDefault="00B3225A" w:rsidP="0084404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Arial" w:hAnsi="Arial" w:cs="Arial"/>
                <w:b/>
                <w:sz w:val="16"/>
                <w:szCs w:val="16"/>
              </w:rPr>
            </w:pPr>
            <w:r w:rsidRPr="00B3225A">
              <w:rPr>
                <w:rFonts w:ascii="Arial" w:hAnsi="Arial" w:cs="Arial"/>
                <w:b/>
                <w:sz w:val="16"/>
                <w:szCs w:val="16"/>
              </w:rPr>
              <w:t xml:space="preserve">WH9.Relationship </w:t>
            </w:r>
            <w:r w:rsidR="00C165B7">
              <w:rPr>
                <w:rFonts w:ascii="Arial" w:hAnsi="Arial" w:cs="Arial"/>
                <w:b/>
                <w:sz w:val="16"/>
                <w:szCs w:val="16"/>
              </w:rPr>
              <w:t>to the</w:t>
            </w:r>
            <w:r w:rsidR="00C165B7" w:rsidRPr="00B3225A">
              <w:rPr>
                <w:rFonts w:ascii="Arial" w:hAnsi="Arial" w:cs="Arial"/>
                <w:b/>
                <w:sz w:val="16"/>
                <w:szCs w:val="16"/>
              </w:rPr>
              <w:t xml:space="preserve"> </w:t>
            </w:r>
            <w:r w:rsidRPr="00B3225A">
              <w:rPr>
                <w:rFonts w:ascii="Arial" w:hAnsi="Arial" w:cs="Arial"/>
                <w:b/>
                <w:sz w:val="16"/>
                <w:szCs w:val="16"/>
              </w:rPr>
              <w:t xml:space="preserve">employer / business owner </w:t>
            </w:r>
            <w:r w:rsidRPr="00B3225A">
              <w:rPr>
                <w:rFonts w:ascii="Nyala" w:hAnsi="Nyala" w:cs="Nyala"/>
                <w:sz w:val="16"/>
                <w:szCs w:val="16"/>
              </w:rPr>
              <w:t>ቀጣሪሽ</w:t>
            </w:r>
            <w:r w:rsidRPr="00B3225A">
              <w:rPr>
                <w:rFonts w:ascii="Arial" w:hAnsi="Arial" w:cs="Arial"/>
                <w:sz w:val="16"/>
                <w:szCs w:val="16"/>
              </w:rPr>
              <w:t>/</w:t>
            </w:r>
            <w:r w:rsidRPr="00B3225A">
              <w:rPr>
                <w:rFonts w:ascii="Nyala" w:hAnsi="Nyala" w:cs="Nyala"/>
                <w:sz w:val="16"/>
                <w:szCs w:val="16"/>
              </w:rPr>
              <w:t>የንግድ</w:t>
            </w:r>
            <w:r w:rsidRPr="00B3225A">
              <w:rPr>
                <w:rFonts w:ascii="Arial" w:hAnsi="Arial" w:cs="Arial"/>
                <w:sz w:val="16"/>
                <w:szCs w:val="16"/>
              </w:rPr>
              <w:t xml:space="preserve"> </w:t>
            </w:r>
            <w:r w:rsidRPr="00B3225A">
              <w:rPr>
                <w:rFonts w:ascii="Nyala" w:hAnsi="Nyala" w:cs="Nyala"/>
                <w:sz w:val="16"/>
                <w:szCs w:val="16"/>
              </w:rPr>
              <w:t>ባለቤቱ</w:t>
            </w:r>
            <w:r w:rsidRPr="00B3225A">
              <w:rPr>
                <w:rFonts w:ascii="Arial" w:hAnsi="Arial" w:cs="Arial"/>
                <w:sz w:val="16"/>
                <w:szCs w:val="16"/>
              </w:rPr>
              <w:t xml:space="preserve"> </w:t>
            </w:r>
            <w:r w:rsidRPr="00B3225A">
              <w:rPr>
                <w:rFonts w:ascii="Nyala" w:hAnsi="Nyala" w:cs="Nyala"/>
                <w:sz w:val="16"/>
                <w:szCs w:val="16"/>
              </w:rPr>
              <w:t>ካንቺ</w:t>
            </w:r>
            <w:r w:rsidRPr="00B3225A">
              <w:rPr>
                <w:rFonts w:ascii="Arial" w:hAnsi="Arial" w:cs="Arial"/>
                <w:sz w:val="16"/>
                <w:szCs w:val="16"/>
              </w:rPr>
              <w:t xml:space="preserve"> </w:t>
            </w:r>
            <w:r w:rsidRPr="00B3225A">
              <w:rPr>
                <w:rFonts w:ascii="Nyala" w:hAnsi="Nyala" w:cs="Nyala"/>
                <w:sz w:val="16"/>
                <w:szCs w:val="16"/>
              </w:rPr>
              <w:t>ጋር</w:t>
            </w:r>
            <w:r w:rsidRPr="00B3225A">
              <w:rPr>
                <w:rFonts w:ascii="Arial" w:hAnsi="Arial" w:cs="Arial"/>
                <w:sz w:val="16"/>
                <w:szCs w:val="16"/>
              </w:rPr>
              <w:t xml:space="preserve"> </w:t>
            </w:r>
            <w:r w:rsidRPr="00B3225A">
              <w:rPr>
                <w:rFonts w:ascii="Nyala" w:hAnsi="Nyala" w:cs="Nyala"/>
                <w:sz w:val="16"/>
                <w:szCs w:val="16"/>
              </w:rPr>
              <w:t>ያለው</w:t>
            </w:r>
            <w:r w:rsidRPr="00B3225A">
              <w:rPr>
                <w:rFonts w:ascii="Arial" w:hAnsi="Arial" w:cs="Arial"/>
                <w:sz w:val="16"/>
                <w:szCs w:val="16"/>
              </w:rPr>
              <w:t xml:space="preserve"> </w:t>
            </w:r>
            <w:r w:rsidRPr="00B3225A">
              <w:rPr>
                <w:rFonts w:ascii="Nyala" w:hAnsi="Nyala" w:cs="Nyala"/>
                <w:sz w:val="16"/>
                <w:szCs w:val="16"/>
              </w:rPr>
              <w:t>ዝምድና</w:t>
            </w:r>
            <w:r w:rsidRPr="00B3225A">
              <w:rPr>
                <w:rFonts w:ascii="Arial" w:hAnsi="Arial" w:cs="Arial"/>
                <w:sz w:val="16"/>
                <w:szCs w:val="16"/>
              </w:rPr>
              <w:t xml:space="preserve"> </w:t>
            </w:r>
          </w:p>
          <w:p w14:paraId="13CB3382" w14:textId="00C52A5A" w:rsidR="00B3225A" w:rsidRPr="00B3225A" w:rsidRDefault="00B3225A" w:rsidP="00CE763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Arial" w:hAnsi="Arial" w:cs="Arial"/>
                <w:sz w:val="16"/>
                <w:szCs w:val="16"/>
              </w:rPr>
            </w:pPr>
            <w:r w:rsidRPr="00B3225A">
              <w:rPr>
                <w:rFonts w:ascii="Arial" w:hAnsi="Arial" w:cs="Arial"/>
                <w:b/>
                <w:sz w:val="16"/>
                <w:szCs w:val="16"/>
              </w:rPr>
              <w:t xml:space="preserve"> </w:t>
            </w:r>
            <w:r w:rsidRPr="00B3225A">
              <w:rPr>
                <w:rFonts w:ascii="Arial" w:hAnsi="Arial" w:cs="Arial"/>
                <w:sz w:val="16"/>
                <w:szCs w:val="16"/>
              </w:rPr>
              <w:t>(if family business, relationship to the household head) /</w:t>
            </w:r>
            <w:r w:rsidRPr="00B3225A">
              <w:rPr>
                <w:rFonts w:ascii="Nyala" w:hAnsi="Nyala" w:cs="Nyala"/>
                <w:sz w:val="16"/>
                <w:szCs w:val="16"/>
              </w:rPr>
              <w:t>የቤተሰብ</w:t>
            </w:r>
            <w:r w:rsidRPr="00B3225A">
              <w:rPr>
                <w:rFonts w:ascii="Arial" w:hAnsi="Arial" w:cs="Arial"/>
                <w:sz w:val="16"/>
                <w:szCs w:val="16"/>
              </w:rPr>
              <w:t xml:space="preserve"> </w:t>
            </w:r>
            <w:r w:rsidRPr="00B3225A">
              <w:rPr>
                <w:rFonts w:ascii="Nyala" w:hAnsi="Nyala" w:cs="Nyala"/>
                <w:sz w:val="16"/>
                <w:szCs w:val="16"/>
              </w:rPr>
              <w:t>ንግድ</w:t>
            </w:r>
            <w:r w:rsidRPr="00B3225A">
              <w:rPr>
                <w:rFonts w:ascii="Arial" w:hAnsi="Arial" w:cs="Arial"/>
                <w:sz w:val="16"/>
                <w:szCs w:val="16"/>
              </w:rPr>
              <w:t xml:space="preserve"> </w:t>
            </w:r>
            <w:r w:rsidRPr="00B3225A">
              <w:rPr>
                <w:rFonts w:ascii="Nyala" w:hAnsi="Nyala" w:cs="Nyala"/>
                <w:sz w:val="16"/>
                <w:szCs w:val="16"/>
              </w:rPr>
              <w:t>ከሆኑ</w:t>
            </w:r>
            <w:r w:rsidRPr="00B3225A">
              <w:rPr>
                <w:rFonts w:ascii="Arial" w:hAnsi="Arial" w:cs="Arial"/>
                <w:sz w:val="16"/>
                <w:szCs w:val="16"/>
              </w:rPr>
              <w:t xml:space="preserve"> </w:t>
            </w:r>
            <w:r w:rsidRPr="00B3225A">
              <w:rPr>
                <w:rFonts w:ascii="Nyala" w:hAnsi="Nyala" w:cs="Nyala"/>
                <w:sz w:val="16"/>
                <w:szCs w:val="16"/>
              </w:rPr>
              <w:t>የቤተሰብ</w:t>
            </w:r>
            <w:r w:rsidRPr="00B3225A">
              <w:rPr>
                <w:rFonts w:ascii="Arial" w:hAnsi="Arial" w:cs="Arial"/>
                <w:sz w:val="16"/>
                <w:szCs w:val="16"/>
              </w:rPr>
              <w:t xml:space="preserve"> </w:t>
            </w:r>
            <w:r w:rsidRPr="00B3225A">
              <w:rPr>
                <w:rFonts w:ascii="Nyala" w:hAnsi="Nyala" w:cs="Nyala"/>
                <w:sz w:val="16"/>
                <w:szCs w:val="16"/>
              </w:rPr>
              <w:t>ኃላፊው</w:t>
            </w:r>
            <w:r w:rsidRPr="00B3225A">
              <w:rPr>
                <w:rFonts w:ascii="Arial" w:hAnsi="Arial" w:cs="Arial"/>
                <w:sz w:val="16"/>
                <w:szCs w:val="16"/>
              </w:rPr>
              <w:t xml:space="preserve"> </w:t>
            </w:r>
            <w:r w:rsidRPr="00B3225A">
              <w:rPr>
                <w:rFonts w:ascii="Nyala" w:hAnsi="Nyala" w:cs="Nyala"/>
                <w:sz w:val="16"/>
                <w:szCs w:val="16"/>
              </w:rPr>
              <w:t>ካንቺ</w:t>
            </w:r>
            <w:r w:rsidRPr="00B3225A">
              <w:rPr>
                <w:rFonts w:ascii="Arial" w:hAnsi="Arial" w:cs="Arial"/>
                <w:sz w:val="16"/>
                <w:szCs w:val="16"/>
              </w:rPr>
              <w:t xml:space="preserve"> </w:t>
            </w:r>
            <w:r w:rsidRPr="00B3225A">
              <w:rPr>
                <w:rFonts w:ascii="Nyala" w:hAnsi="Nyala" w:cs="Nyala"/>
                <w:sz w:val="16"/>
                <w:szCs w:val="16"/>
              </w:rPr>
              <w:t>ጋር</w:t>
            </w:r>
            <w:r w:rsidRPr="00B3225A">
              <w:rPr>
                <w:rFonts w:ascii="Arial" w:hAnsi="Arial" w:cs="Arial"/>
                <w:sz w:val="16"/>
                <w:szCs w:val="16"/>
              </w:rPr>
              <w:t xml:space="preserve"> </w:t>
            </w:r>
            <w:r w:rsidRPr="00B3225A">
              <w:rPr>
                <w:rFonts w:ascii="Nyala" w:hAnsi="Nyala" w:cs="Nyala"/>
                <w:sz w:val="16"/>
                <w:szCs w:val="16"/>
              </w:rPr>
              <w:t>ያለው</w:t>
            </w:r>
            <w:r w:rsidRPr="00B3225A">
              <w:rPr>
                <w:rFonts w:ascii="Arial" w:hAnsi="Arial" w:cs="Arial"/>
                <w:sz w:val="16"/>
                <w:szCs w:val="16"/>
              </w:rPr>
              <w:t xml:space="preserve"> </w:t>
            </w:r>
            <w:r w:rsidRPr="00B3225A">
              <w:rPr>
                <w:rFonts w:ascii="Nyala" w:hAnsi="Nyala" w:cs="Nyala"/>
                <w:sz w:val="16"/>
                <w:szCs w:val="16"/>
              </w:rPr>
              <w:t>ዝምድና</w:t>
            </w:r>
            <w:r w:rsidRPr="00B3225A">
              <w:rPr>
                <w:rFonts w:ascii="Arial" w:hAnsi="Arial" w:cs="Arial"/>
                <w:sz w:val="16"/>
                <w:szCs w:val="16"/>
              </w:rPr>
              <w:t>/</w:t>
            </w:r>
            <w:r w:rsidRPr="00B3225A">
              <w:rPr>
                <w:rFonts w:ascii="Arial" w:hAnsi="Arial" w:cs="Arial"/>
                <w:b/>
                <w:sz w:val="16"/>
                <w:szCs w:val="16"/>
              </w:rPr>
              <w:br/>
            </w:r>
          </w:p>
          <w:p w14:paraId="7583AFB5" w14:textId="77777777" w:rsidR="00B3225A" w:rsidRPr="00B3225A" w:rsidRDefault="00B3225A" w:rsidP="00CE763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Arial" w:hAnsi="Arial" w:cs="Arial"/>
                <w:sz w:val="16"/>
                <w:szCs w:val="16"/>
              </w:rPr>
            </w:pPr>
            <w:r w:rsidRPr="00B3225A">
              <w:rPr>
                <w:rFonts w:ascii="Arial" w:hAnsi="Arial" w:cs="Arial"/>
                <w:sz w:val="16"/>
                <w:szCs w:val="16"/>
              </w:rPr>
              <w:t>1=Self</w:t>
            </w:r>
          </w:p>
          <w:p w14:paraId="57F89668" w14:textId="77777777" w:rsidR="00B3225A" w:rsidRPr="00B3225A" w:rsidRDefault="00B3225A" w:rsidP="00CE763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Arial" w:hAnsi="Arial" w:cs="Arial"/>
                <w:sz w:val="16"/>
                <w:szCs w:val="16"/>
              </w:rPr>
            </w:pPr>
            <w:r w:rsidRPr="00B3225A">
              <w:rPr>
                <w:rFonts w:ascii="Arial" w:hAnsi="Arial" w:cs="Arial"/>
                <w:sz w:val="16"/>
                <w:szCs w:val="16"/>
              </w:rPr>
              <w:t>2=No relation</w:t>
            </w:r>
          </w:p>
          <w:p w14:paraId="76AF0419" w14:textId="77777777" w:rsidR="00B3225A" w:rsidRPr="00B3225A" w:rsidRDefault="00B3225A" w:rsidP="00CE763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Arial" w:hAnsi="Arial" w:cs="Arial"/>
                <w:sz w:val="16"/>
                <w:szCs w:val="16"/>
              </w:rPr>
            </w:pPr>
            <w:r w:rsidRPr="00B3225A">
              <w:rPr>
                <w:rFonts w:ascii="Arial" w:hAnsi="Arial" w:cs="Arial"/>
                <w:sz w:val="16"/>
                <w:szCs w:val="16"/>
              </w:rPr>
              <w:t>3=Father</w:t>
            </w:r>
          </w:p>
          <w:p w14:paraId="333D17A3" w14:textId="77777777" w:rsidR="00B3225A" w:rsidRPr="00B3225A" w:rsidRDefault="00B3225A" w:rsidP="00CE763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Arial" w:hAnsi="Arial" w:cs="Arial"/>
                <w:sz w:val="16"/>
                <w:szCs w:val="16"/>
              </w:rPr>
            </w:pPr>
            <w:r w:rsidRPr="00B3225A">
              <w:rPr>
                <w:rFonts w:ascii="Arial" w:hAnsi="Arial" w:cs="Arial"/>
                <w:sz w:val="16"/>
                <w:szCs w:val="16"/>
              </w:rPr>
              <w:t>4=Mother</w:t>
            </w:r>
          </w:p>
          <w:p w14:paraId="49C09910" w14:textId="77777777" w:rsidR="00B3225A" w:rsidRPr="00B3225A" w:rsidRDefault="00B3225A" w:rsidP="00CE763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Arial" w:hAnsi="Arial" w:cs="Arial"/>
                <w:sz w:val="16"/>
                <w:szCs w:val="16"/>
              </w:rPr>
            </w:pPr>
            <w:r w:rsidRPr="00B3225A">
              <w:rPr>
                <w:rFonts w:ascii="Arial" w:hAnsi="Arial" w:cs="Arial"/>
                <w:sz w:val="16"/>
                <w:szCs w:val="16"/>
              </w:rPr>
              <w:t>5=Brother</w:t>
            </w:r>
          </w:p>
          <w:p w14:paraId="7CBCD446" w14:textId="77777777" w:rsidR="00B3225A" w:rsidRPr="00B3225A" w:rsidRDefault="00B3225A" w:rsidP="00CE763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Arial" w:hAnsi="Arial" w:cs="Arial"/>
                <w:sz w:val="16"/>
                <w:szCs w:val="16"/>
              </w:rPr>
            </w:pPr>
            <w:r w:rsidRPr="00B3225A">
              <w:rPr>
                <w:rFonts w:ascii="Arial" w:hAnsi="Arial" w:cs="Arial"/>
                <w:sz w:val="16"/>
                <w:szCs w:val="16"/>
              </w:rPr>
              <w:t>6=Sister</w:t>
            </w:r>
          </w:p>
          <w:p w14:paraId="73287CFC" w14:textId="77777777" w:rsidR="00B3225A" w:rsidRPr="00B3225A" w:rsidRDefault="00B3225A" w:rsidP="00CE763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Arial" w:hAnsi="Arial" w:cs="Arial"/>
                <w:sz w:val="16"/>
                <w:szCs w:val="16"/>
              </w:rPr>
            </w:pPr>
            <w:r w:rsidRPr="00B3225A">
              <w:rPr>
                <w:rFonts w:ascii="Arial" w:hAnsi="Arial" w:cs="Arial"/>
                <w:sz w:val="16"/>
                <w:szCs w:val="16"/>
              </w:rPr>
              <w:t>7=Spouse</w:t>
            </w:r>
          </w:p>
          <w:p w14:paraId="734FBD9D" w14:textId="77777777" w:rsidR="00B3225A" w:rsidRPr="00B3225A" w:rsidRDefault="00B3225A" w:rsidP="00CE763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Arial" w:hAnsi="Arial" w:cs="Arial"/>
                <w:sz w:val="16"/>
                <w:szCs w:val="16"/>
              </w:rPr>
            </w:pPr>
            <w:r w:rsidRPr="00B3225A">
              <w:rPr>
                <w:rFonts w:ascii="Arial" w:hAnsi="Arial" w:cs="Arial"/>
                <w:sz w:val="16"/>
                <w:szCs w:val="16"/>
              </w:rPr>
              <w:t>8=Friend</w:t>
            </w:r>
          </w:p>
          <w:p w14:paraId="552A29CB" w14:textId="77777777" w:rsidR="00B3225A" w:rsidRPr="00B3225A" w:rsidRDefault="00B3225A" w:rsidP="00CE763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Arial" w:hAnsi="Arial" w:cs="Arial"/>
                <w:sz w:val="16"/>
                <w:szCs w:val="16"/>
              </w:rPr>
            </w:pPr>
            <w:r w:rsidRPr="00B3225A">
              <w:rPr>
                <w:rFonts w:ascii="Arial" w:hAnsi="Arial" w:cs="Arial"/>
                <w:sz w:val="16"/>
                <w:szCs w:val="16"/>
              </w:rPr>
              <w:t>9=Other, specify</w:t>
            </w:r>
          </w:p>
          <w:p w14:paraId="4D923107" w14:textId="77777777" w:rsidR="00B3225A" w:rsidRPr="00B3225A" w:rsidRDefault="00B3225A" w:rsidP="00CE763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Arial" w:hAnsi="Arial" w:cs="Arial"/>
                <w:b/>
                <w:sz w:val="16"/>
                <w:szCs w:val="16"/>
              </w:rPr>
            </w:pPr>
          </w:p>
        </w:tc>
        <w:tc>
          <w:tcPr>
            <w:tcW w:w="1620" w:type="dxa"/>
          </w:tcPr>
          <w:p w14:paraId="1221ABD2" w14:textId="27EC0618" w:rsidR="00B3225A" w:rsidRPr="00B3225A" w:rsidRDefault="00B3225A" w:rsidP="00FE34A3">
            <w:pPr>
              <w:rPr>
                <w:rFonts w:ascii="Arial" w:hAnsi="Arial" w:cs="Arial"/>
                <w:sz w:val="16"/>
                <w:szCs w:val="16"/>
              </w:rPr>
            </w:pPr>
            <w:r w:rsidRPr="00B3225A">
              <w:rPr>
                <w:rFonts w:ascii="Arial" w:hAnsi="Arial" w:cs="Arial"/>
                <w:b/>
                <w:sz w:val="16"/>
                <w:szCs w:val="16"/>
              </w:rPr>
              <w:t>WH10. Why did you leave the [activity]?</w:t>
            </w:r>
            <w:r w:rsidRPr="00B3225A">
              <w:rPr>
                <w:rFonts w:ascii="Arial" w:hAnsi="Arial" w:cs="Arial"/>
                <w:sz w:val="16"/>
                <w:szCs w:val="16"/>
              </w:rPr>
              <w:t xml:space="preserve"> </w:t>
            </w:r>
          </w:p>
          <w:p w14:paraId="09AC2820" w14:textId="08FFF35F" w:rsidR="00B3225A" w:rsidRPr="00B3225A" w:rsidRDefault="00B3225A" w:rsidP="00FE34A3">
            <w:pPr>
              <w:rPr>
                <w:rFonts w:ascii="Nyala" w:hAnsi="Nyala" w:cs="Nyala"/>
                <w:sz w:val="16"/>
                <w:szCs w:val="16"/>
              </w:rPr>
            </w:pPr>
            <w:r w:rsidRPr="00B3225A">
              <w:rPr>
                <w:rFonts w:ascii="Nyala" w:hAnsi="Nyala" w:cs="Nyala"/>
                <w:sz w:val="16"/>
                <w:szCs w:val="16"/>
              </w:rPr>
              <w:t>ሥራውን</w:t>
            </w:r>
            <w:r w:rsidRPr="00B3225A">
              <w:rPr>
                <w:rFonts w:ascii="Arial" w:hAnsi="Arial" w:cs="Arial"/>
                <w:sz w:val="16"/>
                <w:szCs w:val="16"/>
              </w:rPr>
              <w:t xml:space="preserve"> </w:t>
            </w:r>
            <w:r w:rsidRPr="00B3225A">
              <w:rPr>
                <w:rFonts w:ascii="Nyala" w:hAnsi="Nyala" w:cs="Nyala"/>
                <w:sz w:val="16"/>
                <w:szCs w:val="16"/>
              </w:rPr>
              <w:t>ለምን</w:t>
            </w:r>
            <w:r w:rsidRPr="00B3225A">
              <w:rPr>
                <w:rFonts w:ascii="Arial" w:hAnsi="Arial" w:cs="Arial"/>
                <w:sz w:val="16"/>
                <w:szCs w:val="16"/>
              </w:rPr>
              <w:t xml:space="preserve"> </w:t>
            </w:r>
            <w:r w:rsidRPr="00B3225A">
              <w:rPr>
                <w:rFonts w:ascii="Nyala" w:hAnsi="Nyala" w:cs="Nyala"/>
                <w:sz w:val="16"/>
                <w:szCs w:val="16"/>
              </w:rPr>
              <w:t xml:space="preserve">ተውሽው </w:t>
            </w:r>
            <w:r w:rsidRPr="00B3225A">
              <w:rPr>
                <w:rFonts w:ascii="Nyala" w:hAnsi="Nyala"/>
                <w:sz w:val="16"/>
                <w:szCs w:val="16"/>
              </w:rPr>
              <w:t>?</w:t>
            </w:r>
          </w:p>
          <w:p w14:paraId="14AE7BF0" w14:textId="77777777" w:rsidR="00B3225A" w:rsidRPr="00B3225A" w:rsidRDefault="00B3225A" w:rsidP="00FE34A3">
            <w:pPr>
              <w:rPr>
                <w:rFonts w:ascii="Arial" w:hAnsi="Arial" w:cs="Arial"/>
                <w:sz w:val="16"/>
                <w:szCs w:val="16"/>
              </w:rPr>
            </w:pPr>
          </w:p>
          <w:p w14:paraId="5DBF9486" w14:textId="081E7D02" w:rsidR="00B3225A" w:rsidRDefault="00B3225A" w:rsidP="00297176">
            <w:pPr>
              <w:spacing w:line="276" w:lineRule="auto"/>
              <w:rPr>
                <w:rFonts w:ascii="Nyala" w:hAnsi="Nyala" w:cs="Nyala"/>
                <w:sz w:val="16"/>
                <w:szCs w:val="16"/>
              </w:rPr>
            </w:pPr>
            <w:r w:rsidRPr="00B3225A">
              <w:rPr>
                <w:rFonts w:ascii="Arial" w:hAnsi="Arial" w:cs="Arial"/>
                <w:sz w:val="16"/>
                <w:szCs w:val="16"/>
              </w:rPr>
              <w:t>1= After I had been trained I was able to find a better job/</w:t>
            </w:r>
            <w:r w:rsidRPr="00B3225A">
              <w:rPr>
                <w:rFonts w:ascii="Nyala" w:hAnsi="Nyala" w:cs="Nyala"/>
                <w:sz w:val="16"/>
                <w:szCs w:val="16"/>
              </w:rPr>
              <w:t>ሰልጠና</w:t>
            </w:r>
            <w:r w:rsidRPr="00B3225A">
              <w:rPr>
                <w:rFonts w:ascii="Arial" w:hAnsi="Arial" w:cs="Arial"/>
                <w:sz w:val="16"/>
                <w:szCs w:val="16"/>
              </w:rPr>
              <w:t xml:space="preserve"> </w:t>
            </w:r>
            <w:r w:rsidRPr="00B3225A">
              <w:rPr>
                <w:rFonts w:ascii="Nyala" w:hAnsi="Nyala" w:cs="Nyala"/>
                <w:sz w:val="16"/>
                <w:szCs w:val="16"/>
              </w:rPr>
              <w:t>ካገኘው</w:t>
            </w:r>
            <w:r w:rsidRPr="00B3225A">
              <w:rPr>
                <w:rFonts w:ascii="Arial" w:hAnsi="Arial" w:cs="Arial"/>
                <w:sz w:val="16"/>
                <w:szCs w:val="16"/>
              </w:rPr>
              <w:t xml:space="preserve"> </w:t>
            </w:r>
            <w:r w:rsidRPr="00B3225A">
              <w:rPr>
                <w:rFonts w:ascii="Nyala" w:hAnsi="Nyala" w:cs="Nyala"/>
                <w:sz w:val="16"/>
                <w:szCs w:val="16"/>
              </w:rPr>
              <w:t>በኃላ</w:t>
            </w:r>
            <w:r w:rsidRPr="00B3225A">
              <w:rPr>
                <w:rFonts w:ascii="Arial" w:hAnsi="Arial" w:cs="Arial"/>
                <w:sz w:val="16"/>
                <w:szCs w:val="16"/>
              </w:rPr>
              <w:t xml:space="preserve"> </w:t>
            </w:r>
            <w:r w:rsidRPr="00B3225A">
              <w:rPr>
                <w:rFonts w:ascii="Nyala" w:hAnsi="Nyala" w:cs="Nyala"/>
                <w:sz w:val="16"/>
                <w:szCs w:val="16"/>
              </w:rPr>
              <w:t>የተሻለ</w:t>
            </w:r>
            <w:r w:rsidRPr="00B3225A">
              <w:rPr>
                <w:rFonts w:ascii="Arial" w:hAnsi="Arial" w:cs="Arial"/>
                <w:sz w:val="16"/>
                <w:szCs w:val="16"/>
              </w:rPr>
              <w:t xml:space="preserve"> </w:t>
            </w:r>
            <w:r w:rsidRPr="00B3225A">
              <w:rPr>
                <w:rFonts w:ascii="Nyala" w:hAnsi="Nyala" w:cs="Nyala"/>
                <w:sz w:val="16"/>
                <w:szCs w:val="16"/>
              </w:rPr>
              <w:t>ሥራ</w:t>
            </w:r>
            <w:r w:rsidRPr="00B3225A">
              <w:rPr>
                <w:rFonts w:ascii="Arial" w:hAnsi="Arial" w:cs="Arial"/>
                <w:sz w:val="16"/>
                <w:szCs w:val="16"/>
              </w:rPr>
              <w:t xml:space="preserve"> </w:t>
            </w:r>
            <w:r w:rsidRPr="00B3225A">
              <w:rPr>
                <w:rFonts w:ascii="Nyala" w:hAnsi="Nyala" w:cs="Nyala"/>
                <w:sz w:val="16"/>
                <w:szCs w:val="16"/>
              </w:rPr>
              <w:t>ስላገኘሁ</w:t>
            </w:r>
          </w:p>
          <w:p w14:paraId="0E3AA7B1" w14:textId="77777777" w:rsidR="00B3225A" w:rsidRPr="00B3225A" w:rsidRDefault="00B3225A" w:rsidP="00297176">
            <w:pPr>
              <w:spacing w:line="276" w:lineRule="auto"/>
              <w:rPr>
                <w:rFonts w:ascii="Arial" w:hAnsi="Arial" w:cs="Arial"/>
                <w:sz w:val="16"/>
                <w:szCs w:val="16"/>
              </w:rPr>
            </w:pPr>
          </w:p>
          <w:p w14:paraId="1A559C0B" w14:textId="77777777" w:rsidR="00B3225A" w:rsidRDefault="00B3225A" w:rsidP="001732CC">
            <w:pPr>
              <w:spacing w:line="276" w:lineRule="auto"/>
              <w:rPr>
                <w:rFonts w:ascii="Nyala" w:hAnsi="Nyala" w:cs="Nyala"/>
                <w:sz w:val="16"/>
                <w:szCs w:val="16"/>
              </w:rPr>
            </w:pPr>
            <w:r w:rsidRPr="00B3225A">
              <w:rPr>
                <w:rFonts w:ascii="Arial" w:hAnsi="Arial" w:cs="Arial"/>
                <w:sz w:val="16"/>
                <w:szCs w:val="16"/>
              </w:rPr>
              <w:t>2=Business partner told me to open a new business/</w:t>
            </w:r>
            <w:r w:rsidRPr="00B3225A">
              <w:rPr>
                <w:rFonts w:ascii="Nyala" w:hAnsi="Nyala" w:cs="Nyala"/>
                <w:sz w:val="16"/>
                <w:szCs w:val="16"/>
              </w:rPr>
              <w:t>የንግድ</w:t>
            </w:r>
            <w:r w:rsidRPr="00B3225A">
              <w:rPr>
                <w:rFonts w:ascii="Arial" w:hAnsi="Arial" w:cs="Arial"/>
                <w:sz w:val="16"/>
                <w:szCs w:val="16"/>
              </w:rPr>
              <w:t xml:space="preserve"> </w:t>
            </w:r>
            <w:r w:rsidRPr="00B3225A">
              <w:rPr>
                <w:rFonts w:ascii="Nyala" w:hAnsi="Nyala" w:cs="Nyala"/>
                <w:sz w:val="16"/>
                <w:szCs w:val="16"/>
              </w:rPr>
              <w:t>አጋሬ</w:t>
            </w:r>
            <w:r w:rsidRPr="00B3225A">
              <w:rPr>
                <w:rFonts w:ascii="Arial" w:hAnsi="Arial" w:cs="Arial"/>
                <w:sz w:val="16"/>
                <w:szCs w:val="16"/>
              </w:rPr>
              <w:t xml:space="preserve"> </w:t>
            </w:r>
            <w:r w:rsidRPr="00B3225A">
              <w:rPr>
                <w:rFonts w:ascii="Nyala" w:hAnsi="Nyala" w:cs="Nyala"/>
                <w:sz w:val="16"/>
                <w:szCs w:val="16"/>
              </w:rPr>
              <w:t>አዲስ</w:t>
            </w:r>
            <w:r w:rsidRPr="00B3225A">
              <w:rPr>
                <w:rFonts w:ascii="Arial" w:hAnsi="Arial" w:cs="Arial"/>
                <w:sz w:val="16"/>
                <w:szCs w:val="16"/>
              </w:rPr>
              <w:t xml:space="preserve"> </w:t>
            </w:r>
            <w:r w:rsidRPr="00B3225A">
              <w:rPr>
                <w:rFonts w:ascii="Nyala" w:hAnsi="Nyala" w:cs="Nyala"/>
                <w:sz w:val="16"/>
                <w:szCs w:val="16"/>
              </w:rPr>
              <w:t>ንግድ</w:t>
            </w:r>
            <w:r w:rsidRPr="00B3225A">
              <w:rPr>
                <w:rFonts w:ascii="Arial" w:hAnsi="Arial" w:cs="Arial"/>
                <w:sz w:val="16"/>
                <w:szCs w:val="16"/>
              </w:rPr>
              <w:t xml:space="preserve"> </w:t>
            </w:r>
            <w:r w:rsidRPr="00B3225A">
              <w:rPr>
                <w:rFonts w:ascii="Nyala" w:hAnsi="Nyala" w:cs="Nyala"/>
                <w:sz w:val="16"/>
                <w:szCs w:val="16"/>
              </w:rPr>
              <w:t>እንዲጀምር</w:t>
            </w:r>
            <w:r w:rsidRPr="00B3225A">
              <w:rPr>
                <w:rFonts w:ascii="Arial" w:hAnsi="Arial" w:cs="Arial"/>
                <w:sz w:val="16"/>
                <w:szCs w:val="16"/>
              </w:rPr>
              <w:t xml:space="preserve"> </w:t>
            </w:r>
            <w:r w:rsidRPr="00B3225A">
              <w:rPr>
                <w:rFonts w:ascii="Nyala" w:hAnsi="Nyala" w:cs="Nyala"/>
                <w:sz w:val="16"/>
                <w:szCs w:val="16"/>
              </w:rPr>
              <w:t>ስለነገረኝ</w:t>
            </w:r>
          </w:p>
          <w:p w14:paraId="7B3FF808" w14:textId="77777777" w:rsidR="00B3225A" w:rsidRPr="00B3225A" w:rsidRDefault="00B3225A" w:rsidP="001732CC">
            <w:pPr>
              <w:spacing w:line="276" w:lineRule="auto"/>
              <w:rPr>
                <w:rFonts w:ascii="Arial" w:hAnsi="Arial" w:cs="Arial"/>
                <w:sz w:val="16"/>
                <w:szCs w:val="16"/>
              </w:rPr>
            </w:pPr>
          </w:p>
          <w:p w14:paraId="314E5D6F" w14:textId="77777777" w:rsidR="00B3225A" w:rsidRDefault="00B3225A" w:rsidP="001732CC">
            <w:pPr>
              <w:spacing w:line="276" w:lineRule="auto"/>
              <w:rPr>
                <w:rFonts w:ascii="Nyala" w:hAnsi="Nyala" w:cs="Nyala"/>
                <w:sz w:val="16"/>
                <w:szCs w:val="16"/>
              </w:rPr>
            </w:pPr>
            <w:r w:rsidRPr="00B3225A">
              <w:rPr>
                <w:rFonts w:ascii="Arial" w:hAnsi="Arial" w:cs="Arial"/>
                <w:sz w:val="16"/>
                <w:szCs w:val="16"/>
              </w:rPr>
              <w:t>3=I wanted to start my own business /</w:t>
            </w:r>
            <w:r w:rsidRPr="00B3225A">
              <w:rPr>
                <w:rFonts w:ascii="Nyala" w:hAnsi="Nyala" w:cs="Nyala"/>
                <w:sz w:val="16"/>
                <w:szCs w:val="16"/>
              </w:rPr>
              <w:t>የራሴን</w:t>
            </w:r>
            <w:r w:rsidRPr="00B3225A">
              <w:rPr>
                <w:rFonts w:ascii="Arial" w:hAnsi="Arial" w:cs="Arial"/>
                <w:sz w:val="16"/>
                <w:szCs w:val="16"/>
              </w:rPr>
              <w:t xml:space="preserve"> </w:t>
            </w:r>
            <w:r w:rsidRPr="00B3225A">
              <w:rPr>
                <w:rFonts w:ascii="Nyala" w:hAnsi="Nyala" w:cs="Nyala"/>
                <w:sz w:val="16"/>
                <w:szCs w:val="16"/>
              </w:rPr>
              <w:t>ንግድ</w:t>
            </w:r>
            <w:r w:rsidRPr="00B3225A">
              <w:rPr>
                <w:rFonts w:ascii="Arial" w:hAnsi="Arial" w:cs="Arial"/>
                <w:sz w:val="16"/>
                <w:szCs w:val="16"/>
              </w:rPr>
              <w:t xml:space="preserve"> </w:t>
            </w:r>
            <w:r w:rsidRPr="00B3225A">
              <w:rPr>
                <w:rFonts w:ascii="Nyala" w:hAnsi="Nyala" w:cs="Nyala"/>
                <w:sz w:val="16"/>
                <w:szCs w:val="16"/>
              </w:rPr>
              <w:t>መጀመር</w:t>
            </w:r>
            <w:r w:rsidRPr="00B3225A">
              <w:rPr>
                <w:rFonts w:ascii="Arial" w:hAnsi="Arial" w:cs="Arial"/>
                <w:sz w:val="16"/>
                <w:szCs w:val="16"/>
              </w:rPr>
              <w:t xml:space="preserve"> </w:t>
            </w:r>
            <w:r w:rsidRPr="00B3225A">
              <w:rPr>
                <w:rFonts w:ascii="Nyala" w:hAnsi="Nyala" w:cs="Nyala"/>
                <w:sz w:val="16"/>
                <w:szCs w:val="16"/>
              </w:rPr>
              <w:t>ስለፈለኩ</w:t>
            </w:r>
          </w:p>
          <w:p w14:paraId="601B36BA" w14:textId="77777777" w:rsidR="00B3225A" w:rsidRPr="00B3225A" w:rsidRDefault="00B3225A" w:rsidP="001732CC">
            <w:pPr>
              <w:spacing w:line="276" w:lineRule="auto"/>
              <w:rPr>
                <w:rFonts w:ascii="Arial" w:hAnsi="Arial" w:cs="Arial"/>
                <w:sz w:val="16"/>
                <w:szCs w:val="16"/>
              </w:rPr>
            </w:pPr>
          </w:p>
          <w:p w14:paraId="5E3699E0" w14:textId="5D39C9D8" w:rsidR="00B3225A" w:rsidRDefault="00B3225A" w:rsidP="001732CC">
            <w:pPr>
              <w:spacing w:line="276" w:lineRule="auto"/>
              <w:rPr>
                <w:rFonts w:ascii="Nyala" w:hAnsi="Nyala" w:cs="Nyala"/>
                <w:sz w:val="16"/>
                <w:szCs w:val="16"/>
              </w:rPr>
            </w:pPr>
            <w:r w:rsidRPr="00B3225A">
              <w:rPr>
                <w:rFonts w:ascii="Arial" w:hAnsi="Arial" w:cs="Arial"/>
                <w:sz w:val="16"/>
                <w:szCs w:val="16"/>
              </w:rPr>
              <w:t>4= I got married/had children/</w:t>
            </w:r>
            <w:r w:rsidRPr="00B3225A">
              <w:rPr>
                <w:rFonts w:ascii="Nyala" w:hAnsi="Nyala" w:cs="Nyala"/>
                <w:sz w:val="16"/>
                <w:szCs w:val="16"/>
              </w:rPr>
              <w:t>ጋብቻ</w:t>
            </w:r>
            <w:r w:rsidRPr="00B3225A">
              <w:rPr>
                <w:rFonts w:ascii="Arial" w:hAnsi="Arial" w:cs="Arial"/>
                <w:sz w:val="16"/>
                <w:szCs w:val="16"/>
              </w:rPr>
              <w:t xml:space="preserve"> </w:t>
            </w:r>
            <w:r w:rsidRPr="00B3225A">
              <w:rPr>
                <w:rFonts w:ascii="Nyala" w:hAnsi="Nyala" w:cs="Nyala"/>
                <w:sz w:val="16"/>
                <w:szCs w:val="16"/>
              </w:rPr>
              <w:t>ስለመሰረትኩ</w:t>
            </w:r>
            <w:r w:rsidRPr="00B3225A">
              <w:rPr>
                <w:rFonts w:ascii="Arial" w:hAnsi="Arial" w:cs="Arial"/>
                <w:sz w:val="16"/>
                <w:szCs w:val="16"/>
              </w:rPr>
              <w:t>/</w:t>
            </w:r>
            <w:r w:rsidRPr="00B3225A">
              <w:rPr>
                <w:rFonts w:ascii="Nyala" w:hAnsi="Nyala" w:cs="Nyala"/>
                <w:sz w:val="16"/>
                <w:szCs w:val="16"/>
              </w:rPr>
              <w:t>ልጆች</w:t>
            </w:r>
            <w:r w:rsidRPr="00B3225A">
              <w:rPr>
                <w:rFonts w:ascii="Arial" w:hAnsi="Arial" w:cs="Arial"/>
                <w:sz w:val="16"/>
                <w:szCs w:val="16"/>
              </w:rPr>
              <w:t xml:space="preserve"> </w:t>
            </w:r>
            <w:r w:rsidRPr="00B3225A">
              <w:rPr>
                <w:rFonts w:ascii="Nyala" w:hAnsi="Nyala" w:cs="Nyala"/>
                <w:sz w:val="16"/>
                <w:szCs w:val="16"/>
              </w:rPr>
              <w:t>ስለወለድኩ</w:t>
            </w:r>
          </w:p>
          <w:p w14:paraId="0F0F6619" w14:textId="77777777" w:rsidR="00B3225A" w:rsidRPr="00B3225A" w:rsidRDefault="00B3225A" w:rsidP="001732CC">
            <w:pPr>
              <w:spacing w:line="276" w:lineRule="auto"/>
              <w:rPr>
                <w:rFonts w:ascii="Arial" w:hAnsi="Arial" w:cs="Arial"/>
                <w:sz w:val="16"/>
                <w:szCs w:val="16"/>
              </w:rPr>
            </w:pPr>
          </w:p>
          <w:p w14:paraId="027FA3DA" w14:textId="77777777" w:rsidR="00B3225A" w:rsidRDefault="00B3225A" w:rsidP="001732CC">
            <w:pPr>
              <w:rPr>
                <w:rFonts w:ascii="Nyala" w:hAnsi="Nyala" w:cs="Nyala"/>
                <w:sz w:val="16"/>
                <w:szCs w:val="16"/>
              </w:rPr>
            </w:pPr>
            <w:r w:rsidRPr="00B3225A">
              <w:rPr>
                <w:rFonts w:ascii="Arial" w:hAnsi="Arial" w:cs="Arial"/>
                <w:sz w:val="16"/>
                <w:szCs w:val="16"/>
              </w:rPr>
              <w:t xml:space="preserve">5=Work was temporary/ seasonal </w:t>
            </w:r>
            <w:r w:rsidRPr="00B3225A">
              <w:rPr>
                <w:rFonts w:ascii="Nyala" w:hAnsi="Nyala" w:cs="Nyala"/>
                <w:sz w:val="16"/>
                <w:szCs w:val="16"/>
              </w:rPr>
              <w:t>ሥራው</w:t>
            </w:r>
            <w:r w:rsidRPr="00B3225A">
              <w:rPr>
                <w:rFonts w:ascii="Arial" w:hAnsi="Arial" w:cs="Arial"/>
                <w:sz w:val="16"/>
                <w:szCs w:val="16"/>
              </w:rPr>
              <w:t xml:space="preserve"> </w:t>
            </w:r>
            <w:r w:rsidRPr="00B3225A">
              <w:rPr>
                <w:rFonts w:ascii="Nyala" w:hAnsi="Nyala" w:cs="Nyala"/>
                <w:sz w:val="16"/>
                <w:szCs w:val="16"/>
              </w:rPr>
              <w:t>ጊዜያዊና</w:t>
            </w:r>
            <w:r w:rsidRPr="00B3225A">
              <w:rPr>
                <w:rFonts w:ascii="Arial" w:hAnsi="Arial" w:cs="Arial"/>
                <w:sz w:val="16"/>
                <w:szCs w:val="16"/>
              </w:rPr>
              <w:t xml:space="preserve"> </w:t>
            </w:r>
            <w:r w:rsidRPr="00B3225A">
              <w:rPr>
                <w:rFonts w:ascii="Nyala" w:hAnsi="Nyala" w:cs="Nyala"/>
                <w:sz w:val="16"/>
                <w:szCs w:val="16"/>
              </w:rPr>
              <w:t>ወቅታዊ</w:t>
            </w:r>
            <w:r w:rsidRPr="00B3225A">
              <w:rPr>
                <w:rFonts w:ascii="Arial" w:hAnsi="Arial" w:cs="Arial"/>
                <w:sz w:val="16"/>
                <w:szCs w:val="16"/>
              </w:rPr>
              <w:t xml:space="preserve"> </w:t>
            </w:r>
            <w:r w:rsidRPr="00B3225A">
              <w:rPr>
                <w:rFonts w:ascii="Nyala" w:hAnsi="Nyala" w:cs="Nyala"/>
                <w:sz w:val="16"/>
                <w:szCs w:val="16"/>
              </w:rPr>
              <w:t>ስለነበር</w:t>
            </w:r>
          </w:p>
          <w:p w14:paraId="5CCC8F78" w14:textId="77777777" w:rsidR="00B3225A" w:rsidRPr="00B3225A" w:rsidRDefault="00B3225A" w:rsidP="001732CC">
            <w:pPr>
              <w:rPr>
                <w:rFonts w:ascii="Arial" w:hAnsi="Arial" w:cs="Arial"/>
                <w:sz w:val="16"/>
                <w:szCs w:val="16"/>
              </w:rPr>
            </w:pPr>
          </w:p>
          <w:p w14:paraId="13D35CAC" w14:textId="75BD9B36" w:rsidR="00B3225A" w:rsidRDefault="00B3225A" w:rsidP="001732CC">
            <w:pPr>
              <w:rPr>
                <w:rFonts w:ascii="Arial" w:hAnsi="Arial" w:cs="Arial"/>
                <w:sz w:val="16"/>
                <w:szCs w:val="16"/>
              </w:rPr>
            </w:pPr>
            <w:r w:rsidRPr="00B3225A">
              <w:rPr>
                <w:rFonts w:ascii="Arial" w:hAnsi="Arial" w:cs="Arial"/>
                <w:sz w:val="16"/>
                <w:szCs w:val="16"/>
              </w:rPr>
              <w:t xml:space="preserve">6= I was able to find a better job (not due to training) </w:t>
            </w:r>
            <w:r w:rsidRPr="00B3225A">
              <w:rPr>
                <w:rFonts w:ascii="Nyala" w:hAnsi="Nyala" w:cs="Nyala"/>
                <w:sz w:val="16"/>
                <w:szCs w:val="16"/>
              </w:rPr>
              <w:t>የተሻለ</w:t>
            </w:r>
            <w:r w:rsidRPr="00B3225A">
              <w:rPr>
                <w:rFonts w:ascii="Arial" w:hAnsi="Arial" w:cs="Arial"/>
                <w:sz w:val="16"/>
                <w:szCs w:val="16"/>
              </w:rPr>
              <w:t xml:space="preserve"> </w:t>
            </w:r>
            <w:r w:rsidRPr="00B3225A">
              <w:rPr>
                <w:rFonts w:ascii="Nyala" w:hAnsi="Nyala" w:cs="Nyala"/>
                <w:sz w:val="16"/>
                <w:szCs w:val="16"/>
              </w:rPr>
              <w:t>ሥራ</w:t>
            </w:r>
            <w:r w:rsidRPr="00B3225A">
              <w:rPr>
                <w:rFonts w:ascii="Arial" w:hAnsi="Arial" w:cs="Arial"/>
                <w:sz w:val="16"/>
                <w:szCs w:val="16"/>
              </w:rPr>
              <w:t xml:space="preserve"> </w:t>
            </w:r>
            <w:r w:rsidRPr="00B3225A">
              <w:rPr>
                <w:rFonts w:ascii="Nyala" w:hAnsi="Nyala" w:cs="Nyala"/>
                <w:sz w:val="16"/>
                <w:szCs w:val="16"/>
              </w:rPr>
              <w:lastRenderedPageBreak/>
              <w:t>ስላገኘሁ</w:t>
            </w:r>
            <w:r w:rsidRPr="00B3225A">
              <w:rPr>
                <w:rFonts w:ascii="Arial" w:hAnsi="Arial" w:cs="Arial"/>
                <w:sz w:val="16"/>
                <w:szCs w:val="16"/>
              </w:rPr>
              <w:t>/</w:t>
            </w:r>
            <w:r w:rsidRPr="00B3225A">
              <w:rPr>
                <w:rFonts w:ascii="Nyala" w:hAnsi="Nyala" w:cs="Nyala"/>
                <w:sz w:val="16"/>
                <w:szCs w:val="16"/>
              </w:rPr>
              <w:t>በስልጠና</w:t>
            </w:r>
            <w:r w:rsidRPr="00B3225A">
              <w:rPr>
                <w:rFonts w:ascii="Arial" w:hAnsi="Arial" w:cs="Arial"/>
                <w:sz w:val="16"/>
                <w:szCs w:val="16"/>
              </w:rPr>
              <w:t xml:space="preserve"> </w:t>
            </w:r>
            <w:r w:rsidRPr="00B3225A">
              <w:rPr>
                <w:rFonts w:ascii="Nyala" w:hAnsi="Nyala" w:cs="Nyala"/>
                <w:sz w:val="16"/>
                <w:szCs w:val="16"/>
              </w:rPr>
              <w:t>ምክንያት</w:t>
            </w:r>
            <w:r w:rsidRPr="00B3225A">
              <w:rPr>
                <w:rFonts w:ascii="Arial" w:hAnsi="Arial" w:cs="Arial"/>
                <w:sz w:val="16"/>
                <w:szCs w:val="16"/>
              </w:rPr>
              <w:t xml:space="preserve"> </w:t>
            </w:r>
            <w:r w:rsidRPr="00B3225A">
              <w:rPr>
                <w:rFonts w:ascii="Nyala" w:hAnsi="Nyala" w:cs="Nyala"/>
                <w:sz w:val="16"/>
                <w:szCs w:val="16"/>
              </w:rPr>
              <w:t>አይደለም</w:t>
            </w:r>
            <w:r w:rsidRPr="00B3225A">
              <w:rPr>
                <w:rFonts w:ascii="Arial" w:hAnsi="Arial" w:cs="Arial"/>
                <w:sz w:val="16"/>
                <w:szCs w:val="16"/>
              </w:rPr>
              <w:t>/</w:t>
            </w:r>
          </w:p>
          <w:p w14:paraId="2EA8C5E3" w14:textId="77777777" w:rsidR="00B3225A" w:rsidRPr="00B3225A" w:rsidRDefault="00B3225A" w:rsidP="001732CC">
            <w:pPr>
              <w:rPr>
                <w:rFonts w:ascii="Arial" w:hAnsi="Arial" w:cs="Arial"/>
                <w:sz w:val="16"/>
                <w:szCs w:val="16"/>
              </w:rPr>
            </w:pPr>
          </w:p>
          <w:p w14:paraId="7427590C" w14:textId="77777777" w:rsidR="00EB40A1" w:rsidRPr="00DE224E" w:rsidRDefault="00B3225A" w:rsidP="00EB40A1">
            <w:pPr>
              <w:rPr>
                <w:ins w:id="110" w:author="toshiba" w:date="2016-11-15T19:43:00Z"/>
                <w:rFonts w:ascii="Nyala" w:hAnsi="Nyala"/>
                <w:sz w:val="16"/>
                <w:szCs w:val="16"/>
                <w:highlight w:val="yellow"/>
              </w:rPr>
            </w:pPr>
            <w:r w:rsidRPr="00B3225A">
              <w:rPr>
                <w:rFonts w:ascii="Arial" w:hAnsi="Arial" w:cs="Arial"/>
                <w:sz w:val="16"/>
                <w:szCs w:val="16"/>
              </w:rPr>
              <w:t xml:space="preserve">7= </w:t>
            </w:r>
            <w:r w:rsidRPr="00EB40A1">
              <w:rPr>
                <w:rFonts w:ascii="Arial" w:hAnsi="Arial" w:cs="Arial"/>
                <w:sz w:val="16"/>
                <w:szCs w:val="16"/>
                <w:highlight w:val="yellow"/>
              </w:rPr>
              <w:t>Sickness/</w:t>
            </w:r>
            <w:ins w:id="111" w:author="toshiba" w:date="2016-11-15T19:43:00Z">
              <w:r w:rsidR="00EB40A1" w:rsidRPr="00DE224E">
                <w:rPr>
                  <w:rFonts w:ascii="Nyala" w:hAnsi="Nyala"/>
                  <w:sz w:val="16"/>
                  <w:szCs w:val="16"/>
                  <w:highlight w:val="yellow"/>
                </w:rPr>
                <w:t>በህመም ምክንያት</w:t>
              </w:r>
            </w:ins>
          </w:p>
          <w:p w14:paraId="172EA973" w14:textId="24900B03" w:rsidR="00EB40A1" w:rsidRPr="00DE224E" w:rsidRDefault="00EB40A1" w:rsidP="00EB40A1">
            <w:pPr>
              <w:rPr>
                <w:ins w:id="112" w:author="toshiba" w:date="2016-11-15T19:43:00Z"/>
                <w:rFonts w:ascii="Nyala" w:hAnsi="Nyala"/>
                <w:sz w:val="16"/>
                <w:szCs w:val="16"/>
                <w:highlight w:val="yellow"/>
              </w:rPr>
            </w:pPr>
            <w:ins w:id="113" w:author="toshiba" w:date="2016-11-15T19:43:00Z">
              <w:r w:rsidRPr="00DE224E">
                <w:rPr>
                  <w:rFonts w:ascii="Nyala" w:hAnsi="Nyala"/>
                  <w:sz w:val="16"/>
                  <w:szCs w:val="16"/>
                  <w:highlight w:val="yellow"/>
                </w:rPr>
                <w:t xml:space="preserve"> </w:t>
              </w:r>
            </w:ins>
          </w:p>
          <w:p w14:paraId="09A3A0F6" w14:textId="78274FD5" w:rsidR="00B3225A" w:rsidRDefault="00B3225A" w:rsidP="001732CC">
            <w:pPr>
              <w:rPr>
                <w:rFonts w:ascii="Nyala" w:hAnsi="Nyala" w:cs="Nyala"/>
                <w:sz w:val="16"/>
                <w:szCs w:val="16"/>
              </w:rPr>
            </w:pPr>
            <w:del w:id="114" w:author="toshiba" w:date="2016-11-15T19:43:00Z">
              <w:r w:rsidRPr="00EB40A1" w:rsidDel="00EB40A1">
                <w:rPr>
                  <w:rFonts w:ascii="Nyala" w:hAnsi="Nyala" w:cs="Nyala"/>
                  <w:sz w:val="16"/>
                  <w:szCs w:val="16"/>
                  <w:highlight w:val="yellow"/>
                </w:rPr>
                <w:delText>ሰህመም</w:delText>
              </w:r>
              <w:r w:rsidRPr="00DE224E" w:rsidDel="00EB40A1">
                <w:rPr>
                  <w:rFonts w:ascii="Arial" w:hAnsi="Arial" w:cs="Arial"/>
                  <w:sz w:val="16"/>
                  <w:szCs w:val="16"/>
                  <w:highlight w:val="yellow"/>
                </w:rPr>
                <w:delText xml:space="preserve"> </w:delText>
              </w:r>
              <w:r w:rsidRPr="00EB40A1" w:rsidDel="00EB40A1">
                <w:rPr>
                  <w:rFonts w:ascii="Nyala" w:hAnsi="Nyala" w:cs="Nyala"/>
                  <w:sz w:val="16"/>
                  <w:szCs w:val="16"/>
                  <w:highlight w:val="yellow"/>
                </w:rPr>
                <w:delText>ም</w:delText>
              </w:r>
              <w:r w:rsidRPr="00EB40A1" w:rsidDel="00EB40A1">
                <w:rPr>
                  <w:rFonts w:ascii="Arial" w:hAnsi="Arial" w:cs="Arial"/>
                  <w:sz w:val="16"/>
                  <w:szCs w:val="16"/>
                  <w:highlight w:val="yellow"/>
                </w:rPr>
                <w:delText>/</w:delText>
              </w:r>
              <w:r w:rsidRPr="00EB40A1" w:rsidDel="00EB40A1">
                <w:rPr>
                  <w:rFonts w:ascii="Nyala" w:hAnsi="Nyala" w:cs="Nyala"/>
                  <w:sz w:val="16"/>
                  <w:szCs w:val="16"/>
                  <w:highlight w:val="yellow"/>
                </w:rPr>
                <w:delText>ት</w:delText>
              </w:r>
            </w:del>
          </w:p>
          <w:p w14:paraId="1BBC6065" w14:textId="77777777" w:rsidR="00B3225A" w:rsidRPr="00B3225A" w:rsidRDefault="00B3225A" w:rsidP="001732CC">
            <w:pPr>
              <w:rPr>
                <w:rFonts w:ascii="Arial" w:hAnsi="Arial" w:cs="Arial"/>
                <w:sz w:val="16"/>
                <w:szCs w:val="16"/>
              </w:rPr>
            </w:pPr>
          </w:p>
          <w:p w14:paraId="596EE7F8" w14:textId="77777777" w:rsidR="00B3225A" w:rsidRDefault="00B3225A" w:rsidP="001732CC">
            <w:pPr>
              <w:rPr>
                <w:rFonts w:ascii="Nyala" w:hAnsi="Nyala" w:cs="Nyala"/>
                <w:sz w:val="16"/>
                <w:szCs w:val="16"/>
              </w:rPr>
            </w:pPr>
            <w:r w:rsidRPr="00B3225A">
              <w:rPr>
                <w:rFonts w:ascii="Arial" w:hAnsi="Arial" w:cs="Arial"/>
                <w:sz w:val="16"/>
                <w:szCs w:val="16"/>
              </w:rPr>
              <w:t>8= I'm still working in that activity/</w:t>
            </w:r>
            <w:r w:rsidRPr="00B3225A">
              <w:rPr>
                <w:rFonts w:ascii="Nyala" w:hAnsi="Nyala" w:cs="Nyala"/>
                <w:sz w:val="16"/>
                <w:szCs w:val="16"/>
              </w:rPr>
              <w:t>አሁንም</w:t>
            </w:r>
            <w:r w:rsidRPr="00B3225A">
              <w:rPr>
                <w:rFonts w:ascii="Arial" w:hAnsi="Arial" w:cs="Arial"/>
                <w:sz w:val="16"/>
                <w:szCs w:val="16"/>
              </w:rPr>
              <w:t xml:space="preserve"> </w:t>
            </w:r>
            <w:r w:rsidRPr="00B3225A">
              <w:rPr>
                <w:rFonts w:ascii="Nyala" w:hAnsi="Nyala" w:cs="Nyala"/>
                <w:sz w:val="16"/>
                <w:szCs w:val="16"/>
              </w:rPr>
              <w:t>ራሱን</w:t>
            </w:r>
            <w:r w:rsidRPr="00B3225A">
              <w:rPr>
                <w:rFonts w:ascii="Arial" w:hAnsi="Arial" w:cs="Arial"/>
                <w:sz w:val="16"/>
                <w:szCs w:val="16"/>
              </w:rPr>
              <w:t xml:space="preserve"> </w:t>
            </w:r>
            <w:r w:rsidRPr="00B3225A">
              <w:rPr>
                <w:rFonts w:ascii="Nyala" w:hAnsi="Nyala" w:cs="Nyala"/>
                <w:sz w:val="16"/>
                <w:szCs w:val="16"/>
              </w:rPr>
              <w:t>ሥራ</w:t>
            </w:r>
            <w:r w:rsidRPr="00B3225A">
              <w:rPr>
                <w:rFonts w:ascii="Arial" w:hAnsi="Arial" w:cs="Arial"/>
                <w:sz w:val="16"/>
                <w:szCs w:val="16"/>
              </w:rPr>
              <w:t xml:space="preserve"> </w:t>
            </w:r>
            <w:r w:rsidRPr="00B3225A">
              <w:rPr>
                <w:rFonts w:ascii="Nyala" w:hAnsi="Nyala" w:cs="Nyala"/>
                <w:sz w:val="16"/>
                <w:szCs w:val="16"/>
              </w:rPr>
              <w:t>እየሰራሁ</w:t>
            </w:r>
            <w:r w:rsidRPr="00B3225A">
              <w:rPr>
                <w:rFonts w:ascii="Arial" w:hAnsi="Arial" w:cs="Arial"/>
                <w:sz w:val="16"/>
                <w:szCs w:val="16"/>
              </w:rPr>
              <w:t xml:space="preserve"> </w:t>
            </w:r>
            <w:r w:rsidRPr="00B3225A">
              <w:rPr>
                <w:rFonts w:ascii="Nyala" w:hAnsi="Nyala" w:cs="Nyala"/>
                <w:sz w:val="16"/>
                <w:szCs w:val="16"/>
              </w:rPr>
              <w:t>ነው</w:t>
            </w:r>
          </w:p>
          <w:p w14:paraId="24CACEBF" w14:textId="77777777" w:rsidR="00B3225A" w:rsidRDefault="00B3225A" w:rsidP="001732CC">
            <w:pPr>
              <w:rPr>
                <w:rFonts w:ascii="Nyala" w:hAnsi="Nyala" w:cs="Nyala"/>
                <w:sz w:val="16"/>
                <w:szCs w:val="16"/>
              </w:rPr>
            </w:pPr>
          </w:p>
          <w:p w14:paraId="136A36E1" w14:textId="77777777" w:rsidR="00B3225A" w:rsidRPr="00B3225A" w:rsidRDefault="00B3225A" w:rsidP="001732CC">
            <w:pPr>
              <w:rPr>
                <w:rFonts w:ascii="Arial" w:hAnsi="Arial" w:cs="Arial"/>
                <w:sz w:val="16"/>
                <w:szCs w:val="16"/>
              </w:rPr>
            </w:pPr>
          </w:p>
          <w:p w14:paraId="1A1245D6" w14:textId="77777777" w:rsidR="00B3225A" w:rsidRDefault="00B3225A" w:rsidP="001732CC">
            <w:pPr>
              <w:spacing w:line="276" w:lineRule="auto"/>
              <w:jc w:val="both"/>
              <w:rPr>
                <w:rFonts w:ascii="Arial" w:hAnsi="Arial" w:cs="Arial"/>
                <w:sz w:val="16"/>
                <w:szCs w:val="16"/>
              </w:rPr>
            </w:pPr>
            <w:r>
              <w:rPr>
                <w:rFonts w:ascii="Arial" w:hAnsi="Arial" w:cs="Arial"/>
                <w:sz w:val="16"/>
                <w:szCs w:val="16"/>
              </w:rPr>
              <w:t>9=</w:t>
            </w:r>
            <w:r w:rsidRPr="00B3225A">
              <w:rPr>
                <w:rFonts w:ascii="Arial" w:hAnsi="Arial" w:cs="Arial"/>
                <w:sz w:val="16"/>
                <w:szCs w:val="16"/>
              </w:rPr>
              <w:t>Dismissal/firing/</w:t>
            </w:r>
          </w:p>
          <w:p w14:paraId="3243F1BD" w14:textId="4A0DE820" w:rsidR="00B3225A" w:rsidRPr="00B3225A" w:rsidRDefault="00B3225A" w:rsidP="001732CC">
            <w:pPr>
              <w:spacing w:line="276" w:lineRule="auto"/>
              <w:jc w:val="both"/>
              <w:rPr>
                <w:rFonts w:ascii="Arial" w:hAnsi="Arial" w:cs="Arial"/>
                <w:sz w:val="16"/>
                <w:szCs w:val="16"/>
              </w:rPr>
            </w:pPr>
            <w:r w:rsidRPr="00B3225A">
              <w:rPr>
                <w:rFonts w:ascii="Nyala" w:hAnsi="Nyala" w:cs="Nyala"/>
                <w:sz w:val="16"/>
                <w:szCs w:val="16"/>
              </w:rPr>
              <w:t>ተባርሬ</w:t>
            </w:r>
          </w:p>
          <w:p w14:paraId="73E3C030" w14:textId="5C350B27" w:rsidR="00B3225A" w:rsidRDefault="00B3225A" w:rsidP="001732CC">
            <w:pPr>
              <w:spacing w:line="276" w:lineRule="auto"/>
              <w:jc w:val="both"/>
              <w:rPr>
                <w:rFonts w:ascii="Nyala" w:hAnsi="Nyala" w:cs="Nyala"/>
                <w:sz w:val="16"/>
                <w:szCs w:val="16"/>
              </w:rPr>
            </w:pPr>
            <w:r>
              <w:rPr>
                <w:rFonts w:ascii="Arial" w:hAnsi="Arial" w:cs="Arial"/>
                <w:sz w:val="16"/>
                <w:szCs w:val="16"/>
              </w:rPr>
              <w:t xml:space="preserve">10=That </w:t>
            </w:r>
            <w:r w:rsidRPr="00B3225A">
              <w:rPr>
                <w:rFonts w:ascii="Arial" w:hAnsi="Arial" w:cs="Arial"/>
                <w:sz w:val="16"/>
                <w:szCs w:val="16"/>
              </w:rPr>
              <w:t>firm closed/</w:t>
            </w:r>
            <w:r w:rsidRPr="00B3225A">
              <w:rPr>
                <w:rFonts w:ascii="Nyala" w:hAnsi="Nyala" w:cs="Nyala"/>
                <w:sz w:val="16"/>
                <w:szCs w:val="16"/>
              </w:rPr>
              <w:t>ድርጅቱ</w:t>
            </w:r>
            <w:r w:rsidRPr="00B3225A">
              <w:rPr>
                <w:rFonts w:ascii="Arial" w:hAnsi="Arial" w:cs="Arial"/>
                <w:sz w:val="16"/>
                <w:szCs w:val="16"/>
              </w:rPr>
              <w:t xml:space="preserve"> </w:t>
            </w:r>
            <w:r w:rsidRPr="00B3225A">
              <w:rPr>
                <w:rFonts w:ascii="Nyala" w:hAnsi="Nyala" w:cs="Nyala"/>
                <w:sz w:val="16"/>
                <w:szCs w:val="16"/>
              </w:rPr>
              <w:t>ስለተዘጋ</w:t>
            </w:r>
          </w:p>
          <w:p w14:paraId="79F9CB9A" w14:textId="77777777" w:rsidR="00B3225A" w:rsidRPr="00B3225A" w:rsidRDefault="00B3225A" w:rsidP="001732CC">
            <w:pPr>
              <w:spacing w:line="276" w:lineRule="auto"/>
              <w:jc w:val="both"/>
              <w:rPr>
                <w:rFonts w:ascii="Arial" w:hAnsi="Arial" w:cs="Arial"/>
                <w:sz w:val="16"/>
                <w:szCs w:val="16"/>
              </w:rPr>
            </w:pPr>
          </w:p>
          <w:p w14:paraId="110F8103" w14:textId="6FF450FD" w:rsidR="00B3225A" w:rsidRDefault="00B3225A" w:rsidP="001732CC">
            <w:pPr>
              <w:spacing w:line="276" w:lineRule="auto"/>
              <w:rPr>
                <w:rFonts w:ascii="Nyala" w:hAnsi="Nyala" w:cs="Nyala"/>
                <w:sz w:val="16"/>
                <w:szCs w:val="16"/>
              </w:rPr>
            </w:pPr>
            <w:r w:rsidRPr="00B3225A">
              <w:rPr>
                <w:rFonts w:ascii="Arial" w:hAnsi="Arial" w:cs="Arial"/>
                <w:sz w:val="16"/>
                <w:szCs w:val="16"/>
              </w:rPr>
              <w:t>11=Quit because of the difficult working  conditions/</w:t>
            </w:r>
            <w:r w:rsidRPr="00B3225A">
              <w:rPr>
                <w:rFonts w:ascii="Nyala" w:hAnsi="Nyala" w:cs="Nyala"/>
                <w:sz w:val="16"/>
                <w:szCs w:val="16"/>
              </w:rPr>
              <w:t>የሥራ</w:t>
            </w:r>
            <w:r w:rsidRPr="00B3225A">
              <w:rPr>
                <w:rFonts w:ascii="Arial" w:hAnsi="Arial" w:cs="Arial"/>
                <w:sz w:val="16"/>
                <w:szCs w:val="16"/>
              </w:rPr>
              <w:t xml:space="preserve"> </w:t>
            </w:r>
            <w:r w:rsidRPr="00B3225A">
              <w:rPr>
                <w:rFonts w:ascii="Nyala" w:hAnsi="Nyala" w:cs="Nyala"/>
                <w:sz w:val="16"/>
                <w:szCs w:val="16"/>
              </w:rPr>
              <w:t>ሁኔታ</w:t>
            </w:r>
            <w:r w:rsidRPr="00B3225A">
              <w:rPr>
                <w:rFonts w:ascii="Arial" w:hAnsi="Arial" w:cs="Arial"/>
                <w:sz w:val="16"/>
                <w:szCs w:val="16"/>
              </w:rPr>
              <w:t xml:space="preserve"> </w:t>
            </w:r>
            <w:r w:rsidRPr="00B3225A">
              <w:rPr>
                <w:rFonts w:ascii="Nyala" w:hAnsi="Nyala" w:cs="Nyala"/>
                <w:sz w:val="16"/>
                <w:szCs w:val="16"/>
              </w:rPr>
              <w:t>ከባድ</w:t>
            </w:r>
            <w:r w:rsidRPr="00B3225A">
              <w:rPr>
                <w:rFonts w:ascii="Arial" w:hAnsi="Arial" w:cs="Arial"/>
                <w:sz w:val="16"/>
                <w:szCs w:val="16"/>
              </w:rPr>
              <w:t xml:space="preserve"> </w:t>
            </w:r>
            <w:r w:rsidRPr="00B3225A">
              <w:rPr>
                <w:rFonts w:ascii="Nyala" w:hAnsi="Nyala" w:cs="Nyala"/>
                <w:sz w:val="16"/>
                <w:szCs w:val="16"/>
              </w:rPr>
              <w:t>ስለሆነ</w:t>
            </w:r>
            <w:r w:rsidRPr="00B3225A">
              <w:rPr>
                <w:rFonts w:ascii="Arial" w:hAnsi="Arial" w:cs="Arial"/>
                <w:sz w:val="16"/>
                <w:szCs w:val="16"/>
              </w:rPr>
              <w:t xml:space="preserve"> </w:t>
            </w:r>
            <w:r w:rsidRPr="00B3225A">
              <w:rPr>
                <w:rFonts w:ascii="Nyala" w:hAnsi="Nyala" w:cs="Nyala"/>
                <w:sz w:val="16"/>
                <w:szCs w:val="16"/>
              </w:rPr>
              <w:t>አቋረጥኩ</w:t>
            </w:r>
          </w:p>
          <w:p w14:paraId="741ADBD2" w14:textId="77777777" w:rsidR="00F71327" w:rsidRPr="00B3225A" w:rsidRDefault="00F71327" w:rsidP="001732CC">
            <w:pPr>
              <w:spacing w:line="276" w:lineRule="auto"/>
              <w:rPr>
                <w:rFonts w:ascii="Arial" w:hAnsi="Arial" w:cs="Arial"/>
                <w:sz w:val="16"/>
                <w:szCs w:val="16"/>
              </w:rPr>
            </w:pPr>
          </w:p>
          <w:p w14:paraId="7106B071" w14:textId="10A8B7AB" w:rsidR="00B3225A" w:rsidRPr="00B3225A" w:rsidRDefault="00B3225A" w:rsidP="001732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
              <w:rPr>
                <w:rFonts w:ascii="Arial" w:hAnsi="Arial" w:cs="Arial"/>
                <w:sz w:val="16"/>
                <w:szCs w:val="16"/>
              </w:rPr>
            </w:pPr>
            <w:r w:rsidRPr="00B3225A">
              <w:rPr>
                <w:rFonts w:ascii="Arial" w:hAnsi="Arial" w:cs="Arial"/>
                <w:sz w:val="16"/>
                <w:szCs w:val="16"/>
              </w:rPr>
              <w:t xml:space="preserve"> 12=Was finishing school at that time/</w:t>
            </w:r>
            <w:r w:rsidRPr="00B3225A">
              <w:rPr>
                <w:rFonts w:ascii="Nyala" w:hAnsi="Nyala" w:cs="Nyala"/>
                <w:sz w:val="16"/>
                <w:szCs w:val="16"/>
              </w:rPr>
              <w:t>ትምህርት</w:t>
            </w:r>
            <w:r w:rsidRPr="00B3225A">
              <w:rPr>
                <w:rFonts w:ascii="Arial" w:hAnsi="Arial" w:cs="Arial"/>
                <w:sz w:val="16"/>
                <w:szCs w:val="16"/>
              </w:rPr>
              <w:t xml:space="preserve"> </w:t>
            </w:r>
            <w:r w:rsidRPr="00B3225A">
              <w:rPr>
                <w:rFonts w:ascii="Nyala" w:hAnsi="Nyala" w:cs="Nyala"/>
                <w:sz w:val="16"/>
                <w:szCs w:val="16"/>
              </w:rPr>
              <w:t>ስለጨረስኩ</w:t>
            </w:r>
          </w:p>
          <w:p w14:paraId="511CABE0" w14:textId="433F5E05" w:rsidR="00B3225A" w:rsidRPr="00B3225A" w:rsidRDefault="00B3225A" w:rsidP="001732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16"/>
                <w:szCs w:val="16"/>
              </w:rPr>
            </w:pPr>
          </w:p>
          <w:p w14:paraId="0C789C04" w14:textId="77777777" w:rsidR="00B3225A" w:rsidRPr="00B3225A" w:rsidRDefault="00B3225A" w:rsidP="001732CC">
            <w:pPr>
              <w:spacing w:line="276" w:lineRule="auto"/>
              <w:rPr>
                <w:rFonts w:ascii="Arial" w:hAnsi="Arial" w:cs="Arial"/>
                <w:sz w:val="16"/>
                <w:szCs w:val="16"/>
              </w:rPr>
            </w:pPr>
            <w:r w:rsidRPr="00B3225A">
              <w:rPr>
                <w:rFonts w:ascii="Arial" w:hAnsi="Arial" w:cs="Arial"/>
                <w:sz w:val="16"/>
                <w:szCs w:val="16"/>
              </w:rPr>
              <w:t>13= Other, Specify/</w:t>
            </w:r>
            <w:r w:rsidRPr="00B3225A">
              <w:rPr>
                <w:rFonts w:ascii="Nyala" w:hAnsi="Nyala" w:cs="Nyala"/>
                <w:sz w:val="16"/>
                <w:szCs w:val="16"/>
              </w:rPr>
              <w:t>ሌላ</w:t>
            </w:r>
            <w:r w:rsidRPr="00B3225A">
              <w:rPr>
                <w:rFonts w:ascii="Arial" w:hAnsi="Arial" w:cs="Arial"/>
                <w:sz w:val="16"/>
                <w:szCs w:val="16"/>
              </w:rPr>
              <w:t xml:space="preserve"> </w:t>
            </w:r>
            <w:r w:rsidRPr="00B3225A">
              <w:rPr>
                <w:rFonts w:ascii="Nyala" w:hAnsi="Nyala" w:cs="Nyala"/>
                <w:sz w:val="16"/>
                <w:szCs w:val="16"/>
              </w:rPr>
              <w:t>ይገለፅ</w:t>
            </w:r>
          </w:p>
          <w:p w14:paraId="53FA9DEC" w14:textId="57D47425" w:rsidR="00B3225A" w:rsidRPr="00B3225A" w:rsidRDefault="00B3225A" w:rsidP="00CE7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
              <w:rPr>
                <w:rFonts w:ascii="Arial" w:hAnsi="Arial" w:cs="Arial"/>
                <w:sz w:val="16"/>
                <w:szCs w:val="16"/>
              </w:rPr>
            </w:pPr>
          </w:p>
          <w:p w14:paraId="508946A4" w14:textId="77777777" w:rsidR="00B3225A" w:rsidRPr="00B3225A" w:rsidRDefault="00B3225A" w:rsidP="00CE7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
              <w:rPr>
                <w:rFonts w:ascii="Arial" w:hAnsi="Arial" w:cs="Arial"/>
                <w:sz w:val="16"/>
                <w:szCs w:val="16"/>
              </w:rPr>
            </w:pPr>
          </w:p>
        </w:tc>
        <w:tc>
          <w:tcPr>
            <w:tcW w:w="1230" w:type="dxa"/>
            <w:gridSpan w:val="2"/>
          </w:tcPr>
          <w:p w14:paraId="50B7143E" w14:textId="77777777" w:rsidR="00B3225A" w:rsidRPr="00B3225A" w:rsidRDefault="00B3225A" w:rsidP="00D27A72">
            <w:pPr>
              <w:rPr>
                <w:rFonts w:ascii="Arial" w:hAnsi="Arial" w:cs="Arial"/>
                <w:sz w:val="16"/>
                <w:szCs w:val="16"/>
              </w:rPr>
            </w:pPr>
            <w:r w:rsidRPr="00B3225A">
              <w:rPr>
                <w:rFonts w:ascii="Arial" w:hAnsi="Arial" w:cs="Arial"/>
                <w:b/>
                <w:sz w:val="16"/>
                <w:szCs w:val="16"/>
              </w:rPr>
              <w:lastRenderedPageBreak/>
              <w:t xml:space="preserve">WH11. </w:t>
            </w:r>
            <w:r w:rsidRPr="00B3225A">
              <w:rPr>
                <w:rFonts w:ascii="Arial" w:hAnsi="Arial" w:cs="Arial"/>
                <w:sz w:val="16"/>
                <w:szCs w:val="16"/>
              </w:rPr>
              <w:t xml:space="preserve">How </w:t>
            </w:r>
          </w:p>
          <w:p w14:paraId="32C0F549" w14:textId="77777777" w:rsidR="00B3225A" w:rsidRPr="00B3225A" w:rsidRDefault="00B3225A" w:rsidP="00D27A72">
            <w:pPr>
              <w:rPr>
                <w:rFonts w:ascii="Arial" w:hAnsi="Arial" w:cs="Arial"/>
                <w:sz w:val="16"/>
                <w:szCs w:val="16"/>
              </w:rPr>
            </w:pPr>
            <w:r w:rsidRPr="00B3225A">
              <w:rPr>
                <w:rFonts w:ascii="Arial" w:hAnsi="Arial" w:cs="Arial"/>
                <w:sz w:val="16"/>
                <w:szCs w:val="16"/>
              </w:rPr>
              <w:t xml:space="preserve">much </w:t>
            </w:r>
          </w:p>
          <w:p w14:paraId="0FAFCD0D" w14:textId="77777777" w:rsidR="00B3225A" w:rsidRPr="00B3225A" w:rsidRDefault="00B3225A" w:rsidP="00D27A72">
            <w:pPr>
              <w:rPr>
                <w:rFonts w:ascii="Arial" w:hAnsi="Arial" w:cs="Arial"/>
                <w:sz w:val="16"/>
                <w:szCs w:val="16"/>
              </w:rPr>
            </w:pPr>
            <w:r w:rsidRPr="00B3225A">
              <w:rPr>
                <w:rFonts w:ascii="Arial" w:hAnsi="Arial" w:cs="Arial"/>
                <w:sz w:val="16"/>
                <w:szCs w:val="16"/>
              </w:rPr>
              <w:t>did you</w:t>
            </w:r>
          </w:p>
          <w:p w14:paraId="5E283C4E" w14:textId="665A2B2F" w:rsidR="00B3225A" w:rsidRPr="00B3225A" w:rsidRDefault="00B3225A" w:rsidP="00D27A72">
            <w:pPr>
              <w:rPr>
                <w:rFonts w:ascii="Arial" w:hAnsi="Arial" w:cs="Arial"/>
                <w:sz w:val="16"/>
                <w:szCs w:val="16"/>
              </w:rPr>
            </w:pPr>
            <w:r w:rsidRPr="00B3225A">
              <w:rPr>
                <w:rFonts w:ascii="Arial" w:hAnsi="Arial" w:cs="Arial"/>
                <w:sz w:val="16"/>
                <w:szCs w:val="16"/>
              </w:rPr>
              <w:t xml:space="preserve"> receive</w:t>
            </w:r>
          </w:p>
          <w:p w14:paraId="2C37A482" w14:textId="77777777" w:rsidR="00B3225A" w:rsidRPr="00B3225A" w:rsidRDefault="00B3225A" w:rsidP="00D27A72">
            <w:pPr>
              <w:rPr>
                <w:rFonts w:ascii="Arial" w:hAnsi="Arial" w:cs="Arial"/>
                <w:sz w:val="16"/>
                <w:szCs w:val="16"/>
              </w:rPr>
            </w:pPr>
            <w:r w:rsidRPr="00B3225A">
              <w:rPr>
                <w:rFonts w:ascii="Arial" w:hAnsi="Arial" w:cs="Arial"/>
                <w:sz w:val="16"/>
                <w:szCs w:val="16"/>
              </w:rPr>
              <w:t xml:space="preserve"> in wages</w:t>
            </w:r>
          </w:p>
          <w:p w14:paraId="690AD009" w14:textId="77777777" w:rsidR="00B3225A" w:rsidRPr="00B3225A" w:rsidRDefault="00B3225A" w:rsidP="00D27A72">
            <w:pPr>
              <w:rPr>
                <w:rFonts w:ascii="Arial" w:hAnsi="Arial" w:cs="Arial"/>
                <w:sz w:val="16"/>
                <w:szCs w:val="16"/>
              </w:rPr>
            </w:pPr>
            <w:r w:rsidRPr="00B3225A">
              <w:rPr>
                <w:rFonts w:ascii="Arial" w:hAnsi="Arial" w:cs="Arial"/>
                <w:sz w:val="16"/>
                <w:szCs w:val="16"/>
              </w:rPr>
              <w:t xml:space="preserve">/profits for this </w:t>
            </w:r>
          </w:p>
          <w:p w14:paraId="014AE0C2" w14:textId="5EDBE75F" w:rsidR="00B3225A" w:rsidRPr="00B3225A" w:rsidRDefault="00B3225A" w:rsidP="00D27A72">
            <w:pPr>
              <w:rPr>
                <w:rFonts w:ascii="Arial" w:hAnsi="Arial" w:cs="Arial"/>
                <w:sz w:val="16"/>
                <w:szCs w:val="16"/>
              </w:rPr>
            </w:pPr>
            <w:r w:rsidRPr="00B3225A">
              <w:rPr>
                <w:rFonts w:ascii="Arial" w:hAnsi="Arial" w:cs="Arial"/>
                <w:sz w:val="16"/>
                <w:szCs w:val="16"/>
              </w:rPr>
              <w:t xml:space="preserve">activity </w:t>
            </w:r>
          </w:p>
          <w:p w14:paraId="5C597E11" w14:textId="77777777" w:rsidR="00B3225A" w:rsidRPr="00B3225A" w:rsidRDefault="00B3225A" w:rsidP="00D27A72">
            <w:pPr>
              <w:rPr>
                <w:rFonts w:ascii="Arial" w:hAnsi="Arial" w:cs="Arial"/>
                <w:sz w:val="16"/>
                <w:szCs w:val="16"/>
              </w:rPr>
            </w:pPr>
            <w:r w:rsidRPr="00B3225A">
              <w:rPr>
                <w:rFonts w:ascii="Arial" w:hAnsi="Arial" w:cs="Arial"/>
                <w:sz w:val="16"/>
                <w:szCs w:val="16"/>
              </w:rPr>
              <w:t xml:space="preserve">typically </w:t>
            </w:r>
          </w:p>
          <w:p w14:paraId="35481C40" w14:textId="77777777" w:rsidR="00B3225A" w:rsidRPr="00B3225A" w:rsidRDefault="00B3225A" w:rsidP="00D27A72">
            <w:pPr>
              <w:rPr>
                <w:rFonts w:ascii="Arial" w:hAnsi="Arial" w:cs="Arial"/>
                <w:sz w:val="16"/>
                <w:szCs w:val="16"/>
              </w:rPr>
            </w:pPr>
            <w:r w:rsidRPr="00B3225A">
              <w:rPr>
                <w:rFonts w:ascii="Arial" w:hAnsi="Arial" w:cs="Arial"/>
                <w:sz w:val="16"/>
                <w:szCs w:val="16"/>
              </w:rPr>
              <w:t xml:space="preserve">per month? </w:t>
            </w:r>
            <w:r w:rsidRPr="00B3225A">
              <w:rPr>
                <w:rFonts w:ascii="Nyala" w:hAnsi="Nyala" w:cs="Nyala"/>
                <w:sz w:val="16"/>
                <w:szCs w:val="16"/>
              </w:rPr>
              <w:t>ከዚህ</w:t>
            </w:r>
            <w:r w:rsidRPr="00B3225A">
              <w:rPr>
                <w:rFonts w:ascii="Arial" w:hAnsi="Arial" w:cs="Arial"/>
                <w:sz w:val="16"/>
                <w:szCs w:val="16"/>
              </w:rPr>
              <w:t xml:space="preserve"> </w:t>
            </w:r>
          </w:p>
          <w:p w14:paraId="1A04B973" w14:textId="2A709CF1" w:rsidR="00B3225A" w:rsidRPr="00B3225A" w:rsidRDefault="00B3225A" w:rsidP="00D27A72">
            <w:pPr>
              <w:rPr>
                <w:rFonts w:ascii="Nyala" w:hAnsi="Nyala" w:cs="Nyala"/>
                <w:sz w:val="16"/>
                <w:szCs w:val="16"/>
              </w:rPr>
            </w:pPr>
            <w:r w:rsidRPr="00B3225A">
              <w:rPr>
                <w:rFonts w:ascii="Nyala" w:hAnsi="Nyala" w:cs="Nyala"/>
                <w:sz w:val="16"/>
                <w:szCs w:val="16"/>
              </w:rPr>
              <w:t>ሥራ</w:t>
            </w:r>
            <w:r w:rsidRPr="00B3225A">
              <w:rPr>
                <w:rFonts w:ascii="Arial" w:hAnsi="Arial" w:cs="Arial"/>
                <w:sz w:val="16"/>
                <w:szCs w:val="16"/>
              </w:rPr>
              <w:t xml:space="preserve"> </w:t>
            </w:r>
            <w:r w:rsidRPr="00B3225A">
              <w:rPr>
                <w:rFonts w:ascii="Nyala" w:hAnsi="Nyala" w:cs="Nyala"/>
                <w:sz w:val="16"/>
                <w:szCs w:val="16"/>
              </w:rPr>
              <w:t>በወር</w:t>
            </w:r>
          </w:p>
          <w:p w14:paraId="3D418D49" w14:textId="77777777" w:rsidR="00B3225A" w:rsidRPr="00B3225A" w:rsidRDefault="00B3225A" w:rsidP="00D27A72">
            <w:pPr>
              <w:rPr>
                <w:rFonts w:ascii="Nyala" w:hAnsi="Nyala" w:cs="Nyala"/>
                <w:sz w:val="16"/>
                <w:szCs w:val="16"/>
              </w:rPr>
            </w:pPr>
            <w:r w:rsidRPr="00B3225A">
              <w:rPr>
                <w:rFonts w:ascii="Arial" w:hAnsi="Arial" w:cs="Arial"/>
                <w:sz w:val="16"/>
                <w:szCs w:val="16"/>
              </w:rPr>
              <w:t xml:space="preserve"> </w:t>
            </w:r>
            <w:r w:rsidRPr="00B3225A">
              <w:rPr>
                <w:rFonts w:ascii="Nyala" w:hAnsi="Nyala" w:cs="Nyala"/>
                <w:sz w:val="16"/>
                <w:szCs w:val="16"/>
              </w:rPr>
              <w:t>በደመወዝ</w:t>
            </w:r>
          </w:p>
          <w:p w14:paraId="2C76A4A5" w14:textId="77777777" w:rsidR="00B3225A" w:rsidRPr="00B3225A" w:rsidRDefault="00B3225A" w:rsidP="00D27A72">
            <w:pPr>
              <w:rPr>
                <w:rFonts w:ascii="Arial" w:hAnsi="Arial" w:cs="Arial"/>
                <w:sz w:val="16"/>
                <w:szCs w:val="16"/>
              </w:rPr>
            </w:pPr>
            <w:r w:rsidRPr="00B3225A">
              <w:rPr>
                <w:rFonts w:ascii="Arial" w:hAnsi="Arial" w:cs="Arial"/>
                <w:sz w:val="16"/>
                <w:szCs w:val="16"/>
              </w:rPr>
              <w:t xml:space="preserve"> /</w:t>
            </w:r>
            <w:r w:rsidRPr="00B3225A">
              <w:rPr>
                <w:rFonts w:ascii="Nyala" w:hAnsi="Nyala" w:cs="Nyala"/>
                <w:sz w:val="16"/>
                <w:szCs w:val="16"/>
              </w:rPr>
              <w:t>በትርፍ</w:t>
            </w:r>
            <w:r w:rsidRPr="00B3225A">
              <w:rPr>
                <w:rFonts w:ascii="Arial" w:hAnsi="Arial" w:cs="Arial"/>
                <w:sz w:val="16"/>
                <w:szCs w:val="16"/>
              </w:rPr>
              <w:t xml:space="preserve"> </w:t>
            </w:r>
          </w:p>
          <w:p w14:paraId="66CFC17C" w14:textId="77777777" w:rsidR="00B3225A" w:rsidRPr="00B3225A" w:rsidRDefault="00B3225A" w:rsidP="00D27A72">
            <w:pPr>
              <w:rPr>
                <w:rFonts w:ascii="Nyala" w:hAnsi="Nyala" w:cs="Nyala"/>
                <w:sz w:val="16"/>
                <w:szCs w:val="16"/>
              </w:rPr>
            </w:pPr>
            <w:r w:rsidRPr="00B3225A">
              <w:rPr>
                <w:rFonts w:ascii="Nyala" w:hAnsi="Nyala" w:cs="Nyala"/>
                <w:sz w:val="16"/>
                <w:szCs w:val="16"/>
              </w:rPr>
              <w:t>መልክ</w:t>
            </w:r>
            <w:r w:rsidRPr="00B3225A">
              <w:rPr>
                <w:rFonts w:ascii="Arial" w:hAnsi="Arial" w:cs="Arial"/>
                <w:sz w:val="16"/>
                <w:szCs w:val="16"/>
              </w:rPr>
              <w:t xml:space="preserve"> </w:t>
            </w:r>
            <w:r w:rsidRPr="00B3225A">
              <w:rPr>
                <w:rFonts w:ascii="Nyala" w:hAnsi="Nyala" w:cs="Nyala"/>
                <w:sz w:val="16"/>
                <w:szCs w:val="16"/>
              </w:rPr>
              <w:t>ምን</w:t>
            </w:r>
          </w:p>
          <w:p w14:paraId="61AB8399" w14:textId="4B3E8F2F" w:rsidR="00B3225A" w:rsidRPr="00B3225A" w:rsidRDefault="00B3225A" w:rsidP="00D27A72">
            <w:pPr>
              <w:rPr>
                <w:rFonts w:ascii="Arial" w:hAnsi="Arial" w:cs="Arial"/>
                <w:sz w:val="16"/>
                <w:szCs w:val="16"/>
              </w:rPr>
            </w:pPr>
            <w:r w:rsidRPr="00B3225A">
              <w:rPr>
                <w:rFonts w:ascii="Arial" w:hAnsi="Arial" w:cs="Arial"/>
                <w:sz w:val="16"/>
                <w:szCs w:val="16"/>
              </w:rPr>
              <w:t xml:space="preserve"> </w:t>
            </w:r>
            <w:r w:rsidRPr="00B3225A">
              <w:rPr>
                <w:rFonts w:ascii="Nyala" w:hAnsi="Nyala" w:cs="Nyala"/>
                <w:sz w:val="16"/>
                <w:szCs w:val="16"/>
              </w:rPr>
              <w:t>ያህል</w:t>
            </w:r>
            <w:r w:rsidRPr="00B3225A">
              <w:rPr>
                <w:rFonts w:ascii="Arial" w:hAnsi="Arial" w:cs="Arial"/>
                <w:sz w:val="16"/>
                <w:szCs w:val="16"/>
              </w:rPr>
              <w:t xml:space="preserve"> </w:t>
            </w:r>
            <w:r w:rsidRPr="00B3225A">
              <w:rPr>
                <w:rFonts w:ascii="Nyala" w:hAnsi="Nyala" w:cs="Nyala"/>
                <w:sz w:val="16"/>
                <w:szCs w:val="16"/>
              </w:rPr>
              <w:t>ብር</w:t>
            </w:r>
            <w:r w:rsidRPr="00B3225A">
              <w:rPr>
                <w:rFonts w:ascii="Arial" w:hAnsi="Arial" w:cs="Arial"/>
                <w:sz w:val="16"/>
                <w:szCs w:val="16"/>
              </w:rPr>
              <w:t xml:space="preserve"> </w:t>
            </w:r>
            <w:r w:rsidRPr="00B3225A">
              <w:rPr>
                <w:rFonts w:ascii="Nyala" w:hAnsi="Nyala" w:cs="Nyala"/>
                <w:sz w:val="16"/>
                <w:szCs w:val="16"/>
              </w:rPr>
              <w:t>ታገኚ</w:t>
            </w:r>
            <w:r w:rsidRPr="00B3225A">
              <w:rPr>
                <w:rFonts w:ascii="Arial" w:hAnsi="Arial" w:cs="Arial"/>
                <w:sz w:val="16"/>
                <w:szCs w:val="16"/>
              </w:rPr>
              <w:t xml:space="preserve"> </w:t>
            </w:r>
            <w:r w:rsidRPr="00B3225A">
              <w:rPr>
                <w:rFonts w:ascii="Nyala" w:hAnsi="Nyala" w:cs="Nyala"/>
                <w:sz w:val="16"/>
                <w:szCs w:val="16"/>
              </w:rPr>
              <w:t>ነበር</w:t>
            </w:r>
          </w:p>
          <w:p w14:paraId="13BD8246" w14:textId="128FC188" w:rsidR="00B3225A" w:rsidRPr="00B3225A" w:rsidRDefault="00B3225A" w:rsidP="00D27A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6"/>
                <w:szCs w:val="16"/>
              </w:rPr>
            </w:pPr>
            <w:r w:rsidRPr="00B3225A">
              <w:rPr>
                <w:rFonts w:ascii="Arial" w:hAnsi="Arial" w:cs="Arial"/>
                <w:sz w:val="16"/>
                <w:szCs w:val="16"/>
              </w:rPr>
              <w:t>Ethiopian Birr</w:t>
            </w:r>
          </w:p>
        </w:tc>
      </w:tr>
      <w:tr w:rsidR="006959BC" w:rsidRPr="00B3225A" w14:paraId="1963DC4C" w14:textId="0698F1B4" w:rsidTr="006959BC">
        <w:trPr>
          <w:gridAfter w:val="1"/>
          <w:wAfter w:w="15" w:type="dxa"/>
          <w:trHeight w:val="386"/>
        </w:trPr>
        <w:tc>
          <w:tcPr>
            <w:tcW w:w="1013" w:type="dxa"/>
          </w:tcPr>
          <w:p w14:paraId="5739486F" w14:textId="77777777" w:rsidR="006959BC" w:rsidRPr="00B3225A" w:rsidRDefault="006959BC" w:rsidP="00CE7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6"/>
                <w:szCs w:val="16"/>
              </w:rPr>
            </w:pPr>
          </w:p>
        </w:tc>
        <w:tc>
          <w:tcPr>
            <w:tcW w:w="1237" w:type="dxa"/>
          </w:tcPr>
          <w:p w14:paraId="4B9CB6E5" w14:textId="77777777" w:rsidR="006959BC" w:rsidRPr="00B3225A" w:rsidRDefault="006959BC" w:rsidP="00CE7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6"/>
                <w:szCs w:val="16"/>
              </w:rPr>
            </w:pPr>
            <w:r w:rsidRPr="00B3225A">
              <w:rPr>
                <w:rFonts w:ascii="Arial" w:hAnsi="Arial" w:cs="Arial"/>
                <w:b/>
                <w:i/>
                <w:sz w:val="16"/>
                <w:szCs w:val="16"/>
              </w:rPr>
              <w:fldChar w:fldCharType="begin">
                <w:ffData>
                  <w:name w:val=""/>
                  <w:enabled/>
                  <w:calcOnExit w:val="0"/>
                  <w:checkBox>
                    <w:size w:val="30"/>
                    <w:default w:val="0"/>
                  </w:checkBox>
                </w:ffData>
              </w:fldChar>
            </w:r>
            <w:r w:rsidRPr="00B3225A">
              <w:rPr>
                <w:rFonts w:ascii="Arial" w:hAnsi="Arial" w:cs="Arial"/>
                <w:b/>
                <w:i/>
                <w:sz w:val="16"/>
                <w:szCs w:val="16"/>
              </w:rPr>
              <w:instrText xml:space="preserve"> FORMCHECKBOX </w:instrText>
            </w:r>
            <w:r w:rsidR="00774F57">
              <w:rPr>
                <w:rFonts w:ascii="Arial" w:hAnsi="Arial" w:cs="Arial"/>
                <w:b/>
                <w:i/>
                <w:sz w:val="16"/>
                <w:szCs w:val="16"/>
              </w:rPr>
            </w:r>
            <w:r w:rsidR="00774F57">
              <w:rPr>
                <w:rFonts w:ascii="Arial" w:hAnsi="Arial" w:cs="Arial"/>
                <w:b/>
                <w:i/>
                <w:sz w:val="16"/>
                <w:szCs w:val="16"/>
              </w:rPr>
              <w:fldChar w:fldCharType="separate"/>
            </w:r>
            <w:r w:rsidRPr="00B3225A">
              <w:rPr>
                <w:rFonts w:ascii="Arial" w:hAnsi="Arial" w:cs="Arial"/>
                <w:b/>
                <w:i/>
                <w:sz w:val="16"/>
                <w:szCs w:val="16"/>
              </w:rPr>
              <w:fldChar w:fldCharType="end"/>
            </w:r>
          </w:p>
        </w:tc>
        <w:tc>
          <w:tcPr>
            <w:tcW w:w="923" w:type="dxa"/>
          </w:tcPr>
          <w:p w14:paraId="56215099" w14:textId="2EF9278A" w:rsidR="006959BC" w:rsidRPr="00B3225A" w:rsidRDefault="006959BC" w:rsidP="00CE7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sz w:val="16"/>
                <w:szCs w:val="16"/>
              </w:rPr>
            </w:pPr>
          </w:p>
        </w:tc>
        <w:tc>
          <w:tcPr>
            <w:tcW w:w="990" w:type="dxa"/>
          </w:tcPr>
          <w:p w14:paraId="571DDC84" w14:textId="1914ADA4" w:rsidR="006959BC" w:rsidRPr="00B3225A" w:rsidRDefault="006959BC" w:rsidP="00CE7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sz w:val="16"/>
                <w:szCs w:val="16"/>
              </w:rPr>
            </w:pPr>
          </w:p>
        </w:tc>
        <w:tc>
          <w:tcPr>
            <w:tcW w:w="1080" w:type="dxa"/>
          </w:tcPr>
          <w:p w14:paraId="2FA1931D" w14:textId="77777777" w:rsidR="006959BC" w:rsidRPr="00B3225A" w:rsidRDefault="006959BC" w:rsidP="00CE7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6"/>
                <w:szCs w:val="16"/>
              </w:rPr>
            </w:pPr>
            <w:r w:rsidRPr="00B3225A">
              <w:rPr>
                <w:rFonts w:ascii="Arial" w:hAnsi="Arial" w:cs="Arial"/>
                <w:b/>
                <w:i/>
                <w:sz w:val="16"/>
                <w:szCs w:val="16"/>
              </w:rPr>
              <w:fldChar w:fldCharType="begin">
                <w:ffData>
                  <w:name w:val=""/>
                  <w:enabled/>
                  <w:calcOnExit w:val="0"/>
                  <w:checkBox>
                    <w:size w:val="30"/>
                    <w:default w:val="0"/>
                  </w:checkBox>
                </w:ffData>
              </w:fldChar>
            </w:r>
            <w:r w:rsidRPr="00B3225A">
              <w:rPr>
                <w:rFonts w:ascii="Arial" w:hAnsi="Arial" w:cs="Arial"/>
                <w:b/>
                <w:i/>
                <w:sz w:val="16"/>
                <w:szCs w:val="16"/>
              </w:rPr>
              <w:instrText xml:space="preserve"> FORMCHECKBOX </w:instrText>
            </w:r>
            <w:r w:rsidR="00774F57">
              <w:rPr>
                <w:rFonts w:ascii="Arial" w:hAnsi="Arial" w:cs="Arial"/>
                <w:b/>
                <w:i/>
                <w:sz w:val="16"/>
                <w:szCs w:val="16"/>
              </w:rPr>
            </w:r>
            <w:r w:rsidR="00774F57">
              <w:rPr>
                <w:rFonts w:ascii="Arial" w:hAnsi="Arial" w:cs="Arial"/>
                <w:b/>
                <w:i/>
                <w:sz w:val="16"/>
                <w:szCs w:val="16"/>
              </w:rPr>
              <w:fldChar w:fldCharType="separate"/>
            </w:r>
            <w:r w:rsidRPr="00B3225A">
              <w:rPr>
                <w:rFonts w:ascii="Arial" w:hAnsi="Arial" w:cs="Arial"/>
                <w:b/>
                <w:i/>
                <w:sz w:val="16"/>
                <w:szCs w:val="16"/>
              </w:rPr>
              <w:fldChar w:fldCharType="end"/>
            </w:r>
          </w:p>
        </w:tc>
        <w:tc>
          <w:tcPr>
            <w:tcW w:w="810" w:type="dxa"/>
          </w:tcPr>
          <w:p w14:paraId="64958D3C" w14:textId="77777777" w:rsidR="006959BC" w:rsidRPr="00B3225A" w:rsidRDefault="006959BC" w:rsidP="00CE7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6"/>
                <w:szCs w:val="16"/>
              </w:rPr>
            </w:pPr>
          </w:p>
        </w:tc>
        <w:tc>
          <w:tcPr>
            <w:tcW w:w="1170" w:type="dxa"/>
          </w:tcPr>
          <w:p w14:paraId="58581E7F" w14:textId="77777777" w:rsidR="006959BC" w:rsidRPr="00B3225A" w:rsidRDefault="006959BC" w:rsidP="00CE7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sz w:val="16"/>
                <w:szCs w:val="16"/>
              </w:rPr>
            </w:pPr>
            <w:r w:rsidRPr="00B3225A">
              <w:rPr>
                <w:rFonts w:ascii="Arial" w:hAnsi="Arial" w:cs="Arial"/>
                <w:b/>
                <w:i/>
                <w:sz w:val="16"/>
                <w:szCs w:val="16"/>
              </w:rPr>
              <w:fldChar w:fldCharType="begin">
                <w:ffData>
                  <w:name w:val=""/>
                  <w:enabled/>
                  <w:calcOnExit w:val="0"/>
                  <w:checkBox>
                    <w:size w:val="30"/>
                    <w:default w:val="0"/>
                  </w:checkBox>
                </w:ffData>
              </w:fldChar>
            </w:r>
            <w:r w:rsidRPr="00B3225A">
              <w:rPr>
                <w:rFonts w:ascii="Arial" w:hAnsi="Arial" w:cs="Arial"/>
                <w:b/>
                <w:i/>
                <w:sz w:val="16"/>
                <w:szCs w:val="16"/>
              </w:rPr>
              <w:instrText xml:space="preserve"> FORMCHECKBOX </w:instrText>
            </w:r>
            <w:r w:rsidR="00774F57">
              <w:rPr>
                <w:rFonts w:ascii="Arial" w:hAnsi="Arial" w:cs="Arial"/>
                <w:b/>
                <w:i/>
                <w:sz w:val="16"/>
                <w:szCs w:val="16"/>
              </w:rPr>
            </w:r>
            <w:r w:rsidR="00774F57">
              <w:rPr>
                <w:rFonts w:ascii="Arial" w:hAnsi="Arial" w:cs="Arial"/>
                <w:b/>
                <w:i/>
                <w:sz w:val="16"/>
                <w:szCs w:val="16"/>
              </w:rPr>
              <w:fldChar w:fldCharType="separate"/>
            </w:r>
            <w:r w:rsidRPr="00B3225A">
              <w:rPr>
                <w:rFonts w:ascii="Arial" w:hAnsi="Arial" w:cs="Arial"/>
                <w:b/>
                <w:i/>
                <w:sz w:val="16"/>
                <w:szCs w:val="16"/>
              </w:rPr>
              <w:fldChar w:fldCharType="end"/>
            </w:r>
          </w:p>
        </w:tc>
        <w:tc>
          <w:tcPr>
            <w:tcW w:w="1080" w:type="dxa"/>
          </w:tcPr>
          <w:p w14:paraId="4796D6F6" w14:textId="77777777" w:rsidR="006959BC" w:rsidRPr="00B3225A" w:rsidRDefault="006959BC" w:rsidP="00CE7630">
            <w:pPr>
              <w:rPr>
                <w:rFonts w:ascii="Arial" w:hAnsi="Arial" w:cs="Arial"/>
                <w:sz w:val="16"/>
                <w:szCs w:val="16"/>
              </w:rPr>
            </w:pPr>
            <w:r w:rsidRPr="00B3225A">
              <w:rPr>
                <w:rFonts w:ascii="Arial" w:hAnsi="Arial" w:cs="Arial"/>
                <w:b/>
                <w:i/>
                <w:sz w:val="16"/>
                <w:szCs w:val="16"/>
              </w:rPr>
              <w:fldChar w:fldCharType="begin">
                <w:ffData>
                  <w:name w:val=""/>
                  <w:enabled/>
                  <w:calcOnExit w:val="0"/>
                  <w:checkBox>
                    <w:size w:val="30"/>
                    <w:default w:val="0"/>
                  </w:checkBox>
                </w:ffData>
              </w:fldChar>
            </w:r>
            <w:r w:rsidRPr="00B3225A">
              <w:rPr>
                <w:rFonts w:ascii="Arial" w:hAnsi="Arial" w:cs="Arial"/>
                <w:b/>
                <w:i/>
                <w:sz w:val="16"/>
                <w:szCs w:val="16"/>
              </w:rPr>
              <w:instrText xml:space="preserve"> FORMCHECKBOX </w:instrText>
            </w:r>
            <w:r w:rsidR="00774F57">
              <w:rPr>
                <w:rFonts w:ascii="Arial" w:hAnsi="Arial" w:cs="Arial"/>
                <w:b/>
                <w:i/>
                <w:sz w:val="16"/>
                <w:szCs w:val="16"/>
              </w:rPr>
            </w:r>
            <w:r w:rsidR="00774F57">
              <w:rPr>
                <w:rFonts w:ascii="Arial" w:hAnsi="Arial" w:cs="Arial"/>
                <w:b/>
                <w:i/>
                <w:sz w:val="16"/>
                <w:szCs w:val="16"/>
              </w:rPr>
              <w:fldChar w:fldCharType="separate"/>
            </w:r>
            <w:r w:rsidRPr="00B3225A">
              <w:rPr>
                <w:rFonts w:ascii="Arial" w:hAnsi="Arial" w:cs="Arial"/>
                <w:b/>
                <w:i/>
                <w:sz w:val="16"/>
                <w:szCs w:val="16"/>
              </w:rPr>
              <w:fldChar w:fldCharType="end"/>
            </w:r>
          </w:p>
        </w:tc>
        <w:tc>
          <w:tcPr>
            <w:tcW w:w="1620" w:type="dxa"/>
          </w:tcPr>
          <w:p w14:paraId="00C179A2" w14:textId="77777777" w:rsidR="006959BC" w:rsidRPr="00B3225A" w:rsidRDefault="006959BC" w:rsidP="00CE7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6"/>
                <w:szCs w:val="16"/>
              </w:rPr>
            </w:pPr>
            <w:r w:rsidRPr="00B3225A">
              <w:rPr>
                <w:rFonts w:ascii="Arial" w:hAnsi="Arial" w:cs="Arial"/>
                <w:b/>
                <w:i/>
                <w:sz w:val="16"/>
                <w:szCs w:val="16"/>
              </w:rPr>
              <w:fldChar w:fldCharType="begin">
                <w:ffData>
                  <w:name w:val=""/>
                  <w:enabled/>
                  <w:calcOnExit w:val="0"/>
                  <w:checkBox>
                    <w:size w:val="30"/>
                    <w:default w:val="0"/>
                  </w:checkBox>
                </w:ffData>
              </w:fldChar>
            </w:r>
            <w:r w:rsidRPr="00B3225A">
              <w:rPr>
                <w:rFonts w:ascii="Arial" w:hAnsi="Arial" w:cs="Arial"/>
                <w:b/>
                <w:i/>
                <w:sz w:val="16"/>
                <w:szCs w:val="16"/>
              </w:rPr>
              <w:instrText xml:space="preserve"> FORMCHECKBOX </w:instrText>
            </w:r>
            <w:r w:rsidR="00774F57">
              <w:rPr>
                <w:rFonts w:ascii="Arial" w:hAnsi="Arial" w:cs="Arial"/>
                <w:b/>
                <w:i/>
                <w:sz w:val="16"/>
                <w:szCs w:val="16"/>
              </w:rPr>
            </w:r>
            <w:r w:rsidR="00774F57">
              <w:rPr>
                <w:rFonts w:ascii="Arial" w:hAnsi="Arial" w:cs="Arial"/>
                <w:b/>
                <w:i/>
                <w:sz w:val="16"/>
                <w:szCs w:val="16"/>
              </w:rPr>
              <w:fldChar w:fldCharType="separate"/>
            </w:r>
            <w:r w:rsidRPr="00B3225A">
              <w:rPr>
                <w:rFonts w:ascii="Arial" w:hAnsi="Arial" w:cs="Arial"/>
                <w:b/>
                <w:i/>
                <w:sz w:val="16"/>
                <w:szCs w:val="16"/>
              </w:rPr>
              <w:fldChar w:fldCharType="end"/>
            </w:r>
            <w:r w:rsidRPr="00B3225A">
              <w:rPr>
                <w:rFonts w:ascii="Arial" w:hAnsi="Arial" w:cs="Arial"/>
                <w:b/>
                <w:i/>
                <w:sz w:val="16"/>
                <w:szCs w:val="16"/>
              </w:rPr>
              <w:fldChar w:fldCharType="begin">
                <w:ffData>
                  <w:name w:val=""/>
                  <w:enabled/>
                  <w:calcOnExit w:val="0"/>
                  <w:checkBox>
                    <w:size w:val="30"/>
                    <w:default w:val="0"/>
                  </w:checkBox>
                </w:ffData>
              </w:fldChar>
            </w:r>
            <w:r w:rsidRPr="00B3225A">
              <w:rPr>
                <w:rFonts w:ascii="Arial" w:hAnsi="Arial" w:cs="Arial"/>
                <w:b/>
                <w:i/>
                <w:sz w:val="16"/>
                <w:szCs w:val="16"/>
              </w:rPr>
              <w:instrText xml:space="preserve"> FORMCHECKBOX </w:instrText>
            </w:r>
            <w:r w:rsidR="00774F57">
              <w:rPr>
                <w:rFonts w:ascii="Arial" w:hAnsi="Arial" w:cs="Arial"/>
                <w:b/>
                <w:i/>
                <w:sz w:val="16"/>
                <w:szCs w:val="16"/>
              </w:rPr>
            </w:r>
            <w:r w:rsidR="00774F57">
              <w:rPr>
                <w:rFonts w:ascii="Arial" w:hAnsi="Arial" w:cs="Arial"/>
                <w:b/>
                <w:i/>
                <w:sz w:val="16"/>
                <w:szCs w:val="16"/>
              </w:rPr>
              <w:fldChar w:fldCharType="separate"/>
            </w:r>
            <w:r w:rsidRPr="00B3225A">
              <w:rPr>
                <w:rFonts w:ascii="Arial" w:hAnsi="Arial" w:cs="Arial"/>
                <w:b/>
                <w:i/>
                <w:sz w:val="16"/>
                <w:szCs w:val="16"/>
              </w:rPr>
              <w:fldChar w:fldCharType="end"/>
            </w:r>
          </w:p>
        </w:tc>
        <w:tc>
          <w:tcPr>
            <w:tcW w:w="1215" w:type="dxa"/>
            <w:vMerge w:val="restart"/>
            <w:shd w:val="clear" w:color="auto" w:fill="auto"/>
          </w:tcPr>
          <w:p w14:paraId="347D488E" w14:textId="77777777" w:rsidR="006959BC" w:rsidRPr="00B3225A" w:rsidRDefault="006959BC">
            <w:pPr>
              <w:spacing w:after="200" w:line="276" w:lineRule="auto"/>
              <w:rPr>
                <w:rFonts w:ascii="Arial" w:hAnsi="Arial" w:cs="Arial"/>
                <w:sz w:val="16"/>
                <w:szCs w:val="16"/>
              </w:rPr>
            </w:pPr>
          </w:p>
        </w:tc>
      </w:tr>
      <w:tr w:rsidR="006959BC" w:rsidRPr="00B3225A" w14:paraId="41E44A9F" w14:textId="455531F9" w:rsidTr="006959BC">
        <w:trPr>
          <w:gridAfter w:val="1"/>
          <w:wAfter w:w="15" w:type="dxa"/>
          <w:trHeight w:val="225"/>
        </w:trPr>
        <w:tc>
          <w:tcPr>
            <w:tcW w:w="1013" w:type="dxa"/>
          </w:tcPr>
          <w:p w14:paraId="27071C0A" w14:textId="77777777" w:rsidR="006959BC" w:rsidRPr="00B3225A" w:rsidRDefault="006959BC" w:rsidP="00CE7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rPr>
                <w:rFonts w:ascii="Arial" w:hAnsi="Arial" w:cs="Arial"/>
                <w:b/>
                <w:sz w:val="16"/>
                <w:szCs w:val="16"/>
              </w:rPr>
            </w:pPr>
          </w:p>
        </w:tc>
        <w:tc>
          <w:tcPr>
            <w:tcW w:w="1237" w:type="dxa"/>
          </w:tcPr>
          <w:p w14:paraId="56CB7519" w14:textId="77777777" w:rsidR="006959BC" w:rsidRPr="00B3225A" w:rsidRDefault="006959BC" w:rsidP="00CE7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6"/>
                <w:szCs w:val="16"/>
              </w:rPr>
            </w:pPr>
            <w:r w:rsidRPr="00B3225A">
              <w:rPr>
                <w:rFonts w:ascii="Arial" w:hAnsi="Arial" w:cs="Arial"/>
                <w:b/>
                <w:i/>
                <w:sz w:val="16"/>
                <w:szCs w:val="16"/>
              </w:rPr>
              <w:fldChar w:fldCharType="begin">
                <w:ffData>
                  <w:name w:val=""/>
                  <w:enabled/>
                  <w:calcOnExit w:val="0"/>
                  <w:checkBox>
                    <w:size w:val="30"/>
                    <w:default w:val="0"/>
                  </w:checkBox>
                </w:ffData>
              </w:fldChar>
            </w:r>
            <w:r w:rsidRPr="00B3225A">
              <w:rPr>
                <w:rFonts w:ascii="Arial" w:hAnsi="Arial" w:cs="Arial"/>
                <w:b/>
                <w:i/>
                <w:sz w:val="16"/>
                <w:szCs w:val="16"/>
              </w:rPr>
              <w:instrText xml:space="preserve"> FORMCHECKBOX </w:instrText>
            </w:r>
            <w:r w:rsidR="00774F57">
              <w:rPr>
                <w:rFonts w:ascii="Arial" w:hAnsi="Arial" w:cs="Arial"/>
                <w:b/>
                <w:i/>
                <w:sz w:val="16"/>
                <w:szCs w:val="16"/>
              </w:rPr>
            </w:r>
            <w:r w:rsidR="00774F57">
              <w:rPr>
                <w:rFonts w:ascii="Arial" w:hAnsi="Arial" w:cs="Arial"/>
                <w:b/>
                <w:i/>
                <w:sz w:val="16"/>
                <w:szCs w:val="16"/>
              </w:rPr>
              <w:fldChar w:fldCharType="separate"/>
            </w:r>
            <w:r w:rsidRPr="00B3225A">
              <w:rPr>
                <w:rFonts w:ascii="Arial" w:hAnsi="Arial" w:cs="Arial"/>
                <w:b/>
                <w:i/>
                <w:sz w:val="16"/>
                <w:szCs w:val="16"/>
              </w:rPr>
              <w:fldChar w:fldCharType="end"/>
            </w:r>
          </w:p>
        </w:tc>
        <w:tc>
          <w:tcPr>
            <w:tcW w:w="923" w:type="dxa"/>
          </w:tcPr>
          <w:p w14:paraId="565830E3" w14:textId="5B819B63" w:rsidR="006959BC" w:rsidRPr="00B3225A" w:rsidRDefault="006959BC" w:rsidP="00CE7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sz w:val="16"/>
                <w:szCs w:val="16"/>
              </w:rPr>
            </w:pPr>
          </w:p>
        </w:tc>
        <w:tc>
          <w:tcPr>
            <w:tcW w:w="990" w:type="dxa"/>
          </w:tcPr>
          <w:p w14:paraId="10584CBC" w14:textId="07E4CD17" w:rsidR="006959BC" w:rsidRPr="00B3225A" w:rsidRDefault="006959BC" w:rsidP="00CE7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sz w:val="16"/>
                <w:szCs w:val="16"/>
              </w:rPr>
            </w:pPr>
          </w:p>
        </w:tc>
        <w:tc>
          <w:tcPr>
            <w:tcW w:w="1080" w:type="dxa"/>
          </w:tcPr>
          <w:p w14:paraId="26847ABA" w14:textId="77777777" w:rsidR="006959BC" w:rsidRPr="00B3225A" w:rsidRDefault="006959BC" w:rsidP="00CE7630">
            <w:pPr>
              <w:rPr>
                <w:rFonts w:ascii="Arial" w:hAnsi="Arial" w:cs="Arial"/>
                <w:sz w:val="16"/>
                <w:szCs w:val="16"/>
              </w:rPr>
            </w:pPr>
            <w:r w:rsidRPr="00B3225A">
              <w:rPr>
                <w:rFonts w:ascii="Arial" w:hAnsi="Arial" w:cs="Arial"/>
                <w:b/>
                <w:i/>
                <w:sz w:val="16"/>
                <w:szCs w:val="16"/>
              </w:rPr>
              <w:fldChar w:fldCharType="begin">
                <w:ffData>
                  <w:name w:val=""/>
                  <w:enabled/>
                  <w:calcOnExit w:val="0"/>
                  <w:checkBox>
                    <w:size w:val="30"/>
                    <w:default w:val="0"/>
                  </w:checkBox>
                </w:ffData>
              </w:fldChar>
            </w:r>
            <w:r w:rsidRPr="00B3225A">
              <w:rPr>
                <w:rFonts w:ascii="Arial" w:hAnsi="Arial" w:cs="Arial"/>
                <w:b/>
                <w:i/>
                <w:sz w:val="16"/>
                <w:szCs w:val="16"/>
              </w:rPr>
              <w:instrText xml:space="preserve"> FORMCHECKBOX </w:instrText>
            </w:r>
            <w:r w:rsidR="00774F57">
              <w:rPr>
                <w:rFonts w:ascii="Arial" w:hAnsi="Arial" w:cs="Arial"/>
                <w:b/>
                <w:i/>
                <w:sz w:val="16"/>
                <w:szCs w:val="16"/>
              </w:rPr>
            </w:r>
            <w:r w:rsidR="00774F57">
              <w:rPr>
                <w:rFonts w:ascii="Arial" w:hAnsi="Arial" w:cs="Arial"/>
                <w:b/>
                <w:i/>
                <w:sz w:val="16"/>
                <w:szCs w:val="16"/>
              </w:rPr>
              <w:fldChar w:fldCharType="separate"/>
            </w:r>
            <w:r w:rsidRPr="00B3225A">
              <w:rPr>
                <w:rFonts w:ascii="Arial" w:hAnsi="Arial" w:cs="Arial"/>
                <w:b/>
                <w:i/>
                <w:sz w:val="16"/>
                <w:szCs w:val="16"/>
              </w:rPr>
              <w:fldChar w:fldCharType="end"/>
            </w:r>
          </w:p>
        </w:tc>
        <w:tc>
          <w:tcPr>
            <w:tcW w:w="810" w:type="dxa"/>
          </w:tcPr>
          <w:p w14:paraId="4364EE6A" w14:textId="77777777" w:rsidR="006959BC" w:rsidRPr="00B3225A" w:rsidRDefault="006959BC" w:rsidP="00CE7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6"/>
                <w:szCs w:val="16"/>
              </w:rPr>
            </w:pPr>
          </w:p>
        </w:tc>
        <w:tc>
          <w:tcPr>
            <w:tcW w:w="1170" w:type="dxa"/>
          </w:tcPr>
          <w:p w14:paraId="121B1EDE" w14:textId="77777777" w:rsidR="006959BC" w:rsidRPr="00B3225A" w:rsidRDefault="006959BC" w:rsidP="00CE7630">
            <w:pPr>
              <w:jc w:val="center"/>
              <w:rPr>
                <w:rFonts w:ascii="Arial" w:hAnsi="Arial" w:cs="Arial"/>
                <w:sz w:val="16"/>
                <w:szCs w:val="16"/>
              </w:rPr>
            </w:pPr>
            <w:r w:rsidRPr="00B3225A">
              <w:rPr>
                <w:rFonts w:ascii="Arial" w:hAnsi="Arial" w:cs="Arial"/>
                <w:b/>
                <w:i/>
                <w:sz w:val="16"/>
                <w:szCs w:val="16"/>
              </w:rPr>
              <w:fldChar w:fldCharType="begin">
                <w:ffData>
                  <w:name w:val=""/>
                  <w:enabled/>
                  <w:calcOnExit w:val="0"/>
                  <w:checkBox>
                    <w:size w:val="30"/>
                    <w:default w:val="0"/>
                  </w:checkBox>
                </w:ffData>
              </w:fldChar>
            </w:r>
            <w:r w:rsidRPr="00B3225A">
              <w:rPr>
                <w:rFonts w:ascii="Arial" w:hAnsi="Arial" w:cs="Arial"/>
                <w:b/>
                <w:i/>
                <w:sz w:val="16"/>
                <w:szCs w:val="16"/>
              </w:rPr>
              <w:instrText xml:space="preserve"> FORMCHECKBOX </w:instrText>
            </w:r>
            <w:r w:rsidR="00774F57">
              <w:rPr>
                <w:rFonts w:ascii="Arial" w:hAnsi="Arial" w:cs="Arial"/>
                <w:b/>
                <w:i/>
                <w:sz w:val="16"/>
                <w:szCs w:val="16"/>
              </w:rPr>
            </w:r>
            <w:r w:rsidR="00774F57">
              <w:rPr>
                <w:rFonts w:ascii="Arial" w:hAnsi="Arial" w:cs="Arial"/>
                <w:b/>
                <w:i/>
                <w:sz w:val="16"/>
                <w:szCs w:val="16"/>
              </w:rPr>
              <w:fldChar w:fldCharType="separate"/>
            </w:r>
            <w:r w:rsidRPr="00B3225A">
              <w:rPr>
                <w:rFonts w:ascii="Arial" w:hAnsi="Arial" w:cs="Arial"/>
                <w:b/>
                <w:i/>
                <w:sz w:val="16"/>
                <w:szCs w:val="16"/>
              </w:rPr>
              <w:fldChar w:fldCharType="end"/>
            </w:r>
          </w:p>
        </w:tc>
        <w:tc>
          <w:tcPr>
            <w:tcW w:w="1080" w:type="dxa"/>
          </w:tcPr>
          <w:p w14:paraId="357BF3A1" w14:textId="77777777" w:rsidR="006959BC" w:rsidRPr="00B3225A" w:rsidRDefault="006959BC" w:rsidP="00CE7630">
            <w:pPr>
              <w:rPr>
                <w:rFonts w:ascii="Arial" w:hAnsi="Arial" w:cs="Arial"/>
                <w:sz w:val="16"/>
                <w:szCs w:val="16"/>
              </w:rPr>
            </w:pPr>
            <w:r w:rsidRPr="00B3225A">
              <w:rPr>
                <w:rFonts w:ascii="Arial" w:hAnsi="Arial" w:cs="Arial"/>
                <w:b/>
                <w:i/>
                <w:sz w:val="16"/>
                <w:szCs w:val="16"/>
              </w:rPr>
              <w:fldChar w:fldCharType="begin">
                <w:ffData>
                  <w:name w:val=""/>
                  <w:enabled/>
                  <w:calcOnExit w:val="0"/>
                  <w:checkBox>
                    <w:size w:val="30"/>
                    <w:default w:val="0"/>
                  </w:checkBox>
                </w:ffData>
              </w:fldChar>
            </w:r>
            <w:r w:rsidRPr="00B3225A">
              <w:rPr>
                <w:rFonts w:ascii="Arial" w:hAnsi="Arial" w:cs="Arial"/>
                <w:b/>
                <w:i/>
                <w:sz w:val="16"/>
                <w:szCs w:val="16"/>
              </w:rPr>
              <w:instrText xml:space="preserve"> FORMCHECKBOX </w:instrText>
            </w:r>
            <w:r w:rsidR="00774F57">
              <w:rPr>
                <w:rFonts w:ascii="Arial" w:hAnsi="Arial" w:cs="Arial"/>
                <w:b/>
                <w:i/>
                <w:sz w:val="16"/>
                <w:szCs w:val="16"/>
              </w:rPr>
            </w:r>
            <w:r w:rsidR="00774F57">
              <w:rPr>
                <w:rFonts w:ascii="Arial" w:hAnsi="Arial" w:cs="Arial"/>
                <w:b/>
                <w:i/>
                <w:sz w:val="16"/>
                <w:szCs w:val="16"/>
              </w:rPr>
              <w:fldChar w:fldCharType="separate"/>
            </w:r>
            <w:r w:rsidRPr="00B3225A">
              <w:rPr>
                <w:rFonts w:ascii="Arial" w:hAnsi="Arial" w:cs="Arial"/>
                <w:b/>
                <w:i/>
                <w:sz w:val="16"/>
                <w:szCs w:val="16"/>
              </w:rPr>
              <w:fldChar w:fldCharType="end"/>
            </w:r>
          </w:p>
        </w:tc>
        <w:tc>
          <w:tcPr>
            <w:tcW w:w="1620" w:type="dxa"/>
          </w:tcPr>
          <w:p w14:paraId="6F3E3E2E" w14:textId="77777777" w:rsidR="006959BC" w:rsidRPr="00B3225A" w:rsidRDefault="006959BC" w:rsidP="00CE7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6"/>
                <w:szCs w:val="16"/>
              </w:rPr>
            </w:pPr>
            <w:r w:rsidRPr="00B3225A">
              <w:rPr>
                <w:rFonts w:ascii="Arial" w:hAnsi="Arial" w:cs="Arial"/>
                <w:b/>
                <w:i/>
                <w:sz w:val="16"/>
                <w:szCs w:val="16"/>
              </w:rPr>
              <w:fldChar w:fldCharType="begin">
                <w:ffData>
                  <w:name w:val=""/>
                  <w:enabled/>
                  <w:calcOnExit w:val="0"/>
                  <w:checkBox>
                    <w:size w:val="30"/>
                    <w:default w:val="0"/>
                  </w:checkBox>
                </w:ffData>
              </w:fldChar>
            </w:r>
            <w:r w:rsidRPr="00B3225A">
              <w:rPr>
                <w:rFonts w:ascii="Arial" w:hAnsi="Arial" w:cs="Arial"/>
                <w:b/>
                <w:i/>
                <w:sz w:val="16"/>
                <w:szCs w:val="16"/>
              </w:rPr>
              <w:instrText xml:space="preserve"> FORMCHECKBOX </w:instrText>
            </w:r>
            <w:r w:rsidR="00774F57">
              <w:rPr>
                <w:rFonts w:ascii="Arial" w:hAnsi="Arial" w:cs="Arial"/>
                <w:b/>
                <w:i/>
                <w:sz w:val="16"/>
                <w:szCs w:val="16"/>
              </w:rPr>
            </w:r>
            <w:r w:rsidR="00774F57">
              <w:rPr>
                <w:rFonts w:ascii="Arial" w:hAnsi="Arial" w:cs="Arial"/>
                <w:b/>
                <w:i/>
                <w:sz w:val="16"/>
                <w:szCs w:val="16"/>
              </w:rPr>
              <w:fldChar w:fldCharType="separate"/>
            </w:r>
            <w:r w:rsidRPr="00B3225A">
              <w:rPr>
                <w:rFonts w:ascii="Arial" w:hAnsi="Arial" w:cs="Arial"/>
                <w:b/>
                <w:i/>
                <w:sz w:val="16"/>
                <w:szCs w:val="16"/>
              </w:rPr>
              <w:fldChar w:fldCharType="end"/>
            </w:r>
            <w:r w:rsidRPr="00B3225A">
              <w:rPr>
                <w:rFonts w:ascii="Arial" w:hAnsi="Arial" w:cs="Arial"/>
                <w:b/>
                <w:i/>
                <w:sz w:val="16"/>
                <w:szCs w:val="16"/>
              </w:rPr>
              <w:fldChar w:fldCharType="begin">
                <w:ffData>
                  <w:name w:val=""/>
                  <w:enabled/>
                  <w:calcOnExit w:val="0"/>
                  <w:checkBox>
                    <w:size w:val="30"/>
                    <w:default w:val="0"/>
                  </w:checkBox>
                </w:ffData>
              </w:fldChar>
            </w:r>
            <w:r w:rsidRPr="00B3225A">
              <w:rPr>
                <w:rFonts w:ascii="Arial" w:hAnsi="Arial" w:cs="Arial"/>
                <w:b/>
                <w:i/>
                <w:sz w:val="16"/>
                <w:szCs w:val="16"/>
              </w:rPr>
              <w:instrText xml:space="preserve"> FORMCHECKBOX </w:instrText>
            </w:r>
            <w:r w:rsidR="00774F57">
              <w:rPr>
                <w:rFonts w:ascii="Arial" w:hAnsi="Arial" w:cs="Arial"/>
                <w:b/>
                <w:i/>
                <w:sz w:val="16"/>
                <w:szCs w:val="16"/>
              </w:rPr>
            </w:r>
            <w:r w:rsidR="00774F57">
              <w:rPr>
                <w:rFonts w:ascii="Arial" w:hAnsi="Arial" w:cs="Arial"/>
                <w:b/>
                <w:i/>
                <w:sz w:val="16"/>
                <w:szCs w:val="16"/>
              </w:rPr>
              <w:fldChar w:fldCharType="separate"/>
            </w:r>
            <w:r w:rsidRPr="00B3225A">
              <w:rPr>
                <w:rFonts w:ascii="Arial" w:hAnsi="Arial" w:cs="Arial"/>
                <w:b/>
                <w:i/>
                <w:sz w:val="16"/>
                <w:szCs w:val="16"/>
              </w:rPr>
              <w:fldChar w:fldCharType="end"/>
            </w:r>
          </w:p>
        </w:tc>
        <w:tc>
          <w:tcPr>
            <w:tcW w:w="1215" w:type="dxa"/>
            <w:vMerge/>
            <w:shd w:val="clear" w:color="auto" w:fill="auto"/>
          </w:tcPr>
          <w:p w14:paraId="706AF4BF" w14:textId="77777777" w:rsidR="006959BC" w:rsidRPr="00B3225A" w:rsidRDefault="006959BC">
            <w:pPr>
              <w:spacing w:after="200" w:line="276" w:lineRule="auto"/>
              <w:rPr>
                <w:rFonts w:ascii="Arial" w:hAnsi="Arial" w:cs="Arial"/>
                <w:sz w:val="16"/>
                <w:szCs w:val="16"/>
              </w:rPr>
            </w:pPr>
          </w:p>
        </w:tc>
      </w:tr>
      <w:tr w:rsidR="006959BC" w:rsidRPr="00B3225A" w14:paraId="130C9A62" w14:textId="523C34AD" w:rsidTr="006959BC">
        <w:trPr>
          <w:gridAfter w:val="1"/>
          <w:wAfter w:w="15" w:type="dxa"/>
          <w:trHeight w:val="104"/>
        </w:trPr>
        <w:tc>
          <w:tcPr>
            <w:tcW w:w="1013" w:type="dxa"/>
          </w:tcPr>
          <w:p w14:paraId="6F11CD2E" w14:textId="77777777" w:rsidR="006959BC" w:rsidRDefault="006959BC" w:rsidP="00CE7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rPr>
                <w:rFonts w:ascii="Arial" w:hAnsi="Arial" w:cs="Arial"/>
                <w:b/>
                <w:sz w:val="16"/>
                <w:szCs w:val="16"/>
              </w:rPr>
            </w:pPr>
          </w:p>
          <w:p w14:paraId="6E0F7C6B" w14:textId="77777777" w:rsidR="00FA742B" w:rsidRPr="00B3225A" w:rsidRDefault="00FA742B" w:rsidP="00CE7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rPr>
                <w:rFonts w:ascii="Arial" w:hAnsi="Arial" w:cs="Arial"/>
                <w:b/>
                <w:sz w:val="16"/>
                <w:szCs w:val="16"/>
              </w:rPr>
            </w:pPr>
          </w:p>
        </w:tc>
        <w:tc>
          <w:tcPr>
            <w:tcW w:w="1237" w:type="dxa"/>
          </w:tcPr>
          <w:p w14:paraId="6324F9B9" w14:textId="77777777" w:rsidR="006959BC" w:rsidRPr="00B3225A" w:rsidRDefault="006959BC" w:rsidP="00CE7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6"/>
                <w:szCs w:val="16"/>
              </w:rPr>
            </w:pPr>
            <w:r w:rsidRPr="00B3225A">
              <w:rPr>
                <w:rFonts w:ascii="Arial" w:hAnsi="Arial" w:cs="Arial"/>
                <w:b/>
                <w:i/>
                <w:sz w:val="16"/>
                <w:szCs w:val="16"/>
              </w:rPr>
              <w:fldChar w:fldCharType="begin">
                <w:ffData>
                  <w:name w:val=""/>
                  <w:enabled/>
                  <w:calcOnExit w:val="0"/>
                  <w:checkBox>
                    <w:size w:val="30"/>
                    <w:default w:val="0"/>
                  </w:checkBox>
                </w:ffData>
              </w:fldChar>
            </w:r>
            <w:r w:rsidRPr="00B3225A">
              <w:rPr>
                <w:rFonts w:ascii="Arial" w:hAnsi="Arial" w:cs="Arial"/>
                <w:b/>
                <w:i/>
                <w:sz w:val="16"/>
                <w:szCs w:val="16"/>
              </w:rPr>
              <w:instrText xml:space="preserve"> FORMCHECKBOX </w:instrText>
            </w:r>
            <w:r w:rsidR="00774F57">
              <w:rPr>
                <w:rFonts w:ascii="Arial" w:hAnsi="Arial" w:cs="Arial"/>
                <w:b/>
                <w:i/>
                <w:sz w:val="16"/>
                <w:szCs w:val="16"/>
              </w:rPr>
            </w:r>
            <w:r w:rsidR="00774F57">
              <w:rPr>
                <w:rFonts w:ascii="Arial" w:hAnsi="Arial" w:cs="Arial"/>
                <w:b/>
                <w:i/>
                <w:sz w:val="16"/>
                <w:szCs w:val="16"/>
              </w:rPr>
              <w:fldChar w:fldCharType="separate"/>
            </w:r>
            <w:r w:rsidRPr="00B3225A">
              <w:rPr>
                <w:rFonts w:ascii="Arial" w:hAnsi="Arial" w:cs="Arial"/>
                <w:b/>
                <w:i/>
                <w:sz w:val="16"/>
                <w:szCs w:val="16"/>
              </w:rPr>
              <w:fldChar w:fldCharType="end"/>
            </w:r>
          </w:p>
        </w:tc>
        <w:tc>
          <w:tcPr>
            <w:tcW w:w="923" w:type="dxa"/>
          </w:tcPr>
          <w:p w14:paraId="1C8D1AEE" w14:textId="41374A8A" w:rsidR="006959BC" w:rsidRPr="00B3225A" w:rsidRDefault="006959BC" w:rsidP="00CE7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sz w:val="16"/>
                <w:szCs w:val="16"/>
              </w:rPr>
            </w:pPr>
          </w:p>
        </w:tc>
        <w:tc>
          <w:tcPr>
            <w:tcW w:w="990" w:type="dxa"/>
          </w:tcPr>
          <w:p w14:paraId="6C4EE570" w14:textId="66132839" w:rsidR="006959BC" w:rsidRPr="00B3225A" w:rsidRDefault="006959BC" w:rsidP="00CE7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sz w:val="16"/>
                <w:szCs w:val="16"/>
              </w:rPr>
            </w:pPr>
          </w:p>
        </w:tc>
        <w:tc>
          <w:tcPr>
            <w:tcW w:w="1080" w:type="dxa"/>
          </w:tcPr>
          <w:p w14:paraId="29C4F6BF" w14:textId="77777777" w:rsidR="006959BC" w:rsidRPr="00B3225A" w:rsidRDefault="006959BC" w:rsidP="00CE7630">
            <w:pPr>
              <w:rPr>
                <w:rFonts w:ascii="Arial" w:hAnsi="Arial" w:cs="Arial"/>
                <w:sz w:val="16"/>
                <w:szCs w:val="16"/>
              </w:rPr>
            </w:pPr>
            <w:r w:rsidRPr="00B3225A">
              <w:rPr>
                <w:rFonts w:ascii="Arial" w:hAnsi="Arial" w:cs="Arial"/>
                <w:b/>
                <w:i/>
                <w:sz w:val="16"/>
                <w:szCs w:val="16"/>
              </w:rPr>
              <w:fldChar w:fldCharType="begin">
                <w:ffData>
                  <w:name w:val=""/>
                  <w:enabled/>
                  <w:calcOnExit w:val="0"/>
                  <w:checkBox>
                    <w:size w:val="30"/>
                    <w:default w:val="0"/>
                  </w:checkBox>
                </w:ffData>
              </w:fldChar>
            </w:r>
            <w:r w:rsidRPr="00B3225A">
              <w:rPr>
                <w:rFonts w:ascii="Arial" w:hAnsi="Arial" w:cs="Arial"/>
                <w:b/>
                <w:i/>
                <w:sz w:val="16"/>
                <w:szCs w:val="16"/>
              </w:rPr>
              <w:instrText xml:space="preserve"> FORMCHECKBOX </w:instrText>
            </w:r>
            <w:r w:rsidR="00774F57">
              <w:rPr>
                <w:rFonts w:ascii="Arial" w:hAnsi="Arial" w:cs="Arial"/>
                <w:b/>
                <w:i/>
                <w:sz w:val="16"/>
                <w:szCs w:val="16"/>
              </w:rPr>
            </w:r>
            <w:r w:rsidR="00774F57">
              <w:rPr>
                <w:rFonts w:ascii="Arial" w:hAnsi="Arial" w:cs="Arial"/>
                <w:b/>
                <w:i/>
                <w:sz w:val="16"/>
                <w:szCs w:val="16"/>
              </w:rPr>
              <w:fldChar w:fldCharType="separate"/>
            </w:r>
            <w:r w:rsidRPr="00B3225A">
              <w:rPr>
                <w:rFonts w:ascii="Arial" w:hAnsi="Arial" w:cs="Arial"/>
                <w:b/>
                <w:i/>
                <w:sz w:val="16"/>
                <w:szCs w:val="16"/>
              </w:rPr>
              <w:fldChar w:fldCharType="end"/>
            </w:r>
          </w:p>
        </w:tc>
        <w:tc>
          <w:tcPr>
            <w:tcW w:w="810" w:type="dxa"/>
          </w:tcPr>
          <w:p w14:paraId="043AB703" w14:textId="77777777" w:rsidR="006959BC" w:rsidRPr="00B3225A" w:rsidRDefault="006959BC" w:rsidP="00CE7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6"/>
                <w:szCs w:val="16"/>
              </w:rPr>
            </w:pPr>
          </w:p>
        </w:tc>
        <w:tc>
          <w:tcPr>
            <w:tcW w:w="1170" w:type="dxa"/>
          </w:tcPr>
          <w:p w14:paraId="5B8B955A" w14:textId="77777777" w:rsidR="006959BC" w:rsidRPr="00B3225A" w:rsidRDefault="006959BC" w:rsidP="00CE7630">
            <w:pPr>
              <w:jc w:val="center"/>
              <w:rPr>
                <w:rFonts w:ascii="Arial" w:hAnsi="Arial" w:cs="Arial"/>
                <w:sz w:val="16"/>
                <w:szCs w:val="16"/>
              </w:rPr>
            </w:pPr>
            <w:r w:rsidRPr="00B3225A">
              <w:rPr>
                <w:rFonts w:ascii="Arial" w:hAnsi="Arial" w:cs="Arial"/>
                <w:b/>
                <w:i/>
                <w:sz w:val="16"/>
                <w:szCs w:val="16"/>
              </w:rPr>
              <w:fldChar w:fldCharType="begin">
                <w:ffData>
                  <w:name w:val=""/>
                  <w:enabled/>
                  <w:calcOnExit w:val="0"/>
                  <w:checkBox>
                    <w:size w:val="30"/>
                    <w:default w:val="0"/>
                  </w:checkBox>
                </w:ffData>
              </w:fldChar>
            </w:r>
            <w:r w:rsidRPr="00B3225A">
              <w:rPr>
                <w:rFonts w:ascii="Arial" w:hAnsi="Arial" w:cs="Arial"/>
                <w:b/>
                <w:i/>
                <w:sz w:val="16"/>
                <w:szCs w:val="16"/>
              </w:rPr>
              <w:instrText xml:space="preserve"> FORMCHECKBOX </w:instrText>
            </w:r>
            <w:r w:rsidR="00774F57">
              <w:rPr>
                <w:rFonts w:ascii="Arial" w:hAnsi="Arial" w:cs="Arial"/>
                <w:b/>
                <w:i/>
                <w:sz w:val="16"/>
                <w:szCs w:val="16"/>
              </w:rPr>
            </w:r>
            <w:r w:rsidR="00774F57">
              <w:rPr>
                <w:rFonts w:ascii="Arial" w:hAnsi="Arial" w:cs="Arial"/>
                <w:b/>
                <w:i/>
                <w:sz w:val="16"/>
                <w:szCs w:val="16"/>
              </w:rPr>
              <w:fldChar w:fldCharType="separate"/>
            </w:r>
            <w:r w:rsidRPr="00B3225A">
              <w:rPr>
                <w:rFonts w:ascii="Arial" w:hAnsi="Arial" w:cs="Arial"/>
                <w:b/>
                <w:i/>
                <w:sz w:val="16"/>
                <w:szCs w:val="16"/>
              </w:rPr>
              <w:fldChar w:fldCharType="end"/>
            </w:r>
          </w:p>
        </w:tc>
        <w:tc>
          <w:tcPr>
            <w:tcW w:w="1080" w:type="dxa"/>
          </w:tcPr>
          <w:p w14:paraId="14ED7E6E" w14:textId="77777777" w:rsidR="006959BC" w:rsidRPr="00B3225A" w:rsidRDefault="006959BC" w:rsidP="00CE7630">
            <w:pPr>
              <w:rPr>
                <w:rFonts w:ascii="Arial" w:hAnsi="Arial" w:cs="Arial"/>
                <w:sz w:val="16"/>
                <w:szCs w:val="16"/>
              </w:rPr>
            </w:pPr>
            <w:r w:rsidRPr="00B3225A">
              <w:rPr>
                <w:rFonts w:ascii="Arial" w:hAnsi="Arial" w:cs="Arial"/>
                <w:b/>
                <w:i/>
                <w:sz w:val="16"/>
                <w:szCs w:val="16"/>
              </w:rPr>
              <w:fldChar w:fldCharType="begin">
                <w:ffData>
                  <w:name w:val=""/>
                  <w:enabled/>
                  <w:calcOnExit w:val="0"/>
                  <w:checkBox>
                    <w:size w:val="30"/>
                    <w:default w:val="0"/>
                  </w:checkBox>
                </w:ffData>
              </w:fldChar>
            </w:r>
            <w:r w:rsidRPr="00B3225A">
              <w:rPr>
                <w:rFonts w:ascii="Arial" w:hAnsi="Arial" w:cs="Arial"/>
                <w:b/>
                <w:i/>
                <w:sz w:val="16"/>
                <w:szCs w:val="16"/>
              </w:rPr>
              <w:instrText xml:space="preserve"> FORMCHECKBOX </w:instrText>
            </w:r>
            <w:r w:rsidR="00774F57">
              <w:rPr>
                <w:rFonts w:ascii="Arial" w:hAnsi="Arial" w:cs="Arial"/>
                <w:b/>
                <w:i/>
                <w:sz w:val="16"/>
                <w:szCs w:val="16"/>
              </w:rPr>
            </w:r>
            <w:r w:rsidR="00774F57">
              <w:rPr>
                <w:rFonts w:ascii="Arial" w:hAnsi="Arial" w:cs="Arial"/>
                <w:b/>
                <w:i/>
                <w:sz w:val="16"/>
                <w:szCs w:val="16"/>
              </w:rPr>
              <w:fldChar w:fldCharType="separate"/>
            </w:r>
            <w:r w:rsidRPr="00B3225A">
              <w:rPr>
                <w:rFonts w:ascii="Arial" w:hAnsi="Arial" w:cs="Arial"/>
                <w:b/>
                <w:i/>
                <w:sz w:val="16"/>
                <w:szCs w:val="16"/>
              </w:rPr>
              <w:fldChar w:fldCharType="end"/>
            </w:r>
          </w:p>
        </w:tc>
        <w:tc>
          <w:tcPr>
            <w:tcW w:w="1620" w:type="dxa"/>
          </w:tcPr>
          <w:p w14:paraId="7618088A" w14:textId="77777777" w:rsidR="006959BC" w:rsidRPr="00B3225A" w:rsidRDefault="006959BC" w:rsidP="00CE7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6"/>
                <w:szCs w:val="16"/>
              </w:rPr>
            </w:pPr>
            <w:r w:rsidRPr="00B3225A">
              <w:rPr>
                <w:rFonts w:ascii="Arial" w:hAnsi="Arial" w:cs="Arial"/>
                <w:b/>
                <w:i/>
                <w:sz w:val="16"/>
                <w:szCs w:val="16"/>
              </w:rPr>
              <w:fldChar w:fldCharType="begin">
                <w:ffData>
                  <w:name w:val=""/>
                  <w:enabled/>
                  <w:calcOnExit w:val="0"/>
                  <w:checkBox>
                    <w:size w:val="30"/>
                    <w:default w:val="0"/>
                  </w:checkBox>
                </w:ffData>
              </w:fldChar>
            </w:r>
            <w:r w:rsidRPr="00B3225A">
              <w:rPr>
                <w:rFonts w:ascii="Arial" w:hAnsi="Arial" w:cs="Arial"/>
                <w:b/>
                <w:i/>
                <w:sz w:val="16"/>
                <w:szCs w:val="16"/>
              </w:rPr>
              <w:instrText xml:space="preserve"> FORMCHECKBOX </w:instrText>
            </w:r>
            <w:r w:rsidR="00774F57">
              <w:rPr>
                <w:rFonts w:ascii="Arial" w:hAnsi="Arial" w:cs="Arial"/>
                <w:b/>
                <w:i/>
                <w:sz w:val="16"/>
                <w:szCs w:val="16"/>
              </w:rPr>
            </w:r>
            <w:r w:rsidR="00774F57">
              <w:rPr>
                <w:rFonts w:ascii="Arial" w:hAnsi="Arial" w:cs="Arial"/>
                <w:b/>
                <w:i/>
                <w:sz w:val="16"/>
                <w:szCs w:val="16"/>
              </w:rPr>
              <w:fldChar w:fldCharType="separate"/>
            </w:r>
            <w:r w:rsidRPr="00B3225A">
              <w:rPr>
                <w:rFonts w:ascii="Arial" w:hAnsi="Arial" w:cs="Arial"/>
                <w:b/>
                <w:i/>
                <w:sz w:val="16"/>
                <w:szCs w:val="16"/>
              </w:rPr>
              <w:fldChar w:fldCharType="end"/>
            </w:r>
            <w:r w:rsidRPr="00B3225A">
              <w:rPr>
                <w:rFonts w:ascii="Arial" w:hAnsi="Arial" w:cs="Arial"/>
                <w:b/>
                <w:i/>
                <w:sz w:val="16"/>
                <w:szCs w:val="16"/>
              </w:rPr>
              <w:fldChar w:fldCharType="begin">
                <w:ffData>
                  <w:name w:val=""/>
                  <w:enabled/>
                  <w:calcOnExit w:val="0"/>
                  <w:checkBox>
                    <w:size w:val="30"/>
                    <w:default w:val="0"/>
                  </w:checkBox>
                </w:ffData>
              </w:fldChar>
            </w:r>
            <w:r w:rsidRPr="00B3225A">
              <w:rPr>
                <w:rFonts w:ascii="Arial" w:hAnsi="Arial" w:cs="Arial"/>
                <w:b/>
                <w:i/>
                <w:sz w:val="16"/>
                <w:szCs w:val="16"/>
              </w:rPr>
              <w:instrText xml:space="preserve"> FORMCHECKBOX </w:instrText>
            </w:r>
            <w:r w:rsidR="00774F57">
              <w:rPr>
                <w:rFonts w:ascii="Arial" w:hAnsi="Arial" w:cs="Arial"/>
                <w:b/>
                <w:i/>
                <w:sz w:val="16"/>
                <w:szCs w:val="16"/>
              </w:rPr>
            </w:r>
            <w:r w:rsidR="00774F57">
              <w:rPr>
                <w:rFonts w:ascii="Arial" w:hAnsi="Arial" w:cs="Arial"/>
                <w:b/>
                <w:i/>
                <w:sz w:val="16"/>
                <w:szCs w:val="16"/>
              </w:rPr>
              <w:fldChar w:fldCharType="separate"/>
            </w:r>
            <w:r w:rsidRPr="00B3225A">
              <w:rPr>
                <w:rFonts w:ascii="Arial" w:hAnsi="Arial" w:cs="Arial"/>
                <w:b/>
                <w:i/>
                <w:sz w:val="16"/>
                <w:szCs w:val="16"/>
              </w:rPr>
              <w:fldChar w:fldCharType="end"/>
            </w:r>
          </w:p>
        </w:tc>
        <w:tc>
          <w:tcPr>
            <w:tcW w:w="1215" w:type="dxa"/>
            <w:vMerge/>
            <w:shd w:val="clear" w:color="auto" w:fill="auto"/>
          </w:tcPr>
          <w:p w14:paraId="6ABDC343" w14:textId="77777777" w:rsidR="006959BC" w:rsidRPr="00B3225A" w:rsidRDefault="006959BC">
            <w:pPr>
              <w:spacing w:after="200" w:line="276" w:lineRule="auto"/>
              <w:rPr>
                <w:rFonts w:ascii="Arial" w:hAnsi="Arial" w:cs="Arial"/>
                <w:sz w:val="16"/>
                <w:szCs w:val="16"/>
              </w:rPr>
            </w:pPr>
          </w:p>
        </w:tc>
      </w:tr>
    </w:tbl>
    <w:p w14:paraId="1C94267B" w14:textId="77777777" w:rsidR="00FA742B" w:rsidRDefault="00FA742B" w:rsidP="00231F3A">
      <w:pPr>
        <w:jc w:val="both"/>
        <w:rPr>
          <w:rFonts w:ascii="Nyala" w:hAnsi="Nyala" w:cs="Nyala"/>
          <w:b/>
          <w:sz w:val="20"/>
          <w:szCs w:val="20"/>
          <w:u w:val="single"/>
        </w:rPr>
      </w:pPr>
    </w:p>
    <w:p w14:paraId="7A95085C" w14:textId="77777777" w:rsidR="00FA742B" w:rsidRDefault="00FA742B" w:rsidP="00231F3A">
      <w:pPr>
        <w:jc w:val="both"/>
        <w:rPr>
          <w:rFonts w:ascii="Nyala" w:hAnsi="Nyala" w:cs="Nyala"/>
          <w:b/>
          <w:sz w:val="20"/>
          <w:szCs w:val="20"/>
          <w:u w:val="single"/>
        </w:rPr>
      </w:pPr>
    </w:p>
    <w:p w14:paraId="426E9CCB" w14:textId="77777777" w:rsidR="00FA742B" w:rsidRDefault="00FA742B" w:rsidP="00231F3A">
      <w:pPr>
        <w:jc w:val="both"/>
        <w:rPr>
          <w:rFonts w:ascii="Nyala" w:hAnsi="Nyala" w:cs="Nyala"/>
          <w:b/>
          <w:sz w:val="20"/>
          <w:szCs w:val="20"/>
          <w:u w:val="single"/>
        </w:rPr>
      </w:pPr>
    </w:p>
    <w:p w14:paraId="2881FCD3" w14:textId="77777777" w:rsidR="00FA742B" w:rsidRDefault="00FA742B" w:rsidP="00231F3A">
      <w:pPr>
        <w:jc w:val="both"/>
        <w:rPr>
          <w:rFonts w:ascii="Nyala" w:hAnsi="Nyala" w:cs="Nyala"/>
          <w:b/>
          <w:sz w:val="20"/>
          <w:szCs w:val="20"/>
          <w:u w:val="single"/>
        </w:rPr>
      </w:pPr>
    </w:p>
    <w:p w14:paraId="1DCD05C4" w14:textId="77777777" w:rsidR="00FA742B" w:rsidRDefault="00FA742B" w:rsidP="00231F3A">
      <w:pPr>
        <w:jc w:val="both"/>
        <w:rPr>
          <w:rFonts w:ascii="Nyala" w:hAnsi="Nyala" w:cs="Nyala"/>
          <w:b/>
          <w:sz w:val="20"/>
          <w:szCs w:val="20"/>
          <w:u w:val="single"/>
        </w:rPr>
      </w:pPr>
    </w:p>
    <w:p w14:paraId="5D63053F" w14:textId="77777777" w:rsidR="00FA742B" w:rsidRDefault="00FA742B" w:rsidP="00231F3A">
      <w:pPr>
        <w:jc w:val="both"/>
        <w:rPr>
          <w:rFonts w:ascii="Nyala" w:hAnsi="Nyala" w:cs="Nyala"/>
          <w:b/>
          <w:sz w:val="20"/>
          <w:szCs w:val="20"/>
          <w:u w:val="single"/>
        </w:rPr>
      </w:pPr>
    </w:p>
    <w:p w14:paraId="3ACD21F2" w14:textId="77777777" w:rsidR="00FA742B" w:rsidRDefault="00FA742B" w:rsidP="00231F3A">
      <w:pPr>
        <w:jc w:val="both"/>
        <w:rPr>
          <w:rFonts w:ascii="Nyala" w:hAnsi="Nyala" w:cs="Nyala"/>
          <w:b/>
          <w:sz w:val="20"/>
          <w:szCs w:val="20"/>
          <w:u w:val="single"/>
        </w:rPr>
      </w:pPr>
    </w:p>
    <w:p w14:paraId="6A9C1581" w14:textId="77777777" w:rsidR="00FA742B" w:rsidRDefault="00FA742B" w:rsidP="00231F3A">
      <w:pPr>
        <w:jc w:val="both"/>
        <w:rPr>
          <w:rFonts w:ascii="Nyala" w:hAnsi="Nyala" w:cs="Nyala"/>
          <w:b/>
          <w:sz w:val="20"/>
          <w:szCs w:val="20"/>
          <w:u w:val="single"/>
        </w:rPr>
      </w:pPr>
    </w:p>
    <w:p w14:paraId="00F1F8D8" w14:textId="77777777" w:rsidR="00FA742B" w:rsidRDefault="00FA742B" w:rsidP="00231F3A">
      <w:pPr>
        <w:jc w:val="both"/>
        <w:rPr>
          <w:rFonts w:ascii="Nyala" w:hAnsi="Nyala" w:cs="Nyala"/>
          <w:b/>
          <w:sz w:val="20"/>
          <w:szCs w:val="20"/>
          <w:u w:val="single"/>
        </w:rPr>
      </w:pPr>
    </w:p>
    <w:p w14:paraId="5DE41710" w14:textId="77777777" w:rsidR="00FA742B" w:rsidRDefault="00FA742B" w:rsidP="00231F3A">
      <w:pPr>
        <w:jc w:val="both"/>
        <w:rPr>
          <w:rFonts w:ascii="Nyala" w:hAnsi="Nyala" w:cs="Nyala"/>
          <w:b/>
          <w:sz w:val="20"/>
          <w:szCs w:val="20"/>
          <w:u w:val="single"/>
        </w:rPr>
      </w:pPr>
    </w:p>
    <w:p w14:paraId="12559B2E" w14:textId="77777777" w:rsidR="00FA742B" w:rsidRDefault="00FA742B" w:rsidP="00231F3A">
      <w:pPr>
        <w:jc w:val="both"/>
        <w:rPr>
          <w:rFonts w:ascii="Nyala" w:hAnsi="Nyala" w:cs="Nyala"/>
          <w:b/>
          <w:sz w:val="20"/>
          <w:szCs w:val="20"/>
          <w:u w:val="single"/>
        </w:rPr>
      </w:pPr>
    </w:p>
    <w:p w14:paraId="792EF4E5" w14:textId="77777777" w:rsidR="00FA742B" w:rsidRDefault="00FA742B" w:rsidP="00231F3A">
      <w:pPr>
        <w:jc w:val="both"/>
        <w:rPr>
          <w:rFonts w:ascii="Nyala" w:hAnsi="Nyala" w:cs="Nyala"/>
          <w:b/>
          <w:sz w:val="20"/>
          <w:szCs w:val="20"/>
          <w:u w:val="single"/>
        </w:rPr>
      </w:pPr>
    </w:p>
    <w:p w14:paraId="1975F672" w14:textId="77777777" w:rsidR="00FA742B" w:rsidRDefault="00FA742B" w:rsidP="00231F3A">
      <w:pPr>
        <w:jc w:val="both"/>
        <w:rPr>
          <w:rFonts w:ascii="Nyala" w:hAnsi="Nyala" w:cs="Nyala"/>
          <w:b/>
          <w:sz w:val="20"/>
          <w:szCs w:val="20"/>
          <w:u w:val="single"/>
        </w:rPr>
      </w:pPr>
    </w:p>
    <w:p w14:paraId="5D7C33A0" w14:textId="77777777" w:rsidR="00FA742B" w:rsidRDefault="00FA742B" w:rsidP="00231F3A">
      <w:pPr>
        <w:jc w:val="both"/>
        <w:rPr>
          <w:rFonts w:ascii="Nyala" w:hAnsi="Nyala" w:cs="Nyala"/>
          <w:b/>
          <w:sz w:val="20"/>
          <w:szCs w:val="20"/>
          <w:u w:val="single"/>
        </w:rPr>
      </w:pPr>
    </w:p>
    <w:p w14:paraId="00D57485" w14:textId="77777777" w:rsidR="00FA742B" w:rsidRDefault="00FA742B" w:rsidP="00231F3A">
      <w:pPr>
        <w:jc w:val="both"/>
        <w:rPr>
          <w:rFonts w:ascii="Nyala" w:hAnsi="Nyala" w:cs="Nyala"/>
          <w:b/>
          <w:sz w:val="20"/>
          <w:szCs w:val="20"/>
          <w:u w:val="single"/>
        </w:rPr>
      </w:pPr>
    </w:p>
    <w:p w14:paraId="17E3BB4E" w14:textId="77777777" w:rsidR="00FA742B" w:rsidRDefault="00FA742B" w:rsidP="00231F3A">
      <w:pPr>
        <w:jc w:val="both"/>
        <w:rPr>
          <w:rFonts w:ascii="Nyala" w:hAnsi="Nyala" w:cs="Nyala"/>
          <w:b/>
          <w:sz w:val="20"/>
          <w:szCs w:val="20"/>
          <w:u w:val="single"/>
        </w:rPr>
      </w:pPr>
    </w:p>
    <w:p w14:paraId="16956087" w14:textId="77777777" w:rsidR="00FA742B" w:rsidRDefault="00FA742B" w:rsidP="00231F3A">
      <w:pPr>
        <w:jc w:val="both"/>
        <w:rPr>
          <w:rFonts w:ascii="Nyala" w:hAnsi="Nyala" w:cs="Nyala"/>
          <w:b/>
          <w:sz w:val="20"/>
          <w:szCs w:val="20"/>
          <w:u w:val="single"/>
        </w:rPr>
      </w:pPr>
    </w:p>
    <w:p w14:paraId="7BA4DB11" w14:textId="77777777" w:rsidR="00FA742B" w:rsidRDefault="00FA742B" w:rsidP="00231F3A">
      <w:pPr>
        <w:jc w:val="both"/>
        <w:rPr>
          <w:rFonts w:ascii="Nyala" w:hAnsi="Nyala" w:cs="Nyala"/>
          <w:b/>
          <w:sz w:val="20"/>
          <w:szCs w:val="20"/>
          <w:u w:val="single"/>
        </w:rPr>
      </w:pPr>
    </w:p>
    <w:p w14:paraId="7E751053" w14:textId="77777777" w:rsidR="00FA742B" w:rsidRDefault="00FA742B" w:rsidP="00231F3A">
      <w:pPr>
        <w:jc w:val="both"/>
        <w:rPr>
          <w:rFonts w:ascii="Nyala" w:hAnsi="Nyala" w:cs="Nyala"/>
          <w:b/>
          <w:sz w:val="20"/>
          <w:szCs w:val="20"/>
          <w:u w:val="single"/>
        </w:rPr>
      </w:pPr>
    </w:p>
    <w:p w14:paraId="6C002D05" w14:textId="77777777" w:rsidR="00FA742B" w:rsidRDefault="00FA742B" w:rsidP="00231F3A">
      <w:pPr>
        <w:jc w:val="both"/>
        <w:rPr>
          <w:rFonts w:ascii="Nyala" w:hAnsi="Nyala" w:cs="Nyala"/>
          <w:b/>
          <w:sz w:val="20"/>
          <w:szCs w:val="20"/>
          <w:u w:val="single"/>
        </w:rPr>
      </w:pPr>
    </w:p>
    <w:p w14:paraId="5DCC162C" w14:textId="77777777" w:rsidR="00FA742B" w:rsidRDefault="00FA742B" w:rsidP="00231F3A">
      <w:pPr>
        <w:jc w:val="both"/>
        <w:rPr>
          <w:rFonts w:ascii="Nyala" w:hAnsi="Nyala" w:cs="Nyala"/>
          <w:b/>
          <w:sz w:val="20"/>
          <w:szCs w:val="20"/>
          <w:u w:val="single"/>
        </w:rPr>
      </w:pPr>
    </w:p>
    <w:p w14:paraId="797B6B79" w14:textId="77777777" w:rsidR="00FA742B" w:rsidRDefault="00FA742B" w:rsidP="00231F3A">
      <w:pPr>
        <w:jc w:val="both"/>
        <w:rPr>
          <w:rFonts w:ascii="Nyala" w:hAnsi="Nyala" w:cs="Nyala"/>
          <w:b/>
          <w:sz w:val="20"/>
          <w:szCs w:val="20"/>
          <w:u w:val="single"/>
        </w:rPr>
      </w:pPr>
    </w:p>
    <w:p w14:paraId="0ED70AD4" w14:textId="77777777" w:rsidR="00FA742B" w:rsidRDefault="00FA742B" w:rsidP="00231F3A">
      <w:pPr>
        <w:jc w:val="both"/>
        <w:rPr>
          <w:rFonts w:ascii="Nyala" w:hAnsi="Nyala" w:cs="Nyala"/>
          <w:b/>
          <w:sz w:val="20"/>
          <w:szCs w:val="20"/>
          <w:u w:val="single"/>
        </w:rPr>
      </w:pPr>
    </w:p>
    <w:p w14:paraId="6AC722E2" w14:textId="77777777" w:rsidR="00FA742B" w:rsidRDefault="00FA742B" w:rsidP="00231F3A">
      <w:pPr>
        <w:jc w:val="both"/>
        <w:rPr>
          <w:rFonts w:ascii="Nyala" w:hAnsi="Nyala" w:cs="Nyala"/>
          <w:b/>
          <w:sz w:val="20"/>
          <w:szCs w:val="20"/>
          <w:u w:val="single"/>
        </w:rPr>
      </w:pPr>
    </w:p>
    <w:p w14:paraId="749216F5" w14:textId="77777777" w:rsidR="00FA742B" w:rsidRDefault="00FA742B" w:rsidP="00231F3A">
      <w:pPr>
        <w:jc w:val="both"/>
        <w:rPr>
          <w:rFonts w:ascii="Nyala" w:hAnsi="Nyala" w:cs="Nyala"/>
          <w:b/>
          <w:sz w:val="20"/>
          <w:szCs w:val="20"/>
          <w:u w:val="single"/>
        </w:rPr>
      </w:pPr>
    </w:p>
    <w:p w14:paraId="2387B38F" w14:textId="77777777" w:rsidR="00FA742B" w:rsidRDefault="00FA742B" w:rsidP="00231F3A">
      <w:pPr>
        <w:jc w:val="both"/>
        <w:rPr>
          <w:rFonts w:ascii="Nyala" w:hAnsi="Nyala" w:cs="Nyala"/>
          <w:b/>
          <w:sz w:val="20"/>
          <w:szCs w:val="20"/>
          <w:u w:val="single"/>
        </w:rPr>
      </w:pPr>
    </w:p>
    <w:p w14:paraId="280046D9" w14:textId="77777777" w:rsidR="00FA742B" w:rsidRDefault="00FA742B" w:rsidP="00231F3A">
      <w:pPr>
        <w:jc w:val="both"/>
        <w:rPr>
          <w:rFonts w:ascii="Nyala" w:hAnsi="Nyala" w:cs="Nyala"/>
          <w:b/>
          <w:sz w:val="20"/>
          <w:szCs w:val="20"/>
          <w:u w:val="single"/>
        </w:rPr>
      </w:pPr>
    </w:p>
    <w:p w14:paraId="2DAABAC4" w14:textId="77777777" w:rsidR="00FA742B" w:rsidRDefault="00FA742B" w:rsidP="00231F3A">
      <w:pPr>
        <w:jc w:val="both"/>
        <w:rPr>
          <w:rFonts w:ascii="Nyala" w:hAnsi="Nyala" w:cs="Nyala"/>
          <w:b/>
          <w:sz w:val="20"/>
          <w:szCs w:val="20"/>
          <w:u w:val="single"/>
        </w:rPr>
      </w:pPr>
    </w:p>
    <w:p w14:paraId="09CBB312" w14:textId="77777777" w:rsidR="00FA742B" w:rsidRDefault="00FA742B" w:rsidP="00231F3A">
      <w:pPr>
        <w:jc w:val="both"/>
        <w:rPr>
          <w:rFonts w:ascii="Nyala" w:hAnsi="Nyala" w:cs="Nyala"/>
          <w:b/>
          <w:sz w:val="20"/>
          <w:szCs w:val="20"/>
          <w:u w:val="single"/>
        </w:rPr>
      </w:pPr>
    </w:p>
    <w:p w14:paraId="66A1600D" w14:textId="77777777" w:rsidR="00FA742B" w:rsidRDefault="00FA742B" w:rsidP="00231F3A">
      <w:pPr>
        <w:jc w:val="both"/>
        <w:rPr>
          <w:rFonts w:ascii="Nyala" w:hAnsi="Nyala" w:cs="Nyala"/>
          <w:b/>
          <w:sz w:val="20"/>
          <w:szCs w:val="20"/>
          <w:u w:val="single"/>
        </w:rPr>
      </w:pPr>
    </w:p>
    <w:p w14:paraId="57EEBA7F" w14:textId="77777777" w:rsidR="00FA742B" w:rsidRDefault="00FA742B" w:rsidP="00231F3A">
      <w:pPr>
        <w:jc w:val="both"/>
        <w:rPr>
          <w:rFonts w:ascii="Nyala" w:hAnsi="Nyala" w:cs="Nyala"/>
          <w:b/>
          <w:sz w:val="20"/>
          <w:szCs w:val="20"/>
          <w:u w:val="single"/>
        </w:rPr>
      </w:pPr>
    </w:p>
    <w:p w14:paraId="7C7589ED" w14:textId="77777777" w:rsidR="00FA742B" w:rsidRDefault="00FA742B" w:rsidP="00231F3A">
      <w:pPr>
        <w:jc w:val="both"/>
        <w:rPr>
          <w:rFonts w:ascii="Nyala" w:hAnsi="Nyala" w:cs="Nyala"/>
          <w:b/>
          <w:sz w:val="20"/>
          <w:szCs w:val="20"/>
          <w:u w:val="single"/>
        </w:rPr>
      </w:pPr>
    </w:p>
    <w:p w14:paraId="4439499A" w14:textId="77777777" w:rsidR="00FA742B" w:rsidRDefault="00FA742B" w:rsidP="00231F3A">
      <w:pPr>
        <w:jc w:val="both"/>
        <w:rPr>
          <w:rFonts w:ascii="Nyala" w:hAnsi="Nyala" w:cs="Nyala"/>
          <w:b/>
          <w:sz w:val="20"/>
          <w:szCs w:val="20"/>
          <w:u w:val="single"/>
        </w:rPr>
      </w:pPr>
    </w:p>
    <w:p w14:paraId="64C96033" w14:textId="77777777" w:rsidR="00FA742B" w:rsidRDefault="00FA742B" w:rsidP="00231F3A">
      <w:pPr>
        <w:jc w:val="both"/>
        <w:rPr>
          <w:rFonts w:ascii="Nyala" w:hAnsi="Nyala" w:cs="Nyala"/>
          <w:b/>
          <w:sz w:val="20"/>
          <w:szCs w:val="20"/>
          <w:u w:val="single"/>
        </w:rPr>
      </w:pPr>
    </w:p>
    <w:p w14:paraId="1C7C7AC4" w14:textId="77777777" w:rsidR="00FA742B" w:rsidRDefault="00FA742B" w:rsidP="00231F3A">
      <w:pPr>
        <w:jc w:val="both"/>
        <w:rPr>
          <w:rFonts w:ascii="Nyala" w:hAnsi="Nyala" w:cs="Nyala"/>
          <w:b/>
          <w:sz w:val="20"/>
          <w:szCs w:val="20"/>
          <w:u w:val="single"/>
        </w:rPr>
      </w:pPr>
    </w:p>
    <w:p w14:paraId="6E7E7CCE" w14:textId="77777777" w:rsidR="00FA742B" w:rsidRDefault="00FA742B" w:rsidP="00231F3A">
      <w:pPr>
        <w:jc w:val="both"/>
        <w:rPr>
          <w:rFonts w:ascii="Nyala" w:hAnsi="Nyala" w:cs="Nyala"/>
          <w:b/>
          <w:sz w:val="20"/>
          <w:szCs w:val="20"/>
          <w:u w:val="single"/>
        </w:rPr>
      </w:pPr>
    </w:p>
    <w:p w14:paraId="0A17A2EC" w14:textId="77777777" w:rsidR="00FA742B" w:rsidRDefault="00FA742B" w:rsidP="00231F3A">
      <w:pPr>
        <w:jc w:val="both"/>
        <w:rPr>
          <w:rFonts w:ascii="Nyala" w:hAnsi="Nyala" w:cs="Nyala"/>
          <w:b/>
          <w:sz w:val="20"/>
          <w:szCs w:val="20"/>
          <w:u w:val="single"/>
        </w:rPr>
      </w:pPr>
    </w:p>
    <w:p w14:paraId="47D1F0C1" w14:textId="77777777" w:rsidR="00FA742B" w:rsidRDefault="00FA742B" w:rsidP="00231F3A">
      <w:pPr>
        <w:jc w:val="both"/>
        <w:rPr>
          <w:rFonts w:ascii="Nyala" w:hAnsi="Nyala" w:cs="Nyala"/>
          <w:b/>
          <w:sz w:val="20"/>
          <w:szCs w:val="20"/>
          <w:u w:val="single"/>
        </w:rPr>
      </w:pPr>
    </w:p>
    <w:p w14:paraId="5C0DFEB8" w14:textId="77777777" w:rsidR="00FA742B" w:rsidRDefault="00FA742B" w:rsidP="00231F3A">
      <w:pPr>
        <w:jc w:val="both"/>
        <w:rPr>
          <w:rFonts w:ascii="Nyala" w:hAnsi="Nyala" w:cs="Nyala"/>
          <w:b/>
          <w:sz w:val="20"/>
          <w:szCs w:val="20"/>
          <w:u w:val="single"/>
        </w:rPr>
      </w:pPr>
    </w:p>
    <w:p w14:paraId="1FF1B42F" w14:textId="77777777" w:rsidR="00FA742B" w:rsidRDefault="00FA742B" w:rsidP="00231F3A">
      <w:pPr>
        <w:jc w:val="both"/>
        <w:rPr>
          <w:rFonts w:ascii="Nyala" w:hAnsi="Nyala" w:cs="Nyala"/>
          <w:b/>
          <w:sz w:val="20"/>
          <w:szCs w:val="20"/>
          <w:u w:val="single"/>
        </w:rPr>
      </w:pPr>
    </w:p>
    <w:p w14:paraId="169A32AA" w14:textId="77777777" w:rsidR="00FA742B" w:rsidRDefault="00FA742B" w:rsidP="00231F3A">
      <w:pPr>
        <w:jc w:val="both"/>
        <w:rPr>
          <w:rFonts w:ascii="Nyala" w:hAnsi="Nyala" w:cs="Nyala"/>
          <w:b/>
          <w:sz w:val="20"/>
          <w:szCs w:val="20"/>
          <w:u w:val="single"/>
        </w:rPr>
      </w:pPr>
    </w:p>
    <w:p w14:paraId="79461F24" w14:textId="77777777" w:rsidR="00FA742B" w:rsidRDefault="00FA742B" w:rsidP="00231F3A">
      <w:pPr>
        <w:jc w:val="both"/>
        <w:rPr>
          <w:rFonts w:ascii="Nyala" w:hAnsi="Nyala" w:cs="Nyala"/>
          <w:b/>
          <w:sz w:val="20"/>
          <w:szCs w:val="20"/>
          <w:u w:val="single"/>
        </w:rPr>
      </w:pPr>
    </w:p>
    <w:p w14:paraId="4AA1594C" w14:textId="77777777" w:rsidR="00FA742B" w:rsidRPr="00F67237" w:rsidRDefault="00FA742B" w:rsidP="00FA742B">
      <w:pPr>
        <w:pStyle w:val="Heading1"/>
        <w:numPr>
          <w:ilvl w:val="0"/>
          <w:numId w:val="0"/>
        </w:numPr>
        <w:pBdr>
          <w:top w:val="single" w:sz="4" w:space="1" w:color="auto"/>
          <w:bottom w:val="single" w:sz="4" w:space="1" w:color="auto"/>
        </w:pBdr>
        <w:jc w:val="center"/>
        <w:rPr>
          <w:rFonts w:ascii="Arial" w:hAnsi="Arial"/>
        </w:rPr>
      </w:pPr>
      <w:r w:rsidRPr="00F67237">
        <w:rPr>
          <w:rFonts w:ascii="Arial" w:hAnsi="Arial"/>
        </w:rPr>
        <w:t>Section 4: Enterprise Information (EI) – this section is administered for the business that was registered with WEDP</w:t>
      </w:r>
    </w:p>
    <w:p w14:paraId="7BE9FE85" w14:textId="719D79AB" w:rsidR="00231F3A" w:rsidRPr="00F67237" w:rsidRDefault="00231F3A" w:rsidP="00231F3A">
      <w:pPr>
        <w:jc w:val="both"/>
        <w:rPr>
          <w:rFonts w:ascii="Arial" w:hAnsi="Arial" w:cs="Arial"/>
          <w:b/>
          <w:sz w:val="20"/>
          <w:szCs w:val="20"/>
          <w:u w:val="single"/>
        </w:rPr>
      </w:pPr>
      <w:r w:rsidRPr="00F67237">
        <w:rPr>
          <w:rFonts w:ascii="Nyala" w:hAnsi="Nyala" w:cs="Nyala"/>
          <w:b/>
          <w:sz w:val="20"/>
          <w:szCs w:val="20"/>
          <w:u w:val="single"/>
        </w:rPr>
        <w:t>የንግድ</w:t>
      </w:r>
      <w:r w:rsidRPr="00F67237">
        <w:rPr>
          <w:rFonts w:ascii="Arial" w:hAnsi="Arial" w:cs="Arial"/>
          <w:b/>
          <w:sz w:val="20"/>
          <w:szCs w:val="20"/>
          <w:u w:val="single"/>
        </w:rPr>
        <w:t xml:space="preserve"> </w:t>
      </w:r>
      <w:r w:rsidRPr="00F67237">
        <w:rPr>
          <w:rFonts w:ascii="Nyala" w:hAnsi="Nyala" w:cs="Nyala"/>
          <w:b/>
          <w:sz w:val="20"/>
          <w:szCs w:val="20"/>
          <w:u w:val="single"/>
        </w:rPr>
        <w:t>ድርጅት</w:t>
      </w:r>
      <w:r w:rsidRPr="00F67237">
        <w:rPr>
          <w:rFonts w:ascii="Arial" w:hAnsi="Arial" w:cs="Arial"/>
          <w:b/>
          <w:sz w:val="20"/>
          <w:szCs w:val="20"/>
          <w:u w:val="single"/>
        </w:rPr>
        <w:t xml:space="preserve"> </w:t>
      </w:r>
      <w:r w:rsidRPr="00F67237">
        <w:rPr>
          <w:rFonts w:ascii="Nyala" w:hAnsi="Nyala" w:cs="Nyala"/>
          <w:b/>
          <w:sz w:val="20"/>
          <w:szCs w:val="20"/>
          <w:u w:val="single"/>
        </w:rPr>
        <w:t>መረጃ፡</w:t>
      </w:r>
      <w:r w:rsidRPr="00F67237">
        <w:rPr>
          <w:rFonts w:ascii="Arial" w:hAnsi="Arial" w:cs="Arial"/>
          <w:b/>
          <w:sz w:val="20"/>
          <w:szCs w:val="20"/>
          <w:u w:val="single"/>
        </w:rPr>
        <w:t xml:space="preserve">- </w:t>
      </w:r>
      <w:r w:rsidRPr="00F67237">
        <w:rPr>
          <w:rFonts w:ascii="Nyala" w:hAnsi="Nyala" w:cs="Nyala"/>
          <w:b/>
          <w:sz w:val="20"/>
          <w:szCs w:val="20"/>
          <w:u w:val="single"/>
        </w:rPr>
        <w:t>ይህ</w:t>
      </w:r>
      <w:r w:rsidRPr="00F67237">
        <w:rPr>
          <w:rFonts w:ascii="Arial" w:hAnsi="Arial" w:cs="Arial"/>
          <w:b/>
          <w:sz w:val="20"/>
          <w:szCs w:val="20"/>
          <w:u w:val="single"/>
        </w:rPr>
        <w:t xml:space="preserve"> </w:t>
      </w:r>
      <w:r w:rsidRPr="00F67237">
        <w:rPr>
          <w:rFonts w:ascii="Nyala" w:hAnsi="Nyala" w:cs="Nyala"/>
          <w:b/>
          <w:sz w:val="20"/>
          <w:szCs w:val="20"/>
          <w:u w:val="single"/>
        </w:rPr>
        <w:t>ምዕራፍ</w:t>
      </w:r>
      <w:r w:rsidRPr="00F67237">
        <w:rPr>
          <w:rFonts w:ascii="Arial" w:hAnsi="Arial" w:cs="Arial"/>
          <w:b/>
          <w:sz w:val="20"/>
          <w:szCs w:val="20"/>
          <w:u w:val="single"/>
        </w:rPr>
        <w:t xml:space="preserve"> </w:t>
      </w:r>
      <w:r w:rsidRPr="00F67237">
        <w:rPr>
          <w:rFonts w:ascii="Nyala" w:hAnsi="Nyala" w:cs="Nyala"/>
          <w:b/>
          <w:sz w:val="20"/>
          <w:szCs w:val="20"/>
          <w:u w:val="single"/>
        </w:rPr>
        <w:t>የሚጠይቀው</w:t>
      </w:r>
      <w:r w:rsidRPr="00F67237">
        <w:rPr>
          <w:rFonts w:ascii="Arial" w:hAnsi="Arial" w:cs="Arial"/>
          <w:b/>
          <w:sz w:val="20"/>
          <w:szCs w:val="20"/>
          <w:u w:val="single"/>
        </w:rPr>
        <w:t xml:space="preserve"> </w:t>
      </w:r>
      <w:r w:rsidRPr="00F67237">
        <w:rPr>
          <w:rFonts w:ascii="Nyala" w:hAnsi="Nyala" w:cs="Nyala"/>
          <w:b/>
          <w:sz w:val="20"/>
          <w:szCs w:val="20"/>
          <w:u w:val="single"/>
        </w:rPr>
        <w:t>በዌዴኘ</w:t>
      </w:r>
      <w:r w:rsidRPr="00F67237">
        <w:rPr>
          <w:rFonts w:ascii="Arial" w:hAnsi="Arial" w:cs="Arial"/>
          <w:b/>
          <w:sz w:val="20"/>
          <w:szCs w:val="20"/>
          <w:u w:val="single"/>
        </w:rPr>
        <w:t xml:space="preserve"> </w:t>
      </w:r>
      <w:r w:rsidRPr="00F67237">
        <w:rPr>
          <w:rFonts w:ascii="Nyala" w:hAnsi="Nyala" w:cs="Nyala"/>
          <w:b/>
          <w:sz w:val="20"/>
          <w:szCs w:val="20"/>
          <w:u w:val="single"/>
        </w:rPr>
        <w:t>ስለተመዘገበው</w:t>
      </w:r>
      <w:r w:rsidRPr="00F67237">
        <w:rPr>
          <w:rFonts w:ascii="Arial" w:hAnsi="Arial" w:cs="Arial"/>
          <w:b/>
          <w:sz w:val="20"/>
          <w:szCs w:val="20"/>
          <w:u w:val="single"/>
        </w:rPr>
        <w:t xml:space="preserve"> </w:t>
      </w:r>
      <w:r w:rsidRPr="00F67237">
        <w:rPr>
          <w:rFonts w:ascii="Nyala" w:hAnsi="Nyala" w:cs="Nyala"/>
          <w:b/>
          <w:sz w:val="20"/>
          <w:szCs w:val="20"/>
          <w:u w:val="single"/>
        </w:rPr>
        <w:t>የንግድ</w:t>
      </w:r>
      <w:r w:rsidRPr="00F67237">
        <w:rPr>
          <w:rFonts w:ascii="Arial" w:hAnsi="Arial" w:cs="Arial"/>
          <w:b/>
          <w:sz w:val="20"/>
          <w:szCs w:val="20"/>
          <w:u w:val="single"/>
        </w:rPr>
        <w:t xml:space="preserve"> </w:t>
      </w:r>
      <w:r w:rsidRPr="00F67237">
        <w:rPr>
          <w:rFonts w:ascii="Nyala" w:hAnsi="Nyala" w:cs="Nyala"/>
          <w:b/>
          <w:sz w:val="20"/>
          <w:szCs w:val="20"/>
          <w:u w:val="single"/>
        </w:rPr>
        <w:t>ድርጅት</w:t>
      </w:r>
      <w:r w:rsidRPr="00F67237">
        <w:rPr>
          <w:rFonts w:ascii="Arial" w:hAnsi="Arial" w:cs="Arial"/>
          <w:b/>
          <w:sz w:val="20"/>
          <w:szCs w:val="20"/>
          <w:u w:val="single"/>
        </w:rPr>
        <w:t xml:space="preserve"> </w:t>
      </w:r>
      <w:r w:rsidRPr="00F67237">
        <w:rPr>
          <w:rFonts w:ascii="Nyala" w:hAnsi="Nyala" w:cs="Nyala"/>
          <w:b/>
          <w:sz w:val="20"/>
          <w:szCs w:val="20"/>
          <w:u w:val="single"/>
        </w:rPr>
        <w:t>ነው</w:t>
      </w:r>
    </w:p>
    <w:p w14:paraId="5D5AB54C" w14:textId="77777777" w:rsidR="00231F3A" w:rsidRPr="00F67237" w:rsidRDefault="00231F3A" w:rsidP="00E7708A">
      <w:pPr>
        <w:rPr>
          <w:rFonts w:ascii="Arial" w:hAnsi="Arial" w:cs="Arial"/>
          <w:i/>
          <w:sz w:val="20"/>
          <w:szCs w:val="20"/>
        </w:rPr>
      </w:pPr>
    </w:p>
    <w:p w14:paraId="2B016D5F" w14:textId="3F5C8417" w:rsidR="00EA0857" w:rsidRPr="00242011" w:rsidRDefault="00E30DA0" w:rsidP="00242011">
      <w:pPr>
        <w:pStyle w:val="ListParagraph"/>
        <w:numPr>
          <w:ilvl w:val="0"/>
          <w:numId w:val="30"/>
        </w:numPr>
        <w:rPr>
          <w:rFonts w:ascii="Nyala" w:hAnsi="Nyala"/>
          <w:sz w:val="16"/>
          <w:szCs w:val="16"/>
          <w:highlight w:val="yellow"/>
        </w:rPr>
      </w:pPr>
      <w:r w:rsidRPr="00EA0857">
        <w:rPr>
          <w:rFonts w:ascii="Arial" w:hAnsi="Arial" w:cs="Arial"/>
          <w:i/>
          <w:sz w:val="20"/>
          <w:szCs w:val="20"/>
        </w:rPr>
        <w:t xml:space="preserve">WEDP business closed &amp; open new business </w:t>
      </w:r>
      <w:r w:rsidR="000F3F40" w:rsidRPr="00EA0857">
        <w:rPr>
          <w:rFonts w:ascii="Arial" w:hAnsi="Arial" w:cs="Arial"/>
          <w:i/>
          <w:sz w:val="20"/>
          <w:szCs w:val="20"/>
        </w:rPr>
        <w:t>(we ask why they closed this business and then collect details about the new business)</w:t>
      </w:r>
      <w:r w:rsidR="00424FD8" w:rsidRPr="00242011">
        <w:rPr>
          <w:rFonts w:ascii="Arial" w:hAnsi="Arial" w:cs="Arial"/>
          <w:sz w:val="20"/>
          <w:szCs w:val="20"/>
        </w:rPr>
        <w:t xml:space="preserve"> </w:t>
      </w:r>
      <w:r w:rsidR="00424FD8" w:rsidRPr="00242011">
        <w:rPr>
          <w:rFonts w:ascii="Nyala" w:hAnsi="Nyala" w:cs="Nyala"/>
          <w:b/>
          <w:sz w:val="20"/>
          <w:szCs w:val="20"/>
        </w:rPr>
        <w:t>በዌዴኘ</w:t>
      </w:r>
      <w:r w:rsidR="00424FD8" w:rsidRPr="00242011">
        <w:rPr>
          <w:rFonts w:ascii="Arial" w:hAnsi="Arial" w:cs="Arial"/>
          <w:b/>
          <w:sz w:val="20"/>
          <w:szCs w:val="20"/>
        </w:rPr>
        <w:t xml:space="preserve"> </w:t>
      </w:r>
      <w:r w:rsidR="00424FD8" w:rsidRPr="00242011">
        <w:rPr>
          <w:rFonts w:ascii="Nyala" w:hAnsi="Nyala" w:cs="Nyala"/>
          <w:b/>
          <w:sz w:val="20"/>
          <w:szCs w:val="20"/>
        </w:rPr>
        <w:t>የተመዘገበው</w:t>
      </w:r>
      <w:r w:rsidR="00424FD8" w:rsidRPr="00242011">
        <w:rPr>
          <w:rFonts w:ascii="Arial" w:hAnsi="Arial" w:cs="Arial"/>
          <w:b/>
          <w:sz w:val="20"/>
          <w:szCs w:val="20"/>
        </w:rPr>
        <w:t xml:space="preserve"> </w:t>
      </w:r>
      <w:r w:rsidR="00424FD8" w:rsidRPr="00242011">
        <w:rPr>
          <w:rFonts w:ascii="Nyala" w:hAnsi="Nyala" w:cs="Nyala"/>
          <w:b/>
          <w:sz w:val="20"/>
          <w:szCs w:val="20"/>
        </w:rPr>
        <w:t>ድርጅት</w:t>
      </w:r>
      <w:r w:rsidR="00424FD8" w:rsidRPr="00EA0857">
        <w:rPr>
          <w:rFonts w:ascii="Arial" w:hAnsi="Arial" w:cs="Arial"/>
          <w:b/>
          <w:sz w:val="20"/>
          <w:szCs w:val="20"/>
        </w:rPr>
        <w:t xml:space="preserve"> </w:t>
      </w:r>
      <w:r w:rsidR="00424FD8" w:rsidRPr="00242011">
        <w:rPr>
          <w:rFonts w:ascii="Nyala" w:hAnsi="Nyala" w:cs="Nyala"/>
          <w:b/>
          <w:sz w:val="20"/>
          <w:szCs w:val="20"/>
        </w:rPr>
        <w:t>ተዘግቶ</w:t>
      </w:r>
      <w:r w:rsidR="00424FD8" w:rsidRPr="00242011">
        <w:rPr>
          <w:rFonts w:ascii="Arial" w:hAnsi="Arial" w:cs="Arial"/>
          <w:b/>
          <w:sz w:val="20"/>
          <w:szCs w:val="20"/>
        </w:rPr>
        <w:t xml:space="preserve"> </w:t>
      </w:r>
      <w:r w:rsidR="00424FD8" w:rsidRPr="00242011">
        <w:rPr>
          <w:rFonts w:ascii="Nyala" w:hAnsi="Nyala" w:cs="Nyala"/>
          <w:b/>
          <w:sz w:val="20"/>
          <w:szCs w:val="20"/>
        </w:rPr>
        <w:t>ሌላ</w:t>
      </w:r>
      <w:r w:rsidR="00424FD8" w:rsidRPr="00242011">
        <w:rPr>
          <w:rFonts w:ascii="Arial" w:hAnsi="Arial" w:cs="Arial"/>
          <w:b/>
          <w:sz w:val="20"/>
          <w:szCs w:val="20"/>
        </w:rPr>
        <w:t xml:space="preserve"> </w:t>
      </w:r>
      <w:r w:rsidR="00424FD8" w:rsidRPr="00242011">
        <w:rPr>
          <w:rFonts w:ascii="Nyala" w:hAnsi="Nyala" w:cs="Nyala"/>
          <w:b/>
          <w:sz w:val="20"/>
          <w:szCs w:val="20"/>
        </w:rPr>
        <w:t>አዲስ</w:t>
      </w:r>
      <w:r w:rsidR="00424FD8" w:rsidRPr="00242011">
        <w:rPr>
          <w:rFonts w:ascii="Arial" w:hAnsi="Arial" w:cs="Arial"/>
          <w:b/>
          <w:sz w:val="20"/>
          <w:szCs w:val="20"/>
        </w:rPr>
        <w:t xml:space="preserve"> </w:t>
      </w:r>
      <w:r w:rsidR="00424FD8" w:rsidRPr="00242011">
        <w:rPr>
          <w:rFonts w:ascii="Nyala" w:hAnsi="Nyala" w:cs="Nyala"/>
          <w:b/>
          <w:sz w:val="20"/>
          <w:szCs w:val="20"/>
        </w:rPr>
        <w:t>ንግድ</w:t>
      </w:r>
      <w:r w:rsidR="00424FD8" w:rsidRPr="00242011">
        <w:rPr>
          <w:rFonts w:ascii="Arial" w:hAnsi="Arial" w:cs="Arial"/>
          <w:b/>
          <w:sz w:val="20"/>
          <w:szCs w:val="20"/>
        </w:rPr>
        <w:t xml:space="preserve"> </w:t>
      </w:r>
      <w:r w:rsidR="00424FD8" w:rsidRPr="00EA0857">
        <w:rPr>
          <w:rFonts w:ascii="Nyala" w:hAnsi="Nyala" w:cs="Nyala"/>
          <w:b/>
          <w:sz w:val="20"/>
          <w:szCs w:val="20"/>
        </w:rPr>
        <w:t>ከፍተዋል</w:t>
      </w:r>
      <w:r w:rsidR="00424FD8" w:rsidRPr="00242011">
        <w:rPr>
          <w:rFonts w:ascii="Arial" w:hAnsi="Arial" w:cs="Arial"/>
          <w:sz w:val="20"/>
          <w:szCs w:val="20"/>
        </w:rPr>
        <w:t>/</w:t>
      </w:r>
      <w:r w:rsidR="00424FD8" w:rsidRPr="00242011">
        <w:rPr>
          <w:rFonts w:ascii="Nyala" w:hAnsi="Nyala" w:cs="Nyala"/>
          <w:sz w:val="20"/>
          <w:szCs w:val="20"/>
        </w:rPr>
        <w:t>ለምን</w:t>
      </w:r>
      <w:r w:rsidR="00424FD8" w:rsidRPr="00242011">
        <w:rPr>
          <w:rFonts w:ascii="Arial" w:hAnsi="Arial" w:cs="Arial"/>
          <w:sz w:val="20"/>
          <w:szCs w:val="20"/>
        </w:rPr>
        <w:t xml:space="preserve"> </w:t>
      </w:r>
      <w:r w:rsidR="00424FD8" w:rsidRPr="00242011">
        <w:rPr>
          <w:rFonts w:ascii="Nyala" w:hAnsi="Nyala" w:cs="Nyala"/>
          <w:sz w:val="20"/>
          <w:szCs w:val="20"/>
        </w:rPr>
        <w:t>እንደዘጉት</w:t>
      </w:r>
      <w:r w:rsidR="00424FD8" w:rsidRPr="00242011">
        <w:rPr>
          <w:rFonts w:ascii="Arial" w:hAnsi="Arial" w:cs="Arial"/>
          <w:sz w:val="20"/>
          <w:szCs w:val="20"/>
        </w:rPr>
        <w:t xml:space="preserve"> </w:t>
      </w:r>
      <w:r w:rsidR="00424FD8" w:rsidRPr="00242011">
        <w:rPr>
          <w:rFonts w:ascii="Nyala" w:hAnsi="Nyala" w:cs="Nyala"/>
          <w:sz w:val="20"/>
          <w:szCs w:val="20"/>
        </w:rPr>
        <w:t>ጠይቀን</w:t>
      </w:r>
      <w:r w:rsidR="00424FD8" w:rsidRPr="00242011">
        <w:rPr>
          <w:rFonts w:ascii="Arial" w:hAnsi="Arial" w:cs="Arial"/>
          <w:sz w:val="20"/>
          <w:szCs w:val="20"/>
        </w:rPr>
        <w:t xml:space="preserve"> </w:t>
      </w:r>
      <w:r w:rsidR="00424FD8" w:rsidRPr="00242011">
        <w:rPr>
          <w:rFonts w:ascii="Arial" w:hAnsi="Arial" w:cs="Arial"/>
          <w:sz w:val="20"/>
          <w:szCs w:val="20"/>
          <w:highlight w:val="yellow"/>
        </w:rPr>
        <w:t xml:space="preserve"> </w:t>
      </w:r>
    </w:p>
    <w:p w14:paraId="15B71085" w14:textId="44120603" w:rsidR="00EA0857" w:rsidRPr="00E65B66" w:rsidRDefault="00EA0857" w:rsidP="00EA0857">
      <w:pPr>
        <w:rPr>
          <w:rFonts w:ascii="Nyala" w:hAnsi="Nyala"/>
          <w:sz w:val="16"/>
          <w:szCs w:val="16"/>
        </w:rPr>
      </w:pPr>
      <w:r w:rsidRPr="00242011">
        <w:rPr>
          <w:rFonts w:ascii="Nyala" w:hAnsi="Nyala"/>
          <w:sz w:val="16"/>
          <w:szCs w:val="16"/>
          <w:highlight w:val="yellow"/>
        </w:rPr>
        <w:t xml:space="preserve">አዲሰ  ስለከፈቱት ወይም ሰለጀመሩት ስራ </w:t>
      </w:r>
      <w:r w:rsidRPr="00EA0857">
        <w:rPr>
          <w:rFonts w:ascii="Nyala" w:hAnsi="Nyala" w:cs="Nyala"/>
          <w:sz w:val="20"/>
          <w:szCs w:val="20"/>
          <w:highlight w:val="yellow"/>
        </w:rPr>
        <w:t>እንጠይቃለን</w:t>
      </w:r>
    </w:p>
    <w:p w14:paraId="06BC82D4" w14:textId="5957BB3E" w:rsidR="00E30DA0" w:rsidRDefault="00424FD8" w:rsidP="00DE08E3">
      <w:pPr>
        <w:pStyle w:val="ListParagraph"/>
        <w:numPr>
          <w:ilvl w:val="0"/>
          <w:numId w:val="26"/>
        </w:numPr>
        <w:spacing w:after="200" w:line="276" w:lineRule="auto"/>
        <w:jc w:val="both"/>
        <w:rPr>
          <w:rFonts w:ascii="Arial" w:hAnsi="Arial" w:cs="Arial"/>
          <w:sz w:val="20"/>
          <w:szCs w:val="20"/>
        </w:rPr>
      </w:pPr>
      <w:del w:id="115" w:author="toshiba" w:date="2016-11-15T19:44:00Z">
        <w:r w:rsidRPr="00EA0857" w:rsidDel="00EA0857">
          <w:rPr>
            <w:rFonts w:ascii="Nyala" w:hAnsi="Nyala" w:cs="Nyala"/>
            <w:sz w:val="20"/>
            <w:szCs w:val="20"/>
            <w:highlight w:val="yellow"/>
          </w:rPr>
          <w:delText>ተቀጥረው</w:delText>
        </w:r>
        <w:r w:rsidRPr="00EA0857" w:rsidDel="00EA0857">
          <w:rPr>
            <w:rFonts w:ascii="Arial" w:hAnsi="Arial" w:cs="Arial"/>
            <w:sz w:val="20"/>
            <w:szCs w:val="20"/>
            <w:highlight w:val="yellow"/>
          </w:rPr>
          <w:delText xml:space="preserve"> </w:delText>
        </w:r>
        <w:r w:rsidRPr="00EA0857" w:rsidDel="00EA0857">
          <w:rPr>
            <w:rFonts w:ascii="Nyala" w:hAnsi="Nyala" w:cs="Nyala"/>
            <w:sz w:val="20"/>
            <w:szCs w:val="20"/>
            <w:highlight w:val="yellow"/>
          </w:rPr>
          <w:delText>ስለሚሰሩበት</w:delText>
        </w:r>
        <w:r w:rsidRPr="00EA0857" w:rsidDel="00EA0857">
          <w:rPr>
            <w:rFonts w:ascii="Arial" w:hAnsi="Arial" w:cs="Arial"/>
            <w:sz w:val="20"/>
            <w:szCs w:val="20"/>
            <w:highlight w:val="yellow"/>
          </w:rPr>
          <w:delText xml:space="preserve"> </w:delText>
        </w:r>
        <w:r w:rsidRPr="00EA0857" w:rsidDel="00EA0857">
          <w:rPr>
            <w:rFonts w:ascii="Nyala" w:hAnsi="Nyala" w:cs="Nyala"/>
            <w:sz w:val="20"/>
            <w:szCs w:val="20"/>
            <w:highlight w:val="yellow"/>
          </w:rPr>
          <w:delText>ሥራ</w:delText>
        </w:r>
        <w:r w:rsidRPr="00EA0857" w:rsidDel="00EA0857">
          <w:rPr>
            <w:rFonts w:ascii="Arial" w:hAnsi="Arial" w:cs="Arial"/>
            <w:sz w:val="20"/>
            <w:szCs w:val="20"/>
            <w:highlight w:val="yellow"/>
          </w:rPr>
          <w:delText xml:space="preserve"> </w:delText>
        </w:r>
        <w:r w:rsidRPr="00EA0857" w:rsidDel="00EA0857">
          <w:rPr>
            <w:rFonts w:ascii="Nyala" w:hAnsi="Nyala" w:cs="Nyala"/>
            <w:sz w:val="20"/>
            <w:szCs w:val="20"/>
            <w:highlight w:val="yellow"/>
          </w:rPr>
          <w:delText>ዝርዝር</w:delText>
        </w:r>
        <w:r w:rsidRPr="00EA0857" w:rsidDel="00EA0857">
          <w:rPr>
            <w:rFonts w:ascii="Arial" w:hAnsi="Arial" w:cs="Arial"/>
            <w:sz w:val="20"/>
            <w:szCs w:val="20"/>
            <w:highlight w:val="yellow"/>
          </w:rPr>
          <w:delText xml:space="preserve"> </w:delText>
        </w:r>
        <w:r w:rsidRPr="00EA0857" w:rsidDel="00EA0857">
          <w:rPr>
            <w:rFonts w:ascii="Nyala" w:hAnsi="Nyala" w:cs="Nyala"/>
            <w:sz w:val="20"/>
            <w:szCs w:val="20"/>
            <w:highlight w:val="yellow"/>
          </w:rPr>
          <w:delText>መረጃ</w:delText>
        </w:r>
        <w:r w:rsidRPr="00EA0857" w:rsidDel="00EA0857">
          <w:rPr>
            <w:rFonts w:ascii="Arial" w:hAnsi="Arial" w:cs="Arial"/>
            <w:sz w:val="20"/>
            <w:szCs w:val="20"/>
            <w:highlight w:val="yellow"/>
          </w:rPr>
          <w:delText xml:space="preserve"> </w:delText>
        </w:r>
      </w:del>
      <w:r w:rsidRPr="00EA0857">
        <w:rPr>
          <w:rFonts w:ascii="Nyala" w:hAnsi="Nyala" w:cs="Nyala"/>
          <w:sz w:val="20"/>
          <w:szCs w:val="20"/>
          <w:highlight w:val="yellow"/>
        </w:rPr>
        <w:t>እንጠይቃለን</w:t>
      </w:r>
      <w:r w:rsidRPr="00EA0857">
        <w:rPr>
          <w:rFonts w:ascii="Arial" w:hAnsi="Arial" w:cs="Arial"/>
          <w:sz w:val="20"/>
          <w:szCs w:val="20"/>
          <w:highlight w:val="yellow"/>
        </w:rPr>
        <w:t>/</w:t>
      </w:r>
    </w:p>
    <w:p w14:paraId="229B20BF" w14:textId="77777777" w:rsidR="000C6A2E" w:rsidRPr="00F67237" w:rsidRDefault="000C6A2E" w:rsidP="000C6A2E">
      <w:pPr>
        <w:pStyle w:val="ListParagraph"/>
        <w:spacing w:after="200" w:line="276" w:lineRule="auto"/>
        <w:ind w:left="1568"/>
        <w:jc w:val="both"/>
        <w:rPr>
          <w:rFonts w:ascii="Arial" w:hAnsi="Arial" w:cs="Arial"/>
          <w:sz w:val="20"/>
          <w:szCs w:val="20"/>
        </w:rPr>
      </w:pPr>
    </w:p>
    <w:p w14:paraId="6A0985D9" w14:textId="0A60C1A8" w:rsidR="00424FD8" w:rsidRPr="00F67237" w:rsidRDefault="00E30DA0" w:rsidP="00DE08E3">
      <w:pPr>
        <w:pStyle w:val="ListParagraph"/>
        <w:numPr>
          <w:ilvl w:val="0"/>
          <w:numId w:val="26"/>
        </w:numPr>
        <w:spacing w:after="200" w:line="276" w:lineRule="auto"/>
        <w:jc w:val="both"/>
        <w:rPr>
          <w:rFonts w:ascii="Arial" w:hAnsi="Arial" w:cs="Arial"/>
          <w:sz w:val="20"/>
          <w:szCs w:val="20"/>
        </w:rPr>
      </w:pPr>
      <w:r w:rsidRPr="00F67237">
        <w:rPr>
          <w:rFonts w:ascii="Arial" w:hAnsi="Arial" w:cs="Arial"/>
          <w:i/>
          <w:sz w:val="20"/>
          <w:szCs w:val="20"/>
        </w:rPr>
        <w:t>WEDP business closed &amp; went into wage employment</w:t>
      </w:r>
      <w:r w:rsidR="00DB1CC5" w:rsidRPr="00F67237">
        <w:rPr>
          <w:rFonts w:ascii="Arial" w:hAnsi="Arial" w:cs="Arial"/>
          <w:i/>
          <w:sz w:val="20"/>
          <w:szCs w:val="20"/>
        </w:rPr>
        <w:t xml:space="preserve"> (</w:t>
      </w:r>
      <w:r w:rsidR="000F3F40" w:rsidRPr="00F67237">
        <w:rPr>
          <w:rFonts w:ascii="Arial" w:hAnsi="Arial" w:cs="Arial"/>
          <w:i/>
          <w:sz w:val="20"/>
          <w:szCs w:val="20"/>
        </w:rPr>
        <w:t xml:space="preserve">we </w:t>
      </w:r>
      <w:r w:rsidR="00DB1CC5" w:rsidRPr="00F67237">
        <w:rPr>
          <w:rFonts w:ascii="Arial" w:hAnsi="Arial" w:cs="Arial"/>
          <w:i/>
          <w:sz w:val="20"/>
          <w:szCs w:val="20"/>
        </w:rPr>
        <w:t xml:space="preserve">ask </w:t>
      </w:r>
      <w:r w:rsidR="000F3F40" w:rsidRPr="00F67237">
        <w:rPr>
          <w:rFonts w:ascii="Arial" w:hAnsi="Arial" w:cs="Arial"/>
          <w:i/>
          <w:sz w:val="20"/>
          <w:szCs w:val="20"/>
        </w:rPr>
        <w:t xml:space="preserve">why they closed this business and then collect details </w:t>
      </w:r>
      <w:r w:rsidR="00DB1CC5" w:rsidRPr="00F67237">
        <w:rPr>
          <w:rFonts w:ascii="Arial" w:hAnsi="Arial" w:cs="Arial"/>
          <w:i/>
          <w:sz w:val="20"/>
          <w:szCs w:val="20"/>
        </w:rPr>
        <w:t>about wage employment)</w:t>
      </w:r>
      <w:r w:rsidR="00424FD8" w:rsidRPr="00F67237">
        <w:rPr>
          <w:rFonts w:ascii="Arial" w:hAnsi="Arial" w:cs="Arial"/>
          <w:sz w:val="20"/>
          <w:szCs w:val="20"/>
        </w:rPr>
        <w:t xml:space="preserve"> </w:t>
      </w:r>
      <w:r w:rsidR="00424FD8" w:rsidRPr="00F67237">
        <w:rPr>
          <w:rFonts w:ascii="Nyala" w:hAnsi="Nyala" w:cs="Nyala"/>
          <w:b/>
          <w:sz w:val="20"/>
          <w:szCs w:val="20"/>
        </w:rPr>
        <w:t>በዌዴኘ</w:t>
      </w:r>
      <w:r w:rsidR="00424FD8" w:rsidRPr="00F67237">
        <w:rPr>
          <w:rFonts w:ascii="Arial" w:hAnsi="Arial" w:cs="Arial"/>
          <w:b/>
          <w:sz w:val="20"/>
          <w:szCs w:val="20"/>
        </w:rPr>
        <w:t xml:space="preserve"> </w:t>
      </w:r>
      <w:r w:rsidR="00424FD8" w:rsidRPr="00F67237">
        <w:rPr>
          <w:rFonts w:ascii="Nyala" w:hAnsi="Nyala" w:cs="Nyala"/>
          <w:b/>
          <w:sz w:val="20"/>
          <w:szCs w:val="20"/>
        </w:rPr>
        <w:t>የተመዘገበውን</w:t>
      </w:r>
      <w:r w:rsidR="00424FD8" w:rsidRPr="00F67237">
        <w:rPr>
          <w:rFonts w:ascii="Arial" w:hAnsi="Arial" w:cs="Arial"/>
          <w:b/>
          <w:sz w:val="20"/>
          <w:szCs w:val="20"/>
        </w:rPr>
        <w:t xml:space="preserve"> </w:t>
      </w:r>
      <w:r w:rsidR="00424FD8" w:rsidRPr="00F67237">
        <w:rPr>
          <w:rFonts w:ascii="Nyala" w:hAnsi="Nyala" w:cs="Nyala"/>
          <w:b/>
          <w:sz w:val="20"/>
          <w:szCs w:val="20"/>
        </w:rPr>
        <w:t>ድርጅት</w:t>
      </w:r>
      <w:r w:rsidR="00424FD8" w:rsidRPr="00F67237">
        <w:rPr>
          <w:rFonts w:ascii="Arial" w:hAnsi="Arial" w:cs="Arial"/>
          <w:b/>
          <w:sz w:val="20"/>
          <w:szCs w:val="20"/>
        </w:rPr>
        <w:t xml:space="preserve"> </w:t>
      </w:r>
      <w:r w:rsidR="00424FD8" w:rsidRPr="00F67237">
        <w:rPr>
          <w:rFonts w:ascii="Nyala" w:hAnsi="Nyala" w:cs="Nyala"/>
          <w:b/>
          <w:sz w:val="20"/>
          <w:szCs w:val="20"/>
        </w:rPr>
        <w:t>ዘግቶ</w:t>
      </w:r>
      <w:r w:rsidR="00424FD8" w:rsidRPr="00F67237">
        <w:rPr>
          <w:rFonts w:ascii="Arial" w:hAnsi="Arial" w:cs="Arial"/>
          <w:b/>
          <w:sz w:val="20"/>
          <w:szCs w:val="20"/>
        </w:rPr>
        <w:t xml:space="preserve"> </w:t>
      </w:r>
      <w:r w:rsidR="00424FD8" w:rsidRPr="00F67237">
        <w:rPr>
          <w:rFonts w:ascii="Nyala" w:hAnsi="Nyala" w:cs="Nyala"/>
          <w:b/>
          <w:sz w:val="20"/>
          <w:szCs w:val="20"/>
        </w:rPr>
        <w:t>ወደ</w:t>
      </w:r>
      <w:r w:rsidR="00424FD8" w:rsidRPr="00F67237">
        <w:rPr>
          <w:rFonts w:ascii="Arial" w:hAnsi="Arial" w:cs="Arial"/>
          <w:b/>
          <w:sz w:val="20"/>
          <w:szCs w:val="20"/>
        </w:rPr>
        <w:t xml:space="preserve"> </w:t>
      </w:r>
      <w:r w:rsidR="00424FD8" w:rsidRPr="00F67237">
        <w:rPr>
          <w:rFonts w:ascii="Nyala" w:hAnsi="Nyala" w:cs="Nyala"/>
          <w:b/>
          <w:sz w:val="20"/>
          <w:szCs w:val="20"/>
        </w:rPr>
        <w:t>ቅጥር</w:t>
      </w:r>
      <w:r w:rsidR="00424FD8" w:rsidRPr="00F67237">
        <w:rPr>
          <w:rFonts w:ascii="Arial" w:hAnsi="Arial" w:cs="Arial"/>
          <w:b/>
          <w:sz w:val="20"/>
          <w:szCs w:val="20"/>
        </w:rPr>
        <w:t xml:space="preserve"> </w:t>
      </w:r>
      <w:r w:rsidR="00424FD8" w:rsidRPr="00F67237">
        <w:rPr>
          <w:rFonts w:ascii="Nyala" w:hAnsi="Nyala" w:cs="Nyala"/>
          <w:b/>
          <w:sz w:val="20"/>
          <w:szCs w:val="20"/>
        </w:rPr>
        <w:t>ሥራ</w:t>
      </w:r>
      <w:r w:rsidR="00424FD8" w:rsidRPr="00F67237">
        <w:rPr>
          <w:rFonts w:ascii="Arial" w:hAnsi="Arial" w:cs="Arial"/>
          <w:b/>
          <w:sz w:val="20"/>
          <w:szCs w:val="20"/>
        </w:rPr>
        <w:t xml:space="preserve"> </w:t>
      </w:r>
      <w:r w:rsidR="00424FD8" w:rsidRPr="00F67237">
        <w:rPr>
          <w:rFonts w:ascii="Nyala" w:hAnsi="Nyala" w:cs="Nyala"/>
          <w:b/>
          <w:sz w:val="20"/>
          <w:szCs w:val="20"/>
        </w:rPr>
        <w:t>ከተመለሱ</w:t>
      </w:r>
      <w:r w:rsidR="00424FD8" w:rsidRPr="00F67237">
        <w:rPr>
          <w:rFonts w:ascii="Arial" w:hAnsi="Arial" w:cs="Arial"/>
          <w:sz w:val="20"/>
          <w:szCs w:val="20"/>
        </w:rPr>
        <w:t>/</w:t>
      </w:r>
      <w:r w:rsidR="00424FD8" w:rsidRPr="00F67237">
        <w:rPr>
          <w:rFonts w:ascii="Nyala" w:hAnsi="Nyala" w:cs="Nyala"/>
          <w:sz w:val="20"/>
          <w:szCs w:val="20"/>
        </w:rPr>
        <w:t>ለምን</w:t>
      </w:r>
      <w:r w:rsidR="00424FD8" w:rsidRPr="00F67237">
        <w:rPr>
          <w:rFonts w:ascii="Arial" w:hAnsi="Arial" w:cs="Arial"/>
          <w:sz w:val="20"/>
          <w:szCs w:val="20"/>
        </w:rPr>
        <w:t xml:space="preserve"> </w:t>
      </w:r>
      <w:r w:rsidR="00424FD8" w:rsidRPr="00F67237">
        <w:rPr>
          <w:rFonts w:ascii="Nyala" w:hAnsi="Nyala" w:cs="Nyala"/>
          <w:sz w:val="20"/>
          <w:szCs w:val="20"/>
        </w:rPr>
        <w:t>እነደዘጉት</w:t>
      </w:r>
      <w:r w:rsidR="00424FD8" w:rsidRPr="00F67237">
        <w:rPr>
          <w:rFonts w:ascii="Arial" w:hAnsi="Arial" w:cs="Arial"/>
          <w:sz w:val="20"/>
          <w:szCs w:val="20"/>
        </w:rPr>
        <w:t xml:space="preserve"> </w:t>
      </w:r>
      <w:r w:rsidR="00424FD8" w:rsidRPr="00F67237">
        <w:rPr>
          <w:rFonts w:ascii="Nyala" w:hAnsi="Nyala" w:cs="Nyala"/>
          <w:sz w:val="20"/>
          <w:szCs w:val="20"/>
        </w:rPr>
        <w:t>ጠይቀን</w:t>
      </w:r>
      <w:r w:rsidR="00424FD8" w:rsidRPr="00F67237">
        <w:rPr>
          <w:rFonts w:ascii="Arial" w:hAnsi="Arial" w:cs="Arial"/>
          <w:sz w:val="20"/>
          <w:szCs w:val="20"/>
        </w:rPr>
        <w:t xml:space="preserve"> </w:t>
      </w:r>
      <w:r w:rsidR="00424FD8" w:rsidRPr="00F67237">
        <w:rPr>
          <w:rFonts w:ascii="Nyala" w:hAnsi="Nyala" w:cs="Nyala"/>
          <w:sz w:val="20"/>
          <w:szCs w:val="20"/>
        </w:rPr>
        <w:t>አሁን</w:t>
      </w:r>
      <w:r w:rsidR="00424FD8" w:rsidRPr="00F67237">
        <w:rPr>
          <w:rFonts w:ascii="Arial" w:hAnsi="Arial" w:cs="Arial"/>
          <w:sz w:val="20"/>
          <w:szCs w:val="20"/>
        </w:rPr>
        <w:t xml:space="preserve"> </w:t>
      </w:r>
      <w:r w:rsidR="00424FD8" w:rsidRPr="00F67237">
        <w:rPr>
          <w:rFonts w:ascii="Nyala" w:hAnsi="Nyala" w:cs="Nyala"/>
          <w:sz w:val="20"/>
          <w:szCs w:val="20"/>
        </w:rPr>
        <w:t>ተቀጥረው</w:t>
      </w:r>
      <w:r w:rsidR="00424FD8" w:rsidRPr="00F67237">
        <w:rPr>
          <w:rFonts w:ascii="Arial" w:hAnsi="Arial" w:cs="Arial"/>
          <w:sz w:val="20"/>
          <w:szCs w:val="20"/>
        </w:rPr>
        <w:t xml:space="preserve"> </w:t>
      </w:r>
      <w:r w:rsidR="00424FD8" w:rsidRPr="00F67237">
        <w:rPr>
          <w:rFonts w:ascii="Nyala" w:hAnsi="Nyala" w:cs="Nyala"/>
          <w:sz w:val="20"/>
          <w:szCs w:val="20"/>
        </w:rPr>
        <w:t>ስለሚሰሩበት</w:t>
      </w:r>
      <w:r w:rsidR="00424FD8" w:rsidRPr="00F67237">
        <w:rPr>
          <w:rFonts w:ascii="Arial" w:hAnsi="Arial" w:cs="Arial"/>
          <w:sz w:val="20"/>
          <w:szCs w:val="20"/>
        </w:rPr>
        <w:t xml:space="preserve"> </w:t>
      </w:r>
      <w:r w:rsidR="00424FD8" w:rsidRPr="00F67237">
        <w:rPr>
          <w:rFonts w:ascii="Nyala" w:hAnsi="Nyala" w:cs="Nyala"/>
          <w:sz w:val="20"/>
          <w:szCs w:val="20"/>
        </w:rPr>
        <w:t>ሥራ</w:t>
      </w:r>
      <w:r w:rsidR="00424FD8" w:rsidRPr="00F67237">
        <w:rPr>
          <w:rFonts w:ascii="Arial" w:hAnsi="Arial" w:cs="Arial"/>
          <w:sz w:val="20"/>
          <w:szCs w:val="20"/>
        </w:rPr>
        <w:t xml:space="preserve"> </w:t>
      </w:r>
      <w:r w:rsidR="00424FD8" w:rsidRPr="00F67237">
        <w:rPr>
          <w:rFonts w:ascii="Nyala" w:hAnsi="Nyala" w:cs="Nyala"/>
          <w:sz w:val="20"/>
          <w:szCs w:val="20"/>
        </w:rPr>
        <w:t>ዝርዝረ</w:t>
      </w:r>
      <w:r w:rsidR="00424FD8" w:rsidRPr="00F67237">
        <w:rPr>
          <w:rFonts w:ascii="Arial" w:hAnsi="Arial" w:cs="Arial"/>
          <w:sz w:val="20"/>
          <w:szCs w:val="20"/>
        </w:rPr>
        <w:t xml:space="preserve"> </w:t>
      </w:r>
      <w:r w:rsidR="00424FD8" w:rsidRPr="00F67237">
        <w:rPr>
          <w:rFonts w:ascii="Nyala" w:hAnsi="Nyala" w:cs="Nyala"/>
          <w:sz w:val="20"/>
          <w:szCs w:val="20"/>
        </w:rPr>
        <w:t>መረጃ</w:t>
      </w:r>
      <w:r w:rsidR="00424FD8" w:rsidRPr="00F67237">
        <w:rPr>
          <w:rFonts w:ascii="Arial" w:hAnsi="Arial" w:cs="Arial"/>
          <w:sz w:val="20"/>
          <w:szCs w:val="20"/>
        </w:rPr>
        <w:t xml:space="preserve"> </w:t>
      </w:r>
      <w:r w:rsidR="00424FD8" w:rsidRPr="00F67237">
        <w:rPr>
          <w:rFonts w:ascii="Nyala" w:hAnsi="Nyala" w:cs="Nyala"/>
          <w:sz w:val="20"/>
          <w:szCs w:val="20"/>
        </w:rPr>
        <w:t>እንጠይቃለን</w:t>
      </w:r>
      <w:r w:rsidR="00424FD8" w:rsidRPr="00F67237">
        <w:rPr>
          <w:rFonts w:ascii="Arial" w:hAnsi="Arial" w:cs="Arial"/>
          <w:sz w:val="20"/>
          <w:szCs w:val="20"/>
        </w:rPr>
        <w:t>/</w:t>
      </w:r>
    </w:p>
    <w:p w14:paraId="6CDC5FF7" w14:textId="4D161557" w:rsidR="00E30DA0" w:rsidRPr="00F67237" w:rsidRDefault="00E30DA0" w:rsidP="00424FD8">
      <w:pPr>
        <w:pStyle w:val="ListParagraph"/>
        <w:rPr>
          <w:rFonts w:ascii="Arial" w:hAnsi="Arial" w:cs="Arial"/>
          <w:i/>
          <w:sz w:val="20"/>
          <w:szCs w:val="20"/>
        </w:rPr>
      </w:pPr>
    </w:p>
    <w:p w14:paraId="594C42D0" w14:textId="67A31EA7" w:rsidR="00D43992" w:rsidRPr="00F67237" w:rsidRDefault="00E30DA0" w:rsidP="00DE08E3">
      <w:pPr>
        <w:pStyle w:val="ListParagraph"/>
        <w:numPr>
          <w:ilvl w:val="0"/>
          <w:numId w:val="26"/>
        </w:numPr>
        <w:spacing w:after="200" w:line="276" w:lineRule="auto"/>
        <w:jc w:val="both"/>
        <w:rPr>
          <w:rFonts w:ascii="Arial" w:hAnsi="Arial" w:cs="Arial"/>
          <w:sz w:val="20"/>
          <w:szCs w:val="20"/>
        </w:rPr>
      </w:pPr>
      <w:r w:rsidRPr="00F67237">
        <w:rPr>
          <w:rFonts w:ascii="Arial" w:hAnsi="Arial" w:cs="Arial"/>
          <w:i/>
          <w:sz w:val="20"/>
          <w:szCs w:val="20"/>
        </w:rPr>
        <w:t xml:space="preserve">WEDP business closed &amp; </w:t>
      </w:r>
      <w:r w:rsidR="003B3709" w:rsidRPr="00F67237">
        <w:rPr>
          <w:rFonts w:ascii="Arial" w:hAnsi="Arial" w:cs="Arial"/>
          <w:i/>
          <w:sz w:val="20"/>
          <w:szCs w:val="20"/>
        </w:rPr>
        <w:t xml:space="preserve">now </w:t>
      </w:r>
      <w:r w:rsidRPr="00F67237">
        <w:rPr>
          <w:rFonts w:ascii="Arial" w:hAnsi="Arial" w:cs="Arial"/>
          <w:i/>
          <w:sz w:val="20"/>
          <w:szCs w:val="20"/>
        </w:rPr>
        <w:t>unemployed</w:t>
      </w:r>
      <w:r w:rsidR="00E7708A" w:rsidRPr="00F67237">
        <w:rPr>
          <w:rFonts w:ascii="Arial" w:hAnsi="Arial" w:cs="Arial"/>
          <w:i/>
          <w:sz w:val="20"/>
          <w:szCs w:val="20"/>
        </w:rPr>
        <w:t xml:space="preserve"> (</w:t>
      </w:r>
      <w:r w:rsidR="000F3F40" w:rsidRPr="00F67237">
        <w:rPr>
          <w:rFonts w:ascii="Arial" w:hAnsi="Arial" w:cs="Arial"/>
          <w:i/>
          <w:sz w:val="20"/>
          <w:szCs w:val="20"/>
        </w:rPr>
        <w:t>we ask why they closed this business</w:t>
      </w:r>
      <w:r w:rsidR="00E7708A" w:rsidRPr="00F67237">
        <w:rPr>
          <w:rFonts w:ascii="Arial" w:hAnsi="Arial" w:cs="Arial"/>
          <w:i/>
          <w:sz w:val="20"/>
          <w:szCs w:val="20"/>
        </w:rPr>
        <w:t>)</w:t>
      </w:r>
      <w:r w:rsidR="00F12CC7" w:rsidRPr="00F67237">
        <w:rPr>
          <w:rFonts w:ascii="Arial" w:hAnsi="Arial" w:cs="Arial"/>
          <w:sz w:val="20"/>
          <w:szCs w:val="20"/>
        </w:rPr>
        <w:t xml:space="preserve"> </w:t>
      </w:r>
      <w:r w:rsidR="00F12CC7" w:rsidRPr="00F67237">
        <w:rPr>
          <w:rFonts w:ascii="Nyala" w:hAnsi="Nyala" w:cs="Nyala"/>
          <w:b/>
          <w:sz w:val="20"/>
          <w:szCs w:val="20"/>
        </w:rPr>
        <w:t>በዌዴኘ</w:t>
      </w:r>
      <w:r w:rsidR="00F12CC7" w:rsidRPr="00F67237">
        <w:rPr>
          <w:rFonts w:ascii="Arial" w:hAnsi="Arial" w:cs="Arial"/>
          <w:b/>
          <w:sz w:val="20"/>
          <w:szCs w:val="20"/>
        </w:rPr>
        <w:t xml:space="preserve"> </w:t>
      </w:r>
      <w:r w:rsidR="00F12CC7" w:rsidRPr="00F67237">
        <w:rPr>
          <w:rFonts w:ascii="Nyala" w:hAnsi="Nyala" w:cs="Nyala"/>
          <w:b/>
          <w:sz w:val="20"/>
          <w:szCs w:val="20"/>
        </w:rPr>
        <w:t>የተመዘገበው</w:t>
      </w:r>
      <w:r w:rsidR="00F12CC7" w:rsidRPr="00F67237">
        <w:rPr>
          <w:rFonts w:ascii="Arial" w:hAnsi="Arial" w:cs="Arial"/>
          <w:b/>
          <w:sz w:val="20"/>
          <w:szCs w:val="20"/>
        </w:rPr>
        <w:t xml:space="preserve"> </w:t>
      </w:r>
      <w:r w:rsidR="00F12CC7" w:rsidRPr="00F67237">
        <w:rPr>
          <w:rFonts w:ascii="Nyala" w:hAnsi="Nyala" w:cs="Nyala"/>
          <w:b/>
          <w:sz w:val="20"/>
          <w:szCs w:val="20"/>
        </w:rPr>
        <w:t>ድርጅት</w:t>
      </w:r>
      <w:r w:rsidR="00F12CC7" w:rsidRPr="00F67237">
        <w:rPr>
          <w:rFonts w:ascii="Arial" w:hAnsi="Arial" w:cs="Arial"/>
          <w:b/>
          <w:sz w:val="20"/>
          <w:szCs w:val="20"/>
        </w:rPr>
        <w:t xml:space="preserve"> </w:t>
      </w:r>
      <w:r w:rsidR="00F12CC7" w:rsidRPr="00F67237">
        <w:rPr>
          <w:rFonts w:ascii="Nyala" w:hAnsi="Nyala" w:cs="Nyala"/>
          <w:b/>
          <w:sz w:val="20"/>
          <w:szCs w:val="20"/>
        </w:rPr>
        <w:t>ተዘግቶ</w:t>
      </w:r>
      <w:r w:rsidR="00F12CC7" w:rsidRPr="00F67237">
        <w:rPr>
          <w:rFonts w:ascii="Arial" w:hAnsi="Arial" w:cs="Arial"/>
          <w:b/>
          <w:sz w:val="20"/>
          <w:szCs w:val="20"/>
        </w:rPr>
        <w:t xml:space="preserve"> </w:t>
      </w:r>
      <w:r w:rsidR="00F12CC7" w:rsidRPr="00F67237">
        <w:rPr>
          <w:rFonts w:ascii="Nyala" w:hAnsi="Nyala" w:cs="Nyala"/>
          <w:b/>
          <w:sz w:val="20"/>
          <w:szCs w:val="20"/>
        </w:rPr>
        <w:t>የድርጅቱ</w:t>
      </w:r>
      <w:r w:rsidR="00F12CC7" w:rsidRPr="00F67237">
        <w:rPr>
          <w:rFonts w:ascii="Arial" w:hAnsi="Arial" w:cs="Arial"/>
          <w:b/>
          <w:sz w:val="20"/>
          <w:szCs w:val="20"/>
        </w:rPr>
        <w:t xml:space="preserve"> </w:t>
      </w:r>
      <w:r w:rsidR="00F12CC7" w:rsidRPr="00F67237">
        <w:rPr>
          <w:rFonts w:ascii="Nyala" w:hAnsi="Nyala" w:cs="Nyala"/>
          <w:b/>
          <w:sz w:val="20"/>
          <w:szCs w:val="20"/>
        </w:rPr>
        <w:t>ባለቤት</w:t>
      </w:r>
      <w:r w:rsidR="00F12CC7" w:rsidRPr="00F67237">
        <w:rPr>
          <w:rFonts w:ascii="Arial" w:hAnsi="Arial" w:cs="Arial"/>
          <w:b/>
          <w:sz w:val="20"/>
          <w:szCs w:val="20"/>
        </w:rPr>
        <w:t xml:space="preserve"> </w:t>
      </w:r>
      <w:r w:rsidR="00F12CC7" w:rsidRPr="00F67237">
        <w:rPr>
          <w:rFonts w:ascii="Nyala" w:hAnsi="Nyala" w:cs="Nyala"/>
          <w:b/>
          <w:sz w:val="20"/>
          <w:szCs w:val="20"/>
        </w:rPr>
        <w:t>በአሁኑ</w:t>
      </w:r>
      <w:r w:rsidR="00F12CC7" w:rsidRPr="00F67237">
        <w:rPr>
          <w:rFonts w:ascii="Arial" w:hAnsi="Arial" w:cs="Arial"/>
          <w:b/>
          <w:sz w:val="20"/>
          <w:szCs w:val="20"/>
        </w:rPr>
        <w:t xml:space="preserve"> </w:t>
      </w:r>
      <w:r w:rsidR="00F12CC7" w:rsidRPr="00F67237">
        <w:rPr>
          <w:rFonts w:ascii="Nyala" w:hAnsi="Nyala" w:cs="Nyala"/>
          <w:b/>
          <w:sz w:val="20"/>
          <w:szCs w:val="20"/>
        </w:rPr>
        <w:t>ጊዜ</w:t>
      </w:r>
      <w:r w:rsidR="00F12CC7" w:rsidRPr="00F67237">
        <w:rPr>
          <w:rFonts w:ascii="Arial" w:hAnsi="Arial" w:cs="Arial"/>
          <w:b/>
          <w:sz w:val="20"/>
          <w:szCs w:val="20"/>
        </w:rPr>
        <w:t xml:space="preserve"> </w:t>
      </w:r>
      <w:r w:rsidR="00F12CC7" w:rsidRPr="00F67237">
        <w:rPr>
          <w:rFonts w:ascii="Nyala" w:hAnsi="Nyala" w:cs="Nyala"/>
          <w:b/>
          <w:sz w:val="20"/>
          <w:szCs w:val="20"/>
        </w:rPr>
        <w:t>ሥራ</w:t>
      </w:r>
      <w:r w:rsidR="00F12CC7" w:rsidRPr="00F67237">
        <w:rPr>
          <w:rFonts w:ascii="Arial" w:hAnsi="Arial" w:cs="Arial"/>
          <w:b/>
          <w:sz w:val="20"/>
          <w:szCs w:val="20"/>
        </w:rPr>
        <w:t xml:space="preserve"> </w:t>
      </w:r>
      <w:r w:rsidR="00F12CC7" w:rsidRPr="00F67237">
        <w:rPr>
          <w:rFonts w:ascii="Nyala" w:hAnsi="Nyala" w:cs="Nyala"/>
          <w:b/>
          <w:sz w:val="20"/>
          <w:szCs w:val="20"/>
        </w:rPr>
        <w:t>አጥ</w:t>
      </w:r>
      <w:r w:rsidR="00F12CC7" w:rsidRPr="00F67237">
        <w:rPr>
          <w:rFonts w:ascii="Arial" w:hAnsi="Arial" w:cs="Arial"/>
          <w:sz w:val="20"/>
          <w:szCs w:val="20"/>
        </w:rPr>
        <w:t xml:space="preserve"> </w:t>
      </w:r>
      <w:r w:rsidR="00F12CC7" w:rsidRPr="00F67237">
        <w:rPr>
          <w:rFonts w:ascii="Nyala" w:hAnsi="Nyala" w:cs="Nyala"/>
          <w:b/>
          <w:sz w:val="20"/>
          <w:szCs w:val="20"/>
        </w:rPr>
        <w:t>ከሆነች</w:t>
      </w:r>
      <w:r w:rsidR="00F12CC7" w:rsidRPr="00F67237">
        <w:rPr>
          <w:rFonts w:ascii="Arial" w:hAnsi="Arial" w:cs="Arial"/>
          <w:sz w:val="20"/>
          <w:szCs w:val="20"/>
        </w:rPr>
        <w:t>/</w:t>
      </w:r>
      <w:r w:rsidR="00F12CC7" w:rsidRPr="00F67237">
        <w:rPr>
          <w:rFonts w:ascii="Nyala" w:hAnsi="Nyala" w:cs="Nyala"/>
          <w:sz w:val="20"/>
          <w:szCs w:val="20"/>
        </w:rPr>
        <w:t>ለምን</w:t>
      </w:r>
      <w:r w:rsidR="00F12CC7" w:rsidRPr="00F67237">
        <w:rPr>
          <w:rFonts w:ascii="Arial" w:hAnsi="Arial" w:cs="Arial"/>
          <w:sz w:val="20"/>
          <w:szCs w:val="20"/>
        </w:rPr>
        <w:t xml:space="preserve"> </w:t>
      </w:r>
      <w:r w:rsidR="00F12CC7" w:rsidRPr="00F67237">
        <w:rPr>
          <w:rFonts w:ascii="Nyala" w:hAnsi="Nyala" w:cs="Nyala"/>
          <w:sz w:val="20"/>
          <w:szCs w:val="20"/>
        </w:rPr>
        <w:t>እንደዘጉት</w:t>
      </w:r>
      <w:r w:rsidR="00F12CC7" w:rsidRPr="00F67237">
        <w:rPr>
          <w:rFonts w:ascii="Arial" w:hAnsi="Arial" w:cs="Arial"/>
          <w:sz w:val="20"/>
          <w:szCs w:val="20"/>
        </w:rPr>
        <w:t xml:space="preserve"> </w:t>
      </w:r>
      <w:r w:rsidR="00F12CC7" w:rsidRPr="00F67237">
        <w:rPr>
          <w:rFonts w:ascii="Nyala" w:hAnsi="Nyala" w:cs="Nyala"/>
          <w:sz w:val="20"/>
          <w:szCs w:val="20"/>
        </w:rPr>
        <w:t>እንጠይቃለን</w:t>
      </w:r>
      <w:r w:rsidR="00F12CC7" w:rsidRPr="00F67237">
        <w:rPr>
          <w:rFonts w:ascii="Arial" w:hAnsi="Arial" w:cs="Arial"/>
          <w:sz w:val="20"/>
          <w:szCs w:val="20"/>
        </w:rPr>
        <w:t>/</w:t>
      </w:r>
    </w:p>
    <w:p w14:paraId="1C9D4AD3" w14:textId="77777777" w:rsidR="00D43992" w:rsidRPr="00F67237" w:rsidRDefault="00D43992" w:rsidP="00D43992">
      <w:pPr>
        <w:pStyle w:val="ListParagraph"/>
        <w:spacing w:after="200" w:line="276" w:lineRule="auto"/>
        <w:ind w:left="1568"/>
        <w:jc w:val="both"/>
        <w:rPr>
          <w:rFonts w:ascii="Arial" w:hAnsi="Arial" w:cs="Arial"/>
          <w:sz w:val="20"/>
          <w:szCs w:val="20"/>
        </w:rPr>
      </w:pPr>
    </w:p>
    <w:p w14:paraId="5576A016" w14:textId="42E852A5" w:rsidR="00D43992" w:rsidRPr="00F67237" w:rsidRDefault="00E30DA0" w:rsidP="00DE08E3">
      <w:pPr>
        <w:pStyle w:val="ListParagraph"/>
        <w:numPr>
          <w:ilvl w:val="0"/>
          <w:numId w:val="26"/>
        </w:numPr>
        <w:spacing w:after="200" w:line="276" w:lineRule="auto"/>
        <w:jc w:val="both"/>
        <w:rPr>
          <w:rFonts w:ascii="Arial" w:hAnsi="Arial" w:cs="Arial"/>
          <w:sz w:val="20"/>
          <w:szCs w:val="20"/>
        </w:rPr>
      </w:pPr>
      <w:r w:rsidRPr="00F67237">
        <w:rPr>
          <w:rFonts w:ascii="Arial" w:hAnsi="Arial" w:cs="Arial"/>
          <w:i/>
          <w:sz w:val="20"/>
          <w:szCs w:val="20"/>
        </w:rPr>
        <w:t>WEDP business</w:t>
      </w:r>
      <w:r w:rsidR="00CF0443" w:rsidRPr="00F67237">
        <w:rPr>
          <w:rFonts w:ascii="Arial" w:hAnsi="Arial" w:cs="Arial"/>
          <w:i/>
          <w:sz w:val="20"/>
          <w:szCs w:val="20"/>
        </w:rPr>
        <w:t xml:space="preserve"> still</w:t>
      </w:r>
      <w:r w:rsidRPr="00F67237">
        <w:rPr>
          <w:rFonts w:ascii="Arial" w:hAnsi="Arial" w:cs="Arial"/>
          <w:i/>
          <w:sz w:val="20"/>
          <w:szCs w:val="20"/>
        </w:rPr>
        <w:t xml:space="preserve"> open </w:t>
      </w:r>
      <w:r w:rsidR="000F3F40" w:rsidRPr="00F67237">
        <w:rPr>
          <w:rFonts w:ascii="Arial" w:hAnsi="Arial" w:cs="Arial"/>
          <w:i/>
          <w:sz w:val="20"/>
          <w:szCs w:val="20"/>
        </w:rPr>
        <w:t>(ask details about the business)</w:t>
      </w:r>
      <w:r w:rsidR="00D43992" w:rsidRPr="00F67237">
        <w:rPr>
          <w:rFonts w:ascii="Arial" w:hAnsi="Arial" w:cs="Arial"/>
          <w:sz w:val="20"/>
          <w:szCs w:val="20"/>
        </w:rPr>
        <w:t xml:space="preserve"> </w:t>
      </w:r>
      <w:r w:rsidR="00D43992" w:rsidRPr="00F67237">
        <w:rPr>
          <w:rFonts w:ascii="Nyala" w:hAnsi="Nyala" w:cs="Nyala"/>
          <w:b/>
          <w:sz w:val="20"/>
          <w:szCs w:val="20"/>
        </w:rPr>
        <w:t>በዌዴኘ</w:t>
      </w:r>
      <w:r w:rsidR="00D43992" w:rsidRPr="00F67237">
        <w:rPr>
          <w:rFonts w:ascii="Arial" w:hAnsi="Arial" w:cs="Arial"/>
          <w:b/>
          <w:sz w:val="20"/>
          <w:szCs w:val="20"/>
        </w:rPr>
        <w:t xml:space="preserve"> </w:t>
      </w:r>
      <w:r w:rsidR="00D43992" w:rsidRPr="00F67237">
        <w:rPr>
          <w:rFonts w:ascii="Nyala" w:hAnsi="Nyala" w:cs="Nyala"/>
          <w:b/>
          <w:sz w:val="20"/>
          <w:szCs w:val="20"/>
        </w:rPr>
        <w:t>የተመዘገበው</w:t>
      </w:r>
      <w:r w:rsidR="00D43992" w:rsidRPr="00F67237">
        <w:rPr>
          <w:rFonts w:ascii="Arial" w:hAnsi="Arial" w:cs="Arial"/>
          <w:b/>
          <w:sz w:val="20"/>
          <w:szCs w:val="20"/>
        </w:rPr>
        <w:t xml:space="preserve"> </w:t>
      </w:r>
      <w:r w:rsidR="00D43992" w:rsidRPr="00F67237">
        <w:rPr>
          <w:rFonts w:ascii="Nyala" w:hAnsi="Nyala" w:cs="Nyala"/>
          <w:b/>
          <w:sz w:val="20"/>
          <w:szCs w:val="20"/>
        </w:rPr>
        <w:t>ድርጅት</w:t>
      </w:r>
      <w:r w:rsidR="00D43992" w:rsidRPr="00F67237">
        <w:rPr>
          <w:rFonts w:ascii="Arial" w:hAnsi="Arial" w:cs="Arial"/>
          <w:sz w:val="20"/>
          <w:szCs w:val="20"/>
        </w:rPr>
        <w:t xml:space="preserve"> </w:t>
      </w:r>
      <w:r w:rsidR="00D43992" w:rsidRPr="00F67237">
        <w:rPr>
          <w:rFonts w:ascii="Nyala" w:hAnsi="Nyala" w:cs="Nyala"/>
          <w:b/>
          <w:sz w:val="20"/>
          <w:szCs w:val="20"/>
        </w:rPr>
        <w:t>አሁንም</w:t>
      </w:r>
      <w:r w:rsidR="00D43992" w:rsidRPr="00F67237">
        <w:rPr>
          <w:rFonts w:ascii="Arial" w:hAnsi="Arial" w:cs="Arial"/>
          <w:b/>
          <w:sz w:val="20"/>
          <w:szCs w:val="20"/>
        </w:rPr>
        <w:t xml:space="preserve"> </w:t>
      </w:r>
      <w:r w:rsidR="00D43992" w:rsidRPr="00F67237">
        <w:rPr>
          <w:rFonts w:ascii="Nyala" w:hAnsi="Nyala" w:cs="Nyala"/>
          <w:b/>
          <w:sz w:val="20"/>
          <w:szCs w:val="20"/>
        </w:rPr>
        <w:t>ክፍት</w:t>
      </w:r>
      <w:r w:rsidR="00D43992" w:rsidRPr="00F67237">
        <w:rPr>
          <w:rFonts w:ascii="Arial" w:hAnsi="Arial" w:cs="Arial"/>
          <w:sz w:val="20"/>
          <w:szCs w:val="20"/>
        </w:rPr>
        <w:t>/</w:t>
      </w:r>
      <w:r w:rsidR="00D43992" w:rsidRPr="00F67237">
        <w:rPr>
          <w:rFonts w:ascii="Nyala" w:hAnsi="Nyala" w:cs="Nyala"/>
          <w:sz w:val="20"/>
          <w:szCs w:val="20"/>
        </w:rPr>
        <w:t>የሚሰራ</w:t>
      </w:r>
      <w:r w:rsidR="00D43992" w:rsidRPr="00F67237">
        <w:rPr>
          <w:rFonts w:ascii="Arial" w:hAnsi="Arial" w:cs="Arial"/>
          <w:sz w:val="20"/>
          <w:szCs w:val="20"/>
        </w:rPr>
        <w:t xml:space="preserve"> </w:t>
      </w:r>
      <w:r w:rsidR="00D43992" w:rsidRPr="00F67237">
        <w:rPr>
          <w:rFonts w:ascii="Nyala" w:hAnsi="Nyala" w:cs="Nyala"/>
          <w:sz w:val="20"/>
          <w:szCs w:val="20"/>
        </w:rPr>
        <w:t>ከሆነ</w:t>
      </w:r>
      <w:r w:rsidR="00D43992" w:rsidRPr="00F67237">
        <w:rPr>
          <w:rFonts w:ascii="Arial" w:hAnsi="Arial" w:cs="Arial"/>
          <w:sz w:val="20"/>
          <w:szCs w:val="20"/>
        </w:rPr>
        <w:t xml:space="preserve"> </w:t>
      </w:r>
      <w:r w:rsidR="00D43992" w:rsidRPr="00F67237">
        <w:rPr>
          <w:rFonts w:ascii="Nyala" w:hAnsi="Nyala" w:cs="Nyala"/>
          <w:sz w:val="20"/>
          <w:szCs w:val="20"/>
        </w:rPr>
        <w:t>ስለ</w:t>
      </w:r>
      <w:r w:rsidR="00D43992" w:rsidRPr="00F67237">
        <w:rPr>
          <w:rFonts w:ascii="Arial" w:hAnsi="Arial" w:cs="Arial"/>
          <w:sz w:val="20"/>
          <w:szCs w:val="20"/>
        </w:rPr>
        <w:t xml:space="preserve"> </w:t>
      </w:r>
      <w:r w:rsidR="00D43992" w:rsidRPr="00F67237">
        <w:rPr>
          <w:rFonts w:ascii="Nyala" w:hAnsi="Nyala" w:cs="Nyala"/>
          <w:sz w:val="20"/>
          <w:szCs w:val="20"/>
        </w:rPr>
        <w:t>ድርጅቱ</w:t>
      </w:r>
      <w:r w:rsidR="00D43992" w:rsidRPr="00F67237">
        <w:rPr>
          <w:rFonts w:ascii="Arial" w:hAnsi="Arial" w:cs="Arial"/>
          <w:sz w:val="20"/>
          <w:szCs w:val="20"/>
        </w:rPr>
        <w:t>/</w:t>
      </w:r>
      <w:r w:rsidR="00D43992" w:rsidRPr="00F67237">
        <w:rPr>
          <w:rFonts w:ascii="Nyala" w:hAnsi="Nyala" w:cs="Nyala"/>
          <w:sz w:val="20"/>
          <w:szCs w:val="20"/>
        </w:rPr>
        <w:t>ሥሪው</w:t>
      </w:r>
      <w:r w:rsidR="00D43992" w:rsidRPr="00F67237">
        <w:rPr>
          <w:rFonts w:ascii="Arial" w:hAnsi="Arial" w:cs="Arial"/>
          <w:sz w:val="20"/>
          <w:szCs w:val="20"/>
        </w:rPr>
        <w:t xml:space="preserve"> </w:t>
      </w:r>
      <w:r w:rsidR="00D43992" w:rsidRPr="00F67237">
        <w:rPr>
          <w:rFonts w:ascii="Nyala" w:hAnsi="Nyala" w:cs="Nyala"/>
          <w:sz w:val="20"/>
          <w:szCs w:val="20"/>
        </w:rPr>
        <w:t>ዝርዝረ</w:t>
      </w:r>
      <w:r w:rsidR="00D43992" w:rsidRPr="00F67237">
        <w:rPr>
          <w:rFonts w:ascii="Arial" w:hAnsi="Arial" w:cs="Arial"/>
          <w:sz w:val="20"/>
          <w:szCs w:val="20"/>
        </w:rPr>
        <w:t xml:space="preserve"> </w:t>
      </w:r>
      <w:r w:rsidR="00D43992" w:rsidRPr="00F67237">
        <w:rPr>
          <w:rFonts w:ascii="Nyala" w:hAnsi="Nyala" w:cs="Nyala"/>
          <w:sz w:val="20"/>
          <w:szCs w:val="20"/>
        </w:rPr>
        <w:t>መረጃ</w:t>
      </w:r>
      <w:r w:rsidR="00D43992" w:rsidRPr="00F67237">
        <w:rPr>
          <w:rFonts w:ascii="Arial" w:hAnsi="Arial" w:cs="Arial"/>
          <w:sz w:val="20"/>
          <w:szCs w:val="20"/>
        </w:rPr>
        <w:t xml:space="preserve"> </w:t>
      </w:r>
      <w:r w:rsidR="00D43992" w:rsidRPr="00F67237">
        <w:rPr>
          <w:rFonts w:ascii="Nyala" w:hAnsi="Nyala" w:cs="Nyala"/>
          <w:sz w:val="20"/>
          <w:szCs w:val="20"/>
        </w:rPr>
        <w:t>እንጠይቃለን</w:t>
      </w:r>
    </w:p>
    <w:p w14:paraId="79F9DC42" w14:textId="5B086568" w:rsidR="00E30DA0" w:rsidRPr="00F67237" w:rsidRDefault="00E30DA0" w:rsidP="00D43992">
      <w:pPr>
        <w:pStyle w:val="ListParagraph"/>
        <w:rPr>
          <w:rFonts w:ascii="Arial" w:hAnsi="Arial" w:cs="Arial"/>
          <w:i/>
          <w:sz w:val="20"/>
          <w:szCs w:val="20"/>
        </w:rPr>
      </w:pPr>
    </w:p>
    <w:p w14:paraId="0A26C4A4" w14:textId="6BAFB48E" w:rsidR="00FD3B56" w:rsidRPr="00FA742B" w:rsidRDefault="000E72CC" w:rsidP="00DE08E3">
      <w:pPr>
        <w:pStyle w:val="ListParagraph"/>
        <w:numPr>
          <w:ilvl w:val="0"/>
          <w:numId w:val="26"/>
        </w:numPr>
        <w:spacing w:after="200" w:line="276" w:lineRule="auto"/>
        <w:jc w:val="both"/>
        <w:rPr>
          <w:rFonts w:ascii="Arial" w:hAnsi="Arial" w:cs="Arial"/>
          <w:b/>
          <w:sz w:val="20"/>
          <w:szCs w:val="20"/>
        </w:rPr>
      </w:pPr>
      <w:r w:rsidRPr="00F67237">
        <w:rPr>
          <w:rFonts w:ascii="Arial" w:hAnsi="Arial" w:cs="Arial"/>
          <w:i/>
          <w:sz w:val="20"/>
          <w:szCs w:val="20"/>
        </w:rPr>
        <w:t xml:space="preserve">WEDP business still open but transferred ownership to someone else in the </w:t>
      </w:r>
      <w:r w:rsidR="00904F97" w:rsidRPr="00F67237">
        <w:rPr>
          <w:rFonts w:ascii="Arial" w:hAnsi="Arial" w:cs="Arial"/>
          <w:i/>
          <w:sz w:val="20"/>
          <w:szCs w:val="20"/>
        </w:rPr>
        <w:t>household</w:t>
      </w:r>
      <w:r w:rsidR="00D43992" w:rsidRPr="00F67237">
        <w:rPr>
          <w:rFonts w:ascii="Arial" w:hAnsi="Arial" w:cs="Arial"/>
          <w:i/>
          <w:sz w:val="20"/>
          <w:szCs w:val="20"/>
        </w:rPr>
        <w:t xml:space="preserve"> </w:t>
      </w:r>
      <w:r w:rsidR="003069A7" w:rsidRPr="00F67237">
        <w:rPr>
          <w:rFonts w:ascii="Nyala" w:hAnsi="Nyala" w:cs="Nyala"/>
          <w:b/>
          <w:sz w:val="20"/>
          <w:szCs w:val="20"/>
        </w:rPr>
        <w:t>በዌዴኘ</w:t>
      </w:r>
      <w:r w:rsidR="003069A7" w:rsidRPr="00F67237">
        <w:rPr>
          <w:rFonts w:ascii="Arial" w:hAnsi="Arial" w:cs="Arial"/>
          <w:b/>
          <w:sz w:val="20"/>
          <w:szCs w:val="20"/>
        </w:rPr>
        <w:t xml:space="preserve"> </w:t>
      </w:r>
      <w:r w:rsidR="003069A7" w:rsidRPr="00F67237">
        <w:rPr>
          <w:rFonts w:ascii="Nyala" w:hAnsi="Nyala" w:cs="Nyala"/>
          <w:b/>
          <w:sz w:val="20"/>
          <w:szCs w:val="20"/>
        </w:rPr>
        <w:t>የተመዘገበው</w:t>
      </w:r>
      <w:r w:rsidR="003069A7" w:rsidRPr="00F67237">
        <w:rPr>
          <w:rFonts w:ascii="Arial" w:hAnsi="Arial" w:cs="Arial"/>
          <w:b/>
          <w:sz w:val="20"/>
          <w:szCs w:val="20"/>
        </w:rPr>
        <w:t xml:space="preserve"> </w:t>
      </w:r>
      <w:r w:rsidR="003069A7" w:rsidRPr="00F67237">
        <w:rPr>
          <w:rFonts w:ascii="Nyala" w:hAnsi="Nyala" w:cs="Nyala"/>
          <w:b/>
          <w:sz w:val="20"/>
          <w:szCs w:val="20"/>
        </w:rPr>
        <w:t>ድርጅት</w:t>
      </w:r>
      <w:r w:rsidR="003069A7" w:rsidRPr="00F67237">
        <w:rPr>
          <w:rFonts w:ascii="Arial" w:hAnsi="Arial" w:cs="Arial"/>
          <w:sz w:val="20"/>
          <w:szCs w:val="20"/>
        </w:rPr>
        <w:t xml:space="preserve"> </w:t>
      </w:r>
      <w:r w:rsidR="003069A7" w:rsidRPr="00F67237">
        <w:rPr>
          <w:rFonts w:ascii="Nyala" w:hAnsi="Nyala" w:cs="Nyala"/>
          <w:b/>
          <w:sz w:val="20"/>
          <w:szCs w:val="20"/>
        </w:rPr>
        <w:t>አሁንም</w:t>
      </w:r>
      <w:r w:rsidR="003069A7" w:rsidRPr="00F67237">
        <w:rPr>
          <w:rFonts w:ascii="Arial" w:hAnsi="Arial" w:cs="Arial"/>
          <w:b/>
          <w:sz w:val="20"/>
          <w:szCs w:val="20"/>
        </w:rPr>
        <w:t xml:space="preserve"> </w:t>
      </w:r>
      <w:r w:rsidR="003069A7" w:rsidRPr="00F67237">
        <w:rPr>
          <w:rFonts w:ascii="Nyala" w:hAnsi="Nyala" w:cs="Nyala"/>
          <w:b/>
          <w:sz w:val="20"/>
          <w:szCs w:val="20"/>
        </w:rPr>
        <w:t>ክፍት</w:t>
      </w:r>
      <w:r w:rsidR="003069A7" w:rsidRPr="00F67237">
        <w:rPr>
          <w:rFonts w:ascii="Arial" w:hAnsi="Arial" w:cs="Arial"/>
          <w:b/>
          <w:sz w:val="20"/>
          <w:szCs w:val="20"/>
        </w:rPr>
        <w:t xml:space="preserve"> </w:t>
      </w:r>
      <w:r w:rsidR="003069A7" w:rsidRPr="00F67237">
        <w:rPr>
          <w:rFonts w:ascii="Nyala" w:hAnsi="Nyala" w:cs="Nyala"/>
          <w:b/>
          <w:sz w:val="20"/>
          <w:szCs w:val="20"/>
        </w:rPr>
        <w:t>ሆኖ</w:t>
      </w:r>
      <w:r w:rsidR="003069A7" w:rsidRPr="00F67237">
        <w:rPr>
          <w:rFonts w:ascii="Arial" w:hAnsi="Arial" w:cs="Arial"/>
          <w:b/>
          <w:sz w:val="20"/>
          <w:szCs w:val="20"/>
        </w:rPr>
        <w:t xml:space="preserve"> </w:t>
      </w:r>
      <w:r w:rsidR="003069A7" w:rsidRPr="00F67237">
        <w:rPr>
          <w:rFonts w:ascii="Nyala" w:hAnsi="Nyala" w:cs="Nyala"/>
          <w:b/>
          <w:sz w:val="20"/>
          <w:szCs w:val="20"/>
        </w:rPr>
        <w:t>ነገ</w:t>
      </w:r>
      <w:r w:rsidR="00D43992" w:rsidRPr="00F67237">
        <w:rPr>
          <w:rFonts w:ascii="Nyala" w:hAnsi="Nyala" w:cs="Nyala"/>
          <w:b/>
          <w:sz w:val="20"/>
          <w:szCs w:val="20"/>
        </w:rPr>
        <w:t>ር</w:t>
      </w:r>
      <w:r w:rsidR="00D43992" w:rsidRPr="00F67237">
        <w:rPr>
          <w:rFonts w:ascii="Arial" w:hAnsi="Arial" w:cs="Arial"/>
          <w:b/>
          <w:sz w:val="20"/>
          <w:szCs w:val="20"/>
        </w:rPr>
        <w:t xml:space="preserve"> </w:t>
      </w:r>
      <w:r w:rsidR="00D43992" w:rsidRPr="00F67237">
        <w:rPr>
          <w:rFonts w:ascii="Nyala" w:hAnsi="Nyala" w:cs="Nyala"/>
          <w:b/>
          <w:sz w:val="20"/>
          <w:szCs w:val="20"/>
        </w:rPr>
        <w:t>ግን</w:t>
      </w:r>
      <w:r w:rsidR="00D43992" w:rsidRPr="00F67237">
        <w:rPr>
          <w:rFonts w:ascii="Arial" w:hAnsi="Arial" w:cs="Arial"/>
          <w:b/>
          <w:sz w:val="20"/>
          <w:szCs w:val="20"/>
        </w:rPr>
        <w:t xml:space="preserve"> </w:t>
      </w:r>
      <w:r w:rsidR="00D43992" w:rsidRPr="00F67237">
        <w:rPr>
          <w:rFonts w:ascii="Nyala" w:hAnsi="Nyala" w:cs="Nyala"/>
          <w:b/>
          <w:sz w:val="20"/>
          <w:szCs w:val="20"/>
        </w:rPr>
        <w:t>ድርጅቱ</w:t>
      </w:r>
      <w:r w:rsidR="00D43992" w:rsidRPr="00F67237">
        <w:rPr>
          <w:rFonts w:ascii="Arial" w:hAnsi="Arial" w:cs="Arial"/>
          <w:b/>
          <w:sz w:val="20"/>
          <w:szCs w:val="20"/>
        </w:rPr>
        <w:t xml:space="preserve"> </w:t>
      </w:r>
      <w:r w:rsidR="00D43992" w:rsidRPr="00F67237">
        <w:rPr>
          <w:rFonts w:ascii="Nyala" w:hAnsi="Nyala" w:cs="Nyala"/>
          <w:b/>
          <w:sz w:val="20"/>
          <w:szCs w:val="20"/>
        </w:rPr>
        <w:t>ባለቤትነት</w:t>
      </w:r>
      <w:r w:rsidR="00D43992" w:rsidRPr="00F67237">
        <w:rPr>
          <w:rFonts w:ascii="Arial" w:hAnsi="Arial" w:cs="Arial"/>
          <w:b/>
          <w:sz w:val="20"/>
          <w:szCs w:val="20"/>
        </w:rPr>
        <w:t xml:space="preserve"> </w:t>
      </w:r>
      <w:r w:rsidR="00D43992" w:rsidRPr="00F67237">
        <w:rPr>
          <w:rFonts w:ascii="Nyala" w:hAnsi="Nyala" w:cs="Nyala"/>
          <w:b/>
          <w:sz w:val="20"/>
          <w:szCs w:val="20"/>
        </w:rPr>
        <w:t>ወደ</w:t>
      </w:r>
      <w:r w:rsidR="00D43992" w:rsidRPr="00F67237">
        <w:rPr>
          <w:rFonts w:ascii="Arial" w:hAnsi="Arial" w:cs="Arial"/>
          <w:b/>
          <w:sz w:val="20"/>
          <w:szCs w:val="20"/>
        </w:rPr>
        <w:t xml:space="preserve"> </w:t>
      </w:r>
      <w:r w:rsidR="00D43992" w:rsidRPr="00F67237">
        <w:rPr>
          <w:rFonts w:ascii="Nyala" w:hAnsi="Nyala" w:cs="Nyala"/>
          <w:b/>
          <w:sz w:val="20"/>
          <w:szCs w:val="20"/>
        </w:rPr>
        <w:t>ሌላ</w:t>
      </w:r>
      <w:r w:rsidR="00D43992" w:rsidRPr="00F67237">
        <w:rPr>
          <w:rFonts w:ascii="Arial" w:hAnsi="Arial" w:cs="Arial"/>
          <w:b/>
          <w:sz w:val="20"/>
          <w:szCs w:val="20"/>
        </w:rPr>
        <w:t xml:space="preserve"> </w:t>
      </w:r>
      <w:r w:rsidR="00D43992" w:rsidRPr="00F67237">
        <w:rPr>
          <w:rFonts w:ascii="Nyala" w:hAnsi="Nyala" w:cs="Nyala"/>
          <w:b/>
          <w:sz w:val="20"/>
          <w:szCs w:val="20"/>
        </w:rPr>
        <w:t>የቤተሰቡ</w:t>
      </w:r>
      <w:r w:rsidR="00D43992" w:rsidRPr="00F67237">
        <w:rPr>
          <w:rFonts w:ascii="Arial" w:hAnsi="Arial" w:cs="Arial"/>
          <w:b/>
          <w:sz w:val="20"/>
          <w:szCs w:val="20"/>
        </w:rPr>
        <w:t xml:space="preserve"> </w:t>
      </w:r>
      <w:r w:rsidR="00D43992" w:rsidRPr="00F67237">
        <w:rPr>
          <w:rFonts w:ascii="Nyala" w:hAnsi="Nyala" w:cs="Nyala"/>
          <w:b/>
          <w:sz w:val="20"/>
          <w:szCs w:val="20"/>
        </w:rPr>
        <w:t>አባል</w:t>
      </w:r>
      <w:r w:rsidR="00D43992" w:rsidRPr="00F67237">
        <w:rPr>
          <w:rFonts w:ascii="Arial" w:hAnsi="Arial" w:cs="Arial"/>
          <w:b/>
          <w:sz w:val="20"/>
          <w:szCs w:val="20"/>
        </w:rPr>
        <w:t xml:space="preserve"> </w:t>
      </w:r>
      <w:r w:rsidR="00D43992" w:rsidRPr="00F67237">
        <w:rPr>
          <w:rFonts w:ascii="Nyala" w:hAnsi="Nyala" w:cs="Nyala"/>
          <w:b/>
          <w:sz w:val="20"/>
          <w:szCs w:val="20"/>
        </w:rPr>
        <w:t>ከተዘዋወረ</w:t>
      </w:r>
    </w:p>
    <w:p w14:paraId="3B7B743B" w14:textId="6D8D03BA" w:rsidR="00FD3B56" w:rsidRPr="00F67237" w:rsidRDefault="00FD3B56" w:rsidP="00FD3B56">
      <w:pPr>
        <w:rPr>
          <w:rFonts w:ascii="Arial" w:hAnsi="Arial" w:cs="Arial"/>
          <w:i/>
          <w:sz w:val="20"/>
          <w:szCs w:val="20"/>
        </w:rPr>
      </w:pPr>
      <w:r w:rsidRPr="00F67237">
        <w:rPr>
          <w:rFonts w:ascii="Arial" w:hAnsi="Arial" w:cs="Arial"/>
          <w:i/>
          <w:sz w:val="20"/>
          <w:szCs w:val="20"/>
        </w:rPr>
        <w:t>Enumerator Instruction – we first want to ask questions about the business registered with WEDP</w:t>
      </w:r>
      <w:r w:rsidR="004D1D4A" w:rsidRPr="00F67237">
        <w:rPr>
          <w:rFonts w:ascii="Arial" w:hAnsi="Arial" w:cs="Arial"/>
          <w:i/>
          <w:sz w:val="20"/>
          <w:szCs w:val="20"/>
        </w:rPr>
        <w:t xml:space="preserve">. </w:t>
      </w:r>
    </w:p>
    <w:p w14:paraId="7A58CB48" w14:textId="77777777" w:rsidR="00FD3B56" w:rsidRPr="00F67237" w:rsidRDefault="00FD3B56">
      <w:pPr>
        <w:rPr>
          <w:rFonts w:ascii="Arial" w:hAnsi="Arial" w:cs="Arial"/>
          <w:i/>
          <w:sz w:val="20"/>
          <w:szCs w:val="20"/>
        </w:rPr>
      </w:pPr>
    </w:p>
    <w:p w14:paraId="5BCBE459" w14:textId="77777777" w:rsidR="00B928F4" w:rsidRDefault="008E366B" w:rsidP="003365BB">
      <w:pPr>
        <w:jc w:val="both"/>
        <w:rPr>
          <w:rFonts w:ascii="Arial" w:hAnsi="Arial" w:cs="Arial"/>
          <w:sz w:val="20"/>
          <w:szCs w:val="20"/>
        </w:rPr>
      </w:pPr>
      <w:r w:rsidRPr="00F67237">
        <w:rPr>
          <w:rFonts w:ascii="Arial" w:hAnsi="Arial" w:cs="Arial"/>
          <w:i/>
          <w:sz w:val="20"/>
          <w:szCs w:val="20"/>
        </w:rPr>
        <w:t xml:space="preserve">Last time we asked you questions about {ENTERPRISE NAME} in {SECTOR}. We will now ask you whether that business is still operational </w:t>
      </w:r>
      <w:r w:rsidR="00B1406D" w:rsidRPr="00F67237">
        <w:rPr>
          <w:rFonts w:ascii="Arial" w:hAnsi="Arial" w:cs="Arial"/>
          <w:i/>
          <w:sz w:val="20"/>
          <w:szCs w:val="20"/>
        </w:rPr>
        <w:t>or not.</w:t>
      </w:r>
      <w:r w:rsidR="003365BB" w:rsidRPr="00F67237">
        <w:rPr>
          <w:rFonts w:ascii="Arial" w:hAnsi="Arial" w:cs="Arial"/>
          <w:sz w:val="20"/>
          <w:szCs w:val="20"/>
        </w:rPr>
        <w:t xml:space="preserve"> </w:t>
      </w:r>
    </w:p>
    <w:p w14:paraId="03EF1A9F" w14:textId="17C018F6" w:rsidR="003365BB" w:rsidRPr="00F67237" w:rsidRDefault="003365BB" w:rsidP="003365BB">
      <w:pPr>
        <w:jc w:val="both"/>
        <w:rPr>
          <w:rFonts w:ascii="Arial" w:hAnsi="Arial" w:cs="Arial"/>
          <w:sz w:val="20"/>
          <w:szCs w:val="20"/>
        </w:rPr>
      </w:pPr>
      <w:r w:rsidRPr="00F67237">
        <w:rPr>
          <w:rFonts w:ascii="Nyala" w:hAnsi="Nyala" w:cs="Nyala"/>
          <w:sz w:val="20"/>
          <w:szCs w:val="20"/>
        </w:rPr>
        <w:t>ከዚህ</w:t>
      </w:r>
      <w:r w:rsidRPr="00F67237">
        <w:rPr>
          <w:rFonts w:ascii="Arial" w:hAnsi="Arial" w:cs="Arial"/>
          <w:sz w:val="20"/>
          <w:szCs w:val="20"/>
        </w:rPr>
        <w:t xml:space="preserve"> </w:t>
      </w:r>
      <w:r w:rsidRPr="00F67237">
        <w:rPr>
          <w:rFonts w:ascii="Nyala" w:hAnsi="Nyala" w:cs="Nyala"/>
          <w:sz w:val="20"/>
          <w:szCs w:val="20"/>
        </w:rPr>
        <w:t>በፊት</w:t>
      </w:r>
      <w:r w:rsidRPr="00F67237">
        <w:rPr>
          <w:rFonts w:ascii="Arial" w:hAnsi="Arial" w:cs="Arial"/>
          <w:sz w:val="20"/>
          <w:szCs w:val="20"/>
        </w:rPr>
        <w:t xml:space="preserve"> </w:t>
      </w:r>
      <w:r w:rsidRPr="00F67237">
        <w:rPr>
          <w:rFonts w:ascii="Arial" w:hAnsi="Arial" w:cs="Arial"/>
          <w:b/>
          <w:sz w:val="20"/>
          <w:szCs w:val="20"/>
          <w:u w:val="single"/>
        </w:rPr>
        <w:t>/</w:t>
      </w:r>
      <w:r w:rsidRPr="00F67237">
        <w:rPr>
          <w:rFonts w:ascii="Nyala" w:hAnsi="Nyala" w:cs="Nyala"/>
          <w:b/>
          <w:sz w:val="20"/>
          <w:szCs w:val="20"/>
          <w:u w:val="single"/>
        </w:rPr>
        <w:t>የንግድ</w:t>
      </w:r>
      <w:r w:rsidRPr="00F67237">
        <w:rPr>
          <w:rFonts w:ascii="Arial" w:hAnsi="Arial" w:cs="Arial"/>
          <w:b/>
          <w:sz w:val="20"/>
          <w:szCs w:val="20"/>
          <w:u w:val="single"/>
        </w:rPr>
        <w:t xml:space="preserve"> </w:t>
      </w:r>
      <w:r w:rsidRPr="00F67237">
        <w:rPr>
          <w:rFonts w:ascii="Nyala" w:hAnsi="Nyala" w:cs="Nyala"/>
          <w:b/>
          <w:sz w:val="20"/>
          <w:szCs w:val="20"/>
          <w:u w:val="single"/>
        </w:rPr>
        <w:t>ድርጅት</w:t>
      </w:r>
      <w:r w:rsidRPr="00F67237">
        <w:rPr>
          <w:rFonts w:ascii="Arial" w:hAnsi="Arial" w:cs="Arial"/>
          <w:b/>
          <w:sz w:val="20"/>
          <w:szCs w:val="20"/>
          <w:u w:val="single"/>
        </w:rPr>
        <w:t xml:space="preserve"> </w:t>
      </w:r>
      <w:r w:rsidRPr="00F67237">
        <w:rPr>
          <w:rFonts w:ascii="Nyala" w:hAnsi="Nyala" w:cs="Nyala"/>
          <w:b/>
          <w:sz w:val="20"/>
          <w:szCs w:val="20"/>
          <w:u w:val="single"/>
        </w:rPr>
        <w:t>ሰም</w:t>
      </w:r>
      <w:r w:rsidRPr="00F67237">
        <w:rPr>
          <w:rFonts w:ascii="Arial" w:hAnsi="Arial" w:cs="Arial"/>
          <w:b/>
          <w:sz w:val="20"/>
          <w:szCs w:val="20"/>
          <w:u w:val="single"/>
        </w:rPr>
        <w:t>/</w:t>
      </w:r>
      <w:r w:rsidRPr="00F67237">
        <w:rPr>
          <w:rFonts w:ascii="Arial" w:hAnsi="Arial" w:cs="Arial"/>
          <w:sz w:val="20"/>
          <w:szCs w:val="20"/>
        </w:rPr>
        <w:t xml:space="preserve"> </w:t>
      </w:r>
      <w:r w:rsidRPr="00F67237">
        <w:rPr>
          <w:rFonts w:ascii="Nyala" w:hAnsi="Nyala" w:cs="Nyala"/>
          <w:b/>
          <w:sz w:val="20"/>
          <w:szCs w:val="20"/>
          <w:u w:val="single"/>
        </w:rPr>
        <w:t>በ</w:t>
      </w:r>
      <w:r w:rsidRPr="00F67237">
        <w:rPr>
          <w:rFonts w:ascii="Arial" w:hAnsi="Arial" w:cs="Arial"/>
          <w:b/>
          <w:sz w:val="20"/>
          <w:szCs w:val="20"/>
          <w:u w:val="single"/>
        </w:rPr>
        <w:t>/</w:t>
      </w:r>
      <w:r w:rsidRPr="00F67237">
        <w:rPr>
          <w:rFonts w:ascii="Nyala" w:hAnsi="Nyala" w:cs="Nyala"/>
          <w:b/>
          <w:sz w:val="20"/>
          <w:szCs w:val="20"/>
          <w:u w:val="single"/>
        </w:rPr>
        <w:t>የንግድ</w:t>
      </w:r>
      <w:r w:rsidRPr="00F67237">
        <w:rPr>
          <w:rFonts w:ascii="Arial" w:hAnsi="Arial" w:cs="Arial"/>
          <w:b/>
          <w:sz w:val="20"/>
          <w:szCs w:val="20"/>
          <w:u w:val="single"/>
        </w:rPr>
        <w:t xml:space="preserve"> </w:t>
      </w:r>
      <w:r w:rsidRPr="00F67237">
        <w:rPr>
          <w:rFonts w:ascii="Nyala" w:hAnsi="Nyala" w:cs="Nyala"/>
          <w:b/>
          <w:sz w:val="20"/>
          <w:szCs w:val="20"/>
          <w:u w:val="single"/>
        </w:rPr>
        <w:t>ዘርፍ</w:t>
      </w:r>
      <w:r w:rsidRPr="00F67237">
        <w:rPr>
          <w:rFonts w:ascii="Arial" w:hAnsi="Arial" w:cs="Arial"/>
          <w:b/>
          <w:sz w:val="20"/>
          <w:szCs w:val="20"/>
          <w:u w:val="single"/>
        </w:rPr>
        <w:t>/</w:t>
      </w:r>
      <w:r w:rsidRPr="00F67237">
        <w:rPr>
          <w:rFonts w:ascii="Arial" w:hAnsi="Arial" w:cs="Arial"/>
          <w:sz w:val="20"/>
          <w:szCs w:val="20"/>
        </w:rPr>
        <w:t xml:space="preserve"> </w:t>
      </w:r>
      <w:r w:rsidRPr="00F67237">
        <w:rPr>
          <w:rFonts w:ascii="Nyala" w:hAnsi="Nyala" w:cs="Nyala"/>
          <w:sz w:val="20"/>
          <w:szCs w:val="20"/>
        </w:rPr>
        <w:t>ስለተሰማራ</w:t>
      </w:r>
      <w:r w:rsidRPr="00F67237">
        <w:rPr>
          <w:rFonts w:ascii="Arial" w:hAnsi="Arial" w:cs="Arial"/>
          <w:sz w:val="20"/>
          <w:szCs w:val="20"/>
        </w:rPr>
        <w:t xml:space="preserve"> </w:t>
      </w:r>
      <w:r w:rsidRPr="00F67237">
        <w:rPr>
          <w:rFonts w:ascii="Nyala" w:hAnsi="Nyala" w:cs="Nyala"/>
          <w:sz w:val="20"/>
          <w:szCs w:val="20"/>
        </w:rPr>
        <w:t>የንግድ</w:t>
      </w:r>
      <w:r w:rsidRPr="00F67237">
        <w:rPr>
          <w:rFonts w:ascii="Arial" w:hAnsi="Arial" w:cs="Arial"/>
          <w:sz w:val="20"/>
          <w:szCs w:val="20"/>
        </w:rPr>
        <w:t xml:space="preserve"> </w:t>
      </w:r>
      <w:r w:rsidRPr="00F67237">
        <w:rPr>
          <w:rFonts w:ascii="Nyala" w:hAnsi="Nyala" w:cs="Nyala"/>
          <w:sz w:val="20"/>
          <w:szCs w:val="20"/>
        </w:rPr>
        <w:t>ድርጅት</w:t>
      </w:r>
      <w:r w:rsidRPr="00F67237">
        <w:rPr>
          <w:rFonts w:ascii="Arial" w:hAnsi="Arial" w:cs="Arial"/>
          <w:sz w:val="20"/>
          <w:szCs w:val="20"/>
        </w:rPr>
        <w:t xml:space="preserve"> </w:t>
      </w:r>
      <w:r w:rsidRPr="00F67237">
        <w:rPr>
          <w:rFonts w:ascii="Nyala" w:hAnsi="Nyala" w:cs="Nyala"/>
          <w:sz w:val="20"/>
          <w:szCs w:val="20"/>
        </w:rPr>
        <w:t>ጠይቀኖት</w:t>
      </w:r>
      <w:r w:rsidRPr="00F67237">
        <w:rPr>
          <w:rFonts w:ascii="Arial" w:hAnsi="Arial" w:cs="Arial"/>
          <w:sz w:val="20"/>
          <w:szCs w:val="20"/>
        </w:rPr>
        <w:t xml:space="preserve"> </w:t>
      </w:r>
      <w:r w:rsidRPr="00F67237">
        <w:rPr>
          <w:rFonts w:ascii="Nyala" w:hAnsi="Nyala" w:cs="Nyala"/>
          <w:sz w:val="20"/>
          <w:szCs w:val="20"/>
        </w:rPr>
        <w:t>ነበር</w:t>
      </w:r>
      <w:r w:rsidRPr="00F67237">
        <w:rPr>
          <w:rFonts w:ascii="Arial" w:hAnsi="Arial" w:cs="Arial"/>
          <w:sz w:val="20"/>
          <w:szCs w:val="20"/>
        </w:rPr>
        <w:t xml:space="preserve"> </w:t>
      </w:r>
      <w:r w:rsidRPr="00F67237">
        <w:rPr>
          <w:rFonts w:ascii="Nyala" w:hAnsi="Nyala" w:cs="Nyala"/>
          <w:sz w:val="20"/>
          <w:szCs w:val="20"/>
        </w:rPr>
        <w:t>ይህ</w:t>
      </w:r>
      <w:r w:rsidRPr="00F67237">
        <w:rPr>
          <w:rFonts w:ascii="Arial" w:hAnsi="Arial" w:cs="Arial"/>
          <w:sz w:val="20"/>
          <w:szCs w:val="20"/>
        </w:rPr>
        <w:t xml:space="preserve"> </w:t>
      </w:r>
      <w:r w:rsidRPr="00F67237">
        <w:rPr>
          <w:rFonts w:ascii="Nyala" w:hAnsi="Nyala" w:cs="Nyala"/>
          <w:sz w:val="20"/>
          <w:szCs w:val="20"/>
        </w:rPr>
        <w:t>ድርጅት</w:t>
      </w:r>
      <w:r w:rsidRPr="00F67237">
        <w:rPr>
          <w:rFonts w:ascii="Arial" w:hAnsi="Arial" w:cs="Arial"/>
          <w:sz w:val="20"/>
          <w:szCs w:val="20"/>
        </w:rPr>
        <w:t xml:space="preserve"> </w:t>
      </w:r>
      <w:r w:rsidRPr="00F67237">
        <w:rPr>
          <w:rFonts w:ascii="Nyala" w:hAnsi="Nyala" w:cs="Nyala"/>
          <w:sz w:val="20"/>
          <w:szCs w:val="20"/>
        </w:rPr>
        <w:t>አሁንም</w:t>
      </w:r>
      <w:r w:rsidRPr="00F67237">
        <w:rPr>
          <w:rFonts w:ascii="Arial" w:hAnsi="Arial" w:cs="Arial"/>
          <w:sz w:val="20"/>
          <w:szCs w:val="20"/>
        </w:rPr>
        <w:t xml:space="preserve"> </w:t>
      </w:r>
      <w:r w:rsidRPr="00F67237">
        <w:rPr>
          <w:rFonts w:ascii="Nyala" w:hAnsi="Nyala" w:cs="Nyala"/>
          <w:sz w:val="20"/>
          <w:szCs w:val="20"/>
        </w:rPr>
        <w:t>በሥራ</w:t>
      </w:r>
      <w:r w:rsidRPr="00F67237">
        <w:rPr>
          <w:rFonts w:ascii="Arial" w:hAnsi="Arial" w:cs="Arial"/>
          <w:sz w:val="20"/>
          <w:szCs w:val="20"/>
        </w:rPr>
        <w:t xml:space="preserve"> </w:t>
      </w:r>
      <w:r w:rsidRPr="00F67237">
        <w:rPr>
          <w:rFonts w:ascii="Nyala" w:hAnsi="Nyala" w:cs="Nyala"/>
          <w:sz w:val="20"/>
          <w:szCs w:val="20"/>
        </w:rPr>
        <w:t>ላይ</w:t>
      </w:r>
      <w:r w:rsidRPr="00F67237">
        <w:rPr>
          <w:rFonts w:ascii="Arial" w:hAnsi="Arial" w:cs="Arial"/>
          <w:sz w:val="20"/>
          <w:szCs w:val="20"/>
        </w:rPr>
        <w:t xml:space="preserve"> </w:t>
      </w:r>
      <w:r w:rsidRPr="00F67237">
        <w:rPr>
          <w:rFonts w:ascii="Nyala" w:hAnsi="Nyala" w:cs="Nyala"/>
          <w:sz w:val="20"/>
          <w:szCs w:val="20"/>
        </w:rPr>
        <w:t>ነው</w:t>
      </w:r>
      <w:r w:rsidRPr="00F67237">
        <w:rPr>
          <w:rFonts w:ascii="Arial" w:hAnsi="Arial" w:cs="Arial"/>
          <w:sz w:val="20"/>
          <w:szCs w:val="20"/>
        </w:rPr>
        <w:t xml:space="preserve">  ? </w:t>
      </w:r>
    </w:p>
    <w:p w14:paraId="5F9CD1E9" w14:textId="5C27EA0A" w:rsidR="008E366B" w:rsidRPr="00F67237" w:rsidRDefault="008E366B">
      <w:pPr>
        <w:rPr>
          <w:rFonts w:ascii="Arial" w:hAnsi="Arial" w:cs="Arial"/>
          <w:i/>
          <w:sz w:val="20"/>
          <w:szCs w:val="20"/>
        </w:rPr>
      </w:pPr>
    </w:p>
    <w:tbl>
      <w:tblPr>
        <w:tblStyle w:val="TableGrid"/>
        <w:tblW w:w="9288" w:type="dxa"/>
        <w:tblLayout w:type="fixed"/>
        <w:tblLook w:val="04A0" w:firstRow="1" w:lastRow="0" w:firstColumn="1" w:lastColumn="0" w:noHBand="0" w:noVBand="1"/>
      </w:tblPr>
      <w:tblGrid>
        <w:gridCol w:w="675"/>
        <w:gridCol w:w="220"/>
        <w:gridCol w:w="4006"/>
        <w:gridCol w:w="79"/>
        <w:gridCol w:w="4285"/>
        <w:gridCol w:w="23"/>
      </w:tblGrid>
      <w:tr w:rsidR="0064694C" w:rsidRPr="00F67237" w14:paraId="37A075EB" w14:textId="77777777" w:rsidTr="005F0E66">
        <w:trPr>
          <w:gridAfter w:val="1"/>
          <w:wAfter w:w="23" w:type="dxa"/>
          <w:trHeight w:val="333"/>
        </w:trPr>
        <w:tc>
          <w:tcPr>
            <w:tcW w:w="895" w:type="dxa"/>
            <w:gridSpan w:val="2"/>
          </w:tcPr>
          <w:p w14:paraId="3F207523" w14:textId="4D116DE4" w:rsidR="0064694C" w:rsidRPr="00F67237" w:rsidRDefault="0064694C" w:rsidP="00BC6206">
            <w:pPr>
              <w:rPr>
                <w:rFonts w:ascii="Arial" w:hAnsi="Arial" w:cs="Arial"/>
                <w:sz w:val="20"/>
                <w:szCs w:val="20"/>
              </w:rPr>
            </w:pPr>
            <w:r w:rsidRPr="00F67237">
              <w:rPr>
                <w:rFonts w:ascii="Arial" w:hAnsi="Arial" w:cs="Arial"/>
                <w:sz w:val="20"/>
                <w:szCs w:val="20"/>
              </w:rPr>
              <w:t>4.1</w:t>
            </w:r>
          </w:p>
        </w:tc>
        <w:tc>
          <w:tcPr>
            <w:tcW w:w="8370" w:type="dxa"/>
            <w:gridSpan w:val="3"/>
          </w:tcPr>
          <w:p w14:paraId="40AC5544" w14:textId="3D6B6D46" w:rsidR="0064694C" w:rsidRDefault="0064694C" w:rsidP="0064694C">
            <w:pPr>
              <w:rPr>
                <w:rFonts w:ascii="Arial" w:hAnsi="Arial" w:cs="Arial"/>
                <w:sz w:val="20"/>
                <w:szCs w:val="20"/>
              </w:rPr>
            </w:pPr>
            <w:r w:rsidRPr="00F67237">
              <w:rPr>
                <w:rFonts w:ascii="Arial" w:hAnsi="Arial" w:cs="Arial"/>
                <w:b/>
                <w:bCs/>
                <w:color w:val="000000"/>
              </w:rPr>
              <w:t>Is the {EnterpriseName}</w:t>
            </w:r>
            <w:r w:rsidR="00B1406D" w:rsidRPr="00F67237">
              <w:rPr>
                <w:rFonts w:ascii="Arial" w:hAnsi="Arial" w:cs="Arial"/>
                <w:b/>
                <w:bCs/>
                <w:color w:val="000000"/>
              </w:rPr>
              <w:t xml:space="preserve"> in {SECTOR}</w:t>
            </w:r>
            <w:r w:rsidRPr="00F67237">
              <w:rPr>
                <w:rFonts w:ascii="Arial" w:hAnsi="Arial" w:cs="Arial"/>
                <w:b/>
                <w:bCs/>
                <w:color w:val="000000"/>
              </w:rPr>
              <w:t xml:space="preserve"> still open?  </w:t>
            </w:r>
            <w:r w:rsidR="00340174" w:rsidRPr="00F67237">
              <w:rPr>
                <w:rFonts w:ascii="Nyala" w:hAnsi="Nyala" w:cs="Nyala"/>
                <w:sz w:val="20"/>
                <w:szCs w:val="20"/>
              </w:rPr>
              <w:t>ይህ</w:t>
            </w:r>
            <w:r w:rsidR="00340174" w:rsidRPr="00F67237">
              <w:rPr>
                <w:rFonts w:ascii="Arial" w:hAnsi="Arial" w:cs="Arial"/>
                <w:sz w:val="20"/>
                <w:szCs w:val="20"/>
              </w:rPr>
              <w:t xml:space="preserve"> </w:t>
            </w:r>
            <w:r w:rsidR="00340174" w:rsidRPr="00F67237">
              <w:rPr>
                <w:rFonts w:ascii="Nyala" w:hAnsi="Nyala" w:cs="Nyala"/>
                <w:sz w:val="20"/>
                <w:szCs w:val="20"/>
              </w:rPr>
              <w:t>ድርጅት</w:t>
            </w:r>
            <w:r w:rsidR="00340174" w:rsidRPr="00F67237">
              <w:rPr>
                <w:rFonts w:ascii="Arial" w:hAnsi="Arial" w:cs="Arial"/>
                <w:sz w:val="20"/>
                <w:szCs w:val="20"/>
              </w:rPr>
              <w:t xml:space="preserve"> </w:t>
            </w:r>
            <w:r w:rsidR="00340174" w:rsidRPr="00F67237">
              <w:rPr>
                <w:rFonts w:ascii="Nyala" w:hAnsi="Nyala" w:cs="Nyala"/>
                <w:sz w:val="20"/>
                <w:szCs w:val="20"/>
              </w:rPr>
              <w:t>አሁንም</w:t>
            </w:r>
            <w:r w:rsidR="00340174" w:rsidRPr="00F67237">
              <w:rPr>
                <w:rFonts w:ascii="Arial" w:hAnsi="Arial" w:cs="Arial"/>
                <w:sz w:val="20"/>
                <w:szCs w:val="20"/>
              </w:rPr>
              <w:t xml:space="preserve"> </w:t>
            </w:r>
            <w:r w:rsidR="00340174" w:rsidRPr="00F67237">
              <w:rPr>
                <w:rFonts w:ascii="Nyala" w:hAnsi="Nyala" w:cs="Nyala"/>
                <w:sz w:val="20"/>
                <w:szCs w:val="20"/>
              </w:rPr>
              <w:t>በሥራ</w:t>
            </w:r>
            <w:r w:rsidR="00340174" w:rsidRPr="00F67237">
              <w:rPr>
                <w:rFonts w:ascii="Arial" w:hAnsi="Arial" w:cs="Arial"/>
                <w:sz w:val="20"/>
                <w:szCs w:val="20"/>
              </w:rPr>
              <w:t xml:space="preserve"> </w:t>
            </w:r>
            <w:r w:rsidR="00340174" w:rsidRPr="00F67237">
              <w:rPr>
                <w:rFonts w:ascii="Nyala" w:hAnsi="Nyala" w:cs="Nyala"/>
                <w:sz w:val="20"/>
                <w:szCs w:val="20"/>
              </w:rPr>
              <w:t>ላይ</w:t>
            </w:r>
            <w:r w:rsidR="00340174" w:rsidRPr="00F67237">
              <w:rPr>
                <w:rFonts w:ascii="Arial" w:hAnsi="Arial" w:cs="Arial"/>
                <w:sz w:val="20"/>
                <w:szCs w:val="20"/>
              </w:rPr>
              <w:t xml:space="preserve"> </w:t>
            </w:r>
            <w:r w:rsidR="00340174" w:rsidRPr="00F67237">
              <w:rPr>
                <w:rFonts w:ascii="Nyala" w:hAnsi="Nyala" w:cs="Nyala"/>
                <w:sz w:val="20"/>
                <w:szCs w:val="20"/>
              </w:rPr>
              <w:t>ነው</w:t>
            </w:r>
            <w:r w:rsidR="00340174" w:rsidRPr="00F67237">
              <w:rPr>
                <w:rFonts w:ascii="Arial" w:hAnsi="Arial" w:cs="Arial"/>
                <w:sz w:val="20"/>
                <w:szCs w:val="20"/>
              </w:rPr>
              <w:t>?</w:t>
            </w:r>
          </w:p>
          <w:p w14:paraId="6D9C8634" w14:textId="77777777" w:rsidR="0056055D" w:rsidRPr="00F67237" w:rsidRDefault="0056055D" w:rsidP="0064694C">
            <w:pPr>
              <w:rPr>
                <w:rFonts w:ascii="Arial" w:hAnsi="Arial" w:cs="Arial"/>
                <w:sz w:val="20"/>
                <w:szCs w:val="20"/>
              </w:rPr>
            </w:pPr>
          </w:p>
          <w:p w14:paraId="6F2AD066" w14:textId="75202F79" w:rsidR="0064694C" w:rsidRPr="00F67237" w:rsidRDefault="0064694C" w:rsidP="00340174">
            <w:pPr>
              <w:jc w:val="both"/>
              <w:rPr>
                <w:rFonts w:ascii="Arial" w:hAnsi="Arial" w:cs="Arial"/>
                <w:sz w:val="20"/>
                <w:szCs w:val="20"/>
              </w:rPr>
            </w:pPr>
            <w:r w:rsidRPr="00F67237">
              <w:rPr>
                <w:rFonts w:ascii="Arial" w:hAnsi="Arial" w:cs="Arial"/>
                <w:sz w:val="20"/>
                <w:szCs w:val="20"/>
              </w:rPr>
              <w:t>1= Yes</w:t>
            </w:r>
            <w:r w:rsidR="00340174" w:rsidRPr="00F67237">
              <w:rPr>
                <w:rFonts w:ascii="Arial" w:hAnsi="Arial" w:cs="Arial"/>
                <w:sz w:val="20"/>
                <w:szCs w:val="20"/>
              </w:rPr>
              <w:t xml:space="preserve"> </w:t>
            </w:r>
            <w:r w:rsidR="00340174" w:rsidRPr="00F67237">
              <w:rPr>
                <w:rFonts w:ascii="Nyala" w:hAnsi="Nyala" w:cs="Nyala"/>
                <w:sz w:val="20"/>
                <w:szCs w:val="20"/>
              </w:rPr>
              <w:t>አዎ</w:t>
            </w:r>
            <w:r w:rsidR="00340174" w:rsidRPr="00F67237">
              <w:rPr>
                <w:rFonts w:ascii="Arial" w:hAnsi="Arial" w:cs="Arial"/>
                <w:sz w:val="20"/>
                <w:szCs w:val="20"/>
              </w:rPr>
              <w:t xml:space="preserve"> /</w:t>
            </w:r>
            <w:r w:rsidR="00340174" w:rsidRPr="00F67237">
              <w:rPr>
                <w:rFonts w:ascii="Nyala" w:hAnsi="Nyala" w:cs="Nyala"/>
                <w:sz w:val="20"/>
                <w:szCs w:val="20"/>
              </w:rPr>
              <w:t>ወደ</w:t>
            </w:r>
            <w:r w:rsidR="00340174" w:rsidRPr="00F67237">
              <w:rPr>
                <w:rFonts w:ascii="Arial" w:hAnsi="Arial" w:cs="Arial"/>
                <w:sz w:val="20"/>
                <w:szCs w:val="20"/>
              </w:rPr>
              <w:t xml:space="preserve"> </w:t>
            </w:r>
            <w:r w:rsidR="00340174" w:rsidRPr="00F67237">
              <w:rPr>
                <w:rFonts w:ascii="Nyala" w:hAnsi="Nyala" w:cs="Nyala"/>
                <w:sz w:val="20"/>
                <w:szCs w:val="20"/>
              </w:rPr>
              <w:t>ጥያቄ</w:t>
            </w:r>
            <w:r w:rsidR="00340174" w:rsidRPr="00F67237">
              <w:rPr>
                <w:rFonts w:ascii="Arial" w:hAnsi="Arial" w:cs="Arial"/>
                <w:sz w:val="20"/>
                <w:szCs w:val="20"/>
              </w:rPr>
              <w:t xml:space="preserve"> 4.6 </w:t>
            </w:r>
            <w:r w:rsidR="00340174" w:rsidRPr="00F67237">
              <w:rPr>
                <w:rFonts w:ascii="Nyala" w:hAnsi="Nyala" w:cs="Nyala"/>
                <w:sz w:val="20"/>
                <w:szCs w:val="20"/>
              </w:rPr>
              <w:t>ሂድ</w:t>
            </w:r>
            <w:r w:rsidR="00340174" w:rsidRPr="00F67237">
              <w:rPr>
                <w:rFonts w:ascii="Arial" w:hAnsi="Arial" w:cs="Arial"/>
                <w:sz w:val="20"/>
                <w:szCs w:val="20"/>
              </w:rPr>
              <w:t>/</w:t>
            </w:r>
            <w:r w:rsidRPr="00F67237">
              <w:rPr>
                <w:rFonts w:ascii="Arial" w:hAnsi="Arial" w:cs="Arial"/>
                <w:b/>
                <w:i/>
                <w:sz w:val="20"/>
                <w:szCs w:val="20"/>
              </w:rPr>
              <w:t>(Go directly to question 4.</w:t>
            </w:r>
            <w:r w:rsidR="004D1D4A" w:rsidRPr="00F67237">
              <w:rPr>
                <w:rFonts w:ascii="Arial" w:hAnsi="Arial" w:cs="Arial"/>
                <w:b/>
                <w:i/>
                <w:sz w:val="20"/>
                <w:szCs w:val="20"/>
              </w:rPr>
              <w:t>6</w:t>
            </w:r>
            <w:r w:rsidRPr="00F67237">
              <w:rPr>
                <w:rFonts w:ascii="Arial" w:hAnsi="Arial" w:cs="Arial"/>
                <w:b/>
                <w:i/>
                <w:sz w:val="20"/>
                <w:szCs w:val="20"/>
              </w:rPr>
              <w:t>)</w:t>
            </w:r>
          </w:p>
          <w:p w14:paraId="3A129A8D" w14:textId="76BFD7B4" w:rsidR="00340174" w:rsidRPr="00F67237" w:rsidRDefault="004D1D4A" w:rsidP="00340174">
            <w:pPr>
              <w:jc w:val="both"/>
              <w:rPr>
                <w:rFonts w:ascii="Arial" w:hAnsi="Arial" w:cs="Arial"/>
                <w:sz w:val="20"/>
                <w:szCs w:val="20"/>
              </w:rPr>
            </w:pPr>
            <w:r w:rsidRPr="00F67237">
              <w:rPr>
                <w:rFonts w:ascii="Arial" w:hAnsi="Arial" w:cs="Arial"/>
                <w:sz w:val="20"/>
                <w:szCs w:val="20"/>
              </w:rPr>
              <w:t>2= No, this</w:t>
            </w:r>
            <w:r w:rsidR="0064694C" w:rsidRPr="00F67237">
              <w:rPr>
                <w:rFonts w:ascii="Arial" w:hAnsi="Arial" w:cs="Arial"/>
                <w:sz w:val="20"/>
                <w:szCs w:val="20"/>
              </w:rPr>
              <w:t xml:space="preserve"> business is now closed</w:t>
            </w:r>
            <w:r w:rsidR="00340174" w:rsidRPr="00F67237">
              <w:rPr>
                <w:rFonts w:ascii="Arial" w:hAnsi="Arial" w:cs="Arial"/>
                <w:sz w:val="20"/>
                <w:szCs w:val="20"/>
              </w:rPr>
              <w:t xml:space="preserve"> </w:t>
            </w:r>
            <w:r w:rsidR="00340174" w:rsidRPr="00F67237">
              <w:rPr>
                <w:rFonts w:ascii="Nyala" w:hAnsi="Nyala" w:cs="Nyala"/>
                <w:sz w:val="20"/>
                <w:szCs w:val="20"/>
              </w:rPr>
              <w:t>አይደለም</w:t>
            </w:r>
            <w:r w:rsidR="00340174" w:rsidRPr="00F67237">
              <w:rPr>
                <w:rFonts w:ascii="Arial" w:hAnsi="Arial" w:cs="Arial"/>
                <w:sz w:val="20"/>
                <w:szCs w:val="20"/>
              </w:rPr>
              <w:t xml:space="preserve">- </w:t>
            </w:r>
            <w:r w:rsidR="00340174" w:rsidRPr="00F67237">
              <w:rPr>
                <w:rFonts w:ascii="Nyala" w:hAnsi="Nyala" w:cs="Nyala"/>
                <w:sz w:val="20"/>
                <w:szCs w:val="20"/>
              </w:rPr>
              <w:t>የንግድ</w:t>
            </w:r>
            <w:r w:rsidR="00340174" w:rsidRPr="00F67237">
              <w:rPr>
                <w:rFonts w:ascii="Arial" w:hAnsi="Arial" w:cs="Arial"/>
                <w:sz w:val="20"/>
                <w:szCs w:val="20"/>
              </w:rPr>
              <w:t xml:space="preserve"> </w:t>
            </w:r>
            <w:r w:rsidR="00340174" w:rsidRPr="00F67237">
              <w:rPr>
                <w:rFonts w:ascii="Nyala" w:hAnsi="Nyala" w:cs="Nyala"/>
                <w:sz w:val="20"/>
                <w:szCs w:val="20"/>
              </w:rPr>
              <w:t>ድርጅቱ</w:t>
            </w:r>
            <w:r w:rsidR="00340174" w:rsidRPr="00F67237">
              <w:rPr>
                <w:rFonts w:ascii="Arial" w:hAnsi="Arial" w:cs="Arial"/>
                <w:sz w:val="20"/>
                <w:szCs w:val="20"/>
              </w:rPr>
              <w:t xml:space="preserve"> </w:t>
            </w:r>
            <w:r w:rsidR="00340174" w:rsidRPr="00F67237">
              <w:rPr>
                <w:rFonts w:ascii="Nyala" w:hAnsi="Nyala" w:cs="Nyala"/>
                <w:sz w:val="20"/>
                <w:szCs w:val="20"/>
              </w:rPr>
              <w:t>በአሁኑ</w:t>
            </w:r>
            <w:r w:rsidR="00340174" w:rsidRPr="00F67237">
              <w:rPr>
                <w:rFonts w:ascii="Arial" w:hAnsi="Arial" w:cs="Arial"/>
                <w:sz w:val="20"/>
                <w:szCs w:val="20"/>
              </w:rPr>
              <w:t xml:space="preserve"> </w:t>
            </w:r>
            <w:r w:rsidR="00340174" w:rsidRPr="00F67237">
              <w:rPr>
                <w:rFonts w:ascii="Nyala" w:hAnsi="Nyala" w:cs="Nyala"/>
                <w:sz w:val="20"/>
                <w:szCs w:val="20"/>
              </w:rPr>
              <w:t>ጊዜ</w:t>
            </w:r>
            <w:r w:rsidR="00340174" w:rsidRPr="00F67237">
              <w:rPr>
                <w:rFonts w:ascii="Arial" w:hAnsi="Arial" w:cs="Arial"/>
                <w:sz w:val="20"/>
                <w:szCs w:val="20"/>
              </w:rPr>
              <w:t xml:space="preserve"> </w:t>
            </w:r>
            <w:r w:rsidR="00340174" w:rsidRPr="00F67237">
              <w:rPr>
                <w:rFonts w:ascii="Nyala" w:hAnsi="Nyala" w:cs="Nyala"/>
                <w:sz w:val="20"/>
                <w:szCs w:val="20"/>
              </w:rPr>
              <w:t>ዝግ</w:t>
            </w:r>
            <w:r w:rsidR="00340174" w:rsidRPr="00F67237">
              <w:rPr>
                <w:rFonts w:ascii="Arial" w:hAnsi="Arial" w:cs="Arial"/>
                <w:sz w:val="20"/>
                <w:szCs w:val="20"/>
              </w:rPr>
              <w:t xml:space="preserve"> </w:t>
            </w:r>
            <w:r w:rsidR="00340174" w:rsidRPr="00F67237">
              <w:rPr>
                <w:rFonts w:ascii="Nyala" w:hAnsi="Nyala" w:cs="Nyala"/>
                <w:sz w:val="20"/>
                <w:szCs w:val="20"/>
              </w:rPr>
              <w:t>ነው</w:t>
            </w:r>
            <w:r w:rsidR="00340174" w:rsidRPr="00F67237">
              <w:rPr>
                <w:rFonts w:ascii="Arial" w:hAnsi="Arial" w:cs="Arial"/>
                <w:sz w:val="20"/>
                <w:szCs w:val="20"/>
              </w:rPr>
              <w:t xml:space="preserve"> /</w:t>
            </w:r>
            <w:r w:rsidR="00340174" w:rsidRPr="00F67237">
              <w:rPr>
                <w:rFonts w:ascii="Nyala" w:hAnsi="Nyala" w:cs="Nyala"/>
                <w:sz w:val="20"/>
                <w:szCs w:val="20"/>
              </w:rPr>
              <w:t>ወደ</w:t>
            </w:r>
            <w:r w:rsidR="00340174" w:rsidRPr="00F67237">
              <w:rPr>
                <w:rFonts w:ascii="Arial" w:hAnsi="Arial" w:cs="Arial"/>
                <w:sz w:val="20"/>
                <w:szCs w:val="20"/>
              </w:rPr>
              <w:t xml:space="preserve"> </w:t>
            </w:r>
            <w:r w:rsidR="00340174" w:rsidRPr="00F67237">
              <w:rPr>
                <w:rFonts w:ascii="Nyala" w:hAnsi="Nyala" w:cs="Nyala"/>
                <w:sz w:val="20"/>
                <w:szCs w:val="20"/>
              </w:rPr>
              <w:t>ጥያቄ</w:t>
            </w:r>
            <w:r w:rsidR="00340174" w:rsidRPr="00F67237">
              <w:rPr>
                <w:rFonts w:ascii="Arial" w:hAnsi="Arial" w:cs="Arial"/>
                <w:sz w:val="20"/>
                <w:szCs w:val="20"/>
              </w:rPr>
              <w:t xml:space="preserve"> 4.2 </w:t>
            </w:r>
            <w:r w:rsidR="00340174" w:rsidRPr="00F67237">
              <w:rPr>
                <w:rFonts w:ascii="Nyala" w:hAnsi="Nyala" w:cs="Nyala"/>
                <w:sz w:val="20"/>
                <w:szCs w:val="20"/>
              </w:rPr>
              <w:t>ሂድ</w:t>
            </w:r>
            <w:r w:rsidR="00340174" w:rsidRPr="00F67237">
              <w:rPr>
                <w:rFonts w:ascii="Arial" w:hAnsi="Arial" w:cs="Arial"/>
                <w:sz w:val="20"/>
                <w:szCs w:val="20"/>
              </w:rPr>
              <w:t>/</w:t>
            </w:r>
          </w:p>
          <w:p w14:paraId="5889C03B" w14:textId="38C31558" w:rsidR="00340174" w:rsidRPr="00F67237" w:rsidRDefault="007E10D0" w:rsidP="007E10D0">
            <w:pPr>
              <w:rPr>
                <w:rFonts w:ascii="Arial" w:hAnsi="Arial" w:cs="Arial"/>
                <w:b/>
                <w:i/>
                <w:sz w:val="20"/>
                <w:szCs w:val="20"/>
              </w:rPr>
            </w:pPr>
            <w:r w:rsidRPr="00F67237">
              <w:rPr>
                <w:rFonts w:ascii="Arial" w:hAnsi="Arial" w:cs="Arial"/>
                <w:sz w:val="20"/>
                <w:szCs w:val="20"/>
              </w:rPr>
              <w:t xml:space="preserve"> </w:t>
            </w:r>
            <w:r w:rsidRPr="00F67237">
              <w:rPr>
                <w:rFonts w:ascii="Arial" w:hAnsi="Arial" w:cs="Arial"/>
                <w:b/>
                <w:i/>
                <w:sz w:val="20"/>
                <w:szCs w:val="20"/>
              </w:rPr>
              <w:t>(Go directly to question 4.2)</w:t>
            </w:r>
          </w:p>
        </w:tc>
      </w:tr>
      <w:tr w:rsidR="0064694C" w:rsidRPr="00F67237" w14:paraId="4C517832" w14:textId="77777777" w:rsidTr="005F0E66">
        <w:trPr>
          <w:gridAfter w:val="1"/>
          <w:wAfter w:w="23" w:type="dxa"/>
          <w:trHeight w:val="333"/>
        </w:trPr>
        <w:tc>
          <w:tcPr>
            <w:tcW w:w="895" w:type="dxa"/>
            <w:gridSpan w:val="2"/>
          </w:tcPr>
          <w:p w14:paraId="6F1511B2" w14:textId="55705FC1" w:rsidR="0064694C" w:rsidRPr="00F67237" w:rsidRDefault="0064694C" w:rsidP="0064694C">
            <w:pPr>
              <w:rPr>
                <w:rFonts w:ascii="Arial" w:hAnsi="Arial" w:cs="Arial"/>
                <w:sz w:val="20"/>
                <w:szCs w:val="20"/>
              </w:rPr>
            </w:pPr>
            <w:r w:rsidRPr="00F67237">
              <w:rPr>
                <w:rFonts w:ascii="Arial" w:hAnsi="Arial" w:cs="Arial"/>
                <w:sz w:val="20"/>
                <w:szCs w:val="20"/>
              </w:rPr>
              <w:t>4.2</w:t>
            </w:r>
          </w:p>
        </w:tc>
        <w:tc>
          <w:tcPr>
            <w:tcW w:w="8370" w:type="dxa"/>
            <w:gridSpan w:val="3"/>
          </w:tcPr>
          <w:p w14:paraId="1654BFDE" w14:textId="28D56DEE" w:rsidR="0064694C" w:rsidRPr="00F67237" w:rsidRDefault="0064694C" w:rsidP="00AF6FEF">
            <w:pPr>
              <w:rPr>
                <w:rFonts w:ascii="Arial" w:hAnsi="Arial" w:cs="Arial"/>
                <w:i/>
                <w:sz w:val="20"/>
                <w:szCs w:val="20"/>
              </w:rPr>
            </w:pPr>
            <w:r w:rsidRPr="00F67237">
              <w:rPr>
                <w:rFonts w:ascii="Arial" w:hAnsi="Arial" w:cs="Arial"/>
                <w:sz w:val="20"/>
                <w:szCs w:val="20"/>
              </w:rPr>
              <w:t xml:space="preserve">What date did you close this business? Day/Month/Year </w:t>
            </w:r>
            <w:r w:rsidR="0056055D">
              <w:rPr>
                <w:rFonts w:ascii="Arial" w:hAnsi="Arial" w:cs="Arial"/>
                <w:sz w:val="20"/>
                <w:szCs w:val="20"/>
              </w:rPr>
              <w:t>/</w:t>
            </w:r>
            <w:r w:rsidR="001F6963" w:rsidRPr="00F67237">
              <w:rPr>
                <w:rFonts w:ascii="Nyala" w:hAnsi="Nyala" w:cs="Nyala"/>
                <w:sz w:val="20"/>
                <w:szCs w:val="20"/>
              </w:rPr>
              <w:t>ይህን</w:t>
            </w:r>
            <w:r w:rsidR="001F6963" w:rsidRPr="00F67237">
              <w:rPr>
                <w:rFonts w:ascii="Arial" w:hAnsi="Arial" w:cs="Arial"/>
                <w:sz w:val="20"/>
                <w:szCs w:val="20"/>
              </w:rPr>
              <w:t xml:space="preserve"> </w:t>
            </w:r>
            <w:r w:rsidR="001F6963" w:rsidRPr="00F67237">
              <w:rPr>
                <w:rFonts w:ascii="Nyala" w:hAnsi="Nyala" w:cs="Nyala"/>
                <w:sz w:val="20"/>
                <w:szCs w:val="20"/>
              </w:rPr>
              <w:t>ድርጅት</w:t>
            </w:r>
            <w:r w:rsidR="001F6963" w:rsidRPr="00F67237">
              <w:rPr>
                <w:rFonts w:ascii="Arial" w:hAnsi="Arial" w:cs="Arial"/>
                <w:sz w:val="20"/>
                <w:szCs w:val="20"/>
              </w:rPr>
              <w:t xml:space="preserve"> </w:t>
            </w:r>
            <w:r w:rsidR="001F6963" w:rsidRPr="00F67237">
              <w:rPr>
                <w:rFonts w:ascii="Nyala" w:hAnsi="Nyala" w:cs="Nyala"/>
                <w:sz w:val="20"/>
                <w:szCs w:val="20"/>
              </w:rPr>
              <w:t>የዘጋሽው</w:t>
            </w:r>
            <w:r w:rsidR="001F6963" w:rsidRPr="00F67237">
              <w:rPr>
                <w:rFonts w:ascii="Arial" w:hAnsi="Arial" w:cs="Arial"/>
                <w:sz w:val="20"/>
                <w:szCs w:val="20"/>
              </w:rPr>
              <w:t xml:space="preserve"> </w:t>
            </w:r>
            <w:r w:rsidR="001F6963" w:rsidRPr="00F67237">
              <w:rPr>
                <w:rFonts w:ascii="Nyala" w:hAnsi="Nyala" w:cs="Nyala"/>
                <w:sz w:val="20"/>
                <w:szCs w:val="20"/>
              </w:rPr>
              <w:t>መቼ</w:t>
            </w:r>
            <w:r w:rsidR="001F6963" w:rsidRPr="00F67237">
              <w:rPr>
                <w:rFonts w:ascii="Arial" w:hAnsi="Arial" w:cs="Arial"/>
                <w:sz w:val="20"/>
                <w:szCs w:val="20"/>
              </w:rPr>
              <w:t xml:space="preserve"> </w:t>
            </w:r>
            <w:r w:rsidR="001F6963" w:rsidRPr="00F67237">
              <w:rPr>
                <w:rFonts w:ascii="Nyala" w:hAnsi="Nyala" w:cs="Nyala"/>
                <w:sz w:val="20"/>
                <w:szCs w:val="20"/>
              </w:rPr>
              <w:t>ነው</w:t>
            </w:r>
            <w:r w:rsidR="001F6963" w:rsidRPr="00F67237">
              <w:rPr>
                <w:rFonts w:ascii="Arial" w:hAnsi="Arial" w:cs="Arial"/>
                <w:sz w:val="20"/>
                <w:szCs w:val="20"/>
              </w:rPr>
              <w:t xml:space="preserve">?  </w:t>
            </w:r>
            <w:r w:rsidR="001F6963" w:rsidRPr="00F67237">
              <w:rPr>
                <w:rFonts w:ascii="Nyala" w:hAnsi="Nyala" w:cs="Nyala"/>
                <w:sz w:val="20"/>
                <w:szCs w:val="20"/>
              </w:rPr>
              <w:t>ቀን</w:t>
            </w:r>
            <w:r w:rsidR="001F6963" w:rsidRPr="00F67237">
              <w:rPr>
                <w:rFonts w:ascii="Arial" w:hAnsi="Arial" w:cs="Arial"/>
                <w:sz w:val="20"/>
                <w:szCs w:val="20"/>
              </w:rPr>
              <w:t>/</w:t>
            </w:r>
            <w:r w:rsidR="001F6963" w:rsidRPr="00F67237">
              <w:rPr>
                <w:rFonts w:ascii="Nyala" w:hAnsi="Nyala" w:cs="Nyala"/>
                <w:sz w:val="20"/>
                <w:szCs w:val="20"/>
              </w:rPr>
              <w:t>ወር</w:t>
            </w:r>
            <w:r w:rsidR="001F6963" w:rsidRPr="00F67237">
              <w:rPr>
                <w:rFonts w:ascii="Arial" w:hAnsi="Arial" w:cs="Arial"/>
                <w:sz w:val="20"/>
                <w:szCs w:val="20"/>
              </w:rPr>
              <w:t>/</w:t>
            </w:r>
            <w:r w:rsidR="001F6963" w:rsidRPr="00F67237">
              <w:rPr>
                <w:rFonts w:ascii="Nyala" w:hAnsi="Nyala" w:cs="Nyala"/>
                <w:sz w:val="20"/>
                <w:szCs w:val="20"/>
              </w:rPr>
              <w:t>ዓ</w:t>
            </w:r>
            <w:r w:rsidR="001F6963" w:rsidRPr="00F67237">
              <w:rPr>
                <w:rFonts w:ascii="Arial" w:hAnsi="Arial" w:cs="Arial"/>
                <w:sz w:val="20"/>
                <w:szCs w:val="20"/>
              </w:rPr>
              <w:t>.</w:t>
            </w:r>
            <w:r w:rsidR="001F6963" w:rsidRPr="00F67237">
              <w:rPr>
                <w:rFonts w:ascii="Nyala" w:hAnsi="Nyala" w:cs="Nyala"/>
                <w:sz w:val="20"/>
                <w:szCs w:val="20"/>
              </w:rPr>
              <w:t>ም</w:t>
            </w:r>
          </w:p>
        </w:tc>
      </w:tr>
      <w:tr w:rsidR="0064694C" w:rsidRPr="00F67237" w14:paraId="1D8551CD" w14:textId="77777777" w:rsidTr="005F0E66">
        <w:trPr>
          <w:gridAfter w:val="1"/>
          <w:wAfter w:w="23" w:type="dxa"/>
          <w:trHeight w:val="333"/>
        </w:trPr>
        <w:tc>
          <w:tcPr>
            <w:tcW w:w="895" w:type="dxa"/>
            <w:gridSpan w:val="2"/>
          </w:tcPr>
          <w:p w14:paraId="21D89416" w14:textId="19FC3EAD" w:rsidR="0064694C" w:rsidRPr="00F67237" w:rsidRDefault="0064694C" w:rsidP="0064694C">
            <w:pPr>
              <w:rPr>
                <w:rFonts w:ascii="Arial" w:hAnsi="Arial" w:cs="Arial"/>
                <w:sz w:val="20"/>
                <w:szCs w:val="20"/>
              </w:rPr>
            </w:pPr>
            <w:r w:rsidRPr="00F67237">
              <w:rPr>
                <w:rFonts w:ascii="Arial" w:hAnsi="Arial" w:cs="Arial"/>
                <w:sz w:val="20"/>
                <w:szCs w:val="20"/>
              </w:rPr>
              <w:t>4.3</w:t>
            </w:r>
          </w:p>
        </w:tc>
        <w:tc>
          <w:tcPr>
            <w:tcW w:w="8370" w:type="dxa"/>
            <w:gridSpan w:val="3"/>
          </w:tcPr>
          <w:p w14:paraId="7EAC998B" w14:textId="02634C3C" w:rsidR="007376F5" w:rsidRDefault="0064694C" w:rsidP="007376F5">
            <w:pPr>
              <w:rPr>
                <w:ins w:id="116" w:author="toshiba" w:date="2016-11-15T19:53:00Z"/>
                <w:rFonts w:ascii="Nyala" w:hAnsi="Nyala"/>
              </w:rPr>
            </w:pPr>
            <w:r w:rsidRPr="00F67237">
              <w:rPr>
                <w:rFonts w:ascii="Arial" w:hAnsi="Arial" w:cs="Arial"/>
                <w:sz w:val="20"/>
                <w:szCs w:val="20"/>
              </w:rPr>
              <w:t xml:space="preserve">What was the </w:t>
            </w:r>
            <w:r w:rsidR="00076099">
              <w:rPr>
                <w:rFonts w:ascii="Arial" w:hAnsi="Arial" w:cs="Arial"/>
                <w:sz w:val="20"/>
                <w:szCs w:val="20"/>
              </w:rPr>
              <w:t xml:space="preserve">main </w:t>
            </w:r>
            <w:r w:rsidRPr="00F67237">
              <w:rPr>
                <w:rFonts w:ascii="Arial" w:hAnsi="Arial" w:cs="Arial"/>
                <w:sz w:val="20"/>
                <w:szCs w:val="20"/>
              </w:rPr>
              <w:t>reason you closed the business?</w:t>
            </w:r>
            <w:r w:rsidR="002F2B3C" w:rsidRPr="00F67237">
              <w:rPr>
                <w:rFonts w:ascii="Arial" w:hAnsi="Arial" w:cs="Arial"/>
                <w:sz w:val="20"/>
                <w:szCs w:val="20"/>
              </w:rPr>
              <w:t xml:space="preserve"> </w:t>
            </w:r>
            <w:r w:rsidR="002F2B3C" w:rsidRPr="00F67237">
              <w:rPr>
                <w:rFonts w:ascii="Nyala" w:hAnsi="Nyala" w:cs="Nyala"/>
                <w:sz w:val="20"/>
                <w:szCs w:val="20"/>
              </w:rPr>
              <w:t>ንግድ</w:t>
            </w:r>
            <w:r w:rsidR="002F2B3C" w:rsidRPr="00F67237">
              <w:rPr>
                <w:rFonts w:ascii="Arial" w:hAnsi="Arial" w:cs="Arial"/>
                <w:sz w:val="20"/>
                <w:szCs w:val="20"/>
              </w:rPr>
              <w:t xml:space="preserve"> </w:t>
            </w:r>
            <w:r w:rsidR="002F2B3C" w:rsidRPr="00F67237">
              <w:rPr>
                <w:rFonts w:ascii="Nyala" w:hAnsi="Nyala" w:cs="Nyala"/>
                <w:sz w:val="20"/>
                <w:szCs w:val="20"/>
              </w:rPr>
              <w:t>ስራውን</w:t>
            </w:r>
            <w:r w:rsidR="002F2B3C" w:rsidRPr="00F67237">
              <w:rPr>
                <w:rFonts w:ascii="Arial" w:hAnsi="Arial" w:cs="Arial"/>
                <w:sz w:val="20"/>
                <w:szCs w:val="20"/>
              </w:rPr>
              <w:t xml:space="preserve"> </w:t>
            </w:r>
            <w:r w:rsidR="002F2B3C" w:rsidRPr="007376F5">
              <w:rPr>
                <w:rFonts w:ascii="Nyala" w:hAnsi="Nyala" w:cs="Nyala"/>
                <w:sz w:val="20"/>
                <w:szCs w:val="20"/>
                <w:highlight w:val="yellow"/>
              </w:rPr>
              <w:t>የዘጉበት</w:t>
            </w:r>
            <w:ins w:id="117" w:author="toshiba" w:date="2016-11-15T12:15:00Z">
              <w:r w:rsidR="00193C25" w:rsidRPr="007376F5">
                <w:rPr>
                  <w:rFonts w:ascii="Nyala" w:hAnsi="Nyala" w:cs="Nyala"/>
                  <w:sz w:val="20"/>
                  <w:szCs w:val="20"/>
                  <w:highlight w:val="yellow"/>
                </w:rPr>
                <w:t xml:space="preserve"> </w:t>
              </w:r>
            </w:ins>
            <w:ins w:id="118" w:author="toshiba" w:date="2016-11-15T19:53:00Z">
              <w:r w:rsidR="007376F5" w:rsidRPr="007376F5">
                <w:rPr>
                  <w:rFonts w:ascii="Nyala" w:hAnsi="Nyala"/>
                  <w:highlight w:val="yellow"/>
                </w:rPr>
                <w:t>ዋነኛ</w:t>
              </w:r>
            </w:ins>
          </w:p>
          <w:p w14:paraId="10EAFDAC" w14:textId="7D314307" w:rsidR="002F2B3C" w:rsidRPr="00F67237" w:rsidRDefault="002F2B3C" w:rsidP="002F2B3C">
            <w:pPr>
              <w:rPr>
                <w:rFonts w:ascii="Arial" w:hAnsi="Arial" w:cs="Arial"/>
                <w:sz w:val="20"/>
                <w:szCs w:val="20"/>
              </w:rPr>
            </w:pPr>
            <w:r w:rsidRPr="00F67237">
              <w:rPr>
                <w:rFonts w:ascii="Arial" w:hAnsi="Arial" w:cs="Arial"/>
                <w:sz w:val="20"/>
                <w:szCs w:val="20"/>
              </w:rPr>
              <w:t xml:space="preserve"> </w:t>
            </w:r>
            <w:r w:rsidRPr="00F67237">
              <w:rPr>
                <w:rFonts w:ascii="Nyala" w:hAnsi="Nyala" w:cs="Nyala"/>
                <w:sz w:val="20"/>
                <w:szCs w:val="20"/>
              </w:rPr>
              <w:t>ምክኒያት</w:t>
            </w:r>
            <w:r w:rsidRPr="00F67237">
              <w:rPr>
                <w:rFonts w:ascii="Arial" w:hAnsi="Arial" w:cs="Arial"/>
                <w:sz w:val="20"/>
                <w:szCs w:val="20"/>
              </w:rPr>
              <w:t xml:space="preserve"> </w:t>
            </w:r>
            <w:r w:rsidRPr="00F67237">
              <w:rPr>
                <w:rFonts w:ascii="Nyala" w:hAnsi="Nyala" w:cs="Nyala"/>
                <w:sz w:val="20"/>
                <w:szCs w:val="20"/>
              </w:rPr>
              <w:t>ምን</w:t>
            </w:r>
            <w:r w:rsidRPr="00F67237">
              <w:rPr>
                <w:rFonts w:ascii="Arial" w:hAnsi="Arial" w:cs="Arial"/>
                <w:sz w:val="20"/>
                <w:szCs w:val="20"/>
              </w:rPr>
              <w:t xml:space="preserve"> </w:t>
            </w:r>
            <w:r w:rsidRPr="00F67237">
              <w:rPr>
                <w:rFonts w:ascii="Nyala" w:hAnsi="Nyala" w:cs="Nyala"/>
                <w:sz w:val="20"/>
                <w:szCs w:val="20"/>
              </w:rPr>
              <w:t>ነበር</w:t>
            </w:r>
            <w:r w:rsidRPr="00F67237">
              <w:rPr>
                <w:rFonts w:ascii="Arial" w:hAnsi="Arial" w:cs="Arial"/>
                <w:sz w:val="20"/>
                <w:szCs w:val="20"/>
              </w:rPr>
              <w:t>?</w:t>
            </w:r>
          </w:p>
          <w:p w14:paraId="0CB5D00F" w14:textId="77777777" w:rsidR="0064694C" w:rsidRPr="00F67237" w:rsidRDefault="0064694C" w:rsidP="0064694C">
            <w:pPr>
              <w:rPr>
                <w:rFonts w:ascii="Arial" w:hAnsi="Arial" w:cs="Arial"/>
                <w:sz w:val="20"/>
                <w:szCs w:val="20"/>
              </w:rPr>
            </w:pPr>
          </w:p>
          <w:p w14:paraId="35FB8E8A" w14:textId="1BDC2631" w:rsidR="0064694C" w:rsidRPr="00F67237" w:rsidRDefault="0064694C" w:rsidP="0064694C">
            <w:pPr>
              <w:rPr>
                <w:rFonts w:ascii="Arial" w:hAnsi="Arial" w:cs="Arial"/>
                <w:sz w:val="20"/>
                <w:szCs w:val="20"/>
              </w:rPr>
            </w:pPr>
            <w:r w:rsidRPr="00F67237">
              <w:rPr>
                <w:rFonts w:ascii="Arial" w:hAnsi="Arial" w:cs="Arial"/>
                <w:sz w:val="20"/>
                <w:szCs w:val="20"/>
              </w:rPr>
              <w:t xml:space="preserve">1 = Could not get a loan for daily operations   </w:t>
            </w:r>
            <w:r w:rsidR="009F35A8" w:rsidRPr="00F67237">
              <w:rPr>
                <w:rFonts w:ascii="Arial" w:hAnsi="Arial" w:cs="Arial"/>
                <w:sz w:val="20"/>
                <w:szCs w:val="20"/>
              </w:rPr>
              <w:t>/</w:t>
            </w:r>
            <w:r w:rsidR="009F35A8" w:rsidRPr="00F67237">
              <w:rPr>
                <w:rFonts w:ascii="Nyala" w:hAnsi="Nyala" w:cs="Nyala"/>
                <w:sz w:val="20"/>
                <w:szCs w:val="20"/>
              </w:rPr>
              <w:t>ለእለት</w:t>
            </w:r>
            <w:r w:rsidR="009F35A8" w:rsidRPr="00F67237">
              <w:rPr>
                <w:rFonts w:ascii="Arial" w:hAnsi="Arial" w:cs="Arial"/>
                <w:sz w:val="20"/>
                <w:szCs w:val="20"/>
              </w:rPr>
              <w:t xml:space="preserve"> </w:t>
            </w:r>
            <w:r w:rsidR="009F35A8" w:rsidRPr="00F67237">
              <w:rPr>
                <w:rFonts w:ascii="Nyala" w:hAnsi="Nyala" w:cs="Nyala"/>
                <w:sz w:val="20"/>
                <w:szCs w:val="20"/>
              </w:rPr>
              <w:t>ተለት</w:t>
            </w:r>
            <w:r w:rsidR="009F35A8" w:rsidRPr="00F67237">
              <w:rPr>
                <w:rFonts w:ascii="Arial" w:hAnsi="Arial" w:cs="Arial"/>
                <w:sz w:val="20"/>
                <w:szCs w:val="20"/>
              </w:rPr>
              <w:t xml:space="preserve"> </w:t>
            </w:r>
            <w:r w:rsidR="009F35A8" w:rsidRPr="00F67237">
              <w:rPr>
                <w:rFonts w:ascii="Nyala" w:hAnsi="Nyala" w:cs="Nyala"/>
                <w:sz w:val="20"/>
                <w:szCs w:val="20"/>
              </w:rPr>
              <w:t>ስራው</w:t>
            </w:r>
            <w:r w:rsidR="009F35A8" w:rsidRPr="00F67237">
              <w:rPr>
                <w:rFonts w:ascii="Arial" w:hAnsi="Arial" w:cs="Arial"/>
                <w:sz w:val="20"/>
                <w:szCs w:val="20"/>
              </w:rPr>
              <w:t xml:space="preserve"> </w:t>
            </w:r>
            <w:r w:rsidR="009F35A8" w:rsidRPr="00F67237">
              <w:rPr>
                <w:rFonts w:ascii="Nyala" w:hAnsi="Nyala" w:cs="Nyala"/>
                <w:sz w:val="20"/>
                <w:szCs w:val="20"/>
              </w:rPr>
              <w:t>ብድር</w:t>
            </w:r>
            <w:r w:rsidR="009F35A8" w:rsidRPr="00F67237">
              <w:rPr>
                <w:rFonts w:ascii="Arial" w:hAnsi="Arial" w:cs="Arial"/>
                <w:sz w:val="20"/>
                <w:szCs w:val="20"/>
              </w:rPr>
              <w:t xml:space="preserve"> </w:t>
            </w:r>
            <w:r w:rsidR="009F35A8" w:rsidRPr="00F67237">
              <w:rPr>
                <w:rFonts w:ascii="Nyala" w:hAnsi="Nyala" w:cs="Nyala"/>
                <w:sz w:val="20"/>
                <w:szCs w:val="20"/>
              </w:rPr>
              <w:t>ማግኘት</w:t>
            </w:r>
            <w:r w:rsidR="009F35A8" w:rsidRPr="00F67237">
              <w:rPr>
                <w:rFonts w:ascii="Arial" w:hAnsi="Arial" w:cs="Arial"/>
                <w:sz w:val="20"/>
                <w:szCs w:val="20"/>
              </w:rPr>
              <w:t xml:space="preserve"> </w:t>
            </w:r>
            <w:r w:rsidR="009F35A8" w:rsidRPr="00F67237">
              <w:rPr>
                <w:rFonts w:ascii="Nyala" w:hAnsi="Nyala" w:cs="Nyala"/>
                <w:sz w:val="20"/>
                <w:szCs w:val="20"/>
              </w:rPr>
              <w:t>ስላልቻልኩ</w:t>
            </w:r>
          </w:p>
          <w:p w14:paraId="0E981BBA" w14:textId="72D44A6D" w:rsidR="0064694C" w:rsidRPr="00F67237" w:rsidRDefault="0064694C" w:rsidP="0064694C">
            <w:pPr>
              <w:rPr>
                <w:rFonts w:ascii="Arial" w:hAnsi="Arial" w:cs="Arial"/>
                <w:sz w:val="20"/>
                <w:szCs w:val="20"/>
              </w:rPr>
            </w:pPr>
            <w:r w:rsidRPr="00F67237">
              <w:rPr>
                <w:rFonts w:ascii="Arial" w:hAnsi="Arial" w:cs="Arial"/>
                <w:sz w:val="20"/>
                <w:szCs w:val="20"/>
              </w:rPr>
              <w:t xml:space="preserve">2 = Could not get a large enough loan to keep business running   </w:t>
            </w:r>
            <w:r w:rsidR="002F2B3C" w:rsidRPr="00F67237">
              <w:rPr>
                <w:rFonts w:ascii="Arial" w:hAnsi="Arial" w:cs="Arial"/>
                <w:sz w:val="20"/>
                <w:szCs w:val="20"/>
              </w:rPr>
              <w:t xml:space="preserve">/ </w:t>
            </w:r>
            <w:r w:rsidR="002F2B3C" w:rsidRPr="00F67237">
              <w:rPr>
                <w:rFonts w:ascii="Nyala" w:hAnsi="Nyala" w:cs="Nyala"/>
                <w:sz w:val="20"/>
                <w:szCs w:val="20"/>
              </w:rPr>
              <w:t>ስራውን</w:t>
            </w:r>
            <w:r w:rsidR="002F2B3C" w:rsidRPr="00F67237">
              <w:rPr>
                <w:rFonts w:ascii="Arial" w:hAnsi="Arial" w:cs="Arial"/>
                <w:sz w:val="20"/>
                <w:szCs w:val="20"/>
              </w:rPr>
              <w:t xml:space="preserve"> </w:t>
            </w:r>
            <w:r w:rsidR="002F2B3C" w:rsidRPr="00F67237">
              <w:rPr>
                <w:rFonts w:ascii="Nyala" w:hAnsi="Nyala" w:cs="Nyala"/>
                <w:sz w:val="20"/>
                <w:szCs w:val="20"/>
              </w:rPr>
              <w:t>ለመቀጠል</w:t>
            </w:r>
            <w:r w:rsidR="002F2B3C" w:rsidRPr="00F67237">
              <w:rPr>
                <w:rFonts w:ascii="Arial" w:hAnsi="Arial" w:cs="Arial"/>
                <w:sz w:val="20"/>
                <w:szCs w:val="20"/>
              </w:rPr>
              <w:t xml:space="preserve"> </w:t>
            </w:r>
            <w:r w:rsidR="002F2B3C" w:rsidRPr="00F67237">
              <w:rPr>
                <w:rFonts w:ascii="Nyala" w:hAnsi="Nyala" w:cs="Nyala"/>
                <w:sz w:val="20"/>
                <w:szCs w:val="20"/>
              </w:rPr>
              <w:t>የሚያስፈልገኝን</w:t>
            </w:r>
            <w:r w:rsidR="002F2B3C" w:rsidRPr="00F67237">
              <w:rPr>
                <w:rFonts w:ascii="Arial" w:hAnsi="Arial" w:cs="Arial"/>
                <w:sz w:val="20"/>
                <w:szCs w:val="20"/>
              </w:rPr>
              <w:t xml:space="preserve"> </w:t>
            </w:r>
            <w:r w:rsidR="002F2B3C" w:rsidRPr="00F67237">
              <w:rPr>
                <w:rFonts w:ascii="Nyala" w:hAnsi="Nyala" w:cs="Nyala"/>
                <w:sz w:val="20"/>
                <w:szCs w:val="20"/>
              </w:rPr>
              <w:t>ያህል</w:t>
            </w:r>
            <w:r w:rsidR="002F2B3C" w:rsidRPr="00F67237">
              <w:rPr>
                <w:rFonts w:ascii="Arial" w:hAnsi="Arial" w:cs="Arial"/>
                <w:sz w:val="20"/>
                <w:szCs w:val="20"/>
              </w:rPr>
              <w:t xml:space="preserve"> </w:t>
            </w:r>
            <w:r w:rsidR="002F2B3C" w:rsidRPr="00F67237">
              <w:rPr>
                <w:rFonts w:ascii="Nyala" w:hAnsi="Nyala" w:cs="Nyala"/>
                <w:sz w:val="20"/>
                <w:szCs w:val="20"/>
              </w:rPr>
              <w:t>መጠን</w:t>
            </w:r>
            <w:r w:rsidR="002F2B3C" w:rsidRPr="00F67237">
              <w:rPr>
                <w:rFonts w:ascii="Arial" w:hAnsi="Arial" w:cs="Arial"/>
                <w:sz w:val="20"/>
                <w:szCs w:val="20"/>
              </w:rPr>
              <w:t xml:space="preserve"> </w:t>
            </w:r>
            <w:r w:rsidR="002F2B3C" w:rsidRPr="00F67237">
              <w:rPr>
                <w:rFonts w:ascii="Nyala" w:hAnsi="Nyala" w:cs="Nyala"/>
                <w:sz w:val="20"/>
                <w:szCs w:val="20"/>
              </w:rPr>
              <w:t>ያለው</w:t>
            </w:r>
            <w:r w:rsidR="002F2B3C" w:rsidRPr="00F67237">
              <w:rPr>
                <w:rFonts w:ascii="Arial" w:hAnsi="Arial" w:cs="Arial"/>
                <w:sz w:val="20"/>
                <w:szCs w:val="20"/>
              </w:rPr>
              <w:t xml:space="preserve"> </w:t>
            </w:r>
            <w:r w:rsidR="002F2B3C" w:rsidRPr="00F67237">
              <w:rPr>
                <w:rFonts w:ascii="Nyala" w:hAnsi="Nyala" w:cs="Nyala"/>
                <w:sz w:val="20"/>
                <w:szCs w:val="20"/>
              </w:rPr>
              <w:t>ብድር</w:t>
            </w:r>
            <w:r w:rsidR="002F2B3C" w:rsidRPr="00F67237">
              <w:rPr>
                <w:rFonts w:ascii="Arial" w:hAnsi="Arial" w:cs="Arial"/>
                <w:sz w:val="20"/>
                <w:szCs w:val="20"/>
              </w:rPr>
              <w:t xml:space="preserve"> </w:t>
            </w:r>
            <w:r w:rsidR="002F2B3C" w:rsidRPr="00F67237">
              <w:rPr>
                <w:rFonts w:ascii="Nyala" w:hAnsi="Nyala" w:cs="Nyala"/>
                <w:sz w:val="20"/>
                <w:szCs w:val="20"/>
              </w:rPr>
              <w:t>ማግኘት</w:t>
            </w:r>
            <w:r w:rsidR="002F2B3C" w:rsidRPr="00F67237">
              <w:rPr>
                <w:rFonts w:ascii="Arial" w:hAnsi="Arial" w:cs="Arial"/>
                <w:sz w:val="20"/>
                <w:szCs w:val="20"/>
              </w:rPr>
              <w:t xml:space="preserve"> </w:t>
            </w:r>
            <w:r w:rsidR="002F2B3C" w:rsidRPr="00F67237">
              <w:rPr>
                <w:rFonts w:ascii="Nyala" w:hAnsi="Nyala" w:cs="Nyala"/>
                <w:sz w:val="20"/>
                <w:szCs w:val="20"/>
              </w:rPr>
              <w:t>ስላልቻልኩ</w:t>
            </w:r>
          </w:p>
          <w:p w14:paraId="7C6C6F01" w14:textId="63B97582" w:rsidR="0064694C" w:rsidRPr="00F67237" w:rsidRDefault="0064694C" w:rsidP="0064694C">
            <w:pPr>
              <w:rPr>
                <w:rFonts w:ascii="Arial" w:hAnsi="Arial" w:cs="Arial"/>
                <w:sz w:val="20"/>
                <w:szCs w:val="20"/>
              </w:rPr>
            </w:pPr>
            <w:r w:rsidRPr="00F67237">
              <w:rPr>
                <w:rFonts w:ascii="Arial" w:hAnsi="Arial" w:cs="Arial"/>
                <w:sz w:val="20"/>
                <w:szCs w:val="20"/>
              </w:rPr>
              <w:t xml:space="preserve">3 = Too much competition  </w:t>
            </w:r>
            <w:r w:rsidR="002F2B3C" w:rsidRPr="00F67237">
              <w:rPr>
                <w:rFonts w:ascii="Nyala" w:hAnsi="Nyala" w:cs="Nyala"/>
                <w:sz w:val="20"/>
                <w:szCs w:val="20"/>
              </w:rPr>
              <w:t>ፉክክሩ</w:t>
            </w:r>
            <w:r w:rsidR="002F2B3C" w:rsidRPr="00F67237">
              <w:rPr>
                <w:rFonts w:ascii="Arial" w:hAnsi="Arial" w:cs="Arial"/>
                <w:sz w:val="20"/>
                <w:szCs w:val="20"/>
              </w:rPr>
              <w:t xml:space="preserve"> </w:t>
            </w:r>
            <w:r w:rsidR="002F2B3C" w:rsidRPr="00F67237">
              <w:rPr>
                <w:rFonts w:ascii="Nyala" w:hAnsi="Nyala" w:cs="Nyala"/>
                <w:sz w:val="20"/>
                <w:szCs w:val="20"/>
              </w:rPr>
              <w:t>በጣም</w:t>
            </w:r>
            <w:r w:rsidR="002F2B3C" w:rsidRPr="00F67237">
              <w:rPr>
                <w:rFonts w:ascii="Arial" w:hAnsi="Arial" w:cs="Arial"/>
                <w:sz w:val="20"/>
                <w:szCs w:val="20"/>
              </w:rPr>
              <w:t xml:space="preserve"> </w:t>
            </w:r>
            <w:r w:rsidR="002F2B3C" w:rsidRPr="00F67237">
              <w:rPr>
                <w:rFonts w:ascii="Nyala" w:hAnsi="Nyala" w:cs="Nyala"/>
                <w:sz w:val="20"/>
                <w:szCs w:val="20"/>
              </w:rPr>
              <w:t>ስለበዛ</w:t>
            </w:r>
          </w:p>
          <w:p w14:paraId="66EB81A8" w14:textId="2FD1486A" w:rsidR="0064694C" w:rsidRPr="00F67237" w:rsidRDefault="0064694C" w:rsidP="0064694C">
            <w:pPr>
              <w:rPr>
                <w:rFonts w:ascii="Arial" w:hAnsi="Arial" w:cs="Arial"/>
                <w:sz w:val="20"/>
                <w:szCs w:val="20"/>
              </w:rPr>
            </w:pPr>
            <w:r w:rsidRPr="00F67237">
              <w:rPr>
                <w:rFonts w:ascii="Arial" w:hAnsi="Arial" w:cs="Arial"/>
                <w:sz w:val="20"/>
                <w:szCs w:val="20"/>
              </w:rPr>
              <w:t xml:space="preserve">4 = Input costs rose </w:t>
            </w:r>
            <w:r w:rsidR="002F2B3C" w:rsidRPr="00F67237">
              <w:rPr>
                <w:rFonts w:ascii="Arial" w:hAnsi="Arial" w:cs="Arial"/>
                <w:sz w:val="20"/>
                <w:szCs w:val="20"/>
              </w:rPr>
              <w:t xml:space="preserve"> </w:t>
            </w:r>
            <w:r w:rsidR="009F35A8" w:rsidRPr="00F67237">
              <w:rPr>
                <w:rFonts w:ascii="Nyala" w:hAnsi="Nyala" w:cs="Nyala"/>
                <w:sz w:val="20"/>
                <w:szCs w:val="20"/>
              </w:rPr>
              <w:t>የጥሬቃዎች</w:t>
            </w:r>
            <w:r w:rsidR="009F35A8" w:rsidRPr="00F67237">
              <w:rPr>
                <w:rFonts w:ascii="Arial" w:hAnsi="Arial" w:cs="Arial"/>
                <w:sz w:val="20"/>
                <w:szCs w:val="20"/>
              </w:rPr>
              <w:t xml:space="preserve"> </w:t>
            </w:r>
            <w:r w:rsidR="009F35A8" w:rsidRPr="00F67237">
              <w:rPr>
                <w:rFonts w:ascii="Nyala" w:hAnsi="Nyala" w:cs="Nyala"/>
                <w:sz w:val="20"/>
                <w:szCs w:val="20"/>
              </w:rPr>
              <w:t>መወደድ</w:t>
            </w:r>
          </w:p>
          <w:p w14:paraId="73D9F374" w14:textId="064B1FC0" w:rsidR="0064694C" w:rsidRPr="00F67237" w:rsidRDefault="0064694C" w:rsidP="0064694C">
            <w:pPr>
              <w:rPr>
                <w:rFonts w:ascii="Arial" w:hAnsi="Arial" w:cs="Arial"/>
                <w:sz w:val="20"/>
                <w:szCs w:val="20"/>
              </w:rPr>
            </w:pPr>
            <w:r w:rsidRPr="00F67237">
              <w:rPr>
                <w:rFonts w:ascii="Arial" w:hAnsi="Arial" w:cs="Arial"/>
                <w:sz w:val="20"/>
                <w:szCs w:val="20"/>
              </w:rPr>
              <w:t xml:space="preserve">5 = Faced problems with labor  </w:t>
            </w:r>
            <w:r w:rsidR="005850F6" w:rsidRPr="00F67237">
              <w:rPr>
                <w:rFonts w:ascii="Arial" w:hAnsi="Arial" w:cs="Arial"/>
                <w:sz w:val="20"/>
                <w:szCs w:val="20"/>
              </w:rPr>
              <w:t xml:space="preserve"> / </w:t>
            </w:r>
            <w:r w:rsidR="005850F6" w:rsidRPr="00F67237">
              <w:rPr>
                <w:rFonts w:ascii="Nyala" w:hAnsi="Nyala" w:cs="Nyala"/>
                <w:sz w:val="20"/>
                <w:szCs w:val="20"/>
              </w:rPr>
              <w:t>ሰራተኞችን</w:t>
            </w:r>
            <w:r w:rsidR="005850F6" w:rsidRPr="00F67237">
              <w:rPr>
                <w:rFonts w:ascii="Arial" w:hAnsi="Arial" w:cs="Arial"/>
                <w:sz w:val="20"/>
                <w:szCs w:val="20"/>
              </w:rPr>
              <w:t xml:space="preserve"> </w:t>
            </w:r>
            <w:r w:rsidR="005850F6" w:rsidRPr="00F67237">
              <w:rPr>
                <w:rFonts w:ascii="Nyala" w:hAnsi="Nyala" w:cs="Nyala"/>
                <w:sz w:val="20"/>
                <w:szCs w:val="20"/>
              </w:rPr>
              <w:t>በተመለከተ</w:t>
            </w:r>
            <w:r w:rsidR="005850F6" w:rsidRPr="00F67237">
              <w:rPr>
                <w:rFonts w:ascii="Arial" w:hAnsi="Arial" w:cs="Arial"/>
                <w:sz w:val="20"/>
                <w:szCs w:val="20"/>
              </w:rPr>
              <w:t xml:space="preserve"> </w:t>
            </w:r>
            <w:r w:rsidR="005850F6" w:rsidRPr="00F67237">
              <w:rPr>
                <w:rFonts w:ascii="Nyala" w:hAnsi="Nyala" w:cs="Nyala"/>
                <w:sz w:val="20"/>
                <w:szCs w:val="20"/>
              </w:rPr>
              <w:t>ችግሮች</w:t>
            </w:r>
            <w:r w:rsidR="005850F6" w:rsidRPr="00F67237">
              <w:rPr>
                <w:rFonts w:ascii="Arial" w:hAnsi="Arial" w:cs="Arial"/>
                <w:sz w:val="20"/>
                <w:szCs w:val="20"/>
              </w:rPr>
              <w:t xml:space="preserve"> </w:t>
            </w:r>
            <w:r w:rsidR="005850F6" w:rsidRPr="00F67237">
              <w:rPr>
                <w:rFonts w:ascii="Nyala" w:hAnsi="Nyala" w:cs="Nyala"/>
                <w:sz w:val="20"/>
                <w:szCs w:val="20"/>
              </w:rPr>
              <w:t>ስለገጠሙኝ</w:t>
            </w:r>
          </w:p>
          <w:p w14:paraId="0B5D98CA" w14:textId="24787166" w:rsidR="0064694C" w:rsidRPr="00F67237" w:rsidRDefault="0064694C" w:rsidP="0064694C">
            <w:pPr>
              <w:rPr>
                <w:rFonts w:ascii="Arial" w:hAnsi="Arial" w:cs="Arial"/>
                <w:sz w:val="20"/>
                <w:szCs w:val="20"/>
              </w:rPr>
            </w:pPr>
            <w:r w:rsidRPr="00F67237">
              <w:rPr>
                <w:rFonts w:ascii="Arial" w:hAnsi="Arial" w:cs="Arial"/>
                <w:sz w:val="20"/>
                <w:szCs w:val="20"/>
              </w:rPr>
              <w:lastRenderedPageBreak/>
              <w:t xml:space="preserve">6 = Problem with supplier </w:t>
            </w:r>
            <w:r w:rsidR="005850F6" w:rsidRPr="00F67237">
              <w:rPr>
                <w:rFonts w:ascii="Arial" w:hAnsi="Arial" w:cs="Arial"/>
                <w:sz w:val="20"/>
                <w:szCs w:val="20"/>
              </w:rPr>
              <w:t xml:space="preserve"> </w:t>
            </w:r>
            <w:r w:rsidR="005850F6" w:rsidRPr="00F67237">
              <w:rPr>
                <w:rFonts w:ascii="Nyala" w:hAnsi="Nyala" w:cs="Nyala"/>
                <w:sz w:val="20"/>
                <w:szCs w:val="20"/>
              </w:rPr>
              <w:t>ከአቅራቢዎች</w:t>
            </w:r>
            <w:r w:rsidR="005850F6" w:rsidRPr="00F67237">
              <w:rPr>
                <w:rFonts w:ascii="Arial" w:hAnsi="Arial" w:cs="Arial"/>
                <w:sz w:val="20"/>
                <w:szCs w:val="20"/>
              </w:rPr>
              <w:t xml:space="preserve"> </w:t>
            </w:r>
            <w:r w:rsidR="005850F6" w:rsidRPr="00F67237">
              <w:rPr>
                <w:rFonts w:ascii="Nyala" w:hAnsi="Nyala" w:cs="Nyala"/>
                <w:sz w:val="20"/>
                <w:szCs w:val="20"/>
              </w:rPr>
              <w:t>ጋር</w:t>
            </w:r>
            <w:r w:rsidR="005850F6" w:rsidRPr="00F67237">
              <w:rPr>
                <w:rFonts w:ascii="Arial" w:hAnsi="Arial" w:cs="Arial"/>
                <w:sz w:val="20"/>
                <w:szCs w:val="20"/>
              </w:rPr>
              <w:t xml:space="preserve"> </w:t>
            </w:r>
            <w:r w:rsidR="005850F6" w:rsidRPr="00F67237">
              <w:rPr>
                <w:rFonts w:ascii="Nyala" w:hAnsi="Nyala" w:cs="Nyala"/>
                <w:sz w:val="20"/>
                <w:szCs w:val="20"/>
              </w:rPr>
              <w:t>በነበረ</w:t>
            </w:r>
            <w:r w:rsidR="005850F6" w:rsidRPr="00F67237">
              <w:rPr>
                <w:rFonts w:ascii="Arial" w:hAnsi="Arial" w:cs="Arial"/>
                <w:sz w:val="20"/>
                <w:szCs w:val="20"/>
              </w:rPr>
              <w:t xml:space="preserve"> </w:t>
            </w:r>
            <w:r w:rsidR="005850F6" w:rsidRPr="00F67237">
              <w:rPr>
                <w:rFonts w:ascii="Nyala" w:hAnsi="Nyala" w:cs="Nyala"/>
                <w:sz w:val="20"/>
                <w:szCs w:val="20"/>
              </w:rPr>
              <w:t>ችግር</w:t>
            </w:r>
          </w:p>
          <w:p w14:paraId="20BB2360" w14:textId="796B4FDC" w:rsidR="0064694C" w:rsidRPr="00F67237" w:rsidRDefault="0064694C" w:rsidP="0064694C">
            <w:pPr>
              <w:rPr>
                <w:rFonts w:ascii="Arial" w:hAnsi="Arial" w:cs="Arial"/>
                <w:sz w:val="20"/>
                <w:szCs w:val="20"/>
              </w:rPr>
            </w:pPr>
            <w:r w:rsidRPr="00F67237">
              <w:rPr>
                <w:rFonts w:ascii="Arial" w:hAnsi="Arial" w:cs="Arial"/>
                <w:sz w:val="20"/>
                <w:szCs w:val="20"/>
              </w:rPr>
              <w:t xml:space="preserve">7= Owner began working on another existing household business </w:t>
            </w:r>
            <w:r w:rsidR="007E10D0" w:rsidRPr="00F67237">
              <w:rPr>
                <w:rFonts w:ascii="Arial" w:hAnsi="Arial" w:cs="Arial"/>
                <w:sz w:val="20"/>
                <w:szCs w:val="20"/>
              </w:rPr>
              <w:t xml:space="preserve"> </w:t>
            </w:r>
            <w:r w:rsidR="009F35A8" w:rsidRPr="00F67237">
              <w:rPr>
                <w:rFonts w:ascii="Nyala" w:hAnsi="Nyala" w:cs="Nyala"/>
                <w:sz w:val="20"/>
                <w:szCs w:val="20"/>
              </w:rPr>
              <w:t>በፊት</w:t>
            </w:r>
            <w:r w:rsidR="009F35A8" w:rsidRPr="00F67237">
              <w:rPr>
                <w:rFonts w:ascii="Arial" w:hAnsi="Arial" w:cs="Arial"/>
                <w:sz w:val="20"/>
                <w:szCs w:val="20"/>
              </w:rPr>
              <w:t xml:space="preserve"> </w:t>
            </w:r>
            <w:r w:rsidR="009F35A8" w:rsidRPr="00F67237">
              <w:rPr>
                <w:rFonts w:ascii="Nyala" w:hAnsi="Nyala" w:cs="Nyala"/>
                <w:sz w:val="20"/>
                <w:szCs w:val="20"/>
              </w:rPr>
              <w:t>የነበረ</w:t>
            </w:r>
            <w:r w:rsidR="009F35A8" w:rsidRPr="00F67237">
              <w:rPr>
                <w:rFonts w:ascii="Arial" w:hAnsi="Arial" w:cs="Arial"/>
                <w:sz w:val="20"/>
                <w:szCs w:val="20"/>
              </w:rPr>
              <w:t xml:space="preserve"> </w:t>
            </w:r>
            <w:r w:rsidR="009F35A8" w:rsidRPr="00F67237">
              <w:rPr>
                <w:rFonts w:ascii="Nyala" w:hAnsi="Nyala" w:cs="Nyala"/>
                <w:sz w:val="20"/>
                <w:szCs w:val="20"/>
              </w:rPr>
              <w:t>ሌላ</w:t>
            </w:r>
            <w:r w:rsidR="009F35A8" w:rsidRPr="00F67237">
              <w:rPr>
                <w:rFonts w:ascii="Arial" w:hAnsi="Arial" w:cs="Arial"/>
                <w:sz w:val="20"/>
                <w:szCs w:val="20"/>
              </w:rPr>
              <w:t xml:space="preserve"> </w:t>
            </w:r>
            <w:r w:rsidR="009F35A8" w:rsidRPr="00F67237">
              <w:rPr>
                <w:rFonts w:ascii="Nyala" w:hAnsi="Nyala" w:cs="Nyala"/>
                <w:sz w:val="20"/>
                <w:szCs w:val="20"/>
              </w:rPr>
              <w:t>የንግድ</w:t>
            </w:r>
            <w:r w:rsidR="009F35A8" w:rsidRPr="00F67237">
              <w:rPr>
                <w:rFonts w:ascii="Arial" w:hAnsi="Arial" w:cs="Arial"/>
                <w:sz w:val="20"/>
                <w:szCs w:val="20"/>
              </w:rPr>
              <w:t xml:space="preserve"> </w:t>
            </w:r>
            <w:r w:rsidR="009F35A8" w:rsidRPr="00F67237">
              <w:rPr>
                <w:rFonts w:ascii="Nyala" w:hAnsi="Nyala" w:cs="Nyala"/>
                <w:sz w:val="20"/>
                <w:szCs w:val="20"/>
              </w:rPr>
              <w:t>ስራ</w:t>
            </w:r>
            <w:r w:rsidR="009F35A8" w:rsidRPr="00F67237">
              <w:rPr>
                <w:rFonts w:ascii="Arial" w:hAnsi="Arial" w:cs="Arial"/>
                <w:sz w:val="20"/>
                <w:szCs w:val="20"/>
              </w:rPr>
              <w:t xml:space="preserve"> </w:t>
            </w:r>
            <w:r w:rsidR="009F35A8" w:rsidRPr="00F67237">
              <w:rPr>
                <w:rFonts w:ascii="Nyala" w:hAnsi="Nyala" w:cs="Nyala"/>
                <w:sz w:val="20"/>
                <w:szCs w:val="20"/>
              </w:rPr>
              <w:t>ላይ</w:t>
            </w:r>
            <w:r w:rsidR="009F35A8" w:rsidRPr="00F67237">
              <w:rPr>
                <w:rFonts w:ascii="Arial" w:hAnsi="Arial" w:cs="Arial"/>
                <w:sz w:val="20"/>
                <w:szCs w:val="20"/>
              </w:rPr>
              <w:t xml:space="preserve"> </w:t>
            </w:r>
            <w:r w:rsidR="009F35A8" w:rsidRPr="00F67237">
              <w:rPr>
                <w:rFonts w:ascii="Nyala" w:hAnsi="Nyala" w:cs="Nyala"/>
                <w:sz w:val="20"/>
                <w:szCs w:val="20"/>
              </w:rPr>
              <w:t>ተሰማራሁ</w:t>
            </w:r>
          </w:p>
          <w:p w14:paraId="4648D0DF" w14:textId="7929EF64" w:rsidR="0064694C" w:rsidRPr="00F67237" w:rsidRDefault="0064694C" w:rsidP="0064694C">
            <w:pPr>
              <w:rPr>
                <w:rFonts w:ascii="Arial" w:hAnsi="Arial" w:cs="Arial"/>
                <w:sz w:val="20"/>
                <w:szCs w:val="20"/>
              </w:rPr>
            </w:pPr>
            <w:r w:rsidRPr="00F67237">
              <w:rPr>
                <w:rFonts w:ascii="Arial" w:hAnsi="Arial" w:cs="Arial"/>
                <w:sz w:val="20"/>
                <w:szCs w:val="20"/>
              </w:rPr>
              <w:t xml:space="preserve">8= Owner began engaging in salaried work </w:t>
            </w:r>
            <w:r w:rsidR="0033306B" w:rsidRPr="00F67237">
              <w:rPr>
                <w:rFonts w:ascii="Arial" w:hAnsi="Arial" w:cs="Arial"/>
                <w:sz w:val="20"/>
                <w:szCs w:val="20"/>
              </w:rPr>
              <w:t xml:space="preserve"> </w:t>
            </w:r>
            <w:r w:rsidR="0033306B" w:rsidRPr="00F67237">
              <w:rPr>
                <w:rFonts w:ascii="Nyala" w:hAnsi="Nyala" w:cs="Nyala"/>
                <w:sz w:val="20"/>
                <w:szCs w:val="20"/>
              </w:rPr>
              <w:t>የቅጥር</w:t>
            </w:r>
            <w:r w:rsidR="0033306B" w:rsidRPr="00F67237">
              <w:rPr>
                <w:rFonts w:ascii="Arial" w:hAnsi="Arial" w:cs="Arial"/>
                <w:sz w:val="20"/>
                <w:szCs w:val="20"/>
              </w:rPr>
              <w:t xml:space="preserve"> </w:t>
            </w:r>
            <w:r w:rsidR="0033306B" w:rsidRPr="00F67237">
              <w:rPr>
                <w:rFonts w:ascii="Nyala" w:hAnsi="Nyala" w:cs="Nyala"/>
                <w:sz w:val="20"/>
                <w:szCs w:val="20"/>
              </w:rPr>
              <w:t>ስራ</w:t>
            </w:r>
            <w:r w:rsidR="0033306B" w:rsidRPr="00F67237">
              <w:rPr>
                <w:rFonts w:ascii="Arial" w:hAnsi="Arial" w:cs="Arial"/>
                <w:sz w:val="20"/>
                <w:szCs w:val="20"/>
              </w:rPr>
              <w:t xml:space="preserve"> </w:t>
            </w:r>
            <w:r w:rsidR="0033306B" w:rsidRPr="00F67237">
              <w:rPr>
                <w:rFonts w:ascii="Nyala" w:hAnsi="Nyala" w:cs="Nyala"/>
                <w:sz w:val="20"/>
                <w:szCs w:val="20"/>
              </w:rPr>
              <w:t>መስራት</w:t>
            </w:r>
            <w:r w:rsidR="0033306B" w:rsidRPr="00F67237">
              <w:rPr>
                <w:rFonts w:ascii="Arial" w:hAnsi="Arial" w:cs="Arial"/>
                <w:sz w:val="20"/>
                <w:szCs w:val="20"/>
              </w:rPr>
              <w:t xml:space="preserve"> </w:t>
            </w:r>
            <w:r w:rsidR="0033306B" w:rsidRPr="00F67237">
              <w:rPr>
                <w:rFonts w:ascii="Nyala" w:hAnsi="Nyala" w:cs="Nyala"/>
                <w:sz w:val="20"/>
                <w:szCs w:val="20"/>
              </w:rPr>
              <w:t>ጀመርኩ</w:t>
            </w:r>
            <w:r w:rsidR="0033306B" w:rsidRPr="00F67237">
              <w:rPr>
                <w:rFonts w:ascii="Arial" w:hAnsi="Arial" w:cs="Arial"/>
                <w:sz w:val="20"/>
                <w:szCs w:val="20"/>
              </w:rPr>
              <w:t xml:space="preserve"> </w:t>
            </w:r>
            <w:r w:rsidR="006D0432" w:rsidRPr="00F67237">
              <w:rPr>
                <w:rFonts w:ascii="Arial" w:hAnsi="Arial" w:cs="Arial"/>
                <w:sz w:val="20"/>
                <w:szCs w:val="20"/>
              </w:rPr>
              <w:t>(go to question 4.4)</w:t>
            </w:r>
          </w:p>
          <w:p w14:paraId="7281E149" w14:textId="7A7059C5" w:rsidR="0064694C" w:rsidRPr="00F67237" w:rsidRDefault="0064694C" w:rsidP="0064694C">
            <w:pPr>
              <w:rPr>
                <w:rFonts w:ascii="Arial" w:hAnsi="Arial" w:cs="Arial"/>
                <w:sz w:val="20"/>
                <w:szCs w:val="20"/>
              </w:rPr>
            </w:pPr>
            <w:r w:rsidRPr="00F67237">
              <w:rPr>
                <w:rFonts w:ascii="Arial" w:hAnsi="Arial" w:cs="Arial"/>
                <w:sz w:val="20"/>
                <w:szCs w:val="20"/>
              </w:rPr>
              <w:t xml:space="preserve">9= Owner busy with household work </w:t>
            </w:r>
            <w:r w:rsidR="0033306B" w:rsidRPr="00F67237">
              <w:rPr>
                <w:rFonts w:ascii="Arial" w:hAnsi="Arial" w:cs="Arial"/>
                <w:sz w:val="20"/>
                <w:szCs w:val="20"/>
              </w:rPr>
              <w:t>/</w:t>
            </w:r>
            <w:r w:rsidR="0033306B" w:rsidRPr="00F67237">
              <w:rPr>
                <w:rFonts w:ascii="Nyala" w:hAnsi="Nyala" w:cs="Nyala"/>
                <w:sz w:val="20"/>
                <w:szCs w:val="20"/>
              </w:rPr>
              <w:t>በቤት</w:t>
            </w:r>
            <w:r w:rsidR="0033306B" w:rsidRPr="00F67237">
              <w:rPr>
                <w:rFonts w:ascii="Arial" w:hAnsi="Arial" w:cs="Arial"/>
                <w:sz w:val="20"/>
                <w:szCs w:val="20"/>
              </w:rPr>
              <w:t xml:space="preserve"> </w:t>
            </w:r>
            <w:r w:rsidR="0033306B" w:rsidRPr="00F67237">
              <w:rPr>
                <w:rFonts w:ascii="Nyala" w:hAnsi="Nyala" w:cs="Nyala"/>
                <w:sz w:val="20"/>
                <w:szCs w:val="20"/>
              </w:rPr>
              <w:t>ውስጥ</w:t>
            </w:r>
            <w:r w:rsidR="0033306B" w:rsidRPr="00F67237">
              <w:rPr>
                <w:rFonts w:ascii="Arial" w:hAnsi="Arial" w:cs="Arial"/>
                <w:sz w:val="20"/>
                <w:szCs w:val="20"/>
              </w:rPr>
              <w:t xml:space="preserve"> </w:t>
            </w:r>
            <w:r w:rsidR="0033306B" w:rsidRPr="00F67237">
              <w:rPr>
                <w:rFonts w:ascii="Nyala" w:hAnsi="Nyala" w:cs="Nyala"/>
                <w:sz w:val="20"/>
                <w:szCs w:val="20"/>
              </w:rPr>
              <w:t>ስራ</w:t>
            </w:r>
            <w:r w:rsidR="0033306B" w:rsidRPr="00F67237">
              <w:rPr>
                <w:rFonts w:ascii="Arial" w:hAnsi="Arial" w:cs="Arial"/>
                <w:sz w:val="20"/>
                <w:szCs w:val="20"/>
              </w:rPr>
              <w:t xml:space="preserve"> </w:t>
            </w:r>
            <w:r w:rsidR="0033306B" w:rsidRPr="00F67237">
              <w:rPr>
                <w:rFonts w:ascii="Nyala" w:hAnsi="Nyala" w:cs="Nyala"/>
                <w:sz w:val="20"/>
                <w:szCs w:val="20"/>
              </w:rPr>
              <w:t>ስለተጠመድኩ</w:t>
            </w:r>
          </w:p>
          <w:p w14:paraId="7BACAB65" w14:textId="03EDE163" w:rsidR="0064694C" w:rsidRPr="00F67237" w:rsidRDefault="0064694C" w:rsidP="0064694C">
            <w:pPr>
              <w:rPr>
                <w:rFonts w:ascii="Arial" w:hAnsi="Arial" w:cs="Arial"/>
                <w:sz w:val="20"/>
                <w:szCs w:val="20"/>
              </w:rPr>
            </w:pPr>
            <w:r w:rsidRPr="00F67237">
              <w:rPr>
                <w:rFonts w:ascii="Arial" w:hAnsi="Arial" w:cs="Arial"/>
                <w:sz w:val="20"/>
                <w:szCs w:val="20"/>
              </w:rPr>
              <w:t xml:space="preserve">10= </w:t>
            </w:r>
            <w:r w:rsidR="00CF0443" w:rsidRPr="00F67237">
              <w:rPr>
                <w:rFonts w:ascii="Arial" w:hAnsi="Arial" w:cs="Arial"/>
                <w:sz w:val="20"/>
                <w:szCs w:val="20"/>
              </w:rPr>
              <w:t xml:space="preserve">To </w:t>
            </w:r>
            <w:r w:rsidR="004D1D4A" w:rsidRPr="00F67237">
              <w:rPr>
                <w:rFonts w:ascii="Arial" w:hAnsi="Arial" w:cs="Arial"/>
                <w:sz w:val="20"/>
                <w:szCs w:val="20"/>
              </w:rPr>
              <w:t xml:space="preserve">open a new business in a different </w:t>
            </w:r>
            <w:r w:rsidR="00CF0443" w:rsidRPr="00F67237">
              <w:rPr>
                <w:rFonts w:ascii="Arial" w:hAnsi="Arial" w:cs="Arial"/>
                <w:sz w:val="20"/>
                <w:szCs w:val="20"/>
              </w:rPr>
              <w:t>business sector</w:t>
            </w:r>
            <w:r w:rsidR="00371158" w:rsidRPr="00F67237">
              <w:rPr>
                <w:rFonts w:ascii="Arial" w:hAnsi="Arial" w:cs="Arial"/>
                <w:sz w:val="20"/>
                <w:szCs w:val="20"/>
              </w:rPr>
              <w:t xml:space="preserve"> </w:t>
            </w:r>
            <w:r w:rsidR="00371158" w:rsidRPr="00F67237">
              <w:rPr>
                <w:rFonts w:ascii="Nyala" w:hAnsi="Nyala" w:cs="Nyala"/>
                <w:sz w:val="20"/>
                <w:szCs w:val="20"/>
              </w:rPr>
              <w:t>ሌላ</w:t>
            </w:r>
            <w:r w:rsidR="00371158" w:rsidRPr="00F67237">
              <w:rPr>
                <w:rFonts w:ascii="Arial" w:hAnsi="Arial" w:cs="Arial"/>
                <w:sz w:val="20"/>
                <w:szCs w:val="20"/>
              </w:rPr>
              <w:t xml:space="preserve"> </w:t>
            </w:r>
            <w:r w:rsidR="00371158" w:rsidRPr="00F67237">
              <w:rPr>
                <w:rFonts w:ascii="Nyala" w:hAnsi="Nyala" w:cs="Nyala"/>
                <w:sz w:val="20"/>
                <w:szCs w:val="20"/>
              </w:rPr>
              <w:t>አይነት</w:t>
            </w:r>
            <w:r w:rsidR="00371158" w:rsidRPr="00F67237">
              <w:rPr>
                <w:rFonts w:ascii="Arial" w:hAnsi="Arial" w:cs="Arial"/>
                <w:sz w:val="20"/>
                <w:szCs w:val="20"/>
              </w:rPr>
              <w:t xml:space="preserve"> </w:t>
            </w:r>
            <w:r w:rsidR="00371158" w:rsidRPr="00F67237">
              <w:rPr>
                <w:rFonts w:ascii="Nyala" w:hAnsi="Nyala" w:cs="Nyala"/>
                <w:sz w:val="20"/>
                <w:szCs w:val="20"/>
              </w:rPr>
              <w:t>ንግድ</w:t>
            </w:r>
            <w:r w:rsidR="00371158" w:rsidRPr="00F67237">
              <w:rPr>
                <w:rFonts w:ascii="Arial" w:hAnsi="Arial" w:cs="Arial"/>
                <w:sz w:val="20"/>
                <w:szCs w:val="20"/>
              </w:rPr>
              <w:t xml:space="preserve"> </w:t>
            </w:r>
            <w:r w:rsidR="00371158" w:rsidRPr="00F67237">
              <w:rPr>
                <w:rFonts w:ascii="Nyala" w:hAnsi="Nyala" w:cs="Nyala"/>
                <w:sz w:val="20"/>
                <w:szCs w:val="20"/>
              </w:rPr>
              <w:t>ለመ</w:t>
            </w:r>
            <w:r w:rsidR="002B441C" w:rsidRPr="00F67237">
              <w:rPr>
                <w:rFonts w:ascii="Nyala" w:hAnsi="Nyala" w:cs="Nyala"/>
                <w:sz w:val="20"/>
                <w:szCs w:val="20"/>
              </w:rPr>
              <w:t>ጀመር</w:t>
            </w:r>
            <w:r w:rsidR="004D1D4A" w:rsidRPr="00F67237">
              <w:rPr>
                <w:rFonts w:ascii="Arial" w:hAnsi="Arial" w:cs="Arial"/>
                <w:sz w:val="20"/>
                <w:szCs w:val="20"/>
              </w:rPr>
              <w:t>(go to question 4.6)</w:t>
            </w:r>
          </w:p>
          <w:p w14:paraId="2A3847E4" w14:textId="7DDA48CD" w:rsidR="0064694C" w:rsidRPr="00F67237" w:rsidRDefault="0064694C" w:rsidP="0064694C">
            <w:pPr>
              <w:rPr>
                <w:rFonts w:ascii="Arial" w:hAnsi="Arial" w:cs="Arial"/>
                <w:sz w:val="20"/>
                <w:szCs w:val="20"/>
              </w:rPr>
            </w:pPr>
            <w:r w:rsidRPr="00F67237">
              <w:rPr>
                <w:rFonts w:ascii="Arial" w:hAnsi="Arial" w:cs="Arial"/>
                <w:sz w:val="20"/>
                <w:szCs w:val="20"/>
              </w:rPr>
              <w:t xml:space="preserve">11= Illness of owner  </w:t>
            </w:r>
            <w:r w:rsidR="0033306B" w:rsidRPr="00F67237">
              <w:rPr>
                <w:rFonts w:ascii="Nyala" w:hAnsi="Nyala" w:cs="Nyala"/>
                <w:sz w:val="20"/>
                <w:szCs w:val="20"/>
              </w:rPr>
              <w:t>ስለታመምኩ</w:t>
            </w:r>
          </w:p>
          <w:p w14:paraId="63F98AAF" w14:textId="7B94C2B6" w:rsidR="0064694C" w:rsidRDefault="0064694C" w:rsidP="0064694C">
            <w:pPr>
              <w:rPr>
                <w:rFonts w:ascii="Arial" w:hAnsi="Arial" w:cs="Arial"/>
                <w:sz w:val="20"/>
                <w:szCs w:val="20"/>
              </w:rPr>
            </w:pPr>
            <w:r w:rsidRPr="00F67237">
              <w:rPr>
                <w:rFonts w:ascii="Arial" w:hAnsi="Arial" w:cs="Arial"/>
                <w:sz w:val="20"/>
                <w:szCs w:val="20"/>
              </w:rPr>
              <w:t xml:space="preserve">12= Other: </w:t>
            </w:r>
            <w:r w:rsidRPr="00F67237">
              <w:rPr>
                <w:rFonts w:ascii="Arial" w:hAnsi="Arial" w:cs="Arial"/>
                <w:b/>
                <w:i/>
                <w:sz w:val="20"/>
                <w:szCs w:val="20"/>
              </w:rPr>
              <w:t>(please specify)</w:t>
            </w:r>
            <w:r w:rsidR="0033306B" w:rsidRPr="00F67237">
              <w:rPr>
                <w:rFonts w:ascii="Arial" w:hAnsi="Arial" w:cs="Arial"/>
                <w:sz w:val="20"/>
                <w:szCs w:val="20"/>
              </w:rPr>
              <w:t xml:space="preserve"> </w:t>
            </w:r>
            <w:r w:rsidR="0033306B" w:rsidRPr="00F67237">
              <w:rPr>
                <w:rFonts w:ascii="Nyala" w:hAnsi="Nyala" w:cs="Nyala"/>
                <w:sz w:val="20"/>
                <w:szCs w:val="20"/>
              </w:rPr>
              <w:t>ሌላ</w:t>
            </w:r>
            <w:r w:rsidR="0033306B" w:rsidRPr="00F67237">
              <w:rPr>
                <w:rFonts w:ascii="Arial" w:hAnsi="Arial" w:cs="Arial"/>
                <w:sz w:val="20"/>
                <w:szCs w:val="20"/>
              </w:rPr>
              <w:t xml:space="preserve"> (</w:t>
            </w:r>
            <w:r w:rsidR="0033306B" w:rsidRPr="00F67237">
              <w:rPr>
                <w:rFonts w:ascii="Nyala" w:hAnsi="Nyala" w:cs="Nyala"/>
                <w:sz w:val="20"/>
                <w:szCs w:val="20"/>
              </w:rPr>
              <w:t>እባክዎን</w:t>
            </w:r>
            <w:r w:rsidR="0033306B" w:rsidRPr="00F67237">
              <w:rPr>
                <w:rFonts w:ascii="Arial" w:hAnsi="Arial" w:cs="Arial"/>
                <w:sz w:val="20"/>
                <w:szCs w:val="20"/>
              </w:rPr>
              <w:t xml:space="preserve"> </w:t>
            </w:r>
            <w:r w:rsidR="0033306B" w:rsidRPr="00F67237">
              <w:rPr>
                <w:rFonts w:ascii="Nyala" w:hAnsi="Nyala" w:cs="Nyala"/>
                <w:sz w:val="20"/>
                <w:szCs w:val="20"/>
              </w:rPr>
              <w:t>ይግለፁ</w:t>
            </w:r>
            <w:r w:rsidR="0033306B" w:rsidRPr="00F67237">
              <w:rPr>
                <w:rFonts w:ascii="Arial" w:hAnsi="Arial" w:cs="Arial"/>
                <w:sz w:val="20"/>
                <w:szCs w:val="20"/>
              </w:rPr>
              <w:t xml:space="preserve">) </w:t>
            </w:r>
            <w:r w:rsidRPr="00F67237">
              <w:rPr>
                <w:rFonts w:ascii="Arial" w:hAnsi="Arial" w:cs="Arial"/>
                <w:sz w:val="20"/>
                <w:szCs w:val="20"/>
              </w:rPr>
              <w:t xml:space="preserve"> _____________________</w:t>
            </w:r>
          </w:p>
          <w:p w14:paraId="2D1A9F61" w14:textId="77777777" w:rsidR="00715164" w:rsidRPr="00F67237" w:rsidRDefault="00715164" w:rsidP="0064694C">
            <w:pPr>
              <w:rPr>
                <w:rFonts w:ascii="Arial" w:hAnsi="Arial" w:cs="Arial"/>
                <w:sz w:val="20"/>
                <w:szCs w:val="20"/>
              </w:rPr>
            </w:pPr>
          </w:p>
          <w:p w14:paraId="1EE712AA" w14:textId="77777777" w:rsidR="002F2B3C" w:rsidRPr="00715164" w:rsidRDefault="00B1406D" w:rsidP="00555B4A">
            <w:pPr>
              <w:rPr>
                <w:rFonts w:ascii="Arial" w:hAnsi="Arial" w:cs="Arial"/>
                <w:b/>
                <w:sz w:val="20"/>
                <w:szCs w:val="20"/>
              </w:rPr>
            </w:pPr>
            <w:r w:rsidRPr="001340D9">
              <w:rPr>
                <w:rFonts w:ascii="Arial" w:hAnsi="Arial" w:cs="Arial"/>
                <w:b/>
                <w:sz w:val="20"/>
                <w:szCs w:val="20"/>
                <w:highlight w:val="yellow"/>
              </w:rPr>
              <w:t>(skip to next section</w:t>
            </w:r>
            <w:r w:rsidR="00D903BC" w:rsidRPr="001340D9">
              <w:rPr>
                <w:rFonts w:ascii="Arial" w:hAnsi="Arial" w:cs="Arial"/>
                <w:b/>
                <w:sz w:val="20"/>
                <w:szCs w:val="20"/>
                <w:highlight w:val="yellow"/>
              </w:rPr>
              <w:t xml:space="preserve"> if </w:t>
            </w:r>
            <w:r w:rsidR="00555B4A" w:rsidRPr="001340D9">
              <w:rPr>
                <w:rFonts w:ascii="Arial" w:hAnsi="Arial" w:cs="Arial"/>
                <w:b/>
                <w:sz w:val="20"/>
                <w:szCs w:val="20"/>
                <w:highlight w:val="yellow"/>
              </w:rPr>
              <w:t>respondent not engaged in business activity</w:t>
            </w:r>
            <w:r w:rsidRPr="001340D9">
              <w:rPr>
                <w:rFonts w:ascii="Arial" w:hAnsi="Arial" w:cs="Arial"/>
                <w:b/>
                <w:sz w:val="20"/>
                <w:szCs w:val="20"/>
                <w:highlight w:val="yellow"/>
              </w:rPr>
              <w:t>)</w:t>
            </w:r>
          </w:p>
          <w:p w14:paraId="21C3B703" w14:textId="77777777" w:rsidR="0056055D" w:rsidRDefault="0056055D" w:rsidP="00555B4A">
            <w:pPr>
              <w:rPr>
                <w:rFonts w:ascii="Arial" w:hAnsi="Arial" w:cs="Arial"/>
                <w:sz w:val="20"/>
                <w:szCs w:val="20"/>
              </w:rPr>
            </w:pPr>
          </w:p>
          <w:p w14:paraId="4C2AB597" w14:textId="53A8D259" w:rsidR="0056055D" w:rsidRPr="00F67237" w:rsidRDefault="0056055D" w:rsidP="00555B4A">
            <w:pPr>
              <w:rPr>
                <w:rFonts w:ascii="Arial" w:hAnsi="Arial" w:cs="Arial"/>
                <w:sz w:val="20"/>
                <w:szCs w:val="20"/>
              </w:rPr>
            </w:pPr>
          </w:p>
        </w:tc>
      </w:tr>
      <w:tr w:rsidR="006D0432" w:rsidRPr="00F67237" w14:paraId="0296CA2A" w14:textId="77777777" w:rsidTr="005F0E66">
        <w:trPr>
          <w:gridAfter w:val="1"/>
          <w:wAfter w:w="23" w:type="dxa"/>
          <w:trHeight w:val="333"/>
        </w:trPr>
        <w:tc>
          <w:tcPr>
            <w:tcW w:w="895" w:type="dxa"/>
            <w:gridSpan w:val="2"/>
          </w:tcPr>
          <w:p w14:paraId="330CB94B" w14:textId="6DD66B25" w:rsidR="006D0432" w:rsidRPr="00F67237" w:rsidRDefault="006D0432" w:rsidP="0064694C">
            <w:pPr>
              <w:rPr>
                <w:rFonts w:ascii="Arial" w:hAnsi="Arial" w:cs="Arial"/>
                <w:sz w:val="20"/>
                <w:szCs w:val="20"/>
              </w:rPr>
            </w:pPr>
            <w:r w:rsidRPr="00F67237">
              <w:rPr>
                <w:rFonts w:ascii="Arial" w:hAnsi="Arial" w:cs="Arial"/>
                <w:sz w:val="20"/>
                <w:szCs w:val="20"/>
              </w:rPr>
              <w:lastRenderedPageBreak/>
              <w:t>4.4</w:t>
            </w:r>
          </w:p>
        </w:tc>
        <w:tc>
          <w:tcPr>
            <w:tcW w:w="8370" w:type="dxa"/>
            <w:gridSpan w:val="3"/>
          </w:tcPr>
          <w:p w14:paraId="267955B1" w14:textId="4F176895" w:rsidR="006D0432" w:rsidRPr="00F67237" w:rsidRDefault="006D0432" w:rsidP="0064694C">
            <w:pPr>
              <w:rPr>
                <w:rFonts w:ascii="Arial" w:hAnsi="Arial" w:cs="Arial"/>
                <w:sz w:val="20"/>
                <w:szCs w:val="20"/>
              </w:rPr>
            </w:pPr>
            <w:r w:rsidRPr="00F67237">
              <w:rPr>
                <w:rFonts w:ascii="Arial" w:hAnsi="Arial" w:cs="Arial"/>
                <w:sz w:val="20"/>
                <w:szCs w:val="20"/>
              </w:rPr>
              <w:t>What salaried work do you engage in? Please specify</w:t>
            </w:r>
            <w:r w:rsidR="001A4B9F" w:rsidRPr="00F67237">
              <w:rPr>
                <w:rFonts w:ascii="Arial" w:hAnsi="Arial" w:cs="Arial"/>
                <w:sz w:val="20"/>
                <w:szCs w:val="20"/>
              </w:rPr>
              <w:t xml:space="preserve"> </w:t>
            </w:r>
            <w:r w:rsidR="001A4B9F" w:rsidRPr="00F67237">
              <w:rPr>
                <w:rFonts w:ascii="Nyala" w:hAnsi="Nyala" w:cs="Nyala"/>
                <w:sz w:val="20"/>
                <w:szCs w:val="20"/>
              </w:rPr>
              <w:t>ምን</w:t>
            </w:r>
            <w:r w:rsidR="001A4B9F" w:rsidRPr="00F67237">
              <w:rPr>
                <w:rFonts w:ascii="Arial" w:hAnsi="Arial" w:cs="Arial"/>
                <w:sz w:val="20"/>
                <w:szCs w:val="20"/>
              </w:rPr>
              <w:t xml:space="preserve"> </w:t>
            </w:r>
            <w:r w:rsidR="001A4B9F" w:rsidRPr="00F67237">
              <w:rPr>
                <w:rFonts w:ascii="Nyala" w:hAnsi="Nyala" w:cs="Nyala"/>
                <w:sz w:val="20"/>
                <w:szCs w:val="20"/>
              </w:rPr>
              <w:t>አይነት</w:t>
            </w:r>
            <w:r w:rsidR="001A4B9F" w:rsidRPr="00F67237">
              <w:rPr>
                <w:rFonts w:ascii="Arial" w:hAnsi="Arial" w:cs="Arial"/>
                <w:sz w:val="20"/>
                <w:szCs w:val="20"/>
              </w:rPr>
              <w:t xml:space="preserve"> </w:t>
            </w:r>
            <w:r w:rsidR="001A4B9F" w:rsidRPr="00F67237">
              <w:rPr>
                <w:rFonts w:ascii="Nyala" w:hAnsi="Nyala" w:cs="Nyala"/>
                <w:sz w:val="20"/>
                <w:szCs w:val="20"/>
              </w:rPr>
              <w:t>የቅጥር</w:t>
            </w:r>
            <w:r w:rsidR="001A4B9F" w:rsidRPr="00F67237">
              <w:rPr>
                <w:rFonts w:ascii="Arial" w:hAnsi="Arial" w:cs="Arial"/>
                <w:sz w:val="20"/>
                <w:szCs w:val="20"/>
              </w:rPr>
              <w:t xml:space="preserve"> </w:t>
            </w:r>
            <w:r w:rsidR="001A4B9F" w:rsidRPr="00F67237">
              <w:rPr>
                <w:rFonts w:ascii="Nyala" w:hAnsi="Nyala" w:cs="Nyala"/>
                <w:sz w:val="20"/>
                <w:szCs w:val="20"/>
              </w:rPr>
              <w:t>ሥራ</w:t>
            </w:r>
            <w:r w:rsidR="001A4B9F" w:rsidRPr="00F67237">
              <w:rPr>
                <w:rFonts w:ascii="Arial" w:hAnsi="Arial" w:cs="Arial"/>
                <w:sz w:val="20"/>
                <w:szCs w:val="20"/>
              </w:rPr>
              <w:t xml:space="preserve"> </w:t>
            </w:r>
            <w:r w:rsidR="001A4B9F" w:rsidRPr="00F67237">
              <w:rPr>
                <w:rFonts w:ascii="Nyala" w:hAnsi="Nyala" w:cs="Nyala"/>
                <w:sz w:val="20"/>
                <w:szCs w:val="20"/>
              </w:rPr>
              <w:t>እየሰራሽ</w:t>
            </w:r>
            <w:r w:rsidR="001A4B9F" w:rsidRPr="00F67237">
              <w:rPr>
                <w:rFonts w:ascii="Arial" w:hAnsi="Arial" w:cs="Arial"/>
                <w:sz w:val="20"/>
                <w:szCs w:val="20"/>
              </w:rPr>
              <w:t xml:space="preserve"> </w:t>
            </w:r>
            <w:r w:rsidR="001A4B9F" w:rsidRPr="00F67237">
              <w:rPr>
                <w:rFonts w:ascii="Nyala" w:hAnsi="Nyala" w:cs="Nyala"/>
                <w:sz w:val="20"/>
                <w:szCs w:val="20"/>
              </w:rPr>
              <w:t>ነው</w:t>
            </w:r>
            <w:r w:rsidR="001A4B9F" w:rsidRPr="00F67237">
              <w:rPr>
                <w:rFonts w:ascii="Arial" w:hAnsi="Arial" w:cs="Arial"/>
                <w:sz w:val="20"/>
                <w:szCs w:val="20"/>
              </w:rPr>
              <w:t xml:space="preserve">? </w:t>
            </w:r>
            <w:r w:rsidR="001A4B9F" w:rsidRPr="00F67237">
              <w:rPr>
                <w:rFonts w:ascii="Nyala" w:hAnsi="Nyala" w:cs="Nyala"/>
                <w:sz w:val="20"/>
                <w:szCs w:val="20"/>
              </w:rPr>
              <w:t>ይገለፅ</w:t>
            </w:r>
            <w:r w:rsidR="00855C57" w:rsidRPr="00F67237">
              <w:rPr>
                <w:rFonts w:ascii="Arial" w:hAnsi="Arial" w:cs="Arial"/>
                <w:sz w:val="20"/>
                <w:szCs w:val="20"/>
              </w:rPr>
              <w:t xml:space="preserve"> </w:t>
            </w:r>
            <w:r w:rsidR="001A4B9F" w:rsidRPr="00F67237">
              <w:rPr>
                <w:rFonts w:ascii="Arial" w:hAnsi="Arial" w:cs="Arial"/>
                <w:sz w:val="20"/>
                <w:szCs w:val="20"/>
              </w:rPr>
              <w:t>?</w:t>
            </w:r>
          </w:p>
          <w:p w14:paraId="132A20A5" w14:textId="77777777" w:rsidR="006D0432" w:rsidRDefault="006D0432" w:rsidP="0064694C">
            <w:pPr>
              <w:rPr>
                <w:rFonts w:ascii="Arial" w:hAnsi="Arial" w:cs="Arial"/>
                <w:sz w:val="20"/>
                <w:szCs w:val="20"/>
              </w:rPr>
            </w:pPr>
            <w:r w:rsidRPr="00F67237">
              <w:rPr>
                <w:rFonts w:ascii="Arial" w:hAnsi="Arial" w:cs="Arial"/>
                <w:sz w:val="20"/>
                <w:szCs w:val="20"/>
              </w:rPr>
              <w:t>____________________________________________________________</w:t>
            </w:r>
          </w:p>
          <w:p w14:paraId="0A2D2FFE" w14:textId="17D92784" w:rsidR="009747B1" w:rsidRPr="00F67237" w:rsidRDefault="009747B1" w:rsidP="0064694C">
            <w:pPr>
              <w:rPr>
                <w:rFonts w:ascii="Arial" w:hAnsi="Arial" w:cs="Arial"/>
                <w:sz w:val="20"/>
                <w:szCs w:val="20"/>
              </w:rPr>
            </w:pPr>
          </w:p>
        </w:tc>
      </w:tr>
      <w:tr w:rsidR="006D0432" w:rsidRPr="00F67237" w14:paraId="754EAE8F" w14:textId="77777777" w:rsidTr="005F0E66">
        <w:trPr>
          <w:gridAfter w:val="1"/>
          <w:wAfter w:w="23" w:type="dxa"/>
          <w:trHeight w:val="333"/>
        </w:trPr>
        <w:tc>
          <w:tcPr>
            <w:tcW w:w="895" w:type="dxa"/>
            <w:gridSpan w:val="2"/>
          </w:tcPr>
          <w:p w14:paraId="3D884C6E" w14:textId="668BA918" w:rsidR="006D0432" w:rsidRPr="00F67237" w:rsidRDefault="006D0432" w:rsidP="0064694C">
            <w:pPr>
              <w:rPr>
                <w:rFonts w:ascii="Arial" w:hAnsi="Arial" w:cs="Arial"/>
                <w:sz w:val="20"/>
                <w:szCs w:val="20"/>
              </w:rPr>
            </w:pPr>
            <w:r w:rsidRPr="00F67237">
              <w:rPr>
                <w:rFonts w:ascii="Arial" w:hAnsi="Arial" w:cs="Arial"/>
                <w:sz w:val="20"/>
                <w:szCs w:val="20"/>
              </w:rPr>
              <w:t>4.5</w:t>
            </w:r>
          </w:p>
        </w:tc>
        <w:tc>
          <w:tcPr>
            <w:tcW w:w="8370" w:type="dxa"/>
            <w:gridSpan w:val="3"/>
          </w:tcPr>
          <w:p w14:paraId="58B12CA5" w14:textId="2BD853B6" w:rsidR="0008067F" w:rsidRDefault="0008067F" w:rsidP="00555B4A">
            <w:pPr>
              <w:rPr>
                <w:rFonts w:ascii="Arial" w:hAnsi="Arial" w:cs="Arial"/>
                <w:b/>
                <w:sz w:val="20"/>
                <w:szCs w:val="20"/>
              </w:rPr>
            </w:pPr>
            <w:r w:rsidRPr="00F67237">
              <w:rPr>
                <w:rFonts w:ascii="Arial" w:hAnsi="Arial" w:cs="Arial"/>
                <w:sz w:val="20"/>
                <w:szCs w:val="20"/>
              </w:rPr>
              <w:t xml:space="preserve">How much do you receive in wages for the salaried work </w:t>
            </w:r>
            <w:r w:rsidR="007E10D0" w:rsidRPr="00F67237">
              <w:rPr>
                <w:rFonts w:ascii="Arial" w:hAnsi="Arial" w:cs="Arial"/>
                <w:sz w:val="20"/>
                <w:szCs w:val="20"/>
              </w:rPr>
              <w:t xml:space="preserve">typically </w:t>
            </w:r>
            <w:r w:rsidRPr="00F67237">
              <w:rPr>
                <w:rFonts w:ascii="Arial" w:hAnsi="Arial" w:cs="Arial"/>
                <w:sz w:val="20"/>
                <w:szCs w:val="20"/>
              </w:rPr>
              <w:t>per month? Ethiopian Birr</w:t>
            </w:r>
            <w:r w:rsidR="00855C57" w:rsidRPr="00F67237">
              <w:rPr>
                <w:rFonts w:ascii="Arial" w:hAnsi="Arial" w:cs="Arial"/>
                <w:sz w:val="20"/>
                <w:szCs w:val="20"/>
              </w:rPr>
              <w:t xml:space="preserve"> </w:t>
            </w:r>
            <w:r w:rsidR="00855C57" w:rsidRPr="00F67237">
              <w:rPr>
                <w:rFonts w:ascii="Nyala" w:hAnsi="Nyala" w:cs="Nyala"/>
                <w:sz w:val="20"/>
                <w:szCs w:val="20"/>
              </w:rPr>
              <w:t>ለዚህ</w:t>
            </w:r>
            <w:r w:rsidR="00855C57" w:rsidRPr="00F67237">
              <w:rPr>
                <w:rFonts w:ascii="Arial" w:hAnsi="Arial" w:cs="Arial"/>
                <w:sz w:val="20"/>
                <w:szCs w:val="20"/>
              </w:rPr>
              <w:t xml:space="preserve"> </w:t>
            </w:r>
            <w:r w:rsidR="00855C57" w:rsidRPr="00F67237">
              <w:rPr>
                <w:rFonts w:ascii="Nyala" w:hAnsi="Nyala" w:cs="Nyala"/>
                <w:sz w:val="20"/>
                <w:szCs w:val="20"/>
              </w:rPr>
              <w:t>የቅጥር</w:t>
            </w:r>
            <w:r w:rsidR="00855C57" w:rsidRPr="00F67237">
              <w:rPr>
                <w:rFonts w:ascii="Arial" w:hAnsi="Arial" w:cs="Arial"/>
                <w:sz w:val="20"/>
                <w:szCs w:val="20"/>
              </w:rPr>
              <w:t xml:space="preserve"> </w:t>
            </w:r>
            <w:r w:rsidR="00855C57" w:rsidRPr="00F67237">
              <w:rPr>
                <w:rFonts w:ascii="Nyala" w:hAnsi="Nyala" w:cs="Nyala"/>
                <w:sz w:val="20"/>
                <w:szCs w:val="20"/>
              </w:rPr>
              <w:t>ሥራ</w:t>
            </w:r>
            <w:r w:rsidR="00855C57" w:rsidRPr="00F67237">
              <w:rPr>
                <w:rFonts w:ascii="Arial" w:hAnsi="Arial" w:cs="Arial"/>
                <w:sz w:val="20"/>
                <w:szCs w:val="20"/>
              </w:rPr>
              <w:t xml:space="preserve"> </w:t>
            </w:r>
            <w:r w:rsidR="00855C57" w:rsidRPr="00F67237">
              <w:rPr>
                <w:rFonts w:ascii="Nyala" w:hAnsi="Nyala" w:cs="Nyala"/>
                <w:sz w:val="20"/>
                <w:szCs w:val="20"/>
              </w:rPr>
              <w:t>በመደበኛነት</w:t>
            </w:r>
            <w:r w:rsidR="00855C57" w:rsidRPr="00F67237">
              <w:rPr>
                <w:rFonts w:ascii="Arial" w:hAnsi="Arial" w:cs="Arial"/>
                <w:sz w:val="20"/>
                <w:szCs w:val="20"/>
              </w:rPr>
              <w:t xml:space="preserve"> </w:t>
            </w:r>
            <w:r w:rsidR="00855C57" w:rsidRPr="00F67237">
              <w:rPr>
                <w:rFonts w:ascii="Nyala" w:hAnsi="Nyala" w:cs="Nyala"/>
                <w:sz w:val="20"/>
                <w:szCs w:val="20"/>
              </w:rPr>
              <w:t>በወር</w:t>
            </w:r>
            <w:r w:rsidR="00855C57" w:rsidRPr="00F67237">
              <w:rPr>
                <w:rFonts w:ascii="Arial" w:hAnsi="Arial" w:cs="Arial"/>
                <w:sz w:val="20"/>
                <w:szCs w:val="20"/>
              </w:rPr>
              <w:t xml:space="preserve"> </w:t>
            </w:r>
            <w:r w:rsidR="00855C57" w:rsidRPr="00F67237">
              <w:rPr>
                <w:rFonts w:ascii="Nyala" w:hAnsi="Nyala" w:cs="Nyala"/>
                <w:sz w:val="20"/>
                <w:szCs w:val="20"/>
              </w:rPr>
              <w:t>ምን</w:t>
            </w:r>
            <w:r w:rsidR="00855C57" w:rsidRPr="00F67237">
              <w:rPr>
                <w:rFonts w:ascii="Arial" w:hAnsi="Arial" w:cs="Arial"/>
                <w:sz w:val="20"/>
                <w:szCs w:val="20"/>
              </w:rPr>
              <w:t xml:space="preserve"> </w:t>
            </w:r>
            <w:r w:rsidR="00855C57" w:rsidRPr="00F67237">
              <w:rPr>
                <w:rFonts w:ascii="Nyala" w:hAnsi="Nyala" w:cs="Nyala"/>
                <w:sz w:val="20"/>
                <w:szCs w:val="20"/>
              </w:rPr>
              <w:t>ያህል</w:t>
            </w:r>
            <w:r w:rsidR="00855C57" w:rsidRPr="00F67237">
              <w:rPr>
                <w:rFonts w:ascii="Arial" w:hAnsi="Arial" w:cs="Arial"/>
                <w:sz w:val="20"/>
                <w:szCs w:val="20"/>
              </w:rPr>
              <w:t xml:space="preserve"> </w:t>
            </w:r>
            <w:r w:rsidR="00855C57" w:rsidRPr="00F67237">
              <w:rPr>
                <w:rFonts w:ascii="Nyala" w:hAnsi="Nyala" w:cs="Nyala"/>
                <w:sz w:val="20"/>
                <w:szCs w:val="20"/>
              </w:rPr>
              <w:t>ብር</w:t>
            </w:r>
            <w:r w:rsidR="00855C57" w:rsidRPr="00F67237">
              <w:rPr>
                <w:rFonts w:ascii="Arial" w:hAnsi="Arial" w:cs="Arial"/>
                <w:sz w:val="20"/>
                <w:szCs w:val="20"/>
              </w:rPr>
              <w:t xml:space="preserve"> </w:t>
            </w:r>
            <w:r w:rsidR="00855C57" w:rsidRPr="001340D9">
              <w:rPr>
                <w:rFonts w:ascii="Nyala" w:hAnsi="Nyala" w:cs="Nyala"/>
                <w:sz w:val="20"/>
                <w:szCs w:val="20"/>
              </w:rPr>
              <w:t>ይከፈልሻል</w:t>
            </w:r>
            <w:r w:rsidR="00855C57" w:rsidRPr="001340D9">
              <w:rPr>
                <w:rFonts w:ascii="Arial" w:hAnsi="Arial" w:cs="Arial"/>
                <w:sz w:val="20"/>
                <w:szCs w:val="20"/>
                <w:highlight w:val="yellow"/>
              </w:rPr>
              <w:t xml:space="preserve"> </w:t>
            </w:r>
            <w:r w:rsidR="001D7B1D" w:rsidRPr="001340D9">
              <w:rPr>
                <w:rFonts w:ascii="Arial" w:hAnsi="Arial" w:cs="Arial"/>
                <w:sz w:val="20"/>
                <w:szCs w:val="20"/>
                <w:highlight w:val="yellow"/>
              </w:rPr>
              <w:t xml:space="preserve"> </w:t>
            </w:r>
            <w:r w:rsidR="001D7B1D" w:rsidRPr="001340D9">
              <w:rPr>
                <w:rFonts w:ascii="Arial" w:hAnsi="Arial" w:cs="Arial"/>
                <w:b/>
                <w:sz w:val="20"/>
                <w:szCs w:val="20"/>
                <w:highlight w:val="yellow"/>
              </w:rPr>
              <w:t>(skip to next section</w:t>
            </w:r>
            <w:r w:rsidR="00D455B9" w:rsidRPr="001340D9">
              <w:rPr>
                <w:rFonts w:ascii="Arial" w:hAnsi="Arial" w:cs="Arial"/>
                <w:b/>
                <w:sz w:val="20"/>
                <w:szCs w:val="20"/>
                <w:highlight w:val="yellow"/>
              </w:rPr>
              <w:t xml:space="preserve"> if </w:t>
            </w:r>
            <w:r w:rsidR="00555B4A" w:rsidRPr="001340D9">
              <w:rPr>
                <w:rFonts w:ascii="Arial" w:hAnsi="Arial" w:cs="Arial"/>
                <w:b/>
                <w:sz w:val="20"/>
                <w:szCs w:val="20"/>
                <w:highlight w:val="yellow"/>
              </w:rPr>
              <w:t>respondent not engaged in business activity</w:t>
            </w:r>
            <w:r w:rsidR="001D7B1D" w:rsidRPr="001340D9">
              <w:rPr>
                <w:rFonts w:ascii="Arial" w:hAnsi="Arial" w:cs="Arial"/>
                <w:b/>
                <w:sz w:val="20"/>
                <w:szCs w:val="20"/>
                <w:highlight w:val="yellow"/>
              </w:rPr>
              <w:t>)</w:t>
            </w:r>
            <w:r w:rsidR="009747B1" w:rsidRPr="001340D9">
              <w:rPr>
                <w:rFonts w:ascii="Arial" w:hAnsi="Arial" w:cs="Arial"/>
                <w:b/>
                <w:sz w:val="20"/>
                <w:szCs w:val="20"/>
                <w:highlight w:val="yellow"/>
              </w:rPr>
              <w:t>……………………..</w:t>
            </w:r>
          </w:p>
          <w:p w14:paraId="30E8FD6B" w14:textId="244390D1" w:rsidR="009747B1" w:rsidRPr="00F67237" w:rsidRDefault="009747B1" w:rsidP="00555B4A">
            <w:pPr>
              <w:rPr>
                <w:rFonts w:ascii="Arial" w:hAnsi="Arial" w:cs="Arial"/>
                <w:sz w:val="20"/>
                <w:szCs w:val="20"/>
              </w:rPr>
            </w:pPr>
          </w:p>
        </w:tc>
      </w:tr>
      <w:tr w:rsidR="00BB152D" w:rsidRPr="00F67237" w14:paraId="5341C889" w14:textId="77777777" w:rsidTr="005F0E66">
        <w:trPr>
          <w:gridAfter w:val="1"/>
          <w:wAfter w:w="23" w:type="dxa"/>
          <w:trHeight w:val="333"/>
        </w:trPr>
        <w:tc>
          <w:tcPr>
            <w:tcW w:w="895" w:type="dxa"/>
            <w:gridSpan w:val="2"/>
          </w:tcPr>
          <w:p w14:paraId="6CC9DF76" w14:textId="7DB05C2D" w:rsidR="00BB152D" w:rsidRPr="00F67237" w:rsidRDefault="00BB152D" w:rsidP="004D1D4A">
            <w:pPr>
              <w:rPr>
                <w:rFonts w:ascii="Arial" w:hAnsi="Arial" w:cs="Arial"/>
                <w:sz w:val="20"/>
                <w:szCs w:val="20"/>
              </w:rPr>
            </w:pPr>
            <w:r w:rsidRPr="00F67237">
              <w:rPr>
                <w:rFonts w:ascii="Arial" w:hAnsi="Arial" w:cs="Arial"/>
                <w:sz w:val="20"/>
                <w:szCs w:val="20"/>
              </w:rPr>
              <w:t>4.</w:t>
            </w:r>
            <w:r w:rsidR="004D1D4A" w:rsidRPr="00F67237">
              <w:rPr>
                <w:rFonts w:ascii="Arial" w:hAnsi="Arial" w:cs="Arial"/>
                <w:sz w:val="20"/>
                <w:szCs w:val="20"/>
              </w:rPr>
              <w:t>6</w:t>
            </w:r>
          </w:p>
        </w:tc>
        <w:tc>
          <w:tcPr>
            <w:tcW w:w="8370" w:type="dxa"/>
            <w:gridSpan w:val="3"/>
          </w:tcPr>
          <w:p w14:paraId="20D169A5" w14:textId="77777777" w:rsidR="00A822CD" w:rsidRPr="00F67237" w:rsidRDefault="00A822CD" w:rsidP="00752848">
            <w:pPr>
              <w:rPr>
                <w:rFonts w:ascii="Arial" w:hAnsi="Arial" w:cs="Arial"/>
                <w:sz w:val="20"/>
                <w:szCs w:val="20"/>
              </w:rPr>
            </w:pPr>
          </w:p>
          <w:p w14:paraId="0F5B0CF1" w14:textId="77777777" w:rsidR="00A36009" w:rsidRDefault="00BB152D" w:rsidP="00752848">
            <w:pPr>
              <w:rPr>
                <w:rFonts w:ascii="Arial" w:hAnsi="Arial" w:cs="Arial"/>
                <w:sz w:val="20"/>
                <w:szCs w:val="20"/>
              </w:rPr>
            </w:pPr>
            <w:r w:rsidRPr="00F67237">
              <w:rPr>
                <w:rFonts w:ascii="Arial" w:hAnsi="Arial" w:cs="Arial"/>
                <w:sz w:val="20"/>
                <w:szCs w:val="20"/>
              </w:rPr>
              <w:t>NAME OF ENTERPRISE (WRITE IN THE NAME) ____________________</w:t>
            </w:r>
            <w:r w:rsidR="004D1D4A" w:rsidRPr="00F67237">
              <w:rPr>
                <w:rFonts w:ascii="Arial" w:hAnsi="Arial" w:cs="Arial"/>
                <w:sz w:val="20"/>
                <w:szCs w:val="20"/>
              </w:rPr>
              <w:t xml:space="preserve"> </w:t>
            </w:r>
            <w:r w:rsidR="004D1D4A" w:rsidRPr="00F67237">
              <w:rPr>
                <w:rFonts w:ascii="Arial" w:hAnsi="Arial" w:cs="Arial"/>
                <w:i/>
                <w:sz w:val="20"/>
                <w:szCs w:val="20"/>
              </w:rPr>
              <w:t>If the name of the enterprise is missing or -77 please write the correct name of the enterprise or write what the business is typically referred to.</w:t>
            </w:r>
            <w:r w:rsidR="00752848" w:rsidRPr="00F67237">
              <w:rPr>
                <w:rFonts w:ascii="Arial" w:hAnsi="Arial" w:cs="Arial"/>
                <w:sz w:val="20"/>
                <w:szCs w:val="20"/>
              </w:rPr>
              <w:t xml:space="preserve"> </w:t>
            </w:r>
          </w:p>
          <w:p w14:paraId="6A765CDB" w14:textId="4A9B25C3" w:rsidR="00752848" w:rsidRPr="00F67237" w:rsidRDefault="004C4D4E" w:rsidP="00752848">
            <w:pPr>
              <w:rPr>
                <w:rFonts w:ascii="Arial" w:hAnsi="Arial" w:cs="Arial"/>
                <w:sz w:val="20"/>
                <w:szCs w:val="20"/>
              </w:rPr>
            </w:pPr>
            <w:r w:rsidRPr="00F67237">
              <w:rPr>
                <w:rFonts w:ascii="Nyala" w:hAnsi="Nyala" w:cs="Nyala"/>
                <w:sz w:val="20"/>
                <w:szCs w:val="20"/>
              </w:rPr>
              <w:t>የድርጅቱ</w:t>
            </w:r>
            <w:r w:rsidRPr="00F67237">
              <w:rPr>
                <w:rFonts w:ascii="Arial" w:hAnsi="Arial" w:cs="Arial"/>
                <w:sz w:val="20"/>
                <w:szCs w:val="20"/>
              </w:rPr>
              <w:t xml:space="preserve"> </w:t>
            </w:r>
            <w:r w:rsidRPr="00F67237">
              <w:rPr>
                <w:rFonts w:ascii="Nyala" w:hAnsi="Nyala" w:cs="Nyala"/>
                <w:sz w:val="20"/>
                <w:szCs w:val="20"/>
              </w:rPr>
              <w:t>ስም</w:t>
            </w:r>
            <w:r w:rsidRPr="00F67237">
              <w:rPr>
                <w:rFonts w:ascii="Arial" w:hAnsi="Arial" w:cs="Arial"/>
                <w:sz w:val="20"/>
                <w:szCs w:val="20"/>
              </w:rPr>
              <w:t xml:space="preserve"> /</w:t>
            </w:r>
            <w:r w:rsidRPr="00F67237">
              <w:rPr>
                <w:rFonts w:ascii="Nyala" w:hAnsi="Nyala" w:cs="Nyala"/>
                <w:sz w:val="20"/>
                <w:szCs w:val="20"/>
              </w:rPr>
              <w:t>በስም</w:t>
            </w:r>
            <w:r w:rsidRPr="00F67237">
              <w:rPr>
                <w:rFonts w:ascii="Arial" w:hAnsi="Arial" w:cs="Arial"/>
                <w:sz w:val="20"/>
                <w:szCs w:val="20"/>
              </w:rPr>
              <w:t xml:space="preserve"> </w:t>
            </w:r>
            <w:r w:rsidRPr="00F67237">
              <w:rPr>
                <w:rFonts w:ascii="Nyala" w:hAnsi="Nyala" w:cs="Nyala"/>
                <w:sz w:val="20"/>
                <w:szCs w:val="20"/>
              </w:rPr>
              <w:t>ይፃፍ</w:t>
            </w:r>
            <w:r w:rsidR="00A36009">
              <w:rPr>
                <w:rFonts w:ascii="Arial" w:hAnsi="Arial" w:cs="Arial"/>
                <w:sz w:val="20"/>
                <w:szCs w:val="20"/>
              </w:rPr>
              <w:t>………………</w:t>
            </w:r>
            <w:r w:rsidR="00752848" w:rsidRPr="00F67237">
              <w:rPr>
                <w:rFonts w:ascii="Nyala" w:hAnsi="Nyala" w:cs="Nyala"/>
                <w:sz w:val="20"/>
                <w:szCs w:val="20"/>
              </w:rPr>
              <w:t>የንግድ</w:t>
            </w:r>
            <w:r w:rsidR="00752848" w:rsidRPr="00F67237">
              <w:rPr>
                <w:rFonts w:ascii="Arial" w:hAnsi="Arial" w:cs="Arial"/>
                <w:sz w:val="20"/>
                <w:szCs w:val="20"/>
              </w:rPr>
              <w:t xml:space="preserve"> </w:t>
            </w:r>
            <w:r w:rsidR="00752848" w:rsidRPr="00F67237">
              <w:rPr>
                <w:rFonts w:ascii="Nyala" w:hAnsi="Nyala" w:cs="Nyala"/>
                <w:sz w:val="20"/>
                <w:szCs w:val="20"/>
              </w:rPr>
              <w:t>ድርጅቱ</w:t>
            </w:r>
            <w:r w:rsidR="00752848" w:rsidRPr="00F67237">
              <w:rPr>
                <w:rFonts w:ascii="Arial" w:hAnsi="Arial" w:cs="Arial"/>
                <w:sz w:val="20"/>
                <w:szCs w:val="20"/>
              </w:rPr>
              <w:t xml:space="preserve"> </w:t>
            </w:r>
            <w:r w:rsidR="00752848" w:rsidRPr="00F67237">
              <w:rPr>
                <w:rFonts w:ascii="Nyala" w:hAnsi="Nyala" w:cs="Nyala"/>
                <w:sz w:val="20"/>
                <w:szCs w:val="20"/>
              </w:rPr>
              <w:t>ስያሜ</w:t>
            </w:r>
            <w:r w:rsidR="00752848" w:rsidRPr="00F67237">
              <w:rPr>
                <w:rFonts w:ascii="Arial" w:hAnsi="Arial" w:cs="Arial"/>
                <w:sz w:val="20"/>
                <w:szCs w:val="20"/>
              </w:rPr>
              <w:t xml:space="preserve"> </w:t>
            </w:r>
            <w:r w:rsidR="00752848" w:rsidRPr="00F67237">
              <w:rPr>
                <w:rFonts w:ascii="Nyala" w:hAnsi="Nyala" w:cs="Nyala"/>
                <w:sz w:val="20"/>
                <w:szCs w:val="20"/>
              </w:rPr>
              <w:t>ከሌለ</w:t>
            </w:r>
            <w:r w:rsidR="00752848" w:rsidRPr="00F67237">
              <w:rPr>
                <w:rFonts w:ascii="Arial" w:hAnsi="Arial" w:cs="Arial"/>
                <w:sz w:val="20"/>
                <w:szCs w:val="20"/>
              </w:rPr>
              <w:t xml:space="preserve"> </w:t>
            </w:r>
            <w:r w:rsidR="00752848" w:rsidRPr="00F67237">
              <w:rPr>
                <w:rFonts w:ascii="Nyala" w:hAnsi="Nyala" w:cs="Nyala"/>
                <w:sz w:val="20"/>
                <w:szCs w:val="20"/>
              </w:rPr>
              <w:t>ወይም</w:t>
            </w:r>
            <w:r w:rsidR="00752848" w:rsidRPr="00F67237">
              <w:rPr>
                <w:rFonts w:ascii="Arial" w:hAnsi="Arial" w:cs="Arial"/>
                <w:sz w:val="20"/>
                <w:szCs w:val="20"/>
              </w:rPr>
              <w:t xml:space="preserve"> -77 </w:t>
            </w:r>
            <w:r w:rsidR="00752848" w:rsidRPr="00F67237">
              <w:rPr>
                <w:rFonts w:ascii="Nyala" w:hAnsi="Nyala" w:cs="Nyala"/>
                <w:sz w:val="20"/>
                <w:szCs w:val="20"/>
              </w:rPr>
              <w:t>ከሆነ</w:t>
            </w:r>
            <w:r w:rsidR="00752848" w:rsidRPr="00F67237">
              <w:rPr>
                <w:rFonts w:ascii="Arial" w:hAnsi="Arial" w:cs="Arial"/>
                <w:sz w:val="20"/>
                <w:szCs w:val="20"/>
              </w:rPr>
              <w:t xml:space="preserve"> </w:t>
            </w:r>
            <w:r w:rsidR="00752848" w:rsidRPr="00F67237">
              <w:rPr>
                <w:rFonts w:ascii="Nyala" w:hAnsi="Nyala" w:cs="Nyala"/>
                <w:sz w:val="20"/>
                <w:szCs w:val="20"/>
              </w:rPr>
              <w:t>እባክዎን</w:t>
            </w:r>
            <w:r w:rsidR="00752848" w:rsidRPr="00F67237">
              <w:rPr>
                <w:rFonts w:ascii="Arial" w:hAnsi="Arial" w:cs="Arial"/>
                <w:sz w:val="20"/>
                <w:szCs w:val="20"/>
              </w:rPr>
              <w:t xml:space="preserve"> </w:t>
            </w:r>
            <w:r w:rsidR="00752848" w:rsidRPr="00F67237">
              <w:rPr>
                <w:rFonts w:ascii="Nyala" w:hAnsi="Nyala" w:cs="Nyala"/>
                <w:sz w:val="20"/>
                <w:szCs w:val="20"/>
              </w:rPr>
              <w:t>የንግድ</w:t>
            </w:r>
            <w:r w:rsidR="00752848" w:rsidRPr="00F67237">
              <w:rPr>
                <w:rFonts w:ascii="Arial" w:hAnsi="Arial" w:cs="Arial"/>
                <w:sz w:val="20"/>
                <w:szCs w:val="20"/>
              </w:rPr>
              <w:t xml:space="preserve"> </w:t>
            </w:r>
            <w:r w:rsidR="00752848" w:rsidRPr="00F67237">
              <w:rPr>
                <w:rFonts w:ascii="Nyala" w:hAnsi="Nyala" w:cs="Nyala"/>
                <w:sz w:val="20"/>
                <w:szCs w:val="20"/>
              </w:rPr>
              <w:t>ድርጅቱን</w:t>
            </w:r>
            <w:r w:rsidR="00752848" w:rsidRPr="00F67237">
              <w:rPr>
                <w:rFonts w:ascii="Arial" w:hAnsi="Arial" w:cs="Arial"/>
                <w:sz w:val="20"/>
                <w:szCs w:val="20"/>
              </w:rPr>
              <w:t xml:space="preserve"> </w:t>
            </w:r>
            <w:r w:rsidR="00752848" w:rsidRPr="00F67237">
              <w:rPr>
                <w:rFonts w:ascii="Nyala" w:hAnsi="Nyala" w:cs="Nyala"/>
                <w:sz w:val="20"/>
                <w:szCs w:val="20"/>
              </w:rPr>
              <w:t>ትክክለኛ</w:t>
            </w:r>
            <w:r w:rsidR="00752848" w:rsidRPr="00F67237">
              <w:rPr>
                <w:rFonts w:ascii="Arial" w:hAnsi="Arial" w:cs="Arial"/>
                <w:sz w:val="20"/>
                <w:szCs w:val="20"/>
              </w:rPr>
              <w:t xml:space="preserve"> </w:t>
            </w:r>
            <w:r w:rsidR="00752848" w:rsidRPr="00F67237">
              <w:rPr>
                <w:rFonts w:ascii="Nyala" w:hAnsi="Nyala" w:cs="Nyala"/>
                <w:sz w:val="20"/>
                <w:szCs w:val="20"/>
              </w:rPr>
              <w:t>ስያሜ</w:t>
            </w:r>
            <w:r w:rsidR="00752848" w:rsidRPr="00F67237">
              <w:rPr>
                <w:rFonts w:ascii="Arial" w:hAnsi="Arial" w:cs="Arial"/>
                <w:sz w:val="20"/>
                <w:szCs w:val="20"/>
              </w:rPr>
              <w:t xml:space="preserve"> </w:t>
            </w:r>
            <w:r w:rsidR="00752848" w:rsidRPr="00F67237">
              <w:rPr>
                <w:rFonts w:ascii="Nyala" w:hAnsi="Nyala" w:cs="Nyala"/>
                <w:sz w:val="20"/>
                <w:szCs w:val="20"/>
              </w:rPr>
              <w:t>ወይም</w:t>
            </w:r>
            <w:r w:rsidR="00752848" w:rsidRPr="00F67237">
              <w:rPr>
                <w:rFonts w:ascii="Arial" w:hAnsi="Arial" w:cs="Arial"/>
                <w:sz w:val="20"/>
                <w:szCs w:val="20"/>
              </w:rPr>
              <w:t xml:space="preserve"> </w:t>
            </w:r>
            <w:r w:rsidR="00752848" w:rsidRPr="00F67237">
              <w:rPr>
                <w:rFonts w:ascii="Nyala" w:hAnsi="Nyala" w:cs="Nyala"/>
                <w:sz w:val="20"/>
                <w:szCs w:val="20"/>
              </w:rPr>
              <w:t>ንግዱ</w:t>
            </w:r>
            <w:r w:rsidR="00752848" w:rsidRPr="00F67237">
              <w:rPr>
                <w:rFonts w:ascii="Arial" w:hAnsi="Arial" w:cs="Arial"/>
                <w:sz w:val="20"/>
                <w:szCs w:val="20"/>
              </w:rPr>
              <w:t xml:space="preserve"> </w:t>
            </w:r>
            <w:r w:rsidR="00752848" w:rsidRPr="00F67237">
              <w:rPr>
                <w:rFonts w:ascii="Nyala" w:hAnsi="Nyala" w:cs="Nyala"/>
                <w:sz w:val="20"/>
                <w:szCs w:val="20"/>
              </w:rPr>
              <w:t>በተለምዶ</w:t>
            </w:r>
            <w:r w:rsidR="00752848" w:rsidRPr="00F67237">
              <w:rPr>
                <w:rFonts w:ascii="Arial" w:hAnsi="Arial" w:cs="Arial"/>
                <w:sz w:val="20"/>
                <w:szCs w:val="20"/>
              </w:rPr>
              <w:t xml:space="preserve"> </w:t>
            </w:r>
            <w:r w:rsidR="00752848" w:rsidRPr="00F67237">
              <w:rPr>
                <w:rFonts w:ascii="Nyala" w:hAnsi="Nyala" w:cs="Nyala"/>
                <w:sz w:val="20"/>
                <w:szCs w:val="20"/>
              </w:rPr>
              <w:t>የሚጠራበትን</w:t>
            </w:r>
            <w:r w:rsidR="00752848" w:rsidRPr="00F67237">
              <w:rPr>
                <w:rFonts w:ascii="Arial" w:hAnsi="Arial" w:cs="Arial"/>
                <w:sz w:val="20"/>
                <w:szCs w:val="20"/>
              </w:rPr>
              <w:t xml:space="preserve"> </w:t>
            </w:r>
            <w:r w:rsidR="00752848" w:rsidRPr="00F67237">
              <w:rPr>
                <w:rFonts w:ascii="Nyala" w:hAnsi="Nyala" w:cs="Nyala"/>
                <w:sz w:val="20"/>
                <w:szCs w:val="20"/>
              </w:rPr>
              <w:t>የፃፉ፡፡</w:t>
            </w:r>
          </w:p>
          <w:p w14:paraId="178E9048" w14:textId="7EEDB62B" w:rsidR="00BB152D" w:rsidRPr="00F67237" w:rsidRDefault="00BB152D" w:rsidP="00FB51E0">
            <w:pPr>
              <w:rPr>
                <w:rFonts w:ascii="Arial" w:hAnsi="Arial" w:cs="Arial"/>
                <w:sz w:val="20"/>
                <w:szCs w:val="20"/>
              </w:rPr>
            </w:pPr>
          </w:p>
        </w:tc>
      </w:tr>
      <w:tr w:rsidR="0064694C" w:rsidRPr="00F67237" w14:paraId="00D1F9EE" w14:textId="77777777" w:rsidTr="005F0E66">
        <w:tblPrEx>
          <w:tblCellMar>
            <w:top w:w="108" w:type="dxa"/>
            <w:bottom w:w="108" w:type="dxa"/>
          </w:tblCellMar>
        </w:tblPrEx>
        <w:trPr>
          <w:gridAfter w:val="1"/>
          <w:wAfter w:w="23" w:type="dxa"/>
          <w:trHeight w:val="333"/>
        </w:trPr>
        <w:tc>
          <w:tcPr>
            <w:tcW w:w="895" w:type="dxa"/>
            <w:gridSpan w:val="2"/>
          </w:tcPr>
          <w:p w14:paraId="117C709C" w14:textId="1FF46AE6" w:rsidR="0064694C" w:rsidRPr="00F67237" w:rsidRDefault="00B1406D" w:rsidP="00B1406D">
            <w:pPr>
              <w:rPr>
                <w:rFonts w:ascii="Arial" w:hAnsi="Arial" w:cs="Arial"/>
                <w:sz w:val="20"/>
                <w:szCs w:val="20"/>
              </w:rPr>
            </w:pPr>
            <w:r w:rsidRPr="00F67237">
              <w:rPr>
                <w:rFonts w:ascii="Arial" w:hAnsi="Arial" w:cs="Arial"/>
                <w:sz w:val="20"/>
                <w:szCs w:val="20"/>
              </w:rPr>
              <w:t>4.7</w:t>
            </w:r>
          </w:p>
        </w:tc>
        <w:tc>
          <w:tcPr>
            <w:tcW w:w="8370" w:type="dxa"/>
            <w:gridSpan w:val="3"/>
            <w:tcBorders>
              <w:bottom w:val="single" w:sz="4" w:space="0" w:color="auto"/>
            </w:tcBorders>
          </w:tcPr>
          <w:p w14:paraId="6DF8CBA3" w14:textId="7F038FBE" w:rsidR="0064694C" w:rsidRPr="00F67237" w:rsidRDefault="0064694C" w:rsidP="0064694C">
            <w:pPr>
              <w:rPr>
                <w:rFonts w:ascii="Arial" w:hAnsi="Arial" w:cs="Arial"/>
                <w:b/>
                <w:i/>
                <w:sz w:val="20"/>
                <w:szCs w:val="20"/>
              </w:rPr>
            </w:pPr>
            <w:r w:rsidRPr="00F67237">
              <w:rPr>
                <w:rFonts w:ascii="Arial" w:hAnsi="Arial" w:cs="Arial"/>
                <w:sz w:val="20"/>
                <w:szCs w:val="20"/>
              </w:rPr>
              <w:t xml:space="preserve">Where is your business located? </w:t>
            </w:r>
            <w:r w:rsidR="00BB75D1" w:rsidRPr="00F67237">
              <w:rPr>
                <w:rFonts w:ascii="Nyala" w:hAnsi="Nyala" w:cs="Nyala"/>
                <w:sz w:val="20"/>
                <w:szCs w:val="20"/>
              </w:rPr>
              <w:t>የንግድ</w:t>
            </w:r>
            <w:r w:rsidR="00BB75D1" w:rsidRPr="00F67237">
              <w:rPr>
                <w:rFonts w:ascii="Arial" w:hAnsi="Arial" w:cs="Arial"/>
                <w:sz w:val="20"/>
                <w:szCs w:val="20"/>
              </w:rPr>
              <w:t xml:space="preserve"> </w:t>
            </w:r>
            <w:r w:rsidR="00BB75D1" w:rsidRPr="00F67237">
              <w:rPr>
                <w:rFonts w:ascii="Nyala" w:hAnsi="Nyala" w:cs="Nyala"/>
                <w:sz w:val="20"/>
                <w:szCs w:val="20"/>
              </w:rPr>
              <w:t>ድርጅትዎ</w:t>
            </w:r>
            <w:r w:rsidR="00BB75D1" w:rsidRPr="00F67237">
              <w:rPr>
                <w:rFonts w:ascii="Arial" w:hAnsi="Arial" w:cs="Arial"/>
                <w:sz w:val="20"/>
                <w:szCs w:val="20"/>
              </w:rPr>
              <w:t xml:space="preserve"> </w:t>
            </w:r>
            <w:r w:rsidR="00BB75D1" w:rsidRPr="00F67237">
              <w:rPr>
                <w:rFonts w:ascii="Nyala" w:hAnsi="Nyala" w:cs="Nyala"/>
                <w:sz w:val="20"/>
                <w:szCs w:val="20"/>
              </w:rPr>
              <w:t>የት</w:t>
            </w:r>
            <w:r w:rsidR="00BB75D1" w:rsidRPr="00F67237">
              <w:rPr>
                <w:rFonts w:ascii="Arial" w:hAnsi="Arial" w:cs="Arial"/>
                <w:sz w:val="20"/>
                <w:szCs w:val="20"/>
              </w:rPr>
              <w:t xml:space="preserve"> </w:t>
            </w:r>
            <w:r w:rsidR="00BB75D1" w:rsidRPr="00F67237">
              <w:rPr>
                <w:rFonts w:ascii="Nyala" w:hAnsi="Nyala" w:cs="Nyala"/>
                <w:sz w:val="20"/>
                <w:szCs w:val="20"/>
              </w:rPr>
              <w:t>ነው</w:t>
            </w:r>
            <w:r w:rsidR="00BB75D1" w:rsidRPr="00F67237">
              <w:rPr>
                <w:rFonts w:ascii="Arial" w:hAnsi="Arial" w:cs="Arial"/>
                <w:sz w:val="20"/>
                <w:szCs w:val="20"/>
              </w:rPr>
              <w:t xml:space="preserve"> </w:t>
            </w:r>
            <w:r w:rsidR="00BB75D1" w:rsidRPr="00F67237">
              <w:rPr>
                <w:rFonts w:ascii="Nyala" w:hAnsi="Nyala" w:cs="Nyala"/>
                <w:sz w:val="20"/>
                <w:szCs w:val="20"/>
              </w:rPr>
              <w:t>የሚገኘው</w:t>
            </w:r>
            <w:r w:rsidR="00BB75D1" w:rsidRPr="00F67237">
              <w:rPr>
                <w:rFonts w:ascii="Arial" w:hAnsi="Arial" w:cs="Arial"/>
                <w:sz w:val="20"/>
                <w:szCs w:val="20"/>
              </w:rPr>
              <w:t xml:space="preserve">? </w:t>
            </w:r>
            <w:r w:rsidR="00BB75D1" w:rsidRPr="00F67237">
              <w:rPr>
                <w:rFonts w:ascii="Arial" w:hAnsi="Arial" w:cs="Arial"/>
                <w:b/>
                <w:i/>
                <w:sz w:val="20"/>
                <w:szCs w:val="20"/>
              </w:rPr>
              <w:t xml:space="preserve">(Write exactly what the respondent says/ </w:t>
            </w:r>
            <w:r w:rsidR="00BB75D1" w:rsidRPr="00F67237">
              <w:rPr>
                <w:rFonts w:ascii="Nyala" w:hAnsi="Nyala" w:cs="Nyala"/>
                <w:b/>
                <w:i/>
                <w:sz w:val="20"/>
                <w:szCs w:val="20"/>
              </w:rPr>
              <w:t>መላሿ</w:t>
            </w:r>
            <w:r w:rsidR="00BB75D1" w:rsidRPr="00F67237">
              <w:rPr>
                <w:rFonts w:ascii="Arial" w:hAnsi="Arial" w:cs="Arial"/>
                <w:b/>
                <w:i/>
                <w:sz w:val="20"/>
                <w:szCs w:val="20"/>
              </w:rPr>
              <w:t xml:space="preserve"> </w:t>
            </w:r>
            <w:r w:rsidR="00BB75D1" w:rsidRPr="00F67237">
              <w:rPr>
                <w:rFonts w:ascii="Nyala" w:hAnsi="Nyala" w:cs="Nyala"/>
                <w:b/>
                <w:i/>
                <w:sz w:val="20"/>
                <w:szCs w:val="20"/>
              </w:rPr>
              <w:t>ያሉትን</w:t>
            </w:r>
            <w:r w:rsidR="00BB75D1" w:rsidRPr="00F67237">
              <w:rPr>
                <w:rFonts w:ascii="Arial" w:hAnsi="Arial" w:cs="Arial"/>
                <w:b/>
                <w:i/>
                <w:sz w:val="20"/>
                <w:szCs w:val="20"/>
              </w:rPr>
              <w:t xml:space="preserve"> </w:t>
            </w:r>
            <w:r w:rsidR="00BB75D1" w:rsidRPr="00F67237">
              <w:rPr>
                <w:rFonts w:ascii="Nyala" w:hAnsi="Nyala" w:cs="Nyala"/>
                <w:b/>
                <w:i/>
                <w:sz w:val="20"/>
                <w:szCs w:val="20"/>
              </w:rPr>
              <w:t>ቃል</w:t>
            </w:r>
            <w:r w:rsidR="00BB75D1" w:rsidRPr="00F67237">
              <w:rPr>
                <w:rFonts w:ascii="Arial" w:hAnsi="Arial" w:cs="Arial"/>
                <w:b/>
                <w:i/>
                <w:sz w:val="20"/>
                <w:szCs w:val="20"/>
              </w:rPr>
              <w:t xml:space="preserve"> </w:t>
            </w:r>
            <w:r w:rsidR="00BB75D1" w:rsidRPr="00F67237">
              <w:rPr>
                <w:rFonts w:ascii="Nyala" w:hAnsi="Nyala" w:cs="Nyala"/>
                <w:b/>
                <w:i/>
                <w:sz w:val="20"/>
                <w:szCs w:val="20"/>
              </w:rPr>
              <w:t>በቃል</w:t>
            </w:r>
            <w:r w:rsidR="00BB75D1" w:rsidRPr="00F67237">
              <w:rPr>
                <w:rFonts w:ascii="Arial" w:hAnsi="Arial" w:cs="Arial"/>
                <w:b/>
                <w:i/>
                <w:sz w:val="20"/>
                <w:szCs w:val="20"/>
              </w:rPr>
              <w:t xml:space="preserve"> </w:t>
            </w:r>
            <w:r w:rsidR="00BB75D1" w:rsidRPr="00F67237">
              <w:rPr>
                <w:rFonts w:ascii="Nyala" w:hAnsi="Nyala" w:cs="Nyala"/>
                <w:b/>
                <w:i/>
                <w:sz w:val="20"/>
                <w:szCs w:val="20"/>
              </w:rPr>
              <w:t>ይፃፉ</w:t>
            </w:r>
            <w:r w:rsidR="00BB75D1" w:rsidRPr="00F67237">
              <w:rPr>
                <w:rFonts w:ascii="Arial" w:hAnsi="Arial" w:cs="Arial"/>
                <w:b/>
                <w:i/>
                <w:sz w:val="20"/>
                <w:szCs w:val="20"/>
              </w:rPr>
              <w:t>)</w:t>
            </w:r>
          </w:p>
          <w:p w14:paraId="7CA92A8A" w14:textId="540970FE" w:rsidR="0064694C" w:rsidRPr="00F67237" w:rsidRDefault="0064694C" w:rsidP="00B1406D">
            <w:pPr>
              <w:rPr>
                <w:rFonts w:ascii="Arial" w:hAnsi="Arial" w:cs="Arial"/>
                <w:sz w:val="20"/>
                <w:szCs w:val="20"/>
              </w:rPr>
            </w:pPr>
            <w:r w:rsidRPr="00F67237">
              <w:rPr>
                <w:rFonts w:ascii="Arial" w:hAnsi="Arial" w:cs="Arial"/>
                <w:sz w:val="20"/>
                <w:szCs w:val="20"/>
              </w:rPr>
              <w:br/>
              <w:t>_______________________________________________________________________</w:t>
            </w:r>
          </w:p>
        </w:tc>
      </w:tr>
      <w:tr w:rsidR="0064694C" w:rsidRPr="00F67237" w14:paraId="55A5663B" w14:textId="77777777" w:rsidTr="005F0E66">
        <w:tblPrEx>
          <w:tblCellMar>
            <w:top w:w="108" w:type="dxa"/>
            <w:bottom w:w="108" w:type="dxa"/>
          </w:tblCellMar>
        </w:tblPrEx>
        <w:trPr>
          <w:gridAfter w:val="1"/>
          <w:wAfter w:w="23" w:type="dxa"/>
          <w:trHeight w:val="333"/>
        </w:trPr>
        <w:tc>
          <w:tcPr>
            <w:tcW w:w="895" w:type="dxa"/>
            <w:gridSpan w:val="2"/>
          </w:tcPr>
          <w:p w14:paraId="126DD470" w14:textId="08A51F42" w:rsidR="0064694C" w:rsidRPr="00F67237" w:rsidRDefault="00B1406D" w:rsidP="0064694C">
            <w:pPr>
              <w:rPr>
                <w:rFonts w:ascii="Arial" w:hAnsi="Arial" w:cs="Arial"/>
                <w:sz w:val="20"/>
                <w:szCs w:val="20"/>
              </w:rPr>
            </w:pPr>
            <w:r w:rsidRPr="00F67237">
              <w:rPr>
                <w:rFonts w:ascii="Arial" w:hAnsi="Arial" w:cs="Arial"/>
                <w:sz w:val="20"/>
                <w:szCs w:val="20"/>
              </w:rPr>
              <w:t>4.8</w:t>
            </w:r>
          </w:p>
        </w:tc>
        <w:tc>
          <w:tcPr>
            <w:tcW w:w="8370" w:type="dxa"/>
            <w:gridSpan w:val="3"/>
          </w:tcPr>
          <w:p w14:paraId="794CEA81" w14:textId="25EBD9C8" w:rsidR="00C324F0" w:rsidRPr="00F67237" w:rsidRDefault="00C324F0" w:rsidP="00DE08E3">
            <w:pPr>
              <w:pStyle w:val="ListParagraph"/>
              <w:numPr>
                <w:ilvl w:val="0"/>
                <w:numId w:val="23"/>
              </w:numPr>
              <w:rPr>
                <w:rFonts w:ascii="Arial" w:hAnsi="Arial" w:cs="Arial"/>
                <w:sz w:val="20"/>
                <w:szCs w:val="20"/>
              </w:rPr>
            </w:pPr>
            <w:r w:rsidRPr="00F67237">
              <w:rPr>
                <w:rFonts w:ascii="Arial" w:hAnsi="Arial" w:cs="Arial"/>
                <w:sz w:val="20"/>
                <w:szCs w:val="20"/>
              </w:rPr>
              <w:t xml:space="preserve">In which subcity is your business located/ </w:t>
            </w:r>
            <w:r w:rsidRPr="00F67237">
              <w:rPr>
                <w:rFonts w:ascii="Nyala" w:hAnsi="Nyala" w:cs="Nyala"/>
                <w:sz w:val="20"/>
                <w:szCs w:val="20"/>
              </w:rPr>
              <w:t>የንግድ</w:t>
            </w:r>
            <w:r w:rsidRPr="00F67237">
              <w:rPr>
                <w:rFonts w:ascii="Arial" w:hAnsi="Arial" w:cs="Arial"/>
                <w:sz w:val="20"/>
                <w:szCs w:val="20"/>
              </w:rPr>
              <w:t xml:space="preserve"> </w:t>
            </w:r>
            <w:r w:rsidRPr="00F67237">
              <w:rPr>
                <w:rFonts w:ascii="Nyala" w:hAnsi="Nyala" w:cs="Nyala"/>
                <w:sz w:val="20"/>
                <w:szCs w:val="20"/>
              </w:rPr>
              <w:t>ድርጅትዎ</w:t>
            </w:r>
            <w:r w:rsidRPr="00F67237">
              <w:rPr>
                <w:rFonts w:ascii="Arial" w:hAnsi="Arial" w:cs="Arial"/>
                <w:sz w:val="20"/>
                <w:szCs w:val="20"/>
              </w:rPr>
              <w:t xml:space="preserve"> </w:t>
            </w:r>
            <w:r w:rsidRPr="00F67237">
              <w:rPr>
                <w:rFonts w:ascii="Nyala" w:hAnsi="Nyala" w:cs="Nyala"/>
                <w:sz w:val="20"/>
                <w:szCs w:val="20"/>
              </w:rPr>
              <w:t>የሚገኘው</w:t>
            </w:r>
            <w:r w:rsidRPr="00F67237">
              <w:rPr>
                <w:rFonts w:ascii="Arial" w:hAnsi="Arial" w:cs="Arial"/>
                <w:sz w:val="20"/>
                <w:szCs w:val="20"/>
              </w:rPr>
              <w:t xml:space="preserve"> </w:t>
            </w:r>
            <w:r w:rsidRPr="00F67237">
              <w:rPr>
                <w:rFonts w:ascii="Nyala" w:hAnsi="Nyala" w:cs="Nyala"/>
                <w:sz w:val="20"/>
                <w:szCs w:val="20"/>
              </w:rPr>
              <w:t>የት</w:t>
            </w:r>
            <w:r w:rsidRPr="00F67237">
              <w:rPr>
                <w:rFonts w:ascii="Arial" w:hAnsi="Arial" w:cs="Arial"/>
                <w:sz w:val="20"/>
                <w:szCs w:val="20"/>
              </w:rPr>
              <w:t xml:space="preserve"> </w:t>
            </w:r>
            <w:r w:rsidRPr="00F67237">
              <w:rPr>
                <w:rFonts w:ascii="Nyala" w:hAnsi="Nyala" w:cs="Nyala"/>
                <w:sz w:val="20"/>
                <w:szCs w:val="20"/>
              </w:rPr>
              <w:t>ክ</w:t>
            </w:r>
            <w:r w:rsidRPr="00F67237">
              <w:rPr>
                <w:rFonts w:ascii="Arial" w:hAnsi="Arial" w:cs="Arial"/>
                <w:sz w:val="20"/>
                <w:szCs w:val="20"/>
              </w:rPr>
              <w:t>/</w:t>
            </w:r>
            <w:r w:rsidRPr="00F67237">
              <w:rPr>
                <w:rFonts w:ascii="Nyala" w:hAnsi="Nyala" w:cs="Nyala"/>
                <w:sz w:val="20"/>
                <w:szCs w:val="20"/>
              </w:rPr>
              <w:t>ከተማ</w:t>
            </w:r>
            <w:r w:rsidRPr="00F67237">
              <w:rPr>
                <w:rFonts w:ascii="Arial" w:hAnsi="Arial" w:cs="Arial"/>
                <w:sz w:val="20"/>
                <w:szCs w:val="20"/>
              </w:rPr>
              <w:t xml:space="preserve"> </w:t>
            </w:r>
            <w:r w:rsidRPr="00F67237">
              <w:rPr>
                <w:rFonts w:ascii="Nyala" w:hAnsi="Nyala" w:cs="Nyala"/>
                <w:sz w:val="20"/>
                <w:szCs w:val="20"/>
              </w:rPr>
              <w:t>ነው</w:t>
            </w:r>
            <w:r w:rsidR="00296B0F">
              <w:rPr>
                <w:rFonts w:ascii="Arial" w:hAnsi="Arial" w:cs="Arial"/>
                <w:sz w:val="20"/>
                <w:szCs w:val="20"/>
              </w:rPr>
              <w:t>?   _______</w:t>
            </w:r>
          </w:p>
          <w:p w14:paraId="16CD5C72" w14:textId="1976D709" w:rsidR="00C324F0" w:rsidRPr="00F67237" w:rsidRDefault="00C324F0" w:rsidP="00DE08E3">
            <w:pPr>
              <w:pStyle w:val="ListParagraph"/>
              <w:numPr>
                <w:ilvl w:val="0"/>
                <w:numId w:val="23"/>
              </w:numPr>
              <w:rPr>
                <w:rFonts w:ascii="Arial" w:hAnsi="Arial" w:cs="Arial"/>
                <w:sz w:val="20"/>
                <w:szCs w:val="20"/>
              </w:rPr>
            </w:pPr>
            <w:r w:rsidRPr="00F67237">
              <w:rPr>
                <w:rFonts w:ascii="Arial" w:hAnsi="Arial" w:cs="Arial"/>
                <w:sz w:val="20"/>
                <w:szCs w:val="20"/>
              </w:rPr>
              <w:t xml:space="preserve">In which Woreda is your business located/ </w:t>
            </w:r>
            <w:r w:rsidRPr="00F67237">
              <w:rPr>
                <w:rFonts w:ascii="Nyala" w:hAnsi="Nyala" w:cs="Nyala"/>
                <w:sz w:val="20"/>
                <w:szCs w:val="20"/>
              </w:rPr>
              <w:t>የንግድ</w:t>
            </w:r>
            <w:r w:rsidRPr="00F67237">
              <w:rPr>
                <w:rFonts w:ascii="Arial" w:hAnsi="Arial" w:cs="Arial"/>
                <w:sz w:val="20"/>
                <w:szCs w:val="20"/>
              </w:rPr>
              <w:t xml:space="preserve"> </w:t>
            </w:r>
            <w:r w:rsidRPr="00F67237">
              <w:rPr>
                <w:rFonts w:ascii="Nyala" w:hAnsi="Nyala" w:cs="Nyala"/>
                <w:sz w:val="20"/>
                <w:szCs w:val="20"/>
              </w:rPr>
              <w:t>ድርጅትዎ</w:t>
            </w:r>
            <w:r w:rsidRPr="00F67237">
              <w:rPr>
                <w:rFonts w:ascii="Arial" w:hAnsi="Arial" w:cs="Arial"/>
                <w:sz w:val="20"/>
                <w:szCs w:val="20"/>
              </w:rPr>
              <w:t xml:space="preserve"> </w:t>
            </w:r>
            <w:r w:rsidRPr="00F67237">
              <w:rPr>
                <w:rFonts w:ascii="Nyala" w:hAnsi="Nyala" w:cs="Nyala"/>
                <w:sz w:val="20"/>
                <w:szCs w:val="20"/>
              </w:rPr>
              <w:t>የሚገኘው</w:t>
            </w:r>
            <w:r w:rsidRPr="00F67237">
              <w:rPr>
                <w:rFonts w:ascii="Arial" w:hAnsi="Arial" w:cs="Arial"/>
                <w:sz w:val="20"/>
                <w:szCs w:val="20"/>
              </w:rPr>
              <w:t xml:space="preserve"> </w:t>
            </w:r>
            <w:r w:rsidRPr="00F67237">
              <w:rPr>
                <w:rFonts w:ascii="Nyala" w:hAnsi="Nyala" w:cs="Nyala"/>
                <w:sz w:val="20"/>
                <w:szCs w:val="20"/>
              </w:rPr>
              <w:t>የት</w:t>
            </w:r>
            <w:r w:rsidRPr="00F67237">
              <w:rPr>
                <w:rFonts w:ascii="Arial" w:hAnsi="Arial" w:cs="Arial"/>
                <w:sz w:val="20"/>
                <w:szCs w:val="20"/>
              </w:rPr>
              <w:t xml:space="preserve"> </w:t>
            </w:r>
            <w:r w:rsidRPr="00F67237">
              <w:rPr>
                <w:rFonts w:ascii="Nyala" w:hAnsi="Nyala" w:cs="Nyala"/>
                <w:sz w:val="20"/>
                <w:szCs w:val="20"/>
              </w:rPr>
              <w:t>ወረዳ</w:t>
            </w:r>
            <w:r w:rsidRPr="00F67237">
              <w:rPr>
                <w:rFonts w:ascii="Arial" w:hAnsi="Arial" w:cs="Arial"/>
                <w:sz w:val="20"/>
                <w:szCs w:val="20"/>
              </w:rPr>
              <w:t xml:space="preserve"> </w:t>
            </w:r>
            <w:r w:rsidRPr="00F67237">
              <w:rPr>
                <w:rFonts w:ascii="Nyala" w:hAnsi="Nyala" w:cs="Nyala"/>
                <w:sz w:val="20"/>
                <w:szCs w:val="20"/>
              </w:rPr>
              <w:t>ነው</w:t>
            </w:r>
            <w:r w:rsidR="00296B0F">
              <w:rPr>
                <w:rFonts w:ascii="Arial" w:hAnsi="Arial" w:cs="Arial"/>
                <w:sz w:val="20"/>
                <w:szCs w:val="20"/>
              </w:rPr>
              <w:t>?  _________</w:t>
            </w:r>
          </w:p>
          <w:p w14:paraId="5E9D5A7D" w14:textId="2FBBC340" w:rsidR="0064694C" w:rsidRPr="00F67237" w:rsidRDefault="00C324F0" w:rsidP="00DE08E3">
            <w:pPr>
              <w:pStyle w:val="ListParagraph"/>
              <w:numPr>
                <w:ilvl w:val="0"/>
                <w:numId w:val="23"/>
              </w:numPr>
              <w:rPr>
                <w:rFonts w:ascii="Arial" w:hAnsi="Arial" w:cs="Arial"/>
                <w:sz w:val="20"/>
                <w:szCs w:val="20"/>
              </w:rPr>
            </w:pPr>
            <w:r w:rsidRPr="00F67237">
              <w:rPr>
                <w:rFonts w:ascii="Arial" w:hAnsi="Arial" w:cs="Arial"/>
                <w:sz w:val="20"/>
                <w:szCs w:val="20"/>
              </w:rPr>
              <w:t xml:space="preserve">In which Kebelle is your business located/ </w:t>
            </w:r>
            <w:r w:rsidRPr="00F67237">
              <w:rPr>
                <w:rFonts w:ascii="Nyala" w:hAnsi="Nyala" w:cs="Nyala"/>
                <w:sz w:val="20"/>
                <w:szCs w:val="20"/>
              </w:rPr>
              <w:t>የንግድ</w:t>
            </w:r>
            <w:r w:rsidRPr="00F67237">
              <w:rPr>
                <w:rFonts w:ascii="Arial" w:hAnsi="Arial" w:cs="Arial"/>
                <w:sz w:val="20"/>
                <w:szCs w:val="20"/>
              </w:rPr>
              <w:t xml:space="preserve"> </w:t>
            </w:r>
            <w:r w:rsidRPr="00F67237">
              <w:rPr>
                <w:rFonts w:ascii="Nyala" w:hAnsi="Nyala" w:cs="Nyala"/>
                <w:sz w:val="20"/>
                <w:szCs w:val="20"/>
              </w:rPr>
              <w:t>ድርጅትዎ</w:t>
            </w:r>
            <w:r w:rsidRPr="00F67237">
              <w:rPr>
                <w:rFonts w:ascii="Arial" w:hAnsi="Arial" w:cs="Arial"/>
                <w:sz w:val="20"/>
                <w:szCs w:val="20"/>
              </w:rPr>
              <w:t xml:space="preserve"> </w:t>
            </w:r>
            <w:r w:rsidRPr="00F67237">
              <w:rPr>
                <w:rFonts w:ascii="Nyala" w:hAnsi="Nyala" w:cs="Nyala"/>
                <w:sz w:val="20"/>
                <w:szCs w:val="20"/>
              </w:rPr>
              <w:t>የሚገኘው</w:t>
            </w:r>
            <w:r w:rsidRPr="00F67237">
              <w:rPr>
                <w:rFonts w:ascii="Arial" w:hAnsi="Arial" w:cs="Arial"/>
                <w:sz w:val="20"/>
                <w:szCs w:val="20"/>
              </w:rPr>
              <w:t xml:space="preserve"> </w:t>
            </w:r>
            <w:r w:rsidRPr="00F67237">
              <w:rPr>
                <w:rFonts w:ascii="Nyala" w:hAnsi="Nyala" w:cs="Nyala"/>
                <w:sz w:val="20"/>
                <w:szCs w:val="20"/>
              </w:rPr>
              <w:t>የት</w:t>
            </w:r>
            <w:r w:rsidRPr="00F67237">
              <w:rPr>
                <w:rFonts w:ascii="Arial" w:hAnsi="Arial" w:cs="Arial"/>
                <w:sz w:val="20"/>
                <w:szCs w:val="20"/>
              </w:rPr>
              <w:t xml:space="preserve"> </w:t>
            </w:r>
            <w:r w:rsidRPr="00F67237">
              <w:rPr>
                <w:rFonts w:ascii="Nyala" w:hAnsi="Nyala" w:cs="Nyala"/>
                <w:sz w:val="20"/>
                <w:szCs w:val="20"/>
              </w:rPr>
              <w:t>ቀበሌ</w:t>
            </w:r>
            <w:r w:rsidRPr="00F67237">
              <w:rPr>
                <w:rFonts w:ascii="Arial" w:hAnsi="Arial" w:cs="Arial"/>
                <w:sz w:val="20"/>
                <w:szCs w:val="20"/>
              </w:rPr>
              <w:t xml:space="preserve"> </w:t>
            </w:r>
            <w:r w:rsidRPr="00F67237">
              <w:rPr>
                <w:rFonts w:ascii="Nyala" w:hAnsi="Nyala" w:cs="Nyala"/>
                <w:sz w:val="20"/>
                <w:szCs w:val="20"/>
              </w:rPr>
              <w:t>ነው</w:t>
            </w:r>
            <w:r w:rsidRPr="00F67237">
              <w:rPr>
                <w:rFonts w:ascii="Arial" w:hAnsi="Arial" w:cs="Arial"/>
                <w:sz w:val="20"/>
                <w:szCs w:val="20"/>
              </w:rPr>
              <w:t xml:space="preserve">?  </w:t>
            </w:r>
            <w:r w:rsidR="00296B0F">
              <w:rPr>
                <w:rFonts w:ascii="Arial" w:hAnsi="Arial" w:cs="Arial"/>
                <w:sz w:val="20"/>
                <w:szCs w:val="20"/>
              </w:rPr>
              <w:t>________</w:t>
            </w:r>
          </w:p>
        </w:tc>
      </w:tr>
      <w:tr w:rsidR="0064694C" w:rsidRPr="00F67237" w14:paraId="29AF68C1" w14:textId="77777777" w:rsidTr="005F0E66">
        <w:tblPrEx>
          <w:tblCellMar>
            <w:top w:w="108" w:type="dxa"/>
            <w:bottom w:w="108" w:type="dxa"/>
          </w:tblCellMar>
        </w:tblPrEx>
        <w:trPr>
          <w:gridAfter w:val="1"/>
          <w:wAfter w:w="23" w:type="dxa"/>
          <w:trHeight w:val="443"/>
        </w:trPr>
        <w:tc>
          <w:tcPr>
            <w:tcW w:w="895" w:type="dxa"/>
            <w:gridSpan w:val="2"/>
          </w:tcPr>
          <w:p w14:paraId="454FCE7C" w14:textId="1931DC60" w:rsidR="0064694C" w:rsidRPr="00F67237" w:rsidRDefault="00B1406D" w:rsidP="0064694C">
            <w:pPr>
              <w:rPr>
                <w:rFonts w:ascii="Arial" w:hAnsi="Arial" w:cs="Arial"/>
                <w:sz w:val="20"/>
                <w:szCs w:val="20"/>
              </w:rPr>
            </w:pPr>
            <w:r w:rsidRPr="00F67237">
              <w:rPr>
                <w:rFonts w:ascii="Arial" w:hAnsi="Arial" w:cs="Arial"/>
                <w:sz w:val="20"/>
                <w:szCs w:val="20"/>
              </w:rPr>
              <w:t>4.9</w:t>
            </w:r>
          </w:p>
        </w:tc>
        <w:tc>
          <w:tcPr>
            <w:tcW w:w="8370" w:type="dxa"/>
            <w:gridSpan w:val="3"/>
          </w:tcPr>
          <w:p w14:paraId="3807939C" w14:textId="219BC93C" w:rsidR="009A6EE5" w:rsidRPr="00F67237" w:rsidRDefault="0064694C" w:rsidP="009A6EE5">
            <w:pPr>
              <w:rPr>
                <w:rFonts w:ascii="Arial" w:hAnsi="Arial" w:cs="Arial"/>
                <w:sz w:val="20"/>
                <w:szCs w:val="20"/>
              </w:rPr>
            </w:pPr>
            <w:r w:rsidRPr="00F67237">
              <w:rPr>
                <w:rFonts w:ascii="Arial" w:hAnsi="Arial" w:cs="Arial"/>
                <w:sz w:val="20"/>
                <w:szCs w:val="20"/>
              </w:rPr>
              <w:t>The business is not far from:</w:t>
            </w:r>
            <w:r w:rsidR="009A6EE5" w:rsidRPr="00F67237">
              <w:rPr>
                <w:rFonts w:ascii="Arial" w:hAnsi="Arial" w:cs="Arial"/>
                <w:sz w:val="20"/>
                <w:szCs w:val="20"/>
              </w:rPr>
              <w:t xml:space="preserve"> </w:t>
            </w:r>
            <w:r w:rsidR="009A6EE5" w:rsidRPr="00F67237">
              <w:rPr>
                <w:rFonts w:ascii="Nyala" w:hAnsi="Nyala" w:cs="Nyala"/>
                <w:sz w:val="20"/>
                <w:szCs w:val="20"/>
              </w:rPr>
              <w:t>የንግድ</w:t>
            </w:r>
            <w:r w:rsidR="009A6EE5" w:rsidRPr="00F67237">
              <w:rPr>
                <w:rFonts w:ascii="Arial" w:hAnsi="Arial" w:cs="Arial"/>
                <w:sz w:val="20"/>
                <w:szCs w:val="20"/>
              </w:rPr>
              <w:t xml:space="preserve"> </w:t>
            </w:r>
            <w:r w:rsidR="009A6EE5" w:rsidRPr="00F67237">
              <w:rPr>
                <w:rFonts w:ascii="Nyala" w:hAnsi="Nyala" w:cs="Nyala"/>
                <w:sz w:val="20"/>
                <w:szCs w:val="20"/>
              </w:rPr>
              <w:t>ቦታው</w:t>
            </w:r>
            <w:r w:rsidR="009A6EE5" w:rsidRPr="00F67237">
              <w:rPr>
                <w:rFonts w:ascii="Arial" w:hAnsi="Arial" w:cs="Arial"/>
                <w:sz w:val="20"/>
                <w:szCs w:val="20"/>
              </w:rPr>
              <w:t>_________________________________________</w:t>
            </w:r>
          </w:p>
          <w:p w14:paraId="15B6A8B5" w14:textId="77777777" w:rsidR="009A6EE5" w:rsidRPr="00F67237" w:rsidRDefault="009A6EE5" w:rsidP="009A6EE5">
            <w:pPr>
              <w:rPr>
                <w:rFonts w:ascii="Arial" w:hAnsi="Arial" w:cs="Arial"/>
                <w:sz w:val="20"/>
                <w:szCs w:val="20"/>
              </w:rPr>
            </w:pPr>
          </w:p>
          <w:p w14:paraId="0A604122" w14:textId="689E30D7" w:rsidR="0064694C" w:rsidRPr="00F67237" w:rsidRDefault="009A6EE5" w:rsidP="0064694C">
            <w:pPr>
              <w:rPr>
                <w:rFonts w:ascii="Arial" w:hAnsi="Arial" w:cs="Arial"/>
                <w:sz w:val="20"/>
                <w:szCs w:val="20"/>
              </w:rPr>
            </w:pPr>
            <w:r w:rsidRPr="00F67237">
              <w:rPr>
                <w:rFonts w:ascii="Arial" w:hAnsi="Arial" w:cs="Arial"/>
                <w:sz w:val="20"/>
                <w:szCs w:val="20"/>
              </w:rPr>
              <w:t>_________________________________________________________________</w:t>
            </w:r>
            <w:r w:rsidRPr="00F67237">
              <w:rPr>
                <w:rFonts w:ascii="Nyala" w:hAnsi="Nyala" w:cs="Nyala"/>
                <w:sz w:val="20"/>
                <w:szCs w:val="20"/>
              </w:rPr>
              <w:t>አጠገብ</w:t>
            </w:r>
            <w:r w:rsidRPr="00F67237">
              <w:rPr>
                <w:rFonts w:ascii="Arial" w:hAnsi="Arial" w:cs="Arial"/>
                <w:sz w:val="20"/>
                <w:szCs w:val="20"/>
              </w:rPr>
              <w:t xml:space="preserve"> </w:t>
            </w:r>
            <w:r w:rsidRPr="00F67237">
              <w:rPr>
                <w:rFonts w:ascii="Nyala" w:hAnsi="Nyala" w:cs="Nyala"/>
                <w:sz w:val="20"/>
                <w:szCs w:val="20"/>
              </w:rPr>
              <w:t>ነው</w:t>
            </w:r>
            <w:r w:rsidRPr="00F67237">
              <w:rPr>
                <w:rFonts w:ascii="Arial" w:hAnsi="Arial" w:cs="Arial"/>
                <w:sz w:val="20"/>
                <w:szCs w:val="20"/>
              </w:rPr>
              <w:t xml:space="preserve"> </w:t>
            </w:r>
          </w:p>
        </w:tc>
      </w:tr>
      <w:tr w:rsidR="0064694C" w:rsidRPr="00F67237" w14:paraId="7CE9D613" w14:textId="77777777" w:rsidTr="005F0E66">
        <w:tblPrEx>
          <w:tblCellMar>
            <w:top w:w="108" w:type="dxa"/>
            <w:bottom w:w="108" w:type="dxa"/>
          </w:tblCellMar>
        </w:tblPrEx>
        <w:trPr>
          <w:gridAfter w:val="1"/>
          <w:wAfter w:w="23" w:type="dxa"/>
          <w:trHeight w:val="333"/>
        </w:trPr>
        <w:tc>
          <w:tcPr>
            <w:tcW w:w="895" w:type="dxa"/>
            <w:gridSpan w:val="2"/>
          </w:tcPr>
          <w:p w14:paraId="49527ED1" w14:textId="42E54299" w:rsidR="0064694C" w:rsidRPr="00F67237" w:rsidRDefault="00B1406D" w:rsidP="0064694C">
            <w:pPr>
              <w:rPr>
                <w:rFonts w:ascii="Arial" w:hAnsi="Arial" w:cs="Arial"/>
                <w:sz w:val="20"/>
                <w:szCs w:val="20"/>
              </w:rPr>
            </w:pPr>
            <w:r w:rsidRPr="00F67237">
              <w:rPr>
                <w:rFonts w:ascii="Arial" w:hAnsi="Arial" w:cs="Arial"/>
                <w:sz w:val="20"/>
                <w:szCs w:val="20"/>
              </w:rPr>
              <w:t>4.10</w:t>
            </w:r>
          </w:p>
        </w:tc>
        <w:tc>
          <w:tcPr>
            <w:tcW w:w="8370" w:type="dxa"/>
            <w:gridSpan w:val="3"/>
          </w:tcPr>
          <w:p w14:paraId="06ACBF41" w14:textId="77777777" w:rsidR="007502BC" w:rsidRDefault="0064694C" w:rsidP="0064694C">
            <w:pPr>
              <w:rPr>
                <w:rFonts w:ascii="Arial" w:hAnsi="Arial" w:cs="Arial"/>
                <w:sz w:val="20"/>
                <w:szCs w:val="20"/>
              </w:rPr>
            </w:pPr>
            <w:r w:rsidRPr="00F67237">
              <w:rPr>
                <w:rFonts w:ascii="Arial" w:hAnsi="Arial" w:cs="Arial"/>
                <w:b/>
                <w:color w:val="000000"/>
              </w:rPr>
              <w:t>{Direction}</w:t>
            </w:r>
            <w:r w:rsidRPr="00F67237">
              <w:rPr>
                <w:rFonts w:ascii="Arial" w:hAnsi="Arial" w:cs="Arial"/>
                <w:color w:val="000000"/>
              </w:rPr>
              <w:t xml:space="preserve"> </w:t>
            </w:r>
            <w:r w:rsidRPr="00F67237">
              <w:rPr>
                <w:rFonts w:ascii="Arial" w:hAnsi="Arial" w:cs="Arial"/>
                <w:sz w:val="20"/>
                <w:szCs w:val="20"/>
              </w:rPr>
              <w:t>Instructions to get to the business:</w:t>
            </w:r>
            <w:r w:rsidR="00BB75D1" w:rsidRPr="00F67237">
              <w:rPr>
                <w:rFonts w:ascii="Arial" w:hAnsi="Arial" w:cs="Arial"/>
                <w:sz w:val="20"/>
                <w:szCs w:val="20"/>
              </w:rPr>
              <w:t xml:space="preserve"> </w:t>
            </w:r>
            <w:r w:rsidR="00BB75D1" w:rsidRPr="00F67237">
              <w:rPr>
                <w:rFonts w:ascii="Nyala" w:hAnsi="Nyala" w:cs="Nyala"/>
                <w:sz w:val="20"/>
                <w:szCs w:val="20"/>
              </w:rPr>
              <w:t>ወደ</w:t>
            </w:r>
            <w:r w:rsidR="00BB75D1" w:rsidRPr="00F67237">
              <w:rPr>
                <w:rFonts w:ascii="Arial" w:hAnsi="Arial" w:cs="Arial"/>
                <w:sz w:val="20"/>
                <w:szCs w:val="20"/>
              </w:rPr>
              <w:t xml:space="preserve"> </w:t>
            </w:r>
            <w:r w:rsidR="00BB75D1" w:rsidRPr="00F67237">
              <w:rPr>
                <w:rFonts w:ascii="Nyala" w:hAnsi="Nyala" w:cs="Nyala"/>
                <w:sz w:val="20"/>
                <w:szCs w:val="20"/>
              </w:rPr>
              <w:t>ንግድ</w:t>
            </w:r>
            <w:r w:rsidR="00BB75D1" w:rsidRPr="00F67237">
              <w:rPr>
                <w:rFonts w:ascii="Arial" w:hAnsi="Arial" w:cs="Arial"/>
                <w:sz w:val="20"/>
                <w:szCs w:val="20"/>
              </w:rPr>
              <w:t xml:space="preserve"> </w:t>
            </w:r>
            <w:r w:rsidR="00BB75D1" w:rsidRPr="00F67237">
              <w:rPr>
                <w:rFonts w:ascii="Nyala" w:hAnsi="Nyala" w:cs="Nyala"/>
                <w:sz w:val="20"/>
                <w:szCs w:val="20"/>
              </w:rPr>
              <w:t>ድርጅቱ</w:t>
            </w:r>
            <w:r w:rsidR="00BB75D1" w:rsidRPr="00F67237">
              <w:rPr>
                <w:rFonts w:ascii="Arial" w:hAnsi="Arial" w:cs="Arial"/>
                <w:sz w:val="20"/>
                <w:szCs w:val="20"/>
              </w:rPr>
              <w:t xml:space="preserve"> </w:t>
            </w:r>
            <w:r w:rsidR="00BB75D1" w:rsidRPr="00F67237">
              <w:rPr>
                <w:rFonts w:ascii="Nyala" w:hAnsi="Nyala" w:cs="Nyala"/>
                <w:sz w:val="20"/>
                <w:szCs w:val="20"/>
              </w:rPr>
              <w:t>ለመድረስ</w:t>
            </w:r>
            <w:r w:rsidR="00BB75D1" w:rsidRPr="00F67237">
              <w:rPr>
                <w:rFonts w:ascii="Arial" w:hAnsi="Arial" w:cs="Arial"/>
                <w:sz w:val="20"/>
                <w:szCs w:val="20"/>
              </w:rPr>
              <w:t xml:space="preserve"> (</w:t>
            </w:r>
            <w:r w:rsidR="00BB75D1" w:rsidRPr="00F67237">
              <w:rPr>
                <w:rFonts w:ascii="Nyala" w:hAnsi="Nyala" w:cs="Nyala"/>
                <w:sz w:val="20"/>
                <w:szCs w:val="20"/>
              </w:rPr>
              <w:t>ቦታውን</w:t>
            </w:r>
            <w:r w:rsidR="00BB75D1" w:rsidRPr="00F67237">
              <w:rPr>
                <w:rFonts w:ascii="Arial" w:hAnsi="Arial" w:cs="Arial"/>
                <w:sz w:val="20"/>
                <w:szCs w:val="20"/>
              </w:rPr>
              <w:t xml:space="preserve"> </w:t>
            </w:r>
            <w:r w:rsidR="00BB75D1" w:rsidRPr="00F67237">
              <w:rPr>
                <w:rFonts w:ascii="Nyala" w:hAnsi="Nyala" w:cs="Nyala"/>
                <w:sz w:val="20"/>
                <w:szCs w:val="20"/>
              </w:rPr>
              <w:t>በግልፅ</w:t>
            </w:r>
            <w:r w:rsidR="00BB75D1" w:rsidRPr="00F67237">
              <w:rPr>
                <w:rFonts w:ascii="Arial" w:hAnsi="Arial" w:cs="Arial"/>
                <w:sz w:val="20"/>
                <w:szCs w:val="20"/>
              </w:rPr>
              <w:t xml:space="preserve"> </w:t>
            </w:r>
            <w:r w:rsidR="00BB75D1" w:rsidRPr="00F67237">
              <w:rPr>
                <w:rFonts w:ascii="Nyala" w:eastAsia="MingLiU" w:hAnsi="Nyala" w:cs="Nyala"/>
                <w:sz w:val="20"/>
                <w:szCs w:val="20"/>
              </w:rPr>
              <w:t>ይጠቁሙ</w:t>
            </w:r>
            <w:r w:rsidR="00BB75D1" w:rsidRPr="00F67237">
              <w:rPr>
                <w:rFonts w:ascii="Arial" w:hAnsi="Arial" w:cs="Arial"/>
                <w:sz w:val="20"/>
                <w:szCs w:val="20"/>
              </w:rPr>
              <w:t xml:space="preserve">): </w:t>
            </w:r>
            <w:r w:rsidRPr="00F67237">
              <w:rPr>
                <w:rFonts w:ascii="Arial" w:hAnsi="Arial" w:cs="Arial"/>
                <w:sz w:val="20"/>
                <w:szCs w:val="20"/>
              </w:rPr>
              <w:t xml:space="preserve"> (Prepopulated from the baseline survey – </w:t>
            </w:r>
            <w:r w:rsidRPr="00F67237">
              <w:rPr>
                <w:rFonts w:ascii="Arial" w:hAnsi="Arial" w:cs="Arial"/>
                <w:i/>
                <w:sz w:val="20"/>
                <w:szCs w:val="20"/>
              </w:rPr>
              <w:t>Enumerator please confirm if this is the correct directions? If not, please amend to read correct directions to find the business</w:t>
            </w:r>
            <w:r w:rsidRPr="00F67237">
              <w:rPr>
                <w:rFonts w:ascii="Arial" w:hAnsi="Arial" w:cs="Arial"/>
                <w:sz w:val="20"/>
                <w:szCs w:val="20"/>
              </w:rPr>
              <w:t xml:space="preserve">). </w:t>
            </w:r>
          </w:p>
          <w:p w14:paraId="0D3B0F31" w14:textId="77777777" w:rsidR="007502BC" w:rsidRDefault="007502BC" w:rsidP="0064694C">
            <w:pPr>
              <w:rPr>
                <w:rFonts w:ascii="Arial" w:hAnsi="Arial" w:cs="Arial"/>
                <w:sz w:val="20"/>
                <w:szCs w:val="20"/>
              </w:rPr>
            </w:pPr>
          </w:p>
          <w:p w14:paraId="7CD7F56F" w14:textId="2C31CABA" w:rsidR="0064694C" w:rsidRPr="00F67237" w:rsidRDefault="00016089" w:rsidP="0064694C">
            <w:pPr>
              <w:rPr>
                <w:rFonts w:ascii="Arial" w:eastAsia="MS Mincho" w:hAnsi="Arial" w:cs="Arial"/>
                <w:sz w:val="20"/>
                <w:szCs w:val="20"/>
              </w:rPr>
            </w:pPr>
            <w:r w:rsidRPr="00F67237">
              <w:rPr>
                <w:rFonts w:ascii="Arial" w:hAnsi="Arial" w:cs="Arial"/>
                <w:sz w:val="20"/>
                <w:szCs w:val="20"/>
              </w:rPr>
              <w:t>(</w:t>
            </w:r>
            <w:r w:rsidRPr="00F67237">
              <w:rPr>
                <w:rFonts w:ascii="Nyala" w:hAnsi="Nyala" w:cs="Nyala"/>
                <w:sz w:val="20"/>
                <w:szCs w:val="20"/>
              </w:rPr>
              <w:t>አቅጣጫ</w:t>
            </w:r>
            <w:r w:rsidRPr="00F67237">
              <w:rPr>
                <w:rFonts w:ascii="Arial" w:hAnsi="Arial" w:cs="Arial"/>
                <w:sz w:val="20"/>
                <w:szCs w:val="20"/>
              </w:rPr>
              <w:t xml:space="preserve">) </w:t>
            </w:r>
            <w:r w:rsidRPr="00F67237">
              <w:rPr>
                <w:rFonts w:ascii="Nyala" w:hAnsi="Nyala" w:cs="Nyala"/>
                <w:sz w:val="20"/>
                <w:szCs w:val="20"/>
              </w:rPr>
              <w:t>ወደ</w:t>
            </w:r>
            <w:r w:rsidRPr="00F67237">
              <w:rPr>
                <w:rFonts w:ascii="Arial" w:hAnsi="Arial" w:cs="Arial"/>
                <w:sz w:val="20"/>
                <w:szCs w:val="20"/>
              </w:rPr>
              <w:t xml:space="preserve"> </w:t>
            </w:r>
            <w:r w:rsidRPr="00F67237">
              <w:rPr>
                <w:rFonts w:ascii="Nyala" w:hAnsi="Nyala" w:cs="Nyala"/>
                <w:sz w:val="20"/>
                <w:szCs w:val="20"/>
              </w:rPr>
              <w:t>ንግድ</w:t>
            </w:r>
            <w:r w:rsidRPr="00F67237">
              <w:rPr>
                <w:rFonts w:ascii="Arial" w:hAnsi="Arial" w:cs="Arial"/>
                <w:sz w:val="20"/>
                <w:szCs w:val="20"/>
              </w:rPr>
              <w:t xml:space="preserve"> </w:t>
            </w:r>
            <w:r w:rsidRPr="00F67237">
              <w:rPr>
                <w:rFonts w:ascii="Nyala" w:hAnsi="Nyala" w:cs="Nyala"/>
                <w:sz w:val="20"/>
                <w:szCs w:val="20"/>
              </w:rPr>
              <w:t>ድርጅቱ</w:t>
            </w:r>
            <w:r w:rsidRPr="00F67237">
              <w:rPr>
                <w:rFonts w:ascii="Arial" w:hAnsi="Arial" w:cs="Arial"/>
                <w:sz w:val="20"/>
                <w:szCs w:val="20"/>
              </w:rPr>
              <w:t xml:space="preserve"> </w:t>
            </w:r>
            <w:r w:rsidRPr="00F67237">
              <w:rPr>
                <w:rFonts w:ascii="Nyala" w:hAnsi="Nyala" w:cs="Nyala"/>
                <w:sz w:val="20"/>
                <w:szCs w:val="20"/>
              </w:rPr>
              <w:t>ለመድረስ፡</w:t>
            </w:r>
            <w:r w:rsidRPr="00F67237">
              <w:rPr>
                <w:rFonts w:ascii="Arial" w:hAnsi="Arial" w:cs="Arial"/>
                <w:sz w:val="20"/>
                <w:szCs w:val="20"/>
              </w:rPr>
              <w:t xml:space="preserve"> (</w:t>
            </w:r>
            <w:r w:rsidRPr="00F67237">
              <w:rPr>
                <w:rFonts w:ascii="Nyala" w:hAnsi="Nyala" w:cs="Nyala"/>
                <w:sz w:val="20"/>
                <w:szCs w:val="20"/>
              </w:rPr>
              <w:t>ከመጀመሪያው</w:t>
            </w:r>
            <w:r w:rsidRPr="00F67237">
              <w:rPr>
                <w:rFonts w:ascii="Arial" w:hAnsi="Arial" w:cs="Arial"/>
                <w:sz w:val="20"/>
                <w:szCs w:val="20"/>
              </w:rPr>
              <w:t xml:space="preserve"> </w:t>
            </w:r>
            <w:r w:rsidRPr="00F67237">
              <w:rPr>
                <w:rFonts w:ascii="Nyala" w:hAnsi="Nyala" w:cs="Nyala"/>
                <w:sz w:val="20"/>
                <w:szCs w:val="20"/>
              </w:rPr>
              <w:t>ዙር</w:t>
            </w:r>
            <w:r w:rsidRPr="00F67237">
              <w:rPr>
                <w:rFonts w:ascii="Arial" w:hAnsi="Arial" w:cs="Arial"/>
                <w:sz w:val="20"/>
                <w:szCs w:val="20"/>
              </w:rPr>
              <w:t xml:space="preserve"> </w:t>
            </w:r>
            <w:r w:rsidRPr="00F67237">
              <w:rPr>
                <w:rFonts w:ascii="Nyala" w:hAnsi="Nyala" w:cs="Nyala"/>
                <w:sz w:val="20"/>
                <w:szCs w:val="20"/>
              </w:rPr>
              <w:t>ጥናት</w:t>
            </w:r>
            <w:r w:rsidRPr="00F67237">
              <w:rPr>
                <w:rFonts w:ascii="Arial" w:hAnsi="Arial" w:cs="Arial"/>
                <w:sz w:val="20"/>
                <w:szCs w:val="20"/>
              </w:rPr>
              <w:t xml:space="preserve"> </w:t>
            </w:r>
            <w:r w:rsidRPr="00F67237">
              <w:rPr>
                <w:rFonts w:ascii="Nyala" w:hAnsi="Nyala" w:cs="Nyala"/>
                <w:sz w:val="20"/>
                <w:szCs w:val="20"/>
              </w:rPr>
              <w:t>ላይ</w:t>
            </w:r>
            <w:r w:rsidRPr="00F67237">
              <w:rPr>
                <w:rFonts w:ascii="Arial" w:hAnsi="Arial" w:cs="Arial"/>
                <w:sz w:val="20"/>
                <w:szCs w:val="20"/>
              </w:rPr>
              <w:t xml:space="preserve"> </w:t>
            </w:r>
            <w:r w:rsidRPr="00F67237">
              <w:rPr>
                <w:rFonts w:ascii="Nyala" w:hAnsi="Nyala" w:cs="Nyala"/>
                <w:sz w:val="20"/>
                <w:szCs w:val="20"/>
              </w:rPr>
              <w:t>የተወሰደ</w:t>
            </w:r>
            <w:r w:rsidRPr="00F67237">
              <w:rPr>
                <w:rFonts w:ascii="Arial" w:hAnsi="Arial" w:cs="Arial"/>
                <w:sz w:val="20"/>
                <w:szCs w:val="20"/>
              </w:rPr>
              <w:t>)-</w:t>
            </w:r>
            <w:r w:rsidRPr="00F67237">
              <w:rPr>
                <w:rFonts w:ascii="Nyala" w:hAnsi="Nyala" w:cs="Nyala"/>
                <w:sz w:val="20"/>
                <w:szCs w:val="20"/>
              </w:rPr>
              <w:t>መረጃ</w:t>
            </w:r>
            <w:r w:rsidRPr="00F67237">
              <w:rPr>
                <w:rFonts w:ascii="Arial" w:hAnsi="Arial" w:cs="Arial"/>
                <w:sz w:val="20"/>
                <w:szCs w:val="20"/>
              </w:rPr>
              <w:t xml:space="preserve"> </w:t>
            </w:r>
            <w:r w:rsidRPr="00F67237">
              <w:rPr>
                <w:rFonts w:ascii="Nyala" w:hAnsi="Nyala" w:cs="Nyala"/>
                <w:sz w:val="20"/>
                <w:szCs w:val="20"/>
              </w:rPr>
              <w:t>ሰብሳቢ፣</w:t>
            </w:r>
            <w:r w:rsidRPr="00F67237">
              <w:rPr>
                <w:rFonts w:ascii="Arial" w:hAnsi="Arial" w:cs="Arial"/>
                <w:sz w:val="20"/>
                <w:szCs w:val="20"/>
              </w:rPr>
              <w:t xml:space="preserve"> </w:t>
            </w:r>
            <w:r w:rsidRPr="00F67237">
              <w:rPr>
                <w:rFonts w:ascii="Nyala" w:hAnsi="Nyala" w:cs="Nyala"/>
                <w:sz w:val="20"/>
                <w:szCs w:val="20"/>
              </w:rPr>
              <w:t>አባክዎን</w:t>
            </w:r>
            <w:r w:rsidRPr="00F67237">
              <w:rPr>
                <w:rFonts w:ascii="Arial" w:hAnsi="Arial" w:cs="Arial"/>
                <w:sz w:val="20"/>
                <w:szCs w:val="20"/>
              </w:rPr>
              <w:t xml:space="preserve"> </w:t>
            </w:r>
            <w:r w:rsidRPr="00F67237">
              <w:rPr>
                <w:rFonts w:ascii="Nyala" w:hAnsi="Nyala" w:cs="Nyala"/>
                <w:sz w:val="20"/>
                <w:szCs w:val="20"/>
              </w:rPr>
              <w:t>አድራሻው</w:t>
            </w:r>
            <w:r w:rsidRPr="00F67237">
              <w:rPr>
                <w:rFonts w:ascii="Arial" w:hAnsi="Arial" w:cs="Arial"/>
                <w:sz w:val="20"/>
                <w:szCs w:val="20"/>
              </w:rPr>
              <w:t xml:space="preserve"> </w:t>
            </w:r>
            <w:r w:rsidRPr="00F67237">
              <w:rPr>
                <w:rFonts w:ascii="Nyala" w:hAnsi="Nyala" w:cs="Nyala"/>
                <w:sz w:val="20"/>
                <w:szCs w:val="20"/>
              </w:rPr>
              <w:t>በትክክል</w:t>
            </w:r>
            <w:r w:rsidRPr="00F67237">
              <w:rPr>
                <w:rFonts w:ascii="Arial" w:hAnsi="Arial" w:cs="Arial"/>
                <w:sz w:val="20"/>
                <w:szCs w:val="20"/>
              </w:rPr>
              <w:t xml:space="preserve"> </w:t>
            </w:r>
            <w:r w:rsidRPr="00F67237">
              <w:rPr>
                <w:rFonts w:ascii="Nyala" w:hAnsi="Nyala" w:cs="Nyala"/>
                <w:sz w:val="20"/>
                <w:szCs w:val="20"/>
              </w:rPr>
              <w:t>መገለፁን</w:t>
            </w:r>
            <w:r w:rsidRPr="00F67237">
              <w:rPr>
                <w:rFonts w:ascii="Arial" w:hAnsi="Arial" w:cs="Arial"/>
                <w:sz w:val="20"/>
                <w:szCs w:val="20"/>
              </w:rPr>
              <w:t xml:space="preserve"> </w:t>
            </w:r>
            <w:r w:rsidRPr="00F67237">
              <w:rPr>
                <w:rFonts w:ascii="Nyala" w:hAnsi="Nyala" w:cs="Nyala"/>
                <w:sz w:val="20"/>
                <w:szCs w:val="20"/>
              </w:rPr>
              <w:t>ያረጋግጡ፡፡</w:t>
            </w:r>
            <w:r w:rsidRPr="00F67237">
              <w:rPr>
                <w:rFonts w:ascii="Arial" w:hAnsi="Arial" w:cs="Arial"/>
                <w:sz w:val="20"/>
                <w:szCs w:val="20"/>
              </w:rPr>
              <w:t xml:space="preserve"> </w:t>
            </w:r>
            <w:r w:rsidRPr="00F67237">
              <w:rPr>
                <w:rFonts w:ascii="Nyala" w:hAnsi="Nyala" w:cs="Nyala"/>
                <w:sz w:val="20"/>
                <w:szCs w:val="20"/>
              </w:rPr>
              <w:t>ካልሆነም</w:t>
            </w:r>
            <w:r w:rsidRPr="00F67237">
              <w:rPr>
                <w:rFonts w:ascii="Arial" w:hAnsi="Arial" w:cs="Arial"/>
                <w:sz w:val="20"/>
                <w:szCs w:val="20"/>
              </w:rPr>
              <w:t xml:space="preserve"> </w:t>
            </w:r>
            <w:r w:rsidRPr="00F67237">
              <w:rPr>
                <w:rFonts w:ascii="Nyala" w:hAnsi="Nyala" w:cs="Nyala"/>
                <w:sz w:val="20"/>
                <w:szCs w:val="20"/>
              </w:rPr>
              <w:t>እባክዎን</w:t>
            </w:r>
            <w:r w:rsidRPr="00F67237">
              <w:rPr>
                <w:rFonts w:ascii="Arial" w:hAnsi="Arial" w:cs="Arial"/>
                <w:sz w:val="20"/>
                <w:szCs w:val="20"/>
              </w:rPr>
              <w:t xml:space="preserve"> </w:t>
            </w:r>
            <w:r w:rsidRPr="00F67237">
              <w:rPr>
                <w:rFonts w:ascii="Nyala" w:hAnsi="Nyala" w:cs="Nyala"/>
                <w:sz w:val="20"/>
                <w:szCs w:val="20"/>
              </w:rPr>
              <w:t>ትክክለኛውን</w:t>
            </w:r>
            <w:r w:rsidRPr="00F67237">
              <w:rPr>
                <w:rFonts w:ascii="Arial" w:hAnsi="Arial" w:cs="Arial"/>
                <w:sz w:val="20"/>
                <w:szCs w:val="20"/>
              </w:rPr>
              <w:t xml:space="preserve"> </w:t>
            </w:r>
            <w:r w:rsidRPr="00F67237">
              <w:rPr>
                <w:rFonts w:ascii="Nyala" w:hAnsi="Nyala" w:cs="Nyala"/>
                <w:sz w:val="20"/>
                <w:szCs w:val="20"/>
              </w:rPr>
              <w:t>አገላለፅ</w:t>
            </w:r>
            <w:r w:rsidRPr="00F67237">
              <w:rPr>
                <w:rFonts w:ascii="Arial" w:hAnsi="Arial" w:cs="Arial"/>
                <w:sz w:val="20"/>
                <w:szCs w:val="20"/>
              </w:rPr>
              <w:t xml:space="preserve"> </w:t>
            </w:r>
            <w:r w:rsidRPr="00F67237">
              <w:rPr>
                <w:rFonts w:ascii="Nyala" w:hAnsi="Nyala" w:cs="Nyala"/>
                <w:sz w:val="20"/>
                <w:szCs w:val="20"/>
              </w:rPr>
              <w:t>ተጠቅመው</w:t>
            </w:r>
            <w:r w:rsidRPr="00F67237">
              <w:rPr>
                <w:rFonts w:ascii="Arial" w:hAnsi="Arial" w:cs="Arial"/>
                <w:sz w:val="20"/>
                <w:szCs w:val="20"/>
              </w:rPr>
              <w:t xml:space="preserve"> </w:t>
            </w:r>
            <w:r w:rsidRPr="00F67237">
              <w:rPr>
                <w:rFonts w:ascii="Nyala" w:hAnsi="Nyala" w:cs="Nyala"/>
                <w:sz w:val="20"/>
                <w:szCs w:val="20"/>
              </w:rPr>
              <w:t>ያስተካክሉ፡፡</w:t>
            </w:r>
            <w:r w:rsidRPr="00F67237">
              <w:rPr>
                <w:rFonts w:ascii="Arial" w:eastAsia="MS Mincho" w:hAnsi="Arial" w:cs="Arial"/>
                <w:sz w:val="20"/>
                <w:szCs w:val="20"/>
              </w:rPr>
              <w:t xml:space="preserve"> </w:t>
            </w:r>
            <w:r w:rsidR="0064694C" w:rsidRPr="00F67237">
              <w:rPr>
                <w:rFonts w:ascii="Arial" w:hAnsi="Arial" w:cs="Arial"/>
                <w:sz w:val="20"/>
                <w:szCs w:val="20"/>
              </w:rPr>
              <w:t>________________________________________________</w:t>
            </w:r>
          </w:p>
          <w:p w14:paraId="1C762EB0" w14:textId="261C3E95" w:rsidR="0064694C" w:rsidRPr="00F67237" w:rsidRDefault="0064694C" w:rsidP="0064694C">
            <w:pPr>
              <w:rPr>
                <w:rFonts w:ascii="Arial" w:hAnsi="Arial" w:cs="Arial"/>
                <w:sz w:val="20"/>
                <w:szCs w:val="20"/>
              </w:rPr>
            </w:pPr>
          </w:p>
        </w:tc>
      </w:tr>
      <w:tr w:rsidR="0064694C" w:rsidRPr="00F67237" w14:paraId="2B465414" w14:textId="77777777" w:rsidTr="005F0E66">
        <w:tblPrEx>
          <w:tblCellMar>
            <w:top w:w="108" w:type="dxa"/>
            <w:bottom w:w="108" w:type="dxa"/>
          </w:tblCellMar>
        </w:tblPrEx>
        <w:trPr>
          <w:gridAfter w:val="1"/>
          <w:wAfter w:w="23" w:type="dxa"/>
          <w:trHeight w:val="333"/>
        </w:trPr>
        <w:tc>
          <w:tcPr>
            <w:tcW w:w="895" w:type="dxa"/>
            <w:gridSpan w:val="2"/>
          </w:tcPr>
          <w:p w14:paraId="31C68353" w14:textId="26D964AE" w:rsidR="0064694C" w:rsidRPr="00F67237" w:rsidRDefault="00B1406D" w:rsidP="0064694C">
            <w:pPr>
              <w:rPr>
                <w:rFonts w:ascii="Arial" w:hAnsi="Arial" w:cs="Arial"/>
                <w:sz w:val="20"/>
                <w:szCs w:val="20"/>
              </w:rPr>
            </w:pPr>
            <w:r w:rsidRPr="00F67237">
              <w:rPr>
                <w:rFonts w:ascii="Arial" w:hAnsi="Arial" w:cs="Arial"/>
                <w:sz w:val="20"/>
                <w:szCs w:val="20"/>
              </w:rPr>
              <w:t>4.11</w:t>
            </w:r>
          </w:p>
        </w:tc>
        <w:tc>
          <w:tcPr>
            <w:tcW w:w="8370" w:type="dxa"/>
            <w:gridSpan w:val="3"/>
          </w:tcPr>
          <w:p w14:paraId="228B4B07" w14:textId="720989B2" w:rsidR="00193E27" w:rsidRPr="00F67237" w:rsidRDefault="0064694C" w:rsidP="00193E27">
            <w:pPr>
              <w:rPr>
                <w:rFonts w:ascii="Arial" w:hAnsi="Arial" w:cs="Arial"/>
                <w:sz w:val="20"/>
                <w:szCs w:val="20"/>
              </w:rPr>
            </w:pPr>
            <w:r w:rsidRPr="00F67237">
              <w:rPr>
                <w:rFonts w:ascii="Arial" w:hAnsi="Arial" w:cs="Arial"/>
                <w:sz w:val="20"/>
                <w:szCs w:val="20"/>
              </w:rPr>
              <w:t>Are you the owner of your business location?</w:t>
            </w:r>
            <w:r w:rsidR="00193E27" w:rsidRPr="00F67237">
              <w:rPr>
                <w:rFonts w:ascii="Arial" w:hAnsi="Arial" w:cs="Arial"/>
                <w:sz w:val="20"/>
                <w:szCs w:val="20"/>
              </w:rPr>
              <w:t xml:space="preserve"> / </w:t>
            </w:r>
            <w:r w:rsidR="00193E27" w:rsidRPr="00F67237">
              <w:rPr>
                <w:rFonts w:ascii="Nyala" w:hAnsi="Nyala" w:cs="Nyala"/>
                <w:sz w:val="20"/>
                <w:szCs w:val="20"/>
              </w:rPr>
              <w:t>የንግድ</w:t>
            </w:r>
            <w:r w:rsidR="00193E27" w:rsidRPr="00F67237">
              <w:rPr>
                <w:rFonts w:ascii="Arial" w:hAnsi="Arial" w:cs="Arial"/>
                <w:sz w:val="20"/>
                <w:szCs w:val="20"/>
              </w:rPr>
              <w:t xml:space="preserve"> </w:t>
            </w:r>
            <w:r w:rsidR="00193E27" w:rsidRPr="00F67237">
              <w:rPr>
                <w:rFonts w:ascii="Nyala" w:hAnsi="Nyala" w:cs="Nyala"/>
                <w:sz w:val="20"/>
                <w:szCs w:val="20"/>
              </w:rPr>
              <w:t>ድርጅትዎ</w:t>
            </w:r>
            <w:r w:rsidR="00193E27" w:rsidRPr="00F67237">
              <w:rPr>
                <w:rFonts w:ascii="Arial" w:hAnsi="Arial" w:cs="Arial"/>
                <w:sz w:val="20"/>
                <w:szCs w:val="20"/>
              </w:rPr>
              <w:t xml:space="preserve"> </w:t>
            </w:r>
            <w:r w:rsidR="00193E27" w:rsidRPr="00F67237">
              <w:rPr>
                <w:rFonts w:ascii="Nyala" w:hAnsi="Nyala" w:cs="Nyala"/>
                <w:sz w:val="20"/>
                <w:szCs w:val="20"/>
              </w:rPr>
              <w:t>የሚገኝበት</w:t>
            </w:r>
            <w:r w:rsidR="00193E27" w:rsidRPr="00F67237">
              <w:rPr>
                <w:rFonts w:ascii="Arial" w:hAnsi="Arial" w:cs="Arial"/>
                <w:sz w:val="20"/>
                <w:szCs w:val="20"/>
              </w:rPr>
              <w:t xml:space="preserve"> </w:t>
            </w:r>
            <w:r w:rsidR="00193E27" w:rsidRPr="00F67237">
              <w:rPr>
                <w:rFonts w:ascii="Nyala" w:hAnsi="Nyala" w:cs="Nyala"/>
                <w:sz w:val="20"/>
                <w:szCs w:val="20"/>
              </w:rPr>
              <w:t>ቦታ</w:t>
            </w:r>
            <w:r w:rsidR="00193E27" w:rsidRPr="00F67237">
              <w:rPr>
                <w:rFonts w:ascii="Arial" w:hAnsi="Arial" w:cs="Arial"/>
                <w:sz w:val="20"/>
                <w:szCs w:val="20"/>
              </w:rPr>
              <w:t xml:space="preserve"> </w:t>
            </w:r>
            <w:r w:rsidR="00193E27" w:rsidRPr="00F67237">
              <w:rPr>
                <w:rFonts w:ascii="Nyala" w:hAnsi="Nyala" w:cs="Nyala"/>
                <w:sz w:val="20"/>
                <w:szCs w:val="20"/>
              </w:rPr>
              <w:t>ባለቤት</w:t>
            </w:r>
            <w:r w:rsidR="00193E27" w:rsidRPr="00F67237">
              <w:rPr>
                <w:rFonts w:ascii="Arial" w:hAnsi="Arial" w:cs="Arial"/>
                <w:sz w:val="20"/>
                <w:szCs w:val="20"/>
              </w:rPr>
              <w:t xml:space="preserve"> </w:t>
            </w:r>
            <w:r w:rsidR="00193E27" w:rsidRPr="00F67237">
              <w:rPr>
                <w:rFonts w:ascii="Nyala" w:hAnsi="Nyala" w:cs="Nyala"/>
                <w:sz w:val="20"/>
                <w:szCs w:val="20"/>
              </w:rPr>
              <w:t>እርስዎ</w:t>
            </w:r>
            <w:r w:rsidR="00193E27" w:rsidRPr="00F67237">
              <w:rPr>
                <w:rFonts w:ascii="Arial" w:hAnsi="Arial" w:cs="Arial"/>
                <w:sz w:val="20"/>
                <w:szCs w:val="20"/>
              </w:rPr>
              <w:t xml:space="preserve"> </w:t>
            </w:r>
            <w:r w:rsidR="00193E27" w:rsidRPr="00F67237">
              <w:rPr>
                <w:rFonts w:ascii="Nyala" w:hAnsi="Nyala" w:cs="Nyala"/>
                <w:sz w:val="20"/>
                <w:szCs w:val="20"/>
              </w:rPr>
              <w:t>ነዎት</w:t>
            </w:r>
            <w:r w:rsidR="00193E27" w:rsidRPr="00F67237">
              <w:rPr>
                <w:rFonts w:ascii="Arial" w:hAnsi="Arial" w:cs="Arial"/>
                <w:sz w:val="20"/>
                <w:szCs w:val="20"/>
              </w:rPr>
              <w:t>?</w:t>
            </w:r>
          </w:p>
          <w:p w14:paraId="54CA02C4" w14:textId="77777777" w:rsidR="00193E27" w:rsidRPr="00F67237" w:rsidRDefault="00193E27" w:rsidP="00193E27">
            <w:pPr>
              <w:rPr>
                <w:rFonts w:ascii="Arial" w:hAnsi="Arial" w:cs="Arial"/>
                <w:sz w:val="20"/>
                <w:szCs w:val="20"/>
              </w:rPr>
            </w:pPr>
            <w:r w:rsidRPr="00F67237">
              <w:rPr>
                <w:rFonts w:ascii="Arial" w:hAnsi="Arial" w:cs="Arial"/>
                <w:sz w:val="20"/>
                <w:szCs w:val="20"/>
              </w:rPr>
              <w:t xml:space="preserve">1 = Owner/ </w:t>
            </w:r>
            <w:r w:rsidRPr="00F67237">
              <w:rPr>
                <w:rFonts w:ascii="Nyala" w:hAnsi="Nyala" w:cs="Nyala"/>
                <w:sz w:val="20"/>
                <w:szCs w:val="20"/>
              </w:rPr>
              <w:t>ባለቤት</w:t>
            </w:r>
            <w:r w:rsidRPr="00F67237">
              <w:rPr>
                <w:rFonts w:ascii="Arial" w:hAnsi="Arial" w:cs="Arial"/>
                <w:sz w:val="20"/>
                <w:szCs w:val="20"/>
              </w:rPr>
              <w:t xml:space="preserve"> </w:t>
            </w:r>
            <w:r w:rsidRPr="00F67237">
              <w:rPr>
                <w:rFonts w:ascii="Nyala" w:hAnsi="Nyala" w:cs="Nyala"/>
                <w:sz w:val="20"/>
                <w:szCs w:val="20"/>
              </w:rPr>
              <w:t>ነኝ</w:t>
            </w:r>
          </w:p>
          <w:p w14:paraId="64D8EE05" w14:textId="77777777" w:rsidR="00193E27" w:rsidRPr="00F67237" w:rsidRDefault="00193E27" w:rsidP="00193E27">
            <w:pPr>
              <w:rPr>
                <w:rFonts w:ascii="Arial" w:hAnsi="Arial" w:cs="Arial"/>
                <w:sz w:val="20"/>
                <w:szCs w:val="20"/>
              </w:rPr>
            </w:pPr>
            <w:r w:rsidRPr="00F67237">
              <w:rPr>
                <w:rFonts w:ascii="Arial" w:hAnsi="Arial" w:cs="Arial"/>
                <w:sz w:val="20"/>
                <w:szCs w:val="20"/>
              </w:rPr>
              <w:t xml:space="preserve">2 = Tenant from the government/ </w:t>
            </w:r>
            <w:r w:rsidRPr="00F67237">
              <w:rPr>
                <w:rFonts w:ascii="Nyala" w:hAnsi="Nyala" w:cs="Nyala"/>
                <w:sz w:val="20"/>
                <w:szCs w:val="20"/>
              </w:rPr>
              <w:t>ከመንግስት</w:t>
            </w:r>
            <w:r w:rsidRPr="00F67237">
              <w:rPr>
                <w:rFonts w:ascii="Arial" w:hAnsi="Arial" w:cs="Arial"/>
                <w:sz w:val="20"/>
                <w:szCs w:val="20"/>
              </w:rPr>
              <w:t xml:space="preserve"> </w:t>
            </w:r>
            <w:r w:rsidRPr="00F67237">
              <w:rPr>
                <w:rFonts w:ascii="Nyala" w:hAnsi="Nyala" w:cs="Nyala"/>
                <w:sz w:val="20"/>
                <w:szCs w:val="20"/>
              </w:rPr>
              <w:t>ተከራይቼ</w:t>
            </w:r>
            <w:r w:rsidRPr="00F67237">
              <w:rPr>
                <w:rFonts w:ascii="Arial" w:hAnsi="Arial" w:cs="Arial"/>
                <w:sz w:val="20"/>
                <w:szCs w:val="20"/>
              </w:rPr>
              <w:t xml:space="preserve"> </w:t>
            </w:r>
            <w:r w:rsidRPr="00F67237">
              <w:rPr>
                <w:rFonts w:ascii="Nyala" w:hAnsi="Nyala" w:cs="Nyala"/>
                <w:sz w:val="20"/>
                <w:szCs w:val="20"/>
              </w:rPr>
              <w:t>ነው</w:t>
            </w:r>
          </w:p>
          <w:p w14:paraId="71302755" w14:textId="77777777" w:rsidR="00193E27" w:rsidRPr="00F67237" w:rsidRDefault="00193E27" w:rsidP="00193E27">
            <w:pPr>
              <w:rPr>
                <w:rFonts w:ascii="Arial" w:hAnsi="Arial" w:cs="Arial"/>
                <w:sz w:val="20"/>
                <w:szCs w:val="20"/>
              </w:rPr>
            </w:pPr>
            <w:r w:rsidRPr="00F67237">
              <w:rPr>
                <w:rFonts w:ascii="Arial" w:hAnsi="Arial" w:cs="Arial"/>
                <w:sz w:val="20"/>
                <w:szCs w:val="20"/>
              </w:rPr>
              <w:t xml:space="preserve">3 = Tenant from a private person/ </w:t>
            </w:r>
            <w:r w:rsidRPr="00F67237">
              <w:rPr>
                <w:rFonts w:ascii="Nyala" w:hAnsi="Nyala" w:cs="Nyala"/>
                <w:sz w:val="20"/>
                <w:szCs w:val="20"/>
              </w:rPr>
              <w:t>ከግለሰብ</w:t>
            </w:r>
            <w:r w:rsidRPr="00F67237">
              <w:rPr>
                <w:rFonts w:ascii="Arial" w:hAnsi="Arial" w:cs="Arial"/>
                <w:sz w:val="20"/>
                <w:szCs w:val="20"/>
              </w:rPr>
              <w:t xml:space="preserve"> </w:t>
            </w:r>
            <w:r w:rsidRPr="00F67237">
              <w:rPr>
                <w:rFonts w:ascii="Nyala" w:hAnsi="Nyala" w:cs="Nyala"/>
                <w:sz w:val="20"/>
                <w:szCs w:val="20"/>
              </w:rPr>
              <w:t>ተከራይቼ</w:t>
            </w:r>
            <w:r w:rsidRPr="00F67237">
              <w:rPr>
                <w:rFonts w:ascii="Arial" w:hAnsi="Arial" w:cs="Arial"/>
                <w:sz w:val="20"/>
                <w:szCs w:val="20"/>
              </w:rPr>
              <w:t xml:space="preserve"> </w:t>
            </w:r>
            <w:r w:rsidRPr="00F67237">
              <w:rPr>
                <w:rFonts w:ascii="Nyala" w:hAnsi="Nyala" w:cs="Nyala"/>
                <w:sz w:val="20"/>
                <w:szCs w:val="20"/>
              </w:rPr>
              <w:t>ነው</w:t>
            </w:r>
          </w:p>
          <w:p w14:paraId="5F61C8D6" w14:textId="77777777" w:rsidR="00193E27" w:rsidRPr="00F67237" w:rsidRDefault="00193E27" w:rsidP="00193E27">
            <w:pPr>
              <w:rPr>
                <w:rFonts w:ascii="Arial" w:hAnsi="Arial" w:cs="Arial"/>
                <w:sz w:val="20"/>
                <w:szCs w:val="20"/>
              </w:rPr>
            </w:pPr>
            <w:r w:rsidRPr="00F67237">
              <w:rPr>
                <w:rFonts w:ascii="Arial" w:hAnsi="Arial" w:cs="Arial"/>
                <w:sz w:val="20"/>
                <w:szCs w:val="20"/>
              </w:rPr>
              <w:t xml:space="preserve">4 = User (do not pay any rent)/  </w:t>
            </w:r>
            <w:r w:rsidRPr="00F67237">
              <w:rPr>
                <w:rFonts w:ascii="Nyala" w:hAnsi="Nyala" w:cs="Nyala"/>
                <w:sz w:val="20"/>
                <w:szCs w:val="20"/>
              </w:rPr>
              <w:t>ምንም</w:t>
            </w:r>
            <w:r w:rsidRPr="00F67237">
              <w:rPr>
                <w:rFonts w:ascii="Arial" w:hAnsi="Arial" w:cs="Arial"/>
                <w:sz w:val="20"/>
                <w:szCs w:val="20"/>
              </w:rPr>
              <w:t xml:space="preserve"> </w:t>
            </w:r>
            <w:r w:rsidRPr="00F67237">
              <w:rPr>
                <w:rFonts w:ascii="Nyala" w:hAnsi="Nyala" w:cs="Nyala"/>
                <w:sz w:val="20"/>
                <w:szCs w:val="20"/>
              </w:rPr>
              <w:t>ኪራይ</w:t>
            </w:r>
            <w:r w:rsidRPr="00F67237">
              <w:rPr>
                <w:rFonts w:ascii="Arial" w:hAnsi="Arial" w:cs="Arial"/>
                <w:sz w:val="20"/>
                <w:szCs w:val="20"/>
              </w:rPr>
              <w:t xml:space="preserve"> </w:t>
            </w:r>
            <w:r w:rsidRPr="00F67237">
              <w:rPr>
                <w:rFonts w:ascii="Nyala" w:hAnsi="Nyala" w:cs="Nyala"/>
                <w:sz w:val="20"/>
                <w:szCs w:val="20"/>
              </w:rPr>
              <w:t>አልከፍልም</w:t>
            </w:r>
          </w:p>
          <w:p w14:paraId="41C13B94" w14:textId="77777777" w:rsidR="0064694C" w:rsidRDefault="00193E27" w:rsidP="0064694C">
            <w:pPr>
              <w:rPr>
                <w:ins w:id="119" w:author="toshiba" w:date="2016-11-15T19:55:00Z"/>
                <w:rFonts w:ascii="Nyala" w:hAnsi="Nyala" w:cs="Nyala"/>
                <w:sz w:val="20"/>
                <w:szCs w:val="20"/>
              </w:rPr>
            </w:pPr>
            <w:r w:rsidRPr="00F67237">
              <w:rPr>
                <w:rFonts w:ascii="Arial" w:hAnsi="Arial" w:cs="Arial"/>
                <w:sz w:val="20"/>
                <w:szCs w:val="20"/>
              </w:rPr>
              <w:t xml:space="preserve">5 = Other/ </w:t>
            </w:r>
            <w:r w:rsidRPr="00F67237">
              <w:rPr>
                <w:rFonts w:ascii="Nyala" w:hAnsi="Nyala" w:cs="Nyala"/>
                <w:sz w:val="20"/>
                <w:szCs w:val="20"/>
              </w:rPr>
              <w:t>ሌላ</w:t>
            </w:r>
          </w:p>
          <w:p w14:paraId="2D17801F" w14:textId="77777777" w:rsidR="00DD5BC8" w:rsidRDefault="00DD5BC8" w:rsidP="0064694C">
            <w:pPr>
              <w:rPr>
                <w:ins w:id="120" w:author="toshiba" w:date="2016-11-15T19:55:00Z"/>
                <w:rFonts w:ascii="Nyala" w:hAnsi="Nyala" w:cs="Nyala"/>
                <w:sz w:val="20"/>
                <w:szCs w:val="20"/>
              </w:rPr>
            </w:pPr>
          </w:p>
          <w:p w14:paraId="799AF98E" w14:textId="77777777" w:rsidR="00DD5BC8" w:rsidRDefault="00DD5BC8" w:rsidP="0064694C">
            <w:pPr>
              <w:rPr>
                <w:ins w:id="121" w:author="toshiba" w:date="2016-11-15T19:55:00Z"/>
                <w:rFonts w:ascii="Nyala" w:hAnsi="Nyala" w:cs="Nyala"/>
                <w:sz w:val="20"/>
                <w:szCs w:val="20"/>
              </w:rPr>
            </w:pPr>
          </w:p>
          <w:p w14:paraId="4964A3B0" w14:textId="77777777" w:rsidR="00DD5BC8" w:rsidRDefault="00DD5BC8" w:rsidP="0064694C">
            <w:pPr>
              <w:rPr>
                <w:ins w:id="122" w:author="toshiba" w:date="2016-11-15T19:55:00Z"/>
                <w:rFonts w:ascii="Nyala" w:hAnsi="Nyala" w:cs="Nyala"/>
                <w:sz w:val="20"/>
                <w:szCs w:val="20"/>
              </w:rPr>
            </w:pPr>
          </w:p>
          <w:p w14:paraId="4304D403" w14:textId="45756882" w:rsidR="00DD5BC8" w:rsidRPr="00F67237" w:rsidRDefault="00DD5BC8" w:rsidP="0064694C">
            <w:pPr>
              <w:rPr>
                <w:rFonts w:ascii="Arial" w:hAnsi="Arial" w:cs="Arial"/>
                <w:sz w:val="20"/>
                <w:szCs w:val="20"/>
              </w:rPr>
            </w:pPr>
          </w:p>
        </w:tc>
      </w:tr>
      <w:tr w:rsidR="0064694C" w:rsidRPr="00F67237" w14:paraId="2A1053DA" w14:textId="77777777" w:rsidTr="00A507F3">
        <w:tblPrEx>
          <w:tblCellMar>
            <w:top w:w="108" w:type="dxa"/>
            <w:bottom w:w="108" w:type="dxa"/>
          </w:tblCellMar>
        </w:tblPrEx>
        <w:trPr>
          <w:trHeight w:val="333"/>
        </w:trPr>
        <w:tc>
          <w:tcPr>
            <w:tcW w:w="9288" w:type="dxa"/>
            <w:gridSpan w:val="6"/>
            <w:shd w:val="clear" w:color="auto" w:fill="DBE5F1" w:themeFill="accent1" w:themeFillTint="33"/>
            <w:vAlign w:val="center"/>
          </w:tcPr>
          <w:p w14:paraId="4CE28B8C" w14:textId="77777777" w:rsidR="0064694C" w:rsidRPr="00F67237" w:rsidRDefault="0064694C" w:rsidP="0064694C">
            <w:pPr>
              <w:rPr>
                <w:rFonts w:ascii="Arial" w:hAnsi="Arial" w:cs="Arial"/>
                <w:b/>
                <w:sz w:val="20"/>
                <w:szCs w:val="20"/>
              </w:rPr>
            </w:pPr>
            <w:r w:rsidRPr="00F67237">
              <w:rPr>
                <w:rFonts w:ascii="Arial" w:hAnsi="Arial" w:cs="Arial"/>
                <w:b/>
                <w:sz w:val="20"/>
                <w:szCs w:val="20"/>
              </w:rPr>
              <w:lastRenderedPageBreak/>
              <w:t>Section 4: Information about your business</w:t>
            </w:r>
          </w:p>
        </w:tc>
      </w:tr>
      <w:tr w:rsidR="0064694C" w:rsidRPr="00F67237" w14:paraId="388B3F33" w14:textId="77777777" w:rsidTr="00A507F3">
        <w:tblPrEx>
          <w:tblCellMar>
            <w:top w:w="108" w:type="dxa"/>
            <w:bottom w:w="108" w:type="dxa"/>
          </w:tblCellMar>
        </w:tblPrEx>
        <w:trPr>
          <w:trHeight w:val="333"/>
        </w:trPr>
        <w:tc>
          <w:tcPr>
            <w:tcW w:w="9288" w:type="dxa"/>
            <w:gridSpan w:val="6"/>
            <w:shd w:val="clear" w:color="auto" w:fill="F3F7FB"/>
            <w:vAlign w:val="center"/>
          </w:tcPr>
          <w:p w14:paraId="4F6D8B71" w14:textId="77777777" w:rsidR="0064694C" w:rsidRPr="00F67237" w:rsidRDefault="0064694C" w:rsidP="0064694C">
            <w:pPr>
              <w:rPr>
                <w:rFonts w:ascii="Arial" w:hAnsi="Arial" w:cs="Arial"/>
                <w:sz w:val="20"/>
                <w:szCs w:val="20"/>
              </w:rPr>
            </w:pPr>
            <w:r w:rsidRPr="00F67237">
              <w:rPr>
                <w:rFonts w:ascii="Arial" w:hAnsi="Arial" w:cs="Arial"/>
                <w:b/>
                <w:sz w:val="20"/>
                <w:szCs w:val="20"/>
              </w:rPr>
              <w:t>4.1 Starting the business</w:t>
            </w:r>
          </w:p>
        </w:tc>
      </w:tr>
      <w:tr w:rsidR="0064694C" w:rsidRPr="00F67237" w14:paraId="33676B89" w14:textId="77777777" w:rsidTr="00A507F3">
        <w:tblPrEx>
          <w:tblCellMar>
            <w:top w:w="108" w:type="dxa"/>
            <w:bottom w:w="108" w:type="dxa"/>
          </w:tblCellMar>
        </w:tblPrEx>
        <w:trPr>
          <w:trHeight w:val="333"/>
        </w:trPr>
        <w:tc>
          <w:tcPr>
            <w:tcW w:w="675" w:type="dxa"/>
          </w:tcPr>
          <w:p w14:paraId="51045680" w14:textId="77777777" w:rsidR="0064694C" w:rsidRPr="00F67237" w:rsidRDefault="0064694C" w:rsidP="0064694C">
            <w:pPr>
              <w:rPr>
                <w:rFonts w:ascii="Arial" w:hAnsi="Arial" w:cs="Arial"/>
                <w:sz w:val="20"/>
                <w:szCs w:val="20"/>
              </w:rPr>
            </w:pPr>
            <w:r w:rsidRPr="00F67237">
              <w:rPr>
                <w:rFonts w:ascii="Arial" w:hAnsi="Arial" w:cs="Arial"/>
                <w:sz w:val="20"/>
                <w:szCs w:val="20"/>
              </w:rPr>
              <w:t>1</w:t>
            </w:r>
          </w:p>
        </w:tc>
        <w:tc>
          <w:tcPr>
            <w:tcW w:w="8613" w:type="dxa"/>
            <w:gridSpan w:val="5"/>
            <w:vAlign w:val="center"/>
          </w:tcPr>
          <w:p w14:paraId="2E775793" w14:textId="0D311BE1" w:rsidR="0064694C" w:rsidRPr="00F67237" w:rsidRDefault="0064694C" w:rsidP="0064694C">
            <w:pPr>
              <w:rPr>
                <w:rFonts w:ascii="Arial" w:hAnsi="Arial" w:cs="Arial"/>
                <w:sz w:val="20"/>
                <w:szCs w:val="20"/>
              </w:rPr>
            </w:pPr>
            <w:r w:rsidRPr="00F67237">
              <w:rPr>
                <w:rFonts w:ascii="Arial" w:hAnsi="Arial" w:cs="Arial"/>
                <w:sz w:val="20"/>
                <w:szCs w:val="20"/>
              </w:rPr>
              <w:t xml:space="preserve">For how many years have you been a business owner – this means, for how many years have you been self-employed? </w:t>
            </w:r>
            <w:r w:rsidRPr="00F67237">
              <w:rPr>
                <w:rFonts w:ascii="Arial" w:hAnsi="Arial" w:cs="Arial"/>
                <w:b/>
                <w:i/>
                <w:sz w:val="20"/>
                <w:szCs w:val="20"/>
              </w:rPr>
              <w:t>(in general, not only restricted to the current business)</w:t>
            </w:r>
            <w:r w:rsidR="00D6761C" w:rsidRPr="00F67237">
              <w:rPr>
                <w:rFonts w:ascii="Arial" w:hAnsi="Arial" w:cs="Arial"/>
                <w:sz w:val="20"/>
                <w:szCs w:val="20"/>
              </w:rPr>
              <w:t xml:space="preserve"> / </w:t>
            </w:r>
            <w:r w:rsidR="00D6761C" w:rsidRPr="00F67237">
              <w:rPr>
                <w:rFonts w:ascii="Nyala" w:hAnsi="Nyala" w:cs="Nyala"/>
                <w:sz w:val="20"/>
                <w:szCs w:val="20"/>
              </w:rPr>
              <w:t>የንግድ</w:t>
            </w:r>
            <w:r w:rsidR="00D6761C" w:rsidRPr="00F67237">
              <w:rPr>
                <w:rFonts w:ascii="Arial" w:hAnsi="Arial" w:cs="Arial"/>
                <w:sz w:val="20"/>
                <w:szCs w:val="20"/>
              </w:rPr>
              <w:t xml:space="preserve"> </w:t>
            </w:r>
            <w:r w:rsidR="00D6761C" w:rsidRPr="00F67237">
              <w:rPr>
                <w:rFonts w:ascii="Nyala" w:hAnsi="Nyala" w:cs="Nyala"/>
                <w:sz w:val="20"/>
                <w:szCs w:val="20"/>
              </w:rPr>
              <w:t>ስራ</w:t>
            </w:r>
            <w:r w:rsidR="00D6761C" w:rsidRPr="00F67237">
              <w:rPr>
                <w:rFonts w:ascii="Arial" w:hAnsi="Arial" w:cs="Arial"/>
                <w:sz w:val="20"/>
                <w:szCs w:val="20"/>
              </w:rPr>
              <w:t xml:space="preserve"> </w:t>
            </w:r>
            <w:r w:rsidR="00D6761C" w:rsidRPr="00F67237">
              <w:rPr>
                <w:rFonts w:ascii="Nyala" w:hAnsi="Nyala" w:cs="Nyala"/>
                <w:sz w:val="20"/>
                <w:szCs w:val="20"/>
              </w:rPr>
              <w:t>ከጀመሩ</w:t>
            </w:r>
            <w:r w:rsidR="00D6761C" w:rsidRPr="00F67237">
              <w:rPr>
                <w:rFonts w:ascii="Arial" w:hAnsi="Arial" w:cs="Arial"/>
                <w:sz w:val="20"/>
                <w:szCs w:val="20"/>
              </w:rPr>
              <w:t xml:space="preserve"> </w:t>
            </w:r>
            <w:r w:rsidR="00D6761C" w:rsidRPr="00F67237">
              <w:rPr>
                <w:rFonts w:ascii="Nyala" w:hAnsi="Nyala" w:cs="Nyala"/>
                <w:sz w:val="20"/>
                <w:szCs w:val="20"/>
              </w:rPr>
              <w:t>ስንት</w:t>
            </w:r>
            <w:r w:rsidR="00D6761C" w:rsidRPr="00F67237">
              <w:rPr>
                <w:rFonts w:ascii="Arial" w:hAnsi="Arial" w:cs="Arial"/>
                <w:sz w:val="20"/>
                <w:szCs w:val="20"/>
              </w:rPr>
              <w:t xml:space="preserve"> </w:t>
            </w:r>
            <w:r w:rsidR="00D6761C" w:rsidRPr="00F67237">
              <w:rPr>
                <w:rFonts w:ascii="Nyala" w:hAnsi="Nyala" w:cs="Nyala"/>
                <w:sz w:val="20"/>
                <w:szCs w:val="20"/>
              </w:rPr>
              <w:t>አመት</w:t>
            </w:r>
            <w:r w:rsidR="00D6761C" w:rsidRPr="00F67237">
              <w:rPr>
                <w:rFonts w:ascii="Arial" w:hAnsi="Arial" w:cs="Arial"/>
                <w:sz w:val="20"/>
                <w:szCs w:val="20"/>
              </w:rPr>
              <w:t xml:space="preserve"> </w:t>
            </w:r>
            <w:r w:rsidR="00D6761C" w:rsidRPr="00F67237">
              <w:rPr>
                <w:rFonts w:ascii="Nyala" w:hAnsi="Nyala" w:cs="Nyala"/>
                <w:sz w:val="20"/>
                <w:szCs w:val="20"/>
              </w:rPr>
              <w:t>ሆኖት</w:t>
            </w:r>
            <w:r w:rsidR="00D6761C" w:rsidRPr="00F67237">
              <w:rPr>
                <w:rFonts w:ascii="Arial" w:hAnsi="Arial" w:cs="Arial"/>
                <w:sz w:val="20"/>
                <w:szCs w:val="20"/>
              </w:rPr>
              <w:t>?</w:t>
            </w:r>
            <w:r w:rsidR="00D6761C" w:rsidRPr="00F67237">
              <w:rPr>
                <w:rFonts w:ascii="Arial" w:hAnsi="Arial" w:cs="Arial"/>
                <w:b/>
                <w:i/>
                <w:sz w:val="20"/>
                <w:szCs w:val="20"/>
              </w:rPr>
              <w:t xml:space="preserve"> </w:t>
            </w:r>
            <w:r w:rsidR="00D6761C" w:rsidRPr="00F67237">
              <w:rPr>
                <w:rFonts w:ascii="Nyala" w:hAnsi="Nyala" w:cs="Nyala"/>
                <w:b/>
                <w:i/>
                <w:sz w:val="20"/>
                <w:szCs w:val="20"/>
              </w:rPr>
              <w:t>ያሁኑን</w:t>
            </w:r>
            <w:r w:rsidR="00D6761C" w:rsidRPr="00F67237">
              <w:rPr>
                <w:rFonts w:ascii="Arial" w:hAnsi="Arial" w:cs="Arial"/>
                <w:b/>
                <w:i/>
                <w:sz w:val="20"/>
                <w:szCs w:val="20"/>
              </w:rPr>
              <w:t xml:space="preserve"> </w:t>
            </w:r>
            <w:r w:rsidR="00D6761C" w:rsidRPr="00F67237">
              <w:rPr>
                <w:rFonts w:ascii="Nyala" w:hAnsi="Nyala" w:cs="Nyala"/>
                <w:b/>
                <w:i/>
                <w:sz w:val="20"/>
                <w:szCs w:val="20"/>
              </w:rPr>
              <w:t>ንግድ</w:t>
            </w:r>
            <w:r w:rsidR="00D6761C" w:rsidRPr="00F67237">
              <w:rPr>
                <w:rFonts w:ascii="Arial" w:hAnsi="Arial" w:cs="Arial"/>
                <w:b/>
                <w:i/>
                <w:sz w:val="20"/>
                <w:szCs w:val="20"/>
              </w:rPr>
              <w:t xml:space="preserve"> </w:t>
            </w:r>
            <w:r w:rsidR="00D6761C" w:rsidRPr="00F67237">
              <w:rPr>
                <w:rFonts w:ascii="Nyala" w:hAnsi="Nyala" w:cs="Nyala"/>
                <w:b/>
                <w:i/>
                <w:sz w:val="20"/>
                <w:szCs w:val="20"/>
              </w:rPr>
              <w:t>ብቻ</w:t>
            </w:r>
            <w:r w:rsidR="00D6761C" w:rsidRPr="00F67237">
              <w:rPr>
                <w:rFonts w:ascii="Arial" w:hAnsi="Arial" w:cs="Arial"/>
                <w:b/>
                <w:i/>
                <w:sz w:val="20"/>
                <w:szCs w:val="20"/>
              </w:rPr>
              <w:t xml:space="preserve"> </w:t>
            </w:r>
            <w:r w:rsidR="00D6761C" w:rsidRPr="00F67237">
              <w:rPr>
                <w:rFonts w:ascii="Nyala" w:hAnsi="Nyala" w:cs="Nyala"/>
                <w:b/>
                <w:i/>
                <w:sz w:val="20"/>
                <w:szCs w:val="20"/>
              </w:rPr>
              <w:t>ሳይሆን</w:t>
            </w:r>
            <w:r w:rsidR="00D6761C" w:rsidRPr="00F67237">
              <w:rPr>
                <w:rFonts w:ascii="Arial" w:hAnsi="Arial" w:cs="Arial"/>
                <w:b/>
                <w:i/>
                <w:sz w:val="20"/>
                <w:szCs w:val="20"/>
              </w:rPr>
              <w:t xml:space="preserve"> </w:t>
            </w:r>
            <w:r w:rsidR="00D6761C" w:rsidRPr="00F67237">
              <w:rPr>
                <w:rFonts w:ascii="Nyala" w:hAnsi="Nyala" w:cs="Nyala"/>
                <w:b/>
                <w:i/>
                <w:sz w:val="20"/>
                <w:szCs w:val="20"/>
              </w:rPr>
              <w:t>በአጠቃላይ</w:t>
            </w:r>
            <w:r w:rsidR="00D6761C" w:rsidRPr="00F67237">
              <w:rPr>
                <w:rFonts w:ascii="Arial" w:hAnsi="Arial" w:cs="Arial"/>
                <w:b/>
                <w:i/>
                <w:sz w:val="20"/>
                <w:szCs w:val="20"/>
              </w:rPr>
              <w:t>)</w:t>
            </w:r>
            <w:r w:rsidR="007B0F56">
              <w:rPr>
                <w:rFonts w:ascii="Arial" w:hAnsi="Arial" w:cs="Arial"/>
                <w:b/>
                <w:i/>
                <w:sz w:val="20"/>
                <w:szCs w:val="20"/>
              </w:rPr>
              <w:t>………………………..</w:t>
            </w:r>
          </w:p>
        </w:tc>
      </w:tr>
      <w:tr w:rsidR="0064694C" w:rsidRPr="00F67237" w14:paraId="1889B395" w14:textId="77777777" w:rsidTr="00A507F3">
        <w:tblPrEx>
          <w:tblCellMar>
            <w:top w:w="108" w:type="dxa"/>
            <w:bottom w:w="108" w:type="dxa"/>
          </w:tblCellMar>
        </w:tblPrEx>
        <w:trPr>
          <w:trHeight w:val="333"/>
        </w:trPr>
        <w:tc>
          <w:tcPr>
            <w:tcW w:w="675" w:type="dxa"/>
          </w:tcPr>
          <w:p w14:paraId="2195250A" w14:textId="77777777" w:rsidR="0064694C" w:rsidRPr="00F67237" w:rsidRDefault="0064694C" w:rsidP="0064694C">
            <w:pPr>
              <w:rPr>
                <w:rFonts w:ascii="Arial" w:hAnsi="Arial" w:cs="Arial"/>
                <w:sz w:val="20"/>
                <w:szCs w:val="20"/>
              </w:rPr>
            </w:pPr>
            <w:r w:rsidRPr="00F67237">
              <w:rPr>
                <w:rFonts w:ascii="Arial" w:hAnsi="Arial" w:cs="Arial"/>
                <w:sz w:val="20"/>
                <w:szCs w:val="20"/>
              </w:rPr>
              <w:t>2</w:t>
            </w:r>
          </w:p>
        </w:tc>
        <w:tc>
          <w:tcPr>
            <w:tcW w:w="8613" w:type="dxa"/>
            <w:gridSpan w:val="5"/>
            <w:vAlign w:val="center"/>
          </w:tcPr>
          <w:p w14:paraId="1436E206" w14:textId="0A88526A" w:rsidR="0064694C" w:rsidRPr="00F67237" w:rsidRDefault="0064694C" w:rsidP="00BB152D">
            <w:pPr>
              <w:rPr>
                <w:rFonts w:ascii="Arial" w:hAnsi="Arial" w:cs="Arial"/>
                <w:sz w:val="20"/>
                <w:szCs w:val="20"/>
              </w:rPr>
            </w:pPr>
            <w:r w:rsidRPr="00F67237">
              <w:rPr>
                <w:rFonts w:ascii="Arial" w:hAnsi="Arial" w:cs="Arial"/>
                <w:sz w:val="20"/>
                <w:szCs w:val="20"/>
              </w:rPr>
              <w:t xml:space="preserve">In what year did {NAME OF ENTERPRISE} business first open? </w:t>
            </w:r>
            <w:r w:rsidR="00517FAB" w:rsidRPr="00F67237">
              <w:rPr>
                <w:rFonts w:ascii="Nyala" w:hAnsi="Nyala" w:cs="Nyala"/>
                <w:sz w:val="20"/>
                <w:szCs w:val="20"/>
              </w:rPr>
              <w:t>ይህ</w:t>
            </w:r>
            <w:r w:rsidR="00517FAB" w:rsidRPr="00F67237">
              <w:rPr>
                <w:rFonts w:ascii="Arial" w:hAnsi="Arial" w:cs="Arial"/>
                <w:sz w:val="20"/>
                <w:szCs w:val="20"/>
              </w:rPr>
              <w:t xml:space="preserve"> </w:t>
            </w:r>
            <w:r w:rsidR="00517FAB" w:rsidRPr="00F67237">
              <w:rPr>
                <w:rFonts w:ascii="Nyala" w:hAnsi="Nyala" w:cs="Nyala"/>
                <w:sz w:val="20"/>
                <w:szCs w:val="20"/>
              </w:rPr>
              <w:t>ንግድ</w:t>
            </w:r>
            <w:r w:rsidR="00517FAB" w:rsidRPr="00F67237">
              <w:rPr>
                <w:rFonts w:ascii="Arial" w:hAnsi="Arial" w:cs="Arial"/>
                <w:sz w:val="20"/>
                <w:szCs w:val="20"/>
              </w:rPr>
              <w:t xml:space="preserve"> </w:t>
            </w:r>
            <w:r w:rsidR="00517FAB" w:rsidRPr="00F67237">
              <w:rPr>
                <w:rFonts w:ascii="Nyala" w:hAnsi="Nyala" w:cs="Nyala"/>
                <w:sz w:val="20"/>
                <w:szCs w:val="20"/>
              </w:rPr>
              <w:t>በስንት</w:t>
            </w:r>
            <w:r w:rsidR="00517FAB" w:rsidRPr="00F67237">
              <w:rPr>
                <w:rFonts w:ascii="Arial" w:hAnsi="Arial" w:cs="Arial"/>
                <w:sz w:val="20"/>
                <w:szCs w:val="20"/>
              </w:rPr>
              <w:t xml:space="preserve"> </w:t>
            </w:r>
            <w:r w:rsidR="00517FAB" w:rsidRPr="00F67237">
              <w:rPr>
                <w:rFonts w:ascii="Nyala" w:hAnsi="Nyala" w:cs="Nyala"/>
                <w:sz w:val="20"/>
                <w:szCs w:val="20"/>
              </w:rPr>
              <w:t>ዓ</w:t>
            </w:r>
            <w:r w:rsidR="00517FAB" w:rsidRPr="00F67237">
              <w:rPr>
                <w:rFonts w:ascii="Arial" w:hAnsi="Arial" w:cs="Arial"/>
                <w:sz w:val="20"/>
                <w:szCs w:val="20"/>
              </w:rPr>
              <w:t>/</w:t>
            </w:r>
            <w:r w:rsidR="00517FAB" w:rsidRPr="00F67237">
              <w:rPr>
                <w:rFonts w:ascii="Nyala" w:hAnsi="Nyala" w:cs="Nyala"/>
                <w:sz w:val="20"/>
                <w:szCs w:val="20"/>
              </w:rPr>
              <w:t>ም</w:t>
            </w:r>
            <w:r w:rsidR="00517FAB" w:rsidRPr="00F67237">
              <w:rPr>
                <w:rFonts w:ascii="Arial" w:hAnsi="Arial" w:cs="Arial"/>
                <w:sz w:val="20"/>
                <w:szCs w:val="20"/>
              </w:rPr>
              <w:t xml:space="preserve"> </w:t>
            </w:r>
            <w:r w:rsidR="00517FAB" w:rsidRPr="00F67237">
              <w:rPr>
                <w:rFonts w:ascii="Nyala" w:hAnsi="Nyala" w:cs="Nyala"/>
                <w:sz w:val="20"/>
                <w:szCs w:val="20"/>
              </w:rPr>
              <w:t>ነው</w:t>
            </w:r>
            <w:r w:rsidR="00517FAB" w:rsidRPr="00F67237">
              <w:rPr>
                <w:rFonts w:ascii="Arial" w:hAnsi="Arial" w:cs="Arial"/>
                <w:sz w:val="20"/>
                <w:szCs w:val="20"/>
              </w:rPr>
              <w:t xml:space="preserve"> </w:t>
            </w:r>
            <w:r w:rsidR="00517FAB" w:rsidRPr="00F67237">
              <w:rPr>
                <w:rFonts w:ascii="Nyala" w:hAnsi="Nyala" w:cs="Nyala"/>
                <w:sz w:val="20"/>
                <w:szCs w:val="20"/>
              </w:rPr>
              <w:t>የተጀመረው</w:t>
            </w:r>
            <w:r w:rsidR="00517FAB" w:rsidRPr="00F67237">
              <w:rPr>
                <w:rFonts w:ascii="Arial" w:hAnsi="Arial" w:cs="Arial"/>
                <w:sz w:val="20"/>
                <w:szCs w:val="20"/>
              </w:rPr>
              <w:t>?</w:t>
            </w:r>
            <w:r w:rsidR="007B0F56">
              <w:rPr>
                <w:rFonts w:ascii="Arial" w:hAnsi="Arial" w:cs="Arial"/>
                <w:sz w:val="20"/>
                <w:szCs w:val="20"/>
              </w:rPr>
              <w:t>.........................</w:t>
            </w:r>
          </w:p>
        </w:tc>
      </w:tr>
      <w:tr w:rsidR="0064694C" w:rsidRPr="00F67237" w14:paraId="309064A1" w14:textId="77777777" w:rsidTr="00A507F3">
        <w:tblPrEx>
          <w:tblCellMar>
            <w:top w:w="108" w:type="dxa"/>
            <w:bottom w:w="108" w:type="dxa"/>
          </w:tblCellMar>
        </w:tblPrEx>
        <w:trPr>
          <w:trHeight w:val="333"/>
        </w:trPr>
        <w:tc>
          <w:tcPr>
            <w:tcW w:w="675" w:type="dxa"/>
          </w:tcPr>
          <w:p w14:paraId="75BB25D4" w14:textId="77777777" w:rsidR="0064694C" w:rsidRPr="00F67237" w:rsidRDefault="0064694C" w:rsidP="0064694C">
            <w:pPr>
              <w:rPr>
                <w:rFonts w:ascii="Arial" w:hAnsi="Arial" w:cs="Arial"/>
                <w:sz w:val="20"/>
                <w:szCs w:val="20"/>
              </w:rPr>
            </w:pPr>
            <w:r w:rsidRPr="00F67237">
              <w:rPr>
                <w:rFonts w:ascii="Arial" w:hAnsi="Arial" w:cs="Arial"/>
                <w:sz w:val="20"/>
                <w:szCs w:val="20"/>
              </w:rPr>
              <w:t>3</w:t>
            </w:r>
          </w:p>
        </w:tc>
        <w:tc>
          <w:tcPr>
            <w:tcW w:w="8613" w:type="dxa"/>
            <w:gridSpan w:val="5"/>
          </w:tcPr>
          <w:p w14:paraId="1E37D24A" w14:textId="33F0424D" w:rsidR="004F4709" w:rsidRPr="00F67237" w:rsidRDefault="0064694C" w:rsidP="004F4709">
            <w:pPr>
              <w:rPr>
                <w:rFonts w:ascii="Arial" w:hAnsi="Arial" w:cs="Arial"/>
                <w:sz w:val="20"/>
                <w:szCs w:val="20"/>
              </w:rPr>
            </w:pPr>
            <w:r w:rsidRPr="00F67237">
              <w:rPr>
                <w:rFonts w:ascii="Arial" w:hAnsi="Arial" w:cs="Arial"/>
                <w:sz w:val="20"/>
                <w:szCs w:val="20"/>
              </w:rPr>
              <w:t xml:space="preserve">All in all, would you say you started this business because you saw an opportunity or you started out of necessity? </w:t>
            </w:r>
            <w:r w:rsidRPr="00F67237">
              <w:rPr>
                <w:rFonts w:ascii="Arial" w:hAnsi="Arial" w:cs="Arial"/>
                <w:b/>
                <w:i/>
                <w:sz w:val="20"/>
                <w:szCs w:val="20"/>
              </w:rPr>
              <w:t>(If respondent says neither nor, ask whether it has been rather because of an opportunity or rather out of necessity</w:t>
            </w:r>
            <w:r w:rsidRPr="00F67237">
              <w:rPr>
                <w:rFonts w:ascii="Arial" w:hAnsi="Arial" w:cs="Arial"/>
                <w:sz w:val="20"/>
                <w:szCs w:val="20"/>
              </w:rPr>
              <w:t>)</w:t>
            </w:r>
            <w:r w:rsidR="004F4709" w:rsidRPr="00F67237">
              <w:rPr>
                <w:rFonts w:ascii="Arial" w:hAnsi="Arial" w:cs="Arial"/>
                <w:sz w:val="20"/>
                <w:szCs w:val="20"/>
              </w:rPr>
              <w:t xml:space="preserve"> / </w:t>
            </w:r>
            <w:r w:rsidR="004F4709" w:rsidRPr="00F67237">
              <w:rPr>
                <w:rFonts w:ascii="Nyala" w:hAnsi="Nyala" w:cs="Nyala"/>
                <w:sz w:val="20"/>
                <w:szCs w:val="20"/>
              </w:rPr>
              <w:t>ይህንን</w:t>
            </w:r>
            <w:r w:rsidR="004F4709" w:rsidRPr="00F67237">
              <w:rPr>
                <w:rFonts w:ascii="Arial" w:hAnsi="Arial" w:cs="Arial"/>
                <w:sz w:val="20"/>
                <w:szCs w:val="20"/>
              </w:rPr>
              <w:t xml:space="preserve"> </w:t>
            </w:r>
            <w:r w:rsidR="004F4709" w:rsidRPr="00F67237">
              <w:rPr>
                <w:rFonts w:ascii="Nyala" w:hAnsi="Nyala" w:cs="Nyala"/>
                <w:sz w:val="20"/>
                <w:szCs w:val="20"/>
              </w:rPr>
              <w:t>ንግድ</w:t>
            </w:r>
            <w:r w:rsidR="004F4709" w:rsidRPr="00F67237">
              <w:rPr>
                <w:rFonts w:ascii="Arial" w:hAnsi="Arial" w:cs="Arial"/>
                <w:sz w:val="20"/>
                <w:szCs w:val="20"/>
              </w:rPr>
              <w:t xml:space="preserve"> </w:t>
            </w:r>
            <w:r w:rsidR="004F4709" w:rsidRPr="00F67237">
              <w:rPr>
                <w:rFonts w:ascii="Nyala" w:hAnsi="Nyala" w:cs="Nyala"/>
                <w:sz w:val="20"/>
                <w:szCs w:val="20"/>
              </w:rPr>
              <w:t>ስራ</w:t>
            </w:r>
            <w:r w:rsidR="004F4709" w:rsidRPr="00F67237">
              <w:rPr>
                <w:rFonts w:ascii="Arial" w:hAnsi="Arial" w:cs="Arial"/>
                <w:sz w:val="20"/>
                <w:szCs w:val="20"/>
              </w:rPr>
              <w:t xml:space="preserve"> </w:t>
            </w:r>
            <w:r w:rsidR="004F4709" w:rsidRPr="00F67237">
              <w:rPr>
                <w:rFonts w:ascii="Nyala" w:hAnsi="Nyala" w:cs="Nyala"/>
                <w:sz w:val="20"/>
                <w:szCs w:val="20"/>
              </w:rPr>
              <w:t>የጀመሩት</w:t>
            </w:r>
            <w:r w:rsidR="004F4709" w:rsidRPr="00F67237">
              <w:rPr>
                <w:rFonts w:ascii="Arial" w:hAnsi="Arial" w:cs="Arial"/>
                <w:sz w:val="20"/>
                <w:szCs w:val="20"/>
              </w:rPr>
              <w:t xml:space="preserve"> </w:t>
            </w:r>
            <w:r w:rsidR="004F4709" w:rsidRPr="00F67237">
              <w:rPr>
                <w:rFonts w:ascii="Nyala" w:hAnsi="Nyala" w:cs="Nyala"/>
                <w:sz w:val="20"/>
                <w:szCs w:val="20"/>
              </w:rPr>
              <w:t>ጥሩ</w:t>
            </w:r>
            <w:r w:rsidR="004F4709" w:rsidRPr="00F67237">
              <w:rPr>
                <w:rFonts w:ascii="Arial" w:hAnsi="Arial" w:cs="Arial"/>
                <w:sz w:val="20"/>
                <w:szCs w:val="20"/>
              </w:rPr>
              <w:t xml:space="preserve"> </w:t>
            </w:r>
            <w:r w:rsidR="004F4709" w:rsidRPr="00F67237">
              <w:rPr>
                <w:rFonts w:ascii="Nyala" w:hAnsi="Nyala" w:cs="Nyala"/>
                <w:sz w:val="20"/>
                <w:szCs w:val="20"/>
              </w:rPr>
              <w:t>ስራ</w:t>
            </w:r>
            <w:r w:rsidR="004F4709" w:rsidRPr="00F67237">
              <w:rPr>
                <w:rFonts w:ascii="Arial" w:hAnsi="Arial" w:cs="Arial"/>
                <w:sz w:val="20"/>
                <w:szCs w:val="20"/>
              </w:rPr>
              <w:t xml:space="preserve"> </w:t>
            </w:r>
            <w:r w:rsidR="004F4709" w:rsidRPr="00F67237">
              <w:rPr>
                <w:rFonts w:ascii="Nyala" w:hAnsi="Nyala" w:cs="Nyala"/>
                <w:sz w:val="20"/>
                <w:szCs w:val="20"/>
              </w:rPr>
              <w:t>ነው</w:t>
            </w:r>
            <w:r w:rsidR="004F4709" w:rsidRPr="00F67237">
              <w:rPr>
                <w:rFonts w:ascii="Arial" w:hAnsi="Arial" w:cs="Arial"/>
                <w:sz w:val="20"/>
                <w:szCs w:val="20"/>
              </w:rPr>
              <w:t xml:space="preserve"> </w:t>
            </w:r>
            <w:r w:rsidR="004F4709" w:rsidRPr="00F67237">
              <w:rPr>
                <w:rFonts w:ascii="Nyala" w:hAnsi="Nyala" w:cs="Nyala"/>
                <w:sz w:val="20"/>
                <w:szCs w:val="20"/>
              </w:rPr>
              <w:t>ብለው</w:t>
            </w:r>
            <w:r w:rsidR="004F4709" w:rsidRPr="00F67237">
              <w:rPr>
                <w:rFonts w:ascii="Arial" w:hAnsi="Arial" w:cs="Arial"/>
                <w:sz w:val="20"/>
                <w:szCs w:val="20"/>
              </w:rPr>
              <w:t xml:space="preserve"> </w:t>
            </w:r>
            <w:r w:rsidR="004F4709" w:rsidRPr="00F67237">
              <w:rPr>
                <w:rFonts w:ascii="Nyala" w:hAnsi="Nyala" w:cs="Nyala"/>
                <w:sz w:val="20"/>
                <w:szCs w:val="20"/>
              </w:rPr>
              <w:t>ስላመኑ</w:t>
            </w:r>
            <w:r w:rsidR="004F4709" w:rsidRPr="00F67237">
              <w:rPr>
                <w:rFonts w:ascii="Arial" w:hAnsi="Arial" w:cs="Arial"/>
                <w:sz w:val="20"/>
                <w:szCs w:val="20"/>
              </w:rPr>
              <w:t xml:space="preserve"> </w:t>
            </w:r>
            <w:r w:rsidR="004F4709" w:rsidRPr="00F67237">
              <w:rPr>
                <w:rFonts w:ascii="Nyala" w:hAnsi="Nyala" w:cs="Nyala"/>
                <w:sz w:val="20"/>
                <w:szCs w:val="20"/>
              </w:rPr>
              <w:t>ነው</w:t>
            </w:r>
            <w:r w:rsidR="004F4709" w:rsidRPr="00F67237">
              <w:rPr>
                <w:rFonts w:ascii="Arial" w:hAnsi="Arial" w:cs="Arial"/>
                <w:sz w:val="20"/>
                <w:szCs w:val="20"/>
              </w:rPr>
              <w:t xml:space="preserve"> </w:t>
            </w:r>
            <w:r w:rsidR="004F4709" w:rsidRPr="00F67237">
              <w:rPr>
                <w:rFonts w:ascii="Nyala" w:hAnsi="Nyala" w:cs="Nyala"/>
                <w:sz w:val="20"/>
                <w:szCs w:val="20"/>
              </w:rPr>
              <w:t>ወይስ</w:t>
            </w:r>
            <w:r w:rsidR="004F4709" w:rsidRPr="00F67237">
              <w:rPr>
                <w:rFonts w:ascii="Arial" w:hAnsi="Arial" w:cs="Arial"/>
                <w:sz w:val="20"/>
                <w:szCs w:val="20"/>
              </w:rPr>
              <w:t xml:space="preserve"> </w:t>
            </w:r>
            <w:r w:rsidR="004F4709" w:rsidRPr="00F67237">
              <w:rPr>
                <w:rFonts w:ascii="Nyala" w:hAnsi="Nyala" w:cs="Nyala"/>
                <w:sz w:val="20"/>
                <w:szCs w:val="20"/>
              </w:rPr>
              <w:t>በወቅቱ</w:t>
            </w:r>
            <w:r w:rsidR="004F4709" w:rsidRPr="00F67237">
              <w:rPr>
                <w:rFonts w:ascii="Arial" w:hAnsi="Arial" w:cs="Arial"/>
                <w:sz w:val="20"/>
                <w:szCs w:val="20"/>
              </w:rPr>
              <w:t xml:space="preserve"> </w:t>
            </w:r>
            <w:r w:rsidR="004F4709" w:rsidRPr="00F67237">
              <w:rPr>
                <w:rFonts w:ascii="Nyala" w:hAnsi="Nyala" w:cs="Nyala"/>
                <w:sz w:val="20"/>
                <w:szCs w:val="20"/>
              </w:rPr>
              <w:t>ስራ</w:t>
            </w:r>
            <w:r w:rsidR="004F4709" w:rsidRPr="00F67237">
              <w:rPr>
                <w:rFonts w:ascii="Arial" w:hAnsi="Arial" w:cs="Arial"/>
                <w:sz w:val="20"/>
                <w:szCs w:val="20"/>
              </w:rPr>
              <w:t xml:space="preserve"> </w:t>
            </w:r>
            <w:r w:rsidR="004F4709" w:rsidRPr="00F67237">
              <w:rPr>
                <w:rFonts w:ascii="Nyala" w:hAnsi="Nyala" w:cs="Nyala"/>
                <w:sz w:val="20"/>
                <w:szCs w:val="20"/>
              </w:rPr>
              <w:t>ያስፈልግዎ</w:t>
            </w:r>
            <w:r w:rsidR="004F4709" w:rsidRPr="00F67237">
              <w:rPr>
                <w:rFonts w:ascii="Arial" w:hAnsi="Arial" w:cs="Arial"/>
                <w:sz w:val="20"/>
                <w:szCs w:val="20"/>
              </w:rPr>
              <w:t xml:space="preserve"> </w:t>
            </w:r>
            <w:r w:rsidR="004F4709" w:rsidRPr="00F67237">
              <w:rPr>
                <w:rFonts w:ascii="Nyala" w:hAnsi="Nyala" w:cs="Nyala"/>
                <w:sz w:val="20"/>
                <w:szCs w:val="20"/>
              </w:rPr>
              <w:t>ስለነበር</w:t>
            </w:r>
            <w:r w:rsidR="004F4709" w:rsidRPr="00F67237">
              <w:rPr>
                <w:rFonts w:ascii="Arial" w:hAnsi="Arial" w:cs="Arial"/>
                <w:sz w:val="20"/>
                <w:szCs w:val="20"/>
              </w:rPr>
              <w:t xml:space="preserve"> </w:t>
            </w:r>
            <w:r w:rsidR="004F4709" w:rsidRPr="00F67237">
              <w:rPr>
                <w:rFonts w:ascii="Nyala" w:hAnsi="Nyala" w:cs="Nyala"/>
                <w:sz w:val="20"/>
                <w:szCs w:val="20"/>
              </w:rPr>
              <w:t>ነው</w:t>
            </w:r>
            <w:r w:rsidR="004F4709" w:rsidRPr="00F67237">
              <w:rPr>
                <w:rFonts w:ascii="Arial" w:hAnsi="Arial" w:cs="Arial"/>
                <w:sz w:val="20"/>
                <w:szCs w:val="20"/>
              </w:rPr>
              <w:t xml:space="preserve"> ?</w:t>
            </w:r>
            <w:r w:rsidR="00C56839">
              <w:rPr>
                <w:rFonts w:ascii="Arial" w:hAnsi="Arial" w:cs="Arial"/>
                <w:sz w:val="20"/>
                <w:szCs w:val="20"/>
              </w:rPr>
              <w:t>(</w:t>
            </w:r>
            <w:r w:rsidR="004F4709" w:rsidRPr="00C56839">
              <w:rPr>
                <w:rFonts w:ascii="Nyala" w:hAnsi="Nyala" w:cs="Nyala"/>
                <w:b/>
                <w:sz w:val="20"/>
                <w:szCs w:val="20"/>
              </w:rPr>
              <w:t>መላሿ</w:t>
            </w:r>
            <w:r w:rsidR="004F4709" w:rsidRPr="00C56839">
              <w:rPr>
                <w:rFonts w:ascii="Arial" w:hAnsi="Arial" w:cs="Arial"/>
                <w:b/>
                <w:sz w:val="20"/>
                <w:szCs w:val="20"/>
              </w:rPr>
              <w:t xml:space="preserve"> </w:t>
            </w:r>
            <w:r w:rsidR="004F4709" w:rsidRPr="00C56839">
              <w:rPr>
                <w:rFonts w:ascii="Nyala" w:hAnsi="Nyala" w:cs="Nyala"/>
                <w:b/>
                <w:sz w:val="20"/>
                <w:szCs w:val="20"/>
              </w:rPr>
              <w:t>በሁለቱም</w:t>
            </w:r>
            <w:r w:rsidR="004F4709" w:rsidRPr="00C56839">
              <w:rPr>
                <w:rFonts w:ascii="Arial" w:hAnsi="Arial" w:cs="Arial"/>
                <w:b/>
                <w:sz w:val="20"/>
                <w:szCs w:val="20"/>
              </w:rPr>
              <w:t xml:space="preserve"> </w:t>
            </w:r>
            <w:r w:rsidR="004F4709" w:rsidRPr="00C56839">
              <w:rPr>
                <w:rFonts w:ascii="Nyala" w:hAnsi="Nyala" w:cs="Nyala"/>
                <w:b/>
                <w:sz w:val="20"/>
                <w:szCs w:val="20"/>
              </w:rPr>
              <w:t>ምክኒያት</w:t>
            </w:r>
            <w:r w:rsidR="004F4709" w:rsidRPr="00C56839">
              <w:rPr>
                <w:rFonts w:ascii="Arial" w:hAnsi="Arial" w:cs="Arial"/>
                <w:b/>
                <w:sz w:val="20"/>
                <w:szCs w:val="20"/>
              </w:rPr>
              <w:t xml:space="preserve"> </w:t>
            </w:r>
            <w:r w:rsidR="004F4709" w:rsidRPr="00C56839">
              <w:rPr>
                <w:rFonts w:ascii="Nyala" w:hAnsi="Nyala" w:cs="Nyala"/>
                <w:b/>
                <w:sz w:val="20"/>
                <w:szCs w:val="20"/>
              </w:rPr>
              <w:t>አልነበረም</w:t>
            </w:r>
            <w:r w:rsidR="004F4709" w:rsidRPr="00C56839">
              <w:rPr>
                <w:rFonts w:ascii="Arial" w:hAnsi="Arial" w:cs="Arial"/>
                <w:b/>
                <w:sz w:val="20"/>
                <w:szCs w:val="20"/>
              </w:rPr>
              <w:t xml:space="preserve"> </w:t>
            </w:r>
            <w:r w:rsidR="004F4709" w:rsidRPr="00C56839">
              <w:rPr>
                <w:rFonts w:ascii="Nyala" w:hAnsi="Nyala" w:cs="Nyala"/>
                <w:b/>
                <w:sz w:val="20"/>
                <w:szCs w:val="20"/>
              </w:rPr>
              <w:t>ካሉ፣</w:t>
            </w:r>
            <w:r w:rsidR="004F4709" w:rsidRPr="00C56839">
              <w:rPr>
                <w:rFonts w:ascii="Arial" w:hAnsi="Arial" w:cs="Arial"/>
                <w:b/>
                <w:sz w:val="20"/>
                <w:szCs w:val="20"/>
              </w:rPr>
              <w:t xml:space="preserve">  </w:t>
            </w:r>
            <w:r w:rsidR="004F4709" w:rsidRPr="00C56839">
              <w:rPr>
                <w:rFonts w:ascii="Nyala" w:hAnsi="Nyala" w:cs="Nyala"/>
                <w:b/>
                <w:sz w:val="20"/>
                <w:szCs w:val="20"/>
              </w:rPr>
              <w:t>ምክኒያታቸው</w:t>
            </w:r>
            <w:r w:rsidR="004F4709" w:rsidRPr="00C56839">
              <w:rPr>
                <w:rFonts w:ascii="Arial" w:hAnsi="Arial" w:cs="Arial"/>
                <w:b/>
                <w:sz w:val="20"/>
                <w:szCs w:val="20"/>
              </w:rPr>
              <w:t xml:space="preserve"> </w:t>
            </w:r>
            <w:r w:rsidR="004F4709" w:rsidRPr="00C56839">
              <w:rPr>
                <w:rFonts w:ascii="Nyala" w:hAnsi="Nyala" w:cs="Nyala"/>
                <w:b/>
                <w:sz w:val="20"/>
                <w:szCs w:val="20"/>
              </w:rPr>
              <w:t>ከሁለቱ</w:t>
            </w:r>
            <w:r w:rsidR="004F4709" w:rsidRPr="00C56839">
              <w:rPr>
                <w:rFonts w:ascii="Arial" w:hAnsi="Arial" w:cs="Arial"/>
                <w:b/>
                <w:sz w:val="20"/>
                <w:szCs w:val="20"/>
              </w:rPr>
              <w:t xml:space="preserve"> </w:t>
            </w:r>
            <w:r w:rsidR="004F4709" w:rsidRPr="00C56839">
              <w:rPr>
                <w:rFonts w:ascii="Nyala" w:hAnsi="Nyala" w:cs="Nyala"/>
                <w:b/>
                <w:sz w:val="20"/>
                <w:szCs w:val="20"/>
              </w:rPr>
              <w:t>አማራጮች</w:t>
            </w:r>
            <w:r w:rsidR="004F4709" w:rsidRPr="00C56839">
              <w:rPr>
                <w:rFonts w:ascii="Arial" w:hAnsi="Arial" w:cs="Arial"/>
                <w:b/>
                <w:sz w:val="20"/>
                <w:szCs w:val="20"/>
              </w:rPr>
              <w:t xml:space="preserve"> </w:t>
            </w:r>
            <w:r w:rsidR="004F4709" w:rsidRPr="00C56839">
              <w:rPr>
                <w:rFonts w:ascii="Nyala" w:hAnsi="Nyala" w:cs="Nyala"/>
                <w:b/>
                <w:sz w:val="20"/>
                <w:szCs w:val="20"/>
              </w:rPr>
              <w:t>ወደ</w:t>
            </w:r>
            <w:r w:rsidR="004F4709" w:rsidRPr="00C56839">
              <w:rPr>
                <w:rFonts w:ascii="Arial" w:hAnsi="Arial" w:cs="Arial"/>
                <w:b/>
                <w:sz w:val="20"/>
                <w:szCs w:val="20"/>
              </w:rPr>
              <w:t xml:space="preserve"> </w:t>
            </w:r>
            <w:r w:rsidR="004F4709" w:rsidRPr="00C56839">
              <w:rPr>
                <w:rFonts w:ascii="Nyala" w:hAnsi="Nyala" w:cs="Nyala"/>
                <w:b/>
                <w:sz w:val="20"/>
                <w:szCs w:val="20"/>
              </w:rPr>
              <w:t>የትኛው</w:t>
            </w:r>
            <w:r w:rsidR="004F4709" w:rsidRPr="00C56839">
              <w:rPr>
                <w:rFonts w:ascii="Arial" w:hAnsi="Arial" w:cs="Arial"/>
                <w:b/>
                <w:sz w:val="20"/>
                <w:szCs w:val="20"/>
              </w:rPr>
              <w:t xml:space="preserve"> </w:t>
            </w:r>
            <w:r w:rsidR="004F4709" w:rsidRPr="00C56839">
              <w:rPr>
                <w:rFonts w:ascii="Nyala" w:hAnsi="Nyala" w:cs="Nyala"/>
                <w:b/>
                <w:sz w:val="20"/>
                <w:szCs w:val="20"/>
              </w:rPr>
              <w:t>ይበልጥ</w:t>
            </w:r>
            <w:r w:rsidR="004F4709" w:rsidRPr="00C56839">
              <w:rPr>
                <w:rFonts w:ascii="Arial" w:hAnsi="Arial" w:cs="Arial"/>
                <w:b/>
                <w:sz w:val="20"/>
                <w:szCs w:val="20"/>
              </w:rPr>
              <w:t xml:space="preserve"> </w:t>
            </w:r>
            <w:r w:rsidR="004F4709" w:rsidRPr="00C56839">
              <w:rPr>
                <w:rFonts w:ascii="Nyala" w:hAnsi="Nyala" w:cs="Nyala"/>
                <w:b/>
                <w:sz w:val="20"/>
                <w:szCs w:val="20"/>
              </w:rPr>
              <w:t>እንደሚያዘነብል</w:t>
            </w:r>
            <w:r w:rsidR="004F4709" w:rsidRPr="00C56839">
              <w:rPr>
                <w:rFonts w:ascii="Arial" w:hAnsi="Arial" w:cs="Arial"/>
                <w:b/>
                <w:sz w:val="20"/>
                <w:szCs w:val="20"/>
              </w:rPr>
              <w:t xml:space="preserve"> </w:t>
            </w:r>
            <w:r w:rsidR="004F4709" w:rsidRPr="00C56839">
              <w:rPr>
                <w:rFonts w:ascii="Nyala" w:hAnsi="Nyala" w:cs="Nyala"/>
                <w:b/>
                <w:sz w:val="20"/>
                <w:szCs w:val="20"/>
              </w:rPr>
              <w:t>ይጠይቋቸው፡፡</w:t>
            </w:r>
            <w:r w:rsidR="00C56839">
              <w:rPr>
                <w:rFonts w:ascii="Nyala" w:hAnsi="Nyala" w:cs="Nyala"/>
                <w:b/>
                <w:sz w:val="20"/>
                <w:szCs w:val="20"/>
              </w:rPr>
              <w:t>)</w:t>
            </w:r>
          </w:p>
          <w:p w14:paraId="27A739E4" w14:textId="09E79EF5" w:rsidR="0064694C" w:rsidRPr="00F67237" w:rsidRDefault="0064694C" w:rsidP="0064694C">
            <w:pPr>
              <w:rPr>
                <w:rFonts w:ascii="Arial" w:hAnsi="Arial" w:cs="Arial"/>
                <w:sz w:val="20"/>
                <w:szCs w:val="20"/>
              </w:rPr>
            </w:pPr>
          </w:p>
          <w:p w14:paraId="6E3C6577" w14:textId="77777777" w:rsidR="00D72D73" w:rsidRPr="00F67237" w:rsidRDefault="00D72D73" w:rsidP="00D72D73">
            <w:pPr>
              <w:rPr>
                <w:rFonts w:ascii="Arial" w:hAnsi="Arial" w:cs="Arial"/>
                <w:sz w:val="20"/>
                <w:szCs w:val="20"/>
              </w:rPr>
            </w:pPr>
            <w:r w:rsidRPr="00F67237">
              <w:rPr>
                <w:rFonts w:ascii="Arial" w:hAnsi="Arial" w:cs="Arial"/>
                <w:sz w:val="20"/>
                <w:szCs w:val="20"/>
              </w:rPr>
              <w:t xml:space="preserve">1 = Opportunity/ </w:t>
            </w:r>
            <w:r w:rsidRPr="00F67237">
              <w:rPr>
                <w:rFonts w:ascii="Nyala" w:hAnsi="Nyala" w:cs="Nyala"/>
                <w:sz w:val="20"/>
                <w:szCs w:val="20"/>
              </w:rPr>
              <w:t>ጥሩ</w:t>
            </w:r>
            <w:r w:rsidRPr="00F67237">
              <w:rPr>
                <w:rFonts w:ascii="Arial" w:hAnsi="Arial" w:cs="Arial"/>
                <w:sz w:val="20"/>
                <w:szCs w:val="20"/>
              </w:rPr>
              <w:t xml:space="preserve"> </w:t>
            </w:r>
            <w:r w:rsidRPr="00F67237">
              <w:rPr>
                <w:rFonts w:ascii="Nyala" w:hAnsi="Nyala" w:cs="Nyala"/>
                <w:sz w:val="20"/>
                <w:szCs w:val="20"/>
              </w:rPr>
              <w:t>ስራ</w:t>
            </w:r>
            <w:r w:rsidRPr="00F67237">
              <w:rPr>
                <w:rFonts w:ascii="Arial" w:hAnsi="Arial" w:cs="Arial"/>
                <w:sz w:val="20"/>
                <w:szCs w:val="20"/>
              </w:rPr>
              <w:t xml:space="preserve"> </w:t>
            </w:r>
            <w:r w:rsidRPr="00F67237">
              <w:rPr>
                <w:rFonts w:ascii="Nyala" w:hAnsi="Nyala" w:cs="Nyala"/>
                <w:sz w:val="20"/>
                <w:szCs w:val="20"/>
              </w:rPr>
              <w:t>ስለሆነ</w:t>
            </w:r>
          </w:p>
          <w:p w14:paraId="1267BB7D" w14:textId="1E0D8982" w:rsidR="0064694C" w:rsidRPr="00F67237" w:rsidRDefault="00D72D73" w:rsidP="00D72D73">
            <w:pPr>
              <w:rPr>
                <w:rFonts w:ascii="Arial" w:hAnsi="Arial" w:cs="Arial"/>
                <w:sz w:val="20"/>
                <w:szCs w:val="20"/>
              </w:rPr>
            </w:pPr>
            <w:r w:rsidRPr="00F67237">
              <w:rPr>
                <w:rFonts w:ascii="Arial" w:hAnsi="Arial" w:cs="Arial"/>
                <w:sz w:val="20"/>
                <w:szCs w:val="20"/>
              </w:rPr>
              <w:t xml:space="preserve">2 = Necessity/ </w:t>
            </w:r>
            <w:r w:rsidRPr="00F67237">
              <w:rPr>
                <w:rFonts w:ascii="Nyala" w:hAnsi="Nyala" w:cs="Nyala"/>
                <w:sz w:val="20"/>
                <w:szCs w:val="20"/>
              </w:rPr>
              <w:t>ስራ</w:t>
            </w:r>
            <w:r w:rsidRPr="00F67237">
              <w:rPr>
                <w:rFonts w:ascii="Arial" w:hAnsi="Arial" w:cs="Arial"/>
                <w:sz w:val="20"/>
                <w:szCs w:val="20"/>
              </w:rPr>
              <w:t xml:space="preserve"> </w:t>
            </w:r>
            <w:r w:rsidRPr="00F67237">
              <w:rPr>
                <w:rFonts w:ascii="Nyala" w:hAnsi="Nyala" w:cs="Nyala"/>
                <w:sz w:val="20"/>
                <w:szCs w:val="20"/>
              </w:rPr>
              <w:t>ስላስፈለገኝ</w:t>
            </w:r>
          </w:p>
        </w:tc>
      </w:tr>
      <w:tr w:rsidR="0064694C" w:rsidRPr="00F67237" w14:paraId="266F3151" w14:textId="77777777" w:rsidTr="00A507F3">
        <w:tblPrEx>
          <w:tblCellMar>
            <w:top w:w="108" w:type="dxa"/>
            <w:bottom w:w="108" w:type="dxa"/>
          </w:tblCellMar>
        </w:tblPrEx>
        <w:trPr>
          <w:trHeight w:val="333"/>
        </w:trPr>
        <w:tc>
          <w:tcPr>
            <w:tcW w:w="675" w:type="dxa"/>
          </w:tcPr>
          <w:p w14:paraId="2E715380" w14:textId="0733CF1D" w:rsidR="0064694C" w:rsidRPr="00F67237" w:rsidRDefault="0064694C" w:rsidP="0064694C">
            <w:pPr>
              <w:rPr>
                <w:rFonts w:ascii="Arial" w:hAnsi="Arial" w:cs="Arial"/>
                <w:sz w:val="20"/>
                <w:szCs w:val="20"/>
              </w:rPr>
            </w:pPr>
            <w:r w:rsidRPr="00F67237">
              <w:rPr>
                <w:rFonts w:ascii="Arial" w:hAnsi="Arial" w:cs="Arial"/>
                <w:sz w:val="20"/>
                <w:szCs w:val="20"/>
              </w:rPr>
              <w:t>4</w:t>
            </w:r>
          </w:p>
        </w:tc>
        <w:tc>
          <w:tcPr>
            <w:tcW w:w="8613" w:type="dxa"/>
            <w:gridSpan w:val="5"/>
          </w:tcPr>
          <w:p w14:paraId="4C9D1543" w14:textId="28D06BD0" w:rsidR="0064694C" w:rsidRPr="00F67237" w:rsidRDefault="0064694C" w:rsidP="0064694C">
            <w:pPr>
              <w:rPr>
                <w:rFonts w:ascii="Arial" w:hAnsi="Arial" w:cs="Arial"/>
                <w:sz w:val="20"/>
                <w:szCs w:val="20"/>
              </w:rPr>
            </w:pPr>
            <w:r w:rsidRPr="00F67237">
              <w:rPr>
                <w:rFonts w:ascii="Arial" w:hAnsi="Arial" w:cs="Arial"/>
                <w:sz w:val="20"/>
                <w:szCs w:val="20"/>
              </w:rPr>
              <w:t>Are you currently the business owner, the business manager or both?</w:t>
            </w:r>
            <w:r w:rsidR="00C95381" w:rsidRPr="00F67237">
              <w:rPr>
                <w:rFonts w:ascii="Arial" w:hAnsi="Arial" w:cs="Arial"/>
                <w:sz w:val="20"/>
                <w:szCs w:val="20"/>
              </w:rPr>
              <w:t xml:space="preserve"> / </w:t>
            </w:r>
            <w:r w:rsidR="00C95381" w:rsidRPr="00F67237">
              <w:rPr>
                <w:rFonts w:ascii="Nyala" w:hAnsi="Nyala" w:cs="Nyala"/>
                <w:sz w:val="20"/>
                <w:szCs w:val="20"/>
              </w:rPr>
              <w:t>አሁን</w:t>
            </w:r>
            <w:r w:rsidR="00C95381" w:rsidRPr="00F67237">
              <w:rPr>
                <w:rFonts w:ascii="Arial" w:hAnsi="Arial" w:cs="Arial"/>
                <w:sz w:val="20"/>
                <w:szCs w:val="20"/>
              </w:rPr>
              <w:t xml:space="preserve"> </w:t>
            </w:r>
            <w:r w:rsidR="00C95381" w:rsidRPr="00F67237">
              <w:rPr>
                <w:rFonts w:ascii="Nyala" w:hAnsi="Nyala" w:cs="Nyala"/>
                <w:sz w:val="20"/>
                <w:szCs w:val="20"/>
              </w:rPr>
              <w:t>የዚህ</w:t>
            </w:r>
            <w:r w:rsidR="00C95381" w:rsidRPr="00F67237">
              <w:rPr>
                <w:rFonts w:ascii="Arial" w:hAnsi="Arial" w:cs="Arial"/>
                <w:sz w:val="20"/>
                <w:szCs w:val="20"/>
              </w:rPr>
              <w:t xml:space="preserve"> </w:t>
            </w:r>
            <w:r w:rsidR="00C95381" w:rsidRPr="00F67237">
              <w:rPr>
                <w:rFonts w:ascii="Nyala" w:hAnsi="Nyala" w:cs="Nyala"/>
                <w:sz w:val="20"/>
                <w:szCs w:val="20"/>
              </w:rPr>
              <w:t>ንግድ</w:t>
            </w:r>
            <w:r w:rsidR="00C95381" w:rsidRPr="00F67237">
              <w:rPr>
                <w:rFonts w:ascii="Arial" w:hAnsi="Arial" w:cs="Arial"/>
                <w:sz w:val="20"/>
                <w:szCs w:val="20"/>
              </w:rPr>
              <w:t xml:space="preserve"> </w:t>
            </w:r>
            <w:r w:rsidR="00C95381" w:rsidRPr="00F67237">
              <w:rPr>
                <w:rFonts w:ascii="Nyala" w:hAnsi="Nyala" w:cs="Nyala"/>
                <w:sz w:val="20"/>
                <w:szCs w:val="20"/>
              </w:rPr>
              <w:t>ድርጅት</w:t>
            </w:r>
            <w:r w:rsidR="00C95381" w:rsidRPr="00F67237">
              <w:rPr>
                <w:rFonts w:ascii="Arial" w:hAnsi="Arial" w:cs="Arial"/>
                <w:sz w:val="20"/>
                <w:szCs w:val="20"/>
              </w:rPr>
              <w:t xml:space="preserve"> </w:t>
            </w:r>
            <w:r w:rsidR="00C95381" w:rsidRPr="00F67237">
              <w:rPr>
                <w:rFonts w:ascii="Nyala" w:hAnsi="Nyala" w:cs="Nyala"/>
                <w:sz w:val="20"/>
                <w:szCs w:val="20"/>
              </w:rPr>
              <w:t>ባለቤት</w:t>
            </w:r>
            <w:r w:rsidR="00C95381" w:rsidRPr="00F67237">
              <w:rPr>
                <w:rFonts w:ascii="Arial" w:hAnsi="Arial" w:cs="Arial"/>
                <w:sz w:val="20"/>
                <w:szCs w:val="20"/>
              </w:rPr>
              <w:t xml:space="preserve"> </w:t>
            </w:r>
            <w:r w:rsidR="00C95381" w:rsidRPr="00F67237">
              <w:rPr>
                <w:rFonts w:ascii="Nyala" w:hAnsi="Nyala" w:cs="Nyala"/>
                <w:sz w:val="20"/>
                <w:szCs w:val="20"/>
              </w:rPr>
              <w:t>ኖት</w:t>
            </w:r>
            <w:r w:rsidR="00C95381" w:rsidRPr="00F67237">
              <w:rPr>
                <w:rFonts w:ascii="Arial" w:hAnsi="Arial" w:cs="Arial"/>
                <w:sz w:val="20"/>
                <w:szCs w:val="20"/>
              </w:rPr>
              <w:t xml:space="preserve"> </w:t>
            </w:r>
            <w:r w:rsidR="00C95381" w:rsidRPr="00F67237">
              <w:rPr>
                <w:rFonts w:ascii="Nyala" w:hAnsi="Nyala" w:cs="Nyala"/>
                <w:sz w:val="20"/>
                <w:szCs w:val="20"/>
              </w:rPr>
              <w:t>ወይስ</w:t>
            </w:r>
            <w:r w:rsidR="00C95381" w:rsidRPr="00F67237">
              <w:rPr>
                <w:rFonts w:ascii="Arial" w:hAnsi="Arial" w:cs="Arial"/>
                <w:sz w:val="20"/>
                <w:szCs w:val="20"/>
              </w:rPr>
              <w:t xml:space="preserve"> </w:t>
            </w:r>
            <w:r w:rsidR="00C95381" w:rsidRPr="00F67237">
              <w:rPr>
                <w:rFonts w:ascii="Nyala" w:hAnsi="Nyala" w:cs="Nyala"/>
                <w:sz w:val="20"/>
                <w:szCs w:val="20"/>
              </w:rPr>
              <w:t>ሃላፊ</w:t>
            </w:r>
            <w:r w:rsidR="00C95381" w:rsidRPr="00F67237">
              <w:rPr>
                <w:rFonts w:ascii="Arial" w:hAnsi="Arial" w:cs="Arial"/>
                <w:sz w:val="20"/>
                <w:szCs w:val="20"/>
              </w:rPr>
              <w:t xml:space="preserve">/ </w:t>
            </w:r>
            <w:r w:rsidR="00C95381" w:rsidRPr="00F67237">
              <w:rPr>
                <w:rFonts w:ascii="Nyala" w:hAnsi="Nyala" w:cs="Nyala"/>
                <w:sz w:val="20"/>
                <w:szCs w:val="20"/>
              </w:rPr>
              <w:t>ማናጀር</w:t>
            </w:r>
            <w:r w:rsidR="00C95381" w:rsidRPr="00F67237">
              <w:rPr>
                <w:rFonts w:ascii="Arial" w:hAnsi="Arial" w:cs="Arial"/>
                <w:sz w:val="20"/>
                <w:szCs w:val="20"/>
              </w:rPr>
              <w:t xml:space="preserve"> </w:t>
            </w:r>
            <w:r w:rsidR="00C95381" w:rsidRPr="00F67237">
              <w:rPr>
                <w:rFonts w:ascii="Nyala" w:hAnsi="Nyala" w:cs="Nyala"/>
                <w:sz w:val="20"/>
                <w:szCs w:val="20"/>
              </w:rPr>
              <w:t>ወይስ</w:t>
            </w:r>
            <w:r w:rsidR="00C95381" w:rsidRPr="00F67237">
              <w:rPr>
                <w:rFonts w:ascii="Arial" w:hAnsi="Arial" w:cs="Arial"/>
                <w:sz w:val="20"/>
                <w:szCs w:val="20"/>
              </w:rPr>
              <w:t xml:space="preserve"> </w:t>
            </w:r>
            <w:del w:id="123" w:author="toshiba" w:date="2016-11-15T12:19:00Z">
              <w:r w:rsidR="00C95381" w:rsidRPr="00F67237" w:rsidDel="007B73B4">
                <w:rPr>
                  <w:rFonts w:ascii="Nyala" w:hAnsi="Nyala" w:cs="Nyala"/>
                  <w:sz w:val="20"/>
                  <w:szCs w:val="20"/>
                </w:rPr>
                <w:delText>ሁልቱንም</w:delText>
              </w:r>
            </w:del>
            <w:ins w:id="124" w:author="toshiba" w:date="2016-11-15T12:19:00Z">
              <w:r w:rsidR="007B73B4" w:rsidRPr="00CA40A0">
                <w:rPr>
                  <w:rFonts w:ascii="Nyala" w:hAnsi="Nyala" w:cs="Nyala"/>
                  <w:sz w:val="20"/>
                  <w:szCs w:val="20"/>
                  <w:highlight w:val="yellow"/>
                </w:rPr>
                <w:t>ሁለቱም</w:t>
              </w:r>
            </w:ins>
            <w:r w:rsidR="00C95381" w:rsidRPr="00CA40A0">
              <w:rPr>
                <w:rFonts w:ascii="Arial" w:hAnsi="Arial" w:cs="Arial"/>
                <w:sz w:val="20"/>
                <w:szCs w:val="20"/>
                <w:highlight w:val="yellow"/>
              </w:rPr>
              <w:t>?</w:t>
            </w:r>
          </w:p>
          <w:p w14:paraId="1B2A9916" w14:textId="77777777" w:rsidR="00644B69" w:rsidRPr="00F67237" w:rsidRDefault="00644B69" w:rsidP="00644B69">
            <w:pPr>
              <w:rPr>
                <w:rFonts w:ascii="Arial" w:hAnsi="Arial" w:cs="Arial"/>
                <w:sz w:val="20"/>
                <w:szCs w:val="20"/>
              </w:rPr>
            </w:pPr>
            <w:r w:rsidRPr="00F67237">
              <w:rPr>
                <w:rFonts w:ascii="Arial" w:hAnsi="Arial" w:cs="Arial"/>
                <w:sz w:val="20"/>
                <w:szCs w:val="20"/>
              </w:rPr>
              <w:t xml:space="preserve">1 = Business owner only / </w:t>
            </w:r>
            <w:r w:rsidRPr="00F67237">
              <w:rPr>
                <w:rFonts w:ascii="Nyala" w:hAnsi="Nyala" w:cs="Nyala"/>
                <w:sz w:val="20"/>
                <w:szCs w:val="20"/>
              </w:rPr>
              <w:t>የንግዱ</w:t>
            </w:r>
            <w:r w:rsidRPr="00F67237">
              <w:rPr>
                <w:rFonts w:ascii="Arial" w:hAnsi="Arial" w:cs="Arial"/>
                <w:sz w:val="20"/>
                <w:szCs w:val="20"/>
              </w:rPr>
              <w:t xml:space="preserve"> </w:t>
            </w:r>
            <w:r w:rsidRPr="00F67237">
              <w:rPr>
                <w:rFonts w:ascii="Nyala" w:hAnsi="Nyala" w:cs="Nyala"/>
                <w:sz w:val="20"/>
                <w:szCs w:val="20"/>
              </w:rPr>
              <w:t>ባለቤት</w:t>
            </w:r>
            <w:r w:rsidRPr="00F67237">
              <w:rPr>
                <w:rFonts w:ascii="Arial" w:hAnsi="Arial" w:cs="Arial"/>
                <w:sz w:val="20"/>
                <w:szCs w:val="20"/>
              </w:rPr>
              <w:t xml:space="preserve"> </w:t>
            </w:r>
            <w:r w:rsidRPr="00F67237">
              <w:rPr>
                <w:rFonts w:ascii="Nyala" w:hAnsi="Nyala" w:cs="Nyala"/>
                <w:sz w:val="20"/>
                <w:szCs w:val="20"/>
              </w:rPr>
              <w:t>ብቻ</w:t>
            </w:r>
          </w:p>
          <w:p w14:paraId="4C3FAE3E" w14:textId="77777777" w:rsidR="00644B69" w:rsidRPr="00F67237" w:rsidRDefault="00644B69" w:rsidP="00644B69">
            <w:pPr>
              <w:rPr>
                <w:rFonts w:ascii="Arial" w:hAnsi="Arial" w:cs="Arial"/>
                <w:sz w:val="20"/>
                <w:szCs w:val="20"/>
              </w:rPr>
            </w:pPr>
            <w:r w:rsidRPr="00F67237">
              <w:rPr>
                <w:rFonts w:ascii="Arial" w:hAnsi="Arial" w:cs="Arial"/>
                <w:sz w:val="20"/>
                <w:szCs w:val="20"/>
              </w:rPr>
              <w:t xml:space="preserve">2 = Business manager only </w:t>
            </w:r>
            <w:r w:rsidRPr="00F67237">
              <w:rPr>
                <w:rFonts w:ascii="Nyala" w:hAnsi="Nyala" w:cs="Nyala"/>
                <w:sz w:val="20"/>
                <w:szCs w:val="20"/>
              </w:rPr>
              <w:t>የንግዱ</w:t>
            </w:r>
            <w:r w:rsidRPr="00F67237">
              <w:rPr>
                <w:rFonts w:ascii="Arial" w:hAnsi="Arial" w:cs="Arial"/>
                <w:sz w:val="20"/>
                <w:szCs w:val="20"/>
              </w:rPr>
              <w:t xml:space="preserve"> </w:t>
            </w:r>
            <w:r w:rsidRPr="00F67237">
              <w:rPr>
                <w:rFonts w:ascii="Nyala" w:hAnsi="Nyala" w:cs="Nyala"/>
                <w:sz w:val="20"/>
                <w:szCs w:val="20"/>
              </w:rPr>
              <w:t>ሃላፊ</w:t>
            </w:r>
            <w:r w:rsidRPr="00F67237">
              <w:rPr>
                <w:rFonts w:ascii="Arial" w:hAnsi="Arial" w:cs="Arial"/>
                <w:sz w:val="20"/>
                <w:szCs w:val="20"/>
              </w:rPr>
              <w:t>/</w:t>
            </w:r>
            <w:r w:rsidRPr="00F67237">
              <w:rPr>
                <w:rFonts w:ascii="Nyala" w:hAnsi="Nyala" w:cs="Nyala"/>
                <w:sz w:val="20"/>
                <w:szCs w:val="20"/>
              </w:rPr>
              <w:t>ማናጀር</w:t>
            </w:r>
            <w:r w:rsidRPr="00F67237">
              <w:rPr>
                <w:rFonts w:ascii="Arial" w:hAnsi="Arial" w:cs="Arial"/>
                <w:sz w:val="20"/>
                <w:szCs w:val="20"/>
              </w:rPr>
              <w:t xml:space="preserve"> </w:t>
            </w:r>
            <w:r w:rsidRPr="00F67237">
              <w:rPr>
                <w:rFonts w:ascii="Nyala" w:hAnsi="Nyala" w:cs="Nyala"/>
                <w:sz w:val="20"/>
                <w:szCs w:val="20"/>
              </w:rPr>
              <w:t>ብቻ</w:t>
            </w:r>
            <w:r w:rsidRPr="00F67237">
              <w:rPr>
                <w:rFonts w:ascii="Arial" w:hAnsi="Arial" w:cs="Arial"/>
                <w:sz w:val="20"/>
                <w:szCs w:val="20"/>
              </w:rPr>
              <w:t xml:space="preserve"> </w:t>
            </w:r>
            <w:r w:rsidRPr="00F67237">
              <w:rPr>
                <w:rFonts w:ascii="Arial" w:hAnsi="Arial" w:cs="Arial"/>
                <w:b/>
                <w:i/>
                <w:sz w:val="20"/>
                <w:szCs w:val="20"/>
              </w:rPr>
              <w:t xml:space="preserve">(Go directly to question 8/ </w:t>
            </w:r>
            <w:r w:rsidRPr="00F67237">
              <w:rPr>
                <w:rFonts w:ascii="Nyala" w:hAnsi="Nyala" w:cs="Nyala"/>
                <w:b/>
                <w:i/>
                <w:sz w:val="20"/>
                <w:szCs w:val="20"/>
              </w:rPr>
              <w:t>ወደ</w:t>
            </w:r>
            <w:r w:rsidRPr="00F67237">
              <w:rPr>
                <w:rFonts w:ascii="Arial" w:hAnsi="Arial" w:cs="Arial"/>
                <w:b/>
                <w:i/>
                <w:sz w:val="20"/>
                <w:szCs w:val="20"/>
              </w:rPr>
              <w:t xml:space="preserve"> </w:t>
            </w:r>
            <w:r w:rsidRPr="00F67237">
              <w:rPr>
                <w:rFonts w:ascii="Nyala" w:hAnsi="Nyala" w:cs="Nyala"/>
                <w:b/>
                <w:i/>
                <w:sz w:val="20"/>
                <w:szCs w:val="20"/>
              </w:rPr>
              <w:t>ጥያቄ</w:t>
            </w:r>
            <w:r w:rsidRPr="00F67237">
              <w:rPr>
                <w:rFonts w:ascii="Arial" w:hAnsi="Arial" w:cs="Arial"/>
                <w:b/>
                <w:i/>
                <w:sz w:val="20"/>
                <w:szCs w:val="20"/>
              </w:rPr>
              <w:t xml:space="preserve"> </w:t>
            </w:r>
            <w:r w:rsidRPr="00F67237">
              <w:rPr>
                <w:rFonts w:ascii="Nyala" w:hAnsi="Nyala" w:cs="Nyala"/>
                <w:b/>
                <w:i/>
                <w:sz w:val="20"/>
                <w:szCs w:val="20"/>
              </w:rPr>
              <w:t>ቁጥር</w:t>
            </w:r>
            <w:r w:rsidRPr="00F67237">
              <w:rPr>
                <w:rFonts w:ascii="Arial" w:hAnsi="Arial" w:cs="Arial"/>
                <w:b/>
                <w:i/>
                <w:sz w:val="20"/>
                <w:szCs w:val="20"/>
              </w:rPr>
              <w:t xml:space="preserve"> 8 </w:t>
            </w:r>
            <w:r w:rsidRPr="00F67237">
              <w:rPr>
                <w:rFonts w:ascii="Nyala" w:hAnsi="Nyala" w:cs="Nyala"/>
                <w:b/>
                <w:i/>
                <w:sz w:val="20"/>
                <w:szCs w:val="20"/>
              </w:rPr>
              <w:t>ይለፉ</w:t>
            </w:r>
            <w:r w:rsidRPr="00F67237">
              <w:rPr>
                <w:rFonts w:ascii="Arial" w:hAnsi="Arial" w:cs="Arial"/>
                <w:b/>
                <w:i/>
                <w:sz w:val="20"/>
                <w:szCs w:val="20"/>
              </w:rPr>
              <w:t>)</w:t>
            </w:r>
          </w:p>
          <w:p w14:paraId="3F3319BD" w14:textId="420C64C7" w:rsidR="0064694C" w:rsidRPr="00F67237" w:rsidRDefault="00644B69" w:rsidP="00644B69">
            <w:pPr>
              <w:rPr>
                <w:rFonts w:ascii="Arial" w:hAnsi="Arial" w:cs="Arial"/>
                <w:sz w:val="20"/>
                <w:szCs w:val="20"/>
              </w:rPr>
            </w:pPr>
            <w:r w:rsidRPr="00F67237">
              <w:rPr>
                <w:rFonts w:ascii="Arial" w:hAnsi="Arial" w:cs="Arial"/>
                <w:sz w:val="20"/>
                <w:szCs w:val="20"/>
              </w:rPr>
              <w:t xml:space="preserve">3 = Both/ </w:t>
            </w:r>
            <w:r w:rsidRPr="00F67237">
              <w:rPr>
                <w:rFonts w:ascii="Nyala" w:hAnsi="Nyala" w:cs="Nyala"/>
                <w:sz w:val="20"/>
                <w:szCs w:val="20"/>
              </w:rPr>
              <w:t>ሁለቱም</w:t>
            </w:r>
          </w:p>
        </w:tc>
      </w:tr>
      <w:tr w:rsidR="0064694C" w:rsidRPr="00F67237" w14:paraId="152D24B7" w14:textId="77777777" w:rsidTr="00A507F3">
        <w:tblPrEx>
          <w:tblCellMar>
            <w:top w:w="108" w:type="dxa"/>
            <w:bottom w:w="108" w:type="dxa"/>
          </w:tblCellMar>
        </w:tblPrEx>
        <w:trPr>
          <w:trHeight w:val="333"/>
        </w:trPr>
        <w:tc>
          <w:tcPr>
            <w:tcW w:w="675" w:type="dxa"/>
          </w:tcPr>
          <w:p w14:paraId="12C3B91C" w14:textId="77777777" w:rsidR="0064694C" w:rsidRPr="00F67237" w:rsidRDefault="0064694C" w:rsidP="0064694C">
            <w:pPr>
              <w:rPr>
                <w:rFonts w:ascii="Arial" w:hAnsi="Arial" w:cs="Arial"/>
                <w:sz w:val="20"/>
                <w:szCs w:val="20"/>
              </w:rPr>
            </w:pPr>
            <w:r w:rsidRPr="00F67237">
              <w:rPr>
                <w:rFonts w:ascii="Arial" w:hAnsi="Arial" w:cs="Arial"/>
                <w:sz w:val="20"/>
                <w:szCs w:val="20"/>
              </w:rPr>
              <w:t>5</w:t>
            </w:r>
          </w:p>
        </w:tc>
        <w:tc>
          <w:tcPr>
            <w:tcW w:w="8613" w:type="dxa"/>
            <w:gridSpan w:val="5"/>
          </w:tcPr>
          <w:p w14:paraId="751D539F" w14:textId="01FCA785" w:rsidR="00DF3072" w:rsidRPr="00F67237" w:rsidRDefault="0064694C" w:rsidP="00DF3072">
            <w:pPr>
              <w:rPr>
                <w:rFonts w:ascii="Arial" w:hAnsi="Arial" w:cs="Arial"/>
                <w:sz w:val="20"/>
                <w:szCs w:val="20"/>
              </w:rPr>
            </w:pPr>
            <w:r w:rsidRPr="00F67237">
              <w:rPr>
                <w:rFonts w:ascii="Arial" w:hAnsi="Arial" w:cs="Arial"/>
                <w:sz w:val="20"/>
                <w:szCs w:val="20"/>
              </w:rPr>
              <w:t>Have you been the business owner from the very beginning of the business?</w:t>
            </w:r>
            <w:r w:rsidR="00DF3072" w:rsidRPr="00F67237">
              <w:rPr>
                <w:rFonts w:ascii="Arial" w:hAnsi="Arial" w:cs="Arial"/>
                <w:sz w:val="20"/>
                <w:szCs w:val="20"/>
              </w:rPr>
              <w:t xml:space="preserve"> </w:t>
            </w:r>
            <w:r w:rsidR="00DF3072" w:rsidRPr="00F67237">
              <w:rPr>
                <w:rFonts w:ascii="Nyala" w:hAnsi="Nyala" w:cs="Nyala"/>
                <w:sz w:val="20"/>
                <w:szCs w:val="20"/>
              </w:rPr>
              <w:t>ንግዱ</w:t>
            </w:r>
            <w:r w:rsidR="00DF3072" w:rsidRPr="00F67237">
              <w:rPr>
                <w:rFonts w:ascii="Arial" w:hAnsi="Arial" w:cs="Arial"/>
                <w:sz w:val="20"/>
                <w:szCs w:val="20"/>
              </w:rPr>
              <w:t xml:space="preserve"> </w:t>
            </w:r>
            <w:r w:rsidR="00DF3072" w:rsidRPr="00F67237">
              <w:rPr>
                <w:rFonts w:ascii="Nyala" w:hAnsi="Nyala" w:cs="Nyala"/>
                <w:sz w:val="20"/>
                <w:szCs w:val="20"/>
              </w:rPr>
              <w:t>ከተጀመረ</w:t>
            </w:r>
            <w:r w:rsidR="00DF3072" w:rsidRPr="00F67237">
              <w:rPr>
                <w:rFonts w:ascii="Arial" w:hAnsi="Arial" w:cs="Arial"/>
                <w:sz w:val="20"/>
                <w:szCs w:val="20"/>
              </w:rPr>
              <w:t xml:space="preserve"> </w:t>
            </w:r>
            <w:r w:rsidR="00DF3072" w:rsidRPr="00F67237">
              <w:rPr>
                <w:rFonts w:ascii="Nyala" w:hAnsi="Nyala" w:cs="Nyala"/>
                <w:sz w:val="20"/>
                <w:szCs w:val="20"/>
              </w:rPr>
              <w:t>ጀምሮ</w:t>
            </w:r>
            <w:r w:rsidR="00DF3072" w:rsidRPr="00F67237">
              <w:rPr>
                <w:rFonts w:ascii="Arial" w:hAnsi="Arial" w:cs="Arial"/>
                <w:sz w:val="20"/>
                <w:szCs w:val="20"/>
              </w:rPr>
              <w:t xml:space="preserve"> </w:t>
            </w:r>
            <w:r w:rsidR="00DF3072" w:rsidRPr="00F67237">
              <w:rPr>
                <w:rFonts w:ascii="Nyala" w:hAnsi="Nyala" w:cs="Nyala"/>
                <w:sz w:val="20"/>
                <w:szCs w:val="20"/>
              </w:rPr>
              <w:t>ባለቤቱ</w:t>
            </w:r>
            <w:r w:rsidR="00DF3072" w:rsidRPr="00F67237">
              <w:rPr>
                <w:rFonts w:ascii="Arial" w:hAnsi="Arial" w:cs="Arial"/>
                <w:sz w:val="20"/>
                <w:szCs w:val="20"/>
              </w:rPr>
              <w:t xml:space="preserve"> </w:t>
            </w:r>
            <w:r w:rsidR="00DF3072" w:rsidRPr="00F67237">
              <w:rPr>
                <w:rFonts w:ascii="Nyala" w:hAnsi="Nyala" w:cs="Nyala"/>
                <w:sz w:val="20"/>
                <w:szCs w:val="20"/>
              </w:rPr>
              <w:t>እርስዎ</w:t>
            </w:r>
            <w:r w:rsidR="00DF3072" w:rsidRPr="00F67237">
              <w:rPr>
                <w:rFonts w:ascii="Arial" w:hAnsi="Arial" w:cs="Arial"/>
                <w:sz w:val="20"/>
                <w:szCs w:val="20"/>
              </w:rPr>
              <w:t xml:space="preserve"> </w:t>
            </w:r>
            <w:r w:rsidR="00DF3072" w:rsidRPr="00F67237">
              <w:rPr>
                <w:rFonts w:ascii="Nyala" w:hAnsi="Nyala" w:cs="Nyala"/>
                <w:sz w:val="20"/>
                <w:szCs w:val="20"/>
              </w:rPr>
              <w:t>ነበሩ</w:t>
            </w:r>
            <w:r w:rsidR="00DF3072" w:rsidRPr="00F67237">
              <w:rPr>
                <w:rFonts w:ascii="Arial" w:hAnsi="Arial" w:cs="Arial"/>
                <w:sz w:val="20"/>
                <w:szCs w:val="20"/>
              </w:rPr>
              <w:t>?</w:t>
            </w:r>
          </w:p>
          <w:p w14:paraId="011DEAA2" w14:textId="77777777" w:rsidR="00DF3072" w:rsidRPr="00F67237" w:rsidRDefault="00DF3072" w:rsidP="00DF3072">
            <w:pPr>
              <w:rPr>
                <w:rFonts w:ascii="Arial" w:hAnsi="Arial" w:cs="Arial"/>
                <w:sz w:val="20"/>
                <w:szCs w:val="20"/>
              </w:rPr>
            </w:pPr>
            <w:r w:rsidRPr="00F67237">
              <w:rPr>
                <w:rFonts w:ascii="Arial" w:hAnsi="Arial" w:cs="Arial"/>
                <w:sz w:val="20"/>
                <w:szCs w:val="20"/>
              </w:rPr>
              <w:t xml:space="preserve">1 = Yes/ </w:t>
            </w:r>
            <w:r w:rsidRPr="00F67237">
              <w:rPr>
                <w:rFonts w:ascii="Nyala" w:hAnsi="Nyala" w:cs="Nyala"/>
                <w:sz w:val="20"/>
                <w:szCs w:val="20"/>
              </w:rPr>
              <w:t>አዎን</w:t>
            </w:r>
            <w:r w:rsidRPr="00F67237">
              <w:rPr>
                <w:rFonts w:ascii="Arial" w:hAnsi="Arial" w:cs="Arial"/>
                <w:sz w:val="20"/>
                <w:szCs w:val="20"/>
              </w:rPr>
              <w:t xml:space="preserve"> </w:t>
            </w:r>
            <w:r w:rsidRPr="00F67237">
              <w:rPr>
                <w:rFonts w:ascii="Arial" w:hAnsi="Arial" w:cs="Arial"/>
                <w:b/>
                <w:i/>
                <w:sz w:val="20"/>
                <w:szCs w:val="20"/>
              </w:rPr>
              <w:t xml:space="preserve">(Go directly to question 8/ </w:t>
            </w:r>
            <w:r w:rsidRPr="00F67237">
              <w:rPr>
                <w:rFonts w:ascii="Nyala" w:hAnsi="Nyala" w:cs="Nyala"/>
                <w:b/>
                <w:i/>
                <w:sz w:val="20"/>
                <w:szCs w:val="20"/>
              </w:rPr>
              <w:t>ወደ</w:t>
            </w:r>
            <w:r w:rsidRPr="00F67237">
              <w:rPr>
                <w:rFonts w:ascii="Arial" w:hAnsi="Arial" w:cs="Arial"/>
                <w:b/>
                <w:i/>
                <w:sz w:val="20"/>
                <w:szCs w:val="20"/>
              </w:rPr>
              <w:t xml:space="preserve"> </w:t>
            </w:r>
            <w:r w:rsidRPr="00F67237">
              <w:rPr>
                <w:rFonts w:ascii="Nyala" w:hAnsi="Nyala" w:cs="Nyala"/>
                <w:b/>
                <w:i/>
                <w:sz w:val="20"/>
                <w:szCs w:val="20"/>
              </w:rPr>
              <w:t>ጥያቄ</w:t>
            </w:r>
            <w:r w:rsidRPr="00F67237">
              <w:rPr>
                <w:rFonts w:ascii="Arial" w:hAnsi="Arial" w:cs="Arial"/>
                <w:b/>
                <w:i/>
                <w:sz w:val="20"/>
                <w:szCs w:val="20"/>
              </w:rPr>
              <w:t xml:space="preserve"> </w:t>
            </w:r>
            <w:r w:rsidRPr="00F67237">
              <w:rPr>
                <w:rFonts w:ascii="Nyala" w:hAnsi="Nyala" w:cs="Nyala"/>
                <w:b/>
                <w:i/>
                <w:sz w:val="20"/>
                <w:szCs w:val="20"/>
              </w:rPr>
              <w:t>ቁጥር</w:t>
            </w:r>
            <w:r w:rsidRPr="00F67237">
              <w:rPr>
                <w:rFonts w:ascii="Arial" w:hAnsi="Arial" w:cs="Arial"/>
                <w:b/>
                <w:i/>
                <w:sz w:val="20"/>
                <w:szCs w:val="20"/>
              </w:rPr>
              <w:t xml:space="preserve"> 8 </w:t>
            </w:r>
            <w:r w:rsidRPr="00F67237">
              <w:rPr>
                <w:rFonts w:ascii="Nyala" w:hAnsi="Nyala" w:cs="Nyala"/>
                <w:b/>
                <w:i/>
                <w:sz w:val="20"/>
                <w:szCs w:val="20"/>
              </w:rPr>
              <w:t>ይለፉ</w:t>
            </w:r>
            <w:r w:rsidRPr="00F67237">
              <w:rPr>
                <w:rFonts w:ascii="Arial" w:hAnsi="Arial" w:cs="Arial"/>
                <w:b/>
                <w:i/>
                <w:sz w:val="20"/>
                <w:szCs w:val="20"/>
              </w:rPr>
              <w:t>)</w:t>
            </w:r>
          </w:p>
          <w:p w14:paraId="1CCD907F" w14:textId="7C372932" w:rsidR="0064694C" w:rsidRPr="00F67237" w:rsidRDefault="00DF3072" w:rsidP="0064694C">
            <w:pPr>
              <w:rPr>
                <w:rFonts w:ascii="Arial" w:hAnsi="Arial" w:cs="Arial"/>
                <w:sz w:val="20"/>
                <w:szCs w:val="20"/>
              </w:rPr>
            </w:pPr>
            <w:r w:rsidRPr="00F67237">
              <w:rPr>
                <w:rFonts w:ascii="Arial" w:hAnsi="Arial" w:cs="Arial"/>
                <w:sz w:val="20"/>
                <w:szCs w:val="20"/>
              </w:rPr>
              <w:t xml:space="preserve">2 = No/ </w:t>
            </w:r>
            <w:r w:rsidRPr="00F67237">
              <w:rPr>
                <w:rFonts w:ascii="Nyala" w:hAnsi="Nyala" w:cs="Nyala"/>
                <w:sz w:val="20"/>
                <w:szCs w:val="20"/>
              </w:rPr>
              <w:t>አልነበርኩም</w:t>
            </w:r>
          </w:p>
        </w:tc>
      </w:tr>
      <w:tr w:rsidR="0064694C" w:rsidRPr="00F67237" w14:paraId="2F514070" w14:textId="77777777" w:rsidTr="00A507F3">
        <w:tblPrEx>
          <w:tblCellMar>
            <w:top w:w="108" w:type="dxa"/>
            <w:bottom w:w="108" w:type="dxa"/>
          </w:tblCellMar>
        </w:tblPrEx>
        <w:trPr>
          <w:trHeight w:val="333"/>
        </w:trPr>
        <w:tc>
          <w:tcPr>
            <w:tcW w:w="675" w:type="dxa"/>
          </w:tcPr>
          <w:p w14:paraId="7FE64C61" w14:textId="77777777" w:rsidR="0064694C" w:rsidRPr="00F67237" w:rsidRDefault="0064694C" w:rsidP="0064694C">
            <w:pPr>
              <w:rPr>
                <w:rFonts w:ascii="Arial" w:hAnsi="Arial" w:cs="Arial"/>
                <w:sz w:val="20"/>
                <w:szCs w:val="20"/>
              </w:rPr>
            </w:pPr>
            <w:r w:rsidRPr="00F67237">
              <w:rPr>
                <w:rFonts w:ascii="Arial" w:hAnsi="Arial" w:cs="Arial"/>
                <w:sz w:val="20"/>
                <w:szCs w:val="20"/>
              </w:rPr>
              <w:t>6</w:t>
            </w:r>
          </w:p>
        </w:tc>
        <w:tc>
          <w:tcPr>
            <w:tcW w:w="8613" w:type="dxa"/>
            <w:gridSpan w:val="5"/>
          </w:tcPr>
          <w:tbl>
            <w:tblPr>
              <w:tblStyle w:val="TableGrid"/>
              <w:tblpPr w:leftFromText="141" w:rightFromText="141" w:vertAnchor="text" w:horzAnchor="margin" w:tblpXSpec="right" w:tblpY="-283"/>
              <w:tblOverlap w:val="never"/>
              <w:tblW w:w="0" w:type="auto"/>
              <w:tblLayout w:type="fixed"/>
              <w:tblLook w:val="04A0" w:firstRow="1" w:lastRow="0" w:firstColumn="1" w:lastColumn="0" w:noHBand="0" w:noVBand="1"/>
            </w:tblPr>
            <w:tblGrid>
              <w:gridCol w:w="283"/>
              <w:gridCol w:w="283"/>
              <w:gridCol w:w="283"/>
              <w:gridCol w:w="283"/>
            </w:tblGrid>
            <w:tr w:rsidR="0064694C" w:rsidRPr="00F67237" w14:paraId="0B612E53" w14:textId="77777777" w:rsidTr="00D45693">
              <w:tc>
                <w:tcPr>
                  <w:tcW w:w="283" w:type="dxa"/>
                </w:tcPr>
                <w:p w14:paraId="410D2584" w14:textId="77777777" w:rsidR="0064694C" w:rsidRPr="00F67237" w:rsidRDefault="0064694C" w:rsidP="0064694C">
                  <w:pPr>
                    <w:rPr>
                      <w:rFonts w:ascii="Arial" w:hAnsi="Arial" w:cs="Arial"/>
                      <w:sz w:val="20"/>
                      <w:szCs w:val="20"/>
                    </w:rPr>
                  </w:pPr>
                </w:p>
              </w:tc>
              <w:tc>
                <w:tcPr>
                  <w:tcW w:w="283" w:type="dxa"/>
                </w:tcPr>
                <w:p w14:paraId="30651198" w14:textId="77777777" w:rsidR="0064694C" w:rsidRPr="00F67237" w:rsidRDefault="0064694C" w:rsidP="0064694C">
                  <w:pPr>
                    <w:rPr>
                      <w:rFonts w:ascii="Arial" w:hAnsi="Arial" w:cs="Arial"/>
                      <w:sz w:val="20"/>
                      <w:szCs w:val="20"/>
                    </w:rPr>
                  </w:pPr>
                </w:p>
              </w:tc>
              <w:tc>
                <w:tcPr>
                  <w:tcW w:w="283" w:type="dxa"/>
                </w:tcPr>
                <w:p w14:paraId="3060C97D" w14:textId="77777777" w:rsidR="0064694C" w:rsidRPr="00F67237" w:rsidRDefault="0064694C" w:rsidP="0064694C">
                  <w:pPr>
                    <w:rPr>
                      <w:rFonts w:ascii="Arial" w:hAnsi="Arial" w:cs="Arial"/>
                      <w:sz w:val="20"/>
                      <w:szCs w:val="20"/>
                    </w:rPr>
                  </w:pPr>
                </w:p>
              </w:tc>
              <w:tc>
                <w:tcPr>
                  <w:tcW w:w="283" w:type="dxa"/>
                </w:tcPr>
                <w:p w14:paraId="0C1E8F03" w14:textId="77777777" w:rsidR="0064694C" w:rsidRPr="00F67237" w:rsidRDefault="0064694C" w:rsidP="0064694C">
                  <w:pPr>
                    <w:rPr>
                      <w:rFonts w:ascii="Arial" w:hAnsi="Arial" w:cs="Arial"/>
                      <w:sz w:val="20"/>
                      <w:szCs w:val="20"/>
                    </w:rPr>
                  </w:pPr>
                </w:p>
              </w:tc>
            </w:tr>
          </w:tbl>
          <w:p w14:paraId="2A3ADD87" w14:textId="024194BD" w:rsidR="0064694C" w:rsidRPr="00F67237" w:rsidRDefault="0064694C" w:rsidP="0064694C">
            <w:pPr>
              <w:rPr>
                <w:rFonts w:ascii="Arial" w:hAnsi="Arial" w:cs="Arial"/>
                <w:sz w:val="20"/>
                <w:szCs w:val="20"/>
              </w:rPr>
            </w:pPr>
            <w:r w:rsidRPr="00F67237">
              <w:rPr>
                <w:rFonts w:ascii="Arial" w:hAnsi="Arial" w:cs="Arial"/>
                <w:sz w:val="20"/>
                <w:szCs w:val="20"/>
              </w:rPr>
              <w:t xml:space="preserve">In which year have you become the owner of the business? </w:t>
            </w:r>
            <w:r w:rsidR="00BC6F23" w:rsidRPr="00F67237">
              <w:rPr>
                <w:rFonts w:ascii="Nyala" w:hAnsi="Nyala" w:cs="Nyala"/>
                <w:sz w:val="20"/>
                <w:szCs w:val="20"/>
              </w:rPr>
              <w:t>በስንት</w:t>
            </w:r>
            <w:r w:rsidR="00BC6F23" w:rsidRPr="00F67237">
              <w:rPr>
                <w:rFonts w:ascii="Arial" w:hAnsi="Arial" w:cs="Arial"/>
                <w:sz w:val="20"/>
                <w:szCs w:val="20"/>
              </w:rPr>
              <w:t xml:space="preserve"> </w:t>
            </w:r>
            <w:r w:rsidR="00BC6F23" w:rsidRPr="00F67237">
              <w:rPr>
                <w:rFonts w:ascii="Nyala" w:hAnsi="Nyala" w:cs="Nyala"/>
                <w:sz w:val="20"/>
                <w:szCs w:val="20"/>
              </w:rPr>
              <w:t>ዓ</w:t>
            </w:r>
            <w:r w:rsidR="00BC6F23" w:rsidRPr="00F67237">
              <w:rPr>
                <w:rFonts w:ascii="Arial" w:hAnsi="Arial" w:cs="Arial"/>
                <w:sz w:val="20"/>
                <w:szCs w:val="20"/>
              </w:rPr>
              <w:t>/</w:t>
            </w:r>
            <w:r w:rsidR="00BC6F23" w:rsidRPr="00F67237">
              <w:rPr>
                <w:rFonts w:ascii="Nyala" w:hAnsi="Nyala" w:cs="Nyala"/>
                <w:sz w:val="20"/>
                <w:szCs w:val="20"/>
              </w:rPr>
              <w:t>ም</w:t>
            </w:r>
            <w:r w:rsidR="00BC6F23" w:rsidRPr="00F67237">
              <w:rPr>
                <w:rFonts w:ascii="Arial" w:hAnsi="Arial" w:cs="Arial"/>
                <w:sz w:val="20"/>
                <w:szCs w:val="20"/>
              </w:rPr>
              <w:t xml:space="preserve"> </w:t>
            </w:r>
            <w:r w:rsidR="00BC6F23" w:rsidRPr="00F67237">
              <w:rPr>
                <w:rFonts w:ascii="Nyala" w:hAnsi="Nyala" w:cs="Nyala"/>
                <w:sz w:val="20"/>
                <w:szCs w:val="20"/>
              </w:rPr>
              <w:t>ነው</w:t>
            </w:r>
            <w:r w:rsidR="00BC6F23" w:rsidRPr="00F67237">
              <w:rPr>
                <w:rFonts w:ascii="Arial" w:hAnsi="Arial" w:cs="Arial"/>
                <w:sz w:val="20"/>
                <w:szCs w:val="20"/>
              </w:rPr>
              <w:t xml:space="preserve"> </w:t>
            </w:r>
            <w:r w:rsidR="00BC6F23" w:rsidRPr="00F67237">
              <w:rPr>
                <w:rFonts w:ascii="Nyala" w:hAnsi="Nyala" w:cs="Nyala"/>
                <w:sz w:val="20"/>
                <w:szCs w:val="20"/>
              </w:rPr>
              <w:t>እርስዎ</w:t>
            </w:r>
            <w:r w:rsidR="00BC6F23" w:rsidRPr="00F67237">
              <w:rPr>
                <w:rFonts w:ascii="Arial" w:hAnsi="Arial" w:cs="Arial"/>
                <w:sz w:val="20"/>
                <w:szCs w:val="20"/>
              </w:rPr>
              <w:t xml:space="preserve"> </w:t>
            </w:r>
            <w:r w:rsidR="00BC6F23" w:rsidRPr="00F67237">
              <w:rPr>
                <w:rFonts w:ascii="Nyala" w:hAnsi="Nyala" w:cs="Nyala"/>
                <w:sz w:val="20"/>
                <w:szCs w:val="20"/>
              </w:rPr>
              <w:t>የዚህ</w:t>
            </w:r>
            <w:r w:rsidR="00BC6F23" w:rsidRPr="00F67237">
              <w:rPr>
                <w:rFonts w:ascii="Arial" w:hAnsi="Arial" w:cs="Arial"/>
                <w:sz w:val="20"/>
                <w:szCs w:val="20"/>
              </w:rPr>
              <w:t xml:space="preserve"> </w:t>
            </w:r>
            <w:r w:rsidR="00BC6F23" w:rsidRPr="00F67237">
              <w:rPr>
                <w:rFonts w:ascii="Nyala" w:hAnsi="Nyala" w:cs="Nyala"/>
                <w:sz w:val="20"/>
                <w:szCs w:val="20"/>
              </w:rPr>
              <w:t>ንግድ</w:t>
            </w:r>
            <w:r w:rsidR="00BC6F23" w:rsidRPr="00F67237">
              <w:rPr>
                <w:rFonts w:ascii="Arial" w:hAnsi="Arial" w:cs="Arial"/>
                <w:sz w:val="20"/>
                <w:szCs w:val="20"/>
              </w:rPr>
              <w:t xml:space="preserve"> </w:t>
            </w:r>
            <w:r w:rsidR="00BC6F23" w:rsidRPr="00F67237">
              <w:rPr>
                <w:rFonts w:ascii="Nyala" w:hAnsi="Nyala" w:cs="Nyala"/>
                <w:sz w:val="20"/>
                <w:szCs w:val="20"/>
              </w:rPr>
              <w:t>ስራ</w:t>
            </w:r>
            <w:r w:rsidR="00BC6F23" w:rsidRPr="00F67237">
              <w:rPr>
                <w:rFonts w:ascii="Arial" w:hAnsi="Arial" w:cs="Arial"/>
                <w:sz w:val="20"/>
                <w:szCs w:val="20"/>
              </w:rPr>
              <w:t xml:space="preserve"> </w:t>
            </w:r>
            <w:r w:rsidR="00BC6F23" w:rsidRPr="00F67237">
              <w:rPr>
                <w:rFonts w:ascii="Nyala" w:hAnsi="Nyala" w:cs="Nyala"/>
                <w:sz w:val="20"/>
                <w:szCs w:val="20"/>
              </w:rPr>
              <w:t>ባለቤት</w:t>
            </w:r>
            <w:r w:rsidR="00BC6F23" w:rsidRPr="00F67237">
              <w:rPr>
                <w:rFonts w:ascii="Arial" w:hAnsi="Arial" w:cs="Arial"/>
                <w:sz w:val="20"/>
                <w:szCs w:val="20"/>
              </w:rPr>
              <w:t xml:space="preserve"> </w:t>
            </w:r>
            <w:r w:rsidR="00BC6F23" w:rsidRPr="00F67237">
              <w:rPr>
                <w:rFonts w:ascii="Nyala" w:hAnsi="Nyala" w:cs="Nyala"/>
                <w:sz w:val="20"/>
                <w:szCs w:val="20"/>
              </w:rPr>
              <w:t>የሆኑት</w:t>
            </w:r>
            <w:r w:rsidR="00BC6F23" w:rsidRPr="00F67237">
              <w:rPr>
                <w:rFonts w:ascii="Arial" w:hAnsi="Arial" w:cs="Arial"/>
                <w:sz w:val="20"/>
                <w:szCs w:val="20"/>
              </w:rPr>
              <w:t>?</w:t>
            </w:r>
          </w:p>
        </w:tc>
      </w:tr>
      <w:tr w:rsidR="0064694C" w:rsidRPr="00F67237" w14:paraId="7262B902" w14:textId="77777777" w:rsidTr="00A507F3">
        <w:tblPrEx>
          <w:tblCellMar>
            <w:top w:w="108" w:type="dxa"/>
            <w:bottom w:w="108" w:type="dxa"/>
          </w:tblCellMar>
        </w:tblPrEx>
        <w:trPr>
          <w:trHeight w:val="333"/>
        </w:trPr>
        <w:tc>
          <w:tcPr>
            <w:tcW w:w="675" w:type="dxa"/>
          </w:tcPr>
          <w:p w14:paraId="5B21CB99" w14:textId="77777777" w:rsidR="0064694C" w:rsidRPr="00F67237" w:rsidRDefault="0064694C" w:rsidP="0064694C">
            <w:pPr>
              <w:rPr>
                <w:rFonts w:ascii="Arial" w:hAnsi="Arial" w:cs="Arial"/>
                <w:sz w:val="20"/>
                <w:szCs w:val="20"/>
              </w:rPr>
            </w:pPr>
            <w:r w:rsidRPr="00F67237">
              <w:rPr>
                <w:rFonts w:ascii="Arial" w:hAnsi="Arial" w:cs="Arial"/>
                <w:sz w:val="20"/>
                <w:szCs w:val="20"/>
              </w:rPr>
              <w:t>7</w:t>
            </w:r>
          </w:p>
        </w:tc>
        <w:tc>
          <w:tcPr>
            <w:tcW w:w="8613" w:type="dxa"/>
            <w:gridSpan w:val="5"/>
          </w:tcPr>
          <w:p w14:paraId="3A8C8E4A" w14:textId="1E8546AD" w:rsidR="0064694C" w:rsidRPr="00F67237" w:rsidRDefault="0064694C" w:rsidP="0064694C">
            <w:pPr>
              <w:rPr>
                <w:rFonts w:ascii="Arial" w:hAnsi="Arial" w:cs="Arial"/>
                <w:sz w:val="20"/>
                <w:szCs w:val="20"/>
              </w:rPr>
            </w:pPr>
            <w:r w:rsidRPr="00F67237">
              <w:rPr>
                <w:rFonts w:ascii="Arial" w:hAnsi="Arial" w:cs="Arial"/>
                <w:sz w:val="20"/>
                <w:szCs w:val="20"/>
              </w:rPr>
              <w:t xml:space="preserve">How did you become the owner of the business? </w:t>
            </w:r>
            <w:r w:rsidR="005975ED" w:rsidRPr="00F67237">
              <w:rPr>
                <w:rFonts w:ascii="Arial" w:hAnsi="Arial" w:cs="Arial"/>
                <w:sz w:val="20"/>
                <w:szCs w:val="20"/>
              </w:rPr>
              <w:t xml:space="preserve">/ </w:t>
            </w:r>
            <w:r w:rsidR="005975ED" w:rsidRPr="00F67237">
              <w:rPr>
                <w:rFonts w:ascii="Nyala" w:hAnsi="Nyala" w:cs="Nyala"/>
                <w:sz w:val="20"/>
                <w:szCs w:val="20"/>
              </w:rPr>
              <w:t>እንዴት</w:t>
            </w:r>
            <w:r w:rsidR="005975ED" w:rsidRPr="00F67237">
              <w:rPr>
                <w:rFonts w:ascii="Arial" w:hAnsi="Arial" w:cs="Arial"/>
                <w:sz w:val="20"/>
                <w:szCs w:val="20"/>
              </w:rPr>
              <w:t xml:space="preserve"> </w:t>
            </w:r>
            <w:r w:rsidR="005975ED" w:rsidRPr="00F67237">
              <w:rPr>
                <w:rFonts w:ascii="Nyala" w:hAnsi="Nyala" w:cs="Nyala"/>
                <w:sz w:val="20"/>
                <w:szCs w:val="20"/>
              </w:rPr>
              <w:t>ነበር</w:t>
            </w:r>
            <w:r w:rsidR="005975ED" w:rsidRPr="00F67237">
              <w:rPr>
                <w:rFonts w:ascii="Arial" w:hAnsi="Arial" w:cs="Arial"/>
                <w:sz w:val="20"/>
                <w:szCs w:val="20"/>
              </w:rPr>
              <w:t xml:space="preserve"> </w:t>
            </w:r>
            <w:r w:rsidR="005975ED" w:rsidRPr="00F67237">
              <w:rPr>
                <w:rFonts w:ascii="Nyala" w:hAnsi="Nyala" w:cs="Nyala"/>
                <w:sz w:val="20"/>
                <w:szCs w:val="20"/>
              </w:rPr>
              <w:t>የዚህ</w:t>
            </w:r>
            <w:r w:rsidR="005975ED" w:rsidRPr="00F67237">
              <w:rPr>
                <w:rFonts w:ascii="Arial" w:hAnsi="Arial" w:cs="Arial"/>
                <w:sz w:val="20"/>
                <w:szCs w:val="20"/>
              </w:rPr>
              <w:t xml:space="preserve"> </w:t>
            </w:r>
            <w:r w:rsidR="005975ED" w:rsidRPr="00F67237">
              <w:rPr>
                <w:rFonts w:ascii="Nyala" w:hAnsi="Nyala" w:cs="Nyala"/>
                <w:sz w:val="20"/>
                <w:szCs w:val="20"/>
              </w:rPr>
              <w:t>ንግድ</w:t>
            </w:r>
            <w:r w:rsidR="005975ED" w:rsidRPr="00F67237">
              <w:rPr>
                <w:rFonts w:ascii="Arial" w:hAnsi="Arial" w:cs="Arial"/>
                <w:sz w:val="20"/>
                <w:szCs w:val="20"/>
              </w:rPr>
              <w:t xml:space="preserve"> </w:t>
            </w:r>
            <w:r w:rsidR="005975ED" w:rsidRPr="00F67237">
              <w:rPr>
                <w:rFonts w:ascii="Nyala" w:hAnsi="Nyala" w:cs="Nyala"/>
                <w:sz w:val="20"/>
                <w:szCs w:val="20"/>
              </w:rPr>
              <w:t>ባለቤት</w:t>
            </w:r>
            <w:r w:rsidR="005975ED" w:rsidRPr="00F67237">
              <w:rPr>
                <w:rFonts w:ascii="Arial" w:hAnsi="Arial" w:cs="Arial"/>
                <w:sz w:val="20"/>
                <w:szCs w:val="20"/>
              </w:rPr>
              <w:t xml:space="preserve"> </w:t>
            </w:r>
            <w:r w:rsidR="005975ED" w:rsidRPr="00F67237">
              <w:rPr>
                <w:rFonts w:ascii="Nyala" w:hAnsi="Nyala" w:cs="Nyala"/>
                <w:sz w:val="20"/>
                <w:szCs w:val="20"/>
              </w:rPr>
              <w:t>የሆኑት</w:t>
            </w:r>
            <w:r w:rsidR="005975ED" w:rsidRPr="00F67237">
              <w:rPr>
                <w:rFonts w:ascii="Arial" w:hAnsi="Arial" w:cs="Arial"/>
                <w:sz w:val="20"/>
                <w:szCs w:val="20"/>
              </w:rPr>
              <w:t>?</w:t>
            </w:r>
          </w:p>
          <w:p w14:paraId="60F136BD" w14:textId="77777777" w:rsidR="00511A8B" w:rsidRPr="00F67237" w:rsidRDefault="00511A8B" w:rsidP="00511A8B">
            <w:pPr>
              <w:rPr>
                <w:rFonts w:ascii="Arial" w:hAnsi="Arial" w:cs="Arial"/>
                <w:sz w:val="20"/>
                <w:szCs w:val="20"/>
              </w:rPr>
            </w:pPr>
            <w:r w:rsidRPr="00F67237">
              <w:rPr>
                <w:rFonts w:ascii="Arial" w:hAnsi="Arial" w:cs="Arial"/>
                <w:sz w:val="20"/>
                <w:szCs w:val="20"/>
              </w:rPr>
              <w:t xml:space="preserve">1 = Marriage/ </w:t>
            </w:r>
            <w:r w:rsidRPr="00F67237">
              <w:rPr>
                <w:rFonts w:ascii="Nyala" w:hAnsi="Nyala" w:cs="Nyala"/>
                <w:sz w:val="20"/>
                <w:szCs w:val="20"/>
              </w:rPr>
              <w:t>በጋብቻ</w:t>
            </w:r>
          </w:p>
          <w:p w14:paraId="20CDD73D" w14:textId="77777777" w:rsidR="00511A8B" w:rsidRPr="00F67237" w:rsidRDefault="00511A8B" w:rsidP="00511A8B">
            <w:pPr>
              <w:rPr>
                <w:rFonts w:ascii="Arial" w:hAnsi="Arial" w:cs="Arial"/>
                <w:sz w:val="20"/>
                <w:szCs w:val="20"/>
              </w:rPr>
            </w:pPr>
            <w:r w:rsidRPr="00F67237">
              <w:rPr>
                <w:rFonts w:ascii="Arial" w:hAnsi="Arial" w:cs="Arial"/>
                <w:sz w:val="20"/>
                <w:szCs w:val="20"/>
              </w:rPr>
              <w:t xml:space="preserve">2 = Purchase/ </w:t>
            </w:r>
            <w:r w:rsidRPr="00F67237">
              <w:rPr>
                <w:rFonts w:ascii="Nyala" w:hAnsi="Nyala" w:cs="Nyala"/>
                <w:sz w:val="20"/>
                <w:szCs w:val="20"/>
              </w:rPr>
              <w:t>በግዢ</w:t>
            </w:r>
          </w:p>
          <w:p w14:paraId="13C70C31" w14:textId="77777777" w:rsidR="00511A8B" w:rsidRPr="00F67237" w:rsidRDefault="00511A8B" w:rsidP="00511A8B">
            <w:pPr>
              <w:rPr>
                <w:rFonts w:ascii="Arial" w:hAnsi="Arial" w:cs="Arial"/>
                <w:sz w:val="20"/>
                <w:szCs w:val="20"/>
              </w:rPr>
            </w:pPr>
            <w:r w:rsidRPr="00F67237">
              <w:rPr>
                <w:rFonts w:ascii="Arial" w:hAnsi="Arial" w:cs="Arial"/>
                <w:sz w:val="20"/>
                <w:szCs w:val="20"/>
              </w:rPr>
              <w:t xml:space="preserve">3 = Inheritance/ </w:t>
            </w:r>
            <w:r w:rsidRPr="00F67237">
              <w:rPr>
                <w:rFonts w:ascii="Nyala" w:hAnsi="Nyala" w:cs="Nyala"/>
                <w:sz w:val="20"/>
                <w:szCs w:val="20"/>
              </w:rPr>
              <w:t>በውርስ</w:t>
            </w:r>
          </w:p>
          <w:p w14:paraId="562B5CC9" w14:textId="77777777" w:rsidR="00511A8B" w:rsidRPr="00F67237" w:rsidRDefault="00511A8B" w:rsidP="00511A8B">
            <w:pPr>
              <w:rPr>
                <w:rFonts w:ascii="Arial" w:hAnsi="Arial" w:cs="Arial"/>
                <w:sz w:val="20"/>
                <w:szCs w:val="20"/>
              </w:rPr>
            </w:pPr>
            <w:r w:rsidRPr="00F67237">
              <w:rPr>
                <w:rFonts w:ascii="Arial" w:hAnsi="Arial" w:cs="Arial"/>
                <w:sz w:val="20"/>
                <w:szCs w:val="20"/>
              </w:rPr>
              <w:t xml:space="preserve">4 = Gift/ </w:t>
            </w:r>
            <w:r w:rsidRPr="00F67237">
              <w:rPr>
                <w:rFonts w:ascii="Nyala" w:hAnsi="Nyala" w:cs="Nyala"/>
                <w:sz w:val="20"/>
                <w:szCs w:val="20"/>
              </w:rPr>
              <w:t>በስጦታ</w:t>
            </w:r>
          </w:p>
          <w:p w14:paraId="3F85282A" w14:textId="2B9F25EE" w:rsidR="00511A8B" w:rsidRPr="00F67237" w:rsidRDefault="00511A8B" w:rsidP="0064694C">
            <w:pPr>
              <w:rPr>
                <w:rFonts w:ascii="Arial" w:hAnsi="Arial" w:cs="Arial"/>
                <w:sz w:val="20"/>
                <w:szCs w:val="20"/>
              </w:rPr>
            </w:pPr>
            <w:r w:rsidRPr="00F67237">
              <w:rPr>
                <w:rFonts w:ascii="Arial" w:hAnsi="Arial" w:cs="Arial"/>
                <w:sz w:val="20"/>
                <w:szCs w:val="20"/>
              </w:rPr>
              <w:t xml:space="preserve">5 = Other/ </w:t>
            </w:r>
            <w:r w:rsidRPr="00F67237">
              <w:rPr>
                <w:rFonts w:ascii="Nyala" w:hAnsi="Nyala" w:cs="Nyala"/>
                <w:sz w:val="20"/>
                <w:szCs w:val="20"/>
              </w:rPr>
              <w:t>ሌላ</w:t>
            </w:r>
            <w:r w:rsidRPr="00F67237">
              <w:rPr>
                <w:rFonts w:ascii="Arial" w:hAnsi="Arial" w:cs="Arial"/>
                <w:sz w:val="20"/>
                <w:szCs w:val="20"/>
              </w:rPr>
              <w:t xml:space="preserve">: </w:t>
            </w:r>
            <w:r w:rsidRPr="00F67237">
              <w:rPr>
                <w:rFonts w:ascii="Arial" w:hAnsi="Arial" w:cs="Arial"/>
                <w:b/>
                <w:i/>
                <w:sz w:val="20"/>
                <w:szCs w:val="20"/>
              </w:rPr>
              <w:t xml:space="preserve">(please specify/ </w:t>
            </w:r>
            <w:r w:rsidRPr="00F67237">
              <w:rPr>
                <w:rFonts w:ascii="Nyala" w:hAnsi="Nyala" w:cs="Nyala"/>
                <w:b/>
                <w:i/>
                <w:sz w:val="20"/>
                <w:szCs w:val="20"/>
              </w:rPr>
              <w:t>እባክዎ</w:t>
            </w:r>
            <w:r w:rsidRPr="00F67237">
              <w:rPr>
                <w:rFonts w:ascii="Arial" w:hAnsi="Arial" w:cs="Arial"/>
                <w:b/>
                <w:i/>
                <w:sz w:val="20"/>
                <w:szCs w:val="20"/>
              </w:rPr>
              <w:t xml:space="preserve"> </w:t>
            </w:r>
            <w:r w:rsidRPr="00F67237">
              <w:rPr>
                <w:rFonts w:ascii="Nyala" w:hAnsi="Nyala" w:cs="Nyala"/>
                <w:b/>
                <w:i/>
                <w:sz w:val="20"/>
                <w:szCs w:val="20"/>
              </w:rPr>
              <w:t>ይግለፁ</w:t>
            </w:r>
            <w:r w:rsidRPr="00F67237">
              <w:rPr>
                <w:rFonts w:ascii="Arial" w:hAnsi="Arial" w:cs="Arial"/>
                <w:b/>
                <w:i/>
                <w:sz w:val="20"/>
                <w:szCs w:val="20"/>
              </w:rPr>
              <w:t xml:space="preserve">) </w:t>
            </w:r>
            <w:r w:rsidRPr="00F67237">
              <w:rPr>
                <w:rFonts w:ascii="Arial" w:hAnsi="Arial" w:cs="Arial"/>
                <w:sz w:val="20"/>
                <w:szCs w:val="20"/>
              </w:rPr>
              <w:t>________________</w:t>
            </w:r>
          </w:p>
        </w:tc>
      </w:tr>
      <w:tr w:rsidR="0064694C" w:rsidRPr="00F67237" w14:paraId="676914DD" w14:textId="77777777" w:rsidTr="00A507F3">
        <w:tblPrEx>
          <w:tblCellMar>
            <w:top w:w="108" w:type="dxa"/>
            <w:bottom w:w="108" w:type="dxa"/>
          </w:tblCellMar>
        </w:tblPrEx>
        <w:trPr>
          <w:trHeight w:val="333"/>
        </w:trPr>
        <w:tc>
          <w:tcPr>
            <w:tcW w:w="675" w:type="dxa"/>
          </w:tcPr>
          <w:p w14:paraId="50607531" w14:textId="77777777" w:rsidR="0064694C" w:rsidRPr="00F67237" w:rsidRDefault="0064694C" w:rsidP="0064694C">
            <w:pPr>
              <w:rPr>
                <w:rFonts w:ascii="Arial" w:hAnsi="Arial" w:cs="Arial"/>
                <w:sz w:val="20"/>
                <w:szCs w:val="20"/>
              </w:rPr>
            </w:pPr>
            <w:r w:rsidRPr="00F67237">
              <w:rPr>
                <w:rFonts w:ascii="Arial" w:hAnsi="Arial" w:cs="Arial"/>
                <w:sz w:val="20"/>
                <w:szCs w:val="20"/>
              </w:rPr>
              <w:t>8</w:t>
            </w:r>
          </w:p>
        </w:tc>
        <w:tc>
          <w:tcPr>
            <w:tcW w:w="8613" w:type="dxa"/>
            <w:gridSpan w:val="5"/>
          </w:tcPr>
          <w:p w14:paraId="6F4F674A" w14:textId="31A5A27B" w:rsidR="009538F1" w:rsidRPr="00F67237" w:rsidRDefault="0064694C" w:rsidP="009538F1">
            <w:pPr>
              <w:rPr>
                <w:rFonts w:ascii="Arial" w:hAnsi="Arial" w:cs="Arial"/>
                <w:sz w:val="20"/>
                <w:szCs w:val="20"/>
              </w:rPr>
            </w:pPr>
            <w:r w:rsidRPr="00F67237">
              <w:rPr>
                <w:rFonts w:ascii="Arial" w:hAnsi="Arial" w:cs="Arial"/>
                <w:sz w:val="20"/>
                <w:szCs w:val="20"/>
              </w:rPr>
              <w:t>Who owns this business and what is their gender?</w:t>
            </w:r>
            <w:r w:rsidR="003A7879" w:rsidRPr="00F67237">
              <w:rPr>
                <w:rFonts w:ascii="Arial" w:hAnsi="Arial" w:cs="Arial"/>
                <w:sz w:val="20"/>
                <w:szCs w:val="20"/>
              </w:rPr>
              <w:t xml:space="preserve"> </w:t>
            </w:r>
            <w:r w:rsidR="003A7879" w:rsidRPr="00F67237">
              <w:rPr>
                <w:rFonts w:ascii="Nyala" w:hAnsi="Nyala" w:cs="Nyala"/>
                <w:sz w:val="20"/>
                <w:szCs w:val="20"/>
              </w:rPr>
              <w:t>የዚህ</w:t>
            </w:r>
            <w:r w:rsidR="003A7879" w:rsidRPr="00F67237">
              <w:rPr>
                <w:rFonts w:ascii="Arial" w:hAnsi="Arial" w:cs="Arial"/>
                <w:sz w:val="20"/>
                <w:szCs w:val="20"/>
              </w:rPr>
              <w:t xml:space="preserve"> </w:t>
            </w:r>
            <w:r w:rsidR="003A7879" w:rsidRPr="00F67237">
              <w:rPr>
                <w:rFonts w:ascii="Nyala" w:hAnsi="Nyala" w:cs="Nyala"/>
                <w:sz w:val="20"/>
                <w:szCs w:val="20"/>
              </w:rPr>
              <w:t>ንግድ</w:t>
            </w:r>
            <w:r w:rsidR="003A7879" w:rsidRPr="00F67237">
              <w:rPr>
                <w:rFonts w:ascii="Arial" w:hAnsi="Arial" w:cs="Arial"/>
                <w:sz w:val="20"/>
                <w:szCs w:val="20"/>
              </w:rPr>
              <w:t xml:space="preserve"> </w:t>
            </w:r>
            <w:r w:rsidR="003A7879" w:rsidRPr="00F67237">
              <w:rPr>
                <w:rFonts w:ascii="Nyala" w:hAnsi="Nyala" w:cs="Nyala"/>
                <w:sz w:val="20"/>
                <w:szCs w:val="20"/>
              </w:rPr>
              <w:t>ባለቤት</w:t>
            </w:r>
            <w:r w:rsidR="003A7879" w:rsidRPr="00F67237">
              <w:rPr>
                <w:rFonts w:ascii="Arial" w:hAnsi="Arial" w:cs="Arial"/>
                <w:sz w:val="20"/>
                <w:szCs w:val="20"/>
              </w:rPr>
              <w:t xml:space="preserve"> </w:t>
            </w:r>
            <w:r w:rsidR="003A7879" w:rsidRPr="00F67237">
              <w:rPr>
                <w:rFonts w:ascii="Nyala" w:hAnsi="Nyala" w:cs="Nyala"/>
                <w:sz w:val="20"/>
                <w:szCs w:val="20"/>
              </w:rPr>
              <w:t>ማነው</w:t>
            </w:r>
            <w:r w:rsidR="003A7879" w:rsidRPr="00F67237">
              <w:rPr>
                <w:rFonts w:ascii="Arial" w:hAnsi="Arial" w:cs="Arial"/>
                <w:sz w:val="20"/>
                <w:szCs w:val="20"/>
              </w:rPr>
              <w:t xml:space="preserve"> </w:t>
            </w:r>
            <w:r w:rsidR="003A7879" w:rsidRPr="00F67237">
              <w:rPr>
                <w:rFonts w:ascii="Nyala" w:hAnsi="Nyala" w:cs="Nyala"/>
                <w:sz w:val="20"/>
                <w:szCs w:val="20"/>
              </w:rPr>
              <w:t>፣</w:t>
            </w:r>
            <w:r w:rsidR="003A7879" w:rsidRPr="00F67237">
              <w:rPr>
                <w:rFonts w:ascii="Arial" w:hAnsi="Arial" w:cs="Arial"/>
                <w:sz w:val="20"/>
                <w:szCs w:val="20"/>
              </w:rPr>
              <w:t xml:space="preserve"> </w:t>
            </w:r>
            <w:r w:rsidR="003A7879" w:rsidRPr="00F67237">
              <w:rPr>
                <w:rFonts w:ascii="Nyala" w:hAnsi="Nyala" w:cs="Nyala"/>
                <w:sz w:val="20"/>
                <w:szCs w:val="20"/>
              </w:rPr>
              <w:t>ፆታቸውስ</w:t>
            </w:r>
            <w:r w:rsidR="003A7879" w:rsidRPr="00F67237">
              <w:rPr>
                <w:rFonts w:ascii="Arial" w:hAnsi="Arial" w:cs="Arial"/>
                <w:sz w:val="20"/>
                <w:szCs w:val="20"/>
              </w:rPr>
              <w:t xml:space="preserve">? </w:t>
            </w:r>
            <w:r w:rsidRPr="00F67237">
              <w:rPr>
                <w:rFonts w:ascii="Arial" w:hAnsi="Arial" w:cs="Arial"/>
                <w:sz w:val="20"/>
                <w:szCs w:val="20"/>
              </w:rPr>
              <w:t xml:space="preserve"> </w:t>
            </w:r>
            <w:r w:rsidRPr="00F67237">
              <w:rPr>
                <w:rFonts w:ascii="Arial" w:hAnsi="Arial" w:cs="Arial"/>
                <w:b/>
                <w:i/>
                <w:sz w:val="20"/>
                <w:szCs w:val="20"/>
              </w:rPr>
              <w:t>(List up to three business owners)</w:t>
            </w:r>
            <w:r w:rsidR="009538F1" w:rsidRPr="00F67237">
              <w:rPr>
                <w:rFonts w:ascii="Arial" w:hAnsi="Arial" w:cs="Arial"/>
                <w:b/>
                <w:i/>
                <w:sz w:val="20"/>
                <w:szCs w:val="20"/>
              </w:rPr>
              <w:t xml:space="preserve"> /</w:t>
            </w:r>
            <w:r w:rsidR="009538F1" w:rsidRPr="00F67237">
              <w:rPr>
                <w:rFonts w:ascii="Nyala" w:hAnsi="Nyala" w:cs="Nyala"/>
                <w:b/>
                <w:i/>
                <w:sz w:val="20"/>
                <w:szCs w:val="20"/>
              </w:rPr>
              <w:t>እስከ</w:t>
            </w:r>
            <w:r w:rsidR="009538F1" w:rsidRPr="00F67237">
              <w:rPr>
                <w:rFonts w:ascii="Arial" w:hAnsi="Arial" w:cs="Arial"/>
                <w:b/>
                <w:i/>
                <w:sz w:val="20"/>
                <w:szCs w:val="20"/>
              </w:rPr>
              <w:t xml:space="preserve"> </w:t>
            </w:r>
            <w:r w:rsidR="009538F1" w:rsidRPr="00F67237">
              <w:rPr>
                <w:rFonts w:ascii="Nyala" w:hAnsi="Nyala" w:cs="Nyala"/>
                <w:b/>
                <w:i/>
                <w:sz w:val="20"/>
                <w:szCs w:val="20"/>
              </w:rPr>
              <w:t>ሶስት</w:t>
            </w:r>
            <w:r w:rsidR="009538F1" w:rsidRPr="00F67237">
              <w:rPr>
                <w:rFonts w:ascii="Arial" w:hAnsi="Arial" w:cs="Arial"/>
                <w:b/>
                <w:i/>
                <w:sz w:val="20"/>
                <w:szCs w:val="20"/>
              </w:rPr>
              <w:t xml:space="preserve"> </w:t>
            </w:r>
            <w:r w:rsidR="009538F1" w:rsidRPr="00F67237">
              <w:rPr>
                <w:rFonts w:ascii="Nyala" w:hAnsi="Nyala" w:cs="Nyala"/>
                <w:b/>
                <w:i/>
                <w:sz w:val="20"/>
                <w:szCs w:val="20"/>
              </w:rPr>
              <w:t>ድረስ</w:t>
            </w:r>
            <w:r w:rsidR="009538F1" w:rsidRPr="00F67237">
              <w:rPr>
                <w:rFonts w:ascii="Arial" w:hAnsi="Arial" w:cs="Arial"/>
                <w:b/>
                <w:i/>
                <w:sz w:val="20"/>
                <w:szCs w:val="20"/>
              </w:rPr>
              <w:t xml:space="preserve"> </w:t>
            </w:r>
            <w:r w:rsidR="009538F1" w:rsidRPr="00F67237">
              <w:rPr>
                <w:rFonts w:ascii="Nyala" w:hAnsi="Nyala" w:cs="Nyala"/>
                <w:b/>
                <w:i/>
                <w:sz w:val="20"/>
                <w:szCs w:val="20"/>
              </w:rPr>
              <w:t>ያሉትን</w:t>
            </w:r>
            <w:r w:rsidR="009538F1" w:rsidRPr="00F67237">
              <w:rPr>
                <w:rFonts w:ascii="Arial" w:hAnsi="Arial" w:cs="Arial"/>
                <w:b/>
                <w:i/>
                <w:sz w:val="20"/>
                <w:szCs w:val="20"/>
              </w:rPr>
              <w:t xml:space="preserve"> </w:t>
            </w:r>
            <w:r w:rsidR="009538F1" w:rsidRPr="00F67237">
              <w:rPr>
                <w:rFonts w:ascii="Nyala" w:hAnsi="Nyala" w:cs="Nyala"/>
                <w:b/>
                <w:i/>
                <w:sz w:val="20"/>
                <w:szCs w:val="20"/>
              </w:rPr>
              <w:t>የንግዱን</w:t>
            </w:r>
            <w:r w:rsidR="009538F1" w:rsidRPr="00F67237">
              <w:rPr>
                <w:rFonts w:ascii="Arial" w:hAnsi="Arial" w:cs="Arial"/>
                <w:b/>
                <w:i/>
                <w:sz w:val="20"/>
                <w:szCs w:val="20"/>
              </w:rPr>
              <w:t xml:space="preserve"> </w:t>
            </w:r>
            <w:r w:rsidR="009538F1" w:rsidRPr="00F67237">
              <w:rPr>
                <w:rFonts w:ascii="Nyala" w:hAnsi="Nyala" w:cs="Nyala"/>
                <w:b/>
                <w:i/>
                <w:sz w:val="20"/>
                <w:szCs w:val="20"/>
              </w:rPr>
              <w:t>ባለቤቶች</w:t>
            </w:r>
            <w:r w:rsidR="009538F1" w:rsidRPr="00F67237">
              <w:rPr>
                <w:rFonts w:ascii="Arial" w:hAnsi="Arial" w:cs="Arial"/>
                <w:b/>
                <w:i/>
                <w:sz w:val="20"/>
                <w:szCs w:val="20"/>
              </w:rPr>
              <w:t xml:space="preserve"> </w:t>
            </w:r>
            <w:r w:rsidR="009538F1" w:rsidRPr="00F67237">
              <w:rPr>
                <w:rFonts w:ascii="Nyala" w:hAnsi="Nyala" w:cs="Nyala"/>
                <w:b/>
                <w:i/>
                <w:sz w:val="20"/>
                <w:szCs w:val="20"/>
              </w:rPr>
              <w:t>ይፃፉ</w:t>
            </w:r>
            <w:r w:rsidR="009538F1" w:rsidRPr="00F67237">
              <w:rPr>
                <w:rFonts w:ascii="Arial" w:hAnsi="Arial" w:cs="Arial"/>
                <w:b/>
                <w:i/>
                <w:sz w:val="20"/>
                <w:szCs w:val="20"/>
              </w:rPr>
              <w:t xml:space="preserve"> )</w:t>
            </w:r>
          </w:p>
          <w:p w14:paraId="3FEB1E0B" w14:textId="77777777" w:rsidR="00777C9F" w:rsidRPr="00F67237" w:rsidRDefault="00777C9F" w:rsidP="009538F1">
            <w:pPr>
              <w:rPr>
                <w:rFonts w:ascii="Arial" w:hAnsi="Arial" w:cs="Arial"/>
                <w:sz w:val="20"/>
                <w:szCs w:val="20"/>
              </w:rPr>
            </w:pPr>
          </w:p>
          <w:p w14:paraId="543A7366" w14:textId="77777777" w:rsidR="009538F1" w:rsidRPr="00F67237" w:rsidRDefault="009538F1" w:rsidP="009538F1">
            <w:pPr>
              <w:rPr>
                <w:rFonts w:ascii="Arial" w:hAnsi="Arial" w:cs="Arial"/>
                <w:sz w:val="20"/>
                <w:szCs w:val="20"/>
              </w:rPr>
            </w:pPr>
            <w:r w:rsidRPr="00F67237">
              <w:rPr>
                <w:rFonts w:ascii="Arial" w:hAnsi="Arial" w:cs="Arial"/>
                <w:sz w:val="20"/>
                <w:szCs w:val="20"/>
              </w:rPr>
              <w:t xml:space="preserve">a. Business owner/ </w:t>
            </w:r>
            <w:r w:rsidRPr="00F67237">
              <w:rPr>
                <w:rFonts w:ascii="Nyala" w:hAnsi="Nyala" w:cs="Nyala"/>
                <w:sz w:val="20"/>
                <w:szCs w:val="20"/>
              </w:rPr>
              <w:t>የንግድ</w:t>
            </w:r>
            <w:r w:rsidRPr="00F67237">
              <w:rPr>
                <w:rFonts w:ascii="Arial" w:hAnsi="Arial" w:cs="Arial"/>
                <w:sz w:val="20"/>
                <w:szCs w:val="20"/>
              </w:rPr>
              <w:t xml:space="preserve"> </w:t>
            </w:r>
            <w:r w:rsidRPr="00F67237">
              <w:rPr>
                <w:rFonts w:ascii="Nyala" w:hAnsi="Nyala" w:cs="Nyala"/>
                <w:sz w:val="20"/>
                <w:szCs w:val="20"/>
              </w:rPr>
              <w:t>ድርጅቱ</w:t>
            </w:r>
            <w:r w:rsidRPr="00F67237">
              <w:rPr>
                <w:rFonts w:ascii="Arial" w:hAnsi="Arial" w:cs="Arial"/>
                <w:sz w:val="20"/>
                <w:szCs w:val="20"/>
              </w:rPr>
              <w:t xml:space="preserve"> </w:t>
            </w:r>
            <w:r w:rsidRPr="00F67237">
              <w:rPr>
                <w:rFonts w:ascii="Nyala" w:hAnsi="Nyala" w:cs="Nyala"/>
                <w:sz w:val="20"/>
                <w:szCs w:val="20"/>
              </w:rPr>
              <w:t>ባለቤት</w:t>
            </w:r>
            <w:r w:rsidRPr="00F67237">
              <w:rPr>
                <w:rFonts w:ascii="Arial" w:hAnsi="Arial" w:cs="Arial"/>
                <w:sz w:val="20"/>
                <w:szCs w:val="20"/>
              </w:rPr>
              <w:t xml:space="preserve"> 1</w:t>
            </w:r>
          </w:p>
          <w:p w14:paraId="6169F116" w14:textId="297D0A72" w:rsidR="009538F1" w:rsidRPr="00F67237" w:rsidRDefault="003375ED" w:rsidP="003375ED">
            <w:pPr>
              <w:rPr>
                <w:rFonts w:ascii="Arial" w:hAnsi="Arial" w:cs="Arial"/>
                <w:sz w:val="20"/>
                <w:szCs w:val="20"/>
              </w:rPr>
            </w:pPr>
            <w:r w:rsidRPr="00F67237">
              <w:rPr>
                <w:rFonts w:ascii="Arial" w:hAnsi="Arial" w:cs="Arial"/>
                <w:sz w:val="20"/>
                <w:szCs w:val="20"/>
              </w:rPr>
              <w:t>1</w:t>
            </w:r>
            <w:r w:rsidR="009538F1" w:rsidRPr="00F67237">
              <w:rPr>
                <w:rFonts w:ascii="Arial" w:hAnsi="Arial" w:cs="Arial"/>
                <w:sz w:val="20"/>
                <w:szCs w:val="20"/>
              </w:rPr>
              <w:t xml:space="preserve">= Self/ </w:t>
            </w:r>
            <w:r w:rsidR="009538F1" w:rsidRPr="00F67237">
              <w:rPr>
                <w:rFonts w:ascii="Nyala" w:hAnsi="Nyala" w:cs="Nyala"/>
                <w:sz w:val="20"/>
                <w:szCs w:val="20"/>
              </w:rPr>
              <w:t>እኔ</w:t>
            </w:r>
            <w:r w:rsidR="009538F1" w:rsidRPr="00F67237">
              <w:rPr>
                <w:rFonts w:ascii="Arial" w:hAnsi="Arial" w:cs="Arial"/>
                <w:sz w:val="20"/>
                <w:szCs w:val="20"/>
              </w:rPr>
              <w:t xml:space="preserve"> </w:t>
            </w:r>
          </w:p>
          <w:p w14:paraId="3852BB73" w14:textId="470AB892" w:rsidR="009538F1" w:rsidRPr="00F67237" w:rsidRDefault="003375ED" w:rsidP="003375ED">
            <w:pPr>
              <w:rPr>
                <w:rFonts w:ascii="Arial" w:hAnsi="Arial" w:cs="Arial"/>
                <w:sz w:val="20"/>
                <w:szCs w:val="20"/>
              </w:rPr>
            </w:pPr>
            <w:r w:rsidRPr="00F67237">
              <w:rPr>
                <w:rFonts w:ascii="Arial" w:hAnsi="Arial" w:cs="Arial"/>
                <w:sz w:val="20"/>
                <w:szCs w:val="20"/>
              </w:rPr>
              <w:t>2</w:t>
            </w:r>
            <w:r w:rsidR="009538F1" w:rsidRPr="00F67237">
              <w:rPr>
                <w:rFonts w:ascii="Arial" w:hAnsi="Arial" w:cs="Arial"/>
                <w:sz w:val="20"/>
                <w:szCs w:val="20"/>
              </w:rPr>
              <w:t xml:space="preserve">= Husband/partner/ </w:t>
            </w:r>
            <w:r w:rsidR="009538F1" w:rsidRPr="00F67237">
              <w:rPr>
                <w:rFonts w:ascii="Nyala" w:hAnsi="Nyala" w:cs="Nyala"/>
                <w:sz w:val="20"/>
                <w:szCs w:val="20"/>
              </w:rPr>
              <w:t>ባለቤቴ</w:t>
            </w:r>
            <w:r w:rsidR="009538F1" w:rsidRPr="00F67237">
              <w:rPr>
                <w:rFonts w:ascii="Arial" w:hAnsi="Arial" w:cs="Arial"/>
                <w:sz w:val="20"/>
                <w:szCs w:val="20"/>
              </w:rPr>
              <w:t xml:space="preserve">/ </w:t>
            </w:r>
            <w:r w:rsidR="009538F1" w:rsidRPr="00F67237">
              <w:rPr>
                <w:rFonts w:ascii="Nyala" w:hAnsi="Nyala" w:cs="Nyala"/>
                <w:sz w:val="20"/>
                <w:szCs w:val="20"/>
              </w:rPr>
              <w:t>የፍቅር</w:t>
            </w:r>
            <w:r w:rsidR="009538F1" w:rsidRPr="00F67237">
              <w:rPr>
                <w:rFonts w:ascii="Arial" w:hAnsi="Arial" w:cs="Arial"/>
                <w:sz w:val="20"/>
                <w:szCs w:val="20"/>
              </w:rPr>
              <w:t xml:space="preserve"> </w:t>
            </w:r>
            <w:r w:rsidR="009538F1" w:rsidRPr="00F67237">
              <w:rPr>
                <w:rFonts w:ascii="Nyala" w:hAnsi="Nyala" w:cs="Nyala"/>
                <w:sz w:val="20"/>
                <w:szCs w:val="20"/>
              </w:rPr>
              <w:t>ጓደኛዬ</w:t>
            </w:r>
          </w:p>
          <w:p w14:paraId="58EDF82D" w14:textId="05CB98B2" w:rsidR="009538F1" w:rsidRPr="00F67237" w:rsidRDefault="003375ED" w:rsidP="003375ED">
            <w:pPr>
              <w:rPr>
                <w:rFonts w:ascii="Arial" w:hAnsi="Arial" w:cs="Arial"/>
                <w:sz w:val="20"/>
                <w:szCs w:val="20"/>
              </w:rPr>
            </w:pPr>
            <w:r w:rsidRPr="00F67237">
              <w:rPr>
                <w:rFonts w:ascii="Arial" w:hAnsi="Arial" w:cs="Arial"/>
                <w:sz w:val="20"/>
                <w:szCs w:val="20"/>
              </w:rPr>
              <w:t>3</w:t>
            </w:r>
            <w:r w:rsidR="009538F1" w:rsidRPr="00F67237">
              <w:rPr>
                <w:rFonts w:ascii="Arial" w:hAnsi="Arial" w:cs="Arial"/>
                <w:sz w:val="20"/>
                <w:szCs w:val="20"/>
              </w:rPr>
              <w:t xml:space="preserve">= Own relative/ </w:t>
            </w:r>
            <w:r w:rsidR="009538F1" w:rsidRPr="00F67237">
              <w:rPr>
                <w:rFonts w:ascii="Nyala" w:hAnsi="Nyala" w:cs="Nyala"/>
                <w:sz w:val="20"/>
                <w:szCs w:val="20"/>
              </w:rPr>
              <w:t>የኔ</w:t>
            </w:r>
            <w:r w:rsidR="009538F1" w:rsidRPr="00F67237">
              <w:rPr>
                <w:rFonts w:ascii="Arial" w:hAnsi="Arial" w:cs="Arial"/>
                <w:sz w:val="20"/>
                <w:szCs w:val="20"/>
              </w:rPr>
              <w:t xml:space="preserve"> </w:t>
            </w:r>
            <w:r w:rsidR="009538F1" w:rsidRPr="00F67237">
              <w:rPr>
                <w:rFonts w:ascii="Nyala" w:hAnsi="Nyala" w:cs="Nyala"/>
                <w:sz w:val="20"/>
                <w:szCs w:val="20"/>
              </w:rPr>
              <w:t>ዘመድ</w:t>
            </w:r>
          </w:p>
          <w:p w14:paraId="3C56C88A" w14:textId="2040AFCB" w:rsidR="009538F1" w:rsidRPr="00F67237" w:rsidRDefault="003375ED" w:rsidP="003375ED">
            <w:pPr>
              <w:rPr>
                <w:rFonts w:ascii="Arial" w:hAnsi="Arial" w:cs="Arial"/>
                <w:sz w:val="20"/>
                <w:szCs w:val="20"/>
              </w:rPr>
            </w:pPr>
            <w:r w:rsidRPr="00F67237">
              <w:rPr>
                <w:rFonts w:ascii="Arial" w:hAnsi="Arial" w:cs="Arial"/>
                <w:sz w:val="20"/>
                <w:szCs w:val="20"/>
              </w:rPr>
              <w:t>4</w:t>
            </w:r>
            <w:r w:rsidR="009538F1" w:rsidRPr="00F67237">
              <w:rPr>
                <w:rFonts w:ascii="Arial" w:hAnsi="Arial" w:cs="Arial"/>
                <w:sz w:val="20"/>
                <w:szCs w:val="20"/>
              </w:rPr>
              <w:t xml:space="preserve">= Husband/partner’s relative/ </w:t>
            </w:r>
            <w:r w:rsidR="009538F1" w:rsidRPr="00F67237">
              <w:rPr>
                <w:rFonts w:ascii="Nyala" w:hAnsi="Nyala" w:cs="Nyala"/>
                <w:sz w:val="20"/>
                <w:szCs w:val="20"/>
              </w:rPr>
              <w:t>የባለቤቴ</w:t>
            </w:r>
            <w:r w:rsidR="009538F1" w:rsidRPr="00F67237">
              <w:rPr>
                <w:rFonts w:ascii="Arial" w:hAnsi="Arial" w:cs="Arial"/>
                <w:sz w:val="20"/>
                <w:szCs w:val="20"/>
              </w:rPr>
              <w:t xml:space="preserve">/ </w:t>
            </w:r>
            <w:r w:rsidR="009538F1" w:rsidRPr="00F67237">
              <w:rPr>
                <w:rFonts w:ascii="Nyala" w:hAnsi="Nyala" w:cs="Nyala"/>
                <w:sz w:val="20"/>
                <w:szCs w:val="20"/>
              </w:rPr>
              <w:t>የፍቅር</w:t>
            </w:r>
            <w:r w:rsidR="009538F1" w:rsidRPr="00F67237">
              <w:rPr>
                <w:rFonts w:ascii="Arial" w:hAnsi="Arial" w:cs="Arial"/>
                <w:sz w:val="20"/>
                <w:szCs w:val="20"/>
              </w:rPr>
              <w:t xml:space="preserve"> </w:t>
            </w:r>
            <w:r w:rsidR="009538F1" w:rsidRPr="00F67237">
              <w:rPr>
                <w:rFonts w:ascii="Nyala" w:hAnsi="Nyala" w:cs="Nyala"/>
                <w:sz w:val="20"/>
                <w:szCs w:val="20"/>
              </w:rPr>
              <w:t>ጓደኛዬ</w:t>
            </w:r>
            <w:r w:rsidR="009538F1" w:rsidRPr="00F67237">
              <w:rPr>
                <w:rFonts w:ascii="Arial" w:hAnsi="Arial" w:cs="Arial"/>
                <w:sz w:val="20"/>
                <w:szCs w:val="20"/>
              </w:rPr>
              <w:t xml:space="preserve"> </w:t>
            </w:r>
            <w:r w:rsidR="009538F1" w:rsidRPr="00F67237">
              <w:rPr>
                <w:rFonts w:ascii="Nyala" w:hAnsi="Nyala" w:cs="Nyala"/>
                <w:sz w:val="20"/>
                <w:szCs w:val="20"/>
              </w:rPr>
              <w:t>ዘመድ</w:t>
            </w:r>
          </w:p>
          <w:p w14:paraId="68582914" w14:textId="22CE86D6" w:rsidR="009538F1" w:rsidRPr="00F67237" w:rsidRDefault="003375ED" w:rsidP="003375ED">
            <w:pPr>
              <w:rPr>
                <w:rFonts w:ascii="Arial" w:hAnsi="Arial" w:cs="Arial"/>
                <w:sz w:val="20"/>
                <w:szCs w:val="20"/>
              </w:rPr>
            </w:pPr>
            <w:r w:rsidRPr="00F67237">
              <w:rPr>
                <w:rFonts w:ascii="Arial" w:hAnsi="Arial" w:cs="Arial"/>
                <w:sz w:val="20"/>
                <w:szCs w:val="20"/>
              </w:rPr>
              <w:t>5</w:t>
            </w:r>
            <w:r w:rsidR="009538F1" w:rsidRPr="00F67237">
              <w:rPr>
                <w:rFonts w:ascii="Arial" w:hAnsi="Arial" w:cs="Arial"/>
                <w:sz w:val="20"/>
                <w:szCs w:val="20"/>
              </w:rPr>
              <w:t xml:space="preserve">= Non-relative/ </w:t>
            </w:r>
            <w:r w:rsidR="009538F1" w:rsidRPr="00F67237">
              <w:rPr>
                <w:rFonts w:ascii="Nyala" w:hAnsi="Nyala" w:cs="Nyala"/>
                <w:sz w:val="20"/>
                <w:szCs w:val="20"/>
              </w:rPr>
              <w:t>ዘመድ</w:t>
            </w:r>
            <w:r w:rsidR="009538F1" w:rsidRPr="00F67237">
              <w:rPr>
                <w:rFonts w:ascii="Arial" w:hAnsi="Arial" w:cs="Arial"/>
                <w:sz w:val="20"/>
                <w:szCs w:val="20"/>
              </w:rPr>
              <w:t xml:space="preserve"> </w:t>
            </w:r>
            <w:r w:rsidR="009538F1" w:rsidRPr="00F67237">
              <w:rPr>
                <w:rFonts w:ascii="Nyala" w:hAnsi="Nyala" w:cs="Nyala"/>
                <w:sz w:val="20"/>
                <w:szCs w:val="20"/>
              </w:rPr>
              <w:t>ያልሆነ</w:t>
            </w:r>
            <w:r w:rsidR="009538F1" w:rsidRPr="00F67237">
              <w:rPr>
                <w:rFonts w:ascii="Arial" w:hAnsi="Arial" w:cs="Arial"/>
                <w:sz w:val="20"/>
                <w:szCs w:val="20"/>
              </w:rPr>
              <w:t xml:space="preserve"> </w:t>
            </w:r>
            <w:r w:rsidR="009538F1" w:rsidRPr="00F67237">
              <w:rPr>
                <w:rFonts w:ascii="Nyala" w:hAnsi="Nyala" w:cs="Nyala"/>
                <w:sz w:val="20"/>
                <w:szCs w:val="20"/>
              </w:rPr>
              <w:t>ሰው</w:t>
            </w:r>
          </w:p>
          <w:p w14:paraId="192CC108" w14:textId="77777777" w:rsidR="009538F1" w:rsidRPr="00F67237" w:rsidRDefault="009538F1" w:rsidP="009538F1">
            <w:pPr>
              <w:rPr>
                <w:rFonts w:ascii="Arial" w:hAnsi="Arial" w:cs="Arial"/>
                <w:sz w:val="20"/>
                <w:szCs w:val="20"/>
              </w:rPr>
            </w:pPr>
          </w:p>
          <w:p w14:paraId="64F5FE6F" w14:textId="56AAD76F" w:rsidR="009538F1" w:rsidRPr="00F67237" w:rsidRDefault="009F23BB" w:rsidP="009F23BB">
            <w:pPr>
              <w:rPr>
                <w:rFonts w:ascii="Arial" w:hAnsi="Arial" w:cs="Arial"/>
                <w:sz w:val="20"/>
                <w:szCs w:val="20"/>
              </w:rPr>
            </w:pPr>
            <w:r w:rsidRPr="00F67237">
              <w:rPr>
                <w:rFonts w:ascii="Arial" w:hAnsi="Arial" w:cs="Arial"/>
                <w:sz w:val="20"/>
                <w:szCs w:val="20"/>
              </w:rPr>
              <w:t>b.</w:t>
            </w:r>
            <w:r w:rsidR="009538F1" w:rsidRPr="00F67237">
              <w:rPr>
                <w:rFonts w:ascii="Arial" w:hAnsi="Arial" w:cs="Arial"/>
                <w:sz w:val="20"/>
                <w:szCs w:val="20"/>
              </w:rPr>
              <w:t xml:space="preserve">Gender business owner / </w:t>
            </w:r>
            <w:r w:rsidR="009538F1" w:rsidRPr="00F67237">
              <w:rPr>
                <w:rFonts w:ascii="Nyala" w:hAnsi="Nyala" w:cs="Nyala"/>
                <w:sz w:val="20"/>
                <w:szCs w:val="20"/>
              </w:rPr>
              <w:t>የዚህ</w:t>
            </w:r>
            <w:r w:rsidR="009538F1" w:rsidRPr="00F67237">
              <w:rPr>
                <w:rFonts w:ascii="Arial" w:hAnsi="Arial" w:cs="Arial"/>
                <w:sz w:val="20"/>
                <w:szCs w:val="20"/>
              </w:rPr>
              <w:t xml:space="preserve"> </w:t>
            </w:r>
            <w:r w:rsidR="009538F1" w:rsidRPr="00F67237">
              <w:rPr>
                <w:rFonts w:ascii="Nyala" w:hAnsi="Nyala" w:cs="Nyala"/>
                <w:sz w:val="20"/>
                <w:szCs w:val="20"/>
              </w:rPr>
              <w:t>ንግድ</w:t>
            </w:r>
            <w:r w:rsidR="009538F1" w:rsidRPr="00F67237">
              <w:rPr>
                <w:rFonts w:ascii="Arial" w:hAnsi="Arial" w:cs="Arial"/>
                <w:sz w:val="20"/>
                <w:szCs w:val="20"/>
              </w:rPr>
              <w:t xml:space="preserve"> </w:t>
            </w:r>
            <w:r w:rsidR="009538F1" w:rsidRPr="00F67237">
              <w:rPr>
                <w:rFonts w:ascii="Nyala" w:hAnsi="Nyala" w:cs="Nyala"/>
                <w:sz w:val="20"/>
                <w:szCs w:val="20"/>
              </w:rPr>
              <w:t>ድርጅት</w:t>
            </w:r>
            <w:r w:rsidR="009538F1" w:rsidRPr="00F67237">
              <w:rPr>
                <w:rFonts w:ascii="Arial" w:hAnsi="Arial" w:cs="Arial"/>
                <w:sz w:val="20"/>
                <w:szCs w:val="20"/>
              </w:rPr>
              <w:t xml:space="preserve"> </w:t>
            </w:r>
            <w:r w:rsidR="009538F1" w:rsidRPr="00F67237">
              <w:rPr>
                <w:rFonts w:ascii="Nyala" w:hAnsi="Nyala" w:cs="Nyala"/>
                <w:sz w:val="20"/>
                <w:szCs w:val="20"/>
              </w:rPr>
              <w:t>ባለቤት</w:t>
            </w:r>
            <w:r w:rsidR="009538F1" w:rsidRPr="00F67237">
              <w:rPr>
                <w:rFonts w:ascii="Arial" w:hAnsi="Arial" w:cs="Arial"/>
                <w:sz w:val="20"/>
                <w:szCs w:val="20"/>
              </w:rPr>
              <w:t xml:space="preserve"> </w:t>
            </w:r>
            <w:r w:rsidR="009538F1" w:rsidRPr="00F67237">
              <w:rPr>
                <w:rFonts w:ascii="Nyala" w:hAnsi="Nyala" w:cs="Nyala"/>
                <w:sz w:val="20"/>
                <w:szCs w:val="20"/>
              </w:rPr>
              <w:t>ፆታ</w:t>
            </w:r>
            <w:r w:rsidR="009538F1" w:rsidRPr="00F67237">
              <w:rPr>
                <w:rFonts w:ascii="Arial" w:hAnsi="Arial" w:cs="Arial"/>
                <w:sz w:val="20"/>
                <w:szCs w:val="20"/>
              </w:rPr>
              <w:t>1:</w:t>
            </w:r>
          </w:p>
          <w:p w14:paraId="4C2EE0CF" w14:textId="77777777" w:rsidR="009538F1" w:rsidRPr="00F67237" w:rsidRDefault="009538F1" w:rsidP="009538F1">
            <w:pPr>
              <w:rPr>
                <w:rFonts w:ascii="Arial" w:hAnsi="Arial" w:cs="Arial"/>
                <w:sz w:val="20"/>
                <w:szCs w:val="20"/>
              </w:rPr>
            </w:pPr>
            <w:r w:rsidRPr="00F67237">
              <w:rPr>
                <w:rFonts w:ascii="Arial" w:hAnsi="Arial" w:cs="Arial"/>
                <w:sz w:val="20"/>
                <w:szCs w:val="20"/>
              </w:rPr>
              <w:t xml:space="preserve">1 = Male/ </w:t>
            </w:r>
            <w:r w:rsidRPr="00F67237">
              <w:rPr>
                <w:rFonts w:ascii="Nyala" w:hAnsi="Nyala" w:cs="Nyala"/>
                <w:sz w:val="20"/>
                <w:szCs w:val="20"/>
              </w:rPr>
              <w:t>ወንድ</w:t>
            </w:r>
          </w:p>
          <w:p w14:paraId="430D119A" w14:textId="53A681F9" w:rsidR="009538F1" w:rsidRPr="00F67237" w:rsidRDefault="009538F1" w:rsidP="0064694C">
            <w:pPr>
              <w:rPr>
                <w:rFonts w:ascii="Arial" w:hAnsi="Arial" w:cs="Arial"/>
                <w:sz w:val="20"/>
                <w:szCs w:val="20"/>
              </w:rPr>
            </w:pPr>
            <w:r w:rsidRPr="00F67237">
              <w:rPr>
                <w:rFonts w:ascii="Arial" w:hAnsi="Arial" w:cs="Arial"/>
                <w:sz w:val="20"/>
                <w:szCs w:val="20"/>
              </w:rPr>
              <w:t xml:space="preserve">2 = Female/ </w:t>
            </w:r>
            <w:r w:rsidRPr="00F67237">
              <w:rPr>
                <w:rFonts w:ascii="Nyala" w:hAnsi="Nyala" w:cs="Nyala"/>
                <w:sz w:val="20"/>
                <w:szCs w:val="20"/>
              </w:rPr>
              <w:t>ሴት</w:t>
            </w:r>
          </w:p>
        </w:tc>
      </w:tr>
      <w:tr w:rsidR="0064694C" w:rsidRPr="00F67237" w14:paraId="729F1133" w14:textId="77777777" w:rsidTr="00A507F3">
        <w:tblPrEx>
          <w:tblCellMar>
            <w:top w:w="108" w:type="dxa"/>
            <w:bottom w:w="108" w:type="dxa"/>
          </w:tblCellMar>
        </w:tblPrEx>
        <w:trPr>
          <w:trHeight w:val="333"/>
        </w:trPr>
        <w:tc>
          <w:tcPr>
            <w:tcW w:w="675" w:type="dxa"/>
            <w:tcBorders>
              <w:bottom w:val="single" w:sz="4" w:space="0" w:color="auto"/>
            </w:tcBorders>
          </w:tcPr>
          <w:p w14:paraId="45524CE8" w14:textId="77777777" w:rsidR="0064694C" w:rsidRPr="00F67237" w:rsidRDefault="0064694C" w:rsidP="0064694C">
            <w:pPr>
              <w:rPr>
                <w:rFonts w:ascii="Arial" w:hAnsi="Arial" w:cs="Arial"/>
                <w:sz w:val="20"/>
                <w:szCs w:val="20"/>
              </w:rPr>
            </w:pPr>
            <w:r w:rsidRPr="00F67237">
              <w:rPr>
                <w:rFonts w:ascii="Arial" w:hAnsi="Arial" w:cs="Arial"/>
                <w:sz w:val="20"/>
                <w:szCs w:val="20"/>
              </w:rPr>
              <w:t>9</w:t>
            </w:r>
          </w:p>
        </w:tc>
        <w:tc>
          <w:tcPr>
            <w:tcW w:w="8613" w:type="dxa"/>
            <w:gridSpan w:val="5"/>
            <w:tcBorders>
              <w:bottom w:val="single" w:sz="4" w:space="0" w:color="auto"/>
            </w:tcBorders>
          </w:tcPr>
          <w:p w14:paraId="09FFA68B" w14:textId="53C48391" w:rsidR="009F23BB" w:rsidRPr="00F67237" w:rsidRDefault="009F23BB" w:rsidP="009F23BB">
            <w:pPr>
              <w:rPr>
                <w:rFonts w:ascii="Arial" w:hAnsi="Arial" w:cs="Arial"/>
                <w:sz w:val="20"/>
                <w:szCs w:val="20"/>
              </w:rPr>
            </w:pPr>
            <w:r w:rsidRPr="00F67237">
              <w:rPr>
                <w:rFonts w:ascii="Arial" w:hAnsi="Arial" w:cs="Arial"/>
                <w:sz w:val="20"/>
                <w:szCs w:val="20"/>
              </w:rPr>
              <w:t xml:space="preserve">a. Business owner/ </w:t>
            </w:r>
            <w:r w:rsidRPr="00F67237">
              <w:rPr>
                <w:rFonts w:ascii="Nyala" w:hAnsi="Nyala" w:cs="Nyala"/>
                <w:sz w:val="20"/>
                <w:szCs w:val="20"/>
              </w:rPr>
              <w:t>የንግድ</w:t>
            </w:r>
            <w:r w:rsidRPr="00F67237">
              <w:rPr>
                <w:rFonts w:ascii="Arial" w:hAnsi="Arial" w:cs="Arial"/>
                <w:sz w:val="20"/>
                <w:szCs w:val="20"/>
              </w:rPr>
              <w:t xml:space="preserve"> </w:t>
            </w:r>
            <w:r w:rsidRPr="00F67237">
              <w:rPr>
                <w:rFonts w:ascii="Nyala" w:hAnsi="Nyala" w:cs="Nyala"/>
                <w:sz w:val="20"/>
                <w:szCs w:val="20"/>
              </w:rPr>
              <w:t>ድርጅቱ</w:t>
            </w:r>
            <w:r w:rsidRPr="00F67237">
              <w:rPr>
                <w:rFonts w:ascii="Arial" w:hAnsi="Arial" w:cs="Arial"/>
                <w:sz w:val="20"/>
                <w:szCs w:val="20"/>
              </w:rPr>
              <w:t xml:space="preserve"> </w:t>
            </w:r>
            <w:r w:rsidRPr="00F67237">
              <w:rPr>
                <w:rFonts w:ascii="Nyala" w:hAnsi="Nyala" w:cs="Nyala"/>
                <w:sz w:val="20"/>
                <w:szCs w:val="20"/>
              </w:rPr>
              <w:t>ባለቤት</w:t>
            </w:r>
            <w:r w:rsidRPr="00F67237">
              <w:rPr>
                <w:rFonts w:ascii="Arial" w:hAnsi="Arial" w:cs="Arial"/>
                <w:sz w:val="20"/>
                <w:szCs w:val="20"/>
              </w:rPr>
              <w:t xml:space="preserve"> 2</w:t>
            </w:r>
          </w:p>
          <w:p w14:paraId="2FA4CA49" w14:textId="77777777" w:rsidR="009F23BB" w:rsidRPr="00F67237" w:rsidRDefault="009F23BB" w:rsidP="009F23BB">
            <w:pPr>
              <w:rPr>
                <w:rFonts w:ascii="Arial" w:hAnsi="Arial" w:cs="Arial"/>
                <w:sz w:val="20"/>
                <w:szCs w:val="20"/>
              </w:rPr>
            </w:pPr>
            <w:r w:rsidRPr="00F67237">
              <w:rPr>
                <w:rFonts w:ascii="Arial" w:hAnsi="Arial" w:cs="Arial"/>
                <w:sz w:val="20"/>
                <w:szCs w:val="20"/>
              </w:rPr>
              <w:t xml:space="preserve">1 = Self/ </w:t>
            </w:r>
            <w:r w:rsidRPr="00F67237">
              <w:rPr>
                <w:rFonts w:ascii="Nyala" w:hAnsi="Nyala" w:cs="Nyala"/>
                <w:sz w:val="20"/>
                <w:szCs w:val="20"/>
              </w:rPr>
              <w:t>እኔ</w:t>
            </w:r>
            <w:r w:rsidRPr="00F67237">
              <w:rPr>
                <w:rFonts w:ascii="Arial" w:hAnsi="Arial" w:cs="Arial"/>
                <w:sz w:val="20"/>
                <w:szCs w:val="20"/>
              </w:rPr>
              <w:t xml:space="preserve"> </w:t>
            </w:r>
          </w:p>
          <w:p w14:paraId="5FF1174D" w14:textId="77777777" w:rsidR="009F23BB" w:rsidRPr="00F67237" w:rsidRDefault="009F23BB" w:rsidP="009F23BB">
            <w:pPr>
              <w:rPr>
                <w:rFonts w:ascii="Arial" w:hAnsi="Arial" w:cs="Arial"/>
                <w:sz w:val="20"/>
                <w:szCs w:val="20"/>
              </w:rPr>
            </w:pPr>
            <w:r w:rsidRPr="00F67237">
              <w:rPr>
                <w:rFonts w:ascii="Arial" w:hAnsi="Arial" w:cs="Arial"/>
                <w:sz w:val="20"/>
                <w:szCs w:val="20"/>
              </w:rPr>
              <w:t xml:space="preserve">2 = Husband/partner/ </w:t>
            </w:r>
            <w:r w:rsidRPr="00F67237">
              <w:rPr>
                <w:rFonts w:ascii="Nyala" w:hAnsi="Nyala" w:cs="Nyala"/>
                <w:sz w:val="20"/>
                <w:szCs w:val="20"/>
              </w:rPr>
              <w:t>ባለቤቴ</w:t>
            </w:r>
            <w:r w:rsidRPr="00F67237">
              <w:rPr>
                <w:rFonts w:ascii="Arial" w:hAnsi="Arial" w:cs="Arial"/>
                <w:sz w:val="20"/>
                <w:szCs w:val="20"/>
              </w:rPr>
              <w:t xml:space="preserve">/ </w:t>
            </w:r>
            <w:r w:rsidRPr="00F67237">
              <w:rPr>
                <w:rFonts w:ascii="Nyala" w:hAnsi="Nyala" w:cs="Nyala"/>
                <w:sz w:val="20"/>
                <w:szCs w:val="20"/>
              </w:rPr>
              <w:t>የፍቅር</w:t>
            </w:r>
            <w:r w:rsidRPr="00F67237">
              <w:rPr>
                <w:rFonts w:ascii="Arial" w:hAnsi="Arial" w:cs="Arial"/>
                <w:sz w:val="20"/>
                <w:szCs w:val="20"/>
              </w:rPr>
              <w:t xml:space="preserve"> </w:t>
            </w:r>
            <w:r w:rsidRPr="00F67237">
              <w:rPr>
                <w:rFonts w:ascii="Nyala" w:hAnsi="Nyala" w:cs="Nyala"/>
                <w:sz w:val="20"/>
                <w:szCs w:val="20"/>
              </w:rPr>
              <w:t>ጓደኛዬ</w:t>
            </w:r>
          </w:p>
          <w:p w14:paraId="3F17DB6F" w14:textId="77777777" w:rsidR="009F23BB" w:rsidRPr="00F67237" w:rsidRDefault="009F23BB" w:rsidP="009F23BB">
            <w:pPr>
              <w:rPr>
                <w:rFonts w:ascii="Arial" w:hAnsi="Arial" w:cs="Arial"/>
                <w:sz w:val="20"/>
                <w:szCs w:val="20"/>
              </w:rPr>
            </w:pPr>
            <w:r w:rsidRPr="00F67237">
              <w:rPr>
                <w:rFonts w:ascii="Arial" w:hAnsi="Arial" w:cs="Arial"/>
                <w:sz w:val="20"/>
                <w:szCs w:val="20"/>
              </w:rPr>
              <w:t xml:space="preserve">3 = Own relative/ </w:t>
            </w:r>
            <w:r w:rsidRPr="00F67237">
              <w:rPr>
                <w:rFonts w:ascii="Nyala" w:hAnsi="Nyala" w:cs="Nyala"/>
                <w:sz w:val="20"/>
                <w:szCs w:val="20"/>
              </w:rPr>
              <w:t>የኔ</w:t>
            </w:r>
            <w:r w:rsidRPr="00F67237">
              <w:rPr>
                <w:rFonts w:ascii="Arial" w:hAnsi="Arial" w:cs="Arial"/>
                <w:sz w:val="20"/>
                <w:szCs w:val="20"/>
              </w:rPr>
              <w:t xml:space="preserve"> </w:t>
            </w:r>
            <w:r w:rsidRPr="00F67237">
              <w:rPr>
                <w:rFonts w:ascii="Nyala" w:hAnsi="Nyala" w:cs="Nyala"/>
                <w:sz w:val="20"/>
                <w:szCs w:val="20"/>
              </w:rPr>
              <w:t>ዘመድ</w:t>
            </w:r>
          </w:p>
          <w:p w14:paraId="114A11D6" w14:textId="77777777" w:rsidR="009F23BB" w:rsidRPr="00F67237" w:rsidRDefault="009F23BB" w:rsidP="009F23BB">
            <w:pPr>
              <w:rPr>
                <w:rFonts w:ascii="Arial" w:hAnsi="Arial" w:cs="Arial"/>
                <w:sz w:val="20"/>
                <w:szCs w:val="20"/>
              </w:rPr>
            </w:pPr>
            <w:r w:rsidRPr="00F67237">
              <w:rPr>
                <w:rFonts w:ascii="Arial" w:hAnsi="Arial" w:cs="Arial"/>
                <w:sz w:val="20"/>
                <w:szCs w:val="20"/>
              </w:rPr>
              <w:lastRenderedPageBreak/>
              <w:t xml:space="preserve">4 = Husband/partner’s relative/ </w:t>
            </w:r>
            <w:r w:rsidRPr="00F67237">
              <w:rPr>
                <w:rFonts w:ascii="Nyala" w:hAnsi="Nyala" w:cs="Nyala"/>
                <w:sz w:val="20"/>
                <w:szCs w:val="20"/>
              </w:rPr>
              <w:t>የባለቤቴ</w:t>
            </w:r>
            <w:r w:rsidRPr="00F67237">
              <w:rPr>
                <w:rFonts w:ascii="Arial" w:hAnsi="Arial" w:cs="Arial"/>
                <w:sz w:val="20"/>
                <w:szCs w:val="20"/>
              </w:rPr>
              <w:t xml:space="preserve">/ </w:t>
            </w:r>
            <w:r w:rsidRPr="00F67237">
              <w:rPr>
                <w:rFonts w:ascii="Nyala" w:hAnsi="Nyala" w:cs="Nyala"/>
                <w:sz w:val="20"/>
                <w:szCs w:val="20"/>
              </w:rPr>
              <w:t>የፍቅር</w:t>
            </w:r>
            <w:r w:rsidRPr="00F67237">
              <w:rPr>
                <w:rFonts w:ascii="Arial" w:hAnsi="Arial" w:cs="Arial"/>
                <w:sz w:val="20"/>
                <w:szCs w:val="20"/>
              </w:rPr>
              <w:t xml:space="preserve"> </w:t>
            </w:r>
            <w:r w:rsidRPr="00F67237">
              <w:rPr>
                <w:rFonts w:ascii="Nyala" w:hAnsi="Nyala" w:cs="Nyala"/>
                <w:sz w:val="20"/>
                <w:szCs w:val="20"/>
              </w:rPr>
              <w:t>ጓደኛዬ</w:t>
            </w:r>
            <w:r w:rsidRPr="00F67237">
              <w:rPr>
                <w:rFonts w:ascii="Arial" w:hAnsi="Arial" w:cs="Arial"/>
                <w:sz w:val="20"/>
                <w:szCs w:val="20"/>
              </w:rPr>
              <w:t xml:space="preserve"> </w:t>
            </w:r>
            <w:r w:rsidRPr="00F67237">
              <w:rPr>
                <w:rFonts w:ascii="Nyala" w:hAnsi="Nyala" w:cs="Nyala"/>
                <w:sz w:val="20"/>
                <w:szCs w:val="20"/>
              </w:rPr>
              <w:t>ዘመድ</w:t>
            </w:r>
          </w:p>
          <w:p w14:paraId="1006231F" w14:textId="35D50CFE" w:rsidR="009F23BB" w:rsidRPr="00F67237" w:rsidRDefault="009F23BB" w:rsidP="009F23BB">
            <w:pPr>
              <w:rPr>
                <w:rFonts w:ascii="Arial" w:hAnsi="Arial" w:cs="Arial"/>
                <w:sz w:val="20"/>
                <w:szCs w:val="20"/>
              </w:rPr>
            </w:pPr>
            <w:r w:rsidRPr="00F67237">
              <w:rPr>
                <w:rFonts w:ascii="Arial" w:hAnsi="Arial" w:cs="Arial"/>
                <w:sz w:val="20"/>
                <w:szCs w:val="20"/>
              </w:rPr>
              <w:t xml:space="preserve">5 = Non-relative/ </w:t>
            </w:r>
            <w:r w:rsidRPr="00F67237">
              <w:rPr>
                <w:rFonts w:ascii="Nyala" w:hAnsi="Nyala" w:cs="Nyala"/>
                <w:sz w:val="20"/>
                <w:szCs w:val="20"/>
              </w:rPr>
              <w:t>ዘመድ</w:t>
            </w:r>
            <w:r w:rsidRPr="00F67237">
              <w:rPr>
                <w:rFonts w:ascii="Arial" w:hAnsi="Arial" w:cs="Arial"/>
                <w:sz w:val="20"/>
                <w:szCs w:val="20"/>
              </w:rPr>
              <w:t xml:space="preserve"> </w:t>
            </w:r>
            <w:r w:rsidRPr="00F67237">
              <w:rPr>
                <w:rFonts w:ascii="Nyala" w:hAnsi="Nyala" w:cs="Nyala"/>
                <w:sz w:val="20"/>
                <w:szCs w:val="20"/>
              </w:rPr>
              <w:t>ያልሆነ</w:t>
            </w:r>
            <w:r w:rsidRPr="00F67237">
              <w:rPr>
                <w:rFonts w:ascii="Arial" w:hAnsi="Arial" w:cs="Arial"/>
                <w:sz w:val="20"/>
                <w:szCs w:val="20"/>
              </w:rPr>
              <w:t xml:space="preserve"> </w:t>
            </w:r>
            <w:r w:rsidRPr="00F67237">
              <w:rPr>
                <w:rFonts w:ascii="Nyala" w:hAnsi="Nyala" w:cs="Nyala"/>
                <w:sz w:val="20"/>
                <w:szCs w:val="20"/>
              </w:rPr>
              <w:t>ሰው</w:t>
            </w:r>
          </w:p>
          <w:p w14:paraId="567E2577" w14:textId="72E74765" w:rsidR="009F23BB" w:rsidRPr="00F67237" w:rsidRDefault="009F23BB" w:rsidP="00DE08E3">
            <w:pPr>
              <w:pStyle w:val="ListParagraph"/>
              <w:numPr>
                <w:ilvl w:val="0"/>
                <w:numId w:val="9"/>
              </w:numPr>
              <w:rPr>
                <w:rFonts w:ascii="Arial" w:hAnsi="Arial" w:cs="Arial"/>
                <w:sz w:val="20"/>
                <w:szCs w:val="20"/>
              </w:rPr>
            </w:pPr>
            <w:r w:rsidRPr="00F67237">
              <w:rPr>
                <w:rFonts w:ascii="Arial" w:hAnsi="Arial" w:cs="Arial"/>
                <w:sz w:val="20"/>
                <w:szCs w:val="20"/>
              </w:rPr>
              <w:t xml:space="preserve">Gender business owner / </w:t>
            </w:r>
            <w:r w:rsidRPr="00F67237">
              <w:rPr>
                <w:rFonts w:ascii="Nyala" w:hAnsi="Nyala" w:cs="Nyala"/>
                <w:sz w:val="20"/>
                <w:szCs w:val="20"/>
              </w:rPr>
              <w:t>የዚህ</w:t>
            </w:r>
            <w:r w:rsidRPr="00F67237">
              <w:rPr>
                <w:rFonts w:ascii="Arial" w:hAnsi="Arial" w:cs="Arial"/>
                <w:sz w:val="20"/>
                <w:szCs w:val="20"/>
              </w:rPr>
              <w:t xml:space="preserve"> </w:t>
            </w:r>
            <w:r w:rsidRPr="00F67237">
              <w:rPr>
                <w:rFonts w:ascii="Nyala" w:hAnsi="Nyala" w:cs="Nyala"/>
                <w:sz w:val="20"/>
                <w:szCs w:val="20"/>
              </w:rPr>
              <w:t>ንግድ</w:t>
            </w:r>
            <w:r w:rsidRPr="00F67237">
              <w:rPr>
                <w:rFonts w:ascii="Arial" w:hAnsi="Arial" w:cs="Arial"/>
                <w:sz w:val="20"/>
                <w:szCs w:val="20"/>
              </w:rPr>
              <w:t xml:space="preserve"> </w:t>
            </w:r>
            <w:r w:rsidRPr="00F67237">
              <w:rPr>
                <w:rFonts w:ascii="Nyala" w:hAnsi="Nyala" w:cs="Nyala"/>
                <w:sz w:val="20"/>
                <w:szCs w:val="20"/>
              </w:rPr>
              <w:t>ድርጅት</w:t>
            </w:r>
            <w:r w:rsidRPr="00F67237">
              <w:rPr>
                <w:rFonts w:ascii="Arial" w:hAnsi="Arial" w:cs="Arial"/>
                <w:sz w:val="20"/>
                <w:szCs w:val="20"/>
              </w:rPr>
              <w:t xml:space="preserve"> </w:t>
            </w:r>
            <w:r w:rsidRPr="00F67237">
              <w:rPr>
                <w:rFonts w:ascii="Nyala" w:hAnsi="Nyala" w:cs="Nyala"/>
                <w:sz w:val="20"/>
                <w:szCs w:val="20"/>
              </w:rPr>
              <w:t>ባለቤት</w:t>
            </w:r>
            <w:r w:rsidRPr="00F67237">
              <w:rPr>
                <w:rFonts w:ascii="Arial" w:hAnsi="Arial" w:cs="Arial"/>
                <w:sz w:val="20"/>
                <w:szCs w:val="20"/>
              </w:rPr>
              <w:t xml:space="preserve"> </w:t>
            </w:r>
            <w:r w:rsidRPr="00F67237">
              <w:rPr>
                <w:rFonts w:ascii="Nyala" w:hAnsi="Nyala" w:cs="Nyala"/>
                <w:sz w:val="20"/>
                <w:szCs w:val="20"/>
              </w:rPr>
              <w:t>ፆታ</w:t>
            </w:r>
            <w:r w:rsidRPr="00F67237">
              <w:rPr>
                <w:rFonts w:ascii="Arial" w:hAnsi="Arial" w:cs="Arial"/>
                <w:sz w:val="20"/>
                <w:szCs w:val="20"/>
              </w:rPr>
              <w:t xml:space="preserve"> 2:</w:t>
            </w:r>
          </w:p>
          <w:p w14:paraId="407031D4" w14:textId="77777777" w:rsidR="009F23BB" w:rsidRPr="00F67237" w:rsidRDefault="009F23BB" w:rsidP="009F23BB">
            <w:pPr>
              <w:rPr>
                <w:rFonts w:ascii="Arial" w:hAnsi="Arial" w:cs="Arial"/>
                <w:sz w:val="20"/>
                <w:szCs w:val="20"/>
              </w:rPr>
            </w:pPr>
            <w:r w:rsidRPr="00F67237">
              <w:rPr>
                <w:rFonts w:ascii="Arial" w:hAnsi="Arial" w:cs="Arial"/>
                <w:sz w:val="20"/>
                <w:szCs w:val="20"/>
              </w:rPr>
              <w:t xml:space="preserve">1 = Male/ </w:t>
            </w:r>
            <w:r w:rsidRPr="00F67237">
              <w:rPr>
                <w:rFonts w:ascii="Nyala" w:hAnsi="Nyala" w:cs="Nyala"/>
                <w:sz w:val="20"/>
                <w:szCs w:val="20"/>
              </w:rPr>
              <w:t>ወንድ</w:t>
            </w:r>
          </w:p>
          <w:p w14:paraId="44D9CD20" w14:textId="3FAE81B2" w:rsidR="0064694C" w:rsidRPr="00F67237" w:rsidRDefault="009F23BB" w:rsidP="0064694C">
            <w:pPr>
              <w:rPr>
                <w:rFonts w:ascii="Arial" w:hAnsi="Arial" w:cs="Arial"/>
                <w:sz w:val="20"/>
                <w:szCs w:val="20"/>
              </w:rPr>
            </w:pPr>
            <w:r w:rsidRPr="00F67237">
              <w:rPr>
                <w:rFonts w:ascii="Arial" w:hAnsi="Arial" w:cs="Arial"/>
                <w:sz w:val="20"/>
                <w:szCs w:val="20"/>
              </w:rPr>
              <w:t xml:space="preserve">2 = Female/ </w:t>
            </w:r>
            <w:r w:rsidRPr="00F67237">
              <w:rPr>
                <w:rFonts w:ascii="Nyala" w:hAnsi="Nyala" w:cs="Nyala"/>
                <w:sz w:val="20"/>
                <w:szCs w:val="20"/>
              </w:rPr>
              <w:t>ሴት</w:t>
            </w:r>
          </w:p>
        </w:tc>
      </w:tr>
      <w:tr w:rsidR="0064694C" w:rsidRPr="00F67237" w14:paraId="649B185F" w14:textId="77777777" w:rsidTr="00A507F3">
        <w:tblPrEx>
          <w:tblCellMar>
            <w:top w:w="108" w:type="dxa"/>
            <w:bottom w:w="108" w:type="dxa"/>
          </w:tblCellMar>
        </w:tblPrEx>
        <w:trPr>
          <w:trHeight w:val="333"/>
        </w:trPr>
        <w:tc>
          <w:tcPr>
            <w:tcW w:w="675" w:type="dxa"/>
          </w:tcPr>
          <w:p w14:paraId="5B63C3CB" w14:textId="77777777" w:rsidR="0064694C" w:rsidRPr="00F67237" w:rsidRDefault="0064694C" w:rsidP="0064694C">
            <w:pPr>
              <w:rPr>
                <w:rFonts w:ascii="Arial" w:hAnsi="Arial" w:cs="Arial"/>
                <w:sz w:val="20"/>
                <w:szCs w:val="20"/>
              </w:rPr>
            </w:pPr>
            <w:r w:rsidRPr="00F67237">
              <w:rPr>
                <w:rFonts w:ascii="Arial" w:hAnsi="Arial" w:cs="Arial"/>
                <w:sz w:val="20"/>
                <w:szCs w:val="20"/>
              </w:rPr>
              <w:lastRenderedPageBreak/>
              <w:t>10</w:t>
            </w:r>
          </w:p>
        </w:tc>
        <w:tc>
          <w:tcPr>
            <w:tcW w:w="8613" w:type="dxa"/>
            <w:gridSpan w:val="5"/>
          </w:tcPr>
          <w:p w14:paraId="52BE89F8" w14:textId="0CA501E7" w:rsidR="0059253C" w:rsidRPr="00F67237" w:rsidRDefault="0059253C" w:rsidP="0059253C">
            <w:pPr>
              <w:rPr>
                <w:rFonts w:ascii="Arial" w:hAnsi="Arial" w:cs="Arial"/>
                <w:sz w:val="20"/>
                <w:szCs w:val="20"/>
              </w:rPr>
            </w:pPr>
            <w:r w:rsidRPr="00F67237">
              <w:rPr>
                <w:rFonts w:ascii="Arial" w:hAnsi="Arial" w:cs="Arial"/>
                <w:sz w:val="20"/>
                <w:szCs w:val="20"/>
              </w:rPr>
              <w:t xml:space="preserve">a. Business owner/ </w:t>
            </w:r>
            <w:r w:rsidRPr="00F67237">
              <w:rPr>
                <w:rFonts w:ascii="Nyala" w:hAnsi="Nyala" w:cs="Nyala"/>
                <w:sz w:val="20"/>
                <w:szCs w:val="20"/>
              </w:rPr>
              <w:t>የንግድ</w:t>
            </w:r>
            <w:r w:rsidRPr="00F67237">
              <w:rPr>
                <w:rFonts w:ascii="Arial" w:hAnsi="Arial" w:cs="Arial"/>
                <w:sz w:val="20"/>
                <w:szCs w:val="20"/>
              </w:rPr>
              <w:t xml:space="preserve"> </w:t>
            </w:r>
            <w:r w:rsidRPr="00F67237">
              <w:rPr>
                <w:rFonts w:ascii="Nyala" w:hAnsi="Nyala" w:cs="Nyala"/>
                <w:sz w:val="20"/>
                <w:szCs w:val="20"/>
              </w:rPr>
              <w:t>ድርጅቱ</w:t>
            </w:r>
            <w:r w:rsidRPr="00F67237">
              <w:rPr>
                <w:rFonts w:ascii="Arial" w:hAnsi="Arial" w:cs="Arial"/>
                <w:sz w:val="20"/>
                <w:szCs w:val="20"/>
              </w:rPr>
              <w:t xml:space="preserve"> </w:t>
            </w:r>
            <w:r w:rsidRPr="00F67237">
              <w:rPr>
                <w:rFonts w:ascii="Nyala" w:hAnsi="Nyala" w:cs="Nyala"/>
                <w:sz w:val="20"/>
                <w:szCs w:val="20"/>
              </w:rPr>
              <w:t>ባለቤት</w:t>
            </w:r>
            <w:r w:rsidRPr="00F67237">
              <w:rPr>
                <w:rFonts w:ascii="Arial" w:hAnsi="Arial" w:cs="Arial"/>
                <w:sz w:val="20"/>
                <w:szCs w:val="20"/>
              </w:rPr>
              <w:t xml:space="preserve"> 3</w:t>
            </w:r>
          </w:p>
          <w:p w14:paraId="72BFD7B1" w14:textId="77777777" w:rsidR="0059253C" w:rsidRPr="00F67237" w:rsidRDefault="0059253C" w:rsidP="0059253C">
            <w:pPr>
              <w:rPr>
                <w:rFonts w:ascii="Arial" w:hAnsi="Arial" w:cs="Arial"/>
                <w:sz w:val="20"/>
                <w:szCs w:val="20"/>
              </w:rPr>
            </w:pPr>
            <w:r w:rsidRPr="00F67237">
              <w:rPr>
                <w:rFonts w:ascii="Arial" w:hAnsi="Arial" w:cs="Arial"/>
                <w:sz w:val="20"/>
                <w:szCs w:val="20"/>
              </w:rPr>
              <w:t xml:space="preserve">1 = Self/ </w:t>
            </w:r>
            <w:r w:rsidRPr="00F67237">
              <w:rPr>
                <w:rFonts w:ascii="Nyala" w:hAnsi="Nyala" w:cs="Nyala"/>
                <w:sz w:val="20"/>
                <w:szCs w:val="20"/>
              </w:rPr>
              <w:t>እኔ</w:t>
            </w:r>
            <w:r w:rsidRPr="00F67237">
              <w:rPr>
                <w:rFonts w:ascii="Arial" w:hAnsi="Arial" w:cs="Arial"/>
                <w:sz w:val="20"/>
                <w:szCs w:val="20"/>
              </w:rPr>
              <w:t xml:space="preserve"> </w:t>
            </w:r>
          </w:p>
          <w:p w14:paraId="44C29105" w14:textId="77777777" w:rsidR="0059253C" w:rsidRPr="00F67237" w:rsidRDefault="0059253C" w:rsidP="0059253C">
            <w:pPr>
              <w:rPr>
                <w:rFonts w:ascii="Arial" w:hAnsi="Arial" w:cs="Arial"/>
                <w:sz w:val="20"/>
                <w:szCs w:val="20"/>
              </w:rPr>
            </w:pPr>
            <w:r w:rsidRPr="00F67237">
              <w:rPr>
                <w:rFonts w:ascii="Arial" w:hAnsi="Arial" w:cs="Arial"/>
                <w:sz w:val="20"/>
                <w:szCs w:val="20"/>
              </w:rPr>
              <w:t xml:space="preserve">2 = Husband/partner/ </w:t>
            </w:r>
            <w:r w:rsidRPr="00F67237">
              <w:rPr>
                <w:rFonts w:ascii="Nyala" w:hAnsi="Nyala" w:cs="Nyala"/>
                <w:sz w:val="20"/>
                <w:szCs w:val="20"/>
              </w:rPr>
              <w:t>ባለቤቴ</w:t>
            </w:r>
            <w:r w:rsidRPr="00F67237">
              <w:rPr>
                <w:rFonts w:ascii="Arial" w:hAnsi="Arial" w:cs="Arial"/>
                <w:sz w:val="20"/>
                <w:szCs w:val="20"/>
              </w:rPr>
              <w:t xml:space="preserve">/ </w:t>
            </w:r>
            <w:r w:rsidRPr="00F67237">
              <w:rPr>
                <w:rFonts w:ascii="Nyala" w:hAnsi="Nyala" w:cs="Nyala"/>
                <w:sz w:val="20"/>
                <w:szCs w:val="20"/>
              </w:rPr>
              <w:t>የፍቅር</w:t>
            </w:r>
            <w:r w:rsidRPr="00F67237">
              <w:rPr>
                <w:rFonts w:ascii="Arial" w:hAnsi="Arial" w:cs="Arial"/>
                <w:sz w:val="20"/>
                <w:szCs w:val="20"/>
              </w:rPr>
              <w:t xml:space="preserve"> </w:t>
            </w:r>
            <w:r w:rsidRPr="00F67237">
              <w:rPr>
                <w:rFonts w:ascii="Nyala" w:hAnsi="Nyala" w:cs="Nyala"/>
                <w:sz w:val="20"/>
                <w:szCs w:val="20"/>
              </w:rPr>
              <w:t>ጓደኛዬ</w:t>
            </w:r>
          </w:p>
          <w:p w14:paraId="7742400F" w14:textId="77777777" w:rsidR="0059253C" w:rsidRPr="00F67237" w:rsidRDefault="0059253C" w:rsidP="0059253C">
            <w:pPr>
              <w:rPr>
                <w:rFonts w:ascii="Arial" w:hAnsi="Arial" w:cs="Arial"/>
                <w:sz w:val="20"/>
                <w:szCs w:val="20"/>
              </w:rPr>
            </w:pPr>
            <w:r w:rsidRPr="00F67237">
              <w:rPr>
                <w:rFonts w:ascii="Arial" w:hAnsi="Arial" w:cs="Arial"/>
                <w:sz w:val="20"/>
                <w:szCs w:val="20"/>
              </w:rPr>
              <w:t xml:space="preserve">3 = Own relative/ </w:t>
            </w:r>
            <w:r w:rsidRPr="00F67237">
              <w:rPr>
                <w:rFonts w:ascii="Nyala" w:hAnsi="Nyala" w:cs="Nyala"/>
                <w:sz w:val="20"/>
                <w:szCs w:val="20"/>
              </w:rPr>
              <w:t>የኔ</w:t>
            </w:r>
            <w:r w:rsidRPr="00F67237">
              <w:rPr>
                <w:rFonts w:ascii="Arial" w:hAnsi="Arial" w:cs="Arial"/>
                <w:sz w:val="20"/>
                <w:szCs w:val="20"/>
              </w:rPr>
              <w:t xml:space="preserve"> </w:t>
            </w:r>
            <w:r w:rsidRPr="00F67237">
              <w:rPr>
                <w:rFonts w:ascii="Nyala" w:hAnsi="Nyala" w:cs="Nyala"/>
                <w:sz w:val="20"/>
                <w:szCs w:val="20"/>
              </w:rPr>
              <w:t>ዘመድ</w:t>
            </w:r>
          </w:p>
          <w:p w14:paraId="43A07815" w14:textId="77777777" w:rsidR="0059253C" w:rsidRPr="00F67237" w:rsidRDefault="0059253C" w:rsidP="0059253C">
            <w:pPr>
              <w:rPr>
                <w:rFonts w:ascii="Arial" w:hAnsi="Arial" w:cs="Arial"/>
                <w:sz w:val="20"/>
                <w:szCs w:val="20"/>
              </w:rPr>
            </w:pPr>
            <w:r w:rsidRPr="00F67237">
              <w:rPr>
                <w:rFonts w:ascii="Arial" w:hAnsi="Arial" w:cs="Arial"/>
                <w:sz w:val="20"/>
                <w:szCs w:val="20"/>
              </w:rPr>
              <w:t xml:space="preserve">4 = Husband/partner’s relative/ </w:t>
            </w:r>
            <w:r w:rsidRPr="00F67237">
              <w:rPr>
                <w:rFonts w:ascii="Nyala" w:hAnsi="Nyala" w:cs="Nyala"/>
                <w:sz w:val="20"/>
                <w:szCs w:val="20"/>
              </w:rPr>
              <w:t>የባለቤቴ</w:t>
            </w:r>
            <w:r w:rsidRPr="00F67237">
              <w:rPr>
                <w:rFonts w:ascii="Arial" w:hAnsi="Arial" w:cs="Arial"/>
                <w:sz w:val="20"/>
                <w:szCs w:val="20"/>
              </w:rPr>
              <w:t xml:space="preserve">/ </w:t>
            </w:r>
            <w:r w:rsidRPr="00F67237">
              <w:rPr>
                <w:rFonts w:ascii="Nyala" w:hAnsi="Nyala" w:cs="Nyala"/>
                <w:sz w:val="20"/>
                <w:szCs w:val="20"/>
              </w:rPr>
              <w:t>የፍቅር</w:t>
            </w:r>
            <w:r w:rsidRPr="00F67237">
              <w:rPr>
                <w:rFonts w:ascii="Arial" w:hAnsi="Arial" w:cs="Arial"/>
                <w:sz w:val="20"/>
                <w:szCs w:val="20"/>
              </w:rPr>
              <w:t xml:space="preserve"> </w:t>
            </w:r>
            <w:r w:rsidRPr="00F67237">
              <w:rPr>
                <w:rFonts w:ascii="Nyala" w:hAnsi="Nyala" w:cs="Nyala"/>
                <w:sz w:val="20"/>
                <w:szCs w:val="20"/>
              </w:rPr>
              <w:t>ጓደኛዬ</w:t>
            </w:r>
            <w:r w:rsidRPr="00F67237">
              <w:rPr>
                <w:rFonts w:ascii="Arial" w:hAnsi="Arial" w:cs="Arial"/>
                <w:sz w:val="20"/>
                <w:szCs w:val="20"/>
              </w:rPr>
              <w:t xml:space="preserve"> </w:t>
            </w:r>
            <w:r w:rsidRPr="00F67237">
              <w:rPr>
                <w:rFonts w:ascii="Nyala" w:hAnsi="Nyala" w:cs="Nyala"/>
                <w:sz w:val="20"/>
                <w:szCs w:val="20"/>
              </w:rPr>
              <w:t>ዘመድ</w:t>
            </w:r>
          </w:p>
          <w:p w14:paraId="6BEE0AC7" w14:textId="49603674" w:rsidR="0059253C" w:rsidRPr="00F67237" w:rsidRDefault="0059253C" w:rsidP="0059253C">
            <w:pPr>
              <w:rPr>
                <w:rFonts w:ascii="Arial" w:hAnsi="Arial" w:cs="Arial"/>
                <w:sz w:val="20"/>
                <w:szCs w:val="20"/>
              </w:rPr>
            </w:pPr>
            <w:r w:rsidRPr="00F67237">
              <w:rPr>
                <w:rFonts w:ascii="Arial" w:hAnsi="Arial" w:cs="Arial"/>
                <w:sz w:val="20"/>
                <w:szCs w:val="20"/>
              </w:rPr>
              <w:t xml:space="preserve">5 = Non-relative/ </w:t>
            </w:r>
            <w:r w:rsidRPr="00F67237">
              <w:rPr>
                <w:rFonts w:ascii="Nyala" w:hAnsi="Nyala" w:cs="Nyala"/>
                <w:sz w:val="20"/>
                <w:szCs w:val="20"/>
              </w:rPr>
              <w:t>ዘመድ</w:t>
            </w:r>
            <w:r w:rsidRPr="00F67237">
              <w:rPr>
                <w:rFonts w:ascii="Arial" w:hAnsi="Arial" w:cs="Arial"/>
                <w:sz w:val="20"/>
                <w:szCs w:val="20"/>
              </w:rPr>
              <w:t xml:space="preserve"> </w:t>
            </w:r>
            <w:r w:rsidRPr="00F67237">
              <w:rPr>
                <w:rFonts w:ascii="Nyala" w:hAnsi="Nyala" w:cs="Nyala"/>
                <w:sz w:val="20"/>
                <w:szCs w:val="20"/>
              </w:rPr>
              <w:t>ያልሆነ</w:t>
            </w:r>
            <w:r w:rsidRPr="00F67237">
              <w:rPr>
                <w:rFonts w:ascii="Arial" w:hAnsi="Arial" w:cs="Arial"/>
                <w:sz w:val="20"/>
                <w:szCs w:val="20"/>
              </w:rPr>
              <w:t xml:space="preserve"> </w:t>
            </w:r>
            <w:r w:rsidRPr="00F67237">
              <w:rPr>
                <w:rFonts w:ascii="Nyala" w:hAnsi="Nyala" w:cs="Nyala"/>
                <w:sz w:val="20"/>
                <w:szCs w:val="20"/>
              </w:rPr>
              <w:t>ሰው</w:t>
            </w:r>
          </w:p>
          <w:p w14:paraId="26206151" w14:textId="0074C0AB" w:rsidR="0059253C" w:rsidRPr="00F67237" w:rsidRDefault="0059253C" w:rsidP="00DE08E3">
            <w:pPr>
              <w:pStyle w:val="ListParagraph"/>
              <w:numPr>
                <w:ilvl w:val="0"/>
                <w:numId w:val="9"/>
              </w:numPr>
              <w:rPr>
                <w:rFonts w:ascii="Arial" w:hAnsi="Arial" w:cs="Arial"/>
                <w:sz w:val="20"/>
                <w:szCs w:val="20"/>
              </w:rPr>
            </w:pPr>
            <w:r w:rsidRPr="00F67237">
              <w:rPr>
                <w:rFonts w:ascii="Arial" w:hAnsi="Arial" w:cs="Arial"/>
                <w:sz w:val="20"/>
                <w:szCs w:val="20"/>
              </w:rPr>
              <w:t xml:space="preserve">Gender business owner / </w:t>
            </w:r>
            <w:r w:rsidRPr="00F67237">
              <w:rPr>
                <w:rFonts w:ascii="Nyala" w:hAnsi="Nyala" w:cs="Nyala"/>
                <w:sz w:val="20"/>
                <w:szCs w:val="20"/>
              </w:rPr>
              <w:t>የዚህ</w:t>
            </w:r>
            <w:r w:rsidRPr="00F67237">
              <w:rPr>
                <w:rFonts w:ascii="Arial" w:hAnsi="Arial" w:cs="Arial"/>
                <w:sz w:val="20"/>
                <w:szCs w:val="20"/>
              </w:rPr>
              <w:t xml:space="preserve"> </w:t>
            </w:r>
            <w:r w:rsidRPr="00F67237">
              <w:rPr>
                <w:rFonts w:ascii="Nyala" w:hAnsi="Nyala" w:cs="Nyala"/>
                <w:sz w:val="20"/>
                <w:szCs w:val="20"/>
              </w:rPr>
              <w:t>ንግድ</w:t>
            </w:r>
            <w:r w:rsidRPr="00F67237">
              <w:rPr>
                <w:rFonts w:ascii="Arial" w:hAnsi="Arial" w:cs="Arial"/>
                <w:sz w:val="20"/>
                <w:szCs w:val="20"/>
              </w:rPr>
              <w:t xml:space="preserve"> </w:t>
            </w:r>
            <w:r w:rsidRPr="00F67237">
              <w:rPr>
                <w:rFonts w:ascii="Nyala" w:hAnsi="Nyala" w:cs="Nyala"/>
                <w:sz w:val="20"/>
                <w:szCs w:val="20"/>
              </w:rPr>
              <w:t>ድርጅት</w:t>
            </w:r>
            <w:r w:rsidRPr="00F67237">
              <w:rPr>
                <w:rFonts w:ascii="Arial" w:hAnsi="Arial" w:cs="Arial"/>
                <w:sz w:val="20"/>
                <w:szCs w:val="20"/>
              </w:rPr>
              <w:t xml:space="preserve"> </w:t>
            </w:r>
            <w:r w:rsidRPr="00F67237">
              <w:rPr>
                <w:rFonts w:ascii="Nyala" w:hAnsi="Nyala" w:cs="Nyala"/>
                <w:sz w:val="20"/>
                <w:szCs w:val="20"/>
              </w:rPr>
              <w:t>ባለቤት</w:t>
            </w:r>
            <w:r w:rsidRPr="00F67237">
              <w:rPr>
                <w:rFonts w:ascii="Arial" w:hAnsi="Arial" w:cs="Arial"/>
                <w:sz w:val="20"/>
                <w:szCs w:val="20"/>
              </w:rPr>
              <w:t xml:space="preserve"> </w:t>
            </w:r>
            <w:r w:rsidRPr="00F67237">
              <w:rPr>
                <w:rFonts w:ascii="Nyala" w:hAnsi="Nyala" w:cs="Nyala"/>
                <w:sz w:val="20"/>
                <w:szCs w:val="20"/>
              </w:rPr>
              <w:t>ፆታ</w:t>
            </w:r>
            <w:r w:rsidRPr="00F67237">
              <w:rPr>
                <w:rFonts w:ascii="Arial" w:hAnsi="Arial" w:cs="Arial"/>
                <w:sz w:val="20"/>
                <w:szCs w:val="20"/>
              </w:rPr>
              <w:t>3:</w:t>
            </w:r>
          </w:p>
          <w:p w14:paraId="43421EFE" w14:textId="77777777" w:rsidR="0059253C" w:rsidRPr="00F67237" w:rsidRDefault="0059253C" w:rsidP="0059253C">
            <w:pPr>
              <w:rPr>
                <w:rFonts w:ascii="Arial" w:hAnsi="Arial" w:cs="Arial"/>
                <w:sz w:val="20"/>
                <w:szCs w:val="20"/>
              </w:rPr>
            </w:pPr>
            <w:r w:rsidRPr="00F67237">
              <w:rPr>
                <w:rFonts w:ascii="Arial" w:hAnsi="Arial" w:cs="Arial"/>
                <w:sz w:val="20"/>
                <w:szCs w:val="20"/>
              </w:rPr>
              <w:t xml:space="preserve">1 = Male/ </w:t>
            </w:r>
            <w:r w:rsidRPr="00F67237">
              <w:rPr>
                <w:rFonts w:ascii="Nyala" w:hAnsi="Nyala" w:cs="Nyala"/>
                <w:sz w:val="20"/>
                <w:szCs w:val="20"/>
              </w:rPr>
              <w:t>ወንድ</w:t>
            </w:r>
          </w:p>
          <w:p w14:paraId="753DF2DE" w14:textId="50C20E61" w:rsidR="0064694C" w:rsidRPr="00F67237" w:rsidRDefault="0059253C" w:rsidP="0064694C">
            <w:pPr>
              <w:rPr>
                <w:rFonts w:ascii="Arial" w:hAnsi="Arial" w:cs="Arial"/>
                <w:sz w:val="20"/>
                <w:szCs w:val="20"/>
              </w:rPr>
            </w:pPr>
            <w:r w:rsidRPr="00F67237">
              <w:rPr>
                <w:rFonts w:ascii="Arial" w:hAnsi="Arial" w:cs="Arial"/>
                <w:sz w:val="20"/>
                <w:szCs w:val="20"/>
              </w:rPr>
              <w:t xml:space="preserve">2 = Female/ </w:t>
            </w:r>
            <w:r w:rsidRPr="00F67237">
              <w:rPr>
                <w:rFonts w:ascii="Nyala" w:hAnsi="Nyala" w:cs="Nyala"/>
                <w:sz w:val="20"/>
                <w:szCs w:val="20"/>
              </w:rPr>
              <w:t>ሴት</w:t>
            </w:r>
          </w:p>
        </w:tc>
      </w:tr>
      <w:tr w:rsidR="0064694C" w:rsidRPr="00F67237" w14:paraId="11278D1B" w14:textId="77777777" w:rsidTr="00A507F3">
        <w:tblPrEx>
          <w:tblCellMar>
            <w:top w:w="108" w:type="dxa"/>
            <w:bottom w:w="108" w:type="dxa"/>
          </w:tblCellMar>
        </w:tblPrEx>
        <w:trPr>
          <w:trHeight w:val="333"/>
        </w:trPr>
        <w:tc>
          <w:tcPr>
            <w:tcW w:w="675" w:type="dxa"/>
          </w:tcPr>
          <w:p w14:paraId="2D02D9BE" w14:textId="77777777" w:rsidR="0064694C" w:rsidRPr="00F67237" w:rsidRDefault="0064694C" w:rsidP="0064694C">
            <w:pPr>
              <w:rPr>
                <w:rFonts w:ascii="Arial" w:hAnsi="Arial" w:cs="Arial"/>
                <w:sz w:val="20"/>
                <w:szCs w:val="20"/>
              </w:rPr>
            </w:pPr>
            <w:r w:rsidRPr="00F67237">
              <w:rPr>
                <w:rFonts w:ascii="Arial" w:hAnsi="Arial" w:cs="Arial"/>
                <w:sz w:val="20"/>
                <w:szCs w:val="20"/>
              </w:rPr>
              <w:t>11</w:t>
            </w:r>
          </w:p>
        </w:tc>
        <w:tc>
          <w:tcPr>
            <w:tcW w:w="8613" w:type="dxa"/>
            <w:gridSpan w:val="5"/>
          </w:tcPr>
          <w:p w14:paraId="023F63E3" w14:textId="77777777" w:rsidR="00BE783F" w:rsidRPr="00F67237" w:rsidRDefault="00BE783F" w:rsidP="00BE783F">
            <w:pPr>
              <w:rPr>
                <w:rFonts w:ascii="Arial" w:hAnsi="Arial" w:cs="Arial"/>
                <w:sz w:val="20"/>
                <w:szCs w:val="20"/>
              </w:rPr>
            </w:pPr>
            <w:r w:rsidRPr="00F67237">
              <w:rPr>
                <w:rFonts w:ascii="Arial" w:hAnsi="Arial" w:cs="Arial"/>
                <w:sz w:val="20"/>
                <w:szCs w:val="20"/>
              </w:rPr>
              <w:t xml:space="preserve">What type of business is it / </w:t>
            </w:r>
            <w:r w:rsidRPr="00F67237">
              <w:rPr>
                <w:rFonts w:ascii="Nyala" w:hAnsi="Nyala" w:cs="Nyala"/>
                <w:sz w:val="20"/>
                <w:szCs w:val="20"/>
              </w:rPr>
              <w:t>የንግድ</w:t>
            </w:r>
            <w:r w:rsidRPr="00F67237">
              <w:rPr>
                <w:rFonts w:ascii="Arial" w:hAnsi="Arial" w:cs="Arial"/>
                <w:sz w:val="20"/>
                <w:szCs w:val="20"/>
              </w:rPr>
              <w:t xml:space="preserve"> </w:t>
            </w:r>
            <w:r w:rsidRPr="00F67237">
              <w:rPr>
                <w:rFonts w:ascii="Nyala" w:hAnsi="Nyala" w:cs="Nyala"/>
                <w:sz w:val="20"/>
                <w:szCs w:val="20"/>
              </w:rPr>
              <w:t>ድርጅትዎ</w:t>
            </w:r>
            <w:r w:rsidRPr="00F67237">
              <w:rPr>
                <w:rFonts w:ascii="Arial" w:hAnsi="Arial" w:cs="Arial"/>
                <w:sz w:val="20"/>
                <w:szCs w:val="20"/>
              </w:rPr>
              <w:t xml:space="preserve"> </w:t>
            </w:r>
            <w:r w:rsidRPr="00F67237">
              <w:rPr>
                <w:rFonts w:ascii="Nyala" w:hAnsi="Nyala" w:cs="Nyala"/>
                <w:sz w:val="20"/>
                <w:szCs w:val="20"/>
              </w:rPr>
              <w:t>ምን</w:t>
            </w:r>
            <w:r w:rsidRPr="00F67237">
              <w:rPr>
                <w:rFonts w:ascii="Arial" w:hAnsi="Arial" w:cs="Arial"/>
                <w:sz w:val="20"/>
                <w:szCs w:val="20"/>
              </w:rPr>
              <w:t xml:space="preserve"> </w:t>
            </w:r>
            <w:r w:rsidRPr="00F67237">
              <w:rPr>
                <w:rFonts w:ascii="Nyala" w:hAnsi="Nyala" w:cs="Nyala"/>
                <w:sz w:val="20"/>
                <w:szCs w:val="20"/>
              </w:rPr>
              <w:t>አይነት</w:t>
            </w:r>
            <w:r w:rsidRPr="00F67237">
              <w:rPr>
                <w:rFonts w:ascii="Arial" w:hAnsi="Arial" w:cs="Arial"/>
                <w:sz w:val="20"/>
                <w:szCs w:val="20"/>
              </w:rPr>
              <w:t xml:space="preserve"> </w:t>
            </w:r>
            <w:r w:rsidRPr="00F67237">
              <w:rPr>
                <w:rFonts w:ascii="Nyala" w:hAnsi="Nyala" w:cs="Nyala"/>
                <w:sz w:val="20"/>
                <w:szCs w:val="20"/>
              </w:rPr>
              <w:t>ነው</w:t>
            </w:r>
            <w:r w:rsidRPr="00F67237">
              <w:rPr>
                <w:rFonts w:ascii="Arial" w:hAnsi="Arial" w:cs="Arial"/>
                <w:sz w:val="20"/>
                <w:szCs w:val="20"/>
              </w:rPr>
              <w:t>?</w:t>
            </w:r>
          </w:p>
          <w:p w14:paraId="55DBF47C" w14:textId="4966EB99" w:rsidR="00BE783F" w:rsidRPr="00F67237" w:rsidRDefault="00BE783F" w:rsidP="00BE783F">
            <w:pPr>
              <w:rPr>
                <w:rFonts w:ascii="Arial" w:hAnsi="Arial" w:cs="Arial"/>
                <w:sz w:val="20"/>
                <w:szCs w:val="20"/>
              </w:rPr>
            </w:pPr>
            <w:r w:rsidRPr="00F67237">
              <w:rPr>
                <w:rFonts w:ascii="Arial" w:hAnsi="Arial" w:cs="Arial"/>
                <w:sz w:val="20"/>
                <w:szCs w:val="20"/>
              </w:rPr>
              <w:t>1 = Sole Proprietorship/</w:t>
            </w:r>
            <w:r w:rsidRPr="00F67237">
              <w:rPr>
                <w:rFonts w:ascii="Nyala" w:hAnsi="Nyala" w:cs="Nyala"/>
                <w:sz w:val="20"/>
                <w:szCs w:val="20"/>
              </w:rPr>
              <w:t>የግለሰብ</w:t>
            </w:r>
            <w:r w:rsidRPr="00F67237">
              <w:rPr>
                <w:rFonts w:ascii="Arial" w:hAnsi="Arial" w:cs="Arial"/>
                <w:sz w:val="20"/>
                <w:szCs w:val="20"/>
              </w:rPr>
              <w:t xml:space="preserve"> </w:t>
            </w:r>
          </w:p>
          <w:p w14:paraId="723F1D00" w14:textId="77777777" w:rsidR="00BE783F" w:rsidRPr="00F67237" w:rsidRDefault="00BE783F" w:rsidP="00BE783F">
            <w:pPr>
              <w:rPr>
                <w:rFonts w:ascii="Arial" w:hAnsi="Arial" w:cs="Arial"/>
                <w:sz w:val="20"/>
                <w:szCs w:val="20"/>
              </w:rPr>
            </w:pPr>
            <w:r w:rsidRPr="00F67237">
              <w:rPr>
                <w:rFonts w:ascii="Arial" w:hAnsi="Arial" w:cs="Arial"/>
                <w:sz w:val="20"/>
                <w:szCs w:val="20"/>
              </w:rPr>
              <w:t>2 = Partnership/</w:t>
            </w:r>
            <w:r w:rsidRPr="00F67237">
              <w:rPr>
                <w:rFonts w:ascii="Nyala" w:hAnsi="Nyala" w:cs="Nyala"/>
                <w:sz w:val="20"/>
                <w:szCs w:val="20"/>
              </w:rPr>
              <w:t>በሽርክና</w:t>
            </w:r>
          </w:p>
          <w:p w14:paraId="7A486EAD" w14:textId="77777777" w:rsidR="00BE783F" w:rsidRPr="00F67237" w:rsidRDefault="00BE783F" w:rsidP="00BE783F">
            <w:pPr>
              <w:rPr>
                <w:rFonts w:ascii="Arial" w:hAnsi="Arial" w:cs="Arial"/>
                <w:sz w:val="20"/>
                <w:szCs w:val="20"/>
              </w:rPr>
            </w:pPr>
            <w:r w:rsidRPr="00F67237">
              <w:rPr>
                <w:rFonts w:ascii="Arial" w:hAnsi="Arial" w:cs="Arial"/>
                <w:sz w:val="20"/>
                <w:szCs w:val="20"/>
              </w:rPr>
              <w:t xml:space="preserve">3 = Private Limited Company/ </w:t>
            </w:r>
            <w:r w:rsidRPr="00F67237">
              <w:rPr>
                <w:rFonts w:ascii="Nyala" w:hAnsi="Nyala" w:cs="Nyala"/>
                <w:sz w:val="20"/>
                <w:szCs w:val="20"/>
              </w:rPr>
              <w:t>ሃላፊነቱ</w:t>
            </w:r>
            <w:r w:rsidRPr="00F67237">
              <w:rPr>
                <w:rFonts w:ascii="Arial" w:hAnsi="Arial" w:cs="Arial"/>
                <w:sz w:val="20"/>
                <w:szCs w:val="20"/>
              </w:rPr>
              <w:t xml:space="preserve"> </w:t>
            </w:r>
            <w:r w:rsidRPr="00F67237">
              <w:rPr>
                <w:rFonts w:ascii="Nyala" w:hAnsi="Nyala" w:cs="Nyala"/>
                <w:sz w:val="20"/>
                <w:szCs w:val="20"/>
              </w:rPr>
              <w:t>የተወሰነ</w:t>
            </w:r>
            <w:r w:rsidRPr="00F67237">
              <w:rPr>
                <w:rFonts w:ascii="Arial" w:hAnsi="Arial" w:cs="Arial"/>
                <w:sz w:val="20"/>
                <w:szCs w:val="20"/>
              </w:rPr>
              <w:t xml:space="preserve"> </w:t>
            </w:r>
            <w:r w:rsidRPr="00F67237">
              <w:rPr>
                <w:rFonts w:ascii="Nyala" w:hAnsi="Nyala" w:cs="Nyala"/>
                <w:sz w:val="20"/>
                <w:szCs w:val="20"/>
              </w:rPr>
              <w:t>የግል</w:t>
            </w:r>
            <w:r w:rsidRPr="00F67237">
              <w:rPr>
                <w:rFonts w:ascii="Arial" w:hAnsi="Arial" w:cs="Arial"/>
                <w:sz w:val="20"/>
                <w:szCs w:val="20"/>
              </w:rPr>
              <w:t xml:space="preserve"> </w:t>
            </w:r>
            <w:r w:rsidRPr="00F67237">
              <w:rPr>
                <w:rFonts w:ascii="Nyala" w:hAnsi="Nyala" w:cs="Nyala"/>
                <w:sz w:val="20"/>
                <w:szCs w:val="20"/>
              </w:rPr>
              <w:t>ድርጅት</w:t>
            </w:r>
          </w:p>
          <w:p w14:paraId="47CACF6B" w14:textId="77777777" w:rsidR="00BE783F" w:rsidRPr="00F67237" w:rsidRDefault="00BE783F" w:rsidP="00BE783F">
            <w:pPr>
              <w:rPr>
                <w:rFonts w:ascii="Arial" w:hAnsi="Arial" w:cs="Arial"/>
                <w:sz w:val="20"/>
                <w:szCs w:val="20"/>
              </w:rPr>
            </w:pPr>
            <w:r w:rsidRPr="00F67237">
              <w:rPr>
                <w:rFonts w:ascii="Arial" w:hAnsi="Arial" w:cs="Arial"/>
                <w:sz w:val="20"/>
                <w:szCs w:val="20"/>
              </w:rPr>
              <w:t xml:space="preserve">4 = Cooperative/ </w:t>
            </w:r>
            <w:r w:rsidRPr="00F67237">
              <w:rPr>
                <w:rFonts w:ascii="Nyala" w:hAnsi="Nyala" w:cs="Nyala"/>
                <w:sz w:val="20"/>
                <w:szCs w:val="20"/>
              </w:rPr>
              <w:t>ማህበር</w:t>
            </w:r>
          </w:p>
          <w:p w14:paraId="59D66683" w14:textId="04C33B2E" w:rsidR="00BE783F" w:rsidRPr="00F67237" w:rsidRDefault="00BE783F" w:rsidP="0064694C">
            <w:pPr>
              <w:rPr>
                <w:rFonts w:ascii="Arial" w:hAnsi="Arial" w:cs="Arial"/>
                <w:sz w:val="20"/>
                <w:szCs w:val="20"/>
              </w:rPr>
            </w:pPr>
            <w:r w:rsidRPr="00F67237">
              <w:rPr>
                <w:rFonts w:ascii="Arial" w:hAnsi="Arial" w:cs="Arial"/>
                <w:sz w:val="20"/>
                <w:szCs w:val="20"/>
              </w:rPr>
              <w:t xml:space="preserve">5 = Other/ </w:t>
            </w:r>
            <w:r w:rsidRPr="00F67237">
              <w:rPr>
                <w:rFonts w:ascii="Nyala" w:hAnsi="Nyala" w:cs="Nyala"/>
                <w:sz w:val="20"/>
                <w:szCs w:val="20"/>
              </w:rPr>
              <w:t>ሌላ</w:t>
            </w:r>
            <w:r w:rsidRPr="00F67237">
              <w:rPr>
                <w:rFonts w:ascii="Arial" w:hAnsi="Arial" w:cs="Arial"/>
                <w:sz w:val="20"/>
                <w:szCs w:val="20"/>
              </w:rPr>
              <w:t xml:space="preserve">: </w:t>
            </w:r>
            <w:r w:rsidRPr="00F67237">
              <w:rPr>
                <w:rFonts w:ascii="Arial" w:hAnsi="Arial" w:cs="Arial"/>
                <w:b/>
                <w:i/>
                <w:sz w:val="20"/>
                <w:szCs w:val="20"/>
              </w:rPr>
              <w:t xml:space="preserve">(please specify/ </w:t>
            </w:r>
            <w:r w:rsidRPr="00F67237">
              <w:rPr>
                <w:rFonts w:ascii="Nyala" w:hAnsi="Nyala" w:cs="Nyala"/>
                <w:b/>
                <w:i/>
                <w:sz w:val="20"/>
                <w:szCs w:val="20"/>
              </w:rPr>
              <w:t>እባክዎን</w:t>
            </w:r>
            <w:r w:rsidRPr="00F67237">
              <w:rPr>
                <w:rFonts w:ascii="Arial" w:hAnsi="Arial" w:cs="Arial"/>
                <w:b/>
                <w:i/>
                <w:sz w:val="20"/>
                <w:szCs w:val="20"/>
              </w:rPr>
              <w:t xml:space="preserve"> </w:t>
            </w:r>
            <w:r w:rsidRPr="00F67237">
              <w:rPr>
                <w:rFonts w:ascii="Nyala" w:hAnsi="Nyala" w:cs="Nyala"/>
                <w:b/>
                <w:i/>
                <w:sz w:val="20"/>
                <w:szCs w:val="20"/>
              </w:rPr>
              <w:t>ይግለጹ</w:t>
            </w:r>
            <w:r w:rsidRPr="00F67237">
              <w:rPr>
                <w:rFonts w:ascii="Arial" w:hAnsi="Arial" w:cs="Arial"/>
                <w:b/>
                <w:i/>
                <w:sz w:val="20"/>
                <w:szCs w:val="20"/>
              </w:rPr>
              <w:t xml:space="preserve">) </w:t>
            </w:r>
            <w:r w:rsidRPr="00F67237">
              <w:rPr>
                <w:rFonts w:ascii="Arial" w:hAnsi="Arial" w:cs="Arial"/>
                <w:sz w:val="20"/>
                <w:szCs w:val="20"/>
              </w:rPr>
              <w:t>________________</w:t>
            </w:r>
          </w:p>
        </w:tc>
      </w:tr>
      <w:tr w:rsidR="0064694C" w:rsidRPr="00F67237" w14:paraId="1E9634B0" w14:textId="77777777" w:rsidTr="00A507F3">
        <w:tblPrEx>
          <w:tblCellMar>
            <w:top w:w="108" w:type="dxa"/>
            <w:bottom w:w="108" w:type="dxa"/>
          </w:tblCellMar>
        </w:tblPrEx>
        <w:trPr>
          <w:trHeight w:val="333"/>
        </w:trPr>
        <w:tc>
          <w:tcPr>
            <w:tcW w:w="675" w:type="dxa"/>
          </w:tcPr>
          <w:p w14:paraId="355CEC4C" w14:textId="77777777" w:rsidR="0064694C" w:rsidRPr="00F67237" w:rsidRDefault="0064694C" w:rsidP="0064694C">
            <w:pPr>
              <w:rPr>
                <w:rFonts w:ascii="Arial" w:hAnsi="Arial" w:cs="Arial"/>
                <w:sz w:val="20"/>
                <w:szCs w:val="20"/>
              </w:rPr>
            </w:pPr>
            <w:r w:rsidRPr="00F67237">
              <w:rPr>
                <w:rFonts w:ascii="Arial" w:hAnsi="Arial" w:cs="Arial"/>
                <w:sz w:val="20"/>
                <w:szCs w:val="20"/>
              </w:rPr>
              <w:t>12</w:t>
            </w:r>
          </w:p>
        </w:tc>
        <w:tc>
          <w:tcPr>
            <w:tcW w:w="8613" w:type="dxa"/>
            <w:gridSpan w:val="5"/>
            <w:tcBorders>
              <w:bottom w:val="single" w:sz="4" w:space="0" w:color="auto"/>
            </w:tcBorders>
          </w:tcPr>
          <w:p w14:paraId="48E1EEE2" w14:textId="1C45B2CC" w:rsidR="0064694C" w:rsidRPr="00F67237" w:rsidRDefault="0064694C" w:rsidP="00D73FD0">
            <w:pPr>
              <w:rPr>
                <w:rFonts w:ascii="Arial" w:hAnsi="Arial" w:cs="Arial"/>
                <w:sz w:val="20"/>
                <w:szCs w:val="20"/>
              </w:rPr>
            </w:pPr>
            <w:r w:rsidRPr="00F67237">
              <w:rPr>
                <w:rFonts w:ascii="Arial" w:hAnsi="Arial" w:cs="Arial"/>
                <w:sz w:val="20"/>
                <w:szCs w:val="20"/>
              </w:rPr>
              <w:t xml:space="preserve">In which sector does your business mainly operate? This means, what is the sector or line of industry that contributes most to your business figures? </w:t>
            </w:r>
            <w:r w:rsidRPr="00F67237">
              <w:rPr>
                <w:rFonts w:ascii="Arial" w:hAnsi="Arial" w:cs="Arial"/>
                <w:b/>
                <w:i/>
                <w:sz w:val="20"/>
                <w:szCs w:val="20"/>
              </w:rPr>
              <w:t>(Write exactly what the respondent says)</w:t>
            </w:r>
            <w:r w:rsidR="00D73FD0" w:rsidRPr="00F67237">
              <w:rPr>
                <w:rFonts w:ascii="Arial" w:hAnsi="Arial" w:cs="Arial"/>
                <w:sz w:val="20"/>
                <w:szCs w:val="20"/>
              </w:rPr>
              <w:t xml:space="preserve"> </w:t>
            </w:r>
            <w:r w:rsidR="00D73FD0" w:rsidRPr="00F67237">
              <w:rPr>
                <w:rFonts w:ascii="Nyala" w:hAnsi="Nyala" w:cs="Nyala"/>
                <w:sz w:val="20"/>
                <w:szCs w:val="20"/>
              </w:rPr>
              <w:t>የንግድ</w:t>
            </w:r>
            <w:r w:rsidR="00D73FD0" w:rsidRPr="00F67237">
              <w:rPr>
                <w:rFonts w:ascii="Arial" w:hAnsi="Arial" w:cs="Arial"/>
                <w:sz w:val="20"/>
                <w:szCs w:val="20"/>
              </w:rPr>
              <w:t xml:space="preserve"> </w:t>
            </w:r>
            <w:r w:rsidR="00D73FD0" w:rsidRPr="00F67237">
              <w:rPr>
                <w:rFonts w:ascii="Nyala" w:hAnsi="Nyala" w:cs="Nyala"/>
                <w:sz w:val="20"/>
                <w:szCs w:val="20"/>
              </w:rPr>
              <w:t>ድርጅትዎ</w:t>
            </w:r>
            <w:r w:rsidR="00D73FD0" w:rsidRPr="00F67237">
              <w:rPr>
                <w:rFonts w:ascii="Arial" w:hAnsi="Arial" w:cs="Arial"/>
                <w:sz w:val="20"/>
                <w:szCs w:val="20"/>
              </w:rPr>
              <w:t xml:space="preserve"> </w:t>
            </w:r>
            <w:r w:rsidR="00D73FD0" w:rsidRPr="00F67237">
              <w:rPr>
                <w:rFonts w:ascii="Nyala" w:hAnsi="Nyala" w:cs="Nyala"/>
                <w:sz w:val="20"/>
                <w:szCs w:val="20"/>
              </w:rPr>
              <w:t>በዋነኝነት</w:t>
            </w:r>
            <w:r w:rsidR="00D73FD0" w:rsidRPr="00F67237">
              <w:rPr>
                <w:rFonts w:ascii="Arial" w:hAnsi="Arial" w:cs="Arial"/>
                <w:sz w:val="20"/>
                <w:szCs w:val="20"/>
              </w:rPr>
              <w:t xml:space="preserve"> </w:t>
            </w:r>
            <w:r w:rsidR="00D73FD0" w:rsidRPr="00F67237">
              <w:rPr>
                <w:rFonts w:ascii="Nyala" w:hAnsi="Nyala" w:cs="Nyala"/>
                <w:sz w:val="20"/>
                <w:szCs w:val="20"/>
              </w:rPr>
              <w:t>በምን</w:t>
            </w:r>
            <w:r w:rsidR="00D73FD0" w:rsidRPr="00F67237">
              <w:rPr>
                <w:rFonts w:ascii="Arial" w:hAnsi="Arial" w:cs="Arial"/>
                <w:sz w:val="20"/>
                <w:szCs w:val="20"/>
              </w:rPr>
              <w:t xml:space="preserve"> </w:t>
            </w:r>
            <w:r w:rsidR="00D73FD0" w:rsidRPr="00F67237">
              <w:rPr>
                <w:rFonts w:ascii="Nyala" w:hAnsi="Nyala" w:cs="Nyala"/>
                <w:sz w:val="20"/>
                <w:szCs w:val="20"/>
              </w:rPr>
              <w:t>ዘርፍ</w:t>
            </w:r>
            <w:r w:rsidR="00D73FD0" w:rsidRPr="00F67237">
              <w:rPr>
                <w:rFonts w:ascii="Arial" w:hAnsi="Arial" w:cs="Arial"/>
                <w:sz w:val="20"/>
                <w:szCs w:val="20"/>
              </w:rPr>
              <w:t xml:space="preserve"> </w:t>
            </w:r>
            <w:r w:rsidR="00D73FD0" w:rsidRPr="00F67237">
              <w:rPr>
                <w:rFonts w:ascii="Nyala" w:hAnsi="Nyala" w:cs="Nyala"/>
                <w:sz w:val="20"/>
                <w:szCs w:val="20"/>
              </w:rPr>
              <w:t>ነው</w:t>
            </w:r>
            <w:r w:rsidR="00D73FD0" w:rsidRPr="00F67237">
              <w:rPr>
                <w:rFonts w:ascii="Arial" w:hAnsi="Arial" w:cs="Arial"/>
                <w:sz w:val="20"/>
                <w:szCs w:val="20"/>
              </w:rPr>
              <w:t xml:space="preserve"> </w:t>
            </w:r>
            <w:r w:rsidR="00D73FD0" w:rsidRPr="00F67237">
              <w:rPr>
                <w:rFonts w:ascii="Nyala" w:hAnsi="Nyala" w:cs="Nyala"/>
                <w:sz w:val="20"/>
                <w:szCs w:val="20"/>
              </w:rPr>
              <w:t>የሚሰራው</w:t>
            </w:r>
            <w:r w:rsidR="00D73FD0" w:rsidRPr="00F67237">
              <w:rPr>
                <w:rFonts w:ascii="Arial" w:hAnsi="Arial" w:cs="Arial"/>
                <w:sz w:val="20"/>
                <w:szCs w:val="20"/>
              </w:rPr>
              <w:t xml:space="preserve">? </w:t>
            </w:r>
            <w:r w:rsidR="00D73FD0" w:rsidRPr="00F67237">
              <w:rPr>
                <w:rFonts w:ascii="Nyala" w:hAnsi="Nyala" w:cs="Nyala"/>
                <w:sz w:val="20"/>
                <w:szCs w:val="20"/>
              </w:rPr>
              <w:t>ማለቴ</w:t>
            </w:r>
            <w:r w:rsidR="00D73FD0" w:rsidRPr="00F67237">
              <w:rPr>
                <w:rFonts w:ascii="Arial" w:hAnsi="Arial" w:cs="Arial"/>
                <w:sz w:val="20"/>
                <w:szCs w:val="20"/>
              </w:rPr>
              <w:t xml:space="preserve"> </w:t>
            </w:r>
            <w:r w:rsidR="00D73FD0" w:rsidRPr="00F67237">
              <w:rPr>
                <w:rFonts w:ascii="Nyala" w:hAnsi="Nyala" w:cs="Nyala"/>
                <w:sz w:val="20"/>
                <w:szCs w:val="20"/>
              </w:rPr>
              <w:t>ንግድዎ</w:t>
            </w:r>
            <w:r w:rsidR="00D73FD0" w:rsidRPr="00F67237">
              <w:rPr>
                <w:rFonts w:ascii="Arial" w:hAnsi="Arial" w:cs="Arial"/>
                <w:sz w:val="20"/>
                <w:szCs w:val="20"/>
              </w:rPr>
              <w:t xml:space="preserve"> </w:t>
            </w:r>
            <w:r w:rsidR="00D73FD0" w:rsidRPr="00F67237">
              <w:rPr>
                <w:rFonts w:ascii="Nyala" w:hAnsi="Nyala" w:cs="Nyala"/>
                <w:sz w:val="20"/>
                <w:szCs w:val="20"/>
              </w:rPr>
              <w:t>በዋነኝነት</w:t>
            </w:r>
            <w:r w:rsidR="00D73FD0" w:rsidRPr="00F67237">
              <w:rPr>
                <w:rFonts w:ascii="Arial" w:hAnsi="Arial" w:cs="Arial"/>
                <w:sz w:val="20"/>
                <w:szCs w:val="20"/>
              </w:rPr>
              <w:t xml:space="preserve"> </w:t>
            </w:r>
            <w:r w:rsidR="00D73FD0" w:rsidRPr="00F67237">
              <w:rPr>
                <w:rFonts w:ascii="Nyala" w:hAnsi="Nyala" w:cs="Nyala"/>
                <w:sz w:val="20"/>
                <w:szCs w:val="20"/>
              </w:rPr>
              <w:t>ገቢውን</w:t>
            </w:r>
            <w:r w:rsidR="00D73FD0" w:rsidRPr="00F67237">
              <w:rPr>
                <w:rFonts w:ascii="Arial" w:hAnsi="Arial" w:cs="Arial"/>
                <w:sz w:val="20"/>
                <w:szCs w:val="20"/>
              </w:rPr>
              <w:t xml:space="preserve"> </w:t>
            </w:r>
            <w:r w:rsidR="00D73FD0" w:rsidRPr="00F67237">
              <w:rPr>
                <w:rFonts w:ascii="Nyala" w:hAnsi="Nyala" w:cs="Nyala"/>
                <w:sz w:val="20"/>
                <w:szCs w:val="20"/>
              </w:rPr>
              <w:t>የሚያገኝበት</w:t>
            </w:r>
            <w:r w:rsidR="00D73FD0" w:rsidRPr="00F67237">
              <w:rPr>
                <w:rFonts w:ascii="Arial" w:hAnsi="Arial" w:cs="Arial"/>
                <w:sz w:val="20"/>
                <w:szCs w:val="20"/>
              </w:rPr>
              <w:t xml:space="preserve"> </w:t>
            </w:r>
            <w:r w:rsidR="00D73FD0" w:rsidRPr="00F67237">
              <w:rPr>
                <w:rFonts w:ascii="Nyala" w:hAnsi="Nyala" w:cs="Nyala"/>
                <w:sz w:val="20"/>
                <w:szCs w:val="20"/>
              </w:rPr>
              <w:t>የንግድ</w:t>
            </w:r>
            <w:r w:rsidR="00D73FD0" w:rsidRPr="00F67237">
              <w:rPr>
                <w:rFonts w:ascii="Arial" w:hAnsi="Arial" w:cs="Arial"/>
                <w:sz w:val="20"/>
                <w:szCs w:val="20"/>
              </w:rPr>
              <w:t xml:space="preserve"> </w:t>
            </w:r>
            <w:r w:rsidR="00D73FD0" w:rsidRPr="00F67237">
              <w:rPr>
                <w:rFonts w:ascii="Nyala" w:hAnsi="Nyala" w:cs="Nyala"/>
                <w:sz w:val="20"/>
                <w:szCs w:val="20"/>
              </w:rPr>
              <w:t>ዘርፍ</w:t>
            </w:r>
            <w:r w:rsidR="00D73FD0" w:rsidRPr="00F67237">
              <w:rPr>
                <w:rFonts w:ascii="Arial" w:hAnsi="Arial" w:cs="Arial"/>
                <w:sz w:val="20"/>
                <w:szCs w:val="20"/>
              </w:rPr>
              <w:t xml:space="preserve"> </w:t>
            </w:r>
            <w:r w:rsidR="00D73FD0" w:rsidRPr="00F67237">
              <w:rPr>
                <w:rFonts w:ascii="Nyala" w:hAnsi="Nyala" w:cs="Nyala"/>
                <w:sz w:val="20"/>
                <w:szCs w:val="20"/>
              </w:rPr>
              <w:t>የትኛው</w:t>
            </w:r>
            <w:r w:rsidR="00D73FD0" w:rsidRPr="00F67237">
              <w:rPr>
                <w:rFonts w:ascii="Arial" w:hAnsi="Arial" w:cs="Arial"/>
                <w:sz w:val="20"/>
                <w:szCs w:val="20"/>
              </w:rPr>
              <w:t xml:space="preserve"> </w:t>
            </w:r>
            <w:r w:rsidR="00D73FD0" w:rsidRPr="00F67237">
              <w:rPr>
                <w:rFonts w:ascii="Nyala" w:hAnsi="Nyala" w:cs="Nyala"/>
                <w:sz w:val="20"/>
                <w:szCs w:val="20"/>
              </w:rPr>
              <w:t>ነው</w:t>
            </w:r>
            <w:r w:rsidR="00D73FD0" w:rsidRPr="00F67237">
              <w:rPr>
                <w:rFonts w:ascii="Arial" w:hAnsi="Arial" w:cs="Arial"/>
                <w:sz w:val="20"/>
                <w:szCs w:val="20"/>
              </w:rPr>
              <w:t>?</w:t>
            </w:r>
            <w:r w:rsidR="00D73FD0" w:rsidRPr="00F67237">
              <w:rPr>
                <w:rFonts w:ascii="Arial" w:hAnsi="Arial" w:cs="Arial"/>
                <w:b/>
                <w:i/>
                <w:sz w:val="20"/>
                <w:szCs w:val="20"/>
              </w:rPr>
              <w:t xml:space="preserve">/ </w:t>
            </w:r>
            <w:r w:rsidR="00D73FD0" w:rsidRPr="00F67237">
              <w:rPr>
                <w:rFonts w:ascii="Nyala" w:hAnsi="Nyala" w:cs="Nyala"/>
                <w:b/>
                <w:i/>
                <w:sz w:val="20"/>
                <w:szCs w:val="20"/>
              </w:rPr>
              <w:t>መላሿ</w:t>
            </w:r>
            <w:r w:rsidR="00D73FD0" w:rsidRPr="00F67237">
              <w:rPr>
                <w:rFonts w:ascii="Arial" w:hAnsi="Arial" w:cs="Arial"/>
                <w:b/>
                <w:i/>
                <w:sz w:val="20"/>
                <w:szCs w:val="20"/>
              </w:rPr>
              <w:t xml:space="preserve"> </w:t>
            </w:r>
            <w:r w:rsidR="00D73FD0" w:rsidRPr="00F67237">
              <w:rPr>
                <w:rFonts w:ascii="Nyala" w:hAnsi="Nyala" w:cs="Nyala"/>
                <w:b/>
                <w:i/>
                <w:sz w:val="20"/>
                <w:szCs w:val="20"/>
              </w:rPr>
              <w:t>ሚሉትን</w:t>
            </w:r>
            <w:r w:rsidR="00D73FD0" w:rsidRPr="00F67237">
              <w:rPr>
                <w:rFonts w:ascii="Arial" w:hAnsi="Arial" w:cs="Arial"/>
                <w:b/>
                <w:i/>
                <w:sz w:val="20"/>
                <w:szCs w:val="20"/>
              </w:rPr>
              <w:t xml:space="preserve"> </w:t>
            </w:r>
            <w:r w:rsidR="00D73FD0" w:rsidRPr="00F67237">
              <w:rPr>
                <w:rFonts w:ascii="Nyala" w:hAnsi="Nyala" w:cs="Nyala"/>
                <w:b/>
                <w:i/>
                <w:sz w:val="20"/>
                <w:szCs w:val="20"/>
              </w:rPr>
              <w:t>ቃልበቃል</w:t>
            </w:r>
            <w:r w:rsidR="00D73FD0" w:rsidRPr="00F67237">
              <w:rPr>
                <w:rFonts w:ascii="Arial" w:hAnsi="Arial" w:cs="Arial"/>
                <w:b/>
                <w:i/>
                <w:sz w:val="20"/>
                <w:szCs w:val="20"/>
              </w:rPr>
              <w:t xml:space="preserve"> </w:t>
            </w:r>
            <w:r w:rsidR="00D73FD0" w:rsidRPr="00F67237">
              <w:rPr>
                <w:rFonts w:ascii="Nyala" w:hAnsi="Nyala" w:cs="Nyala"/>
                <w:b/>
                <w:i/>
                <w:sz w:val="20"/>
                <w:szCs w:val="20"/>
              </w:rPr>
              <w:t>ይፃፉ</w:t>
            </w:r>
            <w:r w:rsidR="00D73FD0" w:rsidRPr="00F67237">
              <w:rPr>
                <w:rFonts w:ascii="Arial" w:hAnsi="Arial" w:cs="Arial"/>
                <w:b/>
                <w:i/>
                <w:sz w:val="20"/>
                <w:szCs w:val="20"/>
              </w:rPr>
              <w:t>)</w:t>
            </w:r>
            <w:r w:rsidR="00D73FD0" w:rsidRPr="00F67237">
              <w:rPr>
                <w:rFonts w:ascii="Arial" w:hAnsi="Arial" w:cs="Arial"/>
                <w:sz w:val="20"/>
                <w:szCs w:val="20"/>
              </w:rPr>
              <w:t>____________________</w:t>
            </w:r>
            <w:r w:rsidR="006A46C8">
              <w:rPr>
                <w:rFonts w:ascii="Arial" w:hAnsi="Arial" w:cs="Arial"/>
                <w:b/>
                <w:i/>
                <w:sz w:val="20"/>
                <w:szCs w:val="20"/>
              </w:rPr>
              <w:t xml:space="preserve"> </w:t>
            </w:r>
          </w:p>
        </w:tc>
      </w:tr>
      <w:tr w:rsidR="0064694C" w:rsidRPr="00F67237" w14:paraId="15779B8F" w14:textId="77777777" w:rsidTr="00A507F3">
        <w:tblPrEx>
          <w:tblCellMar>
            <w:top w:w="108" w:type="dxa"/>
            <w:bottom w:w="108" w:type="dxa"/>
          </w:tblCellMar>
        </w:tblPrEx>
        <w:trPr>
          <w:trHeight w:val="333"/>
        </w:trPr>
        <w:tc>
          <w:tcPr>
            <w:tcW w:w="675" w:type="dxa"/>
          </w:tcPr>
          <w:p w14:paraId="036FFC96" w14:textId="77777777" w:rsidR="0064694C" w:rsidRPr="00F67237" w:rsidRDefault="0064694C" w:rsidP="0064694C">
            <w:pPr>
              <w:rPr>
                <w:rFonts w:ascii="Arial" w:hAnsi="Arial" w:cs="Arial"/>
                <w:sz w:val="20"/>
                <w:szCs w:val="20"/>
              </w:rPr>
            </w:pPr>
            <w:r w:rsidRPr="00F67237">
              <w:rPr>
                <w:rFonts w:ascii="Arial" w:hAnsi="Arial" w:cs="Arial"/>
                <w:sz w:val="20"/>
                <w:szCs w:val="20"/>
              </w:rPr>
              <w:t>13</w:t>
            </w:r>
          </w:p>
        </w:tc>
        <w:tc>
          <w:tcPr>
            <w:tcW w:w="8613" w:type="dxa"/>
            <w:gridSpan w:val="5"/>
          </w:tcPr>
          <w:p w14:paraId="7A39C641" w14:textId="0D399E6A" w:rsidR="0064694C" w:rsidRPr="00F67237" w:rsidRDefault="0064694C" w:rsidP="0064694C">
            <w:pPr>
              <w:rPr>
                <w:rFonts w:ascii="Arial" w:hAnsi="Arial" w:cs="Arial"/>
                <w:sz w:val="20"/>
                <w:szCs w:val="20"/>
              </w:rPr>
            </w:pPr>
            <w:r w:rsidRPr="00F67237">
              <w:rPr>
                <w:rFonts w:ascii="Arial" w:hAnsi="Arial" w:cs="Arial"/>
                <w:sz w:val="20"/>
                <w:szCs w:val="20"/>
              </w:rPr>
              <w:t>Code of business sector:</w:t>
            </w:r>
            <w:r w:rsidR="005D4871" w:rsidRPr="00F67237">
              <w:rPr>
                <w:rFonts w:ascii="Arial" w:hAnsi="Arial" w:cs="Arial"/>
                <w:sz w:val="20"/>
                <w:szCs w:val="20"/>
              </w:rPr>
              <w:t xml:space="preserve"> </w:t>
            </w:r>
            <w:r w:rsidR="005D4871" w:rsidRPr="00F67237">
              <w:rPr>
                <w:rFonts w:ascii="Nyala" w:hAnsi="Nyala" w:cs="Nyala"/>
                <w:sz w:val="20"/>
                <w:szCs w:val="20"/>
              </w:rPr>
              <w:t>የንግድ</w:t>
            </w:r>
            <w:r w:rsidR="005D4871" w:rsidRPr="00F67237">
              <w:rPr>
                <w:rFonts w:ascii="Arial" w:hAnsi="Arial" w:cs="Arial"/>
                <w:sz w:val="20"/>
                <w:szCs w:val="20"/>
              </w:rPr>
              <w:t xml:space="preserve"> </w:t>
            </w:r>
            <w:r w:rsidR="005D4871" w:rsidRPr="00F67237">
              <w:rPr>
                <w:rFonts w:ascii="Nyala" w:hAnsi="Nyala" w:cs="Nyala"/>
                <w:sz w:val="20"/>
                <w:szCs w:val="20"/>
              </w:rPr>
              <w:t>ዘርፉ</w:t>
            </w:r>
            <w:r w:rsidR="005D4871" w:rsidRPr="00F67237">
              <w:rPr>
                <w:rFonts w:ascii="Arial" w:hAnsi="Arial" w:cs="Arial"/>
                <w:sz w:val="20"/>
                <w:szCs w:val="20"/>
              </w:rPr>
              <w:t xml:space="preserve"> </w:t>
            </w:r>
            <w:r w:rsidR="005D4871" w:rsidRPr="00F67237">
              <w:rPr>
                <w:rFonts w:ascii="Nyala" w:hAnsi="Nyala" w:cs="Nyala"/>
                <w:sz w:val="20"/>
                <w:szCs w:val="20"/>
              </w:rPr>
              <w:t>ኮድ</w:t>
            </w:r>
            <w:r w:rsidR="005D4871" w:rsidRPr="00F67237">
              <w:rPr>
                <w:rFonts w:ascii="Arial" w:hAnsi="Arial" w:cs="Arial"/>
                <w:sz w:val="20"/>
                <w:szCs w:val="20"/>
              </w:rPr>
              <w:t>: __________________</w:t>
            </w:r>
            <w:r w:rsidR="005D4871" w:rsidRPr="00F67237">
              <w:rPr>
                <w:rFonts w:ascii="Arial" w:hAnsi="Arial" w:cs="Arial"/>
                <w:b/>
                <w:i/>
                <w:sz w:val="20"/>
                <w:szCs w:val="20"/>
              </w:rPr>
              <w:t xml:space="preserve">(see list of codes/ </w:t>
            </w:r>
            <w:r w:rsidR="005D4871" w:rsidRPr="00F67237">
              <w:rPr>
                <w:rFonts w:ascii="Nyala" w:hAnsi="Nyala" w:cs="Nyala"/>
                <w:b/>
                <w:i/>
                <w:sz w:val="20"/>
                <w:szCs w:val="20"/>
              </w:rPr>
              <w:t>የኮዶችን</w:t>
            </w:r>
            <w:r w:rsidR="005D4871" w:rsidRPr="00F67237">
              <w:rPr>
                <w:rFonts w:ascii="Arial" w:hAnsi="Arial" w:cs="Arial"/>
                <w:b/>
                <w:i/>
                <w:sz w:val="20"/>
                <w:szCs w:val="20"/>
              </w:rPr>
              <w:t xml:space="preserve"> </w:t>
            </w:r>
            <w:r w:rsidR="005D4871" w:rsidRPr="00F67237">
              <w:rPr>
                <w:rFonts w:ascii="Nyala" w:hAnsi="Nyala" w:cs="Nyala"/>
                <w:b/>
                <w:i/>
                <w:sz w:val="20"/>
                <w:szCs w:val="20"/>
              </w:rPr>
              <w:t>ዝርዝር</w:t>
            </w:r>
            <w:r w:rsidR="005D4871" w:rsidRPr="00F67237">
              <w:rPr>
                <w:rFonts w:ascii="Arial" w:hAnsi="Arial" w:cs="Arial"/>
                <w:b/>
                <w:i/>
                <w:sz w:val="20"/>
                <w:szCs w:val="20"/>
              </w:rPr>
              <w:t xml:space="preserve"> </w:t>
            </w:r>
            <w:r w:rsidR="005D4871" w:rsidRPr="00F67237">
              <w:rPr>
                <w:rFonts w:ascii="Nyala" w:hAnsi="Nyala" w:cs="Nyala"/>
                <w:b/>
                <w:i/>
                <w:sz w:val="20"/>
                <w:szCs w:val="20"/>
              </w:rPr>
              <w:t>ይመልከቱ</w:t>
            </w:r>
            <w:r w:rsidR="005D4871" w:rsidRPr="00F67237">
              <w:rPr>
                <w:rFonts w:ascii="Arial" w:hAnsi="Arial" w:cs="Arial"/>
                <w:b/>
                <w:i/>
                <w:sz w:val="20"/>
                <w:szCs w:val="20"/>
              </w:rPr>
              <w:t>)</w:t>
            </w:r>
          </w:p>
        </w:tc>
      </w:tr>
      <w:tr w:rsidR="0064694C" w:rsidRPr="00F67237" w14:paraId="300ABCA9" w14:textId="77777777" w:rsidTr="00A507F3">
        <w:tblPrEx>
          <w:tblCellMar>
            <w:top w:w="108" w:type="dxa"/>
            <w:bottom w:w="108" w:type="dxa"/>
          </w:tblCellMar>
        </w:tblPrEx>
        <w:trPr>
          <w:trHeight w:val="333"/>
        </w:trPr>
        <w:tc>
          <w:tcPr>
            <w:tcW w:w="675" w:type="dxa"/>
          </w:tcPr>
          <w:p w14:paraId="28977ED0" w14:textId="77777777" w:rsidR="0064694C" w:rsidRPr="00F67237" w:rsidRDefault="0064694C" w:rsidP="0064694C">
            <w:pPr>
              <w:rPr>
                <w:rFonts w:ascii="Arial" w:hAnsi="Arial" w:cs="Arial"/>
                <w:sz w:val="20"/>
                <w:szCs w:val="20"/>
              </w:rPr>
            </w:pPr>
            <w:r w:rsidRPr="00F67237">
              <w:rPr>
                <w:rFonts w:ascii="Arial" w:hAnsi="Arial" w:cs="Arial"/>
                <w:sz w:val="20"/>
                <w:szCs w:val="20"/>
              </w:rPr>
              <w:t>14</w:t>
            </w:r>
          </w:p>
        </w:tc>
        <w:tc>
          <w:tcPr>
            <w:tcW w:w="8613" w:type="dxa"/>
            <w:gridSpan w:val="5"/>
            <w:tcBorders>
              <w:bottom w:val="single" w:sz="4" w:space="0" w:color="auto"/>
            </w:tcBorders>
          </w:tcPr>
          <w:p w14:paraId="39DEB677" w14:textId="3B1D3088" w:rsidR="0064694C" w:rsidRPr="00F67237" w:rsidRDefault="0064694C" w:rsidP="0064694C">
            <w:pPr>
              <w:rPr>
                <w:rFonts w:ascii="Arial" w:hAnsi="Arial" w:cs="Arial"/>
                <w:sz w:val="20"/>
                <w:szCs w:val="20"/>
              </w:rPr>
            </w:pPr>
            <w:r w:rsidRPr="00F67237">
              <w:rPr>
                <w:rFonts w:ascii="Arial" w:hAnsi="Arial" w:cs="Arial"/>
                <w:sz w:val="20"/>
                <w:szCs w:val="20"/>
              </w:rPr>
              <w:t>What is your secondary line/sector of operation?</w:t>
            </w:r>
            <w:r w:rsidR="000D233E" w:rsidRPr="00F67237">
              <w:rPr>
                <w:rFonts w:ascii="Arial" w:hAnsi="Arial" w:cs="Arial"/>
                <w:sz w:val="20"/>
                <w:szCs w:val="20"/>
              </w:rPr>
              <w:t xml:space="preserve"> </w:t>
            </w:r>
            <w:r w:rsidR="000D233E" w:rsidRPr="00F67237">
              <w:rPr>
                <w:rFonts w:ascii="Nyala" w:hAnsi="Nyala" w:cs="Nyala"/>
                <w:sz w:val="20"/>
                <w:szCs w:val="20"/>
              </w:rPr>
              <w:t>በሁለተኛ</w:t>
            </w:r>
            <w:r w:rsidR="000D233E" w:rsidRPr="00F67237">
              <w:rPr>
                <w:rFonts w:ascii="Arial" w:hAnsi="Arial" w:cs="Arial"/>
                <w:sz w:val="20"/>
                <w:szCs w:val="20"/>
              </w:rPr>
              <w:t xml:space="preserve"> </w:t>
            </w:r>
            <w:r w:rsidR="000D233E" w:rsidRPr="00F67237">
              <w:rPr>
                <w:rFonts w:ascii="Nyala" w:hAnsi="Nyala" w:cs="Nyala"/>
                <w:sz w:val="20"/>
                <w:szCs w:val="20"/>
              </w:rPr>
              <w:t>ደረጃ</w:t>
            </w:r>
            <w:r w:rsidR="000D233E" w:rsidRPr="00F67237">
              <w:rPr>
                <w:rFonts w:ascii="Arial" w:hAnsi="Arial" w:cs="Arial"/>
                <w:sz w:val="20"/>
                <w:szCs w:val="20"/>
              </w:rPr>
              <w:t xml:space="preserve"> </w:t>
            </w:r>
            <w:r w:rsidR="000D233E" w:rsidRPr="00F67237">
              <w:rPr>
                <w:rFonts w:ascii="Nyala" w:hAnsi="Nyala" w:cs="Nyala"/>
                <w:sz w:val="20"/>
                <w:szCs w:val="20"/>
              </w:rPr>
              <w:t>ንግድዎ</w:t>
            </w:r>
            <w:r w:rsidR="000D233E" w:rsidRPr="00F67237">
              <w:rPr>
                <w:rFonts w:ascii="Arial" w:hAnsi="Arial" w:cs="Arial"/>
                <w:sz w:val="20"/>
                <w:szCs w:val="20"/>
              </w:rPr>
              <w:t xml:space="preserve"> </w:t>
            </w:r>
            <w:r w:rsidR="000D233E" w:rsidRPr="00F67237">
              <w:rPr>
                <w:rFonts w:ascii="Nyala" w:hAnsi="Nyala" w:cs="Nyala"/>
                <w:sz w:val="20"/>
                <w:szCs w:val="20"/>
              </w:rPr>
              <w:t>የሚሰራበት</w:t>
            </w:r>
            <w:r w:rsidR="000D233E" w:rsidRPr="00F67237">
              <w:rPr>
                <w:rFonts w:ascii="Arial" w:hAnsi="Arial" w:cs="Arial"/>
                <w:sz w:val="20"/>
                <w:szCs w:val="20"/>
              </w:rPr>
              <w:t xml:space="preserve"> </w:t>
            </w:r>
            <w:r w:rsidR="000D233E" w:rsidRPr="00F67237">
              <w:rPr>
                <w:rFonts w:ascii="Nyala" w:hAnsi="Nyala" w:cs="Nyala"/>
                <w:sz w:val="20"/>
                <w:szCs w:val="20"/>
              </w:rPr>
              <w:t>ዘርፍ</w:t>
            </w:r>
            <w:r w:rsidR="000D233E" w:rsidRPr="00F67237">
              <w:rPr>
                <w:rFonts w:ascii="Arial" w:hAnsi="Arial" w:cs="Arial"/>
                <w:sz w:val="20"/>
                <w:szCs w:val="20"/>
              </w:rPr>
              <w:t xml:space="preserve"> </w:t>
            </w:r>
            <w:r w:rsidR="000D233E" w:rsidRPr="00F67237">
              <w:rPr>
                <w:rFonts w:ascii="Nyala" w:hAnsi="Nyala" w:cs="Nyala"/>
                <w:sz w:val="20"/>
                <w:szCs w:val="20"/>
              </w:rPr>
              <w:t>ምንድነው</w:t>
            </w:r>
            <w:r w:rsidR="000D233E" w:rsidRPr="00F67237">
              <w:rPr>
                <w:rFonts w:ascii="Arial" w:hAnsi="Arial" w:cs="Arial"/>
                <w:sz w:val="20"/>
                <w:szCs w:val="20"/>
              </w:rPr>
              <w:t xml:space="preserve">? </w:t>
            </w:r>
            <w:r w:rsidR="000D233E" w:rsidRPr="00F67237">
              <w:rPr>
                <w:rFonts w:ascii="Arial" w:hAnsi="Arial" w:cs="Arial"/>
                <w:b/>
                <w:i/>
                <w:sz w:val="20"/>
                <w:szCs w:val="20"/>
              </w:rPr>
              <w:t xml:space="preserve">(Write exactly what the entrepreneur says/ </w:t>
            </w:r>
            <w:r w:rsidR="000D233E" w:rsidRPr="00F67237">
              <w:rPr>
                <w:rFonts w:ascii="Nyala" w:hAnsi="Nyala" w:cs="Nyala"/>
                <w:b/>
                <w:i/>
                <w:sz w:val="20"/>
                <w:szCs w:val="20"/>
              </w:rPr>
              <w:t>መላሿ</w:t>
            </w:r>
            <w:r w:rsidR="000D233E" w:rsidRPr="00F67237">
              <w:rPr>
                <w:rFonts w:ascii="Arial" w:hAnsi="Arial" w:cs="Arial"/>
                <w:b/>
                <w:i/>
                <w:sz w:val="20"/>
                <w:szCs w:val="20"/>
              </w:rPr>
              <w:t xml:space="preserve"> </w:t>
            </w:r>
            <w:r w:rsidR="000D233E" w:rsidRPr="00F67237">
              <w:rPr>
                <w:rFonts w:ascii="Nyala" w:hAnsi="Nyala" w:cs="Nyala"/>
                <w:b/>
                <w:i/>
                <w:sz w:val="20"/>
                <w:szCs w:val="20"/>
              </w:rPr>
              <w:t>ሚሉትን</w:t>
            </w:r>
            <w:r w:rsidR="000D233E" w:rsidRPr="00F67237">
              <w:rPr>
                <w:rFonts w:ascii="Arial" w:hAnsi="Arial" w:cs="Arial"/>
                <w:b/>
                <w:i/>
                <w:sz w:val="20"/>
                <w:szCs w:val="20"/>
              </w:rPr>
              <w:t xml:space="preserve"> </w:t>
            </w:r>
            <w:r w:rsidR="000D233E" w:rsidRPr="00F67237">
              <w:rPr>
                <w:rFonts w:ascii="Nyala" w:hAnsi="Nyala" w:cs="Nyala"/>
                <w:b/>
                <w:i/>
                <w:sz w:val="20"/>
                <w:szCs w:val="20"/>
              </w:rPr>
              <w:t>ቃልበቃል</w:t>
            </w:r>
            <w:r w:rsidR="000D233E" w:rsidRPr="00F67237">
              <w:rPr>
                <w:rFonts w:ascii="Arial" w:hAnsi="Arial" w:cs="Arial"/>
                <w:b/>
                <w:i/>
                <w:sz w:val="20"/>
                <w:szCs w:val="20"/>
              </w:rPr>
              <w:t xml:space="preserve"> </w:t>
            </w:r>
            <w:r w:rsidR="000D233E" w:rsidRPr="00F67237">
              <w:rPr>
                <w:rFonts w:ascii="Nyala" w:hAnsi="Nyala" w:cs="Nyala"/>
                <w:b/>
                <w:i/>
                <w:sz w:val="20"/>
                <w:szCs w:val="20"/>
              </w:rPr>
              <w:t>ይፃፉ</w:t>
            </w:r>
            <w:r w:rsidR="000D233E" w:rsidRPr="00F67237">
              <w:rPr>
                <w:rFonts w:ascii="Arial" w:hAnsi="Arial" w:cs="Arial"/>
                <w:b/>
                <w:i/>
                <w:sz w:val="20"/>
                <w:szCs w:val="20"/>
              </w:rPr>
              <w:t>)</w:t>
            </w:r>
            <w:r w:rsidRPr="00F67237">
              <w:rPr>
                <w:rFonts w:ascii="Arial" w:hAnsi="Arial" w:cs="Arial"/>
                <w:b/>
                <w:i/>
                <w:sz w:val="20"/>
                <w:szCs w:val="20"/>
              </w:rPr>
              <w:t xml:space="preserve"> </w:t>
            </w:r>
            <w:r w:rsidRPr="00F67237">
              <w:rPr>
                <w:rFonts w:ascii="Arial" w:hAnsi="Arial" w:cs="Arial"/>
                <w:sz w:val="20"/>
                <w:szCs w:val="20"/>
              </w:rPr>
              <w:t>______________________</w:t>
            </w:r>
          </w:p>
        </w:tc>
      </w:tr>
      <w:tr w:rsidR="0064694C" w:rsidRPr="00F67237" w14:paraId="4226B08C" w14:textId="77777777" w:rsidTr="00A507F3">
        <w:tblPrEx>
          <w:tblCellMar>
            <w:top w:w="108" w:type="dxa"/>
            <w:bottom w:w="108" w:type="dxa"/>
          </w:tblCellMar>
        </w:tblPrEx>
        <w:trPr>
          <w:trHeight w:val="333"/>
        </w:trPr>
        <w:tc>
          <w:tcPr>
            <w:tcW w:w="675" w:type="dxa"/>
          </w:tcPr>
          <w:p w14:paraId="26F47989" w14:textId="77777777" w:rsidR="0064694C" w:rsidRPr="00F67237" w:rsidRDefault="0064694C" w:rsidP="0064694C">
            <w:pPr>
              <w:rPr>
                <w:rFonts w:ascii="Arial" w:hAnsi="Arial" w:cs="Arial"/>
                <w:sz w:val="20"/>
                <w:szCs w:val="20"/>
              </w:rPr>
            </w:pPr>
            <w:r w:rsidRPr="00F67237">
              <w:rPr>
                <w:rFonts w:ascii="Arial" w:hAnsi="Arial" w:cs="Arial"/>
                <w:sz w:val="20"/>
                <w:szCs w:val="20"/>
              </w:rPr>
              <w:t>15</w:t>
            </w:r>
          </w:p>
        </w:tc>
        <w:tc>
          <w:tcPr>
            <w:tcW w:w="8613" w:type="dxa"/>
            <w:gridSpan w:val="5"/>
          </w:tcPr>
          <w:p w14:paraId="0BE743F4" w14:textId="451D2CE2" w:rsidR="0064694C" w:rsidRPr="00F67237" w:rsidRDefault="0064694C" w:rsidP="0064694C">
            <w:pPr>
              <w:rPr>
                <w:rFonts w:ascii="Arial" w:hAnsi="Arial" w:cs="Arial"/>
                <w:sz w:val="20"/>
                <w:szCs w:val="20"/>
              </w:rPr>
            </w:pPr>
            <w:r w:rsidRPr="00F67237">
              <w:rPr>
                <w:rFonts w:ascii="Arial" w:hAnsi="Arial" w:cs="Arial"/>
                <w:sz w:val="20"/>
                <w:szCs w:val="20"/>
              </w:rPr>
              <w:t>Code of second busi</w:t>
            </w:r>
            <w:r w:rsidR="005631D1" w:rsidRPr="00F67237">
              <w:rPr>
                <w:rFonts w:ascii="Arial" w:hAnsi="Arial" w:cs="Arial"/>
                <w:sz w:val="20"/>
                <w:szCs w:val="20"/>
              </w:rPr>
              <w:t>ness sector:</w:t>
            </w:r>
            <w:r w:rsidR="005631D1" w:rsidRPr="00F67237">
              <w:rPr>
                <w:rFonts w:ascii="Nyala" w:hAnsi="Nyala" w:cs="Nyala"/>
                <w:sz w:val="20"/>
                <w:szCs w:val="20"/>
              </w:rPr>
              <w:t>የሁለተኛው</w:t>
            </w:r>
            <w:r w:rsidR="005631D1" w:rsidRPr="00F67237">
              <w:rPr>
                <w:rFonts w:ascii="Arial" w:hAnsi="Arial" w:cs="Arial"/>
                <w:sz w:val="20"/>
                <w:szCs w:val="20"/>
              </w:rPr>
              <w:t xml:space="preserve"> </w:t>
            </w:r>
            <w:r w:rsidR="005631D1" w:rsidRPr="00F67237">
              <w:rPr>
                <w:rFonts w:ascii="Nyala" w:hAnsi="Nyala" w:cs="Nyala"/>
                <w:sz w:val="20"/>
                <w:szCs w:val="20"/>
              </w:rPr>
              <w:t>ንግድ</w:t>
            </w:r>
            <w:r w:rsidR="005631D1" w:rsidRPr="00F67237">
              <w:rPr>
                <w:rFonts w:ascii="Arial" w:hAnsi="Arial" w:cs="Arial"/>
                <w:sz w:val="20"/>
                <w:szCs w:val="20"/>
              </w:rPr>
              <w:t xml:space="preserve"> </w:t>
            </w:r>
            <w:r w:rsidR="005631D1" w:rsidRPr="00F67237">
              <w:rPr>
                <w:rFonts w:ascii="Nyala" w:hAnsi="Nyala" w:cs="Nyala"/>
                <w:sz w:val="20"/>
                <w:szCs w:val="20"/>
              </w:rPr>
              <w:t>ዘርፍ</w:t>
            </w:r>
            <w:r w:rsidR="005631D1" w:rsidRPr="00F67237">
              <w:rPr>
                <w:rFonts w:ascii="Arial" w:hAnsi="Arial" w:cs="Arial"/>
                <w:sz w:val="20"/>
                <w:szCs w:val="20"/>
              </w:rPr>
              <w:t xml:space="preserve"> </w:t>
            </w:r>
            <w:r w:rsidR="005631D1" w:rsidRPr="00F67237">
              <w:rPr>
                <w:rFonts w:ascii="Nyala" w:hAnsi="Nyala" w:cs="Nyala"/>
                <w:sz w:val="20"/>
                <w:szCs w:val="20"/>
              </w:rPr>
              <w:t>ኮድ</w:t>
            </w:r>
            <w:r w:rsidR="005631D1" w:rsidRPr="00F67237">
              <w:rPr>
                <w:rFonts w:ascii="Arial" w:hAnsi="Arial" w:cs="Arial"/>
                <w:sz w:val="20"/>
                <w:szCs w:val="20"/>
              </w:rPr>
              <w:t>: ___________________</w:t>
            </w:r>
            <w:r w:rsidR="005631D1" w:rsidRPr="00F67237">
              <w:rPr>
                <w:rFonts w:ascii="Arial" w:hAnsi="Arial" w:cs="Arial"/>
                <w:b/>
                <w:i/>
                <w:sz w:val="20"/>
                <w:szCs w:val="20"/>
              </w:rPr>
              <w:t xml:space="preserve">(see list of codes/ </w:t>
            </w:r>
            <w:r w:rsidR="005631D1" w:rsidRPr="00F67237">
              <w:rPr>
                <w:rFonts w:ascii="Nyala" w:hAnsi="Nyala" w:cs="Nyala"/>
                <w:b/>
                <w:i/>
                <w:sz w:val="20"/>
                <w:szCs w:val="20"/>
              </w:rPr>
              <w:t>የኮዶችን</w:t>
            </w:r>
            <w:r w:rsidR="005631D1" w:rsidRPr="00F67237">
              <w:rPr>
                <w:rFonts w:ascii="Arial" w:hAnsi="Arial" w:cs="Arial"/>
                <w:b/>
                <w:i/>
                <w:sz w:val="20"/>
                <w:szCs w:val="20"/>
              </w:rPr>
              <w:t xml:space="preserve"> </w:t>
            </w:r>
            <w:r w:rsidR="005631D1" w:rsidRPr="00F67237">
              <w:rPr>
                <w:rFonts w:ascii="Nyala" w:hAnsi="Nyala" w:cs="Nyala"/>
                <w:b/>
                <w:i/>
                <w:sz w:val="20"/>
                <w:szCs w:val="20"/>
              </w:rPr>
              <w:t>ዝርዝር</w:t>
            </w:r>
            <w:r w:rsidR="005631D1" w:rsidRPr="00F67237">
              <w:rPr>
                <w:rFonts w:ascii="Arial" w:hAnsi="Arial" w:cs="Arial"/>
                <w:b/>
                <w:i/>
                <w:sz w:val="20"/>
                <w:szCs w:val="20"/>
              </w:rPr>
              <w:t xml:space="preserve"> </w:t>
            </w:r>
            <w:r w:rsidR="005631D1" w:rsidRPr="00F67237">
              <w:rPr>
                <w:rFonts w:ascii="Nyala" w:hAnsi="Nyala" w:cs="Nyala"/>
                <w:b/>
                <w:i/>
                <w:sz w:val="20"/>
                <w:szCs w:val="20"/>
              </w:rPr>
              <w:t>ይመልከቱ</w:t>
            </w:r>
            <w:r w:rsidR="005631D1" w:rsidRPr="00F67237">
              <w:rPr>
                <w:rFonts w:ascii="Arial" w:hAnsi="Arial" w:cs="Arial"/>
                <w:b/>
                <w:i/>
                <w:sz w:val="20"/>
                <w:szCs w:val="20"/>
              </w:rPr>
              <w:t>)</w:t>
            </w:r>
          </w:p>
        </w:tc>
      </w:tr>
      <w:tr w:rsidR="0064694C" w:rsidRPr="00F67237" w14:paraId="54B29FB9" w14:textId="77777777" w:rsidTr="00A507F3">
        <w:tblPrEx>
          <w:tblCellMar>
            <w:top w:w="108" w:type="dxa"/>
            <w:bottom w:w="108" w:type="dxa"/>
          </w:tblCellMar>
        </w:tblPrEx>
        <w:trPr>
          <w:trHeight w:val="333"/>
        </w:trPr>
        <w:tc>
          <w:tcPr>
            <w:tcW w:w="675" w:type="dxa"/>
          </w:tcPr>
          <w:p w14:paraId="614FBA95" w14:textId="77777777" w:rsidR="0064694C" w:rsidRPr="00F67237" w:rsidRDefault="0064694C" w:rsidP="0064694C">
            <w:pPr>
              <w:rPr>
                <w:rFonts w:ascii="Arial" w:hAnsi="Arial" w:cs="Arial"/>
                <w:sz w:val="20"/>
                <w:szCs w:val="20"/>
              </w:rPr>
            </w:pPr>
            <w:r w:rsidRPr="00F67237">
              <w:rPr>
                <w:rFonts w:ascii="Arial" w:hAnsi="Arial" w:cs="Arial"/>
                <w:sz w:val="20"/>
                <w:szCs w:val="20"/>
              </w:rPr>
              <w:t>16</w:t>
            </w:r>
          </w:p>
        </w:tc>
        <w:tc>
          <w:tcPr>
            <w:tcW w:w="8613" w:type="dxa"/>
            <w:gridSpan w:val="5"/>
            <w:vAlign w:val="center"/>
          </w:tcPr>
          <w:p w14:paraId="1253172A" w14:textId="77777777" w:rsidR="00BF22E5" w:rsidRPr="00F67237" w:rsidRDefault="0064694C" w:rsidP="00BF22E5">
            <w:pPr>
              <w:rPr>
                <w:rFonts w:ascii="Arial" w:hAnsi="Arial" w:cs="Arial"/>
                <w:sz w:val="20"/>
                <w:szCs w:val="20"/>
              </w:rPr>
            </w:pPr>
            <w:r w:rsidRPr="00F67237">
              <w:rPr>
                <w:rFonts w:ascii="Arial" w:hAnsi="Arial" w:cs="Arial"/>
                <w:sz w:val="20"/>
                <w:szCs w:val="20"/>
              </w:rPr>
              <w:t xml:space="preserve">In your business sector, are most of the businesses owned by men or women? </w:t>
            </w:r>
            <w:r w:rsidR="00BF22E5" w:rsidRPr="00F67237">
              <w:rPr>
                <w:rFonts w:ascii="Nyala" w:hAnsi="Nyala" w:cs="Nyala"/>
                <w:sz w:val="20"/>
                <w:szCs w:val="20"/>
              </w:rPr>
              <w:t>እርስዎ</w:t>
            </w:r>
            <w:r w:rsidR="00BF22E5" w:rsidRPr="00F67237">
              <w:rPr>
                <w:rFonts w:ascii="Arial" w:hAnsi="Arial" w:cs="Arial"/>
                <w:sz w:val="20"/>
                <w:szCs w:val="20"/>
              </w:rPr>
              <w:t xml:space="preserve"> </w:t>
            </w:r>
            <w:r w:rsidR="00BF22E5" w:rsidRPr="00F67237">
              <w:rPr>
                <w:rFonts w:ascii="Nyala" w:hAnsi="Nyala" w:cs="Nyala"/>
                <w:sz w:val="20"/>
                <w:szCs w:val="20"/>
              </w:rPr>
              <w:t>በተሰማሩበት</w:t>
            </w:r>
            <w:r w:rsidR="00BF22E5" w:rsidRPr="00F67237">
              <w:rPr>
                <w:rFonts w:ascii="Arial" w:hAnsi="Arial" w:cs="Arial"/>
                <w:sz w:val="20"/>
                <w:szCs w:val="20"/>
              </w:rPr>
              <w:t xml:space="preserve"> </w:t>
            </w:r>
            <w:r w:rsidR="00BF22E5" w:rsidRPr="00F67237">
              <w:rPr>
                <w:rFonts w:ascii="Nyala" w:hAnsi="Nyala" w:cs="Nyala"/>
                <w:sz w:val="20"/>
                <w:szCs w:val="20"/>
              </w:rPr>
              <w:t>የንግድ</w:t>
            </w:r>
            <w:r w:rsidR="00BF22E5" w:rsidRPr="00F67237">
              <w:rPr>
                <w:rFonts w:ascii="Arial" w:hAnsi="Arial" w:cs="Arial"/>
                <w:sz w:val="20"/>
                <w:szCs w:val="20"/>
              </w:rPr>
              <w:t xml:space="preserve"> </w:t>
            </w:r>
            <w:r w:rsidR="00BF22E5" w:rsidRPr="00F67237">
              <w:rPr>
                <w:rFonts w:ascii="Nyala" w:hAnsi="Nyala" w:cs="Nyala"/>
                <w:sz w:val="20"/>
                <w:szCs w:val="20"/>
              </w:rPr>
              <w:t>ስራ</w:t>
            </w:r>
            <w:r w:rsidR="00BF22E5" w:rsidRPr="00F67237">
              <w:rPr>
                <w:rFonts w:ascii="Arial" w:hAnsi="Arial" w:cs="Arial"/>
                <w:sz w:val="20"/>
                <w:szCs w:val="20"/>
              </w:rPr>
              <w:t xml:space="preserve"> </w:t>
            </w:r>
            <w:r w:rsidR="00BF22E5" w:rsidRPr="00F67237">
              <w:rPr>
                <w:rFonts w:ascii="Nyala" w:hAnsi="Nyala" w:cs="Nyala"/>
                <w:sz w:val="20"/>
                <w:szCs w:val="20"/>
              </w:rPr>
              <w:t>ዘርፍ</w:t>
            </w:r>
            <w:r w:rsidR="00BF22E5" w:rsidRPr="00F67237">
              <w:rPr>
                <w:rFonts w:ascii="Arial" w:hAnsi="Arial" w:cs="Arial"/>
                <w:sz w:val="20"/>
                <w:szCs w:val="20"/>
              </w:rPr>
              <w:t xml:space="preserve"> </w:t>
            </w:r>
            <w:r w:rsidR="00BF22E5" w:rsidRPr="00F67237">
              <w:rPr>
                <w:rFonts w:ascii="Nyala" w:hAnsi="Nyala" w:cs="Nyala"/>
                <w:sz w:val="20"/>
                <w:szCs w:val="20"/>
              </w:rPr>
              <w:t>ውስጥ</w:t>
            </w:r>
            <w:r w:rsidR="00BF22E5" w:rsidRPr="00F67237">
              <w:rPr>
                <w:rFonts w:ascii="Arial" w:hAnsi="Arial" w:cs="Arial"/>
                <w:sz w:val="20"/>
                <w:szCs w:val="20"/>
              </w:rPr>
              <w:t xml:space="preserve"> </w:t>
            </w:r>
            <w:r w:rsidR="00BF22E5" w:rsidRPr="00F67237">
              <w:rPr>
                <w:rFonts w:ascii="Nyala" w:hAnsi="Nyala" w:cs="Nyala"/>
                <w:sz w:val="20"/>
                <w:szCs w:val="20"/>
              </w:rPr>
              <w:t>ያሉት</w:t>
            </w:r>
            <w:r w:rsidR="00BF22E5" w:rsidRPr="00F67237">
              <w:rPr>
                <w:rFonts w:ascii="Arial" w:hAnsi="Arial" w:cs="Arial"/>
                <w:sz w:val="20"/>
                <w:szCs w:val="20"/>
              </w:rPr>
              <w:t xml:space="preserve"> </w:t>
            </w:r>
            <w:r w:rsidR="00BF22E5" w:rsidRPr="00F67237">
              <w:rPr>
                <w:rFonts w:ascii="Nyala" w:hAnsi="Nyala" w:cs="Nyala"/>
                <w:sz w:val="20"/>
                <w:szCs w:val="20"/>
              </w:rPr>
              <w:t>የንግድ</w:t>
            </w:r>
            <w:r w:rsidR="00BF22E5" w:rsidRPr="00F67237">
              <w:rPr>
                <w:rFonts w:ascii="Arial" w:hAnsi="Arial" w:cs="Arial"/>
                <w:sz w:val="20"/>
                <w:szCs w:val="20"/>
              </w:rPr>
              <w:t xml:space="preserve"> </w:t>
            </w:r>
            <w:r w:rsidR="00BF22E5" w:rsidRPr="00F67237">
              <w:rPr>
                <w:rFonts w:ascii="Nyala" w:hAnsi="Nyala" w:cs="Nyala"/>
                <w:sz w:val="20"/>
                <w:szCs w:val="20"/>
              </w:rPr>
              <w:t>ድርጅት</w:t>
            </w:r>
            <w:r w:rsidR="00BF22E5" w:rsidRPr="00F67237">
              <w:rPr>
                <w:rFonts w:ascii="Arial" w:hAnsi="Arial" w:cs="Arial"/>
                <w:sz w:val="20"/>
                <w:szCs w:val="20"/>
              </w:rPr>
              <w:t xml:space="preserve"> </w:t>
            </w:r>
            <w:r w:rsidR="00BF22E5" w:rsidRPr="00F67237">
              <w:rPr>
                <w:rFonts w:ascii="Nyala" w:hAnsi="Nyala" w:cs="Nyala"/>
                <w:sz w:val="20"/>
                <w:szCs w:val="20"/>
              </w:rPr>
              <w:t>ባለቤቶች</w:t>
            </w:r>
            <w:r w:rsidR="00BF22E5" w:rsidRPr="00F67237">
              <w:rPr>
                <w:rFonts w:ascii="Arial" w:hAnsi="Arial" w:cs="Arial"/>
                <w:sz w:val="20"/>
                <w:szCs w:val="20"/>
              </w:rPr>
              <w:t xml:space="preserve"> </w:t>
            </w:r>
            <w:r w:rsidR="00BF22E5" w:rsidRPr="00F67237">
              <w:rPr>
                <w:rFonts w:ascii="Nyala" w:hAnsi="Nyala" w:cs="Nyala"/>
                <w:sz w:val="20"/>
                <w:szCs w:val="20"/>
              </w:rPr>
              <w:t>በብዛት</w:t>
            </w:r>
            <w:r w:rsidR="00BF22E5" w:rsidRPr="00F67237">
              <w:rPr>
                <w:rFonts w:ascii="Arial" w:hAnsi="Arial" w:cs="Arial"/>
                <w:sz w:val="20"/>
                <w:szCs w:val="20"/>
              </w:rPr>
              <w:t xml:space="preserve"> </w:t>
            </w:r>
            <w:r w:rsidR="00BF22E5" w:rsidRPr="00F67237">
              <w:rPr>
                <w:rFonts w:ascii="Nyala" w:hAnsi="Nyala" w:cs="Nyala"/>
                <w:sz w:val="20"/>
                <w:szCs w:val="20"/>
              </w:rPr>
              <w:t>ወንዶች</w:t>
            </w:r>
            <w:r w:rsidR="00BF22E5" w:rsidRPr="00F67237">
              <w:rPr>
                <w:rFonts w:ascii="Arial" w:hAnsi="Arial" w:cs="Arial"/>
                <w:sz w:val="20"/>
                <w:szCs w:val="20"/>
              </w:rPr>
              <w:t xml:space="preserve"> </w:t>
            </w:r>
            <w:r w:rsidR="00BF22E5" w:rsidRPr="00F67237">
              <w:rPr>
                <w:rFonts w:ascii="Nyala" w:hAnsi="Nyala" w:cs="Nyala"/>
                <w:sz w:val="20"/>
                <w:szCs w:val="20"/>
              </w:rPr>
              <w:t>ናቸው</w:t>
            </w:r>
            <w:r w:rsidR="00BF22E5" w:rsidRPr="00F67237">
              <w:rPr>
                <w:rFonts w:ascii="Arial" w:hAnsi="Arial" w:cs="Arial"/>
                <w:sz w:val="20"/>
                <w:szCs w:val="20"/>
              </w:rPr>
              <w:t xml:space="preserve"> </w:t>
            </w:r>
            <w:r w:rsidR="00BF22E5" w:rsidRPr="00F67237">
              <w:rPr>
                <w:rFonts w:ascii="Nyala" w:hAnsi="Nyala" w:cs="Nyala"/>
                <w:sz w:val="20"/>
                <w:szCs w:val="20"/>
              </w:rPr>
              <w:t>ወይስ</w:t>
            </w:r>
            <w:r w:rsidR="00BF22E5" w:rsidRPr="00F67237">
              <w:rPr>
                <w:rFonts w:ascii="Arial" w:hAnsi="Arial" w:cs="Arial"/>
                <w:sz w:val="20"/>
                <w:szCs w:val="20"/>
              </w:rPr>
              <w:t xml:space="preserve"> </w:t>
            </w:r>
            <w:r w:rsidR="00BF22E5" w:rsidRPr="00F67237">
              <w:rPr>
                <w:rFonts w:ascii="Nyala" w:hAnsi="Nyala" w:cs="Nyala"/>
                <w:sz w:val="20"/>
                <w:szCs w:val="20"/>
              </w:rPr>
              <w:t>ሴቶች</w:t>
            </w:r>
            <w:r w:rsidR="00BF22E5" w:rsidRPr="00F67237">
              <w:rPr>
                <w:rFonts w:ascii="Arial" w:hAnsi="Arial" w:cs="Arial"/>
                <w:sz w:val="20"/>
                <w:szCs w:val="20"/>
              </w:rPr>
              <w:t xml:space="preserve">? </w:t>
            </w:r>
          </w:p>
          <w:p w14:paraId="3B194D2E" w14:textId="25EDF056" w:rsidR="0064694C" w:rsidRPr="00F67237" w:rsidRDefault="00BF22E5" w:rsidP="0064694C">
            <w:pPr>
              <w:rPr>
                <w:rFonts w:ascii="Arial" w:hAnsi="Arial" w:cs="Arial"/>
                <w:sz w:val="20"/>
                <w:szCs w:val="20"/>
              </w:rPr>
            </w:pPr>
            <w:r w:rsidRPr="00F67237">
              <w:rPr>
                <w:rFonts w:ascii="Arial" w:hAnsi="Arial" w:cs="Arial"/>
                <w:sz w:val="20"/>
                <w:szCs w:val="20"/>
              </w:rPr>
              <w:t xml:space="preserve">1 =Men/ </w:t>
            </w:r>
            <w:r w:rsidRPr="00F67237">
              <w:rPr>
                <w:rFonts w:ascii="Nyala" w:hAnsi="Nyala" w:cs="Nyala"/>
                <w:sz w:val="20"/>
                <w:szCs w:val="20"/>
              </w:rPr>
              <w:t>ወንዶች</w:t>
            </w:r>
            <w:r w:rsidRPr="00F67237">
              <w:rPr>
                <w:rFonts w:ascii="Arial" w:hAnsi="Arial" w:cs="Arial"/>
                <w:sz w:val="20"/>
                <w:szCs w:val="20"/>
              </w:rPr>
              <w:br/>
              <w:t xml:space="preserve">2 = Women/ </w:t>
            </w:r>
            <w:r w:rsidRPr="00F67237">
              <w:rPr>
                <w:rFonts w:ascii="Nyala" w:hAnsi="Nyala" w:cs="Nyala"/>
                <w:sz w:val="20"/>
                <w:szCs w:val="20"/>
              </w:rPr>
              <w:t>ሴቶች</w:t>
            </w:r>
          </w:p>
        </w:tc>
      </w:tr>
      <w:tr w:rsidR="0064694C" w:rsidRPr="00F67237" w14:paraId="626A5C9E" w14:textId="77777777" w:rsidTr="00A507F3">
        <w:tblPrEx>
          <w:tblCellMar>
            <w:top w:w="108" w:type="dxa"/>
            <w:bottom w:w="108" w:type="dxa"/>
          </w:tblCellMar>
        </w:tblPrEx>
        <w:trPr>
          <w:trHeight w:val="333"/>
        </w:trPr>
        <w:tc>
          <w:tcPr>
            <w:tcW w:w="675" w:type="dxa"/>
          </w:tcPr>
          <w:p w14:paraId="63A65705" w14:textId="77777777" w:rsidR="0064694C" w:rsidRPr="00F67237" w:rsidRDefault="0064694C" w:rsidP="0064694C">
            <w:pPr>
              <w:rPr>
                <w:rFonts w:ascii="Arial" w:hAnsi="Arial" w:cs="Arial"/>
                <w:sz w:val="20"/>
                <w:szCs w:val="20"/>
              </w:rPr>
            </w:pPr>
            <w:r w:rsidRPr="00F67237">
              <w:rPr>
                <w:rFonts w:ascii="Arial" w:hAnsi="Arial" w:cs="Arial"/>
                <w:sz w:val="20"/>
                <w:szCs w:val="20"/>
              </w:rPr>
              <w:t>17</w:t>
            </w:r>
          </w:p>
        </w:tc>
        <w:tc>
          <w:tcPr>
            <w:tcW w:w="8613" w:type="dxa"/>
            <w:gridSpan w:val="5"/>
            <w:vAlign w:val="center"/>
          </w:tcPr>
          <w:p w14:paraId="7F653A59" w14:textId="77777777" w:rsidR="0064694C" w:rsidRPr="00F67237" w:rsidRDefault="0064694C" w:rsidP="0064694C">
            <w:pPr>
              <w:rPr>
                <w:rFonts w:ascii="Arial" w:hAnsi="Arial" w:cs="Arial"/>
                <w:sz w:val="20"/>
                <w:szCs w:val="20"/>
              </w:rPr>
            </w:pPr>
            <w:r w:rsidRPr="00F67237">
              <w:rPr>
                <w:rFonts w:ascii="Arial" w:hAnsi="Arial" w:cs="Arial"/>
                <w:sz w:val="20"/>
                <w:szCs w:val="20"/>
              </w:rPr>
              <w:t xml:space="preserve">Approximately what percent of businesses in your business sector are owned by women?  </w:t>
            </w:r>
          </w:p>
          <w:p w14:paraId="697C58DF" w14:textId="75ACFB91" w:rsidR="0064694C" w:rsidRPr="00F67237" w:rsidRDefault="0064694C" w:rsidP="00541EB4">
            <w:pPr>
              <w:rPr>
                <w:rFonts w:ascii="Arial" w:hAnsi="Arial" w:cs="Arial"/>
                <w:sz w:val="20"/>
                <w:szCs w:val="20"/>
              </w:rPr>
            </w:pPr>
            <w:r w:rsidRPr="00F67237">
              <w:rPr>
                <w:rFonts w:ascii="Arial" w:hAnsi="Arial" w:cs="Arial"/>
                <w:b/>
                <w:i/>
                <w:sz w:val="20"/>
                <w:szCs w:val="20"/>
              </w:rPr>
              <w:t>(</w:t>
            </w:r>
            <w:r w:rsidR="008D1CEF" w:rsidRPr="00F67237">
              <w:rPr>
                <w:rFonts w:ascii="Arial" w:hAnsi="Arial" w:cs="Arial"/>
                <w:b/>
                <w:i/>
                <w:sz w:val="20"/>
                <w:szCs w:val="20"/>
              </w:rPr>
              <w:t>Write</w:t>
            </w:r>
            <w:r w:rsidRPr="00F67237">
              <w:rPr>
                <w:rFonts w:ascii="Arial" w:hAnsi="Arial" w:cs="Arial"/>
                <w:b/>
                <w:i/>
                <w:sz w:val="20"/>
                <w:szCs w:val="20"/>
              </w:rPr>
              <w:t xml:space="preserve"> down estimate in %</w:t>
            </w:r>
            <w:r w:rsidR="008D1CEF">
              <w:rPr>
                <w:rFonts w:ascii="Arial" w:hAnsi="Arial" w:cs="Arial"/>
                <w:b/>
                <w:i/>
                <w:sz w:val="20"/>
                <w:szCs w:val="20"/>
              </w:rPr>
              <w:t>)?</w:t>
            </w:r>
            <w:r w:rsidR="008D1CEF" w:rsidRPr="00F67237">
              <w:rPr>
                <w:rFonts w:ascii="Nyala" w:hAnsi="Nyala" w:cs="Nyala"/>
                <w:sz w:val="20"/>
                <w:szCs w:val="20"/>
              </w:rPr>
              <w:t xml:space="preserve"> እ</w:t>
            </w:r>
            <w:r w:rsidR="00541EB4" w:rsidRPr="00F67237">
              <w:rPr>
                <w:rFonts w:ascii="Nyala" w:hAnsi="Nyala" w:cs="Nyala"/>
                <w:sz w:val="20"/>
                <w:szCs w:val="20"/>
              </w:rPr>
              <w:t>ርስዎ</w:t>
            </w:r>
            <w:r w:rsidR="00541EB4" w:rsidRPr="00F67237">
              <w:rPr>
                <w:rFonts w:ascii="Arial" w:hAnsi="Arial" w:cs="Arial"/>
                <w:sz w:val="20"/>
                <w:szCs w:val="20"/>
              </w:rPr>
              <w:t xml:space="preserve"> </w:t>
            </w:r>
            <w:r w:rsidR="00541EB4" w:rsidRPr="00F67237">
              <w:rPr>
                <w:rFonts w:ascii="Nyala" w:hAnsi="Nyala" w:cs="Nyala"/>
                <w:sz w:val="20"/>
                <w:szCs w:val="20"/>
              </w:rPr>
              <w:t>በተሰማሩበት</w:t>
            </w:r>
            <w:r w:rsidR="00541EB4" w:rsidRPr="00F67237">
              <w:rPr>
                <w:rFonts w:ascii="Arial" w:hAnsi="Arial" w:cs="Arial"/>
                <w:sz w:val="20"/>
                <w:szCs w:val="20"/>
              </w:rPr>
              <w:t xml:space="preserve"> </w:t>
            </w:r>
            <w:r w:rsidR="00541EB4" w:rsidRPr="00F67237">
              <w:rPr>
                <w:rFonts w:ascii="Nyala" w:hAnsi="Nyala" w:cs="Nyala"/>
                <w:sz w:val="20"/>
                <w:szCs w:val="20"/>
              </w:rPr>
              <w:t>የንግድ</w:t>
            </w:r>
            <w:r w:rsidR="00541EB4" w:rsidRPr="00F67237">
              <w:rPr>
                <w:rFonts w:ascii="Arial" w:hAnsi="Arial" w:cs="Arial"/>
                <w:sz w:val="20"/>
                <w:szCs w:val="20"/>
              </w:rPr>
              <w:t xml:space="preserve"> </w:t>
            </w:r>
            <w:r w:rsidR="00541EB4" w:rsidRPr="00F67237">
              <w:rPr>
                <w:rFonts w:ascii="Nyala" w:hAnsi="Nyala" w:cs="Nyala"/>
                <w:sz w:val="20"/>
                <w:szCs w:val="20"/>
              </w:rPr>
              <w:t>ስራ</w:t>
            </w:r>
            <w:r w:rsidR="00541EB4" w:rsidRPr="00F67237">
              <w:rPr>
                <w:rFonts w:ascii="Arial" w:hAnsi="Arial" w:cs="Arial"/>
                <w:sz w:val="20"/>
                <w:szCs w:val="20"/>
              </w:rPr>
              <w:t xml:space="preserve"> </w:t>
            </w:r>
            <w:r w:rsidR="00541EB4" w:rsidRPr="00F67237">
              <w:rPr>
                <w:rFonts w:ascii="Nyala" w:hAnsi="Nyala" w:cs="Nyala"/>
                <w:sz w:val="20"/>
                <w:szCs w:val="20"/>
              </w:rPr>
              <w:t>ዘርፍ</w:t>
            </w:r>
            <w:r w:rsidR="00541EB4" w:rsidRPr="00F67237">
              <w:rPr>
                <w:rFonts w:ascii="Arial" w:hAnsi="Arial" w:cs="Arial"/>
                <w:sz w:val="20"/>
                <w:szCs w:val="20"/>
              </w:rPr>
              <w:t xml:space="preserve"> </w:t>
            </w:r>
            <w:r w:rsidR="00541EB4" w:rsidRPr="00F67237">
              <w:rPr>
                <w:rFonts w:ascii="Nyala" w:hAnsi="Nyala" w:cs="Nyala"/>
                <w:sz w:val="20"/>
                <w:szCs w:val="20"/>
              </w:rPr>
              <w:t>ውስጥ</w:t>
            </w:r>
            <w:r w:rsidR="00541EB4" w:rsidRPr="00F67237">
              <w:rPr>
                <w:rFonts w:ascii="Arial" w:hAnsi="Arial" w:cs="Arial"/>
                <w:sz w:val="20"/>
                <w:szCs w:val="20"/>
              </w:rPr>
              <w:t xml:space="preserve"> </w:t>
            </w:r>
            <w:r w:rsidR="00541EB4" w:rsidRPr="00F67237">
              <w:rPr>
                <w:rFonts w:ascii="Nyala" w:hAnsi="Nyala" w:cs="Nyala"/>
                <w:sz w:val="20"/>
                <w:szCs w:val="20"/>
              </w:rPr>
              <w:t>ካሉት</w:t>
            </w:r>
            <w:r w:rsidR="00541EB4" w:rsidRPr="00F67237">
              <w:rPr>
                <w:rFonts w:ascii="Arial" w:hAnsi="Arial" w:cs="Arial"/>
                <w:sz w:val="20"/>
                <w:szCs w:val="20"/>
              </w:rPr>
              <w:t xml:space="preserve"> </w:t>
            </w:r>
            <w:r w:rsidR="00541EB4" w:rsidRPr="00F67237">
              <w:rPr>
                <w:rFonts w:ascii="Nyala" w:hAnsi="Nyala" w:cs="Nyala"/>
                <w:sz w:val="20"/>
                <w:szCs w:val="20"/>
              </w:rPr>
              <w:t>የንግድ</w:t>
            </w:r>
            <w:r w:rsidR="00541EB4" w:rsidRPr="00F67237">
              <w:rPr>
                <w:rFonts w:ascii="Arial" w:hAnsi="Arial" w:cs="Arial"/>
                <w:sz w:val="20"/>
                <w:szCs w:val="20"/>
              </w:rPr>
              <w:t xml:space="preserve"> </w:t>
            </w:r>
            <w:r w:rsidR="00541EB4" w:rsidRPr="00F67237">
              <w:rPr>
                <w:rFonts w:ascii="Nyala" w:hAnsi="Nyala" w:cs="Nyala"/>
                <w:sz w:val="20"/>
                <w:szCs w:val="20"/>
              </w:rPr>
              <w:t>ድርጅት</w:t>
            </w:r>
            <w:r w:rsidR="00541EB4" w:rsidRPr="00F67237">
              <w:rPr>
                <w:rFonts w:ascii="Arial" w:hAnsi="Arial" w:cs="Arial"/>
                <w:sz w:val="20"/>
                <w:szCs w:val="20"/>
              </w:rPr>
              <w:t xml:space="preserve"> </w:t>
            </w:r>
            <w:r w:rsidR="00541EB4" w:rsidRPr="00F67237">
              <w:rPr>
                <w:rFonts w:ascii="Nyala" w:hAnsi="Nyala" w:cs="Nyala"/>
                <w:sz w:val="20"/>
                <w:szCs w:val="20"/>
              </w:rPr>
              <w:t>ባለቤቶች</w:t>
            </w:r>
            <w:r w:rsidR="00541EB4" w:rsidRPr="00F67237">
              <w:rPr>
                <w:rFonts w:ascii="Arial" w:hAnsi="Arial" w:cs="Arial"/>
                <w:sz w:val="20"/>
                <w:szCs w:val="20"/>
              </w:rPr>
              <w:t xml:space="preserve"> </w:t>
            </w:r>
            <w:r w:rsidR="00541EB4" w:rsidRPr="00F67237">
              <w:rPr>
                <w:rFonts w:ascii="Nyala" w:hAnsi="Nyala" w:cs="Nyala"/>
                <w:sz w:val="20"/>
                <w:szCs w:val="20"/>
              </w:rPr>
              <w:t>በግምት</w:t>
            </w:r>
            <w:r w:rsidR="00541EB4" w:rsidRPr="00F67237">
              <w:rPr>
                <w:rFonts w:ascii="Arial" w:hAnsi="Arial" w:cs="Arial"/>
                <w:sz w:val="20"/>
                <w:szCs w:val="20"/>
              </w:rPr>
              <w:t xml:space="preserve"> </w:t>
            </w:r>
            <w:r w:rsidR="00541EB4" w:rsidRPr="00F67237">
              <w:rPr>
                <w:rFonts w:ascii="Nyala" w:hAnsi="Nyala" w:cs="Nyala"/>
                <w:sz w:val="20"/>
                <w:szCs w:val="20"/>
              </w:rPr>
              <w:t>ውስጥ</w:t>
            </w:r>
            <w:r w:rsidR="00541EB4" w:rsidRPr="00F67237">
              <w:rPr>
                <w:rFonts w:ascii="Arial" w:hAnsi="Arial" w:cs="Arial"/>
                <w:sz w:val="20"/>
                <w:szCs w:val="20"/>
              </w:rPr>
              <w:t xml:space="preserve"> </w:t>
            </w:r>
            <w:r w:rsidR="00541EB4" w:rsidRPr="00F67237">
              <w:rPr>
                <w:rFonts w:ascii="Nyala" w:hAnsi="Nyala" w:cs="Nyala"/>
                <w:sz w:val="20"/>
                <w:szCs w:val="20"/>
              </w:rPr>
              <w:t>ምን</w:t>
            </w:r>
            <w:r w:rsidR="00541EB4" w:rsidRPr="00F67237">
              <w:rPr>
                <w:rFonts w:ascii="Arial" w:hAnsi="Arial" w:cs="Arial"/>
                <w:sz w:val="20"/>
                <w:szCs w:val="20"/>
              </w:rPr>
              <w:t xml:space="preserve"> </w:t>
            </w:r>
            <w:r w:rsidR="00541EB4" w:rsidRPr="00F67237">
              <w:rPr>
                <w:rFonts w:ascii="Nyala" w:hAnsi="Nyala" w:cs="Nyala"/>
                <w:sz w:val="20"/>
                <w:szCs w:val="20"/>
              </w:rPr>
              <w:t>ያህል</w:t>
            </w:r>
            <w:r w:rsidR="00541EB4" w:rsidRPr="00F67237">
              <w:rPr>
                <w:rFonts w:ascii="Arial" w:hAnsi="Arial" w:cs="Arial"/>
                <w:sz w:val="20"/>
                <w:szCs w:val="20"/>
              </w:rPr>
              <w:t xml:space="preserve"> </w:t>
            </w:r>
            <w:r w:rsidR="00541EB4" w:rsidRPr="00F67237">
              <w:rPr>
                <w:rFonts w:ascii="Nyala" w:hAnsi="Nyala" w:cs="Nyala"/>
                <w:sz w:val="20"/>
                <w:szCs w:val="20"/>
              </w:rPr>
              <w:t>ፐርሰንቱ</w:t>
            </w:r>
            <w:r w:rsidR="00541EB4" w:rsidRPr="00F67237">
              <w:rPr>
                <w:rFonts w:ascii="Arial" w:hAnsi="Arial" w:cs="Arial"/>
                <w:sz w:val="20"/>
                <w:szCs w:val="20"/>
              </w:rPr>
              <w:t xml:space="preserve"> </w:t>
            </w:r>
            <w:r w:rsidR="00541EB4" w:rsidRPr="00F67237">
              <w:rPr>
                <w:rFonts w:ascii="Nyala" w:hAnsi="Nyala" w:cs="Nyala"/>
                <w:sz w:val="20"/>
                <w:szCs w:val="20"/>
              </w:rPr>
              <w:t>ሴቶች</w:t>
            </w:r>
            <w:r w:rsidR="00541EB4" w:rsidRPr="00F67237">
              <w:rPr>
                <w:rFonts w:ascii="Arial" w:hAnsi="Arial" w:cs="Arial"/>
                <w:sz w:val="20"/>
                <w:szCs w:val="20"/>
              </w:rPr>
              <w:t xml:space="preserve"> </w:t>
            </w:r>
            <w:r w:rsidR="00541EB4" w:rsidRPr="00F67237">
              <w:rPr>
                <w:rFonts w:ascii="Nyala" w:hAnsi="Nyala" w:cs="Nyala"/>
                <w:sz w:val="20"/>
                <w:szCs w:val="20"/>
              </w:rPr>
              <w:t>ይሆናሉ</w:t>
            </w:r>
            <w:r w:rsidR="00541EB4" w:rsidRPr="00F67237">
              <w:rPr>
                <w:rFonts w:ascii="Arial" w:hAnsi="Arial" w:cs="Arial"/>
                <w:sz w:val="20"/>
                <w:szCs w:val="20"/>
              </w:rPr>
              <w:t xml:space="preserve">? </w:t>
            </w:r>
            <w:r w:rsidR="00541EB4" w:rsidRPr="00F67237">
              <w:rPr>
                <w:rFonts w:ascii="Arial" w:hAnsi="Arial" w:cs="Arial"/>
                <w:b/>
                <w:i/>
                <w:sz w:val="20"/>
                <w:szCs w:val="20"/>
              </w:rPr>
              <w:t xml:space="preserve">( </w:t>
            </w:r>
            <w:r w:rsidR="00541EB4" w:rsidRPr="00F67237">
              <w:rPr>
                <w:rFonts w:ascii="Nyala" w:hAnsi="Nyala" w:cs="Nyala"/>
                <w:b/>
                <w:i/>
                <w:sz w:val="20"/>
                <w:szCs w:val="20"/>
              </w:rPr>
              <w:t>ግምቱን</w:t>
            </w:r>
            <w:r w:rsidR="00541EB4" w:rsidRPr="00F67237">
              <w:rPr>
                <w:rFonts w:ascii="Arial" w:hAnsi="Arial" w:cs="Arial"/>
                <w:b/>
                <w:i/>
                <w:sz w:val="20"/>
                <w:szCs w:val="20"/>
              </w:rPr>
              <w:t xml:space="preserve"> </w:t>
            </w:r>
            <w:r w:rsidR="00541EB4" w:rsidRPr="00F67237">
              <w:rPr>
                <w:rFonts w:ascii="Nyala" w:hAnsi="Nyala" w:cs="Nyala"/>
                <w:b/>
                <w:i/>
                <w:sz w:val="20"/>
                <w:szCs w:val="20"/>
              </w:rPr>
              <w:t>በ</w:t>
            </w:r>
            <w:r w:rsidR="00541EB4" w:rsidRPr="00F67237">
              <w:rPr>
                <w:rFonts w:ascii="Arial" w:hAnsi="Arial" w:cs="Arial"/>
                <w:b/>
                <w:i/>
                <w:sz w:val="20"/>
                <w:szCs w:val="20"/>
              </w:rPr>
              <w:t xml:space="preserve">% </w:t>
            </w:r>
            <w:r w:rsidR="00541EB4" w:rsidRPr="00F67237">
              <w:rPr>
                <w:rFonts w:ascii="Nyala" w:hAnsi="Nyala" w:cs="Nyala"/>
                <w:b/>
                <w:i/>
                <w:sz w:val="20"/>
                <w:szCs w:val="20"/>
              </w:rPr>
              <w:t>ይፃፉ</w:t>
            </w:r>
            <w:r w:rsidR="00541EB4" w:rsidRPr="00F67237">
              <w:rPr>
                <w:rFonts w:ascii="Arial" w:hAnsi="Arial" w:cs="Arial"/>
                <w:b/>
                <w:i/>
                <w:sz w:val="20"/>
                <w:szCs w:val="20"/>
              </w:rPr>
              <w:t xml:space="preserve"> )</w:t>
            </w:r>
          </w:p>
        </w:tc>
      </w:tr>
      <w:tr w:rsidR="0064694C" w:rsidRPr="00F67237" w14:paraId="5FFADCF1" w14:textId="77777777" w:rsidTr="00A507F3">
        <w:tblPrEx>
          <w:tblCellMar>
            <w:top w:w="108" w:type="dxa"/>
            <w:bottom w:w="108" w:type="dxa"/>
          </w:tblCellMar>
        </w:tblPrEx>
        <w:trPr>
          <w:trHeight w:val="333"/>
        </w:trPr>
        <w:tc>
          <w:tcPr>
            <w:tcW w:w="675" w:type="dxa"/>
          </w:tcPr>
          <w:p w14:paraId="25701209" w14:textId="77777777" w:rsidR="0064694C" w:rsidRPr="00F67237" w:rsidRDefault="0064694C" w:rsidP="0064694C">
            <w:pPr>
              <w:rPr>
                <w:rFonts w:ascii="Arial" w:hAnsi="Arial" w:cs="Arial"/>
                <w:sz w:val="20"/>
                <w:szCs w:val="20"/>
              </w:rPr>
            </w:pPr>
            <w:r w:rsidRPr="00F67237">
              <w:rPr>
                <w:rFonts w:ascii="Arial" w:hAnsi="Arial" w:cs="Arial"/>
                <w:sz w:val="20"/>
                <w:szCs w:val="20"/>
              </w:rPr>
              <w:t>18</w:t>
            </w:r>
          </w:p>
        </w:tc>
        <w:tc>
          <w:tcPr>
            <w:tcW w:w="8613" w:type="dxa"/>
            <w:gridSpan w:val="5"/>
          </w:tcPr>
          <w:p w14:paraId="17DD91D5" w14:textId="32F0F1A4" w:rsidR="0064694C" w:rsidRPr="00F67237" w:rsidRDefault="0064694C" w:rsidP="0064694C">
            <w:pPr>
              <w:rPr>
                <w:rFonts w:ascii="Arial" w:hAnsi="Arial" w:cs="Arial"/>
                <w:sz w:val="20"/>
                <w:szCs w:val="20"/>
              </w:rPr>
            </w:pPr>
            <w:r w:rsidRPr="00F67237">
              <w:rPr>
                <w:rFonts w:ascii="Arial" w:hAnsi="Arial" w:cs="Arial"/>
                <w:sz w:val="20"/>
                <w:szCs w:val="20"/>
              </w:rPr>
              <w:t>What was the primary reason that you started or joined this business?</w:t>
            </w:r>
            <w:r w:rsidR="004D309C" w:rsidRPr="00F67237">
              <w:rPr>
                <w:rFonts w:ascii="Arial" w:hAnsi="Arial" w:cs="Arial"/>
                <w:sz w:val="20"/>
                <w:szCs w:val="20"/>
              </w:rPr>
              <w:t xml:space="preserve"> </w:t>
            </w:r>
            <w:r w:rsidR="004D309C" w:rsidRPr="00F67237">
              <w:rPr>
                <w:rFonts w:ascii="Nyala" w:hAnsi="Nyala" w:cs="Nyala"/>
                <w:sz w:val="20"/>
                <w:szCs w:val="20"/>
              </w:rPr>
              <w:t>ይህንን</w:t>
            </w:r>
            <w:r w:rsidR="004D309C" w:rsidRPr="00F67237">
              <w:rPr>
                <w:rFonts w:ascii="Arial" w:hAnsi="Arial" w:cs="Arial"/>
                <w:sz w:val="20"/>
                <w:szCs w:val="20"/>
              </w:rPr>
              <w:t xml:space="preserve"> </w:t>
            </w:r>
            <w:r w:rsidR="004D309C" w:rsidRPr="00F67237">
              <w:rPr>
                <w:rFonts w:ascii="Nyala" w:hAnsi="Nyala" w:cs="Nyala"/>
                <w:sz w:val="20"/>
                <w:szCs w:val="20"/>
              </w:rPr>
              <w:t>ንግድ</w:t>
            </w:r>
            <w:r w:rsidR="004D309C" w:rsidRPr="00F67237">
              <w:rPr>
                <w:rFonts w:ascii="Arial" w:hAnsi="Arial" w:cs="Arial"/>
                <w:sz w:val="20"/>
                <w:szCs w:val="20"/>
              </w:rPr>
              <w:t xml:space="preserve"> </w:t>
            </w:r>
            <w:r w:rsidR="004D309C" w:rsidRPr="00F67237">
              <w:rPr>
                <w:rFonts w:ascii="Nyala" w:hAnsi="Nyala" w:cs="Nyala"/>
                <w:sz w:val="20"/>
                <w:szCs w:val="20"/>
              </w:rPr>
              <w:t>ስራ</w:t>
            </w:r>
            <w:r w:rsidR="004D309C" w:rsidRPr="00F67237">
              <w:rPr>
                <w:rFonts w:ascii="Arial" w:hAnsi="Arial" w:cs="Arial"/>
                <w:sz w:val="20"/>
                <w:szCs w:val="20"/>
              </w:rPr>
              <w:t xml:space="preserve"> </w:t>
            </w:r>
            <w:r w:rsidR="004D309C" w:rsidRPr="00F67237">
              <w:rPr>
                <w:rFonts w:ascii="Nyala" w:hAnsi="Nyala" w:cs="Nyala"/>
                <w:sz w:val="20"/>
                <w:szCs w:val="20"/>
              </w:rPr>
              <w:t>የጀመሩበት</w:t>
            </w:r>
            <w:r w:rsidR="004D309C" w:rsidRPr="00F67237">
              <w:rPr>
                <w:rFonts w:ascii="Arial" w:hAnsi="Arial" w:cs="Arial"/>
                <w:sz w:val="20"/>
                <w:szCs w:val="20"/>
              </w:rPr>
              <w:t xml:space="preserve"> </w:t>
            </w:r>
            <w:r w:rsidR="004D309C" w:rsidRPr="00F67237">
              <w:rPr>
                <w:rFonts w:ascii="Nyala" w:hAnsi="Nyala" w:cs="Nyala"/>
                <w:sz w:val="20"/>
                <w:szCs w:val="20"/>
              </w:rPr>
              <w:t>ወይም</w:t>
            </w:r>
            <w:r w:rsidR="004D309C" w:rsidRPr="00F67237">
              <w:rPr>
                <w:rFonts w:ascii="Arial" w:hAnsi="Arial" w:cs="Arial"/>
                <w:sz w:val="20"/>
                <w:szCs w:val="20"/>
              </w:rPr>
              <w:t xml:space="preserve"> </w:t>
            </w:r>
            <w:r w:rsidR="004D309C" w:rsidRPr="00F67237">
              <w:rPr>
                <w:rFonts w:ascii="Nyala" w:hAnsi="Nyala" w:cs="Nyala"/>
                <w:sz w:val="20"/>
                <w:szCs w:val="20"/>
              </w:rPr>
              <w:t>የተቀላቀሉበት</w:t>
            </w:r>
            <w:r w:rsidR="004D309C" w:rsidRPr="00F67237">
              <w:rPr>
                <w:rFonts w:ascii="Arial" w:hAnsi="Arial" w:cs="Arial"/>
                <w:sz w:val="20"/>
                <w:szCs w:val="20"/>
              </w:rPr>
              <w:t xml:space="preserve"> </w:t>
            </w:r>
            <w:r w:rsidR="004D309C" w:rsidRPr="00F67237">
              <w:rPr>
                <w:rFonts w:ascii="Nyala" w:hAnsi="Nyala" w:cs="Nyala"/>
                <w:sz w:val="20"/>
                <w:szCs w:val="20"/>
              </w:rPr>
              <w:t>ዋነኛ</w:t>
            </w:r>
            <w:r w:rsidR="004D309C" w:rsidRPr="00F67237">
              <w:rPr>
                <w:rFonts w:ascii="Arial" w:hAnsi="Arial" w:cs="Arial"/>
                <w:sz w:val="20"/>
                <w:szCs w:val="20"/>
              </w:rPr>
              <w:t xml:space="preserve"> </w:t>
            </w:r>
            <w:r w:rsidR="004D309C" w:rsidRPr="00F67237">
              <w:rPr>
                <w:rFonts w:ascii="Nyala" w:hAnsi="Nyala" w:cs="Nyala"/>
                <w:sz w:val="20"/>
                <w:szCs w:val="20"/>
              </w:rPr>
              <w:t>ምክኒያት</w:t>
            </w:r>
            <w:r w:rsidR="004D309C" w:rsidRPr="00F67237">
              <w:rPr>
                <w:rFonts w:ascii="Arial" w:hAnsi="Arial" w:cs="Arial"/>
                <w:sz w:val="20"/>
                <w:szCs w:val="20"/>
              </w:rPr>
              <w:t xml:space="preserve"> </w:t>
            </w:r>
            <w:r w:rsidR="004D309C" w:rsidRPr="00F67237">
              <w:rPr>
                <w:rFonts w:ascii="Nyala" w:hAnsi="Nyala" w:cs="Nyala"/>
                <w:sz w:val="20"/>
                <w:szCs w:val="20"/>
              </w:rPr>
              <w:t>ምን</w:t>
            </w:r>
            <w:r w:rsidR="004D309C" w:rsidRPr="00F67237">
              <w:rPr>
                <w:rFonts w:ascii="Arial" w:hAnsi="Arial" w:cs="Arial"/>
                <w:sz w:val="20"/>
                <w:szCs w:val="20"/>
              </w:rPr>
              <w:t xml:space="preserve"> </w:t>
            </w:r>
            <w:r w:rsidR="004D309C" w:rsidRPr="00F67237">
              <w:rPr>
                <w:rFonts w:ascii="Nyala" w:hAnsi="Nyala" w:cs="Nyala"/>
                <w:sz w:val="20"/>
                <w:szCs w:val="20"/>
              </w:rPr>
              <w:t>ነበር</w:t>
            </w:r>
            <w:r w:rsidR="004D309C" w:rsidRPr="00F67237">
              <w:rPr>
                <w:rFonts w:ascii="Arial" w:hAnsi="Arial" w:cs="Arial"/>
                <w:sz w:val="20"/>
                <w:szCs w:val="20"/>
              </w:rPr>
              <w:t xml:space="preserve">? </w:t>
            </w:r>
            <w:r w:rsidRPr="00F67237">
              <w:rPr>
                <w:rFonts w:ascii="Arial" w:hAnsi="Arial" w:cs="Arial"/>
                <w:b/>
                <w:i/>
                <w:sz w:val="20"/>
                <w:szCs w:val="20"/>
              </w:rPr>
              <w:t>(Do not read the responses but select the answer which corresponds best to the respondent’s statement. You can read the answer in an interrogative voice in order to verify its fit.)</w:t>
            </w:r>
            <w:r w:rsidRPr="00F67237">
              <w:rPr>
                <w:rFonts w:ascii="Arial" w:hAnsi="Arial" w:cs="Arial"/>
                <w:sz w:val="20"/>
                <w:szCs w:val="20"/>
              </w:rPr>
              <w:t xml:space="preserve"> </w:t>
            </w:r>
            <w:r w:rsidR="004D309C" w:rsidRPr="00F67237">
              <w:rPr>
                <w:rFonts w:ascii="Nyala" w:hAnsi="Nyala" w:cs="Nyala"/>
                <w:b/>
                <w:i/>
                <w:sz w:val="20"/>
                <w:szCs w:val="20"/>
              </w:rPr>
              <w:t>ምርጫዎቹን</w:t>
            </w:r>
            <w:r w:rsidR="004D309C" w:rsidRPr="00F67237">
              <w:rPr>
                <w:rFonts w:ascii="Arial" w:hAnsi="Arial" w:cs="Arial"/>
                <w:b/>
                <w:i/>
                <w:sz w:val="20"/>
                <w:szCs w:val="20"/>
              </w:rPr>
              <w:t xml:space="preserve"> </w:t>
            </w:r>
            <w:r w:rsidR="004D309C" w:rsidRPr="00F67237">
              <w:rPr>
                <w:rFonts w:ascii="Nyala" w:hAnsi="Nyala" w:cs="Nyala"/>
                <w:b/>
                <w:i/>
                <w:sz w:val="20"/>
                <w:szCs w:val="20"/>
              </w:rPr>
              <w:t>አያንብቡላቸው፡፡</w:t>
            </w:r>
            <w:r w:rsidR="004D309C" w:rsidRPr="00F67237">
              <w:rPr>
                <w:rFonts w:ascii="Arial" w:hAnsi="Arial" w:cs="Arial"/>
                <w:b/>
                <w:i/>
                <w:sz w:val="20"/>
                <w:szCs w:val="20"/>
              </w:rPr>
              <w:t xml:space="preserve"> </w:t>
            </w:r>
            <w:r w:rsidR="004D309C" w:rsidRPr="00F67237">
              <w:rPr>
                <w:rFonts w:ascii="Nyala" w:hAnsi="Nyala" w:cs="Nyala"/>
                <w:b/>
                <w:i/>
                <w:sz w:val="20"/>
                <w:szCs w:val="20"/>
              </w:rPr>
              <w:t>እርስዎ</w:t>
            </w:r>
            <w:r w:rsidR="004D309C" w:rsidRPr="00F67237">
              <w:rPr>
                <w:rFonts w:ascii="Arial" w:hAnsi="Arial" w:cs="Arial"/>
                <w:b/>
                <w:i/>
                <w:sz w:val="20"/>
                <w:szCs w:val="20"/>
              </w:rPr>
              <w:t xml:space="preserve"> </w:t>
            </w:r>
            <w:r w:rsidR="004D309C" w:rsidRPr="00F67237">
              <w:rPr>
                <w:rFonts w:ascii="Nyala" w:hAnsi="Nyala" w:cs="Nyala"/>
                <w:b/>
                <w:i/>
                <w:sz w:val="20"/>
                <w:szCs w:val="20"/>
              </w:rPr>
              <w:t>ከምላሻቸው</w:t>
            </w:r>
            <w:r w:rsidR="004D309C" w:rsidRPr="00F67237">
              <w:rPr>
                <w:rFonts w:ascii="Arial" w:hAnsi="Arial" w:cs="Arial"/>
                <w:b/>
                <w:i/>
                <w:sz w:val="20"/>
                <w:szCs w:val="20"/>
              </w:rPr>
              <w:t xml:space="preserve"> </w:t>
            </w:r>
            <w:r w:rsidR="004D309C" w:rsidRPr="00F67237">
              <w:rPr>
                <w:rFonts w:ascii="Nyala" w:hAnsi="Nyala" w:cs="Nyala"/>
                <w:b/>
                <w:i/>
                <w:sz w:val="20"/>
                <w:szCs w:val="20"/>
              </w:rPr>
              <w:t>ጋር</w:t>
            </w:r>
            <w:r w:rsidR="004D309C" w:rsidRPr="00F67237">
              <w:rPr>
                <w:rFonts w:ascii="Arial" w:hAnsi="Arial" w:cs="Arial"/>
                <w:b/>
                <w:i/>
                <w:sz w:val="20"/>
                <w:szCs w:val="20"/>
              </w:rPr>
              <w:t xml:space="preserve"> </w:t>
            </w:r>
            <w:r w:rsidR="004D309C" w:rsidRPr="00F67237">
              <w:rPr>
                <w:rFonts w:ascii="Nyala" w:hAnsi="Nyala" w:cs="Nyala"/>
                <w:b/>
                <w:i/>
                <w:sz w:val="20"/>
                <w:szCs w:val="20"/>
              </w:rPr>
              <w:t>የሚቀራረበውን</w:t>
            </w:r>
            <w:r w:rsidR="004D309C" w:rsidRPr="00F67237">
              <w:rPr>
                <w:rFonts w:ascii="Arial" w:hAnsi="Arial" w:cs="Arial"/>
                <w:b/>
                <w:i/>
                <w:sz w:val="20"/>
                <w:szCs w:val="20"/>
              </w:rPr>
              <w:t xml:space="preserve"> </w:t>
            </w:r>
            <w:r w:rsidR="004D309C" w:rsidRPr="00F67237">
              <w:rPr>
                <w:rFonts w:ascii="Nyala" w:hAnsi="Nyala" w:cs="Nyala"/>
                <w:b/>
                <w:i/>
                <w:sz w:val="20"/>
                <w:szCs w:val="20"/>
              </w:rPr>
              <w:t>ምርጫ</w:t>
            </w:r>
            <w:r w:rsidR="004D309C" w:rsidRPr="00F67237">
              <w:rPr>
                <w:rFonts w:ascii="Arial" w:hAnsi="Arial" w:cs="Arial"/>
                <w:b/>
                <w:i/>
                <w:sz w:val="20"/>
                <w:szCs w:val="20"/>
              </w:rPr>
              <w:t xml:space="preserve"> </w:t>
            </w:r>
            <w:r w:rsidR="004D309C" w:rsidRPr="00F67237">
              <w:rPr>
                <w:rFonts w:ascii="Nyala" w:hAnsi="Nyala" w:cs="Nyala"/>
                <w:b/>
                <w:i/>
                <w:sz w:val="20"/>
                <w:szCs w:val="20"/>
              </w:rPr>
              <w:t>ይውሰዱ፡፡</w:t>
            </w:r>
            <w:r w:rsidR="004D309C" w:rsidRPr="00F67237">
              <w:rPr>
                <w:rFonts w:ascii="Arial" w:hAnsi="Arial" w:cs="Arial"/>
                <w:b/>
                <w:i/>
                <w:sz w:val="20"/>
                <w:szCs w:val="20"/>
              </w:rPr>
              <w:t xml:space="preserve"> </w:t>
            </w:r>
            <w:r w:rsidR="004D309C" w:rsidRPr="00F67237">
              <w:rPr>
                <w:rFonts w:ascii="Nyala" w:hAnsi="Nyala" w:cs="Nyala"/>
                <w:b/>
                <w:i/>
                <w:sz w:val="20"/>
                <w:szCs w:val="20"/>
              </w:rPr>
              <w:t>ለማረጋገጥ</w:t>
            </w:r>
            <w:r w:rsidR="004D309C" w:rsidRPr="00F67237">
              <w:rPr>
                <w:rFonts w:ascii="Arial" w:hAnsi="Arial" w:cs="Arial"/>
                <w:b/>
                <w:i/>
                <w:sz w:val="20"/>
                <w:szCs w:val="20"/>
              </w:rPr>
              <w:t xml:space="preserve"> </w:t>
            </w:r>
            <w:r w:rsidR="004D309C" w:rsidRPr="00F67237">
              <w:rPr>
                <w:rFonts w:ascii="Nyala" w:hAnsi="Nyala" w:cs="Nyala"/>
                <w:b/>
                <w:i/>
                <w:sz w:val="20"/>
                <w:szCs w:val="20"/>
              </w:rPr>
              <w:t>የመረጡትን</w:t>
            </w:r>
            <w:r w:rsidR="004D309C" w:rsidRPr="00F67237">
              <w:rPr>
                <w:rFonts w:ascii="Arial" w:hAnsi="Arial" w:cs="Arial"/>
                <w:b/>
                <w:i/>
                <w:sz w:val="20"/>
                <w:szCs w:val="20"/>
              </w:rPr>
              <w:t xml:space="preserve"> </w:t>
            </w:r>
            <w:r w:rsidR="004D309C" w:rsidRPr="00F67237">
              <w:rPr>
                <w:rFonts w:ascii="Nyala" w:hAnsi="Nyala" w:cs="Nyala"/>
                <w:b/>
                <w:i/>
                <w:sz w:val="20"/>
                <w:szCs w:val="20"/>
              </w:rPr>
              <w:t>መልሰው</w:t>
            </w:r>
            <w:r w:rsidR="004D309C" w:rsidRPr="00F67237">
              <w:rPr>
                <w:rFonts w:ascii="Arial" w:hAnsi="Arial" w:cs="Arial"/>
                <w:b/>
                <w:i/>
                <w:sz w:val="20"/>
                <w:szCs w:val="20"/>
              </w:rPr>
              <w:t xml:space="preserve"> </w:t>
            </w:r>
            <w:r w:rsidR="004D309C" w:rsidRPr="00F67237">
              <w:rPr>
                <w:rFonts w:ascii="Nyala" w:hAnsi="Nyala" w:cs="Nyala"/>
                <w:b/>
                <w:i/>
                <w:sz w:val="20"/>
                <w:szCs w:val="20"/>
              </w:rPr>
              <w:t>በጥያቄ</w:t>
            </w:r>
            <w:r w:rsidR="004D309C" w:rsidRPr="00F67237">
              <w:rPr>
                <w:rFonts w:ascii="Arial" w:hAnsi="Arial" w:cs="Arial"/>
                <w:b/>
                <w:i/>
                <w:sz w:val="20"/>
                <w:szCs w:val="20"/>
              </w:rPr>
              <w:t xml:space="preserve"> </w:t>
            </w:r>
            <w:r w:rsidR="004D309C" w:rsidRPr="00F67237">
              <w:rPr>
                <w:rFonts w:ascii="Nyala" w:hAnsi="Nyala" w:cs="Nyala"/>
                <w:b/>
                <w:i/>
                <w:sz w:val="20"/>
                <w:szCs w:val="20"/>
              </w:rPr>
              <w:t>መልክ</w:t>
            </w:r>
            <w:r w:rsidR="004D309C" w:rsidRPr="00F67237">
              <w:rPr>
                <w:rFonts w:ascii="Arial" w:hAnsi="Arial" w:cs="Arial"/>
                <w:b/>
                <w:i/>
                <w:sz w:val="20"/>
                <w:szCs w:val="20"/>
              </w:rPr>
              <w:t xml:space="preserve"> </w:t>
            </w:r>
            <w:r w:rsidR="004D309C" w:rsidRPr="00F67237">
              <w:rPr>
                <w:rFonts w:ascii="Nyala" w:hAnsi="Nyala" w:cs="Nyala"/>
                <w:b/>
                <w:i/>
                <w:sz w:val="20"/>
                <w:szCs w:val="20"/>
              </w:rPr>
              <w:t>ሊያነቡላቸው</w:t>
            </w:r>
            <w:r w:rsidR="004D309C" w:rsidRPr="00F67237">
              <w:rPr>
                <w:rFonts w:ascii="Arial" w:hAnsi="Arial" w:cs="Arial"/>
                <w:b/>
                <w:i/>
                <w:sz w:val="20"/>
                <w:szCs w:val="20"/>
              </w:rPr>
              <w:t xml:space="preserve"> </w:t>
            </w:r>
            <w:r w:rsidR="004D309C" w:rsidRPr="00F67237">
              <w:rPr>
                <w:rFonts w:ascii="Nyala" w:hAnsi="Nyala" w:cs="Nyala"/>
                <w:b/>
                <w:i/>
                <w:sz w:val="20"/>
                <w:szCs w:val="20"/>
              </w:rPr>
              <w:t>ይችላሉ</w:t>
            </w:r>
            <w:r w:rsidR="004D309C" w:rsidRPr="00F67237">
              <w:rPr>
                <w:rFonts w:ascii="Arial" w:hAnsi="Arial" w:cs="Arial"/>
                <w:b/>
                <w:i/>
                <w:sz w:val="20"/>
                <w:szCs w:val="20"/>
              </w:rPr>
              <w:t xml:space="preserve">) </w:t>
            </w:r>
          </w:p>
          <w:p w14:paraId="5DD993CE" w14:textId="69761962" w:rsidR="0064694C" w:rsidRPr="00F67237" w:rsidRDefault="0064694C" w:rsidP="0064694C">
            <w:pPr>
              <w:rPr>
                <w:rFonts w:ascii="Arial" w:hAnsi="Arial" w:cs="Arial"/>
                <w:sz w:val="20"/>
                <w:szCs w:val="20"/>
              </w:rPr>
            </w:pPr>
            <w:r w:rsidRPr="00F67237">
              <w:rPr>
                <w:rFonts w:ascii="Arial" w:hAnsi="Arial" w:cs="Arial"/>
                <w:sz w:val="20"/>
                <w:szCs w:val="20"/>
              </w:rPr>
              <w:t xml:space="preserve"> </w:t>
            </w:r>
          </w:p>
          <w:p w14:paraId="57D0BB9E" w14:textId="77777777" w:rsidR="00504483" w:rsidRPr="00F67237" w:rsidRDefault="00504483" w:rsidP="00504483">
            <w:pPr>
              <w:rPr>
                <w:rFonts w:ascii="Arial" w:hAnsi="Arial" w:cs="Arial"/>
                <w:sz w:val="20"/>
                <w:szCs w:val="20"/>
              </w:rPr>
            </w:pPr>
            <w:r w:rsidRPr="00F67237">
              <w:rPr>
                <w:rFonts w:ascii="Arial" w:hAnsi="Arial" w:cs="Arial"/>
                <w:sz w:val="20"/>
                <w:szCs w:val="20"/>
              </w:rPr>
              <w:t xml:space="preserve">1 = A relative told me to/ </w:t>
            </w:r>
            <w:r w:rsidRPr="00F67237">
              <w:rPr>
                <w:rFonts w:ascii="Nyala" w:hAnsi="Nyala" w:cs="Nyala"/>
                <w:sz w:val="20"/>
                <w:szCs w:val="20"/>
              </w:rPr>
              <w:t>ዘመዴ</w:t>
            </w:r>
            <w:r w:rsidRPr="00F67237">
              <w:rPr>
                <w:rFonts w:ascii="Arial" w:hAnsi="Arial" w:cs="Arial"/>
                <w:sz w:val="20"/>
                <w:szCs w:val="20"/>
              </w:rPr>
              <w:t xml:space="preserve"> </w:t>
            </w:r>
            <w:r w:rsidRPr="00F67237">
              <w:rPr>
                <w:rFonts w:ascii="Nyala" w:hAnsi="Nyala" w:cs="Nyala"/>
                <w:sz w:val="20"/>
                <w:szCs w:val="20"/>
              </w:rPr>
              <w:t>የሆነ</w:t>
            </w:r>
            <w:r w:rsidRPr="00F67237">
              <w:rPr>
                <w:rFonts w:ascii="Arial" w:hAnsi="Arial" w:cs="Arial"/>
                <w:sz w:val="20"/>
                <w:szCs w:val="20"/>
              </w:rPr>
              <w:t xml:space="preserve"> </w:t>
            </w:r>
            <w:r w:rsidRPr="00F67237">
              <w:rPr>
                <w:rFonts w:ascii="Nyala" w:hAnsi="Nyala" w:cs="Nyala"/>
                <w:sz w:val="20"/>
                <w:szCs w:val="20"/>
              </w:rPr>
              <w:t>ሰው</w:t>
            </w:r>
            <w:r w:rsidRPr="00F67237">
              <w:rPr>
                <w:rFonts w:ascii="Arial" w:hAnsi="Arial" w:cs="Arial"/>
                <w:sz w:val="20"/>
                <w:szCs w:val="20"/>
              </w:rPr>
              <w:t xml:space="preserve"> </w:t>
            </w:r>
            <w:r w:rsidRPr="00F67237">
              <w:rPr>
                <w:rFonts w:ascii="Nyala" w:hAnsi="Nyala" w:cs="Nyala"/>
                <w:sz w:val="20"/>
                <w:szCs w:val="20"/>
              </w:rPr>
              <w:t>ነግሮኝ</w:t>
            </w:r>
          </w:p>
          <w:p w14:paraId="7DBA7988" w14:textId="77777777" w:rsidR="00504483" w:rsidRPr="00F67237" w:rsidRDefault="00504483" w:rsidP="00504483">
            <w:pPr>
              <w:rPr>
                <w:rFonts w:ascii="Arial" w:hAnsi="Arial" w:cs="Arial"/>
                <w:sz w:val="20"/>
                <w:szCs w:val="20"/>
              </w:rPr>
            </w:pPr>
            <w:r w:rsidRPr="00F67237">
              <w:rPr>
                <w:rFonts w:ascii="Arial" w:hAnsi="Arial" w:cs="Arial"/>
                <w:sz w:val="20"/>
                <w:szCs w:val="20"/>
              </w:rPr>
              <w:t xml:space="preserve">2 = Household needed additional money/ </w:t>
            </w:r>
            <w:r w:rsidRPr="00F67237">
              <w:rPr>
                <w:rFonts w:ascii="Nyala" w:hAnsi="Nyala" w:cs="Nyala"/>
                <w:sz w:val="20"/>
                <w:szCs w:val="20"/>
              </w:rPr>
              <w:t>ለኑሮዬ</w:t>
            </w:r>
            <w:r w:rsidRPr="00F67237">
              <w:rPr>
                <w:rFonts w:ascii="Arial" w:hAnsi="Arial" w:cs="Arial"/>
                <w:sz w:val="20"/>
                <w:szCs w:val="20"/>
              </w:rPr>
              <w:t xml:space="preserve"> </w:t>
            </w:r>
            <w:r w:rsidRPr="00F67237">
              <w:rPr>
                <w:rFonts w:ascii="Nyala" w:hAnsi="Nyala" w:cs="Nyala"/>
                <w:sz w:val="20"/>
                <w:szCs w:val="20"/>
              </w:rPr>
              <w:t>ተጨማሪ</w:t>
            </w:r>
            <w:r w:rsidRPr="00F67237">
              <w:rPr>
                <w:rFonts w:ascii="Arial" w:hAnsi="Arial" w:cs="Arial"/>
                <w:sz w:val="20"/>
                <w:szCs w:val="20"/>
              </w:rPr>
              <w:t xml:space="preserve"> </w:t>
            </w:r>
            <w:r w:rsidRPr="00F67237">
              <w:rPr>
                <w:rFonts w:ascii="Nyala" w:hAnsi="Nyala" w:cs="Nyala"/>
                <w:sz w:val="20"/>
                <w:szCs w:val="20"/>
              </w:rPr>
              <w:t>ገንዘብ</w:t>
            </w:r>
            <w:r w:rsidRPr="00F67237">
              <w:rPr>
                <w:rFonts w:ascii="Arial" w:hAnsi="Arial" w:cs="Arial"/>
                <w:sz w:val="20"/>
                <w:szCs w:val="20"/>
              </w:rPr>
              <w:t xml:space="preserve"> </w:t>
            </w:r>
            <w:r w:rsidRPr="00F67237">
              <w:rPr>
                <w:rFonts w:ascii="Nyala" w:hAnsi="Nyala" w:cs="Nyala"/>
                <w:sz w:val="20"/>
                <w:szCs w:val="20"/>
              </w:rPr>
              <w:t>ስላስፈለኝ</w:t>
            </w:r>
          </w:p>
          <w:p w14:paraId="75D54E24" w14:textId="77777777" w:rsidR="00504483" w:rsidRPr="00F67237" w:rsidRDefault="00504483" w:rsidP="00504483">
            <w:pPr>
              <w:rPr>
                <w:rFonts w:ascii="Arial" w:hAnsi="Arial" w:cs="Arial"/>
                <w:sz w:val="20"/>
                <w:szCs w:val="20"/>
              </w:rPr>
            </w:pPr>
            <w:r w:rsidRPr="00F67237">
              <w:rPr>
                <w:rFonts w:ascii="Arial" w:hAnsi="Arial" w:cs="Arial"/>
                <w:sz w:val="20"/>
                <w:szCs w:val="20"/>
              </w:rPr>
              <w:t xml:space="preserve">3 = Lost previous job/ </w:t>
            </w:r>
            <w:r w:rsidRPr="00F67237">
              <w:rPr>
                <w:rFonts w:ascii="Nyala" w:hAnsi="Nyala" w:cs="Nyala"/>
                <w:sz w:val="20"/>
                <w:szCs w:val="20"/>
              </w:rPr>
              <w:t>የነበረኝን</w:t>
            </w:r>
            <w:r w:rsidRPr="00F67237">
              <w:rPr>
                <w:rFonts w:ascii="Arial" w:hAnsi="Arial" w:cs="Arial"/>
                <w:sz w:val="20"/>
                <w:szCs w:val="20"/>
              </w:rPr>
              <w:t xml:space="preserve"> </w:t>
            </w:r>
            <w:r w:rsidRPr="00F67237">
              <w:rPr>
                <w:rFonts w:ascii="Nyala" w:hAnsi="Nyala" w:cs="Nyala"/>
                <w:sz w:val="20"/>
                <w:szCs w:val="20"/>
              </w:rPr>
              <w:t>ስራ</w:t>
            </w:r>
            <w:r w:rsidRPr="00F67237">
              <w:rPr>
                <w:rFonts w:ascii="Arial" w:hAnsi="Arial" w:cs="Arial"/>
                <w:sz w:val="20"/>
                <w:szCs w:val="20"/>
              </w:rPr>
              <w:t xml:space="preserve"> </w:t>
            </w:r>
            <w:r w:rsidRPr="00F67237">
              <w:rPr>
                <w:rFonts w:ascii="Nyala" w:hAnsi="Nyala" w:cs="Nyala"/>
                <w:sz w:val="20"/>
                <w:szCs w:val="20"/>
              </w:rPr>
              <w:t>ስላጣሁ</w:t>
            </w:r>
          </w:p>
          <w:p w14:paraId="13239F1C" w14:textId="77777777" w:rsidR="00504483" w:rsidRPr="00F67237" w:rsidRDefault="00504483" w:rsidP="00504483">
            <w:pPr>
              <w:rPr>
                <w:rFonts w:ascii="Arial" w:hAnsi="Arial" w:cs="Arial"/>
                <w:sz w:val="20"/>
                <w:szCs w:val="20"/>
              </w:rPr>
            </w:pPr>
            <w:r w:rsidRPr="00F67237">
              <w:rPr>
                <w:rFonts w:ascii="Arial" w:hAnsi="Arial" w:cs="Arial"/>
                <w:sz w:val="20"/>
                <w:szCs w:val="20"/>
              </w:rPr>
              <w:t xml:space="preserve">4 = Previous business not successful / </w:t>
            </w:r>
            <w:r w:rsidRPr="00F67237">
              <w:rPr>
                <w:rFonts w:ascii="Nyala" w:hAnsi="Nyala" w:cs="Nyala"/>
                <w:sz w:val="20"/>
                <w:szCs w:val="20"/>
              </w:rPr>
              <w:t>በፊት</w:t>
            </w:r>
            <w:r w:rsidRPr="00F67237">
              <w:rPr>
                <w:rFonts w:ascii="Arial" w:hAnsi="Arial" w:cs="Arial"/>
                <w:sz w:val="20"/>
                <w:szCs w:val="20"/>
              </w:rPr>
              <w:t xml:space="preserve"> </w:t>
            </w:r>
            <w:r w:rsidRPr="00F67237">
              <w:rPr>
                <w:rFonts w:ascii="Nyala" w:hAnsi="Nyala" w:cs="Nyala"/>
                <w:sz w:val="20"/>
                <w:szCs w:val="20"/>
              </w:rPr>
              <w:t>የነበረኝ</w:t>
            </w:r>
            <w:r w:rsidRPr="00F67237">
              <w:rPr>
                <w:rFonts w:ascii="Arial" w:hAnsi="Arial" w:cs="Arial"/>
                <w:sz w:val="20"/>
                <w:szCs w:val="20"/>
              </w:rPr>
              <w:t xml:space="preserve"> </w:t>
            </w:r>
            <w:r w:rsidRPr="00F67237">
              <w:rPr>
                <w:rFonts w:ascii="Nyala" w:hAnsi="Nyala" w:cs="Nyala"/>
                <w:sz w:val="20"/>
                <w:szCs w:val="20"/>
              </w:rPr>
              <w:t>ንግድ</w:t>
            </w:r>
            <w:r w:rsidRPr="00F67237">
              <w:rPr>
                <w:rFonts w:ascii="Arial" w:hAnsi="Arial" w:cs="Arial"/>
                <w:sz w:val="20"/>
                <w:szCs w:val="20"/>
              </w:rPr>
              <w:t xml:space="preserve"> </w:t>
            </w:r>
            <w:r w:rsidRPr="00F67237">
              <w:rPr>
                <w:rFonts w:ascii="Nyala" w:hAnsi="Nyala" w:cs="Nyala"/>
                <w:sz w:val="20"/>
                <w:szCs w:val="20"/>
              </w:rPr>
              <w:t>ስኬታማ</w:t>
            </w:r>
            <w:r w:rsidRPr="00F67237">
              <w:rPr>
                <w:rFonts w:ascii="Arial" w:hAnsi="Arial" w:cs="Arial"/>
                <w:sz w:val="20"/>
                <w:szCs w:val="20"/>
              </w:rPr>
              <w:t xml:space="preserve"> </w:t>
            </w:r>
            <w:r w:rsidRPr="00F67237">
              <w:rPr>
                <w:rFonts w:ascii="Nyala" w:hAnsi="Nyala" w:cs="Nyala"/>
                <w:sz w:val="20"/>
                <w:szCs w:val="20"/>
              </w:rPr>
              <w:t>ስላልነበር</w:t>
            </w:r>
          </w:p>
          <w:p w14:paraId="7B805E02" w14:textId="097D36FC" w:rsidR="00504483" w:rsidRPr="00F67237" w:rsidRDefault="00504483" w:rsidP="0064694C">
            <w:pPr>
              <w:rPr>
                <w:rFonts w:ascii="Arial" w:hAnsi="Arial" w:cs="Arial"/>
                <w:sz w:val="20"/>
                <w:szCs w:val="20"/>
              </w:rPr>
            </w:pPr>
            <w:r w:rsidRPr="00F67237">
              <w:rPr>
                <w:rFonts w:ascii="Arial" w:hAnsi="Arial" w:cs="Arial"/>
                <w:sz w:val="20"/>
                <w:szCs w:val="20"/>
              </w:rPr>
              <w:t xml:space="preserve">5 = Could not find a job / </w:t>
            </w:r>
            <w:r w:rsidRPr="00F67237">
              <w:rPr>
                <w:rFonts w:ascii="Nyala" w:hAnsi="Nyala" w:cs="Nyala"/>
                <w:sz w:val="20"/>
                <w:szCs w:val="20"/>
              </w:rPr>
              <w:t>ስራ</w:t>
            </w:r>
            <w:r w:rsidRPr="00F67237">
              <w:rPr>
                <w:rFonts w:ascii="Arial" w:hAnsi="Arial" w:cs="Arial"/>
                <w:sz w:val="20"/>
                <w:szCs w:val="20"/>
              </w:rPr>
              <w:t xml:space="preserve"> </w:t>
            </w:r>
            <w:r w:rsidRPr="00F67237">
              <w:rPr>
                <w:rFonts w:ascii="Nyala" w:hAnsi="Nyala" w:cs="Nyala"/>
                <w:sz w:val="20"/>
                <w:szCs w:val="20"/>
              </w:rPr>
              <w:t>ማግኘት</w:t>
            </w:r>
            <w:r w:rsidRPr="00F67237">
              <w:rPr>
                <w:rFonts w:ascii="Arial" w:hAnsi="Arial" w:cs="Arial"/>
                <w:sz w:val="20"/>
                <w:szCs w:val="20"/>
              </w:rPr>
              <w:t xml:space="preserve"> </w:t>
            </w:r>
            <w:r w:rsidRPr="00F67237">
              <w:rPr>
                <w:rFonts w:ascii="Nyala" w:hAnsi="Nyala" w:cs="Nyala"/>
                <w:sz w:val="20"/>
                <w:szCs w:val="20"/>
              </w:rPr>
              <w:t>ስላልቻልኩ</w:t>
            </w:r>
          </w:p>
          <w:p w14:paraId="356419E0" w14:textId="77777777" w:rsidR="00504483" w:rsidRPr="00F67237" w:rsidRDefault="00504483" w:rsidP="00504483">
            <w:pPr>
              <w:rPr>
                <w:rFonts w:ascii="Arial" w:hAnsi="Arial" w:cs="Arial"/>
                <w:sz w:val="20"/>
                <w:szCs w:val="20"/>
              </w:rPr>
            </w:pPr>
            <w:r w:rsidRPr="00F67237">
              <w:rPr>
                <w:rFonts w:ascii="Arial" w:hAnsi="Arial" w:cs="Arial"/>
                <w:sz w:val="20"/>
                <w:szCs w:val="20"/>
              </w:rPr>
              <w:t xml:space="preserve">6 = Saw a market opportunity/ </w:t>
            </w:r>
            <w:r w:rsidRPr="00F67237">
              <w:rPr>
                <w:rFonts w:ascii="Nyala" w:hAnsi="Nyala" w:cs="Nyala"/>
                <w:sz w:val="20"/>
                <w:szCs w:val="20"/>
              </w:rPr>
              <w:t>ስራው</w:t>
            </w:r>
            <w:r w:rsidRPr="00F67237">
              <w:rPr>
                <w:rFonts w:ascii="Arial" w:hAnsi="Arial" w:cs="Arial"/>
                <w:sz w:val="20"/>
                <w:szCs w:val="20"/>
              </w:rPr>
              <w:t xml:space="preserve"> </w:t>
            </w:r>
            <w:r w:rsidRPr="00F67237">
              <w:rPr>
                <w:rFonts w:ascii="Nyala" w:hAnsi="Nyala" w:cs="Nyala"/>
                <w:sz w:val="20"/>
                <w:szCs w:val="20"/>
              </w:rPr>
              <w:t>አዋጪ</w:t>
            </w:r>
            <w:r w:rsidRPr="00F67237">
              <w:rPr>
                <w:rFonts w:ascii="Arial" w:hAnsi="Arial" w:cs="Arial"/>
                <w:sz w:val="20"/>
                <w:szCs w:val="20"/>
              </w:rPr>
              <w:t xml:space="preserve"> </w:t>
            </w:r>
            <w:r w:rsidRPr="00F67237">
              <w:rPr>
                <w:rFonts w:ascii="Nyala" w:hAnsi="Nyala" w:cs="Nyala"/>
                <w:sz w:val="20"/>
                <w:szCs w:val="20"/>
              </w:rPr>
              <w:t>እንደሆነ</w:t>
            </w:r>
            <w:r w:rsidRPr="00F67237">
              <w:rPr>
                <w:rFonts w:ascii="Arial" w:hAnsi="Arial" w:cs="Arial"/>
                <w:sz w:val="20"/>
                <w:szCs w:val="20"/>
              </w:rPr>
              <w:t xml:space="preserve"> </w:t>
            </w:r>
            <w:r w:rsidRPr="00F67237">
              <w:rPr>
                <w:rFonts w:ascii="Nyala" w:hAnsi="Nyala" w:cs="Nyala"/>
                <w:sz w:val="20"/>
                <w:szCs w:val="20"/>
              </w:rPr>
              <w:t>ስለታየኝ</w:t>
            </w:r>
          </w:p>
          <w:p w14:paraId="5C41859C" w14:textId="77777777" w:rsidR="00504483" w:rsidRPr="00F67237" w:rsidRDefault="00504483" w:rsidP="00504483">
            <w:pPr>
              <w:rPr>
                <w:rFonts w:ascii="Arial" w:hAnsi="Arial" w:cs="Arial"/>
                <w:sz w:val="20"/>
                <w:szCs w:val="20"/>
              </w:rPr>
            </w:pPr>
            <w:r w:rsidRPr="00F67237">
              <w:rPr>
                <w:rFonts w:ascii="Arial" w:hAnsi="Arial" w:cs="Arial"/>
                <w:sz w:val="20"/>
                <w:szCs w:val="20"/>
              </w:rPr>
              <w:t xml:space="preserve">7 = I took a related training course/ </w:t>
            </w:r>
            <w:r w:rsidRPr="00F67237">
              <w:rPr>
                <w:rFonts w:ascii="Nyala" w:hAnsi="Nyala" w:cs="Nyala"/>
                <w:sz w:val="20"/>
                <w:szCs w:val="20"/>
              </w:rPr>
              <w:t>ተያያዥ</w:t>
            </w:r>
            <w:r w:rsidRPr="00F67237">
              <w:rPr>
                <w:rFonts w:ascii="Arial" w:hAnsi="Arial" w:cs="Arial"/>
                <w:sz w:val="20"/>
                <w:szCs w:val="20"/>
              </w:rPr>
              <w:t xml:space="preserve"> </w:t>
            </w:r>
            <w:r w:rsidRPr="00F67237">
              <w:rPr>
                <w:rFonts w:ascii="Nyala" w:hAnsi="Nyala" w:cs="Nyala"/>
                <w:sz w:val="20"/>
                <w:szCs w:val="20"/>
              </w:rPr>
              <w:t>የሆነ</w:t>
            </w:r>
            <w:r w:rsidRPr="00F67237">
              <w:rPr>
                <w:rFonts w:ascii="Arial" w:hAnsi="Arial" w:cs="Arial"/>
                <w:sz w:val="20"/>
                <w:szCs w:val="20"/>
              </w:rPr>
              <w:t xml:space="preserve"> </w:t>
            </w:r>
            <w:r w:rsidRPr="00F67237">
              <w:rPr>
                <w:rFonts w:ascii="Nyala" w:hAnsi="Nyala" w:cs="Nyala"/>
                <w:sz w:val="20"/>
                <w:szCs w:val="20"/>
              </w:rPr>
              <w:t>ስልጠና</w:t>
            </w:r>
            <w:r w:rsidRPr="00F67237">
              <w:rPr>
                <w:rFonts w:ascii="Arial" w:hAnsi="Arial" w:cs="Arial"/>
                <w:sz w:val="20"/>
                <w:szCs w:val="20"/>
              </w:rPr>
              <w:t xml:space="preserve"> </w:t>
            </w:r>
            <w:r w:rsidRPr="00F67237">
              <w:rPr>
                <w:rFonts w:ascii="Nyala" w:hAnsi="Nyala" w:cs="Nyala"/>
                <w:sz w:val="20"/>
                <w:szCs w:val="20"/>
              </w:rPr>
              <w:t>ስለወሰድኩ</w:t>
            </w:r>
          </w:p>
          <w:p w14:paraId="58AF8657" w14:textId="77777777" w:rsidR="00504483" w:rsidRPr="00F67237" w:rsidRDefault="00504483" w:rsidP="00504483">
            <w:pPr>
              <w:rPr>
                <w:rFonts w:ascii="Arial" w:hAnsi="Arial" w:cs="Arial"/>
                <w:sz w:val="20"/>
                <w:szCs w:val="20"/>
              </w:rPr>
            </w:pPr>
            <w:r w:rsidRPr="00F67237">
              <w:rPr>
                <w:rFonts w:ascii="Arial" w:hAnsi="Arial" w:cs="Arial"/>
                <w:sz w:val="20"/>
                <w:szCs w:val="20"/>
              </w:rPr>
              <w:t xml:space="preserve">8 = Received subsidy to set up business/ </w:t>
            </w:r>
            <w:r w:rsidRPr="00F67237">
              <w:rPr>
                <w:rFonts w:ascii="Nyala" w:hAnsi="Nyala" w:cs="Nyala"/>
                <w:sz w:val="20"/>
                <w:szCs w:val="20"/>
              </w:rPr>
              <w:t>ንግዱን</w:t>
            </w:r>
            <w:r w:rsidRPr="00F67237">
              <w:rPr>
                <w:rFonts w:ascii="Arial" w:hAnsi="Arial" w:cs="Arial"/>
                <w:sz w:val="20"/>
                <w:szCs w:val="20"/>
              </w:rPr>
              <w:t xml:space="preserve"> </w:t>
            </w:r>
            <w:r w:rsidRPr="00F67237">
              <w:rPr>
                <w:rFonts w:ascii="Nyala" w:hAnsi="Nyala" w:cs="Nyala"/>
                <w:sz w:val="20"/>
                <w:szCs w:val="20"/>
              </w:rPr>
              <w:t>ለመጀመር</w:t>
            </w:r>
            <w:r w:rsidRPr="00F67237">
              <w:rPr>
                <w:rFonts w:ascii="Arial" w:hAnsi="Arial" w:cs="Arial"/>
                <w:sz w:val="20"/>
                <w:szCs w:val="20"/>
              </w:rPr>
              <w:t xml:space="preserve"> </w:t>
            </w:r>
            <w:r w:rsidRPr="00F67237">
              <w:rPr>
                <w:rFonts w:ascii="Nyala" w:hAnsi="Nyala" w:cs="Nyala"/>
                <w:sz w:val="20"/>
                <w:szCs w:val="20"/>
              </w:rPr>
              <w:t>ድጎማ</w:t>
            </w:r>
            <w:r w:rsidRPr="00F67237">
              <w:rPr>
                <w:rFonts w:ascii="Arial" w:hAnsi="Arial" w:cs="Arial"/>
                <w:sz w:val="20"/>
                <w:szCs w:val="20"/>
              </w:rPr>
              <w:t xml:space="preserve"> </w:t>
            </w:r>
            <w:r w:rsidRPr="00F67237">
              <w:rPr>
                <w:rFonts w:ascii="Nyala" w:hAnsi="Nyala" w:cs="Nyala"/>
                <w:sz w:val="20"/>
                <w:szCs w:val="20"/>
              </w:rPr>
              <w:t>ስላገኘሁ</w:t>
            </w:r>
          </w:p>
          <w:p w14:paraId="60C19B2F" w14:textId="77777777" w:rsidR="00504483" w:rsidRPr="00F67237" w:rsidRDefault="00504483" w:rsidP="00504483">
            <w:pPr>
              <w:rPr>
                <w:rFonts w:ascii="Arial" w:hAnsi="Arial" w:cs="Arial"/>
                <w:sz w:val="20"/>
                <w:szCs w:val="20"/>
              </w:rPr>
            </w:pPr>
            <w:r w:rsidRPr="00F67237">
              <w:rPr>
                <w:rFonts w:ascii="Arial" w:hAnsi="Arial" w:cs="Arial"/>
                <w:sz w:val="20"/>
                <w:szCs w:val="20"/>
              </w:rPr>
              <w:lastRenderedPageBreak/>
              <w:t xml:space="preserve">9 = Wanted to continue family business / </w:t>
            </w:r>
            <w:r w:rsidRPr="00F67237">
              <w:rPr>
                <w:rFonts w:ascii="Nyala" w:hAnsi="Nyala" w:cs="Nyala"/>
                <w:sz w:val="20"/>
                <w:szCs w:val="20"/>
              </w:rPr>
              <w:t>የቤተሰብን</w:t>
            </w:r>
            <w:r w:rsidRPr="00F67237">
              <w:rPr>
                <w:rFonts w:ascii="Arial" w:hAnsi="Arial" w:cs="Arial"/>
                <w:sz w:val="20"/>
                <w:szCs w:val="20"/>
              </w:rPr>
              <w:t xml:space="preserve"> </w:t>
            </w:r>
            <w:r w:rsidRPr="00F67237">
              <w:rPr>
                <w:rFonts w:ascii="Nyala" w:hAnsi="Nyala" w:cs="Nyala"/>
                <w:sz w:val="20"/>
                <w:szCs w:val="20"/>
              </w:rPr>
              <w:t>ንግድ</w:t>
            </w:r>
            <w:r w:rsidRPr="00F67237">
              <w:rPr>
                <w:rFonts w:ascii="Arial" w:hAnsi="Arial" w:cs="Arial"/>
                <w:sz w:val="20"/>
                <w:szCs w:val="20"/>
              </w:rPr>
              <w:t xml:space="preserve"> </w:t>
            </w:r>
            <w:r w:rsidRPr="00F67237">
              <w:rPr>
                <w:rFonts w:ascii="Nyala" w:hAnsi="Nyala" w:cs="Nyala"/>
                <w:sz w:val="20"/>
                <w:szCs w:val="20"/>
              </w:rPr>
              <w:t>ስራ</w:t>
            </w:r>
            <w:r w:rsidRPr="00F67237">
              <w:rPr>
                <w:rFonts w:ascii="Arial" w:hAnsi="Arial" w:cs="Arial"/>
                <w:sz w:val="20"/>
                <w:szCs w:val="20"/>
              </w:rPr>
              <w:t xml:space="preserve"> </w:t>
            </w:r>
            <w:r w:rsidRPr="00F67237">
              <w:rPr>
                <w:rFonts w:ascii="Nyala" w:hAnsi="Nyala" w:cs="Nyala"/>
                <w:sz w:val="20"/>
                <w:szCs w:val="20"/>
              </w:rPr>
              <w:t>መቀጠል</w:t>
            </w:r>
            <w:r w:rsidRPr="00F67237">
              <w:rPr>
                <w:rFonts w:ascii="Arial" w:hAnsi="Arial" w:cs="Arial"/>
                <w:sz w:val="20"/>
                <w:szCs w:val="20"/>
              </w:rPr>
              <w:t xml:space="preserve"> </w:t>
            </w:r>
            <w:r w:rsidRPr="00F67237">
              <w:rPr>
                <w:rFonts w:ascii="Nyala" w:hAnsi="Nyala" w:cs="Nyala"/>
                <w:sz w:val="20"/>
                <w:szCs w:val="20"/>
              </w:rPr>
              <w:t>ስለፈለኩ</w:t>
            </w:r>
          </w:p>
          <w:p w14:paraId="7E6B4345" w14:textId="77777777" w:rsidR="00504483" w:rsidRPr="00F67237" w:rsidRDefault="00504483" w:rsidP="00504483">
            <w:pPr>
              <w:rPr>
                <w:rFonts w:ascii="Arial" w:hAnsi="Arial" w:cs="Arial"/>
                <w:sz w:val="20"/>
                <w:szCs w:val="20"/>
              </w:rPr>
            </w:pPr>
            <w:r w:rsidRPr="00F67237">
              <w:rPr>
                <w:rFonts w:ascii="Arial" w:hAnsi="Arial" w:cs="Arial"/>
                <w:sz w:val="20"/>
                <w:szCs w:val="20"/>
              </w:rPr>
              <w:t xml:space="preserve">10 = Wanted to benefit from my hobby / </w:t>
            </w:r>
            <w:r w:rsidRPr="00F67237">
              <w:rPr>
                <w:rFonts w:ascii="Nyala" w:hAnsi="Nyala" w:cs="Nyala"/>
                <w:sz w:val="20"/>
                <w:szCs w:val="20"/>
              </w:rPr>
              <w:t>በዝንባሌዬ</w:t>
            </w:r>
            <w:r w:rsidRPr="00F67237">
              <w:rPr>
                <w:rFonts w:ascii="Arial" w:hAnsi="Arial" w:cs="Arial"/>
                <w:sz w:val="20"/>
                <w:szCs w:val="20"/>
              </w:rPr>
              <w:t xml:space="preserve"> </w:t>
            </w:r>
            <w:r w:rsidRPr="00F67237">
              <w:rPr>
                <w:rFonts w:ascii="Nyala" w:hAnsi="Nyala" w:cs="Nyala"/>
                <w:sz w:val="20"/>
                <w:szCs w:val="20"/>
              </w:rPr>
              <w:t>በምሰራው</w:t>
            </w:r>
            <w:r w:rsidRPr="00F67237">
              <w:rPr>
                <w:rFonts w:ascii="Arial" w:hAnsi="Arial" w:cs="Arial"/>
                <w:sz w:val="20"/>
                <w:szCs w:val="20"/>
              </w:rPr>
              <w:t xml:space="preserve"> </w:t>
            </w:r>
            <w:r w:rsidRPr="00F67237">
              <w:rPr>
                <w:rFonts w:ascii="Nyala" w:hAnsi="Nyala" w:cs="Nyala"/>
                <w:sz w:val="20"/>
                <w:szCs w:val="20"/>
              </w:rPr>
              <w:t>ስራ</w:t>
            </w:r>
            <w:r w:rsidRPr="00F67237">
              <w:rPr>
                <w:rFonts w:ascii="Arial" w:hAnsi="Arial" w:cs="Arial"/>
                <w:sz w:val="20"/>
                <w:szCs w:val="20"/>
              </w:rPr>
              <w:t xml:space="preserve"> </w:t>
            </w:r>
            <w:r w:rsidRPr="00F67237">
              <w:rPr>
                <w:rFonts w:ascii="Nyala" w:hAnsi="Nyala" w:cs="Nyala"/>
                <w:sz w:val="20"/>
                <w:szCs w:val="20"/>
              </w:rPr>
              <w:t>መጠቀም</w:t>
            </w:r>
            <w:r w:rsidRPr="00F67237">
              <w:rPr>
                <w:rFonts w:ascii="Arial" w:hAnsi="Arial" w:cs="Arial"/>
                <w:sz w:val="20"/>
                <w:szCs w:val="20"/>
              </w:rPr>
              <w:t xml:space="preserve"> </w:t>
            </w:r>
            <w:r w:rsidRPr="00F67237">
              <w:rPr>
                <w:rFonts w:ascii="Nyala" w:hAnsi="Nyala" w:cs="Nyala"/>
                <w:sz w:val="20"/>
                <w:szCs w:val="20"/>
              </w:rPr>
              <w:t>ስለፈለኩ</w:t>
            </w:r>
          </w:p>
          <w:p w14:paraId="7403FB68" w14:textId="0B15D33D" w:rsidR="00504483" w:rsidRPr="00F67237" w:rsidRDefault="00504483" w:rsidP="0064694C">
            <w:pPr>
              <w:rPr>
                <w:rFonts w:ascii="Arial" w:hAnsi="Arial" w:cs="Arial"/>
                <w:sz w:val="20"/>
                <w:szCs w:val="20"/>
              </w:rPr>
            </w:pPr>
            <w:r w:rsidRPr="00F67237">
              <w:rPr>
                <w:rFonts w:ascii="Arial" w:hAnsi="Arial" w:cs="Arial"/>
                <w:sz w:val="20"/>
                <w:szCs w:val="20"/>
              </w:rPr>
              <w:t xml:space="preserve">11 = Low capital requirements / </w:t>
            </w:r>
            <w:r w:rsidRPr="00F67237">
              <w:rPr>
                <w:rFonts w:ascii="Nyala" w:hAnsi="Nyala" w:cs="Nyala"/>
                <w:sz w:val="20"/>
                <w:szCs w:val="20"/>
              </w:rPr>
              <w:t>ብዙም</w:t>
            </w:r>
            <w:r w:rsidRPr="00F67237">
              <w:rPr>
                <w:rFonts w:ascii="Arial" w:hAnsi="Arial" w:cs="Arial"/>
                <w:sz w:val="20"/>
                <w:szCs w:val="20"/>
              </w:rPr>
              <w:t xml:space="preserve"> </w:t>
            </w:r>
            <w:r w:rsidRPr="00F67237">
              <w:rPr>
                <w:rFonts w:ascii="Nyala" w:hAnsi="Nyala" w:cs="Nyala"/>
                <w:sz w:val="20"/>
                <w:szCs w:val="20"/>
              </w:rPr>
              <w:t>የገንዘብ</w:t>
            </w:r>
            <w:r w:rsidRPr="00F67237">
              <w:rPr>
                <w:rFonts w:ascii="Arial" w:hAnsi="Arial" w:cs="Arial"/>
                <w:sz w:val="20"/>
                <w:szCs w:val="20"/>
              </w:rPr>
              <w:t xml:space="preserve"> </w:t>
            </w:r>
            <w:r w:rsidRPr="00F67237">
              <w:rPr>
                <w:rFonts w:ascii="Nyala" w:hAnsi="Nyala" w:cs="Nyala"/>
                <w:sz w:val="20"/>
                <w:szCs w:val="20"/>
              </w:rPr>
              <w:t>አቅም</w:t>
            </w:r>
            <w:r w:rsidRPr="00F67237">
              <w:rPr>
                <w:rFonts w:ascii="Arial" w:hAnsi="Arial" w:cs="Arial"/>
                <w:sz w:val="20"/>
                <w:szCs w:val="20"/>
              </w:rPr>
              <w:t xml:space="preserve"> </w:t>
            </w:r>
            <w:r w:rsidRPr="00F67237">
              <w:rPr>
                <w:rFonts w:ascii="Nyala" w:hAnsi="Nyala" w:cs="Nyala"/>
                <w:sz w:val="20"/>
                <w:szCs w:val="20"/>
              </w:rPr>
              <w:t>ስለማይጠይቅ</w:t>
            </w:r>
          </w:p>
          <w:p w14:paraId="5EC0CFCD" w14:textId="77777777" w:rsidR="004F7D48" w:rsidRPr="00F67237" w:rsidRDefault="004F7D48" w:rsidP="004F7D48">
            <w:pPr>
              <w:rPr>
                <w:rFonts w:ascii="Arial" w:hAnsi="Arial" w:cs="Arial"/>
                <w:sz w:val="20"/>
                <w:szCs w:val="20"/>
              </w:rPr>
            </w:pPr>
            <w:r w:rsidRPr="00F67237">
              <w:rPr>
                <w:rFonts w:ascii="Arial" w:hAnsi="Arial" w:cs="Arial"/>
                <w:sz w:val="20"/>
                <w:szCs w:val="20"/>
              </w:rPr>
              <w:t xml:space="preserve">12 = Previous experience as a worker in this industry / </w:t>
            </w:r>
            <w:r w:rsidRPr="00F67237">
              <w:rPr>
                <w:rFonts w:ascii="Nyala" w:hAnsi="Nyala" w:cs="Nyala"/>
                <w:sz w:val="20"/>
                <w:szCs w:val="20"/>
              </w:rPr>
              <w:t>በዚህ</w:t>
            </w:r>
            <w:r w:rsidRPr="00F67237">
              <w:rPr>
                <w:rFonts w:ascii="Arial" w:hAnsi="Arial" w:cs="Arial"/>
                <w:sz w:val="20"/>
                <w:szCs w:val="20"/>
              </w:rPr>
              <w:t xml:space="preserve"> </w:t>
            </w:r>
            <w:r w:rsidRPr="00F67237">
              <w:rPr>
                <w:rFonts w:ascii="Nyala" w:hAnsi="Nyala" w:cs="Nyala"/>
                <w:sz w:val="20"/>
                <w:szCs w:val="20"/>
              </w:rPr>
              <w:t>ስራ</w:t>
            </w:r>
            <w:r w:rsidRPr="00F67237">
              <w:rPr>
                <w:rFonts w:ascii="Arial" w:hAnsi="Arial" w:cs="Arial"/>
                <w:sz w:val="20"/>
                <w:szCs w:val="20"/>
              </w:rPr>
              <w:t xml:space="preserve"> </w:t>
            </w:r>
            <w:r w:rsidRPr="00F67237">
              <w:rPr>
                <w:rFonts w:ascii="Nyala" w:hAnsi="Nyala" w:cs="Nyala"/>
                <w:sz w:val="20"/>
                <w:szCs w:val="20"/>
              </w:rPr>
              <w:t>ተቀጥሬ</w:t>
            </w:r>
            <w:r w:rsidRPr="00F67237">
              <w:rPr>
                <w:rFonts w:ascii="Arial" w:hAnsi="Arial" w:cs="Arial"/>
                <w:sz w:val="20"/>
                <w:szCs w:val="20"/>
              </w:rPr>
              <w:t xml:space="preserve"> </w:t>
            </w:r>
            <w:r w:rsidRPr="00F67237">
              <w:rPr>
                <w:rFonts w:ascii="Nyala" w:hAnsi="Nyala" w:cs="Nyala"/>
                <w:sz w:val="20"/>
                <w:szCs w:val="20"/>
              </w:rPr>
              <w:t>እሰራ</w:t>
            </w:r>
            <w:r w:rsidRPr="00F67237">
              <w:rPr>
                <w:rFonts w:ascii="Arial" w:hAnsi="Arial" w:cs="Arial"/>
                <w:sz w:val="20"/>
                <w:szCs w:val="20"/>
              </w:rPr>
              <w:t xml:space="preserve"> </w:t>
            </w:r>
            <w:r w:rsidRPr="00F67237">
              <w:rPr>
                <w:rFonts w:ascii="Nyala" w:hAnsi="Nyala" w:cs="Nyala"/>
                <w:sz w:val="20"/>
                <w:szCs w:val="20"/>
              </w:rPr>
              <w:t>ስለነበር</w:t>
            </w:r>
          </w:p>
          <w:p w14:paraId="25F0DDF7" w14:textId="77777777" w:rsidR="004F7D48" w:rsidRPr="00F67237" w:rsidRDefault="004F7D48" w:rsidP="004F7D48">
            <w:pPr>
              <w:rPr>
                <w:rFonts w:ascii="Arial" w:hAnsi="Arial" w:cs="Arial"/>
                <w:sz w:val="20"/>
                <w:szCs w:val="20"/>
              </w:rPr>
            </w:pPr>
            <w:r w:rsidRPr="00F67237">
              <w:rPr>
                <w:rFonts w:ascii="Arial" w:hAnsi="Arial" w:cs="Arial"/>
                <w:sz w:val="20"/>
                <w:szCs w:val="20"/>
              </w:rPr>
              <w:t xml:space="preserve">13 = Allows me to balance family and work life / </w:t>
            </w:r>
            <w:r w:rsidRPr="00F67237">
              <w:rPr>
                <w:rFonts w:ascii="Nyala" w:hAnsi="Nyala" w:cs="Nyala"/>
                <w:sz w:val="20"/>
                <w:szCs w:val="20"/>
              </w:rPr>
              <w:t>ስራና</w:t>
            </w:r>
            <w:r w:rsidRPr="00F67237">
              <w:rPr>
                <w:rFonts w:ascii="Arial" w:hAnsi="Arial" w:cs="Arial"/>
                <w:sz w:val="20"/>
                <w:szCs w:val="20"/>
              </w:rPr>
              <w:t xml:space="preserve"> </w:t>
            </w:r>
            <w:r w:rsidRPr="00F67237">
              <w:rPr>
                <w:rFonts w:ascii="Nyala" w:hAnsi="Nyala" w:cs="Nyala"/>
                <w:sz w:val="20"/>
                <w:szCs w:val="20"/>
              </w:rPr>
              <w:t>ቤተሰብን</w:t>
            </w:r>
            <w:r w:rsidRPr="00F67237">
              <w:rPr>
                <w:rFonts w:ascii="Arial" w:hAnsi="Arial" w:cs="Arial"/>
                <w:sz w:val="20"/>
                <w:szCs w:val="20"/>
              </w:rPr>
              <w:t xml:space="preserve"> </w:t>
            </w:r>
            <w:r w:rsidRPr="00F67237">
              <w:rPr>
                <w:rFonts w:ascii="Nyala" w:hAnsi="Nyala" w:cs="Nyala"/>
                <w:sz w:val="20"/>
                <w:szCs w:val="20"/>
              </w:rPr>
              <w:t>እኩል</w:t>
            </w:r>
            <w:r w:rsidRPr="00F67237">
              <w:rPr>
                <w:rFonts w:ascii="Arial" w:hAnsi="Arial" w:cs="Arial"/>
                <w:sz w:val="20"/>
                <w:szCs w:val="20"/>
              </w:rPr>
              <w:t xml:space="preserve"> </w:t>
            </w:r>
            <w:r w:rsidRPr="00F67237">
              <w:rPr>
                <w:rFonts w:ascii="Nyala" w:hAnsi="Nyala" w:cs="Nyala"/>
                <w:sz w:val="20"/>
                <w:szCs w:val="20"/>
              </w:rPr>
              <w:t>አብሮ</w:t>
            </w:r>
            <w:r w:rsidRPr="00F67237">
              <w:rPr>
                <w:rFonts w:ascii="Arial" w:hAnsi="Arial" w:cs="Arial"/>
                <w:sz w:val="20"/>
                <w:szCs w:val="20"/>
              </w:rPr>
              <w:t xml:space="preserve"> </w:t>
            </w:r>
            <w:r w:rsidRPr="00F67237">
              <w:rPr>
                <w:rFonts w:ascii="Nyala" w:hAnsi="Nyala" w:cs="Nyala"/>
                <w:sz w:val="20"/>
                <w:szCs w:val="20"/>
              </w:rPr>
              <w:t>ለማስኬድ</w:t>
            </w:r>
            <w:r w:rsidRPr="00F67237">
              <w:rPr>
                <w:rFonts w:ascii="Arial" w:hAnsi="Arial" w:cs="Arial"/>
                <w:sz w:val="20"/>
                <w:szCs w:val="20"/>
              </w:rPr>
              <w:t xml:space="preserve"> </w:t>
            </w:r>
            <w:r w:rsidRPr="00F67237">
              <w:rPr>
                <w:rFonts w:ascii="Nyala" w:hAnsi="Nyala" w:cs="Nyala"/>
                <w:sz w:val="20"/>
                <w:szCs w:val="20"/>
              </w:rPr>
              <w:t>ስለሚያስችለኝ</w:t>
            </w:r>
          </w:p>
          <w:p w14:paraId="24801530" w14:textId="77777777" w:rsidR="004F7D48" w:rsidRPr="00F67237" w:rsidRDefault="004F7D48" w:rsidP="004F7D48">
            <w:pPr>
              <w:rPr>
                <w:rFonts w:ascii="Arial" w:hAnsi="Arial" w:cs="Arial"/>
                <w:sz w:val="20"/>
                <w:szCs w:val="20"/>
              </w:rPr>
            </w:pPr>
            <w:r w:rsidRPr="00F67237">
              <w:rPr>
                <w:rFonts w:ascii="Arial" w:hAnsi="Arial" w:cs="Arial"/>
                <w:sz w:val="20"/>
                <w:szCs w:val="20"/>
              </w:rPr>
              <w:t xml:space="preserve">14 = Wanted to be my own boss/have own business / </w:t>
            </w:r>
            <w:r w:rsidRPr="00F67237">
              <w:rPr>
                <w:rFonts w:ascii="Nyala" w:hAnsi="Nyala" w:cs="Nyala"/>
                <w:sz w:val="20"/>
                <w:szCs w:val="20"/>
              </w:rPr>
              <w:t>የራሴ</w:t>
            </w:r>
            <w:r w:rsidRPr="00F67237">
              <w:rPr>
                <w:rFonts w:ascii="Arial" w:hAnsi="Arial" w:cs="Arial"/>
                <w:sz w:val="20"/>
                <w:szCs w:val="20"/>
              </w:rPr>
              <w:t xml:space="preserve"> </w:t>
            </w:r>
            <w:r w:rsidRPr="00F67237">
              <w:rPr>
                <w:rFonts w:ascii="Nyala" w:hAnsi="Nyala" w:cs="Nyala"/>
                <w:sz w:val="20"/>
                <w:szCs w:val="20"/>
              </w:rPr>
              <w:t>አለቃ</w:t>
            </w:r>
            <w:r w:rsidRPr="00F67237">
              <w:rPr>
                <w:rFonts w:ascii="Arial" w:hAnsi="Arial" w:cs="Arial"/>
                <w:sz w:val="20"/>
                <w:szCs w:val="20"/>
              </w:rPr>
              <w:t xml:space="preserve"> </w:t>
            </w:r>
            <w:r w:rsidRPr="00F67237">
              <w:rPr>
                <w:rFonts w:ascii="Nyala" w:hAnsi="Nyala" w:cs="Nyala"/>
                <w:sz w:val="20"/>
                <w:szCs w:val="20"/>
              </w:rPr>
              <w:t>መሆን</w:t>
            </w:r>
            <w:r w:rsidRPr="00F67237">
              <w:rPr>
                <w:rFonts w:ascii="Arial" w:hAnsi="Arial" w:cs="Arial"/>
                <w:sz w:val="20"/>
                <w:szCs w:val="20"/>
              </w:rPr>
              <w:t xml:space="preserve">/ </w:t>
            </w:r>
            <w:r w:rsidRPr="00F67237">
              <w:rPr>
                <w:rFonts w:ascii="Nyala" w:hAnsi="Nyala" w:cs="Nyala"/>
                <w:sz w:val="20"/>
                <w:szCs w:val="20"/>
              </w:rPr>
              <w:t>የራሴን</w:t>
            </w:r>
            <w:r w:rsidRPr="00F67237">
              <w:rPr>
                <w:rFonts w:ascii="Arial" w:hAnsi="Arial" w:cs="Arial"/>
                <w:sz w:val="20"/>
                <w:szCs w:val="20"/>
              </w:rPr>
              <w:t xml:space="preserve"> </w:t>
            </w:r>
            <w:r w:rsidRPr="00F67237">
              <w:rPr>
                <w:rFonts w:ascii="Nyala" w:hAnsi="Nyala" w:cs="Nyala"/>
                <w:sz w:val="20"/>
                <w:szCs w:val="20"/>
              </w:rPr>
              <w:t>ስራ</w:t>
            </w:r>
            <w:r w:rsidRPr="00F67237">
              <w:rPr>
                <w:rFonts w:ascii="Arial" w:hAnsi="Arial" w:cs="Arial"/>
                <w:sz w:val="20"/>
                <w:szCs w:val="20"/>
              </w:rPr>
              <w:t xml:space="preserve"> </w:t>
            </w:r>
            <w:r w:rsidRPr="00F67237">
              <w:rPr>
                <w:rFonts w:ascii="Nyala" w:hAnsi="Nyala" w:cs="Nyala"/>
                <w:sz w:val="20"/>
                <w:szCs w:val="20"/>
              </w:rPr>
              <w:t>መስራት</w:t>
            </w:r>
            <w:r w:rsidRPr="00F67237">
              <w:rPr>
                <w:rFonts w:ascii="Arial" w:hAnsi="Arial" w:cs="Arial"/>
                <w:sz w:val="20"/>
                <w:szCs w:val="20"/>
              </w:rPr>
              <w:t xml:space="preserve"> </w:t>
            </w:r>
            <w:r w:rsidRPr="00F67237">
              <w:rPr>
                <w:rFonts w:ascii="Nyala" w:hAnsi="Nyala" w:cs="Nyala"/>
                <w:sz w:val="20"/>
                <w:szCs w:val="20"/>
              </w:rPr>
              <w:t>ስለፈለኩ</w:t>
            </w:r>
          </w:p>
          <w:p w14:paraId="60B99EB6" w14:textId="77777777" w:rsidR="004F7D48" w:rsidRPr="00F67237" w:rsidRDefault="004F7D48" w:rsidP="004F7D48">
            <w:pPr>
              <w:rPr>
                <w:rFonts w:ascii="Arial" w:hAnsi="Arial" w:cs="Arial"/>
                <w:sz w:val="20"/>
                <w:szCs w:val="20"/>
              </w:rPr>
            </w:pPr>
            <w:r w:rsidRPr="00F67237">
              <w:rPr>
                <w:rFonts w:ascii="Arial" w:hAnsi="Arial" w:cs="Arial"/>
                <w:sz w:val="20"/>
                <w:szCs w:val="20"/>
              </w:rPr>
              <w:t xml:space="preserve">15 = Post-retirement source of income / </w:t>
            </w:r>
            <w:r w:rsidRPr="00F67237">
              <w:rPr>
                <w:rFonts w:ascii="Nyala" w:hAnsi="Nyala" w:cs="Nyala"/>
                <w:sz w:val="20"/>
                <w:szCs w:val="20"/>
              </w:rPr>
              <w:t>ከጡረታ</w:t>
            </w:r>
            <w:r w:rsidRPr="00F67237">
              <w:rPr>
                <w:rFonts w:ascii="Arial" w:hAnsi="Arial" w:cs="Arial"/>
                <w:sz w:val="20"/>
                <w:szCs w:val="20"/>
              </w:rPr>
              <w:t xml:space="preserve"> </w:t>
            </w:r>
            <w:r w:rsidRPr="00F67237">
              <w:rPr>
                <w:rFonts w:ascii="Nyala" w:hAnsi="Nyala" w:cs="Nyala"/>
                <w:sz w:val="20"/>
                <w:szCs w:val="20"/>
              </w:rPr>
              <w:t>በኋላ</w:t>
            </w:r>
            <w:r w:rsidRPr="00F67237">
              <w:rPr>
                <w:rFonts w:ascii="Arial" w:hAnsi="Arial" w:cs="Arial"/>
                <w:sz w:val="20"/>
                <w:szCs w:val="20"/>
              </w:rPr>
              <w:t xml:space="preserve"> </w:t>
            </w:r>
            <w:r w:rsidRPr="00F67237">
              <w:rPr>
                <w:rFonts w:ascii="Nyala" w:hAnsi="Nyala" w:cs="Nyala"/>
                <w:sz w:val="20"/>
                <w:szCs w:val="20"/>
              </w:rPr>
              <w:t>የገቢ</w:t>
            </w:r>
            <w:r w:rsidRPr="00F67237">
              <w:rPr>
                <w:rFonts w:ascii="Arial" w:hAnsi="Arial" w:cs="Arial"/>
                <w:sz w:val="20"/>
                <w:szCs w:val="20"/>
              </w:rPr>
              <w:t xml:space="preserve"> </w:t>
            </w:r>
            <w:r w:rsidRPr="00F67237">
              <w:rPr>
                <w:rFonts w:ascii="Nyala" w:hAnsi="Nyala" w:cs="Nyala"/>
                <w:sz w:val="20"/>
                <w:szCs w:val="20"/>
              </w:rPr>
              <w:t>ምንጭ</w:t>
            </w:r>
            <w:r w:rsidRPr="00F67237">
              <w:rPr>
                <w:rFonts w:ascii="Arial" w:hAnsi="Arial" w:cs="Arial"/>
                <w:sz w:val="20"/>
                <w:szCs w:val="20"/>
              </w:rPr>
              <w:t xml:space="preserve"> </w:t>
            </w:r>
            <w:r w:rsidRPr="00F67237">
              <w:rPr>
                <w:rFonts w:ascii="Nyala" w:hAnsi="Nyala" w:cs="Nyala"/>
                <w:sz w:val="20"/>
                <w:szCs w:val="20"/>
              </w:rPr>
              <w:t>እንዲሆነኝ</w:t>
            </w:r>
          </w:p>
          <w:p w14:paraId="4C0AA8DF" w14:textId="77777777" w:rsidR="004F7D48" w:rsidRPr="00F67237" w:rsidRDefault="004F7D48" w:rsidP="004F7D48">
            <w:pPr>
              <w:rPr>
                <w:rFonts w:ascii="Arial" w:hAnsi="Arial" w:cs="Arial"/>
                <w:sz w:val="20"/>
                <w:szCs w:val="20"/>
              </w:rPr>
            </w:pPr>
            <w:r w:rsidRPr="00F67237">
              <w:rPr>
                <w:rFonts w:ascii="Arial" w:hAnsi="Arial" w:cs="Arial"/>
                <w:sz w:val="20"/>
                <w:szCs w:val="20"/>
              </w:rPr>
              <w:t xml:space="preserve">16 = Traditional line of business of clan/ </w:t>
            </w:r>
            <w:r w:rsidRPr="00F67237">
              <w:rPr>
                <w:rFonts w:ascii="Nyala" w:hAnsi="Nyala" w:cs="Nyala"/>
                <w:sz w:val="20"/>
                <w:szCs w:val="20"/>
              </w:rPr>
              <w:t>የኔ</w:t>
            </w:r>
            <w:r w:rsidRPr="00F67237">
              <w:rPr>
                <w:rFonts w:ascii="Arial" w:hAnsi="Arial" w:cs="Arial"/>
                <w:sz w:val="20"/>
                <w:szCs w:val="20"/>
              </w:rPr>
              <w:t xml:space="preserve"> </w:t>
            </w:r>
            <w:r w:rsidRPr="00F67237">
              <w:rPr>
                <w:rFonts w:ascii="Nyala" w:hAnsi="Nyala" w:cs="Nyala"/>
                <w:sz w:val="20"/>
                <w:szCs w:val="20"/>
              </w:rPr>
              <w:t>ጎሳ</w:t>
            </w:r>
            <w:r w:rsidRPr="00F67237">
              <w:rPr>
                <w:rFonts w:ascii="Arial" w:hAnsi="Arial" w:cs="Arial"/>
                <w:sz w:val="20"/>
                <w:szCs w:val="20"/>
              </w:rPr>
              <w:t xml:space="preserve"> </w:t>
            </w:r>
            <w:r w:rsidRPr="00F67237">
              <w:rPr>
                <w:rFonts w:ascii="Nyala" w:hAnsi="Nyala" w:cs="Nyala"/>
                <w:sz w:val="20"/>
                <w:szCs w:val="20"/>
              </w:rPr>
              <w:t>ኣባላት</w:t>
            </w:r>
            <w:r w:rsidRPr="00F67237">
              <w:rPr>
                <w:rFonts w:ascii="Arial" w:hAnsi="Arial" w:cs="Arial"/>
                <w:sz w:val="20"/>
                <w:szCs w:val="20"/>
              </w:rPr>
              <w:t xml:space="preserve"> </w:t>
            </w:r>
            <w:r w:rsidRPr="00F67237">
              <w:rPr>
                <w:rFonts w:ascii="Nyala" w:hAnsi="Nyala" w:cs="Nyala"/>
                <w:sz w:val="20"/>
                <w:szCs w:val="20"/>
              </w:rPr>
              <w:t>በተለምዶ</w:t>
            </w:r>
            <w:r w:rsidRPr="00F67237">
              <w:rPr>
                <w:rFonts w:ascii="Arial" w:hAnsi="Arial" w:cs="Arial"/>
                <w:sz w:val="20"/>
                <w:szCs w:val="20"/>
              </w:rPr>
              <w:t xml:space="preserve"> </w:t>
            </w:r>
            <w:r w:rsidRPr="00F67237">
              <w:rPr>
                <w:rFonts w:ascii="Nyala" w:hAnsi="Nyala" w:cs="Nyala"/>
                <w:sz w:val="20"/>
                <w:szCs w:val="20"/>
              </w:rPr>
              <w:t>የሚሰሩት</w:t>
            </w:r>
            <w:r w:rsidRPr="00F67237">
              <w:rPr>
                <w:rFonts w:ascii="Arial" w:hAnsi="Arial" w:cs="Arial"/>
                <w:sz w:val="20"/>
                <w:szCs w:val="20"/>
              </w:rPr>
              <w:t xml:space="preserve"> </w:t>
            </w:r>
            <w:r w:rsidRPr="00F67237">
              <w:rPr>
                <w:rFonts w:ascii="Nyala" w:hAnsi="Nyala" w:cs="Nyala"/>
                <w:sz w:val="20"/>
                <w:szCs w:val="20"/>
              </w:rPr>
              <w:t>ስራ</w:t>
            </w:r>
            <w:r w:rsidRPr="00F67237">
              <w:rPr>
                <w:rFonts w:ascii="Arial" w:hAnsi="Arial" w:cs="Arial"/>
                <w:sz w:val="20"/>
                <w:szCs w:val="20"/>
              </w:rPr>
              <w:t xml:space="preserve"> </w:t>
            </w:r>
            <w:r w:rsidRPr="00F67237">
              <w:rPr>
                <w:rFonts w:ascii="Nyala" w:hAnsi="Nyala" w:cs="Nyala"/>
                <w:sz w:val="20"/>
                <w:szCs w:val="20"/>
              </w:rPr>
              <w:t>ስለሆነ</w:t>
            </w:r>
          </w:p>
          <w:p w14:paraId="4FFD5D69" w14:textId="77777777" w:rsidR="004F7D48" w:rsidRPr="00F67237" w:rsidRDefault="004F7D48" w:rsidP="004F7D48">
            <w:pPr>
              <w:rPr>
                <w:rFonts w:ascii="Arial" w:hAnsi="Arial" w:cs="Arial"/>
                <w:sz w:val="20"/>
                <w:szCs w:val="20"/>
              </w:rPr>
            </w:pPr>
            <w:r w:rsidRPr="00F67237">
              <w:rPr>
                <w:rFonts w:ascii="Arial" w:hAnsi="Arial" w:cs="Arial"/>
                <w:sz w:val="20"/>
                <w:szCs w:val="20"/>
              </w:rPr>
              <w:t xml:space="preserve">17 = Wanted to make money / </w:t>
            </w:r>
            <w:r w:rsidRPr="00F67237">
              <w:rPr>
                <w:rFonts w:ascii="Nyala" w:hAnsi="Nyala" w:cs="Nyala"/>
                <w:sz w:val="20"/>
                <w:szCs w:val="20"/>
              </w:rPr>
              <w:t>ገንዘብ</w:t>
            </w:r>
            <w:r w:rsidRPr="00F67237">
              <w:rPr>
                <w:rFonts w:ascii="Arial" w:hAnsi="Arial" w:cs="Arial"/>
                <w:sz w:val="20"/>
                <w:szCs w:val="20"/>
              </w:rPr>
              <w:t xml:space="preserve"> </w:t>
            </w:r>
            <w:r w:rsidRPr="00F67237">
              <w:rPr>
                <w:rFonts w:ascii="Nyala" w:hAnsi="Nyala" w:cs="Nyala"/>
                <w:sz w:val="20"/>
                <w:szCs w:val="20"/>
              </w:rPr>
              <w:t>ማግኘት</w:t>
            </w:r>
            <w:r w:rsidRPr="00F67237">
              <w:rPr>
                <w:rFonts w:ascii="Arial" w:hAnsi="Arial" w:cs="Arial"/>
                <w:sz w:val="20"/>
                <w:szCs w:val="20"/>
              </w:rPr>
              <w:t xml:space="preserve"> </w:t>
            </w:r>
            <w:r w:rsidRPr="00F67237">
              <w:rPr>
                <w:rFonts w:ascii="Nyala" w:hAnsi="Nyala" w:cs="Nyala"/>
                <w:sz w:val="20"/>
                <w:szCs w:val="20"/>
              </w:rPr>
              <w:t>ስለፈለኩ</w:t>
            </w:r>
          </w:p>
          <w:p w14:paraId="3838394C" w14:textId="45F55C49" w:rsidR="004F7D48" w:rsidRPr="00F67237" w:rsidRDefault="004F7D48" w:rsidP="004F7D48">
            <w:pPr>
              <w:rPr>
                <w:rFonts w:ascii="Arial" w:hAnsi="Arial" w:cs="Arial"/>
                <w:sz w:val="20"/>
                <w:szCs w:val="20"/>
              </w:rPr>
            </w:pPr>
            <w:r w:rsidRPr="00F67237">
              <w:rPr>
                <w:rFonts w:ascii="Arial" w:hAnsi="Arial" w:cs="Arial"/>
                <w:sz w:val="20"/>
                <w:szCs w:val="20"/>
              </w:rPr>
              <w:t xml:space="preserve">18 = Other/ </w:t>
            </w:r>
            <w:r w:rsidRPr="00F67237">
              <w:rPr>
                <w:rFonts w:ascii="Nyala" w:hAnsi="Nyala" w:cs="Nyala"/>
                <w:sz w:val="20"/>
                <w:szCs w:val="20"/>
              </w:rPr>
              <w:t>ሌላ</w:t>
            </w:r>
            <w:r w:rsidRPr="00F67237">
              <w:rPr>
                <w:rFonts w:ascii="Arial" w:hAnsi="Arial" w:cs="Arial"/>
                <w:sz w:val="20"/>
                <w:szCs w:val="20"/>
              </w:rPr>
              <w:t xml:space="preserve">: </w:t>
            </w:r>
            <w:r w:rsidRPr="00F67237">
              <w:rPr>
                <w:rFonts w:ascii="Arial" w:hAnsi="Arial" w:cs="Arial"/>
                <w:b/>
                <w:i/>
                <w:sz w:val="20"/>
                <w:szCs w:val="20"/>
              </w:rPr>
              <w:t xml:space="preserve">(please specify/ </w:t>
            </w:r>
            <w:r w:rsidRPr="00F67237">
              <w:rPr>
                <w:rFonts w:ascii="Nyala" w:hAnsi="Nyala" w:cs="Nyala"/>
                <w:b/>
                <w:i/>
                <w:sz w:val="20"/>
                <w:szCs w:val="20"/>
              </w:rPr>
              <w:t>እባክዎ</w:t>
            </w:r>
            <w:r w:rsidRPr="00F67237">
              <w:rPr>
                <w:rFonts w:ascii="Arial" w:hAnsi="Arial" w:cs="Arial"/>
                <w:b/>
                <w:i/>
                <w:sz w:val="20"/>
                <w:szCs w:val="20"/>
              </w:rPr>
              <w:t xml:space="preserve"> </w:t>
            </w:r>
            <w:r w:rsidRPr="00F67237">
              <w:rPr>
                <w:rFonts w:ascii="Nyala" w:hAnsi="Nyala" w:cs="Nyala"/>
                <w:b/>
                <w:i/>
                <w:sz w:val="20"/>
                <w:szCs w:val="20"/>
              </w:rPr>
              <w:t>ይግለፁ</w:t>
            </w:r>
            <w:r w:rsidRPr="00F67237">
              <w:rPr>
                <w:rFonts w:ascii="Arial" w:hAnsi="Arial" w:cs="Arial"/>
                <w:b/>
                <w:i/>
                <w:sz w:val="20"/>
                <w:szCs w:val="20"/>
              </w:rPr>
              <w:t>)</w:t>
            </w:r>
            <w:r w:rsidRPr="00F67237">
              <w:rPr>
                <w:rFonts w:ascii="Arial" w:hAnsi="Arial" w:cs="Arial"/>
                <w:sz w:val="20"/>
                <w:szCs w:val="20"/>
              </w:rPr>
              <w:t xml:space="preserve"> ________________________</w:t>
            </w:r>
          </w:p>
        </w:tc>
      </w:tr>
      <w:tr w:rsidR="0064694C" w:rsidRPr="00F67237" w14:paraId="44ED6B86" w14:textId="77777777" w:rsidTr="00A507F3">
        <w:tblPrEx>
          <w:tblCellMar>
            <w:top w:w="108" w:type="dxa"/>
            <w:bottom w:w="108" w:type="dxa"/>
          </w:tblCellMar>
        </w:tblPrEx>
        <w:trPr>
          <w:trHeight w:val="333"/>
        </w:trPr>
        <w:tc>
          <w:tcPr>
            <w:tcW w:w="675" w:type="dxa"/>
          </w:tcPr>
          <w:p w14:paraId="2BB2A5B8" w14:textId="01206788" w:rsidR="0064694C" w:rsidRPr="00F67237" w:rsidRDefault="002E52F4" w:rsidP="0064694C">
            <w:pPr>
              <w:rPr>
                <w:rFonts w:ascii="Arial" w:hAnsi="Arial" w:cs="Arial"/>
                <w:sz w:val="20"/>
                <w:szCs w:val="20"/>
              </w:rPr>
            </w:pPr>
            <w:r>
              <w:rPr>
                <w:rFonts w:ascii="Arial" w:hAnsi="Arial" w:cs="Arial"/>
                <w:sz w:val="20"/>
                <w:szCs w:val="20"/>
              </w:rPr>
              <w:lastRenderedPageBreak/>
              <w:t>19</w:t>
            </w:r>
          </w:p>
        </w:tc>
        <w:tc>
          <w:tcPr>
            <w:tcW w:w="8613" w:type="dxa"/>
            <w:gridSpan w:val="5"/>
          </w:tcPr>
          <w:p w14:paraId="7F8C5031" w14:textId="21D965A9" w:rsidR="0064694C" w:rsidRPr="00705F1E" w:rsidRDefault="0064694C" w:rsidP="00DA7966">
            <w:pPr>
              <w:rPr>
                <w:rFonts w:ascii="Arial" w:hAnsi="Arial" w:cs="Arial"/>
                <w:sz w:val="20"/>
                <w:szCs w:val="20"/>
              </w:rPr>
            </w:pPr>
            <w:r w:rsidRPr="00705F1E">
              <w:rPr>
                <w:rFonts w:ascii="Arial" w:hAnsi="Arial" w:cs="Arial"/>
                <w:sz w:val="20"/>
                <w:szCs w:val="20"/>
              </w:rPr>
              <w:t xml:space="preserve">What is the monthly salary you would need to be offered in order to move from self-employment to employment? </w:t>
            </w:r>
            <w:r w:rsidRPr="00705F1E">
              <w:rPr>
                <w:rFonts w:ascii="Arial" w:hAnsi="Arial" w:cs="Arial"/>
                <w:b/>
                <w:i/>
                <w:sz w:val="20"/>
                <w:szCs w:val="20"/>
              </w:rPr>
              <w:t>(in Birr)</w:t>
            </w:r>
            <w:r w:rsidR="00DA7966" w:rsidRPr="00705F1E">
              <w:rPr>
                <w:rFonts w:ascii="Arial" w:hAnsi="Arial" w:cs="Arial"/>
                <w:b/>
                <w:i/>
                <w:sz w:val="20"/>
                <w:szCs w:val="20"/>
              </w:rPr>
              <w:t xml:space="preserve"> “Select Not Applicable -77 if the respondent will not move from self-employment” </w:t>
            </w:r>
            <w:r w:rsidR="00ED4876" w:rsidRPr="00705F1E">
              <w:rPr>
                <w:rFonts w:ascii="Arial" w:hAnsi="Arial" w:cs="Arial"/>
                <w:sz w:val="20"/>
                <w:szCs w:val="20"/>
              </w:rPr>
              <w:t xml:space="preserve">/ </w:t>
            </w:r>
            <w:r w:rsidR="00ED4876" w:rsidRPr="00705F1E">
              <w:rPr>
                <w:rFonts w:ascii="Nyala" w:hAnsi="Nyala" w:cs="Nyala"/>
                <w:sz w:val="20"/>
                <w:szCs w:val="20"/>
              </w:rPr>
              <w:t>ከራስዎት</w:t>
            </w:r>
            <w:r w:rsidR="00ED4876" w:rsidRPr="00705F1E">
              <w:rPr>
                <w:rFonts w:ascii="Arial" w:hAnsi="Arial" w:cs="Arial"/>
                <w:sz w:val="20"/>
                <w:szCs w:val="20"/>
              </w:rPr>
              <w:t xml:space="preserve"> </w:t>
            </w:r>
            <w:r w:rsidR="00ED4876" w:rsidRPr="00705F1E">
              <w:rPr>
                <w:rFonts w:ascii="Nyala" w:hAnsi="Nyala" w:cs="Nyala"/>
                <w:sz w:val="20"/>
                <w:szCs w:val="20"/>
              </w:rPr>
              <w:t>ስራ</w:t>
            </w:r>
            <w:r w:rsidR="00ED4876" w:rsidRPr="00705F1E">
              <w:rPr>
                <w:rFonts w:ascii="Arial" w:hAnsi="Arial" w:cs="Arial"/>
                <w:sz w:val="20"/>
                <w:szCs w:val="20"/>
              </w:rPr>
              <w:t xml:space="preserve"> </w:t>
            </w:r>
            <w:r w:rsidR="00ED4876" w:rsidRPr="00705F1E">
              <w:rPr>
                <w:rFonts w:ascii="Nyala" w:hAnsi="Nyala" w:cs="Nyala"/>
                <w:sz w:val="20"/>
                <w:szCs w:val="20"/>
              </w:rPr>
              <w:t>ወደ</w:t>
            </w:r>
            <w:r w:rsidR="00ED4876" w:rsidRPr="00705F1E">
              <w:rPr>
                <w:rFonts w:ascii="Arial" w:hAnsi="Arial" w:cs="Arial"/>
                <w:sz w:val="20"/>
                <w:szCs w:val="20"/>
              </w:rPr>
              <w:t xml:space="preserve"> </w:t>
            </w:r>
            <w:r w:rsidR="00ED4876" w:rsidRPr="00705F1E">
              <w:rPr>
                <w:rFonts w:ascii="Nyala" w:hAnsi="Nyala" w:cs="Nyala"/>
                <w:sz w:val="20"/>
                <w:szCs w:val="20"/>
              </w:rPr>
              <w:t>ቅጥር</w:t>
            </w:r>
            <w:r w:rsidR="00ED4876" w:rsidRPr="00705F1E">
              <w:rPr>
                <w:rFonts w:ascii="Arial" w:hAnsi="Arial" w:cs="Arial"/>
                <w:sz w:val="20"/>
                <w:szCs w:val="20"/>
              </w:rPr>
              <w:t xml:space="preserve"> </w:t>
            </w:r>
            <w:r w:rsidR="00ED4876" w:rsidRPr="00705F1E">
              <w:rPr>
                <w:rFonts w:ascii="Nyala" w:hAnsi="Nyala" w:cs="Nyala"/>
                <w:sz w:val="20"/>
                <w:szCs w:val="20"/>
              </w:rPr>
              <w:t>ስራ</w:t>
            </w:r>
            <w:r w:rsidR="00ED4876" w:rsidRPr="00705F1E">
              <w:rPr>
                <w:rFonts w:ascii="Arial" w:hAnsi="Arial" w:cs="Arial"/>
                <w:sz w:val="20"/>
                <w:szCs w:val="20"/>
              </w:rPr>
              <w:t xml:space="preserve"> </w:t>
            </w:r>
            <w:r w:rsidR="00ED4876" w:rsidRPr="00705F1E">
              <w:rPr>
                <w:rFonts w:ascii="Nyala" w:hAnsi="Nyala" w:cs="Nyala"/>
                <w:sz w:val="20"/>
                <w:szCs w:val="20"/>
              </w:rPr>
              <w:t>ለመቀየር</w:t>
            </w:r>
            <w:r w:rsidR="00ED4876" w:rsidRPr="00705F1E">
              <w:rPr>
                <w:rFonts w:ascii="Arial" w:hAnsi="Arial" w:cs="Arial"/>
                <w:sz w:val="20"/>
                <w:szCs w:val="20"/>
              </w:rPr>
              <w:t xml:space="preserve"> </w:t>
            </w:r>
            <w:r w:rsidR="00ED4876" w:rsidRPr="00705F1E">
              <w:rPr>
                <w:rFonts w:ascii="Nyala" w:hAnsi="Nyala" w:cs="Nyala"/>
                <w:sz w:val="20"/>
                <w:szCs w:val="20"/>
              </w:rPr>
              <w:t>እንዲወስኑ</w:t>
            </w:r>
            <w:r w:rsidR="00ED4876" w:rsidRPr="00705F1E">
              <w:rPr>
                <w:rFonts w:ascii="Arial" w:hAnsi="Arial" w:cs="Arial"/>
                <w:sz w:val="20"/>
                <w:szCs w:val="20"/>
              </w:rPr>
              <w:t xml:space="preserve"> </w:t>
            </w:r>
            <w:r w:rsidR="00ED4876" w:rsidRPr="00705F1E">
              <w:rPr>
                <w:rFonts w:ascii="Nyala" w:hAnsi="Nyala" w:cs="Nyala"/>
                <w:sz w:val="20"/>
                <w:szCs w:val="20"/>
              </w:rPr>
              <w:t>ሊያደርግዎት</w:t>
            </w:r>
            <w:r w:rsidR="00ED4876" w:rsidRPr="00705F1E">
              <w:rPr>
                <w:rFonts w:ascii="Arial" w:hAnsi="Arial" w:cs="Arial"/>
                <w:sz w:val="20"/>
                <w:szCs w:val="20"/>
              </w:rPr>
              <w:t xml:space="preserve"> </w:t>
            </w:r>
            <w:r w:rsidR="00ED4876" w:rsidRPr="00705F1E">
              <w:rPr>
                <w:rFonts w:ascii="Nyala" w:hAnsi="Nyala" w:cs="Nyala"/>
                <w:sz w:val="20"/>
                <w:szCs w:val="20"/>
              </w:rPr>
              <w:t>የሚችል</w:t>
            </w:r>
            <w:r w:rsidR="00ED4876" w:rsidRPr="00705F1E">
              <w:rPr>
                <w:rFonts w:ascii="Arial" w:hAnsi="Arial" w:cs="Arial"/>
                <w:sz w:val="20"/>
                <w:szCs w:val="20"/>
              </w:rPr>
              <w:t xml:space="preserve"> </w:t>
            </w:r>
            <w:r w:rsidR="00ED4876" w:rsidRPr="00705F1E">
              <w:rPr>
                <w:rFonts w:ascii="Nyala" w:hAnsi="Nyala" w:cs="Nyala"/>
                <w:sz w:val="20"/>
                <w:szCs w:val="20"/>
              </w:rPr>
              <w:t>ወርሃዊ</w:t>
            </w:r>
            <w:r w:rsidR="00ED4876" w:rsidRPr="00705F1E">
              <w:rPr>
                <w:rFonts w:ascii="Arial" w:hAnsi="Arial" w:cs="Arial"/>
                <w:sz w:val="20"/>
                <w:szCs w:val="20"/>
              </w:rPr>
              <w:t xml:space="preserve"> </w:t>
            </w:r>
            <w:r w:rsidR="00ED4876" w:rsidRPr="00705F1E">
              <w:rPr>
                <w:rFonts w:ascii="Nyala" w:hAnsi="Nyala" w:cs="Nyala"/>
                <w:sz w:val="20"/>
                <w:szCs w:val="20"/>
              </w:rPr>
              <w:t>ደመወዝ</w:t>
            </w:r>
            <w:r w:rsidR="00ED4876" w:rsidRPr="00705F1E">
              <w:rPr>
                <w:rFonts w:ascii="Arial" w:hAnsi="Arial" w:cs="Arial"/>
                <w:sz w:val="20"/>
                <w:szCs w:val="20"/>
              </w:rPr>
              <w:t xml:space="preserve"> </w:t>
            </w:r>
            <w:r w:rsidR="00ED4876" w:rsidRPr="00705F1E">
              <w:rPr>
                <w:rFonts w:ascii="Nyala" w:hAnsi="Nyala" w:cs="Nyala"/>
                <w:sz w:val="20"/>
                <w:szCs w:val="20"/>
              </w:rPr>
              <w:t>ስንት</w:t>
            </w:r>
            <w:r w:rsidR="00ED4876" w:rsidRPr="00705F1E">
              <w:rPr>
                <w:rFonts w:ascii="Arial" w:hAnsi="Arial" w:cs="Arial"/>
                <w:sz w:val="20"/>
                <w:szCs w:val="20"/>
              </w:rPr>
              <w:t xml:space="preserve"> </w:t>
            </w:r>
            <w:r w:rsidR="00ED4876" w:rsidRPr="00705F1E">
              <w:rPr>
                <w:rFonts w:ascii="Nyala" w:hAnsi="Nyala" w:cs="Nyala"/>
                <w:sz w:val="20"/>
                <w:szCs w:val="20"/>
              </w:rPr>
              <w:t>ብር</w:t>
            </w:r>
            <w:r w:rsidR="00ED4876" w:rsidRPr="00705F1E">
              <w:rPr>
                <w:rFonts w:ascii="Arial" w:hAnsi="Arial" w:cs="Arial"/>
                <w:sz w:val="20"/>
                <w:szCs w:val="20"/>
              </w:rPr>
              <w:t xml:space="preserve"> </w:t>
            </w:r>
            <w:r w:rsidR="00ED4876" w:rsidRPr="00705F1E">
              <w:rPr>
                <w:rFonts w:ascii="Nyala" w:hAnsi="Nyala" w:cs="Nyala"/>
                <w:sz w:val="20"/>
                <w:szCs w:val="20"/>
              </w:rPr>
              <w:t>ይሆናል</w:t>
            </w:r>
            <w:r w:rsidR="00ED4876" w:rsidRPr="00705F1E">
              <w:rPr>
                <w:rFonts w:ascii="Arial" w:hAnsi="Arial" w:cs="Arial"/>
                <w:sz w:val="20"/>
                <w:szCs w:val="20"/>
              </w:rPr>
              <w:t xml:space="preserve">? </w:t>
            </w:r>
            <w:r w:rsidR="00ED4876" w:rsidRPr="00705F1E">
              <w:rPr>
                <w:rFonts w:ascii="Arial" w:hAnsi="Arial" w:cs="Arial"/>
                <w:b/>
                <w:i/>
                <w:sz w:val="20"/>
                <w:szCs w:val="20"/>
              </w:rPr>
              <w:t>(in Birr)</w:t>
            </w:r>
          </w:p>
        </w:tc>
      </w:tr>
      <w:tr w:rsidR="0064694C" w:rsidRPr="00F67237" w14:paraId="43AA0B1B" w14:textId="77777777" w:rsidTr="00A507F3">
        <w:tblPrEx>
          <w:tblCellMar>
            <w:top w:w="108" w:type="dxa"/>
            <w:bottom w:w="108" w:type="dxa"/>
          </w:tblCellMar>
        </w:tblPrEx>
        <w:trPr>
          <w:trHeight w:val="333"/>
        </w:trPr>
        <w:tc>
          <w:tcPr>
            <w:tcW w:w="675" w:type="dxa"/>
          </w:tcPr>
          <w:p w14:paraId="6342DA1B" w14:textId="399A6E67" w:rsidR="0064694C" w:rsidRPr="00F67237" w:rsidRDefault="002E52F4" w:rsidP="0064694C">
            <w:pPr>
              <w:rPr>
                <w:rFonts w:ascii="Arial" w:hAnsi="Arial" w:cs="Arial"/>
                <w:sz w:val="20"/>
                <w:szCs w:val="20"/>
              </w:rPr>
            </w:pPr>
            <w:r>
              <w:rPr>
                <w:rFonts w:ascii="Arial" w:hAnsi="Arial" w:cs="Arial"/>
                <w:sz w:val="20"/>
                <w:szCs w:val="20"/>
              </w:rPr>
              <w:t>20</w:t>
            </w:r>
          </w:p>
        </w:tc>
        <w:tc>
          <w:tcPr>
            <w:tcW w:w="8613" w:type="dxa"/>
            <w:gridSpan w:val="5"/>
          </w:tcPr>
          <w:p w14:paraId="2FD71F92" w14:textId="5A62DA7B" w:rsidR="00277606" w:rsidRPr="00F67237" w:rsidRDefault="0064694C" w:rsidP="00277606">
            <w:pPr>
              <w:rPr>
                <w:rFonts w:ascii="Arial" w:hAnsi="Arial" w:cs="Arial"/>
                <w:sz w:val="20"/>
                <w:szCs w:val="20"/>
              </w:rPr>
            </w:pPr>
            <w:r w:rsidRPr="00F67237">
              <w:rPr>
                <w:rFonts w:ascii="Arial" w:hAnsi="Arial" w:cs="Arial"/>
                <w:sz w:val="20"/>
                <w:szCs w:val="20"/>
              </w:rPr>
              <w:t xml:space="preserve">Who must approve major decisions for the business with regard to budget, large purchases, and new suppliers? </w:t>
            </w:r>
            <w:r w:rsidRPr="00F67237">
              <w:rPr>
                <w:rFonts w:ascii="Arial" w:hAnsi="Arial" w:cs="Arial"/>
                <w:b/>
                <w:i/>
                <w:sz w:val="20"/>
                <w:szCs w:val="20"/>
              </w:rPr>
              <w:t>(Do not read the answers</w:t>
            </w:r>
            <w:r w:rsidRPr="0085510E">
              <w:rPr>
                <w:rFonts w:ascii="Arial" w:hAnsi="Arial" w:cs="Arial"/>
                <w:b/>
                <w:i/>
                <w:sz w:val="20"/>
                <w:szCs w:val="20"/>
                <w:highlight w:val="yellow"/>
              </w:rPr>
              <w:t>)</w:t>
            </w:r>
            <w:ins w:id="125" w:author="toshiba" w:date="2016-11-15T12:23:00Z">
              <w:r w:rsidR="00404A87" w:rsidRPr="0085510E">
                <w:rPr>
                  <w:rFonts w:ascii="Nyala" w:hAnsi="Nyala" w:cs="Arial"/>
                  <w:b/>
                  <w:i/>
                  <w:sz w:val="20"/>
                  <w:szCs w:val="20"/>
                  <w:highlight w:val="yellow"/>
                </w:rPr>
                <w:t>በንግድ ሰራዎ ላ</w:t>
              </w:r>
            </w:ins>
            <w:ins w:id="126" w:author="toshiba" w:date="2016-11-15T12:24:00Z">
              <w:r w:rsidR="00404A87" w:rsidRPr="00404A87">
                <w:rPr>
                  <w:rFonts w:ascii="Nyala" w:hAnsi="Nyala" w:cs="Nyala"/>
                  <w:sz w:val="20"/>
                  <w:szCs w:val="20"/>
                  <w:highlight w:val="yellow"/>
                </w:rPr>
                <w:t>ይ</w:t>
              </w:r>
            </w:ins>
            <w:r w:rsidR="00277606" w:rsidRPr="00F67237">
              <w:rPr>
                <w:rFonts w:ascii="Arial" w:hAnsi="Arial" w:cs="Arial"/>
                <w:sz w:val="20"/>
                <w:szCs w:val="20"/>
              </w:rPr>
              <w:t xml:space="preserve"> </w:t>
            </w:r>
            <w:r w:rsidR="00277606" w:rsidRPr="00F67237">
              <w:rPr>
                <w:rFonts w:ascii="Nyala" w:hAnsi="Nyala" w:cs="Nyala"/>
                <w:sz w:val="20"/>
                <w:szCs w:val="20"/>
              </w:rPr>
              <w:t>በጀት፣</w:t>
            </w:r>
            <w:r w:rsidR="00277606" w:rsidRPr="00F67237">
              <w:rPr>
                <w:rFonts w:ascii="Arial" w:hAnsi="Arial" w:cs="Arial"/>
                <w:sz w:val="20"/>
                <w:szCs w:val="20"/>
              </w:rPr>
              <w:t xml:space="preserve"> </w:t>
            </w:r>
            <w:r w:rsidR="00277606" w:rsidRPr="00F67237">
              <w:rPr>
                <w:rFonts w:ascii="Nyala" w:hAnsi="Nyala" w:cs="Nyala"/>
                <w:sz w:val="20"/>
                <w:szCs w:val="20"/>
              </w:rPr>
              <w:t>ትልልቅ</w:t>
            </w:r>
            <w:r w:rsidR="00277606" w:rsidRPr="00F67237">
              <w:rPr>
                <w:rFonts w:ascii="Arial" w:hAnsi="Arial" w:cs="Arial"/>
                <w:sz w:val="20"/>
                <w:szCs w:val="20"/>
              </w:rPr>
              <w:t xml:space="preserve"> </w:t>
            </w:r>
            <w:r w:rsidR="00277606" w:rsidRPr="00F67237">
              <w:rPr>
                <w:rFonts w:ascii="Nyala" w:hAnsi="Nyala" w:cs="Nyala"/>
                <w:sz w:val="20"/>
                <w:szCs w:val="20"/>
              </w:rPr>
              <w:t>ግዢዎች</w:t>
            </w:r>
            <w:r w:rsidR="00277606" w:rsidRPr="00F67237">
              <w:rPr>
                <w:rFonts w:ascii="Arial" w:hAnsi="Arial" w:cs="Arial"/>
                <w:sz w:val="20"/>
                <w:szCs w:val="20"/>
              </w:rPr>
              <w:t xml:space="preserve"> </w:t>
            </w:r>
            <w:r w:rsidR="00277606" w:rsidRPr="00F67237">
              <w:rPr>
                <w:rFonts w:ascii="Nyala" w:hAnsi="Nyala" w:cs="Nyala"/>
                <w:sz w:val="20"/>
                <w:szCs w:val="20"/>
              </w:rPr>
              <w:t>እና</w:t>
            </w:r>
            <w:r w:rsidR="00277606" w:rsidRPr="00F67237">
              <w:rPr>
                <w:rFonts w:ascii="Arial" w:hAnsi="Arial" w:cs="Arial"/>
                <w:sz w:val="20"/>
                <w:szCs w:val="20"/>
              </w:rPr>
              <w:t xml:space="preserve"> </w:t>
            </w:r>
            <w:r w:rsidR="00277606" w:rsidRPr="00F67237">
              <w:rPr>
                <w:rFonts w:ascii="Nyala" w:hAnsi="Nyala" w:cs="Nyala"/>
                <w:sz w:val="20"/>
                <w:szCs w:val="20"/>
              </w:rPr>
              <w:t>እቃ</w:t>
            </w:r>
            <w:r w:rsidR="00277606" w:rsidRPr="00F67237">
              <w:rPr>
                <w:rFonts w:ascii="Arial" w:hAnsi="Arial" w:cs="Arial"/>
                <w:sz w:val="20"/>
                <w:szCs w:val="20"/>
              </w:rPr>
              <w:t xml:space="preserve"> </w:t>
            </w:r>
            <w:r w:rsidR="00277606" w:rsidRPr="00F67237">
              <w:rPr>
                <w:rFonts w:ascii="Nyala" w:hAnsi="Nyala" w:cs="Nyala"/>
                <w:sz w:val="20"/>
                <w:szCs w:val="20"/>
              </w:rPr>
              <w:t>አቅራቢዎችን</w:t>
            </w:r>
            <w:r w:rsidR="00277606" w:rsidRPr="00F67237">
              <w:rPr>
                <w:rFonts w:ascii="Arial" w:hAnsi="Arial" w:cs="Arial"/>
                <w:sz w:val="20"/>
                <w:szCs w:val="20"/>
              </w:rPr>
              <w:t xml:space="preserve"> </w:t>
            </w:r>
            <w:r w:rsidR="00277606" w:rsidRPr="00F67237">
              <w:rPr>
                <w:rFonts w:ascii="Nyala" w:hAnsi="Nyala" w:cs="Nyala"/>
                <w:sz w:val="20"/>
                <w:szCs w:val="20"/>
              </w:rPr>
              <w:t>በተመለከተ</w:t>
            </w:r>
            <w:r w:rsidR="00277606" w:rsidRPr="00F67237">
              <w:rPr>
                <w:rFonts w:ascii="Arial" w:hAnsi="Arial" w:cs="Arial"/>
                <w:sz w:val="20"/>
                <w:szCs w:val="20"/>
              </w:rPr>
              <w:t xml:space="preserve"> </w:t>
            </w:r>
            <w:r w:rsidR="00277606" w:rsidRPr="00F67237">
              <w:rPr>
                <w:rFonts w:ascii="Nyala" w:hAnsi="Nyala" w:cs="Nyala"/>
                <w:sz w:val="20"/>
                <w:szCs w:val="20"/>
              </w:rPr>
              <w:t>ውሳኔዎችን</w:t>
            </w:r>
            <w:r w:rsidR="00277606" w:rsidRPr="00F67237">
              <w:rPr>
                <w:rFonts w:ascii="Arial" w:hAnsi="Arial" w:cs="Arial"/>
                <w:sz w:val="20"/>
                <w:szCs w:val="20"/>
              </w:rPr>
              <w:t xml:space="preserve"> </w:t>
            </w:r>
            <w:r w:rsidR="00277606" w:rsidRPr="00F67237">
              <w:rPr>
                <w:rFonts w:ascii="Nyala" w:hAnsi="Nyala" w:cs="Nyala"/>
                <w:sz w:val="20"/>
                <w:szCs w:val="20"/>
              </w:rPr>
              <w:t>የሚያጸድቀው</w:t>
            </w:r>
            <w:r w:rsidR="00277606" w:rsidRPr="00F67237">
              <w:rPr>
                <w:rFonts w:ascii="Arial" w:hAnsi="Arial" w:cs="Arial"/>
                <w:sz w:val="20"/>
                <w:szCs w:val="20"/>
              </w:rPr>
              <w:t xml:space="preserve"> </w:t>
            </w:r>
            <w:r w:rsidR="00277606" w:rsidRPr="00F67237">
              <w:rPr>
                <w:rFonts w:ascii="Nyala" w:hAnsi="Nyala" w:cs="Nyala"/>
                <w:sz w:val="20"/>
                <w:szCs w:val="20"/>
              </w:rPr>
              <w:t>ማነው</w:t>
            </w:r>
            <w:r w:rsidR="00277606" w:rsidRPr="00F67237">
              <w:rPr>
                <w:rFonts w:ascii="Arial" w:hAnsi="Arial" w:cs="Arial"/>
                <w:sz w:val="20"/>
                <w:szCs w:val="20"/>
              </w:rPr>
              <w:t>?</w:t>
            </w:r>
            <w:r w:rsidR="00277606" w:rsidRPr="00F67237">
              <w:rPr>
                <w:rFonts w:ascii="Arial" w:hAnsi="Arial" w:cs="Arial"/>
                <w:b/>
                <w:i/>
                <w:sz w:val="20"/>
                <w:szCs w:val="20"/>
              </w:rPr>
              <w:t xml:space="preserve">/ </w:t>
            </w:r>
            <w:r w:rsidR="00277606" w:rsidRPr="00F67237">
              <w:rPr>
                <w:rFonts w:ascii="Nyala" w:hAnsi="Nyala" w:cs="Nyala"/>
                <w:b/>
                <w:i/>
                <w:sz w:val="20"/>
                <w:szCs w:val="20"/>
              </w:rPr>
              <w:t>ምርጫዎቹን</w:t>
            </w:r>
            <w:r w:rsidR="00277606" w:rsidRPr="00F67237">
              <w:rPr>
                <w:rFonts w:ascii="Arial" w:hAnsi="Arial" w:cs="Arial"/>
                <w:b/>
                <w:i/>
                <w:sz w:val="20"/>
                <w:szCs w:val="20"/>
              </w:rPr>
              <w:t xml:space="preserve"> </w:t>
            </w:r>
            <w:r w:rsidR="00277606" w:rsidRPr="00F67237">
              <w:rPr>
                <w:rFonts w:ascii="Nyala" w:hAnsi="Nyala" w:cs="Nyala"/>
                <w:b/>
                <w:i/>
                <w:sz w:val="20"/>
                <w:szCs w:val="20"/>
              </w:rPr>
              <w:t>አያንብቡላቸው</w:t>
            </w:r>
            <w:r w:rsidR="0006336C">
              <w:rPr>
                <w:rFonts w:ascii="Nyala" w:hAnsi="Nyala" w:cs="Nyala"/>
                <w:b/>
                <w:i/>
                <w:sz w:val="20"/>
                <w:szCs w:val="20"/>
              </w:rPr>
              <w:t xml:space="preserve"> </w:t>
            </w:r>
            <w:r w:rsidR="0006336C">
              <w:rPr>
                <w:rFonts w:ascii="Arial" w:hAnsi="Arial" w:cs="Arial"/>
                <w:b/>
                <w:i/>
                <w:sz w:val="20"/>
                <w:szCs w:val="20"/>
              </w:rPr>
              <w:t>/</w:t>
            </w:r>
          </w:p>
          <w:p w14:paraId="56321105" w14:textId="77777777" w:rsidR="00FA11EA" w:rsidRPr="00F67237" w:rsidRDefault="00FA11EA" w:rsidP="0064694C">
            <w:pPr>
              <w:rPr>
                <w:rFonts w:ascii="Arial" w:hAnsi="Arial" w:cs="Arial"/>
                <w:sz w:val="20"/>
                <w:szCs w:val="20"/>
              </w:rPr>
            </w:pPr>
          </w:p>
          <w:p w14:paraId="59C3D6B1" w14:textId="77777777" w:rsidR="00FA11EA" w:rsidRPr="00F67237" w:rsidRDefault="00FA11EA" w:rsidP="00FA11EA">
            <w:pPr>
              <w:rPr>
                <w:rFonts w:ascii="Arial" w:hAnsi="Arial" w:cs="Arial"/>
                <w:sz w:val="20"/>
                <w:szCs w:val="20"/>
              </w:rPr>
            </w:pPr>
            <w:r w:rsidRPr="00F67237">
              <w:rPr>
                <w:rFonts w:ascii="Arial" w:hAnsi="Arial" w:cs="Arial"/>
                <w:sz w:val="20"/>
                <w:szCs w:val="20"/>
              </w:rPr>
              <w:t xml:space="preserve">1 = I can approve them on my own/ </w:t>
            </w:r>
            <w:r w:rsidRPr="00F67237">
              <w:rPr>
                <w:rFonts w:ascii="Nyala" w:hAnsi="Nyala" w:cs="Nyala"/>
                <w:sz w:val="20"/>
                <w:szCs w:val="20"/>
              </w:rPr>
              <w:t>እኔ</w:t>
            </w:r>
            <w:r w:rsidRPr="00F67237">
              <w:rPr>
                <w:rFonts w:ascii="Arial" w:hAnsi="Arial" w:cs="Arial"/>
                <w:sz w:val="20"/>
                <w:szCs w:val="20"/>
              </w:rPr>
              <w:t xml:space="preserve"> </w:t>
            </w:r>
            <w:r w:rsidRPr="00F67237">
              <w:rPr>
                <w:rFonts w:ascii="Nyala" w:hAnsi="Nyala" w:cs="Nyala"/>
                <w:sz w:val="20"/>
                <w:szCs w:val="20"/>
              </w:rPr>
              <w:t>ራሴ</w:t>
            </w:r>
            <w:r w:rsidRPr="00F67237">
              <w:rPr>
                <w:rFonts w:ascii="Arial" w:hAnsi="Arial" w:cs="Arial"/>
                <w:sz w:val="20"/>
                <w:szCs w:val="20"/>
              </w:rPr>
              <w:t xml:space="preserve"> </w:t>
            </w:r>
            <w:r w:rsidRPr="00F67237">
              <w:rPr>
                <w:rFonts w:ascii="Nyala" w:hAnsi="Nyala" w:cs="Nyala"/>
                <w:sz w:val="20"/>
                <w:szCs w:val="20"/>
              </w:rPr>
              <w:t>ማፅደቅ</w:t>
            </w:r>
            <w:r w:rsidRPr="00F67237">
              <w:rPr>
                <w:rFonts w:ascii="Arial" w:hAnsi="Arial" w:cs="Arial"/>
                <w:sz w:val="20"/>
                <w:szCs w:val="20"/>
              </w:rPr>
              <w:t xml:space="preserve"> </w:t>
            </w:r>
            <w:r w:rsidRPr="00F67237">
              <w:rPr>
                <w:rFonts w:ascii="Nyala" w:hAnsi="Nyala" w:cs="Nyala"/>
                <w:sz w:val="20"/>
                <w:szCs w:val="20"/>
              </w:rPr>
              <w:t>እችላለሁ</w:t>
            </w:r>
          </w:p>
          <w:p w14:paraId="49102808" w14:textId="77777777" w:rsidR="00FA11EA" w:rsidRPr="00F67237" w:rsidRDefault="00FA11EA" w:rsidP="00FA11EA">
            <w:pPr>
              <w:rPr>
                <w:rFonts w:ascii="Arial" w:hAnsi="Arial" w:cs="Arial"/>
                <w:sz w:val="20"/>
                <w:szCs w:val="20"/>
              </w:rPr>
            </w:pPr>
            <w:r w:rsidRPr="00F67237">
              <w:rPr>
                <w:rFonts w:ascii="Arial" w:hAnsi="Arial" w:cs="Arial"/>
                <w:sz w:val="20"/>
                <w:szCs w:val="20"/>
              </w:rPr>
              <w:t xml:space="preserve">2 = I must approve them with other business owners/ </w:t>
            </w:r>
            <w:r w:rsidRPr="00F67237">
              <w:rPr>
                <w:rFonts w:ascii="Nyala" w:hAnsi="Nyala" w:cs="Nyala"/>
                <w:sz w:val="20"/>
                <w:szCs w:val="20"/>
              </w:rPr>
              <w:t>ከሌሎች</w:t>
            </w:r>
            <w:r w:rsidRPr="00F67237">
              <w:rPr>
                <w:rFonts w:ascii="Arial" w:hAnsi="Arial" w:cs="Arial"/>
                <w:sz w:val="20"/>
                <w:szCs w:val="20"/>
              </w:rPr>
              <w:t xml:space="preserve"> </w:t>
            </w:r>
            <w:r w:rsidRPr="00F67237">
              <w:rPr>
                <w:rFonts w:ascii="Nyala" w:hAnsi="Nyala" w:cs="Nyala"/>
                <w:sz w:val="20"/>
                <w:szCs w:val="20"/>
              </w:rPr>
              <w:t>የንግድ</w:t>
            </w:r>
            <w:r w:rsidRPr="00F67237">
              <w:rPr>
                <w:rFonts w:ascii="Arial" w:hAnsi="Arial" w:cs="Arial"/>
                <w:sz w:val="20"/>
                <w:szCs w:val="20"/>
              </w:rPr>
              <w:t xml:space="preserve"> </w:t>
            </w:r>
            <w:r w:rsidRPr="00F67237">
              <w:rPr>
                <w:rFonts w:ascii="Nyala" w:hAnsi="Nyala" w:cs="Nyala"/>
                <w:sz w:val="20"/>
                <w:szCs w:val="20"/>
              </w:rPr>
              <w:t>ድርጅት</w:t>
            </w:r>
            <w:r w:rsidRPr="00F67237">
              <w:rPr>
                <w:rFonts w:ascii="Arial" w:hAnsi="Arial" w:cs="Arial"/>
                <w:sz w:val="20"/>
                <w:szCs w:val="20"/>
              </w:rPr>
              <w:t xml:space="preserve"> </w:t>
            </w:r>
            <w:r w:rsidRPr="00F67237">
              <w:rPr>
                <w:rFonts w:ascii="Nyala" w:hAnsi="Nyala" w:cs="Nyala"/>
                <w:sz w:val="20"/>
                <w:szCs w:val="20"/>
              </w:rPr>
              <w:t>ባለቤቶች</w:t>
            </w:r>
            <w:r w:rsidRPr="00F67237">
              <w:rPr>
                <w:rFonts w:ascii="Arial" w:hAnsi="Arial" w:cs="Arial"/>
                <w:sz w:val="20"/>
                <w:szCs w:val="20"/>
              </w:rPr>
              <w:t xml:space="preserve"> </w:t>
            </w:r>
            <w:r w:rsidRPr="00F67237">
              <w:rPr>
                <w:rFonts w:ascii="Nyala" w:hAnsi="Nyala" w:cs="Nyala"/>
                <w:sz w:val="20"/>
                <w:szCs w:val="20"/>
              </w:rPr>
              <w:t>ጋር</w:t>
            </w:r>
            <w:r w:rsidRPr="00F67237">
              <w:rPr>
                <w:rFonts w:ascii="Arial" w:hAnsi="Arial" w:cs="Arial"/>
                <w:sz w:val="20"/>
                <w:szCs w:val="20"/>
              </w:rPr>
              <w:t xml:space="preserve"> </w:t>
            </w:r>
            <w:r w:rsidRPr="00F67237">
              <w:rPr>
                <w:rFonts w:ascii="Nyala" w:hAnsi="Nyala" w:cs="Nyala"/>
                <w:sz w:val="20"/>
                <w:szCs w:val="20"/>
              </w:rPr>
              <w:t>ሆኜ</w:t>
            </w:r>
            <w:r w:rsidRPr="00F67237">
              <w:rPr>
                <w:rFonts w:ascii="Arial" w:hAnsi="Arial" w:cs="Arial"/>
                <w:sz w:val="20"/>
                <w:szCs w:val="20"/>
              </w:rPr>
              <w:t xml:space="preserve"> </w:t>
            </w:r>
            <w:r w:rsidRPr="00F67237">
              <w:rPr>
                <w:rFonts w:ascii="Nyala" w:hAnsi="Nyala" w:cs="Nyala"/>
                <w:sz w:val="20"/>
                <w:szCs w:val="20"/>
              </w:rPr>
              <w:t>ማፅደቅ</w:t>
            </w:r>
            <w:r w:rsidRPr="00F67237">
              <w:rPr>
                <w:rFonts w:ascii="Arial" w:hAnsi="Arial" w:cs="Arial"/>
                <w:sz w:val="20"/>
                <w:szCs w:val="20"/>
              </w:rPr>
              <w:t xml:space="preserve"> </w:t>
            </w:r>
            <w:r w:rsidRPr="00F67237">
              <w:rPr>
                <w:rFonts w:ascii="Nyala" w:hAnsi="Nyala" w:cs="Nyala"/>
                <w:sz w:val="20"/>
                <w:szCs w:val="20"/>
              </w:rPr>
              <w:t>ይኖርብኛል</w:t>
            </w:r>
          </w:p>
          <w:p w14:paraId="0BDC8BAF" w14:textId="77777777" w:rsidR="00FA11EA" w:rsidRPr="00F67237" w:rsidRDefault="00FA11EA" w:rsidP="00FA11EA">
            <w:pPr>
              <w:rPr>
                <w:rFonts w:ascii="Arial" w:hAnsi="Arial" w:cs="Arial"/>
                <w:sz w:val="20"/>
                <w:szCs w:val="20"/>
              </w:rPr>
            </w:pPr>
            <w:r w:rsidRPr="00F67237">
              <w:rPr>
                <w:rFonts w:ascii="Arial" w:hAnsi="Arial" w:cs="Arial"/>
                <w:sz w:val="20"/>
                <w:szCs w:val="20"/>
              </w:rPr>
              <w:t xml:space="preserve">3 = I must approve them with my husband/ partner/ </w:t>
            </w:r>
            <w:r w:rsidRPr="00F67237">
              <w:rPr>
                <w:rFonts w:ascii="Nyala" w:hAnsi="Nyala" w:cs="Nyala"/>
                <w:sz w:val="20"/>
                <w:szCs w:val="20"/>
              </w:rPr>
              <w:t>ከባለቤቴ</w:t>
            </w:r>
            <w:r w:rsidRPr="00F67237">
              <w:rPr>
                <w:rFonts w:ascii="Arial" w:hAnsi="Arial" w:cs="Arial"/>
                <w:sz w:val="20"/>
                <w:szCs w:val="20"/>
              </w:rPr>
              <w:t xml:space="preserve"> (</w:t>
            </w:r>
            <w:r w:rsidRPr="00F67237">
              <w:rPr>
                <w:rFonts w:ascii="Nyala" w:hAnsi="Nyala" w:cs="Nyala"/>
                <w:sz w:val="20"/>
                <w:szCs w:val="20"/>
              </w:rPr>
              <w:t>ከፍቅር</w:t>
            </w:r>
            <w:r w:rsidRPr="00F67237">
              <w:rPr>
                <w:rFonts w:ascii="Arial" w:hAnsi="Arial" w:cs="Arial"/>
                <w:sz w:val="20"/>
                <w:szCs w:val="20"/>
              </w:rPr>
              <w:t xml:space="preserve"> </w:t>
            </w:r>
            <w:r w:rsidRPr="00F67237">
              <w:rPr>
                <w:rFonts w:ascii="Nyala" w:hAnsi="Nyala" w:cs="Nyala"/>
                <w:sz w:val="20"/>
                <w:szCs w:val="20"/>
              </w:rPr>
              <w:t>ጓደኛዬ</w:t>
            </w:r>
            <w:r w:rsidRPr="00F67237">
              <w:rPr>
                <w:rFonts w:ascii="Arial" w:hAnsi="Arial" w:cs="Arial"/>
                <w:sz w:val="20"/>
                <w:szCs w:val="20"/>
              </w:rPr>
              <w:t xml:space="preserve">) </w:t>
            </w:r>
            <w:r w:rsidRPr="00F67237">
              <w:rPr>
                <w:rFonts w:ascii="Nyala" w:hAnsi="Nyala" w:cs="Nyala"/>
                <w:sz w:val="20"/>
                <w:szCs w:val="20"/>
              </w:rPr>
              <w:t>ጋር</w:t>
            </w:r>
            <w:r w:rsidRPr="00F67237">
              <w:rPr>
                <w:rFonts w:ascii="Arial" w:hAnsi="Arial" w:cs="Arial"/>
                <w:sz w:val="20"/>
                <w:szCs w:val="20"/>
              </w:rPr>
              <w:t xml:space="preserve"> </w:t>
            </w:r>
            <w:r w:rsidRPr="00F67237">
              <w:rPr>
                <w:rFonts w:ascii="Nyala" w:hAnsi="Nyala" w:cs="Nyala"/>
                <w:sz w:val="20"/>
                <w:szCs w:val="20"/>
              </w:rPr>
              <w:t>ሆኜ</w:t>
            </w:r>
            <w:r w:rsidRPr="00F67237">
              <w:rPr>
                <w:rFonts w:ascii="Arial" w:hAnsi="Arial" w:cs="Arial"/>
                <w:sz w:val="20"/>
                <w:szCs w:val="20"/>
              </w:rPr>
              <w:t xml:space="preserve"> </w:t>
            </w:r>
            <w:r w:rsidRPr="00F67237">
              <w:rPr>
                <w:rFonts w:ascii="Nyala" w:hAnsi="Nyala" w:cs="Nyala"/>
                <w:sz w:val="20"/>
                <w:szCs w:val="20"/>
              </w:rPr>
              <w:t>ማፅደቅ</w:t>
            </w:r>
            <w:r w:rsidRPr="00F67237">
              <w:rPr>
                <w:rFonts w:ascii="Arial" w:hAnsi="Arial" w:cs="Arial"/>
                <w:sz w:val="20"/>
                <w:szCs w:val="20"/>
              </w:rPr>
              <w:t xml:space="preserve"> </w:t>
            </w:r>
            <w:r w:rsidRPr="00F67237">
              <w:rPr>
                <w:rFonts w:ascii="Nyala" w:hAnsi="Nyala" w:cs="Nyala"/>
                <w:sz w:val="20"/>
                <w:szCs w:val="20"/>
              </w:rPr>
              <w:t>ይኖርብኛል</w:t>
            </w:r>
          </w:p>
          <w:p w14:paraId="26E764B5" w14:textId="77777777" w:rsidR="00FA11EA" w:rsidRPr="00F67237" w:rsidRDefault="00FA11EA" w:rsidP="00FA11EA">
            <w:pPr>
              <w:rPr>
                <w:rFonts w:ascii="Arial" w:hAnsi="Arial" w:cs="Arial"/>
                <w:sz w:val="20"/>
                <w:szCs w:val="20"/>
              </w:rPr>
            </w:pPr>
            <w:r w:rsidRPr="00F67237">
              <w:rPr>
                <w:rFonts w:ascii="Arial" w:hAnsi="Arial" w:cs="Arial"/>
                <w:sz w:val="20"/>
                <w:szCs w:val="20"/>
              </w:rPr>
              <w:t xml:space="preserve">4 = Another business owners approves most of the decisions/ </w:t>
            </w:r>
            <w:r w:rsidRPr="00F67237">
              <w:rPr>
                <w:rFonts w:ascii="Nyala" w:hAnsi="Nyala" w:cs="Nyala"/>
                <w:sz w:val="20"/>
                <w:szCs w:val="20"/>
              </w:rPr>
              <w:t>አብዛኛውን</w:t>
            </w:r>
            <w:r w:rsidRPr="00F67237">
              <w:rPr>
                <w:rFonts w:ascii="Arial" w:hAnsi="Arial" w:cs="Arial"/>
                <w:sz w:val="20"/>
                <w:szCs w:val="20"/>
              </w:rPr>
              <w:t xml:space="preserve"> </w:t>
            </w:r>
            <w:r w:rsidRPr="00F67237">
              <w:rPr>
                <w:rFonts w:ascii="Nyala" w:hAnsi="Nyala" w:cs="Nyala"/>
                <w:sz w:val="20"/>
                <w:szCs w:val="20"/>
              </w:rPr>
              <w:t>ውሳኔ</w:t>
            </w:r>
            <w:r w:rsidRPr="00F67237">
              <w:rPr>
                <w:rFonts w:ascii="Arial" w:hAnsi="Arial" w:cs="Arial"/>
                <w:sz w:val="20"/>
                <w:szCs w:val="20"/>
              </w:rPr>
              <w:t xml:space="preserve"> </w:t>
            </w:r>
            <w:r w:rsidRPr="00F67237">
              <w:rPr>
                <w:rFonts w:ascii="Nyala" w:hAnsi="Nyala" w:cs="Nyala"/>
                <w:sz w:val="20"/>
                <w:szCs w:val="20"/>
              </w:rPr>
              <w:t>የሚያፀድቁት</w:t>
            </w:r>
            <w:r w:rsidRPr="00F67237">
              <w:rPr>
                <w:rFonts w:ascii="Arial" w:hAnsi="Arial" w:cs="Arial"/>
                <w:sz w:val="20"/>
                <w:szCs w:val="20"/>
              </w:rPr>
              <w:t xml:space="preserve"> </w:t>
            </w:r>
            <w:r w:rsidRPr="00F67237">
              <w:rPr>
                <w:rFonts w:ascii="Nyala" w:hAnsi="Nyala" w:cs="Nyala"/>
                <w:sz w:val="20"/>
                <w:szCs w:val="20"/>
              </w:rPr>
              <w:t>ሌሎቹ</w:t>
            </w:r>
            <w:r w:rsidRPr="00F67237">
              <w:rPr>
                <w:rFonts w:ascii="Arial" w:hAnsi="Arial" w:cs="Arial"/>
                <w:sz w:val="20"/>
                <w:szCs w:val="20"/>
              </w:rPr>
              <w:t xml:space="preserve"> </w:t>
            </w:r>
            <w:r w:rsidRPr="00F67237">
              <w:rPr>
                <w:rFonts w:ascii="Nyala" w:hAnsi="Nyala" w:cs="Nyala"/>
                <w:sz w:val="20"/>
                <w:szCs w:val="20"/>
              </w:rPr>
              <w:t>የድርጅቱ</w:t>
            </w:r>
            <w:r w:rsidRPr="00F67237">
              <w:rPr>
                <w:rFonts w:ascii="Arial" w:hAnsi="Arial" w:cs="Arial"/>
                <w:sz w:val="20"/>
                <w:szCs w:val="20"/>
              </w:rPr>
              <w:t xml:space="preserve"> </w:t>
            </w:r>
            <w:r w:rsidRPr="00F67237">
              <w:rPr>
                <w:rFonts w:ascii="Nyala" w:hAnsi="Nyala" w:cs="Nyala"/>
                <w:sz w:val="20"/>
                <w:szCs w:val="20"/>
              </w:rPr>
              <w:t>ባለቤቶች</w:t>
            </w:r>
            <w:r w:rsidRPr="00F67237">
              <w:rPr>
                <w:rFonts w:ascii="Arial" w:hAnsi="Arial" w:cs="Arial"/>
                <w:sz w:val="20"/>
                <w:szCs w:val="20"/>
              </w:rPr>
              <w:t xml:space="preserve"> </w:t>
            </w:r>
            <w:r w:rsidRPr="00F67237">
              <w:rPr>
                <w:rFonts w:ascii="Nyala" w:hAnsi="Nyala" w:cs="Nyala"/>
                <w:sz w:val="20"/>
                <w:szCs w:val="20"/>
              </w:rPr>
              <w:t>ናቸው</w:t>
            </w:r>
          </w:p>
          <w:p w14:paraId="160F4D12" w14:textId="77777777" w:rsidR="00FA11EA" w:rsidRPr="00F67237" w:rsidRDefault="00FA11EA" w:rsidP="00FA11EA">
            <w:pPr>
              <w:rPr>
                <w:rFonts w:ascii="Arial" w:hAnsi="Arial" w:cs="Arial"/>
              </w:rPr>
            </w:pPr>
            <w:r w:rsidRPr="00F67237">
              <w:rPr>
                <w:rFonts w:ascii="Arial" w:hAnsi="Arial" w:cs="Arial"/>
                <w:sz w:val="20"/>
                <w:szCs w:val="20"/>
              </w:rPr>
              <w:t xml:space="preserve">5 = My husband/partner approves most of the decisions/ </w:t>
            </w:r>
            <w:r w:rsidRPr="00F67237">
              <w:rPr>
                <w:rFonts w:ascii="Nyala" w:hAnsi="Nyala" w:cs="Nyala"/>
                <w:sz w:val="20"/>
                <w:szCs w:val="20"/>
              </w:rPr>
              <w:t>አብዛኛውን</w:t>
            </w:r>
            <w:r w:rsidRPr="00F67237">
              <w:rPr>
                <w:rFonts w:ascii="Arial" w:hAnsi="Arial" w:cs="Arial"/>
                <w:sz w:val="20"/>
                <w:szCs w:val="20"/>
              </w:rPr>
              <w:t xml:space="preserve"> </w:t>
            </w:r>
            <w:r w:rsidRPr="00F67237">
              <w:rPr>
                <w:rFonts w:ascii="Nyala" w:hAnsi="Nyala" w:cs="Nyala"/>
                <w:sz w:val="20"/>
                <w:szCs w:val="20"/>
              </w:rPr>
              <w:t>ውሳኔ</w:t>
            </w:r>
            <w:r w:rsidRPr="00F67237">
              <w:rPr>
                <w:rFonts w:ascii="Arial" w:hAnsi="Arial" w:cs="Arial"/>
                <w:sz w:val="20"/>
                <w:szCs w:val="20"/>
              </w:rPr>
              <w:t xml:space="preserve"> </w:t>
            </w:r>
            <w:r w:rsidRPr="00F67237">
              <w:rPr>
                <w:rFonts w:ascii="Nyala" w:hAnsi="Nyala" w:cs="Nyala"/>
                <w:sz w:val="20"/>
                <w:szCs w:val="20"/>
              </w:rPr>
              <w:t>የሚያፀድቀው</w:t>
            </w:r>
            <w:r w:rsidRPr="00F67237">
              <w:rPr>
                <w:rFonts w:ascii="Arial" w:hAnsi="Arial" w:cs="Arial"/>
                <w:sz w:val="20"/>
                <w:szCs w:val="20"/>
              </w:rPr>
              <w:t xml:space="preserve"> </w:t>
            </w:r>
            <w:r w:rsidRPr="00F67237">
              <w:rPr>
                <w:rFonts w:ascii="Nyala" w:hAnsi="Nyala" w:cs="Nyala"/>
                <w:sz w:val="20"/>
                <w:szCs w:val="20"/>
              </w:rPr>
              <w:t>ባለቤቴ</w:t>
            </w:r>
            <w:r w:rsidRPr="00F67237">
              <w:rPr>
                <w:rFonts w:ascii="Arial" w:hAnsi="Arial" w:cs="Arial"/>
                <w:sz w:val="20"/>
                <w:szCs w:val="20"/>
              </w:rPr>
              <w:t xml:space="preserve"> (</w:t>
            </w:r>
            <w:r w:rsidRPr="00F67237">
              <w:rPr>
                <w:rFonts w:ascii="Nyala" w:hAnsi="Nyala" w:cs="Nyala"/>
                <w:sz w:val="20"/>
                <w:szCs w:val="20"/>
              </w:rPr>
              <w:t>የፍቅር</w:t>
            </w:r>
            <w:r w:rsidRPr="00F67237">
              <w:rPr>
                <w:rFonts w:ascii="Arial" w:hAnsi="Arial" w:cs="Arial"/>
                <w:sz w:val="20"/>
                <w:szCs w:val="20"/>
              </w:rPr>
              <w:t xml:space="preserve"> </w:t>
            </w:r>
            <w:r w:rsidRPr="00F67237">
              <w:rPr>
                <w:rFonts w:ascii="Nyala" w:hAnsi="Nyala" w:cs="Nyala"/>
                <w:sz w:val="20"/>
                <w:szCs w:val="20"/>
              </w:rPr>
              <w:t>ጓደኛዬ</w:t>
            </w:r>
            <w:r w:rsidRPr="00F67237">
              <w:rPr>
                <w:rFonts w:ascii="Arial" w:hAnsi="Arial" w:cs="Arial"/>
                <w:sz w:val="20"/>
                <w:szCs w:val="20"/>
              </w:rPr>
              <w:t xml:space="preserve">) </w:t>
            </w:r>
            <w:r w:rsidRPr="00F67237">
              <w:rPr>
                <w:rFonts w:ascii="Nyala" w:hAnsi="Nyala" w:cs="Nyala"/>
                <w:sz w:val="20"/>
                <w:szCs w:val="20"/>
              </w:rPr>
              <w:t>ነው</w:t>
            </w:r>
            <w:r w:rsidRPr="00F67237">
              <w:rPr>
                <w:rFonts w:ascii="Arial" w:hAnsi="Arial" w:cs="Arial"/>
                <w:sz w:val="20"/>
                <w:szCs w:val="20"/>
              </w:rPr>
              <w:t xml:space="preserve"> </w:t>
            </w:r>
          </w:p>
          <w:p w14:paraId="6DA08F65" w14:textId="640C72CB" w:rsidR="00FA11EA" w:rsidRPr="00F67237" w:rsidRDefault="00FA11EA" w:rsidP="00FA11EA">
            <w:pPr>
              <w:rPr>
                <w:rFonts w:ascii="Arial" w:hAnsi="Arial" w:cs="Arial"/>
                <w:sz w:val="20"/>
                <w:szCs w:val="20"/>
              </w:rPr>
            </w:pPr>
            <w:r w:rsidRPr="00F67237">
              <w:rPr>
                <w:rFonts w:ascii="Arial" w:hAnsi="Arial" w:cs="Arial"/>
                <w:sz w:val="20"/>
                <w:szCs w:val="20"/>
              </w:rPr>
              <w:t xml:space="preserve">6 = Other/ </w:t>
            </w:r>
            <w:r w:rsidRPr="00F67237">
              <w:rPr>
                <w:rFonts w:ascii="Nyala" w:hAnsi="Nyala" w:cs="Nyala"/>
                <w:sz w:val="20"/>
                <w:szCs w:val="20"/>
              </w:rPr>
              <w:t>ሌላ</w:t>
            </w:r>
            <w:r w:rsidRPr="00F67237">
              <w:rPr>
                <w:rFonts w:ascii="Arial" w:hAnsi="Arial" w:cs="Arial"/>
                <w:sz w:val="20"/>
                <w:szCs w:val="20"/>
              </w:rPr>
              <w:t xml:space="preserve">: </w:t>
            </w:r>
            <w:r w:rsidRPr="00F67237">
              <w:rPr>
                <w:rFonts w:ascii="Arial" w:hAnsi="Arial" w:cs="Arial"/>
                <w:b/>
                <w:i/>
                <w:sz w:val="20"/>
                <w:szCs w:val="20"/>
              </w:rPr>
              <w:t xml:space="preserve">(please specify/ </w:t>
            </w:r>
            <w:r w:rsidRPr="00F67237">
              <w:rPr>
                <w:rFonts w:ascii="Nyala" w:hAnsi="Nyala" w:cs="Nyala"/>
                <w:b/>
                <w:i/>
                <w:sz w:val="20"/>
                <w:szCs w:val="20"/>
              </w:rPr>
              <w:t>እባክዎን</w:t>
            </w:r>
            <w:r w:rsidRPr="00F67237">
              <w:rPr>
                <w:rFonts w:ascii="Arial" w:hAnsi="Arial" w:cs="Arial"/>
                <w:b/>
                <w:i/>
                <w:sz w:val="20"/>
                <w:szCs w:val="20"/>
              </w:rPr>
              <w:t xml:space="preserve"> </w:t>
            </w:r>
            <w:r w:rsidRPr="00F67237">
              <w:rPr>
                <w:rFonts w:ascii="Nyala" w:hAnsi="Nyala" w:cs="Nyala"/>
                <w:b/>
                <w:i/>
                <w:sz w:val="20"/>
                <w:szCs w:val="20"/>
              </w:rPr>
              <w:t>ይግለፁ</w:t>
            </w:r>
            <w:r w:rsidRPr="00F67237">
              <w:rPr>
                <w:rFonts w:ascii="Arial" w:hAnsi="Arial" w:cs="Arial"/>
                <w:b/>
                <w:i/>
                <w:sz w:val="20"/>
                <w:szCs w:val="20"/>
              </w:rPr>
              <w:t>)</w:t>
            </w:r>
            <w:r w:rsidRPr="00F67237">
              <w:rPr>
                <w:rFonts w:ascii="Arial" w:hAnsi="Arial" w:cs="Arial"/>
                <w:sz w:val="20"/>
                <w:szCs w:val="20"/>
              </w:rPr>
              <w:t xml:space="preserve"> ________________________</w:t>
            </w:r>
          </w:p>
        </w:tc>
      </w:tr>
      <w:tr w:rsidR="003E1482" w:rsidRPr="00F67237" w14:paraId="71F22A4A" w14:textId="77777777" w:rsidTr="00A507F3">
        <w:tblPrEx>
          <w:tblCellMar>
            <w:top w:w="108" w:type="dxa"/>
            <w:bottom w:w="108" w:type="dxa"/>
          </w:tblCellMar>
        </w:tblPrEx>
        <w:trPr>
          <w:trHeight w:val="333"/>
        </w:trPr>
        <w:tc>
          <w:tcPr>
            <w:tcW w:w="675" w:type="dxa"/>
          </w:tcPr>
          <w:p w14:paraId="2409B1B7" w14:textId="748A26FA" w:rsidR="003E1482" w:rsidRPr="00F67237" w:rsidRDefault="002E52F4" w:rsidP="0064694C">
            <w:pPr>
              <w:rPr>
                <w:rFonts w:ascii="Arial" w:hAnsi="Arial" w:cs="Arial"/>
                <w:sz w:val="20"/>
                <w:szCs w:val="20"/>
              </w:rPr>
            </w:pPr>
            <w:r>
              <w:rPr>
                <w:rFonts w:ascii="Arial" w:hAnsi="Arial" w:cs="Arial"/>
                <w:sz w:val="20"/>
                <w:szCs w:val="20"/>
              </w:rPr>
              <w:t>21</w:t>
            </w:r>
          </w:p>
        </w:tc>
        <w:tc>
          <w:tcPr>
            <w:tcW w:w="8613" w:type="dxa"/>
            <w:gridSpan w:val="5"/>
          </w:tcPr>
          <w:p w14:paraId="13F89879" w14:textId="3B00269E" w:rsidR="0006336C" w:rsidRPr="0006336C" w:rsidRDefault="004A52EA" w:rsidP="00DE08E3">
            <w:pPr>
              <w:pStyle w:val="ListParagraph"/>
              <w:numPr>
                <w:ilvl w:val="0"/>
                <w:numId w:val="27"/>
              </w:numPr>
              <w:jc w:val="both"/>
              <w:rPr>
                <w:rFonts w:ascii="Arial" w:hAnsi="Arial" w:cs="Arial"/>
                <w:sz w:val="20"/>
                <w:szCs w:val="20"/>
              </w:rPr>
            </w:pPr>
            <w:r w:rsidRPr="00F67237">
              <w:rPr>
                <w:rFonts w:ascii="Arial" w:hAnsi="Arial" w:cs="Arial"/>
                <w:sz w:val="20"/>
                <w:szCs w:val="20"/>
              </w:rPr>
              <w:t xml:space="preserve"> </w:t>
            </w:r>
            <w:r w:rsidR="003E1482" w:rsidRPr="00F67237">
              <w:rPr>
                <w:rFonts w:ascii="Arial" w:hAnsi="Arial" w:cs="Arial"/>
                <w:sz w:val="20"/>
                <w:szCs w:val="20"/>
              </w:rPr>
              <w:t>Are you involved in this business because you have identified a business opportunity or</w:t>
            </w:r>
            <w:r w:rsidR="00E151C0" w:rsidRPr="00F67237">
              <w:rPr>
                <w:rFonts w:ascii="Arial" w:hAnsi="Arial" w:cs="Arial"/>
                <w:sz w:val="20"/>
                <w:szCs w:val="20"/>
              </w:rPr>
              <w:t xml:space="preserve"> you could not find employment?</w:t>
            </w:r>
            <w:r w:rsidR="0006336C">
              <w:rPr>
                <w:rFonts w:ascii="Arial" w:hAnsi="Arial" w:cs="Arial"/>
                <w:sz w:val="20"/>
                <w:szCs w:val="20"/>
              </w:rPr>
              <w:t xml:space="preserve"> </w:t>
            </w:r>
            <w:r w:rsidR="003E1482" w:rsidRPr="00F67237">
              <w:rPr>
                <w:rFonts w:ascii="Arial" w:hAnsi="Arial" w:cs="Arial"/>
                <w:sz w:val="20"/>
                <w:szCs w:val="20"/>
              </w:rPr>
              <w:t>(</w:t>
            </w:r>
            <w:r w:rsidR="003E1482" w:rsidRPr="00F67237">
              <w:rPr>
                <w:rFonts w:ascii="Arial" w:hAnsi="Arial" w:cs="Arial"/>
                <w:b/>
                <w:bCs/>
                <w:i/>
                <w:iCs/>
                <w:sz w:val="20"/>
                <w:szCs w:val="20"/>
              </w:rPr>
              <w:t>Show scale and read out responses.)</w:t>
            </w:r>
            <w:r w:rsidR="00D04699" w:rsidRPr="00F67237">
              <w:rPr>
                <w:rFonts w:ascii="Arial" w:hAnsi="Arial" w:cs="Arial"/>
                <w:b/>
                <w:bCs/>
                <w:i/>
                <w:iCs/>
                <w:sz w:val="20"/>
                <w:szCs w:val="20"/>
              </w:rPr>
              <w:t xml:space="preserve"> </w:t>
            </w:r>
            <w:r w:rsidR="00556B0E" w:rsidRPr="00F67237">
              <w:rPr>
                <w:rFonts w:ascii="Nyala" w:hAnsi="Nyala" w:cs="Nyala"/>
                <w:sz w:val="20"/>
                <w:szCs w:val="20"/>
              </w:rPr>
              <w:t>በዚህ</w:t>
            </w:r>
            <w:r w:rsidR="00556B0E" w:rsidRPr="00F67237">
              <w:rPr>
                <w:rFonts w:ascii="Arial" w:hAnsi="Arial" w:cs="Arial"/>
                <w:sz w:val="20"/>
                <w:szCs w:val="20"/>
              </w:rPr>
              <w:t xml:space="preserve"> </w:t>
            </w:r>
            <w:r w:rsidR="00556B0E" w:rsidRPr="00F67237">
              <w:rPr>
                <w:rFonts w:ascii="Nyala" w:hAnsi="Nyala" w:cs="Nyala"/>
                <w:sz w:val="20"/>
                <w:szCs w:val="20"/>
              </w:rPr>
              <w:t>ንግድ</w:t>
            </w:r>
            <w:r w:rsidR="00D04699" w:rsidRPr="00F67237">
              <w:rPr>
                <w:rFonts w:ascii="Arial" w:hAnsi="Arial" w:cs="Arial"/>
                <w:sz w:val="20"/>
                <w:szCs w:val="20"/>
              </w:rPr>
              <w:t xml:space="preserve"> </w:t>
            </w:r>
            <w:r w:rsidR="00D04699" w:rsidRPr="00F67237">
              <w:rPr>
                <w:rFonts w:ascii="Nyala" w:hAnsi="Nyala" w:cs="Nyala"/>
                <w:sz w:val="20"/>
                <w:szCs w:val="20"/>
              </w:rPr>
              <w:t>የተሰማሩት</w:t>
            </w:r>
            <w:r w:rsidR="00D04699" w:rsidRPr="00F67237">
              <w:rPr>
                <w:rFonts w:ascii="Arial" w:hAnsi="Arial" w:cs="Arial"/>
                <w:sz w:val="20"/>
                <w:szCs w:val="20"/>
              </w:rPr>
              <w:t xml:space="preserve"> </w:t>
            </w:r>
            <w:r w:rsidR="00D04699" w:rsidRPr="00F67237">
              <w:rPr>
                <w:rFonts w:ascii="Nyala" w:hAnsi="Nyala" w:cs="Nyala"/>
                <w:sz w:val="20"/>
                <w:szCs w:val="20"/>
              </w:rPr>
              <w:t>ጥሩ</w:t>
            </w:r>
            <w:r w:rsidR="00D04699" w:rsidRPr="00F67237">
              <w:rPr>
                <w:rFonts w:ascii="Arial" w:hAnsi="Arial" w:cs="Arial"/>
                <w:sz w:val="20"/>
                <w:szCs w:val="20"/>
              </w:rPr>
              <w:t xml:space="preserve"> </w:t>
            </w:r>
            <w:r w:rsidR="00556B0E" w:rsidRPr="00F67237">
              <w:rPr>
                <w:rFonts w:ascii="Nyala" w:hAnsi="Nyala" w:cs="Nyala"/>
                <w:sz w:val="20"/>
                <w:szCs w:val="20"/>
              </w:rPr>
              <w:t>የ</w:t>
            </w:r>
            <w:r w:rsidR="00D04699" w:rsidRPr="00F67237">
              <w:rPr>
                <w:rFonts w:ascii="Nyala" w:hAnsi="Nyala" w:cs="Nyala"/>
                <w:sz w:val="20"/>
                <w:szCs w:val="20"/>
              </w:rPr>
              <w:t>ስራ</w:t>
            </w:r>
            <w:r w:rsidR="00556B0E" w:rsidRPr="00F67237">
              <w:rPr>
                <w:rFonts w:ascii="Arial" w:hAnsi="Arial" w:cs="Arial"/>
                <w:sz w:val="20"/>
                <w:szCs w:val="20"/>
              </w:rPr>
              <w:t xml:space="preserve"> </w:t>
            </w:r>
            <w:r w:rsidR="00556B0E" w:rsidRPr="00F67237">
              <w:rPr>
                <w:rFonts w:ascii="Nyala" w:hAnsi="Nyala" w:cs="Nyala"/>
                <w:sz w:val="20"/>
                <w:szCs w:val="20"/>
              </w:rPr>
              <w:t>ዘርፍ</w:t>
            </w:r>
            <w:r w:rsidR="00556B0E" w:rsidRPr="00F67237">
              <w:rPr>
                <w:rFonts w:ascii="Arial" w:hAnsi="Arial" w:cs="Arial"/>
                <w:sz w:val="20"/>
                <w:szCs w:val="20"/>
              </w:rPr>
              <w:t xml:space="preserve"> </w:t>
            </w:r>
            <w:r w:rsidR="00556B0E" w:rsidRPr="00F67237">
              <w:rPr>
                <w:rFonts w:ascii="Nyala" w:hAnsi="Nyala" w:cs="Nyala"/>
                <w:sz w:val="20"/>
                <w:szCs w:val="20"/>
              </w:rPr>
              <w:t>መሆኑን</w:t>
            </w:r>
            <w:r w:rsidR="00556B0E" w:rsidRPr="00F67237">
              <w:rPr>
                <w:rFonts w:ascii="Arial" w:hAnsi="Arial" w:cs="Arial"/>
                <w:sz w:val="20"/>
                <w:szCs w:val="20"/>
              </w:rPr>
              <w:t xml:space="preserve">  </w:t>
            </w:r>
            <w:r w:rsidR="00556B0E" w:rsidRPr="00F67237">
              <w:rPr>
                <w:rFonts w:ascii="Nyala" w:hAnsi="Nyala" w:cs="Nyala"/>
                <w:sz w:val="20"/>
                <w:szCs w:val="20"/>
              </w:rPr>
              <w:t>ሰለ</w:t>
            </w:r>
            <w:r w:rsidR="00E62AAE" w:rsidRPr="00F67237">
              <w:rPr>
                <w:rFonts w:ascii="Nyala" w:hAnsi="Nyala" w:cs="Nyala"/>
                <w:sz w:val="20"/>
                <w:szCs w:val="20"/>
              </w:rPr>
              <w:t>ለዩ</w:t>
            </w:r>
            <w:r w:rsidR="00556B0E" w:rsidRPr="00F67237">
              <w:rPr>
                <w:rFonts w:ascii="Arial" w:hAnsi="Arial" w:cs="Arial"/>
                <w:sz w:val="20"/>
                <w:szCs w:val="20"/>
              </w:rPr>
              <w:t xml:space="preserve"> </w:t>
            </w:r>
            <w:r w:rsidR="00D04699" w:rsidRPr="00F67237">
              <w:rPr>
                <w:rFonts w:ascii="Nyala" w:hAnsi="Nyala" w:cs="Nyala"/>
                <w:sz w:val="20"/>
                <w:szCs w:val="20"/>
              </w:rPr>
              <w:t>ነው</w:t>
            </w:r>
            <w:r w:rsidR="00D04699" w:rsidRPr="00F67237">
              <w:rPr>
                <w:rFonts w:ascii="Arial" w:hAnsi="Arial" w:cs="Arial"/>
                <w:sz w:val="20"/>
                <w:szCs w:val="20"/>
              </w:rPr>
              <w:t xml:space="preserve"> </w:t>
            </w:r>
            <w:r w:rsidR="00D04699" w:rsidRPr="00F67237">
              <w:rPr>
                <w:rFonts w:ascii="Nyala" w:hAnsi="Nyala" w:cs="Nyala"/>
                <w:sz w:val="20"/>
                <w:szCs w:val="20"/>
              </w:rPr>
              <w:t>ወይስ</w:t>
            </w:r>
            <w:r w:rsidR="00D04699" w:rsidRPr="00F67237">
              <w:rPr>
                <w:rFonts w:ascii="Arial" w:hAnsi="Arial" w:cs="Arial"/>
                <w:sz w:val="20"/>
                <w:szCs w:val="20"/>
              </w:rPr>
              <w:t xml:space="preserve"> </w:t>
            </w:r>
            <w:r w:rsidR="00D04699" w:rsidRPr="00F67237">
              <w:rPr>
                <w:rFonts w:ascii="Nyala" w:hAnsi="Nyala" w:cs="Nyala"/>
                <w:sz w:val="20"/>
                <w:szCs w:val="20"/>
              </w:rPr>
              <w:t>ሥራ</w:t>
            </w:r>
            <w:r w:rsidR="00D04699" w:rsidRPr="00F67237">
              <w:rPr>
                <w:rFonts w:ascii="Arial" w:hAnsi="Arial" w:cs="Arial"/>
                <w:sz w:val="20"/>
                <w:szCs w:val="20"/>
              </w:rPr>
              <w:t xml:space="preserve"> </w:t>
            </w:r>
            <w:r w:rsidR="00D04699" w:rsidRPr="00F67237">
              <w:rPr>
                <w:rFonts w:ascii="Nyala" w:hAnsi="Nyala" w:cs="Nyala"/>
                <w:sz w:val="20"/>
                <w:szCs w:val="20"/>
              </w:rPr>
              <w:t>ማግኘት</w:t>
            </w:r>
            <w:r w:rsidR="00D04699" w:rsidRPr="00F67237">
              <w:rPr>
                <w:rFonts w:ascii="Arial" w:hAnsi="Arial" w:cs="Arial"/>
                <w:sz w:val="20"/>
                <w:szCs w:val="20"/>
              </w:rPr>
              <w:t xml:space="preserve"> </w:t>
            </w:r>
            <w:r w:rsidR="00D04699" w:rsidRPr="00F67237">
              <w:rPr>
                <w:rFonts w:ascii="Nyala" w:hAnsi="Nyala" w:cs="Nyala"/>
                <w:sz w:val="20"/>
                <w:szCs w:val="20"/>
              </w:rPr>
              <w:t>ስላልቻሉ</w:t>
            </w:r>
            <w:r w:rsidR="00D04699" w:rsidRPr="00F67237">
              <w:rPr>
                <w:rFonts w:ascii="Arial" w:hAnsi="Arial" w:cs="Arial"/>
                <w:sz w:val="20"/>
                <w:szCs w:val="20"/>
              </w:rPr>
              <w:t xml:space="preserve"> </w:t>
            </w:r>
            <w:r w:rsidR="00D04699" w:rsidRPr="00F67237">
              <w:rPr>
                <w:rFonts w:ascii="Nyala" w:hAnsi="Nyala" w:cs="Nyala"/>
                <w:sz w:val="20"/>
                <w:szCs w:val="20"/>
              </w:rPr>
              <w:t>ነው</w:t>
            </w:r>
            <w:r w:rsidR="00D04699" w:rsidRPr="00F67237">
              <w:rPr>
                <w:rFonts w:ascii="Arial" w:hAnsi="Arial" w:cs="Arial"/>
                <w:sz w:val="20"/>
                <w:szCs w:val="20"/>
              </w:rPr>
              <w:t xml:space="preserve"> </w:t>
            </w:r>
            <w:r w:rsidR="001C464B" w:rsidRPr="00F67237">
              <w:rPr>
                <w:rFonts w:ascii="Arial" w:hAnsi="Arial" w:cs="Arial"/>
                <w:sz w:val="20"/>
                <w:szCs w:val="20"/>
              </w:rPr>
              <w:t>?</w:t>
            </w:r>
            <w:r w:rsidR="00D04699" w:rsidRPr="00F67237">
              <w:rPr>
                <w:rFonts w:ascii="Arial" w:hAnsi="Arial" w:cs="Arial"/>
                <w:b/>
                <w:sz w:val="20"/>
                <w:szCs w:val="20"/>
              </w:rPr>
              <w:t>/</w:t>
            </w:r>
            <w:r w:rsidR="00D04699" w:rsidRPr="00F67237">
              <w:rPr>
                <w:rFonts w:ascii="Nyala" w:hAnsi="Nyala" w:cs="Nyala"/>
                <w:b/>
                <w:sz w:val="20"/>
                <w:szCs w:val="20"/>
              </w:rPr>
              <w:t>መልሱን</w:t>
            </w:r>
            <w:r w:rsidR="00D04699" w:rsidRPr="00F67237">
              <w:rPr>
                <w:rFonts w:ascii="Arial" w:hAnsi="Arial" w:cs="Arial"/>
                <w:b/>
                <w:sz w:val="20"/>
                <w:szCs w:val="20"/>
              </w:rPr>
              <w:t xml:space="preserve"> </w:t>
            </w:r>
            <w:r w:rsidR="00D04699" w:rsidRPr="00F67237">
              <w:rPr>
                <w:rFonts w:ascii="Nyala" w:hAnsi="Nyala" w:cs="Nyala"/>
                <w:b/>
                <w:sz w:val="20"/>
                <w:szCs w:val="20"/>
              </w:rPr>
              <w:t>ያንብቡላቸው</w:t>
            </w:r>
            <w:r w:rsidR="00D04699" w:rsidRPr="00F67237">
              <w:rPr>
                <w:rFonts w:ascii="Arial" w:hAnsi="Arial" w:cs="Arial"/>
                <w:b/>
                <w:sz w:val="20"/>
                <w:szCs w:val="20"/>
              </w:rPr>
              <w:t>/</w:t>
            </w:r>
          </w:p>
          <w:tbl>
            <w:tblPr>
              <w:tblW w:w="8220" w:type="dxa"/>
              <w:tblLayout w:type="fixed"/>
              <w:tblCellMar>
                <w:left w:w="0" w:type="dxa"/>
                <w:right w:w="0" w:type="dxa"/>
              </w:tblCellMar>
              <w:tblLook w:val="04A0" w:firstRow="1" w:lastRow="0" w:firstColumn="1" w:lastColumn="0" w:noHBand="0" w:noVBand="1"/>
            </w:tblPr>
            <w:tblGrid>
              <w:gridCol w:w="1385"/>
              <w:gridCol w:w="1903"/>
              <w:gridCol w:w="1644"/>
              <w:gridCol w:w="1644"/>
              <w:gridCol w:w="1644"/>
            </w:tblGrid>
            <w:tr w:rsidR="003E1482" w:rsidRPr="00F67237" w14:paraId="6AA69B59" w14:textId="77777777" w:rsidTr="008769A6">
              <w:tc>
                <w:tcPr>
                  <w:tcW w:w="1385"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14:paraId="2C4FA8B3" w14:textId="71CE3DF8" w:rsidR="003E1482" w:rsidRPr="00F67237" w:rsidRDefault="003E1482" w:rsidP="008769A6">
                  <w:pPr>
                    <w:spacing w:after="200" w:line="276" w:lineRule="auto"/>
                    <w:rPr>
                      <w:rFonts w:ascii="Arial" w:hAnsi="Arial" w:cs="Arial"/>
                      <w:sz w:val="16"/>
                      <w:szCs w:val="16"/>
                    </w:rPr>
                  </w:pPr>
                  <w:r w:rsidRPr="00F67237">
                    <w:rPr>
                      <w:rFonts w:ascii="Arial" w:hAnsi="Arial" w:cs="Arial"/>
                      <w:b/>
                      <w:bCs/>
                      <w:sz w:val="16"/>
                      <w:szCs w:val="16"/>
                      <w:lang w:val="de-DE"/>
                    </w:rPr>
                    <w:t>I have identified a business opportunity</w:t>
                  </w:r>
                  <w:r w:rsidR="008769A6" w:rsidRPr="00F67237">
                    <w:rPr>
                      <w:rFonts w:ascii="Arial" w:hAnsi="Arial" w:cs="Arial"/>
                      <w:b/>
                      <w:bCs/>
                      <w:sz w:val="16"/>
                      <w:szCs w:val="16"/>
                      <w:lang w:val="de-DE"/>
                    </w:rPr>
                    <w:t>/</w:t>
                  </w:r>
                  <w:r w:rsidR="008769A6" w:rsidRPr="00F67237">
                    <w:rPr>
                      <w:rFonts w:ascii="Nyala" w:hAnsi="Nyala" w:cs="Nyala"/>
                      <w:sz w:val="16"/>
                      <w:szCs w:val="16"/>
                    </w:rPr>
                    <w:t>ጥሩ</w:t>
                  </w:r>
                  <w:r w:rsidR="008769A6" w:rsidRPr="00F67237">
                    <w:rPr>
                      <w:rFonts w:ascii="Arial" w:hAnsi="Arial" w:cs="Arial"/>
                      <w:sz w:val="16"/>
                      <w:szCs w:val="16"/>
                    </w:rPr>
                    <w:t xml:space="preserve"> </w:t>
                  </w:r>
                  <w:r w:rsidR="008769A6" w:rsidRPr="00F67237">
                    <w:rPr>
                      <w:rFonts w:ascii="Nyala" w:hAnsi="Nyala" w:cs="Nyala"/>
                      <w:sz w:val="16"/>
                      <w:szCs w:val="16"/>
                    </w:rPr>
                    <w:t>የሥራ</w:t>
                  </w:r>
                  <w:r w:rsidR="008769A6" w:rsidRPr="00F67237">
                    <w:rPr>
                      <w:rFonts w:ascii="Arial" w:hAnsi="Arial" w:cs="Arial"/>
                      <w:sz w:val="16"/>
                      <w:szCs w:val="16"/>
                    </w:rPr>
                    <w:t xml:space="preserve"> </w:t>
                  </w:r>
                  <w:r w:rsidR="008769A6" w:rsidRPr="00F67237">
                    <w:rPr>
                      <w:rFonts w:ascii="Nyala" w:hAnsi="Nyala" w:cs="Nyala"/>
                      <w:sz w:val="16"/>
                      <w:szCs w:val="16"/>
                    </w:rPr>
                    <w:t>ዕድል</w:t>
                  </w:r>
                  <w:r w:rsidR="008769A6" w:rsidRPr="00F67237">
                    <w:rPr>
                      <w:rFonts w:ascii="Arial" w:hAnsi="Arial" w:cs="Arial"/>
                      <w:sz w:val="16"/>
                      <w:szCs w:val="16"/>
                    </w:rPr>
                    <w:t xml:space="preserve"> </w:t>
                  </w:r>
                  <w:r w:rsidR="008769A6" w:rsidRPr="00F67237">
                    <w:rPr>
                      <w:rFonts w:ascii="Nyala" w:hAnsi="Nyala" w:cs="Nyala"/>
                      <w:sz w:val="16"/>
                      <w:szCs w:val="16"/>
                    </w:rPr>
                    <w:t>ስለሆነ</w:t>
                  </w:r>
                </w:p>
              </w:tc>
              <w:tc>
                <w:tcPr>
                  <w:tcW w:w="1903"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0BE26887" w14:textId="77777777" w:rsidR="008769A6" w:rsidRPr="00F67237" w:rsidRDefault="003E1482" w:rsidP="008769A6">
                  <w:pPr>
                    <w:spacing w:after="200" w:line="276" w:lineRule="auto"/>
                    <w:rPr>
                      <w:rFonts w:ascii="Arial" w:hAnsi="Arial" w:cs="Arial"/>
                      <w:sz w:val="16"/>
                      <w:szCs w:val="16"/>
                    </w:rPr>
                  </w:pPr>
                  <w:r w:rsidRPr="00F67237">
                    <w:rPr>
                      <w:rFonts w:ascii="Arial" w:hAnsi="Arial" w:cs="Arial"/>
                      <w:b/>
                      <w:bCs/>
                      <w:sz w:val="16"/>
                      <w:szCs w:val="16"/>
                      <w:lang w:val="de-DE"/>
                    </w:rPr>
                    <w:t>Rather because I identified a business opportunity</w:t>
                  </w:r>
                  <w:r w:rsidR="008769A6" w:rsidRPr="00F67237">
                    <w:rPr>
                      <w:rFonts w:ascii="Arial" w:hAnsi="Arial" w:cs="Arial"/>
                      <w:b/>
                      <w:bCs/>
                      <w:sz w:val="16"/>
                      <w:szCs w:val="16"/>
                      <w:lang w:val="de-DE"/>
                    </w:rPr>
                    <w:t>/</w:t>
                  </w:r>
                  <w:r w:rsidR="008769A6" w:rsidRPr="00F67237">
                    <w:rPr>
                      <w:rFonts w:ascii="Nyala" w:hAnsi="Nyala" w:cs="Nyala"/>
                      <w:sz w:val="16"/>
                      <w:szCs w:val="16"/>
                    </w:rPr>
                    <w:t>በተወሰነ</w:t>
                  </w:r>
                  <w:r w:rsidR="008769A6" w:rsidRPr="00F67237">
                    <w:rPr>
                      <w:rFonts w:ascii="Arial" w:hAnsi="Arial" w:cs="Arial"/>
                      <w:sz w:val="16"/>
                      <w:szCs w:val="16"/>
                    </w:rPr>
                    <w:t xml:space="preserve"> </w:t>
                  </w:r>
                  <w:r w:rsidR="008769A6" w:rsidRPr="00F67237">
                    <w:rPr>
                      <w:rFonts w:ascii="Nyala" w:hAnsi="Nyala" w:cs="Nyala"/>
                      <w:sz w:val="16"/>
                      <w:szCs w:val="16"/>
                    </w:rPr>
                    <w:t>መልኩ</w:t>
                  </w:r>
                  <w:r w:rsidR="008769A6" w:rsidRPr="00F67237">
                    <w:rPr>
                      <w:rFonts w:ascii="Arial" w:hAnsi="Arial" w:cs="Arial"/>
                      <w:sz w:val="16"/>
                      <w:szCs w:val="16"/>
                    </w:rPr>
                    <w:t xml:space="preserve"> </w:t>
                  </w:r>
                  <w:r w:rsidR="008769A6" w:rsidRPr="00F67237">
                    <w:rPr>
                      <w:rFonts w:ascii="Nyala" w:hAnsi="Nyala" w:cs="Nyala"/>
                      <w:sz w:val="16"/>
                      <w:szCs w:val="16"/>
                    </w:rPr>
                    <w:t>ጥሩ</w:t>
                  </w:r>
                  <w:r w:rsidR="008769A6" w:rsidRPr="00F67237">
                    <w:rPr>
                      <w:rFonts w:ascii="Arial" w:hAnsi="Arial" w:cs="Arial"/>
                      <w:sz w:val="16"/>
                      <w:szCs w:val="16"/>
                    </w:rPr>
                    <w:t xml:space="preserve"> </w:t>
                  </w:r>
                  <w:r w:rsidR="008769A6" w:rsidRPr="00F67237">
                    <w:rPr>
                      <w:rFonts w:ascii="Nyala" w:hAnsi="Nyala" w:cs="Nyala"/>
                      <w:sz w:val="16"/>
                      <w:szCs w:val="16"/>
                    </w:rPr>
                    <w:t>የሥራ</w:t>
                  </w:r>
                  <w:r w:rsidR="008769A6" w:rsidRPr="00F67237">
                    <w:rPr>
                      <w:rFonts w:ascii="Arial" w:hAnsi="Arial" w:cs="Arial"/>
                      <w:sz w:val="16"/>
                      <w:szCs w:val="16"/>
                    </w:rPr>
                    <w:t xml:space="preserve"> </w:t>
                  </w:r>
                  <w:r w:rsidR="008769A6" w:rsidRPr="00F67237">
                    <w:rPr>
                      <w:rFonts w:ascii="Nyala" w:hAnsi="Nyala" w:cs="Nyala"/>
                      <w:sz w:val="16"/>
                      <w:szCs w:val="16"/>
                    </w:rPr>
                    <w:t>ዕድል</w:t>
                  </w:r>
                  <w:r w:rsidR="008769A6" w:rsidRPr="00F67237">
                    <w:rPr>
                      <w:rFonts w:ascii="Arial" w:hAnsi="Arial" w:cs="Arial"/>
                      <w:sz w:val="16"/>
                      <w:szCs w:val="16"/>
                    </w:rPr>
                    <w:t xml:space="preserve"> </w:t>
                  </w:r>
                  <w:r w:rsidR="008769A6" w:rsidRPr="00F67237">
                    <w:rPr>
                      <w:rFonts w:ascii="Nyala" w:hAnsi="Nyala" w:cs="Nyala"/>
                      <w:sz w:val="16"/>
                      <w:szCs w:val="16"/>
                    </w:rPr>
                    <w:t>ስለሆነ</w:t>
                  </w:r>
                </w:p>
                <w:p w14:paraId="07079361" w14:textId="7FCD8E8B" w:rsidR="003E1482" w:rsidRPr="00F67237" w:rsidRDefault="003E1482" w:rsidP="003E1482">
                  <w:pPr>
                    <w:jc w:val="center"/>
                    <w:rPr>
                      <w:rFonts w:ascii="Arial" w:hAnsi="Arial" w:cs="Arial"/>
                      <w:b/>
                      <w:bCs/>
                      <w:sz w:val="20"/>
                      <w:szCs w:val="20"/>
                      <w:lang w:val="de-DE"/>
                    </w:rPr>
                  </w:pPr>
                </w:p>
              </w:tc>
              <w:tc>
                <w:tcPr>
                  <w:tcW w:w="1644"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189AE4AD" w14:textId="77777777" w:rsidR="008769A6" w:rsidRPr="00F67237" w:rsidRDefault="003E1482" w:rsidP="008769A6">
                  <w:pPr>
                    <w:spacing w:after="200" w:line="276" w:lineRule="auto"/>
                    <w:jc w:val="both"/>
                    <w:rPr>
                      <w:rFonts w:ascii="Arial" w:hAnsi="Arial" w:cs="Arial"/>
                      <w:sz w:val="16"/>
                      <w:szCs w:val="16"/>
                    </w:rPr>
                  </w:pPr>
                  <w:r w:rsidRPr="00F67237">
                    <w:rPr>
                      <w:rFonts w:ascii="Arial" w:hAnsi="Arial" w:cs="Arial"/>
                      <w:b/>
                      <w:bCs/>
                      <w:sz w:val="16"/>
                      <w:szCs w:val="16"/>
                      <w:lang w:val="de-DE"/>
                    </w:rPr>
                    <w:t>Neither nor</w:t>
                  </w:r>
                  <w:r w:rsidR="008769A6" w:rsidRPr="00F67237">
                    <w:rPr>
                      <w:rFonts w:ascii="Arial" w:hAnsi="Arial" w:cs="Arial"/>
                      <w:b/>
                      <w:bCs/>
                      <w:sz w:val="16"/>
                      <w:szCs w:val="16"/>
                      <w:lang w:val="de-DE"/>
                    </w:rPr>
                    <w:t>/</w:t>
                  </w:r>
                  <w:r w:rsidR="008769A6" w:rsidRPr="00F67237">
                    <w:rPr>
                      <w:rFonts w:ascii="Nyala" w:hAnsi="Nyala" w:cs="Nyala"/>
                      <w:sz w:val="16"/>
                      <w:szCs w:val="16"/>
                    </w:rPr>
                    <w:t>ሁለቱም</w:t>
                  </w:r>
                  <w:r w:rsidR="008769A6" w:rsidRPr="00F67237">
                    <w:rPr>
                      <w:rFonts w:ascii="Arial" w:hAnsi="Arial" w:cs="Arial"/>
                      <w:sz w:val="16"/>
                      <w:szCs w:val="16"/>
                    </w:rPr>
                    <w:t xml:space="preserve"> </w:t>
                  </w:r>
                  <w:r w:rsidR="008769A6" w:rsidRPr="00F67237">
                    <w:rPr>
                      <w:rFonts w:ascii="Nyala" w:hAnsi="Nyala" w:cs="Nyala"/>
                      <w:sz w:val="16"/>
                      <w:szCs w:val="16"/>
                    </w:rPr>
                    <w:t>አይደለም</w:t>
                  </w:r>
                </w:p>
                <w:p w14:paraId="48AD9421" w14:textId="7F346886" w:rsidR="003E1482" w:rsidRPr="00F67237" w:rsidRDefault="003E1482" w:rsidP="003E1482">
                  <w:pPr>
                    <w:jc w:val="center"/>
                    <w:rPr>
                      <w:rFonts w:ascii="Arial" w:hAnsi="Arial" w:cs="Arial"/>
                      <w:b/>
                      <w:bCs/>
                      <w:sz w:val="20"/>
                      <w:szCs w:val="20"/>
                      <w:lang w:val="de-DE"/>
                    </w:rPr>
                  </w:pPr>
                </w:p>
              </w:tc>
              <w:tc>
                <w:tcPr>
                  <w:tcW w:w="1644"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10F1D3B3" w14:textId="07116A48" w:rsidR="00081F09" w:rsidRPr="00F67237" w:rsidRDefault="00081F09" w:rsidP="00081F09">
                  <w:pPr>
                    <w:rPr>
                      <w:rFonts w:ascii="Arial" w:hAnsi="Arial" w:cs="Arial"/>
                      <w:b/>
                      <w:bCs/>
                      <w:sz w:val="16"/>
                      <w:szCs w:val="16"/>
                      <w:lang w:val="de-DE"/>
                    </w:rPr>
                  </w:pPr>
                  <w:r w:rsidRPr="00F67237">
                    <w:rPr>
                      <w:rFonts w:ascii="Arial" w:hAnsi="Arial" w:cs="Arial"/>
                      <w:b/>
                      <w:bCs/>
                      <w:sz w:val="16"/>
                      <w:szCs w:val="16"/>
                      <w:lang w:val="de-DE"/>
                    </w:rPr>
                    <w:t xml:space="preserve">Rather </w:t>
                  </w:r>
                  <w:r w:rsidR="003E1482" w:rsidRPr="00F67237">
                    <w:rPr>
                      <w:rFonts w:ascii="Arial" w:hAnsi="Arial" w:cs="Arial"/>
                      <w:b/>
                      <w:bCs/>
                      <w:sz w:val="16"/>
                      <w:szCs w:val="16"/>
                      <w:lang w:val="de-DE"/>
                    </w:rPr>
                    <w:t>because I could not find employment</w:t>
                  </w:r>
                  <w:r w:rsidRPr="00F67237">
                    <w:rPr>
                      <w:rFonts w:ascii="Arial" w:hAnsi="Arial" w:cs="Arial"/>
                      <w:b/>
                      <w:bCs/>
                      <w:sz w:val="16"/>
                      <w:szCs w:val="16"/>
                      <w:lang w:val="de-DE"/>
                    </w:rPr>
                    <w:t xml:space="preserve"> </w:t>
                  </w:r>
                  <w:r w:rsidRPr="00F67237">
                    <w:rPr>
                      <w:rFonts w:ascii="Nyala" w:hAnsi="Nyala" w:cs="Nyala"/>
                      <w:sz w:val="16"/>
                      <w:szCs w:val="16"/>
                    </w:rPr>
                    <w:t>በተወሰነ</w:t>
                  </w:r>
                  <w:r w:rsidRPr="00F67237">
                    <w:rPr>
                      <w:rFonts w:ascii="Arial" w:hAnsi="Arial" w:cs="Arial"/>
                      <w:sz w:val="16"/>
                      <w:szCs w:val="16"/>
                    </w:rPr>
                    <w:t xml:space="preserve"> </w:t>
                  </w:r>
                  <w:r w:rsidRPr="00F67237">
                    <w:rPr>
                      <w:rFonts w:ascii="Nyala" w:hAnsi="Nyala" w:cs="Nyala"/>
                      <w:sz w:val="16"/>
                      <w:szCs w:val="16"/>
                    </w:rPr>
                    <w:t>መልኩ</w:t>
                  </w:r>
                  <w:r w:rsidRPr="00F67237">
                    <w:rPr>
                      <w:rFonts w:ascii="Arial" w:hAnsi="Arial" w:cs="Arial"/>
                      <w:sz w:val="16"/>
                      <w:szCs w:val="16"/>
                    </w:rPr>
                    <w:t xml:space="preserve"> </w:t>
                  </w:r>
                  <w:r w:rsidRPr="00F67237">
                    <w:rPr>
                      <w:rFonts w:ascii="Nyala" w:hAnsi="Nyala" w:cs="Nyala"/>
                      <w:sz w:val="16"/>
                      <w:szCs w:val="16"/>
                    </w:rPr>
                    <w:t>ሥራ</w:t>
                  </w:r>
                  <w:r w:rsidRPr="00F67237">
                    <w:rPr>
                      <w:rFonts w:ascii="Arial" w:hAnsi="Arial" w:cs="Arial"/>
                      <w:sz w:val="16"/>
                      <w:szCs w:val="16"/>
                    </w:rPr>
                    <w:t xml:space="preserve"> </w:t>
                  </w:r>
                  <w:r w:rsidRPr="00F67237">
                    <w:rPr>
                      <w:rFonts w:ascii="Nyala" w:hAnsi="Nyala" w:cs="Nyala"/>
                      <w:sz w:val="16"/>
                      <w:szCs w:val="16"/>
                    </w:rPr>
                    <w:t>ማግኘት</w:t>
                  </w:r>
                  <w:r w:rsidRPr="00F67237">
                    <w:rPr>
                      <w:rFonts w:ascii="Arial" w:hAnsi="Arial" w:cs="Arial"/>
                      <w:sz w:val="16"/>
                      <w:szCs w:val="16"/>
                    </w:rPr>
                    <w:t xml:space="preserve"> </w:t>
                  </w:r>
                  <w:r w:rsidRPr="00F67237">
                    <w:rPr>
                      <w:rFonts w:ascii="Nyala" w:hAnsi="Nyala" w:cs="Nyala"/>
                      <w:sz w:val="16"/>
                      <w:szCs w:val="16"/>
                    </w:rPr>
                    <w:t>ስላልቻልኩ</w:t>
                  </w:r>
                </w:p>
                <w:p w14:paraId="375B294D" w14:textId="4018C2B1" w:rsidR="003E1482" w:rsidRPr="00F67237" w:rsidRDefault="003E1482" w:rsidP="00081F09">
                  <w:pPr>
                    <w:rPr>
                      <w:rFonts w:ascii="Arial" w:hAnsi="Arial" w:cs="Arial"/>
                      <w:b/>
                      <w:bCs/>
                      <w:sz w:val="16"/>
                      <w:szCs w:val="16"/>
                      <w:lang w:val="de-DE"/>
                    </w:rPr>
                  </w:pPr>
                </w:p>
              </w:tc>
              <w:tc>
                <w:tcPr>
                  <w:tcW w:w="1644"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5640165B" w14:textId="77777777" w:rsidR="00B80179" w:rsidRPr="00F67237" w:rsidRDefault="003E1482" w:rsidP="00B80179">
                  <w:pPr>
                    <w:spacing w:after="200" w:line="276" w:lineRule="auto"/>
                    <w:rPr>
                      <w:rFonts w:ascii="Arial" w:hAnsi="Arial" w:cs="Arial"/>
                      <w:sz w:val="16"/>
                      <w:szCs w:val="16"/>
                    </w:rPr>
                  </w:pPr>
                  <w:r w:rsidRPr="00F67237">
                    <w:rPr>
                      <w:rFonts w:ascii="Arial" w:hAnsi="Arial" w:cs="Arial"/>
                      <w:b/>
                      <w:bCs/>
                      <w:sz w:val="16"/>
                      <w:szCs w:val="16"/>
                      <w:lang w:val="de-DE"/>
                    </w:rPr>
                    <w:t>I could not find employment</w:t>
                  </w:r>
                  <w:r w:rsidR="00B80179" w:rsidRPr="00F67237">
                    <w:rPr>
                      <w:rFonts w:ascii="Arial" w:hAnsi="Arial" w:cs="Arial"/>
                      <w:b/>
                      <w:bCs/>
                      <w:sz w:val="16"/>
                      <w:szCs w:val="16"/>
                      <w:lang w:val="de-DE"/>
                    </w:rPr>
                    <w:t>/</w:t>
                  </w:r>
                  <w:r w:rsidR="00B80179" w:rsidRPr="00F67237">
                    <w:rPr>
                      <w:rFonts w:ascii="Nyala" w:hAnsi="Nyala" w:cs="Nyala"/>
                      <w:sz w:val="16"/>
                      <w:szCs w:val="16"/>
                    </w:rPr>
                    <w:t>ሥራ</w:t>
                  </w:r>
                  <w:r w:rsidR="00B80179" w:rsidRPr="00F67237">
                    <w:rPr>
                      <w:rFonts w:ascii="Arial" w:hAnsi="Arial" w:cs="Arial"/>
                      <w:sz w:val="16"/>
                      <w:szCs w:val="16"/>
                    </w:rPr>
                    <w:t xml:space="preserve"> </w:t>
                  </w:r>
                  <w:r w:rsidR="00B80179" w:rsidRPr="00F67237">
                    <w:rPr>
                      <w:rFonts w:ascii="Nyala" w:hAnsi="Nyala" w:cs="Nyala"/>
                      <w:sz w:val="16"/>
                      <w:szCs w:val="16"/>
                    </w:rPr>
                    <w:t>ማግኘት</w:t>
                  </w:r>
                  <w:r w:rsidR="00B80179" w:rsidRPr="00F67237">
                    <w:rPr>
                      <w:rFonts w:ascii="Arial" w:hAnsi="Arial" w:cs="Arial"/>
                      <w:sz w:val="16"/>
                      <w:szCs w:val="16"/>
                    </w:rPr>
                    <w:t xml:space="preserve"> </w:t>
                  </w:r>
                  <w:r w:rsidR="00B80179" w:rsidRPr="00F67237">
                    <w:rPr>
                      <w:rFonts w:ascii="Nyala" w:hAnsi="Nyala" w:cs="Nyala"/>
                      <w:sz w:val="16"/>
                      <w:szCs w:val="16"/>
                    </w:rPr>
                    <w:t>ስላልቻልኩ</w:t>
                  </w:r>
                </w:p>
                <w:p w14:paraId="3F4C3C00" w14:textId="4AB9D57E" w:rsidR="003E1482" w:rsidRPr="00F67237" w:rsidRDefault="003E1482" w:rsidP="00081F09">
                  <w:pPr>
                    <w:rPr>
                      <w:rFonts w:ascii="Arial" w:hAnsi="Arial" w:cs="Arial"/>
                      <w:b/>
                      <w:bCs/>
                      <w:sz w:val="16"/>
                      <w:szCs w:val="16"/>
                      <w:lang w:val="de-DE"/>
                    </w:rPr>
                  </w:pPr>
                </w:p>
              </w:tc>
            </w:tr>
            <w:tr w:rsidR="003E1482" w:rsidRPr="00F67237" w14:paraId="2A31D4C5" w14:textId="77777777" w:rsidTr="008769A6">
              <w:tc>
                <w:tcPr>
                  <w:tcW w:w="138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4A28CE3" w14:textId="77777777" w:rsidR="003E1482" w:rsidRPr="00F67237" w:rsidRDefault="003E1482" w:rsidP="003E1482">
                  <w:pPr>
                    <w:jc w:val="center"/>
                    <w:rPr>
                      <w:rFonts w:ascii="Arial" w:hAnsi="Arial" w:cs="Arial"/>
                      <w:sz w:val="20"/>
                      <w:szCs w:val="20"/>
                      <w:lang w:val="de-DE"/>
                    </w:rPr>
                  </w:pPr>
                  <w:r w:rsidRPr="00F67237">
                    <w:rPr>
                      <w:rFonts w:ascii="Arial" w:hAnsi="Arial" w:cs="Arial"/>
                      <w:sz w:val="20"/>
                      <w:szCs w:val="20"/>
                      <w:lang w:val="de-DE"/>
                    </w:rPr>
                    <w:t>1</w:t>
                  </w:r>
                </w:p>
              </w:tc>
              <w:tc>
                <w:tcPr>
                  <w:tcW w:w="19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B0394FD" w14:textId="77777777" w:rsidR="003E1482" w:rsidRPr="00F67237" w:rsidRDefault="003E1482" w:rsidP="003E1482">
                  <w:pPr>
                    <w:jc w:val="center"/>
                    <w:rPr>
                      <w:rFonts w:ascii="Arial" w:hAnsi="Arial" w:cs="Arial"/>
                      <w:sz w:val="20"/>
                      <w:szCs w:val="20"/>
                      <w:lang w:val="de-DE"/>
                    </w:rPr>
                  </w:pPr>
                  <w:r w:rsidRPr="00F67237">
                    <w:rPr>
                      <w:rFonts w:ascii="Arial" w:hAnsi="Arial" w:cs="Arial"/>
                      <w:sz w:val="20"/>
                      <w:szCs w:val="20"/>
                      <w:lang w:val="de-DE"/>
                    </w:rPr>
                    <w:t>2</w:t>
                  </w:r>
                </w:p>
              </w:tc>
              <w:tc>
                <w:tcPr>
                  <w:tcW w:w="164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377946A" w14:textId="77777777" w:rsidR="003E1482" w:rsidRPr="00F67237" w:rsidRDefault="003E1482" w:rsidP="003E1482">
                  <w:pPr>
                    <w:jc w:val="center"/>
                    <w:rPr>
                      <w:rFonts w:ascii="Arial" w:hAnsi="Arial" w:cs="Arial"/>
                      <w:sz w:val="20"/>
                      <w:szCs w:val="20"/>
                      <w:lang w:val="de-DE"/>
                    </w:rPr>
                  </w:pPr>
                  <w:r w:rsidRPr="00F67237">
                    <w:rPr>
                      <w:rFonts w:ascii="Arial" w:hAnsi="Arial" w:cs="Arial"/>
                      <w:sz w:val="20"/>
                      <w:szCs w:val="20"/>
                      <w:lang w:val="de-DE"/>
                    </w:rPr>
                    <w:t>3</w:t>
                  </w:r>
                </w:p>
              </w:tc>
              <w:tc>
                <w:tcPr>
                  <w:tcW w:w="164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856C90" w14:textId="77777777" w:rsidR="003E1482" w:rsidRPr="00F67237" w:rsidRDefault="003E1482" w:rsidP="003E1482">
                  <w:pPr>
                    <w:jc w:val="center"/>
                    <w:rPr>
                      <w:rFonts w:ascii="Arial" w:hAnsi="Arial" w:cs="Arial"/>
                      <w:sz w:val="20"/>
                      <w:szCs w:val="20"/>
                      <w:lang w:val="de-DE"/>
                    </w:rPr>
                  </w:pPr>
                  <w:r w:rsidRPr="00F67237">
                    <w:rPr>
                      <w:rFonts w:ascii="Arial" w:hAnsi="Arial" w:cs="Arial"/>
                      <w:sz w:val="20"/>
                      <w:szCs w:val="20"/>
                      <w:lang w:val="de-DE"/>
                    </w:rPr>
                    <w:t>4</w:t>
                  </w:r>
                </w:p>
              </w:tc>
              <w:tc>
                <w:tcPr>
                  <w:tcW w:w="164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2A2CA26" w14:textId="77777777" w:rsidR="003E1482" w:rsidRPr="00F67237" w:rsidRDefault="003E1482" w:rsidP="003E1482">
                  <w:pPr>
                    <w:jc w:val="center"/>
                    <w:rPr>
                      <w:rFonts w:ascii="Arial" w:hAnsi="Arial" w:cs="Arial"/>
                      <w:sz w:val="20"/>
                      <w:szCs w:val="20"/>
                      <w:lang w:val="de-DE"/>
                    </w:rPr>
                  </w:pPr>
                  <w:r w:rsidRPr="00F67237">
                    <w:rPr>
                      <w:rFonts w:ascii="Arial" w:hAnsi="Arial" w:cs="Arial"/>
                      <w:sz w:val="20"/>
                      <w:szCs w:val="20"/>
                      <w:lang w:val="de-DE"/>
                    </w:rPr>
                    <w:t>5</w:t>
                  </w:r>
                </w:p>
              </w:tc>
            </w:tr>
          </w:tbl>
          <w:p w14:paraId="54BC4F8C" w14:textId="77777777" w:rsidR="003E1482" w:rsidRPr="00F67237" w:rsidRDefault="003E1482" w:rsidP="003E1482">
            <w:pPr>
              <w:pStyle w:val="ListParagraph"/>
              <w:ind w:left="360"/>
              <w:rPr>
                <w:rFonts w:ascii="Arial" w:eastAsiaTheme="minorHAnsi" w:hAnsi="Arial" w:cs="Arial"/>
                <w:i/>
                <w:iCs/>
                <w:sz w:val="20"/>
                <w:szCs w:val="20"/>
              </w:rPr>
            </w:pPr>
          </w:p>
          <w:p w14:paraId="7ED6C480" w14:textId="0F1D27A2" w:rsidR="003E1482" w:rsidRPr="0006336C" w:rsidRDefault="003E1482" w:rsidP="00DE08E3">
            <w:pPr>
              <w:pStyle w:val="ListParagraph"/>
              <w:numPr>
                <w:ilvl w:val="0"/>
                <w:numId w:val="27"/>
              </w:numPr>
              <w:rPr>
                <w:rFonts w:ascii="Arial" w:hAnsi="Arial" w:cs="Arial"/>
                <w:i/>
                <w:iCs/>
                <w:sz w:val="20"/>
                <w:szCs w:val="20"/>
              </w:rPr>
            </w:pPr>
            <w:r w:rsidRPr="00F67237">
              <w:rPr>
                <w:rFonts w:ascii="Arial" w:hAnsi="Arial" w:cs="Arial"/>
                <w:sz w:val="20"/>
                <w:szCs w:val="20"/>
              </w:rPr>
              <w:t>Would it be difficult or easy for you to find an alternative job? (</w:t>
            </w:r>
            <w:r w:rsidRPr="00F67237">
              <w:rPr>
                <w:rFonts w:ascii="Arial" w:hAnsi="Arial" w:cs="Arial"/>
                <w:b/>
                <w:bCs/>
                <w:i/>
                <w:iCs/>
                <w:sz w:val="20"/>
                <w:szCs w:val="20"/>
              </w:rPr>
              <w:t>Show scale and read out responses.</w:t>
            </w:r>
            <w:r w:rsidRPr="00F67237">
              <w:rPr>
                <w:rFonts w:ascii="Arial" w:hAnsi="Arial" w:cs="Arial"/>
                <w:i/>
                <w:iCs/>
                <w:sz w:val="20"/>
                <w:szCs w:val="20"/>
              </w:rPr>
              <w:t>)</w:t>
            </w:r>
            <w:r w:rsidR="00C622BB" w:rsidRPr="00F67237">
              <w:rPr>
                <w:rFonts w:ascii="Arial" w:hAnsi="Arial" w:cs="Arial"/>
                <w:sz w:val="20"/>
                <w:szCs w:val="20"/>
              </w:rPr>
              <w:t xml:space="preserve"> </w:t>
            </w:r>
            <w:r w:rsidR="00C622BB" w:rsidRPr="00F67237">
              <w:rPr>
                <w:rFonts w:ascii="Nyala" w:hAnsi="Nyala" w:cs="Nyala"/>
                <w:sz w:val="20"/>
                <w:szCs w:val="20"/>
              </w:rPr>
              <w:t>በአሁኑ</w:t>
            </w:r>
            <w:r w:rsidR="00C622BB" w:rsidRPr="00F67237">
              <w:rPr>
                <w:rFonts w:ascii="Arial" w:hAnsi="Arial" w:cs="Arial"/>
                <w:sz w:val="20"/>
                <w:szCs w:val="20"/>
              </w:rPr>
              <w:t xml:space="preserve"> </w:t>
            </w:r>
            <w:r w:rsidR="00C622BB" w:rsidRPr="00F67237">
              <w:rPr>
                <w:rFonts w:ascii="Nyala" w:hAnsi="Nyala" w:cs="Nyala"/>
                <w:sz w:val="20"/>
                <w:szCs w:val="20"/>
              </w:rPr>
              <w:t>ወቅት</w:t>
            </w:r>
            <w:r w:rsidR="00C622BB" w:rsidRPr="00F67237">
              <w:rPr>
                <w:rFonts w:ascii="Arial" w:hAnsi="Arial" w:cs="Arial"/>
                <w:sz w:val="20"/>
                <w:szCs w:val="20"/>
              </w:rPr>
              <w:t xml:space="preserve"> </w:t>
            </w:r>
            <w:r w:rsidR="00C622BB" w:rsidRPr="00F67237">
              <w:rPr>
                <w:rFonts w:ascii="Nyala" w:hAnsi="Nyala" w:cs="Nyala"/>
                <w:sz w:val="20"/>
                <w:szCs w:val="20"/>
              </w:rPr>
              <w:t>ለአንቺ</w:t>
            </w:r>
            <w:r w:rsidR="00C622BB" w:rsidRPr="00F67237">
              <w:rPr>
                <w:rFonts w:ascii="Arial" w:hAnsi="Arial" w:cs="Arial"/>
                <w:sz w:val="20"/>
                <w:szCs w:val="20"/>
              </w:rPr>
              <w:t xml:space="preserve"> </w:t>
            </w:r>
            <w:r w:rsidR="00C622BB" w:rsidRPr="00F67237">
              <w:rPr>
                <w:rFonts w:ascii="Nyala" w:hAnsi="Nyala" w:cs="Nyala"/>
                <w:sz w:val="20"/>
                <w:szCs w:val="20"/>
              </w:rPr>
              <w:t>ሌላ</w:t>
            </w:r>
            <w:r w:rsidR="00C622BB" w:rsidRPr="00F67237">
              <w:rPr>
                <w:rFonts w:ascii="Arial" w:hAnsi="Arial" w:cs="Arial"/>
                <w:sz w:val="20"/>
                <w:szCs w:val="20"/>
              </w:rPr>
              <w:t xml:space="preserve"> /</w:t>
            </w:r>
            <w:r w:rsidR="00C622BB" w:rsidRPr="00F67237">
              <w:rPr>
                <w:rFonts w:ascii="Nyala" w:hAnsi="Nyala" w:cs="Nyala"/>
                <w:sz w:val="20"/>
                <w:szCs w:val="20"/>
              </w:rPr>
              <w:t>አማራጭ</w:t>
            </w:r>
            <w:r w:rsidR="00C622BB" w:rsidRPr="00F67237">
              <w:rPr>
                <w:rFonts w:ascii="Arial" w:hAnsi="Arial" w:cs="Arial"/>
                <w:sz w:val="20"/>
                <w:szCs w:val="20"/>
              </w:rPr>
              <w:t xml:space="preserve"> </w:t>
            </w:r>
            <w:ins w:id="127" w:author="toshiba" w:date="2016-11-16T14:28:00Z">
              <w:r w:rsidR="0014217D" w:rsidRPr="0014217D">
                <w:rPr>
                  <w:rFonts w:ascii="Nyala" w:hAnsi="Nyala" w:cs="Nyala"/>
                  <w:sz w:val="20"/>
                  <w:szCs w:val="20"/>
                  <w:highlight w:val="green"/>
                </w:rPr>
                <w:t>የቅጥር</w:t>
              </w:r>
              <w:r w:rsidR="0014217D" w:rsidRPr="0014217D">
                <w:rPr>
                  <w:rFonts w:ascii="Arial" w:hAnsi="Arial" w:cs="Arial"/>
                  <w:sz w:val="20"/>
                  <w:szCs w:val="20"/>
                  <w:highlight w:val="green"/>
                </w:rPr>
                <w:t xml:space="preserve"> </w:t>
              </w:r>
            </w:ins>
            <w:r w:rsidR="00C622BB" w:rsidRPr="0014217D">
              <w:rPr>
                <w:rFonts w:ascii="Nyala" w:hAnsi="Nyala" w:cs="Nyala"/>
                <w:sz w:val="20"/>
                <w:szCs w:val="20"/>
                <w:highlight w:val="green"/>
              </w:rPr>
              <w:t>ሥራ</w:t>
            </w:r>
            <w:r w:rsidR="00C622BB" w:rsidRPr="00F67237">
              <w:rPr>
                <w:rFonts w:ascii="Arial" w:hAnsi="Arial" w:cs="Arial"/>
                <w:sz w:val="20"/>
                <w:szCs w:val="20"/>
              </w:rPr>
              <w:t xml:space="preserve"> </w:t>
            </w:r>
            <w:r w:rsidR="00C622BB" w:rsidRPr="00F67237">
              <w:rPr>
                <w:rFonts w:ascii="Nyala" w:hAnsi="Nyala" w:cs="Nyala"/>
                <w:sz w:val="20"/>
                <w:szCs w:val="20"/>
              </w:rPr>
              <w:t>ማግኘት</w:t>
            </w:r>
            <w:r w:rsidR="00C622BB" w:rsidRPr="00F67237">
              <w:rPr>
                <w:rFonts w:ascii="Arial" w:hAnsi="Arial" w:cs="Arial"/>
                <w:sz w:val="20"/>
                <w:szCs w:val="20"/>
              </w:rPr>
              <w:t xml:space="preserve"> </w:t>
            </w:r>
            <w:r w:rsidR="00C622BB" w:rsidRPr="00F67237">
              <w:rPr>
                <w:rFonts w:ascii="Nyala" w:hAnsi="Nyala" w:cs="Nyala"/>
                <w:sz w:val="20"/>
                <w:szCs w:val="20"/>
              </w:rPr>
              <w:t>ቀላል</w:t>
            </w:r>
            <w:r w:rsidR="00C622BB" w:rsidRPr="00F67237">
              <w:rPr>
                <w:rFonts w:ascii="Arial" w:hAnsi="Arial" w:cs="Arial"/>
                <w:sz w:val="20"/>
                <w:szCs w:val="20"/>
              </w:rPr>
              <w:t xml:space="preserve"> </w:t>
            </w:r>
            <w:r w:rsidR="00C622BB" w:rsidRPr="00F67237">
              <w:rPr>
                <w:rFonts w:ascii="Nyala" w:hAnsi="Nyala" w:cs="Nyala"/>
                <w:sz w:val="20"/>
                <w:szCs w:val="20"/>
              </w:rPr>
              <w:t>ነው</w:t>
            </w:r>
            <w:r w:rsidR="00C622BB" w:rsidRPr="00F67237">
              <w:rPr>
                <w:rFonts w:ascii="Arial" w:hAnsi="Arial" w:cs="Arial"/>
                <w:sz w:val="20"/>
                <w:szCs w:val="20"/>
              </w:rPr>
              <w:t xml:space="preserve"> </w:t>
            </w:r>
            <w:r w:rsidR="00C622BB" w:rsidRPr="00F67237">
              <w:rPr>
                <w:rFonts w:ascii="Nyala" w:hAnsi="Nyala" w:cs="Nyala"/>
                <w:sz w:val="20"/>
                <w:szCs w:val="20"/>
              </w:rPr>
              <w:t>ወይስ</w:t>
            </w:r>
            <w:r w:rsidR="00C622BB" w:rsidRPr="00F67237">
              <w:rPr>
                <w:rFonts w:ascii="Arial" w:hAnsi="Arial" w:cs="Arial"/>
                <w:sz w:val="20"/>
                <w:szCs w:val="20"/>
              </w:rPr>
              <w:t xml:space="preserve"> </w:t>
            </w:r>
            <w:r w:rsidR="00C622BB" w:rsidRPr="00F67237">
              <w:rPr>
                <w:rFonts w:ascii="Nyala" w:hAnsi="Nyala" w:cs="Nyala"/>
                <w:sz w:val="20"/>
                <w:szCs w:val="20"/>
              </w:rPr>
              <w:t>ከባድ</w:t>
            </w:r>
            <w:r w:rsidR="00C622BB" w:rsidRPr="00F67237">
              <w:rPr>
                <w:rFonts w:ascii="Arial" w:hAnsi="Arial" w:cs="Arial"/>
                <w:sz w:val="20"/>
                <w:szCs w:val="20"/>
              </w:rPr>
              <w:t xml:space="preserve">?  </w:t>
            </w:r>
            <w:r w:rsidR="00C622BB" w:rsidRPr="00F67237">
              <w:rPr>
                <w:rFonts w:ascii="Arial" w:hAnsi="Arial" w:cs="Arial"/>
                <w:b/>
                <w:sz w:val="20"/>
                <w:szCs w:val="20"/>
              </w:rPr>
              <w:t>/</w:t>
            </w:r>
            <w:r w:rsidR="00C622BB" w:rsidRPr="00F67237">
              <w:rPr>
                <w:rFonts w:ascii="Nyala" w:hAnsi="Nyala" w:cs="Nyala"/>
                <w:b/>
                <w:sz w:val="20"/>
                <w:szCs w:val="20"/>
              </w:rPr>
              <w:t>መልሱን</w:t>
            </w:r>
            <w:r w:rsidR="00C622BB" w:rsidRPr="00F67237">
              <w:rPr>
                <w:rFonts w:ascii="Arial" w:hAnsi="Arial" w:cs="Arial"/>
                <w:b/>
                <w:sz w:val="20"/>
                <w:szCs w:val="20"/>
              </w:rPr>
              <w:t xml:space="preserve"> </w:t>
            </w:r>
            <w:r w:rsidR="00C622BB" w:rsidRPr="00F67237">
              <w:rPr>
                <w:rFonts w:ascii="Nyala" w:hAnsi="Nyala" w:cs="Nyala"/>
                <w:b/>
                <w:sz w:val="20"/>
                <w:szCs w:val="20"/>
              </w:rPr>
              <w:t>ያንብቡላቸው</w:t>
            </w:r>
            <w:r w:rsidR="00137E8B" w:rsidRPr="00F67237">
              <w:rPr>
                <w:rFonts w:ascii="Arial" w:hAnsi="Arial" w:cs="Arial"/>
                <w:sz w:val="20"/>
                <w:szCs w:val="20"/>
              </w:rPr>
              <w:t xml:space="preserve">/ </w:t>
            </w:r>
          </w:p>
          <w:tbl>
            <w:tblPr>
              <w:tblW w:w="7080" w:type="dxa"/>
              <w:tblLayout w:type="fixed"/>
              <w:tblCellMar>
                <w:left w:w="0" w:type="dxa"/>
                <w:right w:w="0" w:type="dxa"/>
              </w:tblCellMar>
              <w:tblLook w:val="04A0" w:firstRow="1" w:lastRow="0" w:firstColumn="1" w:lastColumn="0" w:noHBand="0" w:noVBand="1"/>
            </w:tblPr>
            <w:tblGrid>
              <w:gridCol w:w="1416"/>
              <w:gridCol w:w="1416"/>
              <w:gridCol w:w="1416"/>
              <w:gridCol w:w="1416"/>
              <w:gridCol w:w="1416"/>
            </w:tblGrid>
            <w:tr w:rsidR="003E1482" w:rsidRPr="00F67237" w14:paraId="2203FFC7" w14:textId="77777777" w:rsidTr="003E1482">
              <w:tc>
                <w:tcPr>
                  <w:tcW w:w="1417"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14:paraId="103D66E7" w14:textId="2AA186C3" w:rsidR="003E1482" w:rsidRPr="00F67237" w:rsidRDefault="003E1482" w:rsidP="00C622BB">
                  <w:pPr>
                    <w:rPr>
                      <w:rFonts w:ascii="Arial" w:hAnsi="Arial" w:cs="Arial"/>
                      <w:b/>
                      <w:bCs/>
                      <w:sz w:val="16"/>
                      <w:szCs w:val="16"/>
                      <w:lang w:val="de-DE"/>
                    </w:rPr>
                  </w:pPr>
                  <w:r w:rsidRPr="00F67237">
                    <w:rPr>
                      <w:rFonts w:ascii="Arial" w:hAnsi="Arial" w:cs="Arial"/>
                      <w:b/>
                      <w:bCs/>
                      <w:sz w:val="16"/>
                      <w:szCs w:val="16"/>
                      <w:lang w:val="de-DE"/>
                    </w:rPr>
                    <w:t>Difficult</w:t>
                  </w:r>
                  <w:r w:rsidR="00C622BB" w:rsidRPr="00F67237">
                    <w:rPr>
                      <w:rFonts w:ascii="Arial" w:hAnsi="Arial" w:cs="Arial"/>
                      <w:b/>
                      <w:bCs/>
                      <w:sz w:val="16"/>
                      <w:szCs w:val="16"/>
                      <w:lang w:val="de-DE"/>
                    </w:rPr>
                    <w:t>/</w:t>
                  </w:r>
                  <w:r w:rsidR="00C622BB" w:rsidRPr="00F67237">
                    <w:rPr>
                      <w:rFonts w:ascii="Nyala" w:hAnsi="Nyala" w:cs="Nyala"/>
                      <w:sz w:val="16"/>
                      <w:szCs w:val="16"/>
                    </w:rPr>
                    <w:t>ከባድ</w:t>
                  </w:r>
                </w:p>
              </w:tc>
              <w:tc>
                <w:tcPr>
                  <w:tcW w:w="1417"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1EA15DE6" w14:textId="3BFE4E85" w:rsidR="003E1482" w:rsidRPr="00F67237" w:rsidRDefault="003E1482" w:rsidP="00C622BB">
                  <w:pPr>
                    <w:rPr>
                      <w:rFonts w:ascii="Arial" w:hAnsi="Arial" w:cs="Arial"/>
                      <w:b/>
                      <w:bCs/>
                      <w:sz w:val="16"/>
                      <w:szCs w:val="16"/>
                      <w:lang w:val="de-DE"/>
                    </w:rPr>
                  </w:pPr>
                  <w:r w:rsidRPr="00F67237">
                    <w:rPr>
                      <w:rFonts w:ascii="Arial" w:hAnsi="Arial" w:cs="Arial"/>
                      <w:b/>
                      <w:bCs/>
                      <w:sz w:val="16"/>
                      <w:szCs w:val="16"/>
                      <w:lang w:val="de-DE"/>
                    </w:rPr>
                    <w:t>Rather difficult</w:t>
                  </w:r>
                  <w:r w:rsidR="00C622BB" w:rsidRPr="00F67237">
                    <w:rPr>
                      <w:rFonts w:ascii="Arial" w:hAnsi="Arial" w:cs="Arial"/>
                      <w:b/>
                      <w:bCs/>
                      <w:sz w:val="16"/>
                      <w:szCs w:val="16"/>
                      <w:lang w:val="de-DE"/>
                    </w:rPr>
                    <w:t>/</w:t>
                  </w:r>
                  <w:r w:rsidR="00C622BB" w:rsidRPr="00F67237">
                    <w:rPr>
                      <w:rFonts w:ascii="Arial" w:hAnsi="Arial" w:cs="Arial"/>
                      <w:sz w:val="16"/>
                      <w:szCs w:val="16"/>
                    </w:rPr>
                    <w:t>/</w:t>
                  </w:r>
                  <w:r w:rsidR="00C622BB" w:rsidRPr="00F67237">
                    <w:rPr>
                      <w:rFonts w:ascii="Nyala" w:hAnsi="Nyala" w:cs="Nyala"/>
                      <w:sz w:val="16"/>
                      <w:szCs w:val="16"/>
                    </w:rPr>
                    <w:t>በተወሰነ</w:t>
                  </w:r>
                  <w:r w:rsidR="00C622BB" w:rsidRPr="00F67237">
                    <w:rPr>
                      <w:rFonts w:ascii="Arial" w:hAnsi="Arial" w:cs="Arial"/>
                      <w:sz w:val="16"/>
                      <w:szCs w:val="16"/>
                    </w:rPr>
                    <w:t xml:space="preserve"> </w:t>
                  </w:r>
                  <w:r w:rsidR="00C622BB" w:rsidRPr="00F67237">
                    <w:rPr>
                      <w:rFonts w:ascii="Nyala" w:hAnsi="Nyala" w:cs="Nyala"/>
                      <w:sz w:val="16"/>
                      <w:szCs w:val="16"/>
                    </w:rPr>
                    <w:t>መልኩ</w:t>
                  </w:r>
                  <w:r w:rsidR="00C622BB" w:rsidRPr="00F67237">
                    <w:rPr>
                      <w:rFonts w:ascii="Arial" w:hAnsi="Arial" w:cs="Arial"/>
                      <w:sz w:val="16"/>
                      <w:szCs w:val="16"/>
                    </w:rPr>
                    <w:t xml:space="preserve"> </w:t>
                  </w:r>
                  <w:r w:rsidR="00C622BB" w:rsidRPr="00F67237">
                    <w:rPr>
                      <w:rFonts w:ascii="Nyala" w:hAnsi="Nyala" w:cs="Nyala"/>
                      <w:sz w:val="16"/>
                      <w:szCs w:val="16"/>
                    </w:rPr>
                    <w:t>ከባድ</w:t>
                  </w:r>
                </w:p>
              </w:tc>
              <w:tc>
                <w:tcPr>
                  <w:tcW w:w="1417"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2F9BF9F3" w14:textId="039F9311" w:rsidR="003E1482" w:rsidRPr="00F67237" w:rsidRDefault="003E1482" w:rsidP="00C622BB">
                  <w:pPr>
                    <w:rPr>
                      <w:rFonts w:ascii="Arial" w:hAnsi="Arial" w:cs="Arial"/>
                      <w:b/>
                      <w:bCs/>
                      <w:sz w:val="16"/>
                      <w:szCs w:val="16"/>
                      <w:lang w:val="de-DE"/>
                    </w:rPr>
                  </w:pPr>
                  <w:r w:rsidRPr="00F67237">
                    <w:rPr>
                      <w:rFonts w:ascii="Arial" w:hAnsi="Arial" w:cs="Arial"/>
                      <w:b/>
                      <w:bCs/>
                      <w:sz w:val="16"/>
                      <w:szCs w:val="16"/>
                      <w:lang w:val="de-DE"/>
                    </w:rPr>
                    <w:t>Neither nor</w:t>
                  </w:r>
                  <w:r w:rsidR="00C622BB" w:rsidRPr="00F67237">
                    <w:rPr>
                      <w:rFonts w:ascii="Arial" w:hAnsi="Arial" w:cs="Arial"/>
                      <w:b/>
                      <w:bCs/>
                      <w:sz w:val="16"/>
                      <w:szCs w:val="16"/>
                      <w:lang w:val="de-DE"/>
                    </w:rPr>
                    <w:t xml:space="preserve"> /</w:t>
                  </w:r>
                  <w:r w:rsidR="00C622BB" w:rsidRPr="00F67237">
                    <w:rPr>
                      <w:rFonts w:ascii="Nyala" w:hAnsi="Nyala" w:cs="Nyala"/>
                      <w:sz w:val="16"/>
                      <w:szCs w:val="16"/>
                    </w:rPr>
                    <w:t>ከባድም</w:t>
                  </w:r>
                  <w:r w:rsidR="00C622BB" w:rsidRPr="00F67237">
                    <w:rPr>
                      <w:rFonts w:ascii="Arial" w:hAnsi="Arial" w:cs="Arial"/>
                      <w:sz w:val="16"/>
                      <w:szCs w:val="16"/>
                    </w:rPr>
                    <w:t xml:space="preserve"> </w:t>
                  </w:r>
                  <w:r w:rsidR="00C622BB" w:rsidRPr="00F67237">
                    <w:rPr>
                      <w:rFonts w:ascii="Nyala" w:hAnsi="Nyala" w:cs="Nyala"/>
                      <w:sz w:val="16"/>
                      <w:szCs w:val="16"/>
                    </w:rPr>
                    <w:t>ቀላልም</w:t>
                  </w:r>
                  <w:r w:rsidR="00C622BB" w:rsidRPr="00F67237">
                    <w:rPr>
                      <w:rFonts w:ascii="Arial" w:hAnsi="Arial" w:cs="Arial"/>
                      <w:sz w:val="16"/>
                      <w:szCs w:val="16"/>
                    </w:rPr>
                    <w:t xml:space="preserve"> </w:t>
                  </w:r>
                  <w:r w:rsidR="00C622BB" w:rsidRPr="00F67237">
                    <w:rPr>
                      <w:rFonts w:ascii="Nyala" w:hAnsi="Nyala" w:cs="Nyala"/>
                      <w:sz w:val="16"/>
                      <w:szCs w:val="16"/>
                    </w:rPr>
                    <w:t>አይደለም</w:t>
                  </w:r>
                </w:p>
              </w:tc>
              <w:tc>
                <w:tcPr>
                  <w:tcW w:w="1417"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0DD0BE5D" w14:textId="1C337E75" w:rsidR="003E1482" w:rsidRPr="00F67237" w:rsidRDefault="003E1482" w:rsidP="00C622BB">
                  <w:pPr>
                    <w:rPr>
                      <w:rFonts w:ascii="Arial" w:hAnsi="Arial" w:cs="Arial"/>
                      <w:b/>
                      <w:bCs/>
                      <w:sz w:val="16"/>
                      <w:szCs w:val="16"/>
                      <w:lang w:val="de-DE"/>
                    </w:rPr>
                  </w:pPr>
                  <w:r w:rsidRPr="00F67237">
                    <w:rPr>
                      <w:rFonts w:ascii="Arial" w:hAnsi="Arial" w:cs="Arial"/>
                      <w:b/>
                      <w:bCs/>
                      <w:sz w:val="16"/>
                      <w:szCs w:val="16"/>
                      <w:lang w:val="de-DE"/>
                    </w:rPr>
                    <w:t>Rather easy</w:t>
                  </w:r>
                  <w:r w:rsidR="00C622BB" w:rsidRPr="00F67237">
                    <w:rPr>
                      <w:rFonts w:ascii="Arial" w:hAnsi="Arial" w:cs="Arial"/>
                      <w:b/>
                      <w:bCs/>
                      <w:sz w:val="16"/>
                      <w:szCs w:val="16"/>
                      <w:lang w:val="de-DE"/>
                    </w:rPr>
                    <w:t>/</w:t>
                  </w:r>
                  <w:r w:rsidR="00C622BB" w:rsidRPr="00F67237">
                    <w:rPr>
                      <w:rFonts w:ascii="Nyala" w:hAnsi="Nyala" w:cs="Nyala"/>
                      <w:sz w:val="16"/>
                      <w:szCs w:val="16"/>
                    </w:rPr>
                    <w:t>በተወሰነ</w:t>
                  </w:r>
                  <w:r w:rsidR="00C622BB" w:rsidRPr="00F67237">
                    <w:rPr>
                      <w:rFonts w:ascii="Arial" w:hAnsi="Arial" w:cs="Arial"/>
                      <w:sz w:val="16"/>
                      <w:szCs w:val="16"/>
                    </w:rPr>
                    <w:t xml:space="preserve"> </w:t>
                  </w:r>
                  <w:r w:rsidR="00C622BB" w:rsidRPr="00F67237">
                    <w:rPr>
                      <w:rFonts w:ascii="Nyala" w:hAnsi="Nyala" w:cs="Nyala"/>
                      <w:sz w:val="16"/>
                      <w:szCs w:val="16"/>
                    </w:rPr>
                    <w:t>መልኩ</w:t>
                  </w:r>
                  <w:r w:rsidR="00C622BB" w:rsidRPr="00F67237">
                    <w:rPr>
                      <w:rFonts w:ascii="Arial" w:hAnsi="Arial" w:cs="Arial"/>
                      <w:sz w:val="16"/>
                      <w:szCs w:val="16"/>
                    </w:rPr>
                    <w:t xml:space="preserve"> </w:t>
                  </w:r>
                  <w:r w:rsidR="00C622BB" w:rsidRPr="00F67237">
                    <w:rPr>
                      <w:rFonts w:ascii="Nyala" w:hAnsi="Nyala" w:cs="Nyala"/>
                      <w:sz w:val="16"/>
                      <w:szCs w:val="16"/>
                    </w:rPr>
                    <w:t>ቀላል</w:t>
                  </w:r>
                </w:p>
              </w:tc>
              <w:tc>
                <w:tcPr>
                  <w:tcW w:w="1417"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32CCFD65" w14:textId="2002DE4E" w:rsidR="00C622BB" w:rsidRPr="00F67237" w:rsidRDefault="003E1482" w:rsidP="00C622BB">
                  <w:pPr>
                    <w:spacing w:after="200" w:line="276" w:lineRule="auto"/>
                    <w:rPr>
                      <w:rFonts w:ascii="Arial" w:hAnsi="Arial" w:cs="Arial"/>
                      <w:sz w:val="16"/>
                      <w:szCs w:val="16"/>
                    </w:rPr>
                  </w:pPr>
                  <w:r w:rsidRPr="00F67237">
                    <w:rPr>
                      <w:rFonts w:ascii="Arial" w:hAnsi="Arial" w:cs="Arial"/>
                      <w:b/>
                      <w:bCs/>
                      <w:sz w:val="16"/>
                      <w:szCs w:val="16"/>
                      <w:lang w:val="de-DE"/>
                    </w:rPr>
                    <w:t>Easy</w:t>
                  </w:r>
                  <w:r w:rsidR="00C622BB" w:rsidRPr="00F67237">
                    <w:rPr>
                      <w:rFonts w:ascii="Arial" w:hAnsi="Arial" w:cs="Arial"/>
                      <w:b/>
                      <w:bCs/>
                      <w:sz w:val="16"/>
                      <w:szCs w:val="16"/>
                      <w:lang w:val="de-DE"/>
                    </w:rPr>
                    <w:t>/</w:t>
                  </w:r>
                  <w:r w:rsidR="00C622BB" w:rsidRPr="00F67237">
                    <w:rPr>
                      <w:rFonts w:ascii="Nyala" w:hAnsi="Nyala" w:cs="Nyala"/>
                      <w:sz w:val="16"/>
                      <w:szCs w:val="16"/>
                    </w:rPr>
                    <w:t>ቀላል</w:t>
                  </w:r>
                  <w:r w:rsidR="00C622BB" w:rsidRPr="00F67237">
                    <w:rPr>
                      <w:rFonts w:ascii="Arial" w:hAnsi="Arial" w:cs="Arial"/>
                      <w:sz w:val="16"/>
                      <w:szCs w:val="16"/>
                    </w:rPr>
                    <w:t xml:space="preserve"> </w:t>
                  </w:r>
                  <w:r w:rsidR="00C622BB" w:rsidRPr="00F67237">
                    <w:rPr>
                      <w:rFonts w:ascii="Nyala" w:hAnsi="Nyala" w:cs="Nyala"/>
                      <w:sz w:val="16"/>
                      <w:szCs w:val="16"/>
                    </w:rPr>
                    <w:t>ነው</w:t>
                  </w:r>
                </w:p>
                <w:p w14:paraId="1C23BC85" w14:textId="434B1763" w:rsidR="003E1482" w:rsidRPr="00F67237" w:rsidRDefault="003E1482" w:rsidP="00C622BB">
                  <w:pPr>
                    <w:rPr>
                      <w:rFonts w:ascii="Arial" w:hAnsi="Arial" w:cs="Arial"/>
                      <w:b/>
                      <w:bCs/>
                      <w:sz w:val="16"/>
                      <w:szCs w:val="16"/>
                      <w:lang w:val="de-DE"/>
                    </w:rPr>
                  </w:pPr>
                </w:p>
              </w:tc>
            </w:tr>
            <w:tr w:rsidR="003E1482" w:rsidRPr="00F67237" w14:paraId="61555623" w14:textId="77777777" w:rsidTr="003E1482">
              <w:tc>
                <w:tcPr>
                  <w:tcW w:w="141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E783762" w14:textId="77777777" w:rsidR="003E1482" w:rsidRPr="00F67237" w:rsidRDefault="003E1482" w:rsidP="003E1482">
                  <w:pPr>
                    <w:jc w:val="center"/>
                    <w:rPr>
                      <w:rFonts w:ascii="Arial" w:hAnsi="Arial" w:cs="Arial"/>
                      <w:sz w:val="20"/>
                      <w:szCs w:val="20"/>
                      <w:lang w:val="de-DE"/>
                    </w:rPr>
                  </w:pPr>
                  <w:r w:rsidRPr="00F67237">
                    <w:rPr>
                      <w:rFonts w:ascii="Arial" w:hAnsi="Arial" w:cs="Arial"/>
                      <w:sz w:val="20"/>
                      <w:szCs w:val="20"/>
                      <w:lang w:val="de-DE"/>
                    </w:rPr>
                    <w:t>1</w:t>
                  </w:r>
                </w:p>
              </w:tc>
              <w:tc>
                <w:tcPr>
                  <w:tcW w:w="14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F16605" w14:textId="77777777" w:rsidR="003E1482" w:rsidRPr="00F67237" w:rsidRDefault="003E1482" w:rsidP="003E1482">
                  <w:pPr>
                    <w:jc w:val="center"/>
                    <w:rPr>
                      <w:rFonts w:ascii="Arial" w:hAnsi="Arial" w:cs="Arial"/>
                      <w:sz w:val="20"/>
                      <w:szCs w:val="20"/>
                      <w:lang w:val="de-DE"/>
                    </w:rPr>
                  </w:pPr>
                  <w:r w:rsidRPr="00F67237">
                    <w:rPr>
                      <w:rFonts w:ascii="Arial" w:hAnsi="Arial" w:cs="Arial"/>
                      <w:sz w:val="20"/>
                      <w:szCs w:val="20"/>
                      <w:lang w:val="de-DE"/>
                    </w:rPr>
                    <w:t>2</w:t>
                  </w:r>
                </w:p>
              </w:tc>
              <w:tc>
                <w:tcPr>
                  <w:tcW w:w="14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E3A93B" w14:textId="77777777" w:rsidR="003E1482" w:rsidRPr="00F67237" w:rsidRDefault="003E1482" w:rsidP="003E1482">
                  <w:pPr>
                    <w:jc w:val="center"/>
                    <w:rPr>
                      <w:rFonts w:ascii="Arial" w:hAnsi="Arial" w:cs="Arial"/>
                      <w:sz w:val="20"/>
                      <w:szCs w:val="20"/>
                      <w:lang w:val="de-DE"/>
                    </w:rPr>
                  </w:pPr>
                  <w:r w:rsidRPr="00F67237">
                    <w:rPr>
                      <w:rFonts w:ascii="Arial" w:hAnsi="Arial" w:cs="Arial"/>
                      <w:sz w:val="20"/>
                      <w:szCs w:val="20"/>
                      <w:lang w:val="de-DE"/>
                    </w:rPr>
                    <w:t>3</w:t>
                  </w:r>
                </w:p>
              </w:tc>
              <w:tc>
                <w:tcPr>
                  <w:tcW w:w="14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7E006FC" w14:textId="77777777" w:rsidR="003E1482" w:rsidRPr="00F67237" w:rsidRDefault="003E1482" w:rsidP="003E1482">
                  <w:pPr>
                    <w:jc w:val="center"/>
                    <w:rPr>
                      <w:rFonts w:ascii="Arial" w:hAnsi="Arial" w:cs="Arial"/>
                      <w:sz w:val="20"/>
                      <w:szCs w:val="20"/>
                      <w:lang w:val="de-DE"/>
                    </w:rPr>
                  </w:pPr>
                  <w:r w:rsidRPr="00F67237">
                    <w:rPr>
                      <w:rFonts w:ascii="Arial" w:hAnsi="Arial" w:cs="Arial"/>
                      <w:sz w:val="20"/>
                      <w:szCs w:val="20"/>
                      <w:lang w:val="de-DE"/>
                    </w:rPr>
                    <w:t>4</w:t>
                  </w:r>
                </w:p>
              </w:tc>
              <w:tc>
                <w:tcPr>
                  <w:tcW w:w="14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78E77C" w14:textId="77777777" w:rsidR="003E1482" w:rsidRPr="00F67237" w:rsidRDefault="003E1482" w:rsidP="003E1482">
                  <w:pPr>
                    <w:jc w:val="center"/>
                    <w:rPr>
                      <w:rFonts w:ascii="Arial" w:hAnsi="Arial" w:cs="Arial"/>
                      <w:sz w:val="20"/>
                      <w:szCs w:val="20"/>
                      <w:lang w:val="de-DE"/>
                    </w:rPr>
                  </w:pPr>
                  <w:r w:rsidRPr="00F67237">
                    <w:rPr>
                      <w:rFonts w:ascii="Arial" w:hAnsi="Arial" w:cs="Arial"/>
                      <w:sz w:val="20"/>
                      <w:szCs w:val="20"/>
                      <w:lang w:val="de-DE"/>
                    </w:rPr>
                    <w:t>5</w:t>
                  </w:r>
                </w:p>
              </w:tc>
            </w:tr>
          </w:tbl>
          <w:p w14:paraId="21D6719B" w14:textId="77777777" w:rsidR="003E1482" w:rsidRPr="00F67237" w:rsidRDefault="003E1482" w:rsidP="003E1482">
            <w:pPr>
              <w:rPr>
                <w:rFonts w:ascii="Arial" w:eastAsiaTheme="minorHAnsi" w:hAnsi="Arial" w:cs="Arial"/>
                <w:i/>
                <w:iCs/>
                <w:sz w:val="20"/>
                <w:szCs w:val="20"/>
              </w:rPr>
            </w:pPr>
          </w:p>
          <w:p w14:paraId="0042AAE6" w14:textId="68F7427A" w:rsidR="003E1482" w:rsidRPr="0006336C" w:rsidRDefault="003E1482" w:rsidP="00DE08E3">
            <w:pPr>
              <w:pStyle w:val="ListParagraph"/>
              <w:numPr>
                <w:ilvl w:val="0"/>
                <w:numId w:val="27"/>
              </w:numPr>
              <w:rPr>
                <w:rFonts w:ascii="Arial" w:hAnsi="Arial" w:cs="Arial"/>
                <w:sz w:val="20"/>
                <w:szCs w:val="20"/>
              </w:rPr>
            </w:pPr>
            <w:r w:rsidRPr="00F67237">
              <w:rPr>
                <w:rFonts w:ascii="Arial" w:hAnsi="Arial" w:cs="Arial"/>
                <w:sz w:val="20"/>
                <w:szCs w:val="20"/>
              </w:rPr>
              <w:t>Would it be difficult or easy for you to find an alternative way of getting enough money for yourself without working in this business?</w:t>
            </w:r>
            <w:r w:rsidR="00DE08E3">
              <w:rPr>
                <w:rFonts w:ascii="Visual Geez Unicode" w:hAnsi="Visual Geez Unicode"/>
              </w:rPr>
              <w:t xml:space="preserve"> </w:t>
            </w:r>
            <w:r w:rsidR="00DE08E3" w:rsidRPr="00DE08E3">
              <w:rPr>
                <w:rFonts w:ascii="Nyala" w:hAnsi="Nyala"/>
                <w:sz w:val="20"/>
                <w:szCs w:val="20"/>
              </w:rPr>
              <w:t xml:space="preserve">ይህን ሥራ ሳትሰሪ ገንዘብ/ገቢ ለማግኘት ሌላ አማራጭ </w:t>
            </w:r>
            <w:r w:rsidR="00DE08E3" w:rsidRPr="00EF74ED">
              <w:rPr>
                <w:rFonts w:ascii="Nyala" w:hAnsi="Nyala"/>
                <w:sz w:val="20"/>
                <w:szCs w:val="20"/>
                <w:highlight w:val="yellow"/>
              </w:rPr>
              <w:t>ማግኘት</w:t>
            </w:r>
            <w:r w:rsidR="000C2B2F" w:rsidRPr="00EF74ED">
              <w:rPr>
                <w:rFonts w:ascii="Nyala" w:hAnsi="Nyala"/>
                <w:sz w:val="20"/>
                <w:szCs w:val="20"/>
                <w:highlight w:val="yellow"/>
              </w:rPr>
              <w:t xml:space="preserve"> ምን</w:t>
            </w:r>
            <w:r w:rsidR="000C2B2F" w:rsidRPr="000C2B2F">
              <w:rPr>
                <w:rFonts w:ascii="Nyala" w:hAnsi="Nyala"/>
                <w:sz w:val="20"/>
                <w:szCs w:val="20"/>
                <w:highlight w:val="yellow"/>
              </w:rPr>
              <w:t xml:space="preserve"> </w:t>
            </w:r>
            <w:r w:rsidR="000C2B2F" w:rsidRPr="00EF74ED">
              <w:rPr>
                <w:rFonts w:ascii="Nyala" w:hAnsi="Nyala"/>
                <w:sz w:val="20"/>
                <w:szCs w:val="20"/>
                <w:highlight w:val="yellow"/>
              </w:rPr>
              <w:t xml:space="preserve">ይህል </w:t>
            </w:r>
            <w:r w:rsidR="000C2B2F" w:rsidRPr="000C2B2F">
              <w:rPr>
                <w:rFonts w:ascii="Nyala" w:hAnsi="Nyala"/>
                <w:sz w:val="20"/>
                <w:szCs w:val="20"/>
                <w:highlight w:val="yellow"/>
              </w:rPr>
              <w:t xml:space="preserve"> </w:t>
            </w:r>
            <w:r w:rsidR="000C2B2F" w:rsidRPr="00EF74ED">
              <w:rPr>
                <w:rFonts w:ascii="Nyala" w:hAnsi="Nyala" w:cs="Nyala"/>
                <w:sz w:val="20"/>
                <w:szCs w:val="20"/>
                <w:highlight w:val="yellow"/>
              </w:rPr>
              <w:t>ቀላል</w:t>
            </w:r>
            <w:r w:rsidR="000C2B2F" w:rsidRPr="00EF74ED">
              <w:rPr>
                <w:rFonts w:ascii="Arial" w:hAnsi="Arial" w:cs="Arial"/>
                <w:sz w:val="20"/>
                <w:szCs w:val="20"/>
                <w:highlight w:val="yellow"/>
              </w:rPr>
              <w:t xml:space="preserve"> </w:t>
            </w:r>
            <w:r w:rsidR="00227BDA" w:rsidRPr="00227BDA">
              <w:rPr>
                <w:rFonts w:ascii="Nyala" w:hAnsi="Nyala" w:cs="Nyala"/>
                <w:sz w:val="20"/>
                <w:szCs w:val="20"/>
                <w:highlight w:val="yellow"/>
              </w:rPr>
              <w:t>ወይ</w:t>
            </w:r>
            <w:r w:rsidR="00227BDA">
              <w:rPr>
                <w:rFonts w:ascii="Nyala" w:hAnsi="Nyala" w:cs="Nyala"/>
                <w:sz w:val="20"/>
                <w:szCs w:val="20"/>
                <w:highlight w:val="yellow"/>
              </w:rPr>
              <w:t>ም</w:t>
            </w:r>
            <w:r w:rsidR="000C2B2F" w:rsidRPr="00EF74ED">
              <w:rPr>
                <w:rFonts w:ascii="Arial" w:hAnsi="Arial" w:cs="Arial"/>
                <w:sz w:val="20"/>
                <w:szCs w:val="20"/>
                <w:highlight w:val="yellow"/>
              </w:rPr>
              <w:t xml:space="preserve"> </w:t>
            </w:r>
            <w:r w:rsidR="000C2B2F" w:rsidRPr="00EF74ED">
              <w:rPr>
                <w:rFonts w:ascii="Nyala" w:hAnsi="Nyala" w:cs="Nyala"/>
                <w:sz w:val="20"/>
                <w:szCs w:val="20"/>
                <w:highlight w:val="yellow"/>
              </w:rPr>
              <w:t>ከባድ</w:t>
            </w:r>
            <w:r w:rsidR="00227BDA">
              <w:rPr>
                <w:rFonts w:ascii="Nyala" w:hAnsi="Nyala" w:cs="Nyala"/>
                <w:sz w:val="20"/>
                <w:szCs w:val="20"/>
                <w:highlight w:val="yellow"/>
              </w:rPr>
              <w:t xml:space="preserve"> ነው</w:t>
            </w:r>
            <w:r w:rsidR="000C2B2F" w:rsidRPr="00EF74ED">
              <w:rPr>
                <w:rFonts w:ascii="Arial" w:hAnsi="Arial" w:cs="Arial"/>
                <w:sz w:val="20"/>
                <w:szCs w:val="20"/>
                <w:highlight w:val="yellow"/>
              </w:rPr>
              <w:t xml:space="preserve">?  </w:t>
            </w:r>
            <w:r w:rsidR="00DE08E3" w:rsidRPr="00EF74ED">
              <w:rPr>
                <w:rFonts w:ascii="Nyala" w:hAnsi="Nyala"/>
                <w:sz w:val="20"/>
                <w:szCs w:val="20"/>
                <w:highlight w:val="yellow"/>
              </w:rPr>
              <w:t xml:space="preserve"> </w:t>
            </w:r>
            <w:del w:id="128" w:author="toshiba" w:date="2016-11-15T12:26:00Z">
              <w:r w:rsidR="00DE08E3" w:rsidRPr="00EF74ED" w:rsidDel="000C2B2F">
                <w:rPr>
                  <w:rFonts w:ascii="Nyala" w:hAnsi="Nyala"/>
                  <w:sz w:val="20"/>
                  <w:szCs w:val="20"/>
                  <w:highlight w:val="yellow"/>
                </w:rPr>
                <w:delText>ላ</w:delText>
              </w:r>
              <w:r w:rsidR="00DE08E3" w:rsidRPr="00DE08E3" w:rsidDel="000C2B2F">
                <w:rPr>
                  <w:rFonts w:ascii="Nyala" w:hAnsi="Nyala"/>
                  <w:sz w:val="20"/>
                  <w:szCs w:val="20"/>
                </w:rPr>
                <w:delText>ንቺ ቀላል ነው</w:delText>
              </w:r>
            </w:del>
            <w:r w:rsidRPr="00F67237">
              <w:rPr>
                <w:rFonts w:ascii="Arial" w:hAnsi="Arial" w:cs="Arial"/>
                <w:sz w:val="20"/>
                <w:szCs w:val="20"/>
              </w:rPr>
              <w:t xml:space="preserve"> (</w:t>
            </w:r>
            <w:r w:rsidRPr="00F67237">
              <w:rPr>
                <w:rFonts w:ascii="Arial" w:hAnsi="Arial" w:cs="Arial"/>
                <w:b/>
                <w:bCs/>
                <w:i/>
                <w:iCs/>
                <w:sz w:val="20"/>
                <w:szCs w:val="20"/>
              </w:rPr>
              <w:t>Show scale and read out responses.)</w:t>
            </w:r>
          </w:p>
          <w:tbl>
            <w:tblPr>
              <w:tblW w:w="0" w:type="auto"/>
              <w:tblLayout w:type="fixed"/>
              <w:tblCellMar>
                <w:left w:w="0" w:type="dxa"/>
                <w:right w:w="0" w:type="dxa"/>
              </w:tblCellMar>
              <w:tblLook w:val="04A0" w:firstRow="1" w:lastRow="0" w:firstColumn="1" w:lastColumn="0" w:noHBand="0" w:noVBand="1"/>
            </w:tblPr>
            <w:tblGrid>
              <w:gridCol w:w="1417"/>
              <w:gridCol w:w="1417"/>
              <w:gridCol w:w="1417"/>
              <w:gridCol w:w="1417"/>
              <w:gridCol w:w="1417"/>
            </w:tblGrid>
            <w:tr w:rsidR="0006336C" w:rsidRPr="00F67237" w14:paraId="2737BE1A" w14:textId="77777777" w:rsidTr="003E1482">
              <w:tc>
                <w:tcPr>
                  <w:tcW w:w="1417"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14:paraId="18A2F593" w14:textId="614FB917" w:rsidR="0006336C" w:rsidRPr="00F67237" w:rsidRDefault="0006336C" w:rsidP="003E1482">
                  <w:pPr>
                    <w:jc w:val="center"/>
                    <w:rPr>
                      <w:rFonts w:ascii="Arial" w:hAnsi="Arial" w:cs="Arial"/>
                      <w:b/>
                      <w:bCs/>
                      <w:sz w:val="20"/>
                      <w:szCs w:val="20"/>
                      <w:lang w:val="de-DE"/>
                    </w:rPr>
                  </w:pPr>
                  <w:r w:rsidRPr="00F67237">
                    <w:rPr>
                      <w:rFonts w:ascii="Arial" w:hAnsi="Arial" w:cs="Arial"/>
                      <w:b/>
                      <w:bCs/>
                      <w:sz w:val="16"/>
                      <w:szCs w:val="16"/>
                      <w:lang w:val="de-DE"/>
                    </w:rPr>
                    <w:t>Difficult/</w:t>
                  </w:r>
                  <w:r w:rsidRPr="00F67237">
                    <w:rPr>
                      <w:rFonts w:ascii="Nyala" w:hAnsi="Nyala" w:cs="Nyala"/>
                      <w:sz w:val="16"/>
                      <w:szCs w:val="16"/>
                    </w:rPr>
                    <w:t>ከባድ</w:t>
                  </w:r>
                </w:p>
              </w:tc>
              <w:tc>
                <w:tcPr>
                  <w:tcW w:w="1417"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3EB3CED6" w14:textId="278EB4A7" w:rsidR="0006336C" w:rsidRPr="00F67237" w:rsidRDefault="0006336C" w:rsidP="003E1482">
                  <w:pPr>
                    <w:jc w:val="center"/>
                    <w:rPr>
                      <w:rFonts w:ascii="Arial" w:hAnsi="Arial" w:cs="Arial"/>
                      <w:b/>
                      <w:bCs/>
                      <w:sz w:val="20"/>
                      <w:szCs w:val="20"/>
                      <w:lang w:val="de-DE"/>
                    </w:rPr>
                  </w:pPr>
                  <w:r w:rsidRPr="00F67237">
                    <w:rPr>
                      <w:rFonts w:ascii="Arial" w:hAnsi="Arial" w:cs="Arial"/>
                      <w:b/>
                      <w:bCs/>
                      <w:sz w:val="16"/>
                      <w:szCs w:val="16"/>
                      <w:lang w:val="de-DE"/>
                    </w:rPr>
                    <w:t>Rather difficult/</w:t>
                  </w:r>
                  <w:r w:rsidRPr="00F67237">
                    <w:rPr>
                      <w:rFonts w:ascii="Arial" w:hAnsi="Arial" w:cs="Arial"/>
                      <w:sz w:val="16"/>
                      <w:szCs w:val="16"/>
                    </w:rPr>
                    <w:t>/</w:t>
                  </w:r>
                  <w:r w:rsidRPr="00F67237">
                    <w:rPr>
                      <w:rFonts w:ascii="Nyala" w:hAnsi="Nyala" w:cs="Nyala"/>
                      <w:sz w:val="16"/>
                      <w:szCs w:val="16"/>
                    </w:rPr>
                    <w:t>በተወሰነ</w:t>
                  </w:r>
                  <w:r w:rsidRPr="00F67237">
                    <w:rPr>
                      <w:rFonts w:ascii="Arial" w:hAnsi="Arial" w:cs="Arial"/>
                      <w:sz w:val="16"/>
                      <w:szCs w:val="16"/>
                    </w:rPr>
                    <w:t xml:space="preserve"> </w:t>
                  </w:r>
                  <w:r w:rsidRPr="00F67237">
                    <w:rPr>
                      <w:rFonts w:ascii="Nyala" w:hAnsi="Nyala" w:cs="Nyala"/>
                      <w:sz w:val="16"/>
                      <w:szCs w:val="16"/>
                    </w:rPr>
                    <w:t>መልኩ</w:t>
                  </w:r>
                  <w:r w:rsidRPr="00F67237">
                    <w:rPr>
                      <w:rFonts w:ascii="Arial" w:hAnsi="Arial" w:cs="Arial"/>
                      <w:sz w:val="16"/>
                      <w:szCs w:val="16"/>
                    </w:rPr>
                    <w:t xml:space="preserve"> </w:t>
                  </w:r>
                  <w:r w:rsidRPr="00F67237">
                    <w:rPr>
                      <w:rFonts w:ascii="Nyala" w:hAnsi="Nyala" w:cs="Nyala"/>
                      <w:sz w:val="16"/>
                      <w:szCs w:val="16"/>
                    </w:rPr>
                    <w:t>ከባድ</w:t>
                  </w:r>
                </w:p>
              </w:tc>
              <w:tc>
                <w:tcPr>
                  <w:tcW w:w="1417"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1312C610" w14:textId="4C7F677E" w:rsidR="0006336C" w:rsidRPr="00F67237" w:rsidRDefault="0006336C" w:rsidP="003E1482">
                  <w:pPr>
                    <w:jc w:val="center"/>
                    <w:rPr>
                      <w:rFonts w:ascii="Arial" w:hAnsi="Arial" w:cs="Arial"/>
                      <w:b/>
                      <w:bCs/>
                      <w:sz w:val="20"/>
                      <w:szCs w:val="20"/>
                      <w:lang w:val="de-DE"/>
                    </w:rPr>
                  </w:pPr>
                  <w:r w:rsidRPr="00F67237">
                    <w:rPr>
                      <w:rFonts w:ascii="Arial" w:hAnsi="Arial" w:cs="Arial"/>
                      <w:b/>
                      <w:bCs/>
                      <w:sz w:val="16"/>
                      <w:szCs w:val="16"/>
                      <w:lang w:val="de-DE"/>
                    </w:rPr>
                    <w:t>Neither nor /</w:t>
                  </w:r>
                  <w:r w:rsidRPr="00F67237">
                    <w:rPr>
                      <w:rFonts w:ascii="Nyala" w:hAnsi="Nyala" w:cs="Nyala"/>
                      <w:sz w:val="16"/>
                      <w:szCs w:val="16"/>
                    </w:rPr>
                    <w:t>ከባድም</w:t>
                  </w:r>
                  <w:r w:rsidRPr="00F67237">
                    <w:rPr>
                      <w:rFonts w:ascii="Arial" w:hAnsi="Arial" w:cs="Arial"/>
                      <w:sz w:val="16"/>
                      <w:szCs w:val="16"/>
                    </w:rPr>
                    <w:t xml:space="preserve"> </w:t>
                  </w:r>
                  <w:r w:rsidRPr="00F67237">
                    <w:rPr>
                      <w:rFonts w:ascii="Nyala" w:hAnsi="Nyala" w:cs="Nyala"/>
                      <w:sz w:val="16"/>
                      <w:szCs w:val="16"/>
                    </w:rPr>
                    <w:t>ቀላልም</w:t>
                  </w:r>
                  <w:r w:rsidRPr="00F67237">
                    <w:rPr>
                      <w:rFonts w:ascii="Arial" w:hAnsi="Arial" w:cs="Arial"/>
                      <w:sz w:val="16"/>
                      <w:szCs w:val="16"/>
                    </w:rPr>
                    <w:t xml:space="preserve"> </w:t>
                  </w:r>
                  <w:r w:rsidRPr="00F67237">
                    <w:rPr>
                      <w:rFonts w:ascii="Nyala" w:hAnsi="Nyala" w:cs="Nyala"/>
                      <w:sz w:val="16"/>
                      <w:szCs w:val="16"/>
                    </w:rPr>
                    <w:t>አይደለም</w:t>
                  </w:r>
                </w:p>
              </w:tc>
              <w:tc>
                <w:tcPr>
                  <w:tcW w:w="1417"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52450317" w14:textId="262F27CD" w:rsidR="0006336C" w:rsidRPr="00F67237" w:rsidRDefault="0006336C" w:rsidP="003E1482">
                  <w:pPr>
                    <w:jc w:val="center"/>
                    <w:rPr>
                      <w:rFonts w:ascii="Arial" w:hAnsi="Arial" w:cs="Arial"/>
                      <w:b/>
                      <w:bCs/>
                      <w:sz w:val="20"/>
                      <w:szCs w:val="20"/>
                      <w:lang w:val="de-DE"/>
                    </w:rPr>
                  </w:pPr>
                  <w:r w:rsidRPr="00F67237">
                    <w:rPr>
                      <w:rFonts w:ascii="Arial" w:hAnsi="Arial" w:cs="Arial"/>
                      <w:b/>
                      <w:bCs/>
                      <w:sz w:val="16"/>
                      <w:szCs w:val="16"/>
                      <w:lang w:val="de-DE"/>
                    </w:rPr>
                    <w:t>Rather easy/</w:t>
                  </w:r>
                  <w:r w:rsidRPr="00F67237">
                    <w:rPr>
                      <w:rFonts w:ascii="Nyala" w:hAnsi="Nyala" w:cs="Nyala"/>
                      <w:sz w:val="16"/>
                      <w:szCs w:val="16"/>
                    </w:rPr>
                    <w:t>በተወሰነ</w:t>
                  </w:r>
                  <w:r w:rsidRPr="00F67237">
                    <w:rPr>
                      <w:rFonts w:ascii="Arial" w:hAnsi="Arial" w:cs="Arial"/>
                      <w:sz w:val="16"/>
                      <w:szCs w:val="16"/>
                    </w:rPr>
                    <w:t xml:space="preserve"> </w:t>
                  </w:r>
                  <w:r w:rsidRPr="00F67237">
                    <w:rPr>
                      <w:rFonts w:ascii="Nyala" w:hAnsi="Nyala" w:cs="Nyala"/>
                      <w:sz w:val="16"/>
                      <w:szCs w:val="16"/>
                    </w:rPr>
                    <w:t>መልኩ</w:t>
                  </w:r>
                  <w:r w:rsidRPr="00F67237">
                    <w:rPr>
                      <w:rFonts w:ascii="Arial" w:hAnsi="Arial" w:cs="Arial"/>
                      <w:sz w:val="16"/>
                      <w:szCs w:val="16"/>
                    </w:rPr>
                    <w:t xml:space="preserve"> </w:t>
                  </w:r>
                  <w:r w:rsidRPr="00F67237">
                    <w:rPr>
                      <w:rFonts w:ascii="Nyala" w:hAnsi="Nyala" w:cs="Nyala"/>
                      <w:sz w:val="16"/>
                      <w:szCs w:val="16"/>
                    </w:rPr>
                    <w:t>ቀላል</w:t>
                  </w:r>
                </w:p>
              </w:tc>
              <w:tc>
                <w:tcPr>
                  <w:tcW w:w="1417"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51788521" w14:textId="77777777" w:rsidR="0006336C" w:rsidRPr="00F67237" w:rsidRDefault="0006336C" w:rsidP="000874B8">
                  <w:pPr>
                    <w:spacing w:after="200" w:line="276" w:lineRule="auto"/>
                    <w:rPr>
                      <w:rFonts w:ascii="Arial" w:hAnsi="Arial" w:cs="Arial"/>
                      <w:sz w:val="16"/>
                      <w:szCs w:val="16"/>
                    </w:rPr>
                  </w:pPr>
                  <w:r w:rsidRPr="00F67237">
                    <w:rPr>
                      <w:rFonts w:ascii="Arial" w:hAnsi="Arial" w:cs="Arial"/>
                      <w:b/>
                      <w:bCs/>
                      <w:sz w:val="16"/>
                      <w:szCs w:val="16"/>
                      <w:lang w:val="de-DE"/>
                    </w:rPr>
                    <w:t>Easy/</w:t>
                  </w:r>
                  <w:r w:rsidRPr="00F67237">
                    <w:rPr>
                      <w:rFonts w:ascii="Nyala" w:hAnsi="Nyala" w:cs="Nyala"/>
                      <w:sz w:val="16"/>
                      <w:szCs w:val="16"/>
                    </w:rPr>
                    <w:t>ቀላል</w:t>
                  </w:r>
                  <w:r w:rsidRPr="00F67237">
                    <w:rPr>
                      <w:rFonts w:ascii="Arial" w:hAnsi="Arial" w:cs="Arial"/>
                      <w:sz w:val="16"/>
                      <w:szCs w:val="16"/>
                    </w:rPr>
                    <w:t xml:space="preserve"> </w:t>
                  </w:r>
                  <w:r w:rsidRPr="00F67237">
                    <w:rPr>
                      <w:rFonts w:ascii="Nyala" w:hAnsi="Nyala" w:cs="Nyala"/>
                      <w:sz w:val="16"/>
                      <w:szCs w:val="16"/>
                    </w:rPr>
                    <w:t>ነው</w:t>
                  </w:r>
                </w:p>
                <w:p w14:paraId="3C947ACC" w14:textId="7A16A302" w:rsidR="0006336C" w:rsidRPr="00F67237" w:rsidRDefault="0006336C" w:rsidP="003E1482">
                  <w:pPr>
                    <w:jc w:val="center"/>
                    <w:rPr>
                      <w:rFonts w:ascii="Arial" w:hAnsi="Arial" w:cs="Arial"/>
                      <w:b/>
                      <w:bCs/>
                      <w:sz w:val="20"/>
                      <w:szCs w:val="20"/>
                      <w:lang w:val="de-DE"/>
                    </w:rPr>
                  </w:pPr>
                </w:p>
              </w:tc>
            </w:tr>
            <w:tr w:rsidR="0006336C" w:rsidRPr="00F67237" w14:paraId="1402854A" w14:textId="77777777" w:rsidTr="003E1482">
              <w:tc>
                <w:tcPr>
                  <w:tcW w:w="141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084A4B1" w14:textId="77777777" w:rsidR="0006336C" w:rsidRPr="00F67237" w:rsidRDefault="0006336C" w:rsidP="003E1482">
                  <w:pPr>
                    <w:jc w:val="center"/>
                    <w:rPr>
                      <w:rFonts w:ascii="Arial" w:hAnsi="Arial" w:cs="Arial"/>
                      <w:sz w:val="20"/>
                      <w:szCs w:val="20"/>
                      <w:lang w:val="de-DE"/>
                    </w:rPr>
                  </w:pPr>
                  <w:r w:rsidRPr="00F67237">
                    <w:rPr>
                      <w:rFonts w:ascii="Arial" w:hAnsi="Arial" w:cs="Arial"/>
                      <w:sz w:val="20"/>
                      <w:szCs w:val="20"/>
                      <w:lang w:val="de-DE"/>
                    </w:rPr>
                    <w:t>1</w:t>
                  </w:r>
                </w:p>
              </w:tc>
              <w:tc>
                <w:tcPr>
                  <w:tcW w:w="14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AEEB73" w14:textId="77777777" w:rsidR="0006336C" w:rsidRPr="00F67237" w:rsidRDefault="0006336C" w:rsidP="003E1482">
                  <w:pPr>
                    <w:jc w:val="center"/>
                    <w:rPr>
                      <w:rFonts w:ascii="Arial" w:hAnsi="Arial" w:cs="Arial"/>
                      <w:sz w:val="20"/>
                      <w:szCs w:val="20"/>
                      <w:lang w:val="de-DE"/>
                    </w:rPr>
                  </w:pPr>
                  <w:r w:rsidRPr="00F67237">
                    <w:rPr>
                      <w:rFonts w:ascii="Arial" w:hAnsi="Arial" w:cs="Arial"/>
                      <w:sz w:val="20"/>
                      <w:szCs w:val="20"/>
                      <w:lang w:val="de-DE"/>
                    </w:rPr>
                    <w:t>2</w:t>
                  </w:r>
                </w:p>
              </w:tc>
              <w:tc>
                <w:tcPr>
                  <w:tcW w:w="14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8B69C1" w14:textId="77777777" w:rsidR="0006336C" w:rsidRPr="00F67237" w:rsidRDefault="0006336C" w:rsidP="003E1482">
                  <w:pPr>
                    <w:jc w:val="center"/>
                    <w:rPr>
                      <w:rFonts w:ascii="Arial" w:hAnsi="Arial" w:cs="Arial"/>
                      <w:sz w:val="20"/>
                      <w:szCs w:val="20"/>
                      <w:lang w:val="de-DE"/>
                    </w:rPr>
                  </w:pPr>
                  <w:r w:rsidRPr="00F67237">
                    <w:rPr>
                      <w:rFonts w:ascii="Arial" w:hAnsi="Arial" w:cs="Arial"/>
                      <w:sz w:val="20"/>
                      <w:szCs w:val="20"/>
                      <w:lang w:val="de-DE"/>
                    </w:rPr>
                    <w:t>3</w:t>
                  </w:r>
                </w:p>
              </w:tc>
              <w:tc>
                <w:tcPr>
                  <w:tcW w:w="14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F64D5D3" w14:textId="77777777" w:rsidR="0006336C" w:rsidRPr="00F67237" w:rsidRDefault="0006336C" w:rsidP="003E1482">
                  <w:pPr>
                    <w:jc w:val="center"/>
                    <w:rPr>
                      <w:rFonts w:ascii="Arial" w:hAnsi="Arial" w:cs="Arial"/>
                      <w:sz w:val="20"/>
                      <w:szCs w:val="20"/>
                      <w:lang w:val="de-DE"/>
                    </w:rPr>
                  </w:pPr>
                  <w:r w:rsidRPr="00F67237">
                    <w:rPr>
                      <w:rFonts w:ascii="Arial" w:hAnsi="Arial" w:cs="Arial"/>
                      <w:sz w:val="20"/>
                      <w:szCs w:val="20"/>
                      <w:lang w:val="de-DE"/>
                    </w:rPr>
                    <w:t>4</w:t>
                  </w:r>
                </w:p>
              </w:tc>
              <w:tc>
                <w:tcPr>
                  <w:tcW w:w="14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6BC8C7" w14:textId="77777777" w:rsidR="0006336C" w:rsidRPr="00F67237" w:rsidRDefault="0006336C" w:rsidP="003E1482">
                  <w:pPr>
                    <w:jc w:val="center"/>
                    <w:rPr>
                      <w:rFonts w:ascii="Arial" w:hAnsi="Arial" w:cs="Arial"/>
                      <w:sz w:val="20"/>
                      <w:szCs w:val="20"/>
                      <w:lang w:val="de-DE"/>
                    </w:rPr>
                  </w:pPr>
                  <w:r w:rsidRPr="00F67237">
                    <w:rPr>
                      <w:rFonts w:ascii="Arial" w:hAnsi="Arial" w:cs="Arial"/>
                      <w:sz w:val="20"/>
                      <w:szCs w:val="20"/>
                      <w:lang w:val="de-DE"/>
                    </w:rPr>
                    <w:t>5</w:t>
                  </w:r>
                </w:p>
              </w:tc>
            </w:tr>
          </w:tbl>
          <w:p w14:paraId="3FC01943" w14:textId="77777777" w:rsidR="003E1482" w:rsidRPr="00F67237" w:rsidRDefault="003E1482" w:rsidP="003E1482">
            <w:pPr>
              <w:pStyle w:val="ListParagraph"/>
              <w:ind w:left="360"/>
              <w:rPr>
                <w:rFonts w:ascii="Arial" w:eastAsiaTheme="minorHAnsi" w:hAnsi="Arial" w:cs="Arial"/>
                <w:sz w:val="20"/>
                <w:szCs w:val="20"/>
              </w:rPr>
            </w:pPr>
          </w:p>
          <w:p w14:paraId="5DCD5F2B" w14:textId="0AC31B90" w:rsidR="003E1482" w:rsidRPr="00690E7F" w:rsidRDefault="003E1482" w:rsidP="00DE08E3">
            <w:pPr>
              <w:pStyle w:val="ListParagraph"/>
              <w:numPr>
                <w:ilvl w:val="0"/>
                <w:numId w:val="27"/>
              </w:numPr>
              <w:spacing w:after="200" w:line="276" w:lineRule="auto"/>
              <w:jc w:val="both"/>
              <w:rPr>
                <w:rFonts w:ascii="Arial" w:hAnsi="Arial" w:cs="Arial"/>
                <w:sz w:val="20"/>
                <w:szCs w:val="20"/>
              </w:rPr>
            </w:pPr>
            <w:r w:rsidRPr="00F67237">
              <w:rPr>
                <w:rFonts w:ascii="Arial" w:hAnsi="Arial" w:cs="Arial"/>
                <w:sz w:val="20"/>
                <w:szCs w:val="20"/>
              </w:rPr>
              <w:t>I prefer having my own business compared to earning a higher s</w:t>
            </w:r>
            <w:r w:rsidR="00690E7F">
              <w:rPr>
                <w:rFonts w:ascii="Arial" w:hAnsi="Arial" w:cs="Arial"/>
                <w:sz w:val="20"/>
                <w:szCs w:val="20"/>
              </w:rPr>
              <w:t>alary employed by someone else.</w:t>
            </w:r>
            <w:r w:rsidR="000E54ED" w:rsidRPr="00690E7F">
              <w:rPr>
                <w:rFonts w:ascii="Nyala" w:hAnsi="Nyala" w:cs="Nyala"/>
                <w:sz w:val="20"/>
                <w:szCs w:val="20"/>
              </w:rPr>
              <w:t>በትልቅ</w:t>
            </w:r>
            <w:r w:rsidR="000E54ED" w:rsidRPr="00690E7F">
              <w:rPr>
                <w:rFonts w:ascii="Arial" w:hAnsi="Arial" w:cs="Arial"/>
                <w:sz w:val="20"/>
                <w:szCs w:val="20"/>
              </w:rPr>
              <w:t xml:space="preserve"> </w:t>
            </w:r>
            <w:r w:rsidR="000E54ED" w:rsidRPr="00690E7F">
              <w:rPr>
                <w:rFonts w:ascii="Nyala" w:hAnsi="Nyala" w:cs="Nyala"/>
                <w:sz w:val="20"/>
                <w:szCs w:val="20"/>
              </w:rPr>
              <w:t>ደመወዝ</w:t>
            </w:r>
            <w:r w:rsidR="000E54ED" w:rsidRPr="00690E7F">
              <w:rPr>
                <w:rFonts w:ascii="Arial" w:hAnsi="Arial" w:cs="Arial"/>
                <w:sz w:val="20"/>
                <w:szCs w:val="20"/>
              </w:rPr>
              <w:t xml:space="preserve"> </w:t>
            </w:r>
            <w:r w:rsidR="000E54ED" w:rsidRPr="00690E7F">
              <w:rPr>
                <w:rFonts w:ascii="Nyala" w:hAnsi="Nyala" w:cs="Nyala"/>
                <w:sz w:val="20"/>
                <w:szCs w:val="20"/>
              </w:rPr>
              <w:t>ከምቀጠር</w:t>
            </w:r>
            <w:r w:rsidR="000E54ED" w:rsidRPr="00690E7F">
              <w:rPr>
                <w:rFonts w:ascii="Arial" w:hAnsi="Arial" w:cs="Arial"/>
                <w:sz w:val="20"/>
                <w:szCs w:val="20"/>
              </w:rPr>
              <w:t xml:space="preserve"> </w:t>
            </w:r>
            <w:r w:rsidR="00E77830" w:rsidRPr="00690E7F">
              <w:rPr>
                <w:rFonts w:ascii="Nyala" w:hAnsi="Nyala" w:cs="Nyala"/>
                <w:sz w:val="20"/>
                <w:szCs w:val="20"/>
              </w:rPr>
              <w:t>የራሴን</w:t>
            </w:r>
            <w:r w:rsidR="00E77830" w:rsidRPr="00690E7F">
              <w:rPr>
                <w:rFonts w:ascii="Arial" w:hAnsi="Arial" w:cs="Arial"/>
                <w:sz w:val="20"/>
                <w:szCs w:val="20"/>
              </w:rPr>
              <w:t xml:space="preserve"> </w:t>
            </w:r>
            <w:r w:rsidR="00E77830" w:rsidRPr="00690E7F">
              <w:rPr>
                <w:rFonts w:ascii="Nyala" w:hAnsi="Nyala" w:cs="Nyala"/>
                <w:sz w:val="20"/>
                <w:szCs w:val="20"/>
              </w:rPr>
              <w:t>ንግድ</w:t>
            </w:r>
            <w:r w:rsidR="00E77830" w:rsidRPr="00690E7F">
              <w:rPr>
                <w:rFonts w:ascii="Arial" w:hAnsi="Arial" w:cs="Arial"/>
                <w:sz w:val="20"/>
                <w:szCs w:val="20"/>
              </w:rPr>
              <w:t>/</w:t>
            </w:r>
            <w:r w:rsidR="00E77830" w:rsidRPr="00690E7F">
              <w:rPr>
                <w:rFonts w:ascii="Nyala" w:hAnsi="Nyala" w:cs="Nyala"/>
                <w:sz w:val="20"/>
                <w:szCs w:val="20"/>
              </w:rPr>
              <w:t>ሥራ</w:t>
            </w:r>
            <w:r w:rsidR="00E77830" w:rsidRPr="00690E7F">
              <w:rPr>
                <w:rFonts w:ascii="Arial" w:hAnsi="Arial" w:cs="Arial"/>
                <w:sz w:val="20"/>
                <w:szCs w:val="20"/>
              </w:rPr>
              <w:t xml:space="preserve"> </w:t>
            </w:r>
            <w:r w:rsidR="000E54ED" w:rsidRPr="00690E7F">
              <w:rPr>
                <w:rFonts w:ascii="Nyala" w:hAnsi="Nyala" w:cs="Nyala"/>
                <w:sz w:val="20"/>
                <w:szCs w:val="20"/>
              </w:rPr>
              <w:t>ብሰራ</w:t>
            </w:r>
            <w:r w:rsidR="000E54ED" w:rsidRPr="00690E7F">
              <w:rPr>
                <w:rFonts w:ascii="Arial" w:hAnsi="Arial" w:cs="Arial"/>
                <w:sz w:val="20"/>
                <w:szCs w:val="20"/>
              </w:rPr>
              <w:t xml:space="preserve"> </w:t>
            </w:r>
            <w:r w:rsidR="000E54ED" w:rsidRPr="00690E7F">
              <w:rPr>
                <w:rFonts w:ascii="Nyala" w:hAnsi="Nyala" w:cs="Nyala"/>
                <w:sz w:val="20"/>
                <w:szCs w:val="20"/>
              </w:rPr>
              <w:t>እመርጣለሁ</w:t>
            </w:r>
            <w:r w:rsidR="000E54ED" w:rsidRPr="00690E7F">
              <w:rPr>
                <w:rFonts w:ascii="Arial" w:hAnsi="Arial" w:cs="Arial"/>
                <w:sz w:val="20"/>
                <w:szCs w:val="20"/>
              </w:rPr>
              <w:t xml:space="preserve"> </w:t>
            </w:r>
            <w:r w:rsidRPr="00690E7F">
              <w:rPr>
                <w:rFonts w:ascii="Arial" w:hAnsi="Arial" w:cs="Arial"/>
                <w:sz w:val="20"/>
                <w:szCs w:val="20"/>
              </w:rPr>
              <w:t>(</w:t>
            </w:r>
            <w:r w:rsidRPr="00690E7F">
              <w:rPr>
                <w:rFonts w:ascii="Arial" w:hAnsi="Arial" w:cs="Arial"/>
                <w:b/>
                <w:bCs/>
                <w:i/>
                <w:iCs/>
                <w:sz w:val="20"/>
                <w:szCs w:val="20"/>
              </w:rPr>
              <w:t xml:space="preserve">Show scale and read </w:t>
            </w:r>
            <w:r w:rsidRPr="00690E7F">
              <w:rPr>
                <w:rFonts w:ascii="Arial" w:hAnsi="Arial" w:cs="Arial"/>
                <w:b/>
                <w:bCs/>
                <w:i/>
                <w:iCs/>
                <w:sz w:val="20"/>
                <w:szCs w:val="20"/>
              </w:rPr>
              <w:lastRenderedPageBreak/>
              <w:t>out responses.</w:t>
            </w:r>
            <w:r w:rsidRPr="00690E7F">
              <w:rPr>
                <w:rFonts w:ascii="Arial" w:hAnsi="Arial" w:cs="Arial"/>
                <w:i/>
                <w:iCs/>
                <w:sz w:val="20"/>
                <w:szCs w:val="20"/>
              </w:rPr>
              <w:t>)</w:t>
            </w:r>
          </w:p>
          <w:tbl>
            <w:tblPr>
              <w:tblW w:w="0" w:type="auto"/>
              <w:tblLayout w:type="fixed"/>
              <w:tblCellMar>
                <w:left w:w="0" w:type="dxa"/>
                <w:right w:w="0" w:type="dxa"/>
              </w:tblCellMar>
              <w:tblLook w:val="04A0" w:firstRow="1" w:lastRow="0" w:firstColumn="1" w:lastColumn="0" w:noHBand="0" w:noVBand="1"/>
            </w:tblPr>
            <w:tblGrid>
              <w:gridCol w:w="1417"/>
              <w:gridCol w:w="1417"/>
              <w:gridCol w:w="1417"/>
              <w:gridCol w:w="1417"/>
              <w:gridCol w:w="1927"/>
            </w:tblGrid>
            <w:tr w:rsidR="003E1482" w:rsidRPr="00F67237" w14:paraId="76542A98" w14:textId="77777777" w:rsidTr="003E44B1">
              <w:tc>
                <w:tcPr>
                  <w:tcW w:w="1417"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14:paraId="2AC8DEB9" w14:textId="2A968F3F" w:rsidR="003E1482" w:rsidRPr="00F67237" w:rsidRDefault="003E1482" w:rsidP="003E1482">
                  <w:pPr>
                    <w:jc w:val="center"/>
                    <w:rPr>
                      <w:rFonts w:ascii="Arial" w:hAnsi="Arial" w:cs="Arial"/>
                      <w:b/>
                      <w:bCs/>
                      <w:sz w:val="16"/>
                      <w:szCs w:val="16"/>
                      <w:lang w:val="de-DE"/>
                    </w:rPr>
                  </w:pPr>
                  <w:r w:rsidRPr="00F67237">
                    <w:rPr>
                      <w:rFonts w:ascii="Arial" w:hAnsi="Arial" w:cs="Arial"/>
                      <w:b/>
                      <w:bCs/>
                      <w:sz w:val="16"/>
                      <w:szCs w:val="16"/>
                      <w:lang w:val="de-DE"/>
                    </w:rPr>
                    <w:t>Strongly disagree</w:t>
                  </w:r>
                  <w:r w:rsidR="003E44B1" w:rsidRPr="00F67237">
                    <w:rPr>
                      <w:rFonts w:ascii="Nyala" w:hAnsi="Nyala" w:cs="Nyala"/>
                      <w:sz w:val="16"/>
                      <w:szCs w:val="16"/>
                    </w:rPr>
                    <w:t>በጣም</w:t>
                  </w:r>
                  <w:r w:rsidR="003E44B1" w:rsidRPr="00F67237">
                    <w:rPr>
                      <w:rFonts w:ascii="Arial" w:hAnsi="Arial" w:cs="Arial"/>
                      <w:sz w:val="16"/>
                      <w:szCs w:val="16"/>
                    </w:rPr>
                    <w:t xml:space="preserve"> </w:t>
                  </w:r>
                  <w:r w:rsidR="003E44B1" w:rsidRPr="00F67237">
                    <w:rPr>
                      <w:rFonts w:ascii="Nyala" w:hAnsi="Nyala" w:cs="Nyala"/>
                      <w:sz w:val="16"/>
                      <w:szCs w:val="16"/>
                    </w:rPr>
                    <w:t>አልስማማም</w:t>
                  </w:r>
                  <w:r w:rsidR="003E44B1" w:rsidRPr="00F67237">
                    <w:rPr>
                      <w:rFonts w:ascii="Arial" w:hAnsi="Arial" w:cs="Arial"/>
                      <w:sz w:val="16"/>
                      <w:szCs w:val="16"/>
                    </w:rPr>
                    <w:t xml:space="preserve"> </w:t>
                  </w:r>
                </w:p>
              </w:tc>
              <w:tc>
                <w:tcPr>
                  <w:tcW w:w="1417"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77151A79" w14:textId="07E1D2F2" w:rsidR="003E1482" w:rsidRPr="00F67237" w:rsidRDefault="003E1482" w:rsidP="003E1482">
                  <w:pPr>
                    <w:jc w:val="center"/>
                    <w:rPr>
                      <w:rFonts w:ascii="Arial" w:hAnsi="Arial" w:cs="Arial"/>
                      <w:b/>
                      <w:bCs/>
                      <w:sz w:val="16"/>
                      <w:szCs w:val="16"/>
                      <w:lang w:val="de-DE"/>
                    </w:rPr>
                  </w:pPr>
                  <w:r w:rsidRPr="00F67237">
                    <w:rPr>
                      <w:rFonts w:ascii="Arial" w:hAnsi="Arial" w:cs="Arial"/>
                      <w:b/>
                      <w:bCs/>
                      <w:sz w:val="16"/>
                      <w:szCs w:val="16"/>
                      <w:lang w:val="de-DE"/>
                    </w:rPr>
                    <w:t>Rather disagree</w:t>
                  </w:r>
                  <w:r w:rsidR="003E44B1" w:rsidRPr="00F67237">
                    <w:rPr>
                      <w:rFonts w:ascii="Arial" w:hAnsi="Arial" w:cs="Arial"/>
                      <w:b/>
                      <w:bCs/>
                      <w:sz w:val="16"/>
                      <w:szCs w:val="16"/>
                      <w:lang w:val="de-DE"/>
                    </w:rPr>
                    <w:t xml:space="preserve"> </w:t>
                  </w:r>
                  <w:r w:rsidR="003E44B1" w:rsidRPr="00F67237">
                    <w:rPr>
                      <w:rFonts w:ascii="Nyala" w:hAnsi="Nyala" w:cs="Nyala"/>
                      <w:sz w:val="16"/>
                      <w:szCs w:val="16"/>
                    </w:rPr>
                    <w:t>በተወሰነ</w:t>
                  </w:r>
                  <w:r w:rsidR="003E44B1" w:rsidRPr="00F67237">
                    <w:rPr>
                      <w:rFonts w:ascii="Arial" w:hAnsi="Arial" w:cs="Arial"/>
                      <w:sz w:val="16"/>
                      <w:szCs w:val="16"/>
                    </w:rPr>
                    <w:t xml:space="preserve"> </w:t>
                  </w:r>
                  <w:r w:rsidR="003E44B1" w:rsidRPr="00F67237">
                    <w:rPr>
                      <w:rFonts w:ascii="Nyala" w:hAnsi="Nyala" w:cs="Nyala"/>
                      <w:sz w:val="16"/>
                      <w:szCs w:val="16"/>
                    </w:rPr>
                    <w:t>መልኩ</w:t>
                  </w:r>
                  <w:r w:rsidR="003E44B1" w:rsidRPr="00F67237">
                    <w:rPr>
                      <w:rFonts w:ascii="Arial" w:hAnsi="Arial" w:cs="Arial"/>
                      <w:sz w:val="16"/>
                      <w:szCs w:val="16"/>
                    </w:rPr>
                    <w:t xml:space="preserve"> </w:t>
                  </w:r>
                  <w:r w:rsidR="003E44B1" w:rsidRPr="00F67237">
                    <w:rPr>
                      <w:rFonts w:ascii="Nyala" w:hAnsi="Nyala" w:cs="Nyala"/>
                      <w:sz w:val="16"/>
                      <w:szCs w:val="16"/>
                    </w:rPr>
                    <w:t>አልስማማም</w:t>
                  </w:r>
                </w:p>
              </w:tc>
              <w:tc>
                <w:tcPr>
                  <w:tcW w:w="1417"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7FA587CB" w14:textId="685C2D94" w:rsidR="003E1482" w:rsidRPr="00F67237" w:rsidRDefault="003E1482" w:rsidP="003E1482">
                  <w:pPr>
                    <w:jc w:val="center"/>
                    <w:rPr>
                      <w:rFonts w:ascii="Arial" w:hAnsi="Arial" w:cs="Arial"/>
                      <w:b/>
                      <w:bCs/>
                      <w:sz w:val="16"/>
                      <w:szCs w:val="16"/>
                      <w:lang w:val="de-DE"/>
                    </w:rPr>
                  </w:pPr>
                  <w:r w:rsidRPr="00F67237">
                    <w:rPr>
                      <w:rFonts w:ascii="Arial" w:hAnsi="Arial" w:cs="Arial"/>
                      <w:b/>
                      <w:bCs/>
                      <w:sz w:val="16"/>
                      <w:szCs w:val="16"/>
                      <w:lang w:val="de-DE"/>
                    </w:rPr>
                    <w:t>Neither nor</w:t>
                  </w:r>
                  <w:r w:rsidR="003E44B1" w:rsidRPr="00F67237">
                    <w:rPr>
                      <w:rFonts w:ascii="Arial" w:hAnsi="Arial" w:cs="Arial"/>
                      <w:b/>
                      <w:bCs/>
                      <w:sz w:val="16"/>
                      <w:szCs w:val="16"/>
                      <w:lang w:val="de-DE"/>
                    </w:rPr>
                    <w:t xml:space="preserve"> </w:t>
                  </w:r>
                  <w:r w:rsidR="003E44B1" w:rsidRPr="00F67237">
                    <w:rPr>
                      <w:rFonts w:ascii="Nyala" w:hAnsi="Nyala" w:cs="Nyala"/>
                      <w:sz w:val="16"/>
                      <w:szCs w:val="16"/>
                    </w:rPr>
                    <w:t>ሁለቱም</w:t>
                  </w:r>
                  <w:r w:rsidR="003E44B1" w:rsidRPr="00F67237">
                    <w:rPr>
                      <w:rFonts w:ascii="Arial" w:hAnsi="Arial" w:cs="Arial"/>
                      <w:sz w:val="16"/>
                      <w:szCs w:val="16"/>
                    </w:rPr>
                    <w:t xml:space="preserve"> </w:t>
                  </w:r>
                  <w:r w:rsidR="003E44B1" w:rsidRPr="00F67237">
                    <w:rPr>
                      <w:rFonts w:ascii="Nyala" w:hAnsi="Nyala" w:cs="Nyala"/>
                      <w:sz w:val="16"/>
                      <w:szCs w:val="16"/>
                    </w:rPr>
                    <w:t>አይደለም</w:t>
                  </w:r>
                </w:p>
              </w:tc>
              <w:tc>
                <w:tcPr>
                  <w:tcW w:w="1417"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0C57700F" w14:textId="5B5C11C6" w:rsidR="003E1482" w:rsidRPr="00F67237" w:rsidRDefault="003E1482" w:rsidP="003E1482">
                  <w:pPr>
                    <w:jc w:val="center"/>
                    <w:rPr>
                      <w:rFonts w:ascii="Arial" w:hAnsi="Arial" w:cs="Arial"/>
                      <w:b/>
                      <w:bCs/>
                      <w:sz w:val="16"/>
                      <w:szCs w:val="16"/>
                      <w:lang w:val="de-DE"/>
                    </w:rPr>
                  </w:pPr>
                  <w:r w:rsidRPr="00F67237">
                    <w:rPr>
                      <w:rFonts w:ascii="Arial" w:hAnsi="Arial" w:cs="Arial"/>
                      <w:b/>
                      <w:bCs/>
                      <w:sz w:val="16"/>
                      <w:szCs w:val="16"/>
                      <w:lang w:val="de-DE"/>
                    </w:rPr>
                    <w:t>Rather agree</w:t>
                  </w:r>
                  <w:r w:rsidR="003E44B1" w:rsidRPr="00F67237">
                    <w:rPr>
                      <w:rFonts w:ascii="Arial" w:hAnsi="Arial" w:cs="Arial"/>
                      <w:b/>
                      <w:bCs/>
                      <w:sz w:val="16"/>
                      <w:szCs w:val="16"/>
                      <w:lang w:val="de-DE"/>
                    </w:rPr>
                    <w:t xml:space="preserve"> </w:t>
                  </w:r>
                  <w:r w:rsidR="003E44B1" w:rsidRPr="00F67237">
                    <w:rPr>
                      <w:rFonts w:ascii="Nyala" w:hAnsi="Nyala" w:cs="Nyala"/>
                      <w:sz w:val="16"/>
                      <w:szCs w:val="16"/>
                    </w:rPr>
                    <w:t>በተወሰነ</w:t>
                  </w:r>
                  <w:r w:rsidR="003E44B1" w:rsidRPr="00F67237">
                    <w:rPr>
                      <w:rFonts w:ascii="Arial" w:hAnsi="Arial" w:cs="Arial"/>
                      <w:sz w:val="16"/>
                      <w:szCs w:val="16"/>
                    </w:rPr>
                    <w:t xml:space="preserve"> </w:t>
                  </w:r>
                  <w:r w:rsidR="003E44B1" w:rsidRPr="00F67237">
                    <w:rPr>
                      <w:rFonts w:ascii="Nyala" w:hAnsi="Nyala" w:cs="Nyala"/>
                      <w:sz w:val="16"/>
                      <w:szCs w:val="16"/>
                    </w:rPr>
                    <w:t>መልኩ</w:t>
                  </w:r>
                  <w:r w:rsidR="003E44B1" w:rsidRPr="00F67237">
                    <w:rPr>
                      <w:rFonts w:ascii="Arial" w:hAnsi="Arial" w:cs="Arial"/>
                      <w:sz w:val="16"/>
                      <w:szCs w:val="16"/>
                    </w:rPr>
                    <w:t xml:space="preserve"> </w:t>
                  </w:r>
                  <w:r w:rsidR="003E44B1" w:rsidRPr="00F67237">
                    <w:rPr>
                      <w:rFonts w:ascii="Nyala" w:hAnsi="Nyala" w:cs="Nyala"/>
                      <w:sz w:val="16"/>
                      <w:szCs w:val="16"/>
                    </w:rPr>
                    <w:t>እስማማለሁ</w:t>
                  </w:r>
                </w:p>
              </w:tc>
              <w:tc>
                <w:tcPr>
                  <w:tcW w:w="1927"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6F74F6AE" w14:textId="0684441E" w:rsidR="003E44B1" w:rsidRPr="00F67237" w:rsidRDefault="003E1482" w:rsidP="003E44B1">
                  <w:pPr>
                    <w:spacing w:after="200" w:line="276" w:lineRule="auto"/>
                    <w:jc w:val="both"/>
                    <w:rPr>
                      <w:rFonts w:ascii="Arial" w:hAnsi="Arial" w:cs="Arial"/>
                      <w:sz w:val="16"/>
                      <w:szCs w:val="16"/>
                    </w:rPr>
                  </w:pPr>
                  <w:r w:rsidRPr="00F67237">
                    <w:rPr>
                      <w:rFonts w:ascii="Arial" w:hAnsi="Arial" w:cs="Arial"/>
                      <w:b/>
                      <w:bCs/>
                      <w:sz w:val="16"/>
                      <w:szCs w:val="16"/>
                      <w:lang w:val="de-DE"/>
                    </w:rPr>
                    <w:t>Strongly agree</w:t>
                  </w:r>
                  <w:r w:rsidR="003E44B1" w:rsidRPr="00F67237">
                    <w:rPr>
                      <w:rFonts w:ascii="Arial" w:hAnsi="Arial" w:cs="Arial"/>
                      <w:b/>
                      <w:bCs/>
                      <w:sz w:val="16"/>
                      <w:szCs w:val="16"/>
                      <w:lang w:val="de-DE"/>
                    </w:rPr>
                    <w:t xml:space="preserve"> /</w:t>
                  </w:r>
                  <w:r w:rsidR="003E44B1" w:rsidRPr="00F67237">
                    <w:rPr>
                      <w:rFonts w:ascii="Nyala" w:hAnsi="Nyala" w:cs="Nyala"/>
                      <w:sz w:val="16"/>
                      <w:szCs w:val="16"/>
                    </w:rPr>
                    <w:t>በጣም</w:t>
                  </w:r>
                  <w:r w:rsidR="003E44B1" w:rsidRPr="00F67237">
                    <w:rPr>
                      <w:rFonts w:ascii="Arial" w:hAnsi="Arial" w:cs="Arial"/>
                      <w:sz w:val="16"/>
                      <w:szCs w:val="16"/>
                    </w:rPr>
                    <w:t xml:space="preserve"> </w:t>
                  </w:r>
                  <w:r w:rsidR="003E44B1" w:rsidRPr="00F67237">
                    <w:rPr>
                      <w:rFonts w:ascii="Nyala" w:hAnsi="Nyala" w:cs="Nyala"/>
                      <w:sz w:val="16"/>
                      <w:szCs w:val="16"/>
                    </w:rPr>
                    <w:t>እስማማለሁ</w:t>
                  </w:r>
                </w:p>
                <w:p w14:paraId="1172A5ED" w14:textId="6423A284" w:rsidR="003E1482" w:rsidRPr="00F67237" w:rsidRDefault="003E1482" w:rsidP="003E1482">
                  <w:pPr>
                    <w:jc w:val="center"/>
                    <w:rPr>
                      <w:rFonts w:ascii="Arial" w:hAnsi="Arial" w:cs="Arial"/>
                      <w:b/>
                      <w:bCs/>
                      <w:sz w:val="16"/>
                      <w:szCs w:val="16"/>
                      <w:lang w:val="de-DE"/>
                    </w:rPr>
                  </w:pPr>
                </w:p>
              </w:tc>
            </w:tr>
            <w:tr w:rsidR="003E1482" w:rsidRPr="00F67237" w14:paraId="55328A24" w14:textId="77777777" w:rsidTr="003E44B1">
              <w:tc>
                <w:tcPr>
                  <w:tcW w:w="141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5F2FD96" w14:textId="77777777" w:rsidR="003E1482" w:rsidRPr="00F67237" w:rsidRDefault="003E1482" w:rsidP="003E1482">
                  <w:pPr>
                    <w:jc w:val="center"/>
                    <w:rPr>
                      <w:rFonts w:ascii="Arial" w:hAnsi="Arial" w:cs="Arial"/>
                      <w:sz w:val="20"/>
                      <w:szCs w:val="20"/>
                      <w:lang w:val="de-DE"/>
                    </w:rPr>
                  </w:pPr>
                  <w:r w:rsidRPr="00F67237">
                    <w:rPr>
                      <w:rFonts w:ascii="Arial" w:hAnsi="Arial" w:cs="Arial"/>
                      <w:sz w:val="20"/>
                      <w:szCs w:val="20"/>
                      <w:lang w:val="de-DE"/>
                    </w:rPr>
                    <w:t>1</w:t>
                  </w:r>
                </w:p>
              </w:tc>
              <w:tc>
                <w:tcPr>
                  <w:tcW w:w="14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F71A6B" w14:textId="77777777" w:rsidR="003E1482" w:rsidRPr="00F67237" w:rsidRDefault="003E1482" w:rsidP="003E1482">
                  <w:pPr>
                    <w:jc w:val="center"/>
                    <w:rPr>
                      <w:rFonts w:ascii="Arial" w:hAnsi="Arial" w:cs="Arial"/>
                      <w:sz w:val="20"/>
                      <w:szCs w:val="20"/>
                      <w:lang w:val="de-DE"/>
                    </w:rPr>
                  </w:pPr>
                  <w:r w:rsidRPr="00F67237">
                    <w:rPr>
                      <w:rFonts w:ascii="Arial" w:hAnsi="Arial" w:cs="Arial"/>
                      <w:sz w:val="20"/>
                      <w:szCs w:val="20"/>
                      <w:lang w:val="de-DE"/>
                    </w:rPr>
                    <w:t>2</w:t>
                  </w:r>
                </w:p>
              </w:tc>
              <w:tc>
                <w:tcPr>
                  <w:tcW w:w="14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3BD33D2" w14:textId="77777777" w:rsidR="003E1482" w:rsidRPr="00F67237" w:rsidRDefault="003E1482" w:rsidP="003E1482">
                  <w:pPr>
                    <w:jc w:val="center"/>
                    <w:rPr>
                      <w:rFonts w:ascii="Arial" w:hAnsi="Arial" w:cs="Arial"/>
                      <w:sz w:val="20"/>
                      <w:szCs w:val="20"/>
                      <w:lang w:val="de-DE"/>
                    </w:rPr>
                  </w:pPr>
                  <w:r w:rsidRPr="00F67237">
                    <w:rPr>
                      <w:rFonts w:ascii="Arial" w:hAnsi="Arial" w:cs="Arial"/>
                      <w:sz w:val="20"/>
                      <w:szCs w:val="20"/>
                      <w:lang w:val="de-DE"/>
                    </w:rPr>
                    <w:t>3</w:t>
                  </w:r>
                </w:p>
              </w:tc>
              <w:tc>
                <w:tcPr>
                  <w:tcW w:w="14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79B490" w14:textId="77777777" w:rsidR="003E1482" w:rsidRPr="00F67237" w:rsidRDefault="003E1482" w:rsidP="003E1482">
                  <w:pPr>
                    <w:jc w:val="center"/>
                    <w:rPr>
                      <w:rFonts w:ascii="Arial" w:hAnsi="Arial" w:cs="Arial"/>
                      <w:sz w:val="20"/>
                      <w:szCs w:val="20"/>
                      <w:lang w:val="de-DE"/>
                    </w:rPr>
                  </w:pPr>
                  <w:r w:rsidRPr="00F67237">
                    <w:rPr>
                      <w:rFonts w:ascii="Arial" w:hAnsi="Arial" w:cs="Arial"/>
                      <w:sz w:val="20"/>
                      <w:szCs w:val="20"/>
                      <w:lang w:val="de-DE"/>
                    </w:rPr>
                    <w:t>4</w:t>
                  </w:r>
                </w:p>
              </w:tc>
              <w:tc>
                <w:tcPr>
                  <w:tcW w:w="19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10D7C5" w14:textId="77777777" w:rsidR="003E1482" w:rsidRPr="00F67237" w:rsidRDefault="003E1482" w:rsidP="003E1482">
                  <w:pPr>
                    <w:jc w:val="center"/>
                    <w:rPr>
                      <w:rFonts w:ascii="Arial" w:hAnsi="Arial" w:cs="Arial"/>
                      <w:sz w:val="20"/>
                      <w:szCs w:val="20"/>
                      <w:lang w:val="de-DE"/>
                    </w:rPr>
                  </w:pPr>
                  <w:r w:rsidRPr="00F67237">
                    <w:rPr>
                      <w:rFonts w:ascii="Arial" w:hAnsi="Arial" w:cs="Arial"/>
                      <w:sz w:val="20"/>
                      <w:szCs w:val="20"/>
                      <w:lang w:val="de-DE"/>
                    </w:rPr>
                    <w:t>5</w:t>
                  </w:r>
                </w:p>
              </w:tc>
            </w:tr>
          </w:tbl>
          <w:p w14:paraId="0EEA5E4C" w14:textId="77777777" w:rsidR="003E1482" w:rsidRPr="00F67237" w:rsidRDefault="003E1482" w:rsidP="003E1482">
            <w:pPr>
              <w:pStyle w:val="ListParagraph"/>
              <w:rPr>
                <w:rFonts w:ascii="Arial" w:eastAsiaTheme="minorHAnsi" w:hAnsi="Arial" w:cs="Arial"/>
                <w:sz w:val="20"/>
                <w:szCs w:val="20"/>
              </w:rPr>
            </w:pPr>
          </w:p>
          <w:p w14:paraId="7A646BD4" w14:textId="77777777" w:rsidR="007E4E5C" w:rsidRPr="00F67237" w:rsidRDefault="007E4E5C" w:rsidP="003E1482">
            <w:pPr>
              <w:pStyle w:val="ListParagraph"/>
              <w:rPr>
                <w:rFonts w:ascii="Arial" w:eastAsiaTheme="minorHAnsi" w:hAnsi="Arial" w:cs="Arial"/>
                <w:sz w:val="20"/>
                <w:szCs w:val="20"/>
              </w:rPr>
            </w:pPr>
          </w:p>
          <w:p w14:paraId="7989A0EB" w14:textId="77777777" w:rsidR="007E4E5C" w:rsidRPr="00F67237" w:rsidRDefault="007E4E5C" w:rsidP="003E1482">
            <w:pPr>
              <w:pStyle w:val="ListParagraph"/>
              <w:rPr>
                <w:rFonts w:ascii="Arial" w:eastAsiaTheme="minorHAnsi" w:hAnsi="Arial" w:cs="Arial"/>
                <w:sz w:val="20"/>
                <w:szCs w:val="20"/>
              </w:rPr>
            </w:pPr>
          </w:p>
          <w:p w14:paraId="2FEF4FC8" w14:textId="77777777" w:rsidR="007E4E5C" w:rsidRPr="00F67237" w:rsidRDefault="007E4E5C" w:rsidP="003E1482">
            <w:pPr>
              <w:pStyle w:val="ListParagraph"/>
              <w:rPr>
                <w:rFonts w:ascii="Arial" w:eastAsiaTheme="minorHAnsi" w:hAnsi="Arial" w:cs="Arial"/>
                <w:sz w:val="20"/>
                <w:szCs w:val="20"/>
              </w:rPr>
            </w:pPr>
          </w:p>
          <w:p w14:paraId="0AD4819A" w14:textId="77777777" w:rsidR="007E4E5C" w:rsidRPr="00F67237" w:rsidRDefault="007E4E5C" w:rsidP="003E1482">
            <w:pPr>
              <w:pStyle w:val="ListParagraph"/>
              <w:rPr>
                <w:rFonts w:ascii="Arial" w:eastAsiaTheme="minorHAnsi" w:hAnsi="Arial" w:cs="Arial"/>
                <w:sz w:val="20"/>
                <w:szCs w:val="20"/>
              </w:rPr>
            </w:pPr>
          </w:p>
          <w:p w14:paraId="157CB189" w14:textId="77777777" w:rsidR="007E4E5C" w:rsidRPr="00F67237" w:rsidRDefault="007E4E5C" w:rsidP="003E1482">
            <w:pPr>
              <w:pStyle w:val="ListParagraph"/>
              <w:rPr>
                <w:rFonts w:ascii="Arial" w:eastAsiaTheme="minorHAnsi" w:hAnsi="Arial" w:cs="Arial"/>
                <w:sz w:val="20"/>
                <w:szCs w:val="20"/>
              </w:rPr>
            </w:pPr>
          </w:p>
          <w:p w14:paraId="6BB39E46" w14:textId="77777777" w:rsidR="007E4E5C" w:rsidRPr="00F67237" w:rsidRDefault="007E4E5C" w:rsidP="003E1482">
            <w:pPr>
              <w:pStyle w:val="ListParagraph"/>
              <w:rPr>
                <w:rFonts w:ascii="Arial" w:eastAsiaTheme="minorHAnsi" w:hAnsi="Arial" w:cs="Arial"/>
                <w:sz w:val="20"/>
                <w:szCs w:val="20"/>
              </w:rPr>
            </w:pPr>
          </w:p>
          <w:p w14:paraId="681CAA36" w14:textId="65A1BFC7" w:rsidR="003E1482" w:rsidRPr="009616B9" w:rsidRDefault="007E4E5C" w:rsidP="00DE08E3">
            <w:pPr>
              <w:pStyle w:val="ListParagraph"/>
              <w:numPr>
                <w:ilvl w:val="0"/>
                <w:numId w:val="27"/>
              </w:numPr>
              <w:spacing w:line="276" w:lineRule="auto"/>
              <w:jc w:val="both"/>
              <w:rPr>
                <w:rFonts w:ascii="Arial" w:hAnsi="Arial" w:cs="Arial"/>
                <w:sz w:val="20"/>
                <w:szCs w:val="20"/>
              </w:rPr>
            </w:pPr>
            <w:r w:rsidRPr="00F67237">
              <w:rPr>
                <w:rFonts w:ascii="Arial" w:hAnsi="Arial" w:cs="Arial"/>
                <w:sz w:val="20"/>
                <w:szCs w:val="20"/>
              </w:rPr>
              <w:t>.</w:t>
            </w:r>
            <w:r w:rsidR="003E1482" w:rsidRPr="00F67237">
              <w:rPr>
                <w:rFonts w:ascii="Arial" w:hAnsi="Arial" w:cs="Arial"/>
                <w:sz w:val="20"/>
                <w:szCs w:val="20"/>
              </w:rPr>
              <w:t xml:space="preserve">I </w:t>
            </w:r>
            <w:r w:rsidR="00B54339">
              <w:rPr>
                <w:rFonts w:ascii="Arial" w:hAnsi="Arial" w:cs="Arial"/>
                <w:sz w:val="20"/>
                <w:szCs w:val="20"/>
              </w:rPr>
              <w:t>prefer</w:t>
            </w:r>
            <w:r w:rsidR="003E1482" w:rsidRPr="00F67237">
              <w:rPr>
                <w:rFonts w:ascii="Arial" w:hAnsi="Arial" w:cs="Arial"/>
                <w:sz w:val="20"/>
                <w:szCs w:val="20"/>
              </w:rPr>
              <w:t xml:space="preserve"> having my own business compared to pursuing another promising career. (</w:t>
            </w:r>
            <w:r w:rsidR="003E1482" w:rsidRPr="00F67237">
              <w:rPr>
                <w:rFonts w:ascii="Arial" w:hAnsi="Arial" w:cs="Arial"/>
                <w:b/>
                <w:bCs/>
                <w:i/>
                <w:iCs/>
                <w:sz w:val="20"/>
                <w:szCs w:val="20"/>
              </w:rPr>
              <w:t>Show scale and read out responses.</w:t>
            </w:r>
            <w:r w:rsidR="003E1482" w:rsidRPr="00F67237">
              <w:rPr>
                <w:rFonts w:ascii="Arial" w:hAnsi="Arial" w:cs="Arial"/>
                <w:i/>
                <w:iCs/>
                <w:sz w:val="20"/>
                <w:szCs w:val="20"/>
              </w:rPr>
              <w:t>)</w:t>
            </w:r>
            <w:r w:rsidRPr="00F67237">
              <w:rPr>
                <w:rFonts w:ascii="Arial" w:hAnsi="Arial" w:cs="Arial"/>
                <w:sz w:val="20"/>
                <w:szCs w:val="20"/>
              </w:rPr>
              <w:t xml:space="preserve"> </w:t>
            </w:r>
            <w:r w:rsidRPr="00F67237">
              <w:rPr>
                <w:rFonts w:ascii="Nyala" w:hAnsi="Nyala" w:cs="Nyala"/>
                <w:sz w:val="20"/>
                <w:szCs w:val="20"/>
              </w:rPr>
              <w:t>ወደፊት</w:t>
            </w:r>
            <w:r w:rsidRPr="00F67237">
              <w:rPr>
                <w:rFonts w:ascii="Arial" w:hAnsi="Arial" w:cs="Arial"/>
                <w:sz w:val="20"/>
                <w:szCs w:val="20"/>
              </w:rPr>
              <w:t xml:space="preserve"> </w:t>
            </w:r>
            <w:r w:rsidRPr="00F67237">
              <w:rPr>
                <w:rFonts w:ascii="Nyala" w:hAnsi="Nyala" w:cs="Nyala"/>
                <w:sz w:val="20"/>
                <w:szCs w:val="20"/>
              </w:rPr>
              <w:t>የተሻለ</w:t>
            </w:r>
            <w:r w:rsidRPr="00F67237">
              <w:rPr>
                <w:rFonts w:ascii="Arial" w:hAnsi="Arial" w:cs="Arial"/>
                <w:sz w:val="20"/>
                <w:szCs w:val="20"/>
              </w:rPr>
              <w:t xml:space="preserve"> </w:t>
            </w:r>
            <w:r w:rsidRPr="00F67237">
              <w:rPr>
                <w:rFonts w:ascii="Nyala" w:hAnsi="Nyala" w:cs="Nyala"/>
                <w:sz w:val="20"/>
                <w:szCs w:val="20"/>
              </w:rPr>
              <w:t>ተስፋ</w:t>
            </w:r>
            <w:r w:rsidRPr="00F67237">
              <w:rPr>
                <w:rFonts w:ascii="Arial" w:hAnsi="Arial" w:cs="Arial"/>
                <w:sz w:val="20"/>
                <w:szCs w:val="20"/>
              </w:rPr>
              <w:t xml:space="preserve"> </w:t>
            </w:r>
            <w:r w:rsidRPr="00F67237">
              <w:rPr>
                <w:rFonts w:ascii="Nyala" w:hAnsi="Nyala" w:cs="Nyala"/>
                <w:sz w:val="20"/>
                <w:szCs w:val="20"/>
              </w:rPr>
              <w:t>ያለውን</w:t>
            </w:r>
            <w:r w:rsidR="00722DA8" w:rsidRPr="00F67237">
              <w:rPr>
                <w:rFonts w:ascii="Arial" w:hAnsi="Arial" w:cs="Arial"/>
                <w:sz w:val="20"/>
                <w:szCs w:val="20"/>
              </w:rPr>
              <w:t xml:space="preserve"> </w:t>
            </w:r>
            <w:r w:rsidR="00722DA8" w:rsidRPr="00F67237">
              <w:rPr>
                <w:rFonts w:ascii="Nyala" w:hAnsi="Nyala" w:cs="Nyala"/>
                <w:sz w:val="20"/>
                <w:szCs w:val="20"/>
              </w:rPr>
              <w:t>የቅጥር</w:t>
            </w:r>
            <w:r w:rsidRPr="00F67237">
              <w:rPr>
                <w:rFonts w:ascii="Arial" w:hAnsi="Arial" w:cs="Arial"/>
                <w:sz w:val="20"/>
                <w:szCs w:val="20"/>
              </w:rPr>
              <w:t xml:space="preserve"> </w:t>
            </w:r>
            <w:r w:rsidRPr="00F67237">
              <w:rPr>
                <w:rFonts w:ascii="Nyala" w:hAnsi="Nyala" w:cs="Nyala"/>
                <w:sz w:val="20"/>
                <w:szCs w:val="20"/>
              </w:rPr>
              <w:t>ስራ</w:t>
            </w:r>
            <w:r w:rsidRPr="00F67237">
              <w:rPr>
                <w:rFonts w:ascii="Arial" w:hAnsi="Arial" w:cs="Arial"/>
                <w:sz w:val="20"/>
                <w:szCs w:val="20"/>
              </w:rPr>
              <w:t xml:space="preserve"> </w:t>
            </w:r>
            <w:r w:rsidRPr="00F67237">
              <w:rPr>
                <w:rFonts w:ascii="Nyala" w:hAnsi="Nyala" w:cs="Nyala"/>
                <w:sz w:val="20"/>
                <w:szCs w:val="20"/>
              </w:rPr>
              <w:t>ከምሰራ</w:t>
            </w:r>
            <w:r w:rsidRPr="00F67237">
              <w:rPr>
                <w:rFonts w:ascii="Arial" w:hAnsi="Arial" w:cs="Arial"/>
                <w:sz w:val="20"/>
                <w:szCs w:val="20"/>
              </w:rPr>
              <w:t xml:space="preserve"> </w:t>
            </w:r>
            <w:r w:rsidRPr="00F67237">
              <w:rPr>
                <w:rFonts w:ascii="Nyala" w:hAnsi="Nyala" w:cs="Nyala"/>
                <w:sz w:val="20"/>
                <w:szCs w:val="20"/>
              </w:rPr>
              <w:t>የራሴን</w:t>
            </w:r>
            <w:r w:rsidRPr="00F67237">
              <w:rPr>
                <w:rFonts w:ascii="Arial" w:hAnsi="Arial" w:cs="Arial"/>
                <w:sz w:val="20"/>
                <w:szCs w:val="20"/>
              </w:rPr>
              <w:t xml:space="preserve"> </w:t>
            </w:r>
            <w:r w:rsidRPr="00F67237">
              <w:rPr>
                <w:rFonts w:ascii="Nyala" w:hAnsi="Nyala" w:cs="Nyala"/>
                <w:sz w:val="20"/>
                <w:szCs w:val="20"/>
              </w:rPr>
              <w:t>ንግድ</w:t>
            </w:r>
            <w:r w:rsidRPr="00F67237">
              <w:rPr>
                <w:rFonts w:ascii="Arial" w:hAnsi="Arial" w:cs="Arial"/>
                <w:sz w:val="20"/>
                <w:szCs w:val="20"/>
              </w:rPr>
              <w:t xml:space="preserve"> /</w:t>
            </w:r>
            <w:r w:rsidRPr="00F67237">
              <w:rPr>
                <w:rFonts w:ascii="Nyala" w:hAnsi="Nyala" w:cs="Nyala"/>
                <w:sz w:val="20"/>
                <w:szCs w:val="20"/>
              </w:rPr>
              <w:t>ሥራ</w:t>
            </w:r>
            <w:r w:rsidRPr="00F67237">
              <w:rPr>
                <w:rFonts w:ascii="Arial" w:hAnsi="Arial" w:cs="Arial"/>
                <w:sz w:val="20"/>
                <w:szCs w:val="20"/>
              </w:rPr>
              <w:t xml:space="preserve"> </w:t>
            </w:r>
            <w:r w:rsidRPr="00F67237">
              <w:rPr>
                <w:rFonts w:ascii="Nyala" w:hAnsi="Nyala" w:cs="Nyala"/>
                <w:sz w:val="20"/>
                <w:szCs w:val="20"/>
              </w:rPr>
              <w:t>ብሰራ</w:t>
            </w:r>
            <w:r w:rsidRPr="00F67237">
              <w:rPr>
                <w:rFonts w:ascii="Arial" w:hAnsi="Arial" w:cs="Arial"/>
                <w:sz w:val="20"/>
                <w:szCs w:val="20"/>
              </w:rPr>
              <w:t xml:space="preserve"> </w:t>
            </w:r>
            <w:r w:rsidRPr="00F67237">
              <w:rPr>
                <w:rFonts w:ascii="Nyala" w:hAnsi="Nyala" w:cs="Nyala"/>
                <w:sz w:val="20"/>
                <w:szCs w:val="20"/>
              </w:rPr>
              <w:t>እመርጣለሁ</w:t>
            </w:r>
            <w:r w:rsidRPr="00F67237">
              <w:rPr>
                <w:rFonts w:ascii="Arial" w:hAnsi="Arial" w:cs="Arial"/>
                <w:sz w:val="20"/>
                <w:szCs w:val="20"/>
              </w:rPr>
              <w:t xml:space="preserve"> </w:t>
            </w:r>
          </w:p>
          <w:tbl>
            <w:tblPr>
              <w:tblW w:w="0" w:type="auto"/>
              <w:tblLayout w:type="fixed"/>
              <w:tblCellMar>
                <w:left w:w="0" w:type="dxa"/>
                <w:right w:w="0" w:type="dxa"/>
              </w:tblCellMar>
              <w:tblLook w:val="04A0" w:firstRow="1" w:lastRow="0" w:firstColumn="1" w:lastColumn="0" w:noHBand="0" w:noVBand="1"/>
            </w:tblPr>
            <w:tblGrid>
              <w:gridCol w:w="1417"/>
              <w:gridCol w:w="1417"/>
              <w:gridCol w:w="1417"/>
              <w:gridCol w:w="1417"/>
              <w:gridCol w:w="1417"/>
            </w:tblGrid>
            <w:tr w:rsidR="007E4E5C" w:rsidRPr="00F67237" w14:paraId="633D5508" w14:textId="77777777" w:rsidTr="003E1482">
              <w:tc>
                <w:tcPr>
                  <w:tcW w:w="1417"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14:paraId="2EBAC118" w14:textId="1651E6DF" w:rsidR="007E4E5C" w:rsidRPr="00F67237" w:rsidRDefault="007E4E5C" w:rsidP="00DF305E">
                  <w:pPr>
                    <w:jc w:val="center"/>
                    <w:rPr>
                      <w:rFonts w:ascii="Arial" w:hAnsi="Arial" w:cs="Arial"/>
                      <w:b/>
                      <w:bCs/>
                      <w:sz w:val="20"/>
                      <w:szCs w:val="20"/>
                      <w:lang w:val="de-DE"/>
                    </w:rPr>
                  </w:pPr>
                  <w:r w:rsidRPr="00F67237">
                    <w:rPr>
                      <w:rFonts w:ascii="Arial" w:hAnsi="Arial" w:cs="Arial"/>
                      <w:b/>
                      <w:bCs/>
                      <w:sz w:val="16"/>
                      <w:szCs w:val="16"/>
                      <w:lang w:val="de-DE"/>
                    </w:rPr>
                    <w:t>Strongly disagree</w:t>
                  </w:r>
                  <w:r w:rsidRPr="00F67237">
                    <w:rPr>
                      <w:rFonts w:ascii="Nyala" w:hAnsi="Nyala" w:cs="Nyala"/>
                      <w:sz w:val="16"/>
                      <w:szCs w:val="16"/>
                    </w:rPr>
                    <w:t>በጣም</w:t>
                  </w:r>
                  <w:r w:rsidRPr="00F67237">
                    <w:rPr>
                      <w:rFonts w:ascii="Arial" w:hAnsi="Arial" w:cs="Arial"/>
                      <w:sz w:val="16"/>
                      <w:szCs w:val="16"/>
                    </w:rPr>
                    <w:t xml:space="preserve"> </w:t>
                  </w:r>
                  <w:r w:rsidRPr="00F67237">
                    <w:rPr>
                      <w:rFonts w:ascii="Nyala" w:hAnsi="Nyala" w:cs="Nyala"/>
                      <w:sz w:val="16"/>
                      <w:szCs w:val="16"/>
                    </w:rPr>
                    <w:t>አልስማማም</w:t>
                  </w:r>
                  <w:r w:rsidRPr="00F67237">
                    <w:rPr>
                      <w:rFonts w:ascii="Arial" w:hAnsi="Arial" w:cs="Arial"/>
                      <w:sz w:val="16"/>
                      <w:szCs w:val="16"/>
                    </w:rPr>
                    <w:t xml:space="preserve"> </w:t>
                  </w:r>
                </w:p>
              </w:tc>
              <w:tc>
                <w:tcPr>
                  <w:tcW w:w="1417"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4D8E89A3" w14:textId="6A6A572A" w:rsidR="007E4E5C" w:rsidRPr="00F67237" w:rsidRDefault="007E4E5C" w:rsidP="00DF305E">
                  <w:pPr>
                    <w:jc w:val="center"/>
                    <w:rPr>
                      <w:rFonts w:ascii="Arial" w:hAnsi="Arial" w:cs="Arial"/>
                      <w:b/>
                      <w:bCs/>
                      <w:sz w:val="20"/>
                      <w:szCs w:val="20"/>
                      <w:lang w:val="de-DE"/>
                    </w:rPr>
                  </w:pPr>
                  <w:r w:rsidRPr="00F67237">
                    <w:rPr>
                      <w:rFonts w:ascii="Arial" w:hAnsi="Arial" w:cs="Arial"/>
                      <w:b/>
                      <w:bCs/>
                      <w:sz w:val="16"/>
                      <w:szCs w:val="16"/>
                      <w:lang w:val="de-DE"/>
                    </w:rPr>
                    <w:t xml:space="preserve">Rather disagree </w:t>
                  </w:r>
                  <w:r w:rsidRPr="00F67237">
                    <w:rPr>
                      <w:rFonts w:ascii="Nyala" w:hAnsi="Nyala" w:cs="Nyala"/>
                      <w:sz w:val="16"/>
                      <w:szCs w:val="16"/>
                    </w:rPr>
                    <w:t>በተወሰነ</w:t>
                  </w:r>
                  <w:r w:rsidRPr="00F67237">
                    <w:rPr>
                      <w:rFonts w:ascii="Arial" w:hAnsi="Arial" w:cs="Arial"/>
                      <w:sz w:val="16"/>
                      <w:szCs w:val="16"/>
                    </w:rPr>
                    <w:t xml:space="preserve"> </w:t>
                  </w:r>
                  <w:r w:rsidRPr="00F67237">
                    <w:rPr>
                      <w:rFonts w:ascii="Nyala" w:hAnsi="Nyala" w:cs="Nyala"/>
                      <w:sz w:val="16"/>
                      <w:szCs w:val="16"/>
                    </w:rPr>
                    <w:t>መልኩ</w:t>
                  </w:r>
                  <w:r w:rsidRPr="00F67237">
                    <w:rPr>
                      <w:rFonts w:ascii="Arial" w:hAnsi="Arial" w:cs="Arial"/>
                      <w:sz w:val="16"/>
                      <w:szCs w:val="16"/>
                    </w:rPr>
                    <w:t xml:space="preserve"> </w:t>
                  </w:r>
                  <w:r w:rsidRPr="00F67237">
                    <w:rPr>
                      <w:rFonts w:ascii="Nyala" w:hAnsi="Nyala" w:cs="Nyala"/>
                      <w:sz w:val="16"/>
                      <w:szCs w:val="16"/>
                    </w:rPr>
                    <w:t>አልስማማም</w:t>
                  </w:r>
                </w:p>
              </w:tc>
              <w:tc>
                <w:tcPr>
                  <w:tcW w:w="1417"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70431CD6" w14:textId="427B6266" w:rsidR="007E4E5C" w:rsidRPr="00F67237" w:rsidRDefault="007E4E5C" w:rsidP="00DF305E">
                  <w:pPr>
                    <w:jc w:val="center"/>
                    <w:rPr>
                      <w:rFonts w:ascii="Arial" w:hAnsi="Arial" w:cs="Arial"/>
                      <w:b/>
                      <w:bCs/>
                      <w:sz w:val="20"/>
                      <w:szCs w:val="20"/>
                      <w:lang w:val="de-DE"/>
                    </w:rPr>
                  </w:pPr>
                  <w:r w:rsidRPr="00F67237">
                    <w:rPr>
                      <w:rFonts w:ascii="Arial" w:hAnsi="Arial" w:cs="Arial"/>
                      <w:b/>
                      <w:bCs/>
                      <w:sz w:val="16"/>
                      <w:szCs w:val="16"/>
                      <w:lang w:val="de-DE"/>
                    </w:rPr>
                    <w:t xml:space="preserve">Neither nor </w:t>
                  </w:r>
                  <w:r w:rsidRPr="00F67237">
                    <w:rPr>
                      <w:rFonts w:ascii="Nyala" w:hAnsi="Nyala" w:cs="Nyala"/>
                      <w:sz w:val="16"/>
                      <w:szCs w:val="16"/>
                    </w:rPr>
                    <w:t>ሁለቱም</w:t>
                  </w:r>
                  <w:r w:rsidRPr="00F67237">
                    <w:rPr>
                      <w:rFonts w:ascii="Arial" w:hAnsi="Arial" w:cs="Arial"/>
                      <w:sz w:val="16"/>
                      <w:szCs w:val="16"/>
                    </w:rPr>
                    <w:t xml:space="preserve"> </w:t>
                  </w:r>
                  <w:r w:rsidRPr="00F67237">
                    <w:rPr>
                      <w:rFonts w:ascii="Nyala" w:hAnsi="Nyala" w:cs="Nyala"/>
                      <w:sz w:val="16"/>
                      <w:szCs w:val="16"/>
                    </w:rPr>
                    <w:t>አይደለም</w:t>
                  </w:r>
                </w:p>
              </w:tc>
              <w:tc>
                <w:tcPr>
                  <w:tcW w:w="1417"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59B629CA" w14:textId="0A0C4A99" w:rsidR="007E4E5C" w:rsidRPr="00F67237" w:rsidRDefault="007E4E5C" w:rsidP="00DF305E">
                  <w:pPr>
                    <w:jc w:val="center"/>
                    <w:rPr>
                      <w:rFonts w:ascii="Arial" w:hAnsi="Arial" w:cs="Arial"/>
                      <w:b/>
                      <w:bCs/>
                      <w:sz w:val="20"/>
                      <w:szCs w:val="20"/>
                      <w:lang w:val="de-DE"/>
                    </w:rPr>
                  </w:pPr>
                  <w:r w:rsidRPr="00F67237">
                    <w:rPr>
                      <w:rFonts w:ascii="Arial" w:hAnsi="Arial" w:cs="Arial"/>
                      <w:b/>
                      <w:bCs/>
                      <w:sz w:val="16"/>
                      <w:szCs w:val="16"/>
                      <w:lang w:val="de-DE"/>
                    </w:rPr>
                    <w:t xml:space="preserve">Rather agree </w:t>
                  </w:r>
                  <w:r w:rsidRPr="00F67237">
                    <w:rPr>
                      <w:rFonts w:ascii="Nyala" w:hAnsi="Nyala" w:cs="Nyala"/>
                      <w:sz w:val="16"/>
                      <w:szCs w:val="16"/>
                    </w:rPr>
                    <w:t>በተወሰነ</w:t>
                  </w:r>
                  <w:r w:rsidRPr="00F67237">
                    <w:rPr>
                      <w:rFonts w:ascii="Arial" w:hAnsi="Arial" w:cs="Arial"/>
                      <w:sz w:val="16"/>
                      <w:szCs w:val="16"/>
                    </w:rPr>
                    <w:t xml:space="preserve"> </w:t>
                  </w:r>
                  <w:r w:rsidRPr="00F67237">
                    <w:rPr>
                      <w:rFonts w:ascii="Nyala" w:hAnsi="Nyala" w:cs="Nyala"/>
                      <w:sz w:val="16"/>
                      <w:szCs w:val="16"/>
                    </w:rPr>
                    <w:t>መልኩ</w:t>
                  </w:r>
                  <w:r w:rsidRPr="00F67237">
                    <w:rPr>
                      <w:rFonts w:ascii="Arial" w:hAnsi="Arial" w:cs="Arial"/>
                      <w:sz w:val="16"/>
                      <w:szCs w:val="16"/>
                    </w:rPr>
                    <w:t xml:space="preserve"> </w:t>
                  </w:r>
                  <w:r w:rsidRPr="00F67237">
                    <w:rPr>
                      <w:rFonts w:ascii="Nyala" w:hAnsi="Nyala" w:cs="Nyala"/>
                      <w:sz w:val="16"/>
                      <w:szCs w:val="16"/>
                    </w:rPr>
                    <w:t>እስማማለሁ</w:t>
                  </w:r>
                </w:p>
              </w:tc>
              <w:tc>
                <w:tcPr>
                  <w:tcW w:w="1417"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6FBB2AC3" w14:textId="77777777" w:rsidR="007E4E5C" w:rsidRPr="00F67237" w:rsidRDefault="007E4E5C" w:rsidP="00DF305E">
                  <w:pPr>
                    <w:spacing w:line="276" w:lineRule="auto"/>
                    <w:jc w:val="both"/>
                    <w:rPr>
                      <w:rFonts w:ascii="Arial" w:hAnsi="Arial" w:cs="Arial"/>
                      <w:sz w:val="16"/>
                      <w:szCs w:val="16"/>
                    </w:rPr>
                  </w:pPr>
                  <w:r w:rsidRPr="00F67237">
                    <w:rPr>
                      <w:rFonts w:ascii="Arial" w:hAnsi="Arial" w:cs="Arial"/>
                      <w:b/>
                      <w:bCs/>
                      <w:sz w:val="16"/>
                      <w:szCs w:val="16"/>
                      <w:lang w:val="de-DE"/>
                    </w:rPr>
                    <w:t>Strongly agree /</w:t>
                  </w:r>
                  <w:r w:rsidRPr="00F67237">
                    <w:rPr>
                      <w:rFonts w:ascii="Nyala" w:hAnsi="Nyala" w:cs="Nyala"/>
                      <w:sz w:val="16"/>
                      <w:szCs w:val="16"/>
                    </w:rPr>
                    <w:t>በጣም</w:t>
                  </w:r>
                  <w:r w:rsidRPr="00F67237">
                    <w:rPr>
                      <w:rFonts w:ascii="Arial" w:hAnsi="Arial" w:cs="Arial"/>
                      <w:sz w:val="16"/>
                      <w:szCs w:val="16"/>
                    </w:rPr>
                    <w:t xml:space="preserve"> </w:t>
                  </w:r>
                  <w:r w:rsidRPr="00F67237">
                    <w:rPr>
                      <w:rFonts w:ascii="Nyala" w:hAnsi="Nyala" w:cs="Nyala"/>
                      <w:sz w:val="16"/>
                      <w:szCs w:val="16"/>
                    </w:rPr>
                    <w:t>እስማማለሁ</w:t>
                  </w:r>
                </w:p>
                <w:p w14:paraId="3C6E0186" w14:textId="14969412" w:rsidR="007E4E5C" w:rsidRPr="00F67237" w:rsidRDefault="007E4E5C" w:rsidP="00DF305E">
                  <w:pPr>
                    <w:jc w:val="center"/>
                    <w:rPr>
                      <w:rFonts w:ascii="Arial" w:hAnsi="Arial" w:cs="Arial"/>
                      <w:b/>
                      <w:bCs/>
                      <w:sz w:val="20"/>
                      <w:szCs w:val="20"/>
                      <w:lang w:val="de-DE"/>
                    </w:rPr>
                  </w:pPr>
                </w:p>
              </w:tc>
            </w:tr>
            <w:tr w:rsidR="003E1482" w:rsidRPr="00F67237" w14:paraId="718FCBD9" w14:textId="77777777" w:rsidTr="003E1482">
              <w:tc>
                <w:tcPr>
                  <w:tcW w:w="141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2F40E90" w14:textId="77777777" w:rsidR="003E1482" w:rsidRPr="00F67237" w:rsidRDefault="003E1482" w:rsidP="00DF305E">
                  <w:pPr>
                    <w:jc w:val="center"/>
                    <w:rPr>
                      <w:rFonts w:ascii="Arial" w:hAnsi="Arial" w:cs="Arial"/>
                      <w:sz w:val="20"/>
                      <w:szCs w:val="20"/>
                      <w:lang w:val="de-DE"/>
                    </w:rPr>
                  </w:pPr>
                  <w:r w:rsidRPr="00F67237">
                    <w:rPr>
                      <w:rFonts w:ascii="Arial" w:hAnsi="Arial" w:cs="Arial"/>
                      <w:sz w:val="20"/>
                      <w:szCs w:val="20"/>
                      <w:lang w:val="de-DE"/>
                    </w:rPr>
                    <w:t>1</w:t>
                  </w:r>
                </w:p>
              </w:tc>
              <w:tc>
                <w:tcPr>
                  <w:tcW w:w="14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DF916A" w14:textId="77777777" w:rsidR="003E1482" w:rsidRPr="00F67237" w:rsidRDefault="003E1482" w:rsidP="00DF305E">
                  <w:pPr>
                    <w:jc w:val="center"/>
                    <w:rPr>
                      <w:rFonts w:ascii="Arial" w:hAnsi="Arial" w:cs="Arial"/>
                      <w:sz w:val="20"/>
                      <w:szCs w:val="20"/>
                      <w:lang w:val="de-DE"/>
                    </w:rPr>
                  </w:pPr>
                  <w:r w:rsidRPr="00F67237">
                    <w:rPr>
                      <w:rFonts w:ascii="Arial" w:hAnsi="Arial" w:cs="Arial"/>
                      <w:sz w:val="20"/>
                      <w:szCs w:val="20"/>
                      <w:lang w:val="de-DE"/>
                    </w:rPr>
                    <w:t>2</w:t>
                  </w:r>
                </w:p>
              </w:tc>
              <w:tc>
                <w:tcPr>
                  <w:tcW w:w="14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6DA66F3" w14:textId="77777777" w:rsidR="003E1482" w:rsidRPr="00F67237" w:rsidRDefault="003E1482" w:rsidP="00DF305E">
                  <w:pPr>
                    <w:jc w:val="center"/>
                    <w:rPr>
                      <w:rFonts w:ascii="Arial" w:hAnsi="Arial" w:cs="Arial"/>
                      <w:sz w:val="20"/>
                      <w:szCs w:val="20"/>
                      <w:lang w:val="de-DE"/>
                    </w:rPr>
                  </w:pPr>
                  <w:r w:rsidRPr="00F67237">
                    <w:rPr>
                      <w:rFonts w:ascii="Arial" w:hAnsi="Arial" w:cs="Arial"/>
                      <w:sz w:val="20"/>
                      <w:szCs w:val="20"/>
                      <w:lang w:val="de-DE"/>
                    </w:rPr>
                    <w:t>3</w:t>
                  </w:r>
                </w:p>
              </w:tc>
              <w:tc>
                <w:tcPr>
                  <w:tcW w:w="14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AC5124" w14:textId="77777777" w:rsidR="003E1482" w:rsidRPr="00F67237" w:rsidRDefault="003E1482" w:rsidP="00DF305E">
                  <w:pPr>
                    <w:jc w:val="center"/>
                    <w:rPr>
                      <w:rFonts w:ascii="Arial" w:hAnsi="Arial" w:cs="Arial"/>
                      <w:sz w:val="20"/>
                      <w:szCs w:val="20"/>
                      <w:lang w:val="de-DE"/>
                    </w:rPr>
                  </w:pPr>
                  <w:r w:rsidRPr="00F67237">
                    <w:rPr>
                      <w:rFonts w:ascii="Arial" w:hAnsi="Arial" w:cs="Arial"/>
                      <w:sz w:val="20"/>
                      <w:szCs w:val="20"/>
                      <w:lang w:val="de-DE"/>
                    </w:rPr>
                    <w:t>4</w:t>
                  </w:r>
                </w:p>
              </w:tc>
              <w:tc>
                <w:tcPr>
                  <w:tcW w:w="14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B1BC40" w14:textId="77777777" w:rsidR="003E1482" w:rsidRPr="00F67237" w:rsidRDefault="003E1482" w:rsidP="00DF305E">
                  <w:pPr>
                    <w:jc w:val="center"/>
                    <w:rPr>
                      <w:rFonts w:ascii="Arial" w:hAnsi="Arial" w:cs="Arial"/>
                      <w:sz w:val="20"/>
                      <w:szCs w:val="20"/>
                      <w:lang w:val="de-DE"/>
                    </w:rPr>
                  </w:pPr>
                  <w:r w:rsidRPr="00F67237">
                    <w:rPr>
                      <w:rFonts w:ascii="Arial" w:hAnsi="Arial" w:cs="Arial"/>
                      <w:sz w:val="20"/>
                      <w:szCs w:val="20"/>
                      <w:lang w:val="de-DE"/>
                    </w:rPr>
                    <w:t>5</w:t>
                  </w:r>
                </w:p>
              </w:tc>
            </w:tr>
          </w:tbl>
          <w:p w14:paraId="348C338D" w14:textId="77777777" w:rsidR="003E1482" w:rsidRPr="00F67237" w:rsidRDefault="003E1482" w:rsidP="00DF305E">
            <w:pPr>
              <w:pStyle w:val="ListParagraph"/>
              <w:rPr>
                <w:rFonts w:ascii="Arial" w:eastAsiaTheme="minorHAnsi" w:hAnsi="Arial" w:cs="Arial"/>
                <w:sz w:val="20"/>
                <w:szCs w:val="20"/>
              </w:rPr>
            </w:pPr>
          </w:p>
          <w:p w14:paraId="51677CDD" w14:textId="4CCC76A8" w:rsidR="003E1482" w:rsidRPr="00F67237" w:rsidRDefault="003E1482" w:rsidP="00DE08E3">
            <w:pPr>
              <w:pStyle w:val="ListParagraph"/>
              <w:numPr>
                <w:ilvl w:val="0"/>
                <w:numId w:val="27"/>
              </w:numPr>
              <w:spacing w:line="276" w:lineRule="auto"/>
              <w:jc w:val="both"/>
              <w:rPr>
                <w:rFonts w:ascii="Arial" w:hAnsi="Arial" w:cs="Arial"/>
                <w:sz w:val="20"/>
                <w:szCs w:val="20"/>
              </w:rPr>
            </w:pPr>
            <w:r w:rsidRPr="00F67237">
              <w:rPr>
                <w:rFonts w:ascii="Arial" w:hAnsi="Arial" w:cs="Arial"/>
                <w:sz w:val="20"/>
                <w:szCs w:val="20"/>
              </w:rPr>
              <w:t>I am willing to make significant personal sacrifices in order to stay in business. (</w:t>
            </w:r>
            <w:r w:rsidRPr="00F67237">
              <w:rPr>
                <w:rFonts w:ascii="Arial" w:hAnsi="Arial" w:cs="Arial"/>
                <w:b/>
                <w:bCs/>
                <w:i/>
                <w:iCs/>
                <w:sz w:val="20"/>
                <w:szCs w:val="20"/>
              </w:rPr>
              <w:t>Show scale and read out responses.</w:t>
            </w:r>
            <w:r w:rsidRPr="00F67237">
              <w:rPr>
                <w:rFonts w:ascii="Arial" w:hAnsi="Arial" w:cs="Arial"/>
                <w:i/>
                <w:iCs/>
                <w:sz w:val="20"/>
                <w:szCs w:val="20"/>
              </w:rPr>
              <w:t>)</w:t>
            </w:r>
            <w:r w:rsidR="005036EA" w:rsidRPr="00F67237">
              <w:rPr>
                <w:rFonts w:ascii="Arial" w:hAnsi="Arial" w:cs="Arial"/>
                <w:i/>
                <w:iCs/>
                <w:sz w:val="20"/>
                <w:szCs w:val="20"/>
              </w:rPr>
              <w:t xml:space="preserve"> </w:t>
            </w:r>
            <w:r w:rsidR="005036EA" w:rsidRPr="00F67237">
              <w:rPr>
                <w:rFonts w:ascii="Nyala" w:hAnsi="Nyala" w:cs="Nyala"/>
                <w:sz w:val="20"/>
                <w:szCs w:val="20"/>
              </w:rPr>
              <w:t>በራሴ</w:t>
            </w:r>
            <w:r w:rsidR="005036EA" w:rsidRPr="00F67237">
              <w:rPr>
                <w:rFonts w:ascii="Arial" w:hAnsi="Arial" w:cs="Arial"/>
                <w:sz w:val="20"/>
                <w:szCs w:val="20"/>
              </w:rPr>
              <w:t xml:space="preserve"> </w:t>
            </w:r>
            <w:r w:rsidR="005036EA" w:rsidRPr="00F67237">
              <w:rPr>
                <w:rFonts w:ascii="Nyala" w:hAnsi="Nyala" w:cs="Nyala"/>
                <w:sz w:val="20"/>
                <w:szCs w:val="20"/>
              </w:rPr>
              <w:t>የንግድ</w:t>
            </w:r>
            <w:r w:rsidR="005036EA" w:rsidRPr="00F67237">
              <w:rPr>
                <w:rFonts w:ascii="Arial" w:hAnsi="Arial" w:cs="Arial"/>
                <w:sz w:val="20"/>
                <w:szCs w:val="20"/>
              </w:rPr>
              <w:t xml:space="preserve"> </w:t>
            </w:r>
            <w:r w:rsidR="005036EA" w:rsidRPr="00F67237">
              <w:rPr>
                <w:rFonts w:ascii="Nyala" w:hAnsi="Nyala" w:cs="Nyala"/>
                <w:sz w:val="20"/>
                <w:szCs w:val="20"/>
              </w:rPr>
              <w:t>ሥራ</w:t>
            </w:r>
            <w:r w:rsidR="005036EA" w:rsidRPr="00F67237">
              <w:rPr>
                <w:rFonts w:ascii="Arial" w:hAnsi="Arial" w:cs="Arial"/>
                <w:sz w:val="20"/>
                <w:szCs w:val="20"/>
              </w:rPr>
              <w:t xml:space="preserve"> </w:t>
            </w:r>
            <w:r w:rsidR="005036EA" w:rsidRPr="00F67237">
              <w:rPr>
                <w:rFonts w:ascii="Nyala" w:hAnsi="Nyala" w:cs="Nyala"/>
                <w:sz w:val="20"/>
                <w:szCs w:val="20"/>
              </w:rPr>
              <w:t>ውስጥ</w:t>
            </w:r>
            <w:r w:rsidR="005036EA" w:rsidRPr="00F67237">
              <w:rPr>
                <w:rFonts w:ascii="Arial" w:hAnsi="Arial" w:cs="Arial"/>
                <w:sz w:val="20"/>
                <w:szCs w:val="20"/>
              </w:rPr>
              <w:t xml:space="preserve"> </w:t>
            </w:r>
            <w:r w:rsidR="005036EA" w:rsidRPr="00F67237">
              <w:rPr>
                <w:rFonts w:ascii="Nyala" w:hAnsi="Nyala" w:cs="Nyala"/>
                <w:sz w:val="20"/>
                <w:szCs w:val="20"/>
              </w:rPr>
              <w:t>ለመቆየት</w:t>
            </w:r>
            <w:r w:rsidR="005036EA" w:rsidRPr="00F67237">
              <w:rPr>
                <w:rFonts w:ascii="Arial" w:hAnsi="Arial" w:cs="Arial"/>
                <w:sz w:val="20"/>
                <w:szCs w:val="20"/>
              </w:rPr>
              <w:t xml:space="preserve"> </w:t>
            </w:r>
            <w:r w:rsidR="005036EA" w:rsidRPr="00F67237">
              <w:rPr>
                <w:rFonts w:ascii="Nyala" w:hAnsi="Nyala" w:cs="Nyala"/>
                <w:sz w:val="20"/>
                <w:szCs w:val="20"/>
              </w:rPr>
              <w:t>የግል</w:t>
            </w:r>
            <w:r w:rsidR="005036EA" w:rsidRPr="00F67237">
              <w:rPr>
                <w:rFonts w:ascii="Arial" w:hAnsi="Arial" w:cs="Arial"/>
                <w:sz w:val="20"/>
                <w:szCs w:val="20"/>
              </w:rPr>
              <w:t xml:space="preserve"> </w:t>
            </w:r>
            <w:r w:rsidR="005036EA" w:rsidRPr="00F67237">
              <w:rPr>
                <w:rFonts w:ascii="Nyala" w:hAnsi="Nyala" w:cs="Nyala"/>
                <w:sz w:val="20"/>
                <w:szCs w:val="20"/>
              </w:rPr>
              <w:t>ፍላጐቶች</w:t>
            </w:r>
            <w:r w:rsidR="005036EA" w:rsidRPr="00F67237">
              <w:rPr>
                <w:rFonts w:ascii="Arial" w:hAnsi="Arial" w:cs="Arial"/>
                <w:sz w:val="20"/>
                <w:szCs w:val="20"/>
              </w:rPr>
              <w:t xml:space="preserve"> </w:t>
            </w:r>
            <w:r w:rsidR="005036EA" w:rsidRPr="00F67237">
              <w:rPr>
                <w:rFonts w:ascii="Nyala" w:hAnsi="Nyala" w:cs="Nyala"/>
                <w:sz w:val="20"/>
                <w:szCs w:val="20"/>
              </w:rPr>
              <w:t>መስዋዕት</w:t>
            </w:r>
            <w:r w:rsidR="005036EA" w:rsidRPr="00F67237">
              <w:rPr>
                <w:rFonts w:ascii="Arial" w:hAnsi="Arial" w:cs="Arial"/>
                <w:sz w:val="20"/>
                <w:szCs w:val="20"/>
              </w:rPr>
              <w:t xml:space="preserve"> </w:t>
            </w:r>
            <w:r w:rsidR="005036EA" w:rsidRPr="00F67237">
              <w:rPr>
                <w:rFonts w:ascii="Nyala" w:hAnsi="Nyala" w:cs="Nyala"/>
                <w:sz w:val="20"/>
                <w:szCs w:val="20"/>
              </w:rPr>
              <w:t>ለማድረግ</w:t>
            </w:r>
            <w:r w:rsidR="005036EA" w:rsidRPr="00F67237">
              <w:rPr>
                <w:rFonts w:ascii="Arial" w:hAnsi="Arial" w:cs="Arial"/>
                <w:sz w:val="20"/>
                <w:szCs w:val="20"/>
              </w:rPr>
              <w:t xml:space="preserve"> </w:t>
            </w:r>
            <w:r w:rsidR="005036EA" w:rsidRPr="00F67237">
              <w:rPr>
                <w:rFonts w:ascii="Nyala" w:hAnsi="Nyala" w:cs="Nyala"/>
                <w:sz w:val="20"/>
                <w:szCs w:val="20"/>
              </w:rPr>
              <w:t>ፍቃደኛ</w:t>
            </w:r>
            <w:r w:rsidR="005036EA" w:rsidRPr="00F67237">
              <w:rPr>
                <w:rFonts w:ascii="Arial" w:hAnsi="Arial" w:cs="Arial"/>
                <w:sz w:val="20"/>
                <w:szCs w:val="20"/>
              </w:rPr>
              <w:t xml:space="preserve"> </w:t>
            </w:r>
            <w:r w:rsidR="005036EA" w:rsidRPr="00F67237">
              <w:rPr>
                <w:rFonts w:ascii="Nyala" w:hAnsi="Nyala" w:cs="Nyala"/>
                <w:sz w:val="20"/>
                <w:szCs w:val="20"/>
              </w:rPr>
              <w:t>ነኝ</w:t>
            </w:r>
          </w:p>
          <w:tbl>
            <w:tblPr>
              <w:tblW w:w="0" w:type="auto"/>
              <w:tblLayout w:type="fixed"/>
              <w:tblCellMar>
                <w:left w:w="0" w:type="dxa"/>
                <w:right w:w="0" w:type="dxa"/>
              </w:tblCellMar>
              <w:tblLook w:val="04A0" w:firstRow="1" w:lastRow="0" w:firstColumn="1" w:lastColumn="0" w:noHBand="0" w:noVBand="1"/>
            </w:tblPr>
            <w:tblGrid>
              <w:gridCol w:w="1417"/>
              <w:gridCol w:w="1417"/>
              <w:gridCol w:w="1417"/>
              <w:gridCol w:w="1417"/>
              <w:gridCol w:w="1417"/>
            </w:tblGrid>
            <w:tr w:rsidR="005036EA" w:rsidRPr="00F67237" w14:paraId="63250EF1" w14:textId="77777777" w:rsidTr="003E1482">
              <w:tc>
                <w:tcPr>
                  <w:tcW w:w="1417"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14:paraId="0A2E1510" w14:textId="5230BAE5" w:rsidR="005036EA" w:rsidRPr="00F67237" w:rsidRDefault="005036EA" w:rsidP="00DF305E">
                  <w:pPr>
                    <w:jc w:val="center"/>
                    <w:rPr>
                      <w:rFonts w:ascii="Arial" w:hAnsi="Arial" w:cs="Arial"/>
                      <w:b/>
                      <w:bCs/>
                      <w:sz w:val="20"/>
                      <w:szCs w:val="20"/>
                      <w:lang w:val="de-DE"/>
                    </w:rPr>
                  </w:pPr>
                  <w:r w:rsidRPr="00F67237">
                    <w:rPr>
                      <w:rFonts w:ascii="Arial" w:hAnsi="Arial" w:cs="Arial"/>
                      <w:b/>
                      <w:bCs/>
                      <w:sz w:val="16"/>
                      <w:szCs w:val="16"/>
                      <w:lang w:val="de-DE"/>
                    </w:rPr>
                    <w:t>Strongly disagree</w:t>
                  </w:r>
                  <w:r w:rsidRPr="00F67237">
                    <w:rPr>
                      <w:rFonts w:ascii="Nyala" w:hAnsi="Nyala" w:cs="Nyala"/>
                      <w:sz w:val="16"/>
                      <w:szCs w:val="16"/>
                    </w:rPr>
                    <w:t>በጣም</w:t>
                  </w:r>
                  <w:r w:rsidRPr="00F67237">
                    <w:rPr>
                      <w:rFonts w:ascii="Arial" w:hAnsi="Arial" w:cs="Arial"/>
                      <w:sz w:val="16"/>
                      <w:szCs w:val="16"/>
                    </w:rPr>
                    <w:t xml:space="preserve"> </w:t>
                  </w:r>
                  <w:r w:rsidRPr="00F67237">
                    <w:rPr>
                      <w:rFonts w:ascii="Nyala" w:hAnsi="Nyala" w:cs="Nyala"/>
                      <w:sz w:val="16"/>
                      <w:szCs w:val="16"/>
                    </w:rPr>
                    <w:t>አልስማማም</w:t>
                  </w:r>
                  <w:r w:rsidRPr="00F67237">
                    <w:rPr>
                      <w:rFonts w:ascii="Arial" w:hAnsi="Arial" w:cs="Arial"/>
                      <w:sz w:val="16"/>
                      <w:szCs w:val="16"/>
                    </w:rPr>
                    <w:t xml:space="preserve"> </w:t>
                  </w:r>
                </w:p>
              </w:tc>
              <w:tc>
                <w:tcPr>
                  <w:tcW w:w="1417"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24EABF89" w14:textId="450F5798" w:rsidR="005036EA" w:rsidRPr="00F67237" w:rsidRDefault="005036EA" w:rsidP="00DF305E">
                  <w:pPr>
                    <w:jc w:val="center"/>
                    <w:rPr>
                      <w:rFonts w:ascii="Arial" w:hAnsi="Arial" w:cs="Arial"/>
                      <w:b/>
                      <w:bCs/>
                      <w:sz w:val="20"/>
                      <w:szCs w:val="20"/>
                      <w:lang w:val="de-DE"/>
                    </w:rPr>
                  </w:pPr>
                  <w:r w:rsidRPr="00F67237">
                    <w:rPr>
                      <w:rFonts w:ascii="Arial" w:hAnsi="Arial" w:cs="Arial"/>
                      <w:b/>
                      <w:bCs/>
                      <w:sz w:val="16"/>
                      <w:szCs w:val="16"/>
                      <w:lang w:val="de-DE"/>
                    </w:rPr>
                    <w:t xml:space="preserve">Rather disagree </w:t>
                  </w:r>
                  <w:r w:rsidRPr="00F67237">
                    <w:rPr>
                      <w:rFonts w:ascii="Nyala" w:hAnsi="Nyala" w:cs="Nyala"/>
                      <w:sz w:val="16"/>
                      <w:szCs w:val="16"/>
                    </w:rPr>
                    <w:t>በተወሰነ</w:t>
                  </w:r>
                  <w:r w:rsidRPr="00F67237">
                    <w:rPr>
                      <w:rFonts w:ascii="Arial" w:hAnsi="Arial" w:cs="Arial"/>
                      <w:sz w:val="16"/>
                      <w:szCs w:val="16"/>
                    </w:rPr>
                    <w:t xml:space="preserve"> </w:t>
                  </w:r>
                  <w:r w:rsidRPr="00F67237">
                    <w:rPr>
                      <w:rFonts w:ascii="Nyala" w:hAnsi="Nyala" w:cs="Nyala"/>
                      <w:sz w:val="16"/>
                      <w:szCs w:val="16"/>
                    </w:rPr>
                    <w:t>መልኩ</w:t>
                  </w:r>
                  <w:r w:rsidRPr="00F67237">
                    <w:rPr>
                      <w:rFonts w:ascii="Arial" w:hAnsi="Arial" w:cs="Arial"/>
                      <w:sz w:val="16"/>
                      <w:szCs w:val="16"/>
                    </w:rPr>
                    <w:t xml:space="preserve"> </w:t>
                  </w:r>
                  <w:r w:rsidRPr="00F67237">
                    <w:rPr>
                      <w:rFonts w:ascii="Nyala" w:hAnsi="Nyala" w:cs="Nyala"/>
                      <w:sz w:val="16"/>
                      <w:szCs w:val="16"/>
                    </w:rPr>
                    <w:t>አልስማማም</w:t>
                  </w:r>
                </w:p>
              </w:tc>
              <w:tc>
                <w:tcPr>
                  <w:tcW w:w="1417"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5CC2B180" w14:textId="349A6F3A" w:rsidR="005036EA" w:rsidRPr="00F67237" w:rsidRDefault="005036EA" w:rsidP="00DF305E">
                  <w:pPr>
                    <w:jc w:val="center"/>
                    <w:rPr>
                      <w:rFonts w:ascii="Arial" w:hAnsi="Arial" w:cs="Arial"/>
                      <w:b/>
                      <w:bCs/>
                      <w:sz w:val="20"/>
                      <w:szCs w:val="20"/>
                      <w:lang w:val="de-DE"/>
                    </w:rPr>
                  </w:pPr>
                  <w:r w:rsidRPr="00F67237">
                    <w:rPr>
                      <w:rFonts w:ascii="Arial" w:hAnsi="Arial" w:cs="Arial"/>
                      <w:b/>
                      <w:bCs/>
                      <w:sz w:val="16"/>
                      <w:szCs w:val="16"/>
                      <w:lang w:val="de-DE"/>
                    </w:rPr>
                    <w:t xml:space="preserve">Neither nor </w:t>
                  </w:r>
                  <w:r w:rsidRPr="00F67237">
                    <w:rPr>
                      <w:rFonts w:ascii="Nyala" w:hAnsi="Nyala" w:cs="Nyala"/>
                      <w:sz w:val="16"/>
                      <w:szCs w:val="16"/>
                    </w:rPr>
                    <w:t>ሁለቱም</w:t>
                  </w:r>
                  <w:r w:rsidRPr="00F67237">
                    <w:rPr>
                      <w:rFonts w:ascii="Arial" w:hAnsi="Arial" w:cs="Arial"/>
                      <w:sz w:val="16"/>
                      <w:szCs w:val="16"/>
                    </w:rPr>
                    <w:t xml:space="preserve"> </w:t>
                  </w:r>
                  <w:r w:rsidRPr="00F67237">
                    <w:rPr>
                      <w:rFonts w:ascii="Nyala" w:hAnsi="Nyala" w:cs="Nyala"/>
                      <w:sz w:val="16"/>
                      <w:szCs w:val="16"/>
                    </w:rPr>
                    <w:t>አይደለም</w:t>
                  </w:r>
                </w:p>
              </w:tc>
              <w:tc>
                <w:tcPr>
                  <w:tcW w:w="1417"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34206753" w14:textId="46E1033F" w:rsidR="005036EA" w:rsidRPr="00F67237" w:rsidRDefault="005036EA" w:rsidP="00DF305E">
                  <w:pPr>
                    <w:jc w:val="center"/>
                    <w:rPr>
                      <w:rFonts w:ascii="Arial" w:hAnsi="Arial" w:cs="Arial"/>
                      <w:b/>
                      <w:bCs/>
                      <w:sz w:val="20"/>
                      <w:szCs w:val="20"/>
                      <w:lang w:val="de-DE"/>
                    </w:rPr>
                  </w:pPr>
                  <w:r w:rsidRPr="00F67237">
                    <w:rPr>
                      <w:rFonts w:ascii="Arial" w:hAnsi="Arial" w:cs="Arial"/>
                      <w:b/>
                      <w:bCs/>
                      <w:sz w:val="16"/>
                      <w:szCs w:val="16"/>
                      <w:lang w:val="de-DE"/>
                    </w:rPr>
                    <w:t xml:space="preserve">Rather agree </w:t>
                  </w:r>
                  <w:r w:rsidRPr="00F67237">
                    <w:rPr>
                      <w:rFonts w:ascii="Nyala" w:hAnsi="Nyala" w:cs="Nyala"/>
                      <w:sz w:val="16"/>
                      <w:szCs w:val="16"/>
                    </w:rPr>
                    <w:t>በተወሰነ</w:t>
                  </w:r>
                  <w:r w:rsidRPr="00F67237">
                    <w:rPr>
                      <w:rFonts w:ascii="Arial" w:hAnsi="Arial" w:cs="Arial"/>
                      <w:sz w:val="16"/>
                      <w:szCs w:val="16"/>
                    </w:rPr>
                    <w:t xml:space="preserve"> </w:t>
                  </w:r>
                  <w:r w:rsidRPr="00F67237">
                    <w:rPr>
                      <w:rFonts w:ascii="Nyala" w:hAnsi="Nyala" w:cs="Nyala"/>
                      <w:sz w:val="16"/>
                      <w:szCs w:val="16"/>
                    </w:rPr>
                    <w:t>መልኩ</w:t>
                  </w:r>
                  <w:r w:rsidRPr="00F67237">
                    <w:rPr>
                      <w:rFonts w:ascii="Arial" w:hAnsi="Arial" w:cs="Arial"/>
                      <w:sz w:val="16"/>
                      <w:szCs w:val="16"/>
                    </w:rPr>
                    <w:t xml:space="preserve"> </w:t>
                  </w:r>
                  <w:r w:rsidRPr="00F67237">
                    <w:rPr>
                      <w:rFonts w:ascii="Nyala" w:hAnsi="Nyala" w:cs="Nyala"/>
                      <w:sz w:val="16"/>
                      <w:szCs w:val="16"/>
                    </w:rPr>
                    <w:t>እስማማለሁ</w:t>
                  </w:r>
                </w:p>
              </w:tc>
              <w:tc>
                <w:tcPr>
                  <w:tcW w:w="1417"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45AC9C65" w14:textId="77777777" w:rsidR="005036EA" w:rsidRPr="00F67237" w:rsidRDefault="005036EA" w:rsidP="00DF305E">
                  <w:pPr>
                    <w:spacing w:line="276" w:lineRule="auto"/>
                    <w:jc w:val="both"/>
                    <w:rPr>
                      <w:rFonts w:ascii="Arial" w:hAnsi="Arial" w:cs="Arial"/>
                      <w:sz w:val="16"/>
                      <w:szCs w:val="16"/>
                    </w:rPr>
                  </w:pPr>
                  <w:r w:rsidRPr="00F67237">
                    <w:rPr>
                      <w:rFonts w:ascii="Arial" w:hAnsi="Arial" w:cs="Arial"/>
                      <w:b/>
                      <w:bCs/>
                      <w:sz w:val="16"/>
                      <w:szCs w:val="16"/>
                      <w:lang w:val="de-DE"/>
                    </w:rPr>
                    <w:t>Strongly agree /</w:t>
                  </w:r>
                  <w:r w:rsidRPr="00F67237">
                    <w:rPr>
                      <w:rFonts w:ascii="Nyala" w:hAnsi="Nyala" w:cs="Nyala"/>
                      <w:sz w:val="16"/>
                      <w:szCs w:val="16"/>
                    </w:rPr>
                    <w:t>በጣም</w:t>
                  </w:r>
                  <w:r w:rsidRPr="00F67237">
                    <w:rPr>
                      <w:rFonts w:ascii="Arial" w:hAnsi="Arial" w:cs="Arial"/>
                      <w:sz w:val="16"/>
                      <w:szCs w:val="16"/>
                    </w:rPr>
                    <w:t xml:space="preserve"> </w:t>
                  </w:r>
                  <w:r w:rsidRPr="00F67237">
                    <w:rPr>
                      <w:rFonts w:ascii="Nyala" w:hAnsi="Nyala" w:cs="Nyala"/>
                      <w:sz w:val="16"/>
                      <w:szCs w:val="16"/>
                    </w:rPr>
                    <w:t>እስማማለሁ</w:t>
                  </w:r>
                </w:p>
                <w:p w14:paraId="5A289D3D" w14:textId="41466C11" w:rsidR="005036EA" w:rsidRPr="00F67237" w:rsidRDefault="005036EA" w:rsidP="00DF305E">
                  <w:pPr>
                    <w:jc w:val="center"/>
                    <w:rPr>
                      <w:rFonts w:ascii="Arial" w:hAnsi="Arial" w:cs="Arial"/>
                      <w:b/>
                      <w:bCs/>
                      <w:sz w:val="20"/>
                      <w:szCs w:val="20"/>
                      <w:lang w:val="de-DE"/>
                    </w:rPr>
                  </w:pPr>
                </w:p>
              </w:tc>
            </w:tr>
            <w:tr w:rsidR="005036EA" w:rsidRPr="00F67237" w14:paraId="09B8479F" w14:textId="77777777" w:rsidTr="003E1482">
              <w:tc>
                <w:tcPr>
                  <w:tcW w:w="141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BB0EF7" w14:textId="77777777" w:rsidR="005036EA" w:rsidRPr="00F67237" w:rsidRDefault="005036EA" w:rsidP="00DF305E">
                  <w:pPr>
                    <w:jc w:val="center"/>
                    <w:rPr>
                      <w:rFonts w:ascii="Arial" w:hAnsi="Arial" w:cs="Arial"/>
                      <w:sz w:val="20"/>
                      <w:szCs w:val="20"/>
                      <w:lang w:val="de-DE"/>
                    </w:rPr>
                  </w:pPr>
                  <w:r w:rsidRPr="00F67237">
                    <w:rPr>
                      <w:rFonts w:ascii="Arial" w:hAnsi="Arial" w:cs="Arial"/>
                      <w:sz w:val="20"/>
                      <w:szCs w:val="20"/>
                      <w:lang w:val="de-DE"/>
                    </w:rPr>
                    <w:t>1</w:t>
                  </w:r>
                </w:p>
              </w:tc>
              <w:tc>
                <w:tcPr>
                  <w:tcW w:w="14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639E448" w14:textId="77777777" w:rsidR="005036EA" w:rsidRPr="00F67237" w:rsidRDefault="005036EA" w:rsidP="00DF305E">
                  <w:pPr>
                    <w:jc w:val="center"/>
                    <w:rPr>
                      <w:rFonts w:ascii="Arial" w:hAnsi="Arial" w:cs="Arial"/>
                      <w:sz w:val="20"/>
                      <w:szCs w:val="20"/>
                      <w:lang w:val="de-DE"/>
                    </w:rPr>
                  </w:pPr>
                  <w:r w:rsidRPr="00F67237">
                    <w:rPr>
                      <w:rFonts w:ascii="Arial" w:hAnsi="Arial" w:cs="Arial"/>
                      <w:sz w:val="20"/>
                      <w:szCs w:val="20"/>
                      <w:lang w:val="de-DE"/>
                    </w:rPr>
                    <w:t>2</w:t>
                  </w:r>
                </w:p>
              </w:tc>
              <w:tc>
                <w:tcPr>
                  <w:tcW w:w="14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F79418" w14:textId="77777777" w:rsidR="005036EA" w:rsidRPr="00F67237" w:rsidRDefault="005036EA" w:rsidP="00DF305E">
                  <w:pPr>
                    <w:jc w:val="center"/>
                    <w:rPr>
                      <w:rFonts w:ascii="Arial" w:hAnsi="Arial" w:cs="Arial"/>
                      <w:sz w:val="20"/>
                      <w:szCs w:val="20"/>
                      <w:lang w:val="de-DE"/>
                    </w:rPr>
                  </w:pPr>
                  <w:r w:rsidRPr="00F67237">
                    <w:rPr>
                      <w:rFonts w:ascii="Arial" w:hAnsi="Arial" w:cs="Arial"/>
                      <w:sz w:val="20"/>
                      <w:szCs w:val="20"/>
                      <w:lang w:val="de-DE"/>
                    </w:rPr>
                    <w:t>3</w:t>
                  </w:r>
                </w:p>
              </w:tc>
              <w:tc>
                <w:tcPr>
                  <w:tcW w:w="14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F932D0" w14:textId="77777777" w:rsidR="005036EA" w:rsidRPr="00F67237" w:rsidRDefault="005036EA" w:rsidP="00DF305E">
                  <w:pPr>
                    <w:jc w:val="center"/>
                    <w:rPr>
                      <w:rFonts w:ascii="Arial" w:hAnsi="Arial" w:cs="Arial"/>
                      <w:sz w:val="20"/>
                      <w:szCs w:val="20"/>
                      <w:lang w:val="de-DE"/>
                    </w:rPr>
                  </w:pPr>
                  <w:r w:rsidRPr="00F67237">
                    <w:rPr>
                      <w:rFonts w:ascii="Arial" w:hAnsi="Arial" w:cs="Arial"/>
                      <w:sz w:val="20"/>
                      <w:szCs w:val="20"/>
                      <w:lang w:val="de-DE"/>
                    </w:rPr>
                    <w:t>4</w:t>
                  </w:r>
                </w:p>
              </w:tc>
              <w:tc>
                <w:tcPr>
                  <w:tcW w:w="14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1F2417" w14:textId="77777777" w:rsidR="005036EA" w:rsidRPr="00F67237" w:rsidRDefault="005036EA" w:rsidP="00DF305E">
                  <w:pPr>
                    <w:jc w:val="center"/>
                    <w:rPr>
                      <w:rFonts w:ascii="Arial" w:hAnsi="Arial" w:cs="Arial"/>
                      <w:sz w:val="20"/>
                      <w:szCs w:val="20"/>
                      <w:lang w:val="de-DE"/>
                    </w:rPr>
                  </w:pPr>
                  <w:r w:rsidRPr="00F67237">
                    <w:rPr>
                      <w:rFonts w:ascii="Arial" w:hAnsi="Arial" w:cs="Arial"/>
                      <w:sz w:val="20"/>
                      <w:szCs w:val="20"/>
                      <w:lang w:val="de-DE"/>
                    </w:rPr>
                    <w:t>5</w:t>
                  </w:r>
                </w:p>
              </w:tc>
            </w:tr>
          </w:tbl>
          <w:p w14:paraId="30084A03" w14:textId="77777777" w:rsidR="00C00491" w:rsidRPr="00F67237" w:rsidRDefault="00C00491" w:rsidP="00DF305E">
            <w:pPr>
              <w:rPr>
                <w:rFonts w:ascii="Arial" w:eastAsiaTheme="minorHAnsi" w:hAnsi="Arial" w:cs="Arial"/>
                <w:sz w:val="20"/>
                <w:szCs w:val="20"/>
              </w:rPr>
            </w:pPr>
          </w:p>
          <w:p w14:paraId="795D6A24" w14:textId="2C821CEE" w:rsidR="003E1482" w:rsidRPr="005F245A" w:rsidRDefault="009616B9" w:rsidP="00DE08E3">
            <w:pPr>
              <w:pStyle w:val="ListParagraph"/>
              <w:numPr>
                <w:ilvl w:val="0"/>
                <w:numId w:val="27"/>
              </w:numPr>
              <w:spacing w:line="276" w:lineRule="auto"/>
              <w:jc w:val="both"/>
              <w:rPr>
                <w:rFonts w:ascii="Arial" w:hAnsi="Arial" w:cs="Arial"/>
                <w:color w:val="000000" w:themeColor="text1"/>
                <w:sz w:val="20"/>
                <w:szCs w:val="20"/>
              </w:rPr>
            </w:pPr>
            <w:r w:rsidRPr="005F245A">
              <w:rPr>
                <w:rFonts w:ascii="Arial" w:eastAsiaTheme="minorHAnsi" w:hAnsi="Arial" w:cs="Arial"/>
                <w:color w:val="000000" w:themeColor="text1"/>
                <w:sz w:val="20"/>
                <w:szCs w:val="20"/>
              </w:rPr>
              <w:t xml:space="preserve"> I</w:t>
            </w:r>
            <w:r w:rsidR="003E1482" w:rsidRPr="005F245A">
              <w:rPr>
                <w:rFonts w:ascii="Arial" w:hAnsi="Arial" w:cs="Arial"/>
                <w:color w:val="000000" w:themeColor="text1"/>
                <w:sz w:val="20"/>
                <w:szCs w:val="20"/>
              </w:rPr>
              <w:t xml:space="preserve"> would work somewhere else only long enough to make another attempt to establish my business. (</w:t>
            </w:r>
            <w:r w:rsidR="003E1482" w:rsidRPr="005F245A">
              <w:rPr>
                <w:rFonts w:ascii="Arial" w:hAnsi="Arial" w:cs="Arial"/>
                <w:b/>
                <w:bCs/>
                <w:i/>
                <w:iCs/>
                <w:color w:val="000000" w:themeColor="text1"/>
                <w:sz w:val="20"/>
                <w:szCs w:val="20"/>
              </w:rPr>
              <w:t>Show scale and read out responses.</w:t>
            </w:r>
            <w:r w:rsidR="003E1482" w:rsidRPr="005F245A">
              <w:rPr>
                <w:rFonts w:ascii="Arial" w:hAnsi="Arial" w:cs="Arial"/>
                <w:i/>
                <w:iCs/>
                <w:color w:val="000000" w:themeColor="text1"/>
                <w:sz w:val="20"/>
                <w:szCs w:val="20"/>
              </w:rPr>
              <w:t>)</w:t>
            </w:r>
            <w:r w:rsidR="00803C71" w:rsidRPr="005F245A">
              <w:rPr>
                <w:rFonts w:ascii="Arial" w:hAnsi="Arial" w:cs="Arial"/>
                <w:i/>
                <w:iCs/>
                <w:color w:val="000000" w:themeColor="text1"/>
                <w:sz w:val="20"/>
                <w:szCs w:val="20"/>
              </w:rPr>
              <w:t xml:space="preserve"> </w:t>
            </w:r>
            <w:r w:rsidR="00803C71" w:rsidRPr="005F245A">
              <w:rPr>
                <w:rFonts w:ascii="Nyala" w:hAnsi="Nyala" w:cs="Nyala"/>
                <w:color w:val="000000" w:themeColor="text1"/>
                <w:sz w:val="20"/>
                <w:szCs w:val="20"/>
              </w:rPr>
              <w:t>ሌላ</w:t>
            </w:r>
            <w:r w:rsidR="00803C71" w:rsidRPr="005F245A">
              <w:rPr>
                <w:rFonts w:ascii="Arial" w:hAnsi="Arial" w:cs="Arial"/>
                <w:color w:val="000000" w:themeColor="text1"/>
                <w:sz w:val="20"/>
                <w:szCs w:val="20"/>
              </w:rPr>
              <w:t xml:space="preserve"> </w:t>
            </w:r>
            <w:r w:rsidR="00803C71" w:rsidRPr="005F245A">
              <w:rPr>
                <w:rFonts w:ascii="Nyala" w:hAnsi="Nyala" w:cs="Nyala"/>
                <w:color w:val="000000" w:themeColor="text1"/>
                <w:sz w:val="20"/>
                <w:szCs w:val="20"/>
              </w:rPr>
              <w:t>ቦታ</w:t>
            </w:r>
            <w:r w:rsidR="00803C71" w:rsidRPr="005F245A">
              <w:rPr>
                <w:rFonts w:ascii="Arial" w:hAnsi="Arial" w:cs="Arial"/>
                <w:color w:val="000000" w:themeColor="text1"/>
                <w:sz w:val="20"/>
                <w:szCs w:val="20"/>
              </w:rPr>
              <w:t xml:space="preserve"> </w:t>
            </w:r>
            <w:r w:rsidR="00803C71" w:rsidRPr="005F245A">
              <w:rPr>
                <w:rFonts w:ascii="Nyala" w:hAnsi="Nyala" w:cs="Nyala"/>
                <w:color w:val="000000" w:themeColor="text1"/>
                <w:sz w:val="20"/>
                <w:szCs w:val="20"/>
              </w:rPr>
              <w:t>ተቀጥሬ</w:t>
            </w:r>
            <w:r w:rsidR="00803C71" w:rsidRPr="005F245A">
              <w:rPr>
                <w:rFonts w:ascii="Arial" w:hAnsi="Arial" w:cs="Arial"/>
                <w:color w:val="000000" w:themeColor="text1"/>
                <w:sz w:val="20"/>
                <w:szCs w:val="20"/>
              </w:rPr>
              <w:t xml:space="preserve"> </w:t>
            </w:r>
            <w:r w:rsidRPr="005F245A">
              <w:rPr>
                <w:rFonts w:ascii="Nyala" w:hAnsi="Nyala" w:cs="Nyala"/>
                <w:color w:val="000000" w:themeColor="text1"/>
                <w:sz w:val="20"/>
                <w:szCs w:val="20"/>
              </w:rPr>
              <w:t>የምሰራው የራሴን</w:t>
            </w:r>
            <w:r w:rsidRPr="005F245A">
              <w:rPr>
                <w:rFonts w:ascii="Arial" w:hAnsi="Arial" w:cs="Arial"/>
                <w:color w:val="000000" w:themeColor="text1"/>
                <w:sz w:val="20"/>
                <w:szCs w:val="20"/>
              </w:rPr>
              <w:t xml:space="preserve"> </w:t>
            </w:r>
            <w:r w:rsidRPr="005F245A">
              <w:rPr>
                <w:rFonts w:ascii="Nyala" w:hAnsi="Nyala" w:cs="Nyala"/>
                <w:color w:val="000000" w:themeColor="text1"/>
                <w:sz w:val="20"/>
                <w:szCs w:val="20"/>
              </w:rPr>
              <w:t>ንግድ</w:t>
            </w:r>
            <w:r w:rsidRPr="005F245A">
              <w:rPr>
                <w:rFonts w:ascii="Arial" w:hAnsi="Arial" w:cs="Arial"/>
                <w:color w:val="000000" w:themeColor="text1"/>
                <w:sz w:val="20"/>
                <w:szCs w:val="20"/>
              </w:rPr>
              <w:t xml:space="preserve"> </w:t>
            </w:r>
            <w:r w:rsidRPr="005F245A">
              <w:rPr>
                <w:rFonts w:ascii="Nyala" w:hAnsi="Nyala" w:cs="Nyala"/>
                <w:color w:val="000000" w:themeColor="text1"/>
                <w:sz w:val="20"/>
                <w:szCs w:val="20"/>
              </w:rPr>
              <w:t>መጀመር</w:t>
            </w:r>
            <w:r w:rsidRPr="005F245A">
              <w:rPr>
                <w:rFonts w:ascii="Arial" w:hAnsi="Arial" w:cs="Arial"/>
                <w:color w:val="000000" w:themeColor="text1"/>
                <w:sz w:val="20"/>
                <w:szCs w:val="20"/>
              </w:rPr>
              <w:t xml:space="preserve"> </w:t>
            </w:r>
            <w:r w:rsidRPr="005F245A">
              <w:rPr>
                <w:rFonts w:ascii="Nyala" w:hAnsi="Nyala" w:cs="Nyala"/>
                <w:color w:val="000000" w:themeColor="text1"/>
                <w:sz w:val="20"/>
                <w:szCs w:val="20"/>
              </w:rPr>
              <w:t xml:space="preserve">እስክችል </w:t>
            </w:r>
            <w:ins w:id="129" w:author="toshiba" w:date="2016-11-15T12:27:00Z">
              <w:r w:rsidR="00AE1B55" w:rsidRPr="00A6436E">
                <w:rPr>
                  <w:rFonts w:ascii="Nyala" w:hAnsi="Nyala" w:cs="Nyala"/>
                  <w:color w:val="000000" w:themeColor="text1"/>
                  <w:sz w:val="20"/>
                  <w:szCs w:val="20"/>
                  <w:highlight w:val="yellow"/>
                </w:rPr>
                <w:t>ብቻ</w:t>
              </w:r>
              <w:r w:rsidR="00AE1B55">
                <w:rPr>
                  <w:rFonts w:ascii="Nyala" w:hAnsi="Nyala" w:cs="Nyala"/>
                  <w:color w:val="000000" w:themeColor="text1"/>
                  <w:sz w:val="20"/>
                  <w:szCs w:val="20"/>
                </w:rPr>
                <w:t xml:space="preserve"> </w:t>
              </w:r>
            </w:ins>
            <w:r w:rsidRPr="005F245A">
              <w:rPr>
                <w:rFonts w:ascii="Nyala" w:hAnsi="Nyala" w:cs="Nyala"/>
                <w:color w:val="000000" w:themeColor="text1"/>
                <w:sz w:val="20"/>
                <w:szCs w:val="20"/>
              </w:rPr>
              <w:t>ነው</w:t>
            </w:r>
          </w:p>
          <w:tbl>
            <w:tblPr>
              <w:tblW w:w="0" w:type="auto"/>
              <w:tblLayout w:type="fixed"/>
              <w:tblCellMar>
                <w:left w:w="0" w:type="dxa"/>
                <w:right w:w="0" w:type="dxa"/>
              </w:tblCellMar>
              <w:tblLook w:val="04A0" w:firstRow="1" w:lastRow="0" w:firstColumn="1" w:lastColumn="0" w:noHBand="0" w:noVBand="1"/>
            </w:tblPr>
            <w:tblGrid>
              <w:gridCol w:w="1417"/>
              <w:gridCol w:w="1417"/>
              <w:gridCol w:w="1417"/>
              <w:gridCol w:w="1417"/>
              <w:gridCol w:w="1417"/>
            </w:tblGrid>
            <w:tr w:rsidR="000427EC" w:rsidRPr="00F67237" w14:paraId="5CD2399B" w14:textId="77777777" w:rsidTr="003E1482">
              <w:tc>
                <w:tcPr>
                  <w:tcW w:w="1417"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14:paraId="0FBDE45D" w14:textId="6DAB9B9B" w:rsidR="000427EC" w:rsidRPr="00F67237" w:rsidRDefault="000427EC" w:rsidP="00DF305E">
                  <w:pPr>
                    <w:jc w:val="center"/>
                    <w:rPr>
                      <w:rFonts w:ascii="Arial" w:hAnsi="Arial" w:cs="Arial"/>
                      <w:b/>
                      <w:bCs/>
                      <w:sz w:val="20"/>
                      <w:szCs w:val="20"/>
                      <w:lang w:val="de-DE"/>
                    </w:rPr>
                  </w:pPr>
                  <w:r w:rsidRPr="00F67237">
                    <w:rPr>
                      <w:rFonts w:ascii="Arial" w:hAnsi="Arial" w:cs="Arial"/>
                      <w:b/>
                      <w:bCs/>
                      <w:sz w:val="16"/>
                      <w:szCs w:val="16"/>
                      <w:lang w:val="de-DE"/>
                    </w:rPr>
                    <w:t>Strongly disagree</w:t>
                  </w:r>
                  <w:r w:rsidRPr="00F67237">
                    <w:rPr>
                      <w:rFonts w:ascii="Nyala" w:hAnsi="Nyala" w:cs="Nyala"/>
                      <w:sz w:val="16"/>
                      <w:szCs w:val="16"/>
                    </w:rPr>
                    <w:t>በጣም</w:t>
                  </w:r>
                  <w:r w:rsidRPr="00F67237">
                    <w:rPr>
                      <w:rFonts w:ascii="Arial" w:hAnsi="Arial" w:cs="Arial"/>
                      <w:sz w:val="16"/>
                      <w:szCs w:val="16"/>
                    </w:rPr>
                    <w:t xml:space="preserve"> </w:t>
                  </w:r>
                  <w:r w:rsidRPr="00F67237">
                    <w:rPr>
                      <w:rFonts w:ascii="Nyala" w:hAnsi="Nyala" w:cs="Nyala"/>
                      <w:sz w:val="16"/>
                      <w:szCs w:val="16"/>
                    </w:rPr>
                    <w:t>አልስማማም</w:t>
                  </w:r>
                  <w:r w:rsidRPr="00F67237">
                    <w:rPr>
                      <w:rFonts w:ascii="Arial" w:hAnsi="Arial" w:cs="Arial"/>
                      <w:sz w:val="16"/>
                      <w:szCs w:val="16"/>
                    </w:rPr>
                    <w:t xml:space="preserve"> </w:t>
                  </w:r>
                </w:p>
              </w:tc>
              <w:tc>
                <w:tcPr>
                  <w:tcW w:w="1417"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02EE6BE0" w14:textId="48BE0799" w:rsidR="000427EC" w:rsidRPr="00F67237" w:rsidRDefault="000427EC" w:rsidP="00DF305E">
                  <w:pPr>
                    <w:jc w:val="center"/>
                    <w:rPr>
                      <w:rFonts w:ascii="Arial" w:hAnsi="Arial" w:cs="Arial"/>
                      <w:b/>
                      <w:bCs/>
                      <w:sz w:val="20"/>
                      <w:szCs w:val="20"/>
                      <w:lang w:val="de-DE"/>
                    </w:rPr>
                  </w:pPr>
                  <w:r w:rsidRPr="00F67237">
                    <w:rPr>
                      <w:rFonts w:ascii="Arial" w:hAnsi="Arial" w:cs="Arial"/>
                      <w:b/>
                      <w:bCs/>
                      <w:sz w:val="16"/>
                      <w:szCs w:val="16"/>
                      <w:lang w:val="de-DE"/>
                    </w:rPr>
                    <w:t xml:space="preserve">Rather disagree </w:t>
                  </w:r>
                  <w:r w:rsidRPr="00F67237">
                    <w:rPr>
                      <w:rFonts w:ascii="Nyala" w:hAnsi="Nyala" w:cs="Nyala"/>
                      <w:sz w:val="16"/>
                      <w:szCs w:val="16"/>
                    </w:rPr>
                    <w:t>በተወሰነ</w:t>
                  </w:r>
                  <w:r w:rsidRPr="00F67237">
                    <w:rPr>
                      <w:rFonts w:ascii="Arial" w:hAnsi="Arial" w:cs="Arial"/>
                      <w:sz w:val="16"/>
                      <w:szCs w:val="16"/>
                    </w:rPr>
                    <w:t xml:space="preserve"> </w:t>
                  </w:r>
                  <w:r w:rsidRPr="00F67237">
                    <w:rPr>
                      <w:rFonts w:ascii="Nyala" w:hAnsi="Nyala" w:cs="Nyala"/>
                      <w:sz w:val="16"/>
                      <w:szCs w:val="16"/>
                    </w:rPr>
                    <w:t>መልኩ</w:t>
                  </w:r>
                  <w:r w:rsidRPr="00F67237">
                    <w:rPr>
                      <w:rFonts w:ascii="Arial" w:hAnsi="Arial" w:cs="Arial"/>
                      <w:sz w:val="16"/>
                      <w:szCs w:val="16"/>
                    </w:rPr>
                    <w:t xml:space="preserve"> </w:t>
                  </w:r>
                  <w:r w:rsidRPr="00F67237">
                    <w:rPr>
                      <w:rFonts w:ascii="Nyala" w:hAnsi="Nyala" w:cs="Nyala"/>
                      <w:sz w:val="16"/>
                      <w:szCs w:val="16"/>
                    </w:rPr>
                    <w:t>አልስማማም</w:t>
                  </w:r>
                </w:p>
              </w:tc>
              <w:tc>
                <w:tcPr>
                  <w:tcW w:w="1417"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0FAD2AAC" w14:textId="672494FE" w:rsidR="000427EC" w:rsidRPr="00F67237" w:rsidRDefault="000427EC" w:rsidP="00DF305E">
                  <w:pPr>
                    <w:jc w:val="center"/>
                    <w:rPr>
                      <w:rFonts w:ascii="Arial" w:hAnsi="Arial" w:cs="Arial"/>
                      <w:b/>
                      <w:bCs/>
                      <w:sz w:val="20"/>
                      <w:szCs w:val="20"/>
                      <w:lang w:val="de-DE"/>
                    </w:rPr>
                  </w:pPr>
                  <w:r w:rsidRPr="00F67237">
                    <w:rPr>
                      <w:rFonts w:ascii="Arial" w:hAnsi="Arial" w:cs="Arial"/>
                      <w:b/>
                      <w:bCs/>
                      <w:sz w:val="16"/>
                      <w:szCs w:val="16"/>
                      <w:lang w:val="de-DE"/>
                    </w:rPr>
                    <w:t xml:space="preserve">Neither nor </w:t>
                  </w:r>
                  <w:r w:rsidRPr="00F67237">
                    <w:rPr>
                      <w:rFonts w:ascii="Nyala" w:hAnsi="Nyala" w:cs="Nyala"/>
                      <w:sz w:val="16"/>
                      <w:szCs w:val="16"/>
                    </w:rPr>
                    <w:t>ሁለቱም</w:t>
                  </w:r>
                  <w:r w:rsidRPr="00F67237">
                    <w:rPr>
                      <w:rFonts w:ascii="Arial" w:hAnsi="Arial" w:cs="Arial"/>
                      <w:sz w:val="16"/>
                      <w:szCs w:val="16"/>
                    </w:rPr>
                    <w:t xml:space="preserve"> </w:t>
                  </w:r>
                  <w:r w:rsidRPr="00F67237">
                    <w:rPr>
                      <w:rFonts w:ascii="Nyala" w:hAnsi="Nyala" w:cs="Nyala"/>
                      <w:sz w:val="16"/>
                      <w:szCs w:val="16"/>
                    </w:rPr>
                    <w:t>አይደለም</w:t>
                  </w:r>
                </w:p>
              </w:tc>
              <w:tc>
                <w:tcPr>
                  <w:tcW w:w="1417"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014AC81B" w14:textId="7664C7E4" w:rsidR="000427EC" w:rsidRPr="00F67237" w:rsidRDefault="000427EC" w:rsidP="00DF305E">
                  <w:pPr>
                    <w:jc w:val="center"/>
                    <w:rPr>
                      <w:rFonts w:ascii="Arial" w:hAnsi="Arial" w:cs="Arial"/>
                      <w:b/>
                      <w:bCs/>
                      <w:sz w:val="20"/>
                      <w:szCs w:val="20"/>
                      <w:lang w:val="de-DE"/>
                    </w:rPr>
                  </w:pPr>
                  <w:r w:rsidRPr="00F67237">
                    <w:rPr>
                      <w:rFonts w:ascii="Arial" w:hAnsi="Arial" w:cs="Arial"/>
                      <w:b/>
                      <w:bCs/>
                      <w:sz w:val="16"/>
                      <w:szCs w:val="16"/>
                      <w:lang w:val="de-DE"/>
                    </w:rPr>
                    <w:t xml:space="preserve">Rather agree </w:t>
                  </w:r>
                  <w:r w:rsidRPr="00F67237">
                    <w:rPr>
                      <w:rFonts w:ascii="Nyala" w:hAnsi="Nyala" w:cs="Nyala"/>
                      <w:sz w:val="16"/>
                      <w:szCs w:val="16"/>
                    </w:rPr>
                    <w:t>በተወሰነ</w:t>
                  </w:r>
                  <w:r w:rsidRPr="00F67237">
                    <w:rPr>
                      <w:rFonts w:ascii="Arial" w:hAnsi="Arial" w:cs="Arial"/>
                      <w:sz w:val="16"/>
                      <w:szCs w:val="16"/>
                    </w:rPr>
                    <w:t xml:space="preserve"> </w:t>
                  </w:r>
                  <w:r w:rsidRPr="00F67237">
                    <w:rPr>
                      <w:rFonts w:ascii="Nyala" w:hAnsi="Nyala" w:cs="Nyala"/>
                      <w:sz w:val="16"/>
                      <w:szCs w:val="16"/>
                    </w:rPr>
                    <w:t>መልኩ</w:t>
                  </w:r>
                  <w:r w:rsidRPr="00F67237">
                    <w:rPr>
                      <w:rFonts w:ascii="Arial" w:hAnsi="Arial" w:cs="Arial"/>
                      <w:sz w:val="16"/>
                      <w:szCs w:val="16"/>
                    </w:rPr>
                    <w:t xml:space="preserve"> </w:t>
                  </w:r>
                  <w:r w:rsidRPr="00F67237">
                    <w:rPr>
                      <w:rFonts w:ascii="Nyala" w:hAnsi="Nyala" w:cs="Nyala"/>
                      <w:sz w:val="16"/>
                      <w:szCs w:val="16"/>
                    </w:rPr>
                    <w:t>እስማማለሁ</w:t>
                  </w:r>
                </w:p>
              </w:tc>
              <w:tc>
                <w:tcPr>
                  <w:tcW w:w="1417"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4F6D3BE6" w14:textId="77777777" w:rsidR="000427EC" w:rsidRPr="00F67237" w:rsidRDefault="000427EC" w:rsidP="00DF305E">
                  <w:pPr>
                    <w:spacing w:line="276" w:lineRule="auto"/>
                    <w:jc w:val="both"/>
                    <w:rPr>
                      <w:rFonts w:ascii="Arial" w:hAnsi="Arial" w:cs="Arial"/>
                      <w:sz w:val="16"/>
                      <w:szCs w:val="16"/>
                    </w:rPr>
                  </w:pPr>
                  <w:r w:rsidRPr="00F67237">
                    <w:rPr>
                      <w:rFonts w:ascii="Arial" w:hAnsi="Arial" w:cs="Arial"/>
                      <w:b/>
                      <w:bCs/>
                      <w:sz w:val="16"/>
                      <w:szCs w:val="16"/>
                      <w:lang w:val="de-DE"/>
                    </w:rPr>
                    <w:t>Strongly agree /</w:t>
                  </w:r>
                  <w:r w:rsidRPr="00F67237">
                    <w:rPr>
                      <w:rFonts w:ascii="Nyala" w:hAnsi="Nyala" w:cs="Nyala"/>
                      <w:sz w:val="16"/>
                      <w:szCs w:val="16"/>
                    </w:rPr>
                    <w:t>በጣም</w:t>
                  </w:r>
                  <w:r w:rsidRPr="00F67237">
                    <w:rPr>
                      <w:rFonts w:ascii="Arial" w:hAnsi="Arial" w:cs="Arial"/>
                      <w:sz w:val="16"/>
                      <w:szCs w:val="16"/>
                    </w:rPr>
                    <w:t xml:space="preserve"> </w:t>
                  </w:r>
                  <w:r w:rsidRPr="00F67237">
                    <w:rPr>
                      <w:rFonts w:ascii="Nyala" w:hAnsi="Nyala" w:cs="Nyala"/>
                      <w:sz w:val="16"/>
                      <w:szCs w:val="16"/>
                    </w:rPr>
                    <w:t>እስማማለሁ</w:t>
                  </w:r>
                </w:p>
                <w:p w14:paraId="2CEB6018" w14:textId="13556E18" w:rsidR="000427EC" w:rsidRPr="00F67237" w:rsidRDefault="000427EC" w:rsidP="00DF305E">
                  <w:pPr>
                    <w:jc w:val="center"/>
                    <w:rPr>
                      <w:rFonts w:ascii="Arial" w:hAnsi="Arial" w:cs="Arial"/>
                      <w:b/>
                      <w:bCs/>
                      <w:sz w:val="20"/>
                      <w:szCs w:val="20"/>
                      <w:lang w:val="de-DE"/>
                    </w:rPr>
                  </w:pPr>
                </w:p>
              </w:tc>
            </w:tr>
            <w:tr w:rsidR="000427EC" w:rsidRPr="00F67237" w14:paraId="38A6487E" w14:textId="77777777" w:rsidTr="003E1482">
              <w:tc>
                <w:tcPr>
                  <w:tcW w:w="141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7F8E031" w14:textId="77777777" w:rsidR="000427EC" w:rsidRPr="00F67237" w:rsidRDefault="000427EC" w:rsidP="00DF305E">
                  <w:pPr>
                    <w:jc w:val="center"/>
                    <w:rPr>
                      <w:rFonts w:ascii="Arial" w:hAnsi="Arial" w:cs="Arial"/>
                      <w:sz w:val="20"/>
                      <w:szCs w:val="20"/>
                      <w:lang w:val="de-DE"/>
                    </w:rPr>
                  </w:pPr>
                  <w:r w:rsidRPr="00F67237">
                    <w:rPr>
                      <w:rFonts w:ascii="Arial" w:hAnsi="Arial" w:cs="Arial"/>
                      <w:sz w:val="20"/>
                      <w:szCs w:val="20"/>
                      <w:lang w:val="de-DE"/>
                    </w:rPr>
                    <w:t>1</w:t>
                  </w:r>
                </w:p>
              </w:tc>
              <w:tc>
                <w:tcPr>
                  <w:tcW w:w="14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BD70BE" w14:textId="77777777" w:rsidR="000427EC" w:rsidRPr="00F67237" w:rsidRDefault="000427EC" w:rsidP="00DF305E">
                  <w:pPr>
                    <w:jc w:val="center"/>
                    <w:rPr>
                      <w:rFonts w:ascii="Arial" w:hAnsi="Arial" w:cs="Arial"/>
                      <w:sz w:val="20"/>
                      <w:szCs w:val="20"/>
                      <w:lang w:val="de-DE"/>
                    </w:rPr>
                  </w:pPr>
                  <w:r w:rsidRPr="00F67237">
                    <w:rPr>
                      <w:rFonts w:ascii="Arial" w:hAnsi="Arial" w:cs="Arial"/>
                      <w:sz w:val="20"/>
                      <w:szCs w:val="20"/>
                      <w:lang w:val="de-DE"/>
                    </w:rPr>
                    <w:t>2</w:t>
                  </w:r>
                </w:p>
              </w:tc>
              <w:tc>
                <w:tcPr>
                  <w:tcW w:w="14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9B2B07" w14:textId="77777777" w:rsidR="000427EC" w:rsidRPr="00F67237" w:rsidRDefault="000427EC" w:rsidP="00DF305E">
                  <w:pPr>
                    <w:jc w:val="center"/>
                    <w:rPr>
                      <w:rFonts w:ascii="Arial" w:hAnsi="Arial" w:cs="Arial"/>
                      <w:sz w:val="20"/>
                      <w:szCs w:val="20"/>
                      <w:lang w:val="de-DE"/>
                    </w:rPr>
                  </w:pPr>
                  <w:r w:rsidRPr="00F67237">
                    <w:rPr>
                      <w:rFonts w:ascii="Arial" w:hAnsi="Arial" w:cs="Arial"/>
                      <w:sz w:val="20"/>
                      <w:szCs w:val="20"/>
                      <w:lang w:val="de-DE"/>
                    </w:rPr>
                    <w:t>3</w:t>
                  </w:r>
                </w:p>
              </w:tc>
              <w:tc>
                <w:tcPr>
                  <w:tcW w:w="14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ACE64B6" w14:textId="77777777" w:rsidR="000427EC" w:rsidRPr="00F67237" w:rsidRDefault="000427EC" w:rsidP="00DF305E">
                  <w:pPr>
                    <w:jc w:val="center"/>
                    <w:rPr>
                      <w:rFonts w:ascii="Arial" w:hAnsi="Arial" w:cs="Arial"/>
                      <w:sz w:val="20"/>
                      <w:szCs w:val="20"/>
                      <w:lang w:val="de-DE"/>
                    </w:rPr>
                  </w:pPr>
                  <w:r w:rsidRPr="00F67237">
                    <w:rPr>
                      <w:rFonts w:ascii="Arial" w:hAnsi="Arial" w:cs="Arial"/>
                      <w:sz w:val="20"/>
                      <w:szCs w:val="20"/>
                      <w:lang w:val="de-DE"/>
                    </w:rPr>
                    <w:t>4</w:t>
                  </w:r>
                </w:p>
              </w:tc>
              <w:tc>
                <w:tcPr>
                  <w:tcW w:w="14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AFA8AA9" w14:textId="77777777" w:rsidR="000427EC" w:rsidRPr="00F67237" w:rsidRDefault="000427EC" w:rsidP="00DF305E">
                  <w:pPr>
                    <w:jc w:val="center"/>
                    <w:rPr>
                      <w:rFonts w:ascii="Arial" w:hAnsi="Arial" w:cs="Arial"/>
                      <w:sz w:val="20"/>
                      <w:szCs w:val="20"/>
                      <w:lang w:val="de-DE"/>
                    </w:rPr>
                  </w:pPr>
                  <w:r w:rsidRPr="00F67237">
                    <w:rPr>
                      <w:rFonts w:ascii="Arial" w:hAnsi="Arial" w:cs="Arial"/>
                      <w:sz w:val="20"/>
                      <w:szCs w:val="20"/>
                      <w:lang w:val="de-DE"/>
                    </w:rPr>
                    <w:t>5</w:t>
                  </w:r>
                </w:p>
              </w:tc>
            </w:tr>
          </w:tbl>
          <w:p w14:paraId="22F37C3E" w14:textId="77777777" w:rsidR="003E1482" w:rsidRPr="00F67237" w:rsidRDefault="003E1482" w:rsidP="0064694C">
            <w:pPr>
              <w:rPr>
                <w:rFonts w:ascii="Arial" w:hAnsi="Arial" w:cs="Arial"/>
                <w:sz w:val="20"/>
                <w:szCs w:val="20"/>
              </w:rPr>
            </w:pPr>
          </w:p>
        </w:tc>
      </w:tr>
      <w:tr w:rsidR="00BB340D" w:rsidRPr="00F67237" w14:paraId="75E1F0F0" w14:textId="77777777" w:rsidTr="00A507F3">
        <w:tblPrEx>
          <w:tblCellMar>
            <w:top w:w="108" w:type="dxa"/>
            <w:bottom w:w="108" w:type="dxa"/>
          </w:tblCellMar>
        </w:tblPrEx>
        <w:trPr>
          <w:trHeight w:val="333"/>
        </w:trPr>
        <w:tc>
          <w:tcPr>
            <w:tcW w:w="675" w:type="dxa"/>
          </w:tcPr>
          <w:p w14:paraId="23E9D406" w14:textId="7306428C" w:rsidR="00BB340D" w:rsidRPr="00F67237" w:rsidRDefault="002E52F4" w:rsidP="0064694C">
            <w:pPr>
              <w:rPr>
                <w:rFonts w:ascii="Arial" w:hAnsi="Arial" w:cs="Arial"/>
                <w:sz w:val="20"/>
                <w:szCs w:val="20"/>
              </w:rPr>
            </w:pPr>
            <w:r>
              <w:rPr>
                <w:rFonts w:ascii="Arial" w:hAnsi="Arial" w:cs="Arial"/>
                <w:sz w:val="20"/>
                <w:szCs w:val="20"/>
              </w:rPr>
              <w:lastRenderedPageBreak/>
              <w:t>22</w:t>
            </w:r>
          </w:p>
        </w:tc>
        <w:tc>
          <w:tcPr>
            <w:tcW w:w="8613" w:type="dxa"/>
            <w:gridSpan w:val="5"/>
          </w:tcPr>
          <w:p w14:paraId="38909445" w14:textId="77777777" w:rsidR="001D3896" w:rsidRDefault="00BB340D" w:rsidP="001D3896">
            <w:pPr>
              <w:spacing w:line="276" w:lineRule="auto"/>
              <w:jc w:val="both"/>
              <w:rPr>
                <w:rFonts w:ascii="Arial" w:hAnsi="Arial" w:cs="Arial"/>
              </w:rPr>
            </w:pPr>
            <w:r w:rsidRPr="00F67237">
              <w:rPr>
                <w:rFonts w:ascii="Arial" w:hAnsi="Arial" w:cs="Arial"/>
              </w:rPr>
              <w:t>What must you achieve to consider your business successful? (</w:t>
            </w:r>
            <w:r w:rsidRPr="00F67237">
              <w:rPr>
                <w:rFonts w:ascii="Arial" w:hAnsi="Arial" w:cs="Arial"/>
                <w:b/>
              </w:rPr>
              <w:t>attitudes_1</w:t>
            </w:r>
            <w:r w:rsidRPr="00F67237">
              <w:rPr>
                <w:rFonts w:ascii="Arial" w:hAnsi="Arial" w:cs="Arial"/>
              </w:rPr>
              <w:t>)</w:t>
            </w:r>
            <w:r w:rsidR="00154833" w:rsidRPr="00F67237">
              <w:rPr>
                <w:rFonts w:ascii="Arial" w:hAnsi="Arial" w:cs="Arial"/>
              </w:rPr>
              <w:t xml:space="preserve"> </w:t>
            </w:r>
          </w:p>
          <w:p w14:paraId="0DBAA19D" w14:textId="1D94E087" w:rsidR="00BB340D" w:rsidRPr="001D3896" w:rsidRDefault="00154833" w:rsidP="001D3896">
            <w:pPr>
              <w:spacing w:line="276" w:lineRule="auto"/>
              <w:jc w:val="both"/>
              <w:rPr>
                <w:rFonts w:ascii="Arial" w:hAnsi="Arial" w:cs="Arial"/>
              </w:rPr>
            </w:pPr>
            <w:r w:rsidRPr="00F67237">
              <w:rPr>
                <w:rFonts w:ascii="Nyala" w:hAnsi="Nyala" w:cs="Nyala"/>
                <w:sz w:val="20"/>
                <w:szCs w:val="20"/>
              </w:rPr>
              <w:t>ንግዴ</w:t>
            </w:r>
            <w:r w:rsidRPr="00F67237">
              <w:rPr>
                <w:rFonts w:ascii="Arial" w:hAnsi="Arial" w:cs="Arial"/>
                <w:sz w:val="20"/>
                <w:szCs w:val="20"/>
              </w:rPr>
              <w:t xml:space="preserve"> </w:t>
            </w:r>
            <w:r w:rsidRPr="00F67237">
              <w:rPr>
                <w:rFonts w:ascii="Nyala" w:hAnsi="Nyala" w:cs="Nyala"/>
                <w:sz w:val="20"/>
                <w:szCs w:val="20"/>
              </w:rPr>
              <w:t>ስኬታማ</w:t>
            </w:r>
            <w:r w:rsidRPr="00F67237">
              <w:rPr>
                <w:rFonts w:ascii="Arial" w:hAnsi="Arial" w:cs="Arial"/>
                <w:sz w:val="20"/>
                <w:szCs w:val="20"/>
              </w:rPr>
              <w:t xml:space="preserve"> </w:t>
            </w:r>
            <w:r w:rsidRPr="00F67237">
              <w:rPr>
                <w:rFonts w:ascii="Nyala" w:hAnsi="Nyala" w:cs="Nyala"/>
                <w:sz w:val="20"/>
                <w:szCs w:val="20"/>
              </w:rPr>
              <w:t>ነው</w:t>
            </w:r>
            <w:r w:rsidRPr="00F67237">
              <w:rPr>
                <w:rFonts w:ascii="Arial" w:hAnsi="Arial" w:cs="Arial"/>
                <w:sz w:val="20"/>
                <w:szCs w:val="20"/>
              </w:rPr>
              <w:t xml:space="preserve"> </w:t>
            </w:r>
            <w:r w:rsidRPr="00F67237">
              <w:rPr>
                <w:rFonts w:ascii="Nyala" w:hAnsi="Nyala" w:cs="Nyala"/>
                <w:sz w:val="20"/>
                <w:szCs w:val="20"/>
              </w:rPr>
              <w:t>ለማለት</w:t>
            </w:r>
            <w:r w:rsidRPr="00F67237">
              <w:rPr>
                <w:rFonts w:ascii="Arial" w:hAnsi="Arial" w:cs="Arial"/>
                <w:sz w:val="20"/>
                <w:szCs w:val="20"/>
              </w:rPr>
              <w:t xml:space="preserve"> </w:t>
            </w:r>
            <w:r w:rsidRPr="00F67237">
              <w:rPr>
                <w:rFonts w:ascii="Nyala" w:hAnsi="Nyala" w:cs="Nyala"/>
                <w:sz w:val="20"/>
                <w:szCs w:val="20"/>
              </w:rPr>
              <w:t>ምንን</w:t>
            </w:r>
            <w:r w:rsidRPr="00F67237">
              <w:rPr>
                <w:rFonts w:ascii="Arial" w:hAnsi="Arial" w:cs="Arial"/>
                <w:sz w:val="20"/>
                <w:szCs w:val="20"/>
              </w:rPr>
              <w:t xml:space="preserve"> </w:t>
            </w:r>
            <w:r w:rsidRPr="00F67237">
              <w:rPr>
                <w:rFonts w:ascii="Nyala" w:hAnsi="Nyala" w:cs="Nyala"/>
                <w:sz w:val="20"/>
                <w:szCs w:val="20"/>
              </w:rPr>
              <w:t>ማሳካት</w:t>
            </w:r>
            <w:r w:rsidRPr="00F67237">
              <w:rPr>
                <w:rFonts w:ascii="Arial" w:hAnsi="Arial" w:cs="Arial"/>
                <w:sz w:val="20"/>
                <w:szCs w:val="20"/>
              </w:rPr>
              <w:t xml:space="preserve"> </w:t>
            </w:r>
            <w:r w:rsidRPr="00F67237">
              <w:rPr>
                <w:rFonts w:ascii="Nyala" w:hAnsi="Nyala" w:cs="Nyala"/>
                <w:sz w:val="20"/>
                <w:szCs w:val="20"/>
              </w:rPr>
              <w:t>አለበት</w:t>
            </w:r>
            <w:r w:rsidRPr="00F67237">
              <w:rPr>
                <w:rFonts w:ascii="Arial" w:hAnsi="Arial" w:cs="Arial"/>
                <w:sz w:val="20"/>
                <w:szCs w:val="20"/>
              </w:rPr>
              <w:t xml:space="preserve"> </w:t>
            </w:r>
            <w:r w:rsidRPr="00F67237">
              <w:rPr>
                <w:rFonts w:ascii="Nyala" w:hAnsi="Nyala" w:cs="Nyala"/>
                <w:sz w:val="20"/>
                <w:szCs w:val="20"/>
              </w:rPr>
              <w:t>በለው</w:t>
            </w:r>
            <w:r w:rsidRPr="00F67237">
              <w:rPr>
                <w:rFonts w:ascii="Arial" w:hAnsi="Arial" w:cs="Arial"/>
                <w:sz w:val="20"/>
                <w:szCs w:val="20"/>
              </w:rPr>
              <w:t xml:space="preserve"> </w:t>
            </w:r>
            <w:r w:rsidRPr="00F67237">
              <w:rPr>
                <w:rFonts w:ascii="Nyala" w:hAnsi="Nyala" w:cs="Nyala"/>
                <w:sz w:val="20"/>
                <w:szCs w:val="20"/>
              </w:rPr>
              <w:t>ያስባሉ</w:t>
            </w:r>
          </w:p>
          <w:p w14:paraId="5948F3F0" w14:textId="34211A29" w:rsidR="00C45814" w:rsidRPr="00433614" w:rsidRDefault="00BB340D" w:rsidP="00C45814">
            <w:pPr>
              <w:rPr>
                <w:ins w:id="130" w:author="toshiba" w:date="2016-11-15T19:59:00Z"/>
                <w:rFonts w:ascii="Nyala" w:hAnsi="Nyala"/>
                <w:sz w:val="16"/>
                <w:szCs w:val="16"/>
              </w:rPr>
            </w:pPr>
            <w:r w:rsidRPr="00F67237">
              <w:rPr>
                <w:rFonts w:ascii="Arial" w:hAnsi="Arial" w:cs="Arial"/>
              </w:rPr>
              <w:t>1 = Remaining in operation to occupy myself</w:t>
            </w:r>
            <w:r w:rsidR="00154833" w:rsidRPr="00C45814">
              <w:rPr>
                <w:rFonts w:ascii="Arial" w:hAnsi="Arial" w:cs="Arial"/>
                <w:highlight w:val="yellow"/>
              </w:rPr>
              <w:t>/</w:t>
            </w:r>
            <w:r w:rsidR="00154833" w:rsidRPr="00C45814">
              <w:rPr>
                <w:rFonts w:ascii="Nyala" w:hAnsi="Nyala" w:cs="Nyala"/>
                <w:sz w:val="20"/>
                <w:szCs w:val="20"/>
                <w:highlight w:val="yellow"/>
              </w:rPr>
              <w:t>በሥራ</w:t>
            </w:r>
            <w:r w:rsidR="00154833" w:rsidRPr="00C45814">
              <w:rPr>
                <w:rFonts w:ascii="Arial" w:hAnsi="Arial" w:cs="Arial"/>
                <w:sz w:val="20"/>
                <w:szCs w:val="20"/>
                <w:highlight w:val="yellow"/>
              </w:rPr>
              <w:t xml:space="preserve"> </w:t>
            </w:r>
            <w:r w:rsidR="00154833" w:rsidRPr="00C45814">
              <w:rPr>
                <w:rFonts w:ascii="Nyala" w:hAnsi="Nyala" w:cs="Nyala"/>
                <w:sz w:val="20"/>
                <w:szCs w:val="20"/>
                <w:highlight w:val="yellow"/>
              </w:rPr>
              <w:t>ላይ</w:t>
            </w:r>
            <w:r w:rsidR="00154833" w:rsidRPr="00C45814">
              <w:rPr>
                <w:rFonts w:ascii="Arial" w:hAnsi="Arial" w:cs="Arial"/>
                <w:sz w:val="20"/>
                <w:szCs w:val="20"/>
                <w:highlight w:val="yellow"/>
              </w:rPr>
              <w:t xml:space="preserve"> </w:t>
            </w:r>
            <w:r w:rsidR="00154833" w:rsidRPr="00C45814">
              <w:rPr>
                <w:rFonts w:ascii="Nyala" w:hAnsi="Nyala" w:cs="Nyala"/>
                <w:sz w:val="20"/>
                <w:szCs w:val="20"/>
                <w:highlight w:val="yellow"/>
              </w:rPr>
              <w:t>በመዝለቅ</w:t>
            </w:r>
            <w:r w:rsidR="00154833" w:rsidRPr="00C45814">
              <w:rPr>
                <w:rFonts w:ascii="Arial" w:hAnsi="Arial" w:cs="Arial"/>
                <w:sz w:val="20"/>
                <w:szCs w:val="20"/>
                <w:highlight w:val="yellow"/>
              </w:rPr>
              <w:t xml:space="preserve"> </w:t>
            </w:r>
            <w:ins w:id="131" w:author="toshiba" w:date="2016-11-15T19:59:00Z">
              <w:r w:rsidR="00C45814" w:rsidRPr="00C45814">
                <w:rPr>
                  <w:rFonts w:ascii="Nyala" w:hAnsi="Nyala"/>
                  <w:sz w:val="16"/>
                  <w:szCs w:val="16"/>
                  <w:highlight w:val="yellow"/>
                </w:rPr>
                <w:t>እኔን busy ማድረግ ሲችል</w:t>
              </w:r>
              <w:r w:rsidR="00C45814" w:rsidRPr="00433614">
                <w:rPr>
                  <w:rFonts w:ascii="Nyala" w:hAnsi="Nyala"/>
                  <w:sz w:val="16"/>
                  <w:szCs w:val="16"/>
                </w:rPr>
                <w:t xml:space="preserve"> </w:t>
              </w:r>
            </w:ins>
          </w:p>
          <w:p w14:paraId="02D6E990" w14:textId="33CCF7BE" w:rsidR="00154833" w:rsidRPr="00F67237" w:rsidRDefault="00154833" w:rsidP="00527849">
            <w:pPr>
              <w:jc w:val="both"/>
              <w:rPr>
                <w:rFonts w:ascii="Arial" w:hAnsi="Arial" w:cs="Arial"/>
                <w:sz w:val="20"/>
                <w:szCs w:val="20"/>
              </w:rPr>
            </w:pPr>
            <w:del w:id="132" w:author="toshiba" w:date="2016-11-15T19:59:00Z">
              <w:r w:rsidRPr="00C45814" w:rsidDel="00C45814">
                <w:rPr>
                  <w:rFonts w:ascii="Nyala" w:hAnsi="Nyala" w:cs="Nyala"/>
                  <w:sz w:val="20"/>
                  <w:szCs w:val="20"/>
                  <w:highlight w:val="yellow"/>
                </w:rPr>
                <w:delText>እኔነ</w:delText>
              </w:r>
              <w:r w:rsidRPr="00C45814" w:rsidDel="00C45814">
                <w:rPr>
                  <w:rFonts w:ascii="Arial" w:hAnsi="Arial" w:cs="Arial"/>
                  <w:sz w:val="20"/>
                  <w:szCs w:val="20"/>
                  <w:highlight w:val="yellow"/>
                </w:rPr>
                <w:delText xml:space="preserve"> </w:delText>
              </w:r>
              <w:r w:rsidRPr="00C45814" w:rsidDel="00C45814">
                <w:rPr>
                  <w:rFonts w:ascii="Nyala" w:hAnsi="Nyala" w:cs="Nyala"/>
                  <w:sz w:val="20"/>
                  <w:szCs w:val="20"/>
                  <w:highlight w:val="yellow"/>
                </w:rPr>
                <w:delText>ማስተዳደር</w:delText>
              </w:r>
              <w:r w:rsidRPr="00C45814" w:rsidDel="00C45814">
                <w:rPr>
                  <w:rFonts w:ascii="Arial" w:hAnsi="Arial" w:cs="Arial"/>
                  <w:sz w:val="20"/>
                  <w:szCs w:val="20"/>
                  <w:highlight w:val="yellow"/>
                </w:rPr>
                <w:delText xml:space="preserve"> </w:delText>
              </w:r>
              <w:r w:rsidRPr="00C45814" w:rsidDel="00C45814">
                <w:rPr>
                  <w:rFonts w:ascii="Nyala" w:hAnsi="Nyala" w:cs="Nyala"/>
                  <w:sz w:val="20"/>
                  <w:szCs w:val="20"/>
                  <w:highlight w:val="yellow"/>
                </w:rPr>
                <w:delText>ሲችል</w:delText>
              </w:r>
            </w:del>
          </w:p>
          <w:p w14:paraId="7809EF7A" w14:textId="09CAF928" w:rsidR="00154833" w:rsidRPr="00F67237" w:rsidRDefault="00BB340D" w:rsidP="00527849">
            <w:pPr>
              <w:jc w:val="both"/>
              <w:rPr>
                <w:rFonts w:ascii="Arial" w:hAnsi="Arial" w:cs="Arial"/>
                <w:sz w:val="20"/>
                <w:szCs w:val="20"/>
              </w:rPr>
            </w:pPr>
            <w:r w:rsidRPr="00F67237">
              <w:rPr>
                <w:rFonts w:ascii="Arial" w:hAnsi="Arial" w:cs="Arial"/>
              </w:rPr>
              <w:t>2 = Attaining a certain level of profit</w:t>
            </w:r>
            <w:r w:rsidR="00154833" w:rsidRPr="00F67237">
              <w:rPr>
                <w:rFonts w:ascii="Arial" w:hAnsi="Arial" w:cs="Arial"/>
              </w:rPr>
              <w:t>/</w:t>
            </w:r>
            <w:r w:rsidR="00154833" w:rsidRPr="00F67237">
              <w:rPr>
                <w:rFonts w:ascii="Nyala" w:hAnsi="Nyala" w:cs="Nyala"/>
                <w:sz w:val="20"/>
                <w:szCs w:val="20"/>
              </w:rPr>
              <w:t>የተወሰነ</w:t>
            </w:r>
            <w:r w:rsidR="00154833" w:rsidRPr="00F67237">
              <w:rPr>
                <w:rFonts w:ascii="Arial" w:hAnsi="Arial" w:cs="Arial"/>
                <w:sz w:val="20"/>
                <w:szCs w:val="20"/>
              </w:rPr>
              <w:t xml:space="preserve"> </w:t>
            </w:r>
            <w:r w:rsidR="00154833" w:rsidRPr="00F67237">
              <w:rPr>
                <w:rFonts w:ascii="Nyala" w:hAnsi="Nyala" w:cs="Nyala"/>
                <w:sz w:val="20"/>
                <w:szCs w:val="20"/>
              </w:rPr>
              <w:t>የትርፍ</w:t>
            </w:r>
            <w:r w:rsidR="00154833" w:rsidRPr="00F67237">
              <w:rPr>
                <w:rFonts w:ascii="Arial" w:hAnsi="Arial" w:cs="Arial"/>
                <w:sz w:val="20"/>
                <w:szCs w:val="20"/>
              </w:rPr>
              <w:t xml:space="preserve"> </w:t>
            </w:r>
            <w:r w:rsidR="00154833" w:rsidRPr="00F67237">
              <w:rPr>
                <w:rFonts w:ascii="Nyala" w:hAnsi="Nyala" w:cs="Nyala"/>
                <w:sz w:val="20"/>
                <w:szCs w:val="20"/>
              </w:rPr>
              <w:t>መጠን</w:t>
            </w:r>
            <w:r w:rsidR="00154833" w:rsidRPr="00F67237">
              <w:rPr>
                <w:rFonts w:ascii="Arial" w:hAnsi="Arial" w:cs="Arial"/>
                <w:sz w:val="20"/>
                <w:szCs w:val="20"/>
              </w:rPr>
              <w:t xml:space="preserve"> </w:t>
            </w:r>
            <w:r w:rsidR="00154833" w:rsidRPr="00F67237">
              <w:rPr>
                <w:rFonts w:ascii="Nyala" w:hAnsi="Nyala" w:cs="Nyala"/>
                <w:sz w:val="20"/>
                <w:szCs w:val="20"/>
              </w:rPr>
              <w:t>ማሳካት</w:t>
            </w:r>
            <w:r w:rsidR="00154833" w:rsidRPr="00F67237">
              <w:rPr>
                <w:rFonts w:ascii="Arial" w:hAnsi="Arial" w:cs="Arial"/>
                <w:sz w:val="20"/>
                <w:szCs w:val="20"/>
              </w:rPr>
              <w:t xml:space="preserve"> </w:t>
            </w:r>
            <w:r w:rsidR="00154833" w:rsidRPr="00F67237">
              <w:rPr>
                <w:rFonts w:ascii="Nyala" w:hAnsi="Nyala" w:cs="Nyala"/>
                <w:sz w:val="20"/>
                <w:szCs w:val="20"/>
              </w:rPr>
              <w:t>ሲችል</w:t>
            </w:r>
          </w:p>
          <w:p w14:paraId="56417949" w14:textId="663C6517" w:rsidR="00154833" w:rsidRPr="00F67237" w:rsidRDefault="00BB340D" w:rsidP="00527849">
            <w:pPr>
              <w:jc w:val="both"/>
              <w:rPr>
                <w:rFonts w:ascii="Arial" w:hAnsi="Arial" w:cs="Arial"/>
                <w:sz w:val="20"/>
                <w:szCs w:val="20"/>
              </w:rPr>
            </w:pPr>
            <w:r w:rsidRPr="00F67237">
              <w:rPr>
                <w:rFonts w:ascii="Arial" w:hAnsi="Arial" w:cs="Arial"/>
              </w:rPr>
              <w:t>3 = Making enough to feed my family</w:t>
            </w:r>
            <w:r w:rsidR="00154833" w:rsidRPr="00F67237">
              <w:rPr>
                <w:rFonts w:ascii="Arial" w:hAnsi="Arial" w:cs="Arial"/>
              </w:rPr>
              <w:t xml:space="preserve"> /</w:t>
            </w:r>
            <w:r w:rsidR="00154833" w:rsidRPr="00F67237">
              <w:rPr>
                <w:rFonts w:ascii="Nyala" w:hAnsi="Nyala" w:cs="Nyala"/>
                <w:sz w:val="20"/>
                <w:szCs w:val="20"/>
              </w:rPr>
              <w:t>ቤተሰቤን</w:t>
            </w:r>
            <w:r w:rsidR="00154833" w:rsidRPr="00F67237">
              <w:rPr>
                <w:rFonts w:ascii="Arial" w:hAnsi="Arial" w:cs="Arial"/>
                <w:sz w:val="20"/>
                <w:szCs w:val="20"/>
              </w:rPr>
              <w:t xml:space="preserve"> </w:t>
            </w:r>
            <w:r w:rsidR="00154833" w:rsidRPr="00F67237">
              <w:rPr>
                <w:rFonts w:ascii="Nyala" w:hAnsi="Nyala" w:cs="Nyala"/>
                <w:sz w:val="20"/>
                <w:szCs w:val="20"/>
              </w:rPr>
              <w:t>መመገብ</w:t>
            </w:r>
            <w:r w:rsidR="00154833" w:rsidRPr="00F67237">
              <w:rPr>
                <w:rFonts w:ascii="Arial" w:hAnsi="Arial" w:cs="Arial"/>
                <w:sz w:val="20"/>
                <w:szCs w:val="20"/>
              </w:rPr>
              <w:t>/</w:t>
            </w:r>
            <w:r w:rsidR="00154833" w:rsidRPr="00F67237">
              <w:rPr>
                <w:rFonts w:ascii="Nyala" w:hAnsi="Nyala" w:cs="Nyala"/>
                <w:sz w:val="20"/>
                <w:szCs w:val="20"/>
              </w:rPr>
              <w:t>ማሰተዳደር</w:t>
            </w:r>
            <w:r w:rsidR="00154833" w:rsidRPr="00F67237">
              <w:rPr>
                <w:rFonts w:ascii="Arial" w:hAnsi="Arial" w:cs="Arial"/>
                <w:sz w:val="20"/>
                <w:szCs w:val="20"/>
              </w:rPr>
              <w:t xml:space="preserve"> </w:t>
            </w:r>
            <w:r w:rsidR="00154833" w:rsidRPr="00F67237">
              <w:rPr>
                <w:rFonts w:ascii="Nyala" w:hAnsi="Nyala" w:cs="Nyala"/>
                <w:sz w:val="20"/>
                <w:szCs w:val="20"/>
              </w:rPr>
              <w:t>የሚችል</w:t>
            </w:r>
            <w:r w:rsidR="00154833" w:rsidRPr="00F67237">
              <w:rPr>
                <w:rFonts w:ascii="Arial" w:hAnsi="Arial" w:cs="Arial"/>
                <w:sz w:val="20"/>
                <w:szCs w:val="20"/>
              </w:rPr>
              <w:t xml:space="preserve"> </w:t>
            </w:r>
            <w:r w:rsidR="00154833" w:rsidRPr="00F67237">
              <w:rPr>
                <w:rFonts w:ascii="Nyala" w:hAnsi="Nyala" w:cs="Nyala"/>
                <w:sz w:val="20"/>
                <w:szCs w:val="20"/>
              </w:rPr>
              <w:t>ገቢ</w:t>
            </w:r>
            <w:r w:rsidR="00154833" w:rsidRPr="00F67237">
              <w:rPr>
                <w:rFonts w:ascii="Arial" w:hAnsi="Arial" w:cs="Arial"/>
                <w:sz w:val="20"/>
                <w:szCs w:val="20"/>
              </w:rPr>
              <w:t xml:space="preserve"> </w:t>
            </w:r>
            <w:r w:rsidR="00154833" w:rsidRPr="00F67237">
              <w:rPr>
                <w:rFonts w:ascii="Nyala" w:hAnsi="Nyala" w:cs="Nyala"/>
                <w:sz w:val="20"/>
                <w:szCs w:val="20"/>
              </w:rPr>
              <w:t>ሲያስገኝ</w:t>
            </w:r>
          </w:p>
          <w:p w14:paraId="1043E373" w14:textId="35FF080F" w:rsidR="00BB340D" w:rsidRPr="00F67237" w:rsidRDefault="00BB340D" w:rsidP="00527849">
            <w:pPr>
              <w:jc w:val="both"/>
              <w:rPr>
                <w:rFonts w:ascii="Arial" w:hAnsi="Arial" w:cs="Arial"/>
                <w:sz w:val="20"/>
                <w:szCs w:val="20"/>
              </w:rPr>
            </w:pPr>
            <w:r w:rsidRPr="00F67237">
              <w:rPr>
                <w:rFonts w:ascii="Arial" w:hAnsi="Arial" w:cs="Arial"/>
              </w:rPr>
              <w:t>4 = Continuing to grow profits year after year</w:t>
            </w:r>
            <w:r w:rsidR="00154833" w:rsidRPr="00F67237">
              <w:rPr>
                <w:rFonts w:ascii="Arial" w:hAnsi="Arial" w:cs="Arial"/>
              </w:rPr>
              <w:t xml:space="preserve"> /</w:t>
            </w:r>
            <w:r w:rsidR="00154833" w:rsidRPr="00F67237">
              <w:rPr>
                <w:rFonts w:ascii="Nyala" w:hAnsi="Nyala" w:cs="Nyala"/>
                <w:sz w:val="20"/>
                <w:szCs w:val="20"/>
              </w:rPr>
              <w:t>የትርፍ</w:t>
            </w:r>
            <w:r w:rsidR="00154833" w:rsidRPr="00F67237">
              <w:rPr>
                <w:rFonts w:ascii="Arial" w:hAnsi="Arial" w:cs="Arial"/>
                <w:sz w:val="20"/>
                <w:szCs w:val="20"/>
              </w:rPr>
              <w:t xml:space="preserve"> </w:t>
            </w:r>
            <w:r w:rsidR="00154833" w:rsidRPr="00F67237">
              <w:rPr>
                <w:rFonts w:ascii="Nyala" w:hAnsi="Nyala" w:cs="Nyala"/>
                <w:sz w:val="20"/>
                <w:szCs w:val="20"/>
              </w:rPr>
              <w:t>መጠኑ</w:t>
            </w:r>
            <w:r w:rsidR="00154833" w:rsidRPr="00F67237">
              <w:rPr>
                <w:rFonts w:ascii="Arial" w:hAnsi="Arial" w:cs="Arial"/>
                <w:sz w:val="20"/>
                <w:szCs w:val="20"/>
              </w:rPr>
              <w:t xml:space="preserve"> </w:t>
            </w:r>
            <w:r w:rsidR="00154833" w:rsidRPr="00F67237">
              <w:rPr>
                <w:rFonts w:ascii="Nyala" w:hAnsi="Nyala" w:cs="Nyala"/>
                <w:sz w:val="20"/>
                <w:szCs w:val="20"/>
              </w:rPr>
              <w:t>ከአመት</w:t>
            </w:r>
            <w:r w:rsidR="00154833" w:rsidRPr="00F67237">
              <w:rPr>
                <w:rFonts w:ascii="Arial" w:hAnsi="Arial" w:cs="Arial"/>
                <w:sz w:val="20"/>
                <w:szCs w:val="20"/>
              </w:rPr>
              <w:t xml:space="preserve"> </w:t>
            </w:r>
            <w:r w:rsidR="00154833" w:rsidRPr="00F67237">
              <w:rPr>
                <w:rFonts w:ascii="Nyala" w:hAnsi="Nyala" w:cs="Nyala"/>
                <w:sz w:val="20"/>
                <w:szCs w:val="20"/>
              </w:rPr>
              <w:t>አመት</w:t>
            </w:r>
            <w:r w:rsidR="00154833" w:rsidRPr="00F67237">
              <w:rPr>
                <w:rFonts w:ascii="Arial" w:hAnsi="Arial" w:cs="Arial"/>
                <w:sz w:val="20"/>
                <w:szCs w:val="20"/>
              </w:rPr>
              <w:t xml:space="preserve"> </w:t>
            </w:r>
            <w:r w:rsidR="00154833" w:rsidRPr="00F67237">
              <w:rPr>
                <w:rFonts w:ascii="Nyala" w:hAnsi="Nyala" w:cs="Nyala"/>
                <w:sz w:val="20"/>
                <w:szCs w:val="20"/>
              </w:rPr>
              <w:t>ማደግ</w:t>
            </w:r>
            <w:r w:rsidR="00154833" w:rsidRPr="00F67237">
              <w:rPr>
                <w:rFonts w:ascii="Arial" w:hAnsi="Arial" w:cs="Arial"/>
                <w:sz w:val="20"/>
                <w:szCs w:val="20"/>
              </w:rPr>
              <w:t xml:space="preserve"> </w:t>
            </w:r>
            <w:r w:rsidR="00154833" w:rsidRPr="00F67237">
              <w:rPr>
                <w:rFonts w:ascii="Nyala" w:hAnsi="Nyala" w:cs="Nyala"/>
                <w:sz w:val="20"/>
                <w:szCs w:val="20"/>
              </w:rPr>
              <w:t>ሲችል</w:t>
            </w:r>
          </w:p>
          <w:p w14:paraId="17795B04" w14:textId="13E50616" w:rsidR="00BB340D" w:rsidRPr="00F67237" w:rsidRDefault="00BB340D" w:rsidP="00527849">
            <w:pPr>
              <w:pStyle w:val="BodyText"/>
              <w:rPr>
                <w:rFonts w:ascii="Arial" w:hAnsi="Arial"/>
              </w:rPr>
            </w:pPr>
            <w:r w:rsidRPr="00F67237">
              <w:rPr>
                <w:rFonts w:ascii="Arial" w:hAnsi="Arial"/>
              </w:rPr>
              <w:t>5 = Still in business in 10 years’ time</w:t>
            </w:r>
            <w:r w:rsidR="00154833" w:rsidRPr="00F67237">
              <w:rPr>
                <w:rFonts w:ascii="Arial" w:hAnsi="Arial"/>
              </w:rPr>
              <w:t xml:space="preserve"> /</w:t>
            </w:r>
            <w:r w:rsidR="00154833" w:rsidRPr="00F67237">
              <w:rPr>
                <w:rFonts w:ascii="Nyala" w:hAnsi="Nyala" w:cs="Nyala"/>
                <w:sz w:val="20"/>
              </w:rPr>
              <w:t>ለ</w:t>
            </w:r>
            <w:r w:rsidR="00154833" w:rsidRPr="00F67237">
              <w:rPr>
                <w:rFonts w:ascii="Arial" w:hAnsi="Arial"/>
                <w:sz w:val="20"/>
              </w:rPr>
              <w:t xml:space="preserve">10 </w:t>
            </w:r>
            <w:r w:rsidR="00154833" w:rsidRPr="00F67237">
              <w:rPr>
                <w:rFonts w:ascii="Nyala" w:hAnsi="Nyala" w:cs="Nyala"/>
                <w:sz w:val="20"/>
              </w:rPr>
              <w:t>ዓመት</w:t>
            </w:r>
            <w:r w:rsidR="00154833" w:rsidRPr="00F67237">
              <w:rPr>
                <w:rFonts w:ascii="Arial" w:hAnsi="Arial"/>
                <w:sz w:val="20"/>
              </w:rPr>
              <w:t xml:space="preserve"> </w:t>
            </w:r>
            <w:r w:rsidR="00154833" w:rsidRPr="00F67237">
              <w:rPr>
                <w:rFonts w:ascii="Nyala" w:hAnsi="Nyala" w:cs="Nyala"/>
                <w:sz w:val="20"/>
              </w:rPr>
              <w:t>በገበያ</w:t>
            </w:r>
            <w:r w:rsidR="00154833" w:rsidRPr="00F67237">
              <w:rPr>
                <w:rFonts w:ascii="Arial" w:hAnsi="Arial"/>
                <w:sz w:val="20"/>
              </w:rPr>
              <w:t xml:space="preserve"> </w:t>
            </w:r>
            <w:r w:rsidR="00154833" w:rsidRPr="00F67237">
              <w:rPr>
                <w:rFonts w:ascii="Nyala" w:hAnsi="Nyala" w:cs="Nyala"/>
                <w:sz w:val="20"/>
              </w:rPr>
              <w:t>ውስጥ</w:t>
            </w:r>
            <w:r w:rsidR="00154833" w:rsidRPr="00F67237">
              <w:rPr>
                <w:rFonts w:ascii="Arial" w:hAnsi="Arial"/>
                <w:sz w:val="20"/>
              </w:rPr>
              <w:t xml:space="preserve"> </w:t>
            </w:r>
            <w:r w:rsidR="00154833" w:rsidRPr="00F67237">
              <w:rPr>
                <w:rFonts w:ascii="Nyala" w:hAnsi="Nyala" w:cs="Nyala"/>
                <w:sz w:val="20"/>
              </w:rPr>
              <w:t>መቆየት</w:t>
            </w:r>
            <w:r w:rsidR="00154833" w:rsidRPr="00F67237">
              <w:rPr>
                <w:rFonts w:ascii="Arial" w:hAnsi="Arial"/>
                <w:sz w:val="20"/>
              </w:rPr>
              <w:t xml:space="preserve"> </w:t>
            </w:r>
            <w:r w:rsidR="00154833" w:rsidRPr="00F67237">
              <w:rPr>
                <w:rFonts w:ascii="Nyala" w:hAnsi="Nyala" w:cs="Nyala"/>
                <w:sz w:val="20"/>
              </w:rPr>
              <w:t>ከቻለ</w:t>
            </w:r>
          </w:p>
          <w:p w14:paraId="25A570B0" w14:textId="54273D47" w:rsidR="00BB340D" w:rsidRPr="00F67237" w:rsidRDefault="00BB340D" w:rsidP="00527849">
            <w:pPr>
              <w:pStyle w:val="BodyText"/>
              <w:rPr>
                <w:rFonts w:ascii="Arial" w:hAnsi="Arial"/>
              </w:rPr>
            </w:pPr>
            <w:r w:rsidRPr="00F67237">
              <w:rPr>
                <w:rFonts w:ascii="Arial" w:hAnsi="Arial"/>
              </w:rPr>
              <w:t xml:space="preserve">6 = Providing employment for family </w:t>
            </w:r>
            <w:r w:rsidR="00154833" w:rsidRPr="00F67237">
              <w:rPr>
                <w:rFonts w:ascii="Arial" w:hAnsi="Arial"/>
              </w:rPr>
              <w:t xml:space="preserve"> /</w:t>
            </w:r>
            <w:r w:rsidR="00154833" w:rsidRPr="00F67237">
              <w:rPr>
                <w:rFonts w:ascii="Nyala" w:hAnsi="Nyala" w:cs="Nyala"/>
                <w:sz w:val="20"/>
              </w:rPr>
              <w:t>ለቤተሰብ</w:t>
            </w:r>
            <w:r w:rsidR="00154833" w:rsidRPr="00F67237">
              <w:rPr>
                <w:rFonts w:ascii="Arial" w:hAnsi="Arial"/>
                <w:sz w:val="20"/>
              </w:rPr>
              <w:t xml:space="preserve"> </w:t>
            </w:r>
            <w:r w:rsidR="00154833" w:rsidRPr="00F67237">
              <w:rPr>
                <w:rFonts w:ascii="Nyala" w:hAnsi="Nyala" w:cs="Nyala"/>
                <w:sz w:val="20"/>
              </w:rPr>
              <w:t>አባላት</w:t>
            </w:r>
            <w:r w:rsidR="00154833" w:rsidRPr="00F67237">
              <w:rPr>
                <w:rFonts w:ascii="Arial" w:hAnsi="Arial"/>
                <w:sz w:val="20"/>
              </w:rPr>
              <w:t xml:space="preserve"> </w:t>
            </w:r>
            <w:r w:rsidR="00154833" w:rsidRPr="00F67237">
              <w:rPr>
                <w:rFonts w:ascii="Nyala" w:hAnsi="Nyala" w:cs="Nyala"/>
                <w:sz w:val="20"/>
              </w:rPr>
              <w:t>የሥራ</w:t>
            </w:r>
            <w:r w:rsidR="00154833" w:rsidRPr="00F67237">
              <w:rPr>
                <w:rFonts w:ascii="Arial" w:hAnsi="Arial"/>
                <w:sz w:val="20"/>
              </w:rPr>
              <w:t xml:space="preserve"> </w:t>
            </w:r>
            <w:r w:rsidR="00154833" w:rsidRPr="00F67237">
              <w:rPr>
                <w:rFonts w:ascii="Nyala" w:hAnsi="Nyala" w:cs="Nyala"/>
                <w:sz w:val="20"/>
              </w:rPr>
              <w:t>ዕድል</w:t>
            </w:r>
            <w:r w:rsidR="00154833" w:rsidRPr="00F67237">
              <w:rPr>
                <w:rFonts w:ascii="Arial" w:hAnsi="Arial"/>
                <w:sz w:val="20"/>
              </w:rPr>
              <w:t xml:space="preserve"> </w:t>
            </w:r>
            <w:r w:rsidR="00154833" w:rsidRPr="00F67237">
              <w:rPr>
                <w:rFonts w:ascii="Nyala" w:hAnsi="Nyala" w:cs="Nyala"/>
                <w:sz w:val="20"/>
              </w:rPr>
              <w:t>መፍጠር</w:t>
            </w:r>
            <w:r w:rsidR="00154833" w:rsidRPr="00F67237">
              <w:rPr>
                <w:rFonts w:ascii="Arial" w:hAnsi="Arial"/>
                <w:sz w:val="20"/>
              </w:rPr>
              <w:t xml:space="preserve"> </w:t>
            </w:r>
            <w:r w:rsidR="00154833" w:rsidRPr="00F67237">
              <w:rPr>
                <w:rFonts w:ascii="Nyala" w:hAnsi="Nyala" w:cs="Nyala"/>
                <w:sz w:val="20"/>
              </w:rPr>
              <w:t>ሲችል</w:t>
            </w:r>
          </w:p>
          <w:p w14:paraId="56E0C74F" w14:textId="5647E3FB" w:rsidR="00BB340D" w:rsidRPr="00F67237" w:rsidRDefault="00BB340D" w:rsidP="00527849">
            <w:pPr>
              <w:pStyle w:val="BodyText"/>
              <w:rPr>
                <w:rFonts w:ascii="Arial" w:hAnsi="Arial"/>
              </w:rPr>
            </w:pPr>
            <w:r w:rsidRPr="00F67237">
              <w:rPr>
                <w:rFonts w:ascii="Arial" w:hAnsi="Arial"/>
              </w:rPr>
              <w:t>7 = Growing to provide employment for others outside the family</w:t>
            </w:r>
            <w:r w:rsidR="00154833" w:rsidRPr="00F67237">
              <w:rPr>
                <w:rFonts w:ascii="Arial" w:hAnsi="Arial"/>
              </w:rPr>
              <w:t xml:space="preserve"> /</w:t>
            </w:r>
            <w:r w:rsidR="00154833" w:rsidRPr="00F67237">
              <w:rPr>
                <w:rFonts w:ascii="Nyala" w:hAnsi="Nyala" w:cs="Nyala"/>
                <w:sz w:val="20"/>
              </w:rPr>
              <w:t>ከቤተሰብ</w:t>
            </w:r>
            <w:r w:rsidR="00154833" w:rsidRPr="00F67237">
              <w:rPr>
                <w:rFonts w:ascii="Arial" w:hAnsi="Arial"/>
                <w:sz w:val="20"/>
              </w:rPr>
              <w:t xml:space="preserve"> </w:t>
            </w:r>
            <w:r w:rsidR="00154833" w:rsidRPr="00F67237">
              <w:rPr>
                <w:rFonts w:ascii="Nyala" w:hAnsi="Nyala" w:cs="Nyala"/>
                <w:sz w:val="20"/>
              </w:rPr>
              <w:t>አባላት</w:t>
            </w:r>
            <w:r w:rsidR="00154833" w:rsidRPr="00F67237">
              <w:rPr>
                <w:rFonts w:ascii="Arial" w:hAnsi="Arial"/>
                <w:sz w:val="20"/>
              </w:rPr>
              <w:t xml:space="preserve"> </w:t>
            </w:r>
            <w:ins w:id="133" w:author="toshiba" w:date="2016-11-15T20:00:00Z">
              <w:r w:rsidR="00D577E2" w:rsidRPr="00D577E2">
                <w:rPr>
                  <w:rFonts w:ascii="Nyala" w:hAnsi="Nyala"/>
                  <w:highlight w:val="yellow"/>
                  <w:rPrChange w:id="134" w:author="toshiba" w:date="2016-11-15T20:00:00Z">
                    <w:rPr>
                      <w:rFonts w:ascii="Nyala" w:hAnsi="Nyala" w:cs="Times New Roman"/>
                      <w:szCs w:val="22"/>
                    </w:rPr>
                  </w:rPrChange>
                </w:rPr>
                <w:t>ውጪ</w:t>
              </w:r>
              <w:r w:rsidR="00D577E2">
                <w:rPr>
                  <w:rFonts w:ascii="Nyala" w:hAnsi="Nyala"/>
                </w:rPr>
                <w:t xml:space="preserve">  </w:t>
              </w:r>
            </w:ins>
            <w:del w:id="135" w:author="toshiba" w:date="2016-11-15T20:00:00Z">
              <w:r w:rsidR="00154833" w:rsidRPr="00D577E2" w:rsidDel="00D577E2">
                <w:rPr>
                  <w:rFonts w:ascii="Nyala" w:hAnsi="Nyala" w:cs="Nyala"/>
                  <w:sz w:val="20"/>
                  <w:highlight w:val="yellow"/>
                </w:rPr>
                <w:delText>ወጥ</w:delText>
              </w:r>
              <w:r w:rsidR="00154833" w:rsidRPr="00F67237" w:rsidDel="00D577E2">
                <w:rPr>
                  <w:rFonts w:ascii="Arial" w:hAnsi="Arial"/>
                  <w:sz w:val="20"/>
                </w:rPr>
                <w:delText xml:space="preserve"> </w:delText>
              </w:r>
            </w:del>
            <w:r w:rsidR="00154833" w:rsidRPr="00F67237">
              <w:rPr>
                <w:rFonts w:ascii="Arial" w:hAnsi="Arial"/>
                <w:sz w:val="20"/>
              </w:rPr>
              <w:t xml:space="preserve"> </w:t>
            </w:r>
            <w:r w:rsidR="00154833" w:rsidRPr="00F67237">
              <w:rPr>
                <w:rFonts w:ascii="Nyala" w:hAnsi="Nyala" w:cs="Nyala"/>
                <w:sz w:val="20"/>
              </w:rPr>
              <w:t>የሥራ</w:t>
            </w:r>
            <w:r w:rsidR="00154833" w:rsidRPr="00F67237">
              <w:rPr>
                <w:rFonts w:ascii="Arial" w:hAnsi="Arial"/>
                <w:sz w:val="20"/>
              </w:rPr>
              <w:t xml:space="preserve"> </w:t>
            </w:r>
            <w:r w:rsidR="00154833" w:rsidRPr="00F67237">
              <w:rPr>
                <w:rFonts w:ascii="Nyala" w:hAnsi="Nyala" w:cs="Nyala"/>
                <w:sz w:val="20"/>
              </w:rPr>
              <w:t>ዕድል</w:t>
            </w:r>
            <w:r w:rsidR="00154833" w:rsidRPr="00F67237">
              <w:rPr>
                <w:rFonts w:ascii="Arial" w:hAnsi="Arial"/>
                <w:sz w:val="20"/>
              </w:rPr>
              <w:t xml:space="preserve"> </w:t>
            </w:r>
            <w:r w:rsidR="00154833" w:rsidRPr="00F67237">
              <w:rPr>
                <w:rFonts w:ascii="Nyala" w:hAnsi="Nyala" w:cs="Nyala"/>
                <w:sz w:val="20"/>
              </w:rPr>
              <w:t>መፍጠር</w:t>
            </w:r>
            <w:r w:rsidR="00154833" w:rsidRPr="00F67237">
              <w:rPr>
                <w:rFonts w:ascii="Arial" w:hAnsi="Arial"/>
                <w:sz w:val="20"/>
              </w:rPr>
              <w:t xml:space="preserve"> </w:t>
            </w:r>
            <w:r w:rsidR="00154833" w:rsidRPr="00F67237">
              <w:rPr>
                <w:rFonts w:ascii="Nyala" w:hAnsi="Nyala" w:cs="Nyala"/>
                <w:sz w:val="20"/>
              </w:rPr>
              <w:t>ሲችል</w:t>
            </w:r>
          </w:p>
          <w:p w14:paraId="55551078" w14:textId="7DBA1F05" w:rsidR="00154833" w:rsidRPr="00F67237" w:rsidRDefault="005D421A" w:rsidP="00527849">
            <w:pPr>
              <w:jc w:val="both"/>
              <w:rPr>
                <w:rFonts w:ascii="Arial" w:hAnsi="Arial" w:cs="Arial"/>
                <w:sz w:val="20"/>
                <w:szCs w:val="20"/>
              </w:rPr>
            </w:pPr>
            <w:r w:rsidRPr="00F67237">
              <w:rPr>
                <w:rFonts w:ascii="Arial" w:hAnsi="Arial" w:cs="Arial"/>
              </w:rPr>
              <w:t>8 = Expanding the customer base</w:t>
            </w:r>
            <w:r w:rsidR="00154833" w:rsidRPr="00F67237">
              <w:rPr>
                <w:rFonts w:ascii="Arial" w:hAnsi="Arial" w:cs="Arial"/>
              </w:rPr>
              <w:t xml:space="preserve"> /</w:t>
            </w:r>
            <w:r w:rsidR="00154833" w:rsidRPr="00F67237">
              <w:rPr>
                <w:rFonts w:ascii="Nyala" w:hAnsi="Nyala" w:cs="Nyala"/>
                <w:sz w:val="20"/>
                <w:szCs w:val="20"/>
              </w:rPr>
              <w:t>የደንበኛ</w:t>
            </w:r>
            <w:r w:rsidR="00154833" w:rsidRPr="00F67237">
              <w:rPr>
                <w:rFonts w:ascii="Arial" w:hAnsi="Arial" w:cs="Arial"/>
                <w:sz w:val="20"/>
                <w:szCs w:val="20"/>
              </w:rPr>
              <w:t xml:space="preserve"> </w:t>
            </w:r>
            <w:r w:rsidR="00154833" w:rsidRPr="00F67237">
              <w:rPr>
                <w:rFonts w:ascii="Nyala" w:hAnsi="Nyala" w:cs="Nyala"/>
                <w:sz w:val="20"/>
                <w:szCs w:val="20"/>
              </w:rPr>
              <w:t>ብዛት</w:t>
            </w:r>
            <w:r w:rsidR="00154833" w:rsidRPr="00F67237">
              <w:rPr>
                <w:rFonts w:ascii="Arial" w:hAnsi="Arial" w:cs="Arial"/>
                <w:sz w:val="20"/>
                <w:szCs w:val="20"/>
              </w:rPr>
              <w:t xml:space="preserve"> </w:t>
            </w:r>
            <w:r w:rsidR="00154833" w:rsidRPr="00F67237">
              <w:rPr>
                <w:rFonts w:ascii="Nyala" w:hAnsi="Nyala" w:cs="Nyala"/>
                <w:sz w:val="20"/>
                <w:szCs w:val="20"/>
              </w:rPr>
              <w:t>አይነት</w:t>
            </w:r>
            <w:r w:rsidR="00154833" w:rsidRPr="00F67237">
              <w:rPr>
                <w:rFonts w:ascii="Arial" w:hAnsi="Arial" w:cs="Arial"/>
                <w:sz w:val="20"/>
                <w:szCs w:val="20"/>
              </w:rPr>
              <w:t xml:space="preserve"> </w:t>
            </w:r>
            <w:r w:rsidR="00154833" w:rsidRPr="00F67237">
              <w:rPr>
                <w:rFonts w:ascii="Nyala" w:hAnsi="Nyala" w:cs="Nyala"/>
                <w:sz w:val="20"/>
                <w:szCs w:val="20"/>
              </w:rPr>
              <w:t>ሲጨምር</w:t>
            </w:r>
          </w:p>
          <w:p w14:paraId="5C77AAD7" w14:textId="6085BB70" w:rsidR="00154833" w:rsidRPr="00F67237" w:rsidRDefault="00BB340D" w:rsidP="002E420B">
            <w:pPr>
              <w:jc w:val="both"/>
              <w:rPr>
                <w:rFonts w:ascii="Arial" w:hAnsi="Arial" w:cs="Arial"/>
                <w:sz w:val="20"/>
                <w:szCs w:val="20"/>
              </w:rPr>
            </w:pPr>
            <w:r w:rsidRPr="00F67237">
              <w:rPr>
                <w:rFonts w:ascii="Arial" w:hAnsi="Arial" w:cs="Arial"/>
              </w:rPr>
              <w:t>9 = Expanding the range of services and products</w:t>
            </w:r>
            <w:r w:rsidR="005D421A" w:rsidRPr="00F67237">
              <w:rPr>
                <w:rFonts w:ascii="Arial" w:hAnsi="Arial" w:cs="Arial"/>
              </w:rPr>
              <w:t xml:space="preserve"> offered</w:t>
            </w:r>
            <w:r w:rsidR="00154833" w:rsidRPr="00F67237">
              <w:rPr>
                <w:rFonts w:ascii="Arial" w:hAnsi="Arial" w:cs="Arial"/>
              </w:rPr>
              <w:t xml:space="preserve"> /</w:t>
            </w:r>
            <w:r w:rsidR="00154833" w:rsidRPr="00F67237">
              <w:rPr>
                <w:rFonts w:ascii="Nyala" w:hAnsi="Nyala" w:cs="Nyala"/>
                <w:sz w:val="20"/>
                <w:szCs w:val="20"/>
              </w:rPr>
              <w:t>የሚሰጠውን</w:t>
            </w:r>
            <w:r w:rsidR="00154833" w:rsidRPr="00F67237">
              <w:rPr>
                <w:rFonts w:ascii="Arial" w:hAnsi="Arial" w:cs="Arial"/>
                <w:sz w:val="20"/>
                <w:szCs w:val="20"/>
              </w:rPr>
              <w:t xml:space="preserve"> </w:t>
            </w:r>
            <w:r w:rsidR="00154833" w:rsidRPr="00F67237">
              <w:rPr>
                <w:rFonts w:ascii="Nyala" w:hAnsi="Nyala" w:cs="Nyala"/>
                <w:sz w:val="20"/>
                <w:szCs w:val="20"/>
              </w:rPr>
              <w:t>አገልግሎት</w:t>
            </w:r>
            <w:r w:rsidR="00154833" w:rsidRPr="00F67237">
              <w:rPr>
                <w:rFonts w:ascii="Arial" w:hAnsi="Arial" w:cs="Arial"/>
                <w:sz w:val="20"/>
                <w:szCs w:val="20"/>
              </w:rPr>
              <w:t xml:space="preserve"> </w:t>
            </w:r>
            <w:r w:rsidR="00154833" w:rsidRPr="00F67237">
              <w:rPr>
                <w:rFonts w:ascii="Nyala" w:hAnsi="Nyala" w:cs="Nyala"/>
                <w:sz w:val="20"/>
                <w:szCs w:val="20"/>
              </w:rPr>
              <w:t>ብዛት</w:t>
            </w:r>
            <w:r w:rsidR="00154833" w:rsidRPr="00F67237">
              <w:rPr>
                <w:rFonts w:ascii="Arial" w:hAnsi="Arial" w:cs="Arial"/>
                <w:sz w:val="20"/>
                <w:szCs w:val="20"/>
              </w:rPr>
              <w:t xml:space="preserve"> </w:t>
            </w:r>
            <w:r w:rsidR="00154833" w:rsidRPr="00F67237">
              <w:rPr>
                <w:rFonts w:ascii="Nyala" w:hAnsi="Nyala" w:cs="Nyala"/>
                <w:sz w:val="20"/>
                <w:szCs w:val="20"/>
              </w:rPr>
              <w:t>መጨመር</w:t>
            </w:r>
            <w:r w:rsidR="00154833" w:rsidRPr="00F67237">
              <w:rPr>
                <w:rFonts w:ascii="Arial" w:hAnsi="Arial" w:cs="Arial"/>
                <w:sz w:val="20"/>
                <w:szCs w:val="20"/>
              </w:rPr>
              <w:t xml:space="preserve"> </w:t>
            </w:r>
            <w:r w:rsidR="00154833" w:rsidRPr="00F67237">
              <w:rPr>
                <w:rFonts w:ascii="Nyala" w:hAnsi="Nyala" w:cs="Nyala"/>
                <w:sz w:val="20"/>
                <w:szCs w:val="20"/>
              </w:rPr>
              <w:t>ሲችል</w:t>
            </w:r>
            <w:r w:rsidR="00154833" w:rsidRPr="00F67237">
              <w:rPr>
                <w:rFonts w:ascii="Arial" w:hAnsi="Arial" w:cs="Arial"/>
                <w:sz w:val="20"/>
                <w:szCs w:val="20"/>
              </w:rPr>
              <w:t xml:space="preserve"> /</w:t>
            </w:r>
            <w:del w:id="136" w:author="toshiba" w:date="2016-11-15T12:30:00Z">
              <w:r w:rsidR="00154833" w:rsidRPr="00D577E2" w:rsidDel="00AE1B55">
                <w:rPr>
                  <w:rFonts w:ascii="Nyala" w:hAnsi="Nyala" w:cs="Nyala"/>
                  <w:sz w:val="20"/>
                  <w:szCs w:val="20"/>
                  <w:highlight w:val="yellow"/>
                </w:rPr>
                <w:delText>የሚያቀርበው</w:delText>
              </w:r>
            </w:del>
          </w:p>
        </w:tc>
      </w:tr>
      <w:tr w:rsidR="00170BC4" w:rsidRPr="00F67237" w14:paraId="64776415" w14:textId="77777777" w:rsidTr="00A507F3">
        <w:tblPrEx>
          <w:tblCellMar>
            <w:top w:w="108" w:type="dxa"/>
            <w:bottom w:w="108" w:type="dxa"/>
          </w:tblCellMar>
        </w:tblPrEx>
        <w:trPr>
          <w:trHeight w:val="333"/>
        </w:trPr>
        <w:tc>
          <w:tcPr>
            <w:tcW w:w="675" w:type="dxa"/>
          </w:tcPr>
          <w:p w14:paraId="3F92B0E0" w14:textId="5233ED45" w:rsidR="00170BC4" w:rsidRPr="00F67237" w:rsidRDefault="002E52F4" w:rsidP="00170BC4">
            <w:pPr>
              <w:rPr>
                <w:rFonts w:ascii="Arial" w:hAnsi="Arial" w:cs="Arial"/>
                <w:sz w:val="20"/>
                <w:szCs w:val="20"/>
              </w:rPr>
            </w:pPr>
            <w:r>
              <w:rPr>
                <w:rFonts w:ascii="Arial" w:hAnsi="Arial" w:cs="Arial"/>
                <w:sz w:val="20"/>
                <w:szCs w:val="20"/>
              </w:rPr>
              <w:t>23</w:t>
            </w:r>
          </w:p>
        </w:tc>
        <w:tc>
          <w:tcPr>
            <w:tcW w:w="8613" w:type="dxa"/>
            <w:gridSpan w:val="5"/>
          </w:tcPr>
          <w:p w14:paraId="0E216B99" w14:textId="13B35183" w:rsidR="00170BC4" w:rsidRPr="00F67237" w:rsidRDefault="00170BC4" w:rsidP="00DC675A">
            <w:pPr>
              <w:spacing w:line="276" w:lineRule="auto"/>
              <w:jc w:val="both"/>
              <w:rPr>
                <w:rFonts w:ascii="Arial" w:hAnsi="Arial" w:cs="Arial"/>
                <w:sz w:val="20"/>
                <w:szCs w:val="20"/>
              </w:rPr>
            </w:pPr>
            <w:r w:rsidRPr="00F67237">
              <w:rPr>
                <w:rFonts w:ascii="Arial" w:hAnsi="Arial" w:cs="Arial"/>
                <w:sz w:val="20"/>
              </w:rPr>
              <w:t xml:space="preserve">Would you accept a wage job if you were paid 5000 Birr in salary per month? </w:t>
            </w:r>
            <w:r w:rsidR="00DD21F6" w:rsidRPr="00F67237">
              <w:rPr>
                <w:rFonts w:ascii="Nyala" w:hAnsi="Nyala" w:cs="Nyala"/>
                <w:sz w:val="20"/>
                <w:szCs w:val="20"/>
              </w:rPr>
              <w:t>በወር</w:t>
            </w:r>
            <w:r w:rsidR="00DD21F6" w:rsidRPr="00F67237">
              <w:rPr>
                <w:rFonts w:ascii="Arial" w:hAnsi="Arial" w:cs="Arial"/>
                <w:sz w:val="20"/>
                <w:szCs w:val="20"/>
              </w:rPr>
              <w:t xml:space="preserve"> 5000 </w:t>
            </w:r>
            <w:r w:rsidR="00DD21F6" w:rsidRPr="00F67237">
              <w:rPr>
                <w:rFonts w:ascii="Nyala" w:hAnsi="Nyala" w:cs="Nyala"/>
                <w:sz w:val="20"/>
                <w:szCs w:val="20"/>
              </w:rPr>
              <w:t>ብር</w:t>
            </w:r>
            <w:r w:rsidR="00DD21F6" w:rsidRPr="00F67237">
              <w:rPr>
                <w:rFonts w:ascii="Arial" w:hAnsi="Arial" w:cs="Arial"/>
                <w:sz w:val="20"/>
                <w:szCs w:val="20"/>
              </w:rPr>
              <w:t xml:space="preserve"> </w:t>
            </w:r>
            <w:r w:rsidR="00DD21F6" w:rsidRPr="00F67237">
              <w:rPr>
                <w:rFonts w:ascii="Nyala" w:hAnsi="Nyala" w:cs="Nyala"/>
                <w:sz w:val="20"/>
                <w:szCs w:val="20"/>
              </w:rPr>
              <w:t>የሚያስገኝ</w:t>
            </w:r>
            <w:r w:rsidR="00DD21F6" w:rsidRPr="00F67237">
              <w:rPr>
                <w:rFonts w:ascii="Arial" w:hAnsi="Arial" w:cs="Arial"/>
                <w:sz w:val="20"/>
                <w:szCs w:val="20"/>
              </w:rPr>
              <w:t xml:space="preserve"> </w:t>
            </w:r>
            <w:r w:rsidR="00DD21F6" w:rsidRPr="00F67237">
              <w:rPr>
                <w:rFonts w:ascii="Nyala" w:hAnsi="Nyala" w:cs="Nyala"/>
                <w:sz w:val="20"/>
                <w:szCs w:val="20"/>
              </w:rPr>
              <w:t>የቅጥር</w:t>
            </w:r>
            <w:r w:rsidR="00DD21F6" w:rsidRPr="00F67237">
              <w:rPr>
                <w:rFonts w:ascii="Arial" w:hAnsi="Arial" w:cs="Arial"/>
                <w:sz w:val="20"/>
                <w:szCs w:val="20"/>
              </w:rPr>
              <w:t xml:space="preserve"> </w:t>
            </w:r>
            <w:r w:rsidR="00DD21F6" w:rsidRPr="00F67237">
              <w:rPr>
                <w:rFonts w:ascii="Nyala" w:hAnsi="Nyala" w:cs="Nyala"/>
                <w:sz w:val="20"/>
                <w:szCs w:val="20"/>
              </w:rPr>
              <w:t>ሥራ</w:t>
            </w:r>
            <w:r w:rsidR="00DD21F6" w:rsidRPr="00F67237">
              <w:rPr>
                <w:rFonts w:ascii="Arial" w:hAnsi="Arial" w:cs="Arial"/>
                <w:sz w:val="20"/>
                <w:szCs w:val="20"/>
              </w:rPr>
              <w:t xml:space="preserve"> </w:t>
            </w:r>
            <w:r w:rsidR="00DD21F6" w:rsidRPr="00F67237">
              <w:rPr>
                <w:rFonts w:ascii="Nyala" w:hAnsi="Nyala" w:cs="Nyala"/>
                <w:sz w:val="20"/>
                <w:szCs w:val="20"/>
              </w:rPr>
              <w:t>ቢቀርብልሽ</w:t>
            </w:r>
            <w:r w:rsidR="00DD21F6" w:rsidRPr="00F67237">
              <w:rPr>
                <w:rFonts w:ascii="Arial" w:hAnsi="Arial" w:cs="Arial"/>
                <w:sz w:val="20"/>
                <w:szCs w:val="20"/>
              </w:rPr>
              <w:t xml:space="preserve"> </w:t>
            </w:r>
            <w:r w:rsidR="00DD21F6" w:rsidRPr="00F67237">
              <w:rPr>
                <w:rFonts w:ascii="Nyala" w:hAnsi="Nyala" w:cs="Nyala"/>
                <w:sz w:val="20"/>
                <w:szCs w:val="20"/>
              </w:rPr>
              <w:t>ትቀበያለሽ</w:t>
            </w:r>
            <w:r w:rsidR="00DD21F6" w:rsidRPr="00F67237">
              <w:rPr>
                <w:rFonts w:ascii="Arial" w:hAnsi="Arial" w:cs="Arial"/>
                <w:sz w:val="20"/>
                <w:szCs w:val="20"/>
              </w:rPr>
              <w:t>/</w:t>
            </w:r>
            <w:r w:rsidR="00DD21F6" w:rsidRPr="00F67237">
              <w:rPr>
                <w:rFonts w:ascii="Nyala" w:hAnsi="Nyala" w:cs="Nyala"/>
                <w:sz w:val="20"/>
                <w:szCs w:val="20"/>
              </w:rPr>
              <w:t>ትሰሪያለሽ</w:t>
            </w:r>
          </w:p>
          <w:p w14:paraId="1CF0AE06" w14:textId="01E6A001" w:rsidR="00170BC4" w:rsidRPr="00F67237" w:rsidRDefault="00170BC4" w:rsidP="00DC675A">
            <w:pPr>
              <w:rPr>
                <w:rFonts w:ascii="Arial" w:hAnsi="Arial" w:cs="Arial"/>
                <w:sz w:val="20"/>
                <w:szCs w:val="20"/>
              </w:rPr>
            </w:pPr>
            <w:r w:rsidRPr="00F67237">
              <w:rPr>
                <w:rFonts w:ascii="Arial" w:hAnsi="Arial" w:cs="Arial"/>
                <w:sz w:val="20"/>
                <w:szCs w:val="20"/>
              </w:rPr>
              <w:t>1 = Yes (skip to employees section)</w:t>
            </w:r>
          </w:p>
          <w:p w14:paraId="79985810" w14:textId="5850D1D4" w:rsidR="00170BC4" w:rsidRPr="00F67237" w:rsidRDefault="00170BC4" w:rsidP="00DC675A">
            <w:pPr>
              <w:pStyle w:val="BodyText"/>
              <w:rPr>
                <w:rFonts w:ascii="Arial" w:hAnsi="Arial"/>
              </w:rPr>
            </w:pPr>
            <w:r w:rsidRPr="00F67237">
              <w:rPr>
                <w:rFonts w:ascii="Arial" w:hAnsi="Arial"/>
                <w:sz w:val="20"/>
              </w:rPr>
              <w:t>2 = No</w:t>
            </w:r>
          </w:p>
        </w:tc>
      </w:tr>
      <w:tr w:rsidR="00170BC4" w:rsidRPr="00F67237" w14:paraId="787127D2" w14:textId="77777777" w:rsidTr="00A507F3">
        <w:tblPrEx>
          <w:tblCellMar>
            <w:top w:w="108" w:type="dxa"/>
            <w:bottom w:w="108" w:type="dxa"/>
          </w:tblCellMar>
        </w:tblPrEx>
        <w:trPr>
          <w:trHeight w:val="333"/>
        </w:trPr>
        <w:tc>
          <w:tcPr>
            <w:tcW w:w="675" w:type="dxa"/>
          </w:tcPr>
          <w:p w14:paraId="19199FC4" w14:textId="204DA297" w:rsidR="00170BC4" w:rsidRPr="00F67237" w:rsidRDefault="002E52F4" w:rsidP="002E52F4">
            <w:pPr>
              <w:rPr>
                <w:rFonts w:ascii="Arial" w:hAnsi="Arial" w:cs="Arial"/>
                <w:sz w:val="20"/>
                <w:szCs w:val="20"/>
              </w:rPr>
            </w:pPr>
            <w:r>
              <w:rPr>
                <w:rFonts w:ascii="Arial" w:hAnsi="Arial" w:cs="Arial"/>
                <w:sz w:val="20"/>
                <w:szCs w:val="20"/>
              </w:rPr>
              <w:lastRenderedPageBreak/>
              <w:t>24</w:t>
            </w:r>
          </w:p>
        </w:tc>
        <w:tc>
          <w:tcPr>
            <w:tcW w:w="8613" w:type="dxa"/>
            <w:gridSpan w:val="5"/>
          </w:tcPr>
          <w:p w14:paraId="7E262DFA" w14:textId="5B481860" w:rsidR="00170BC4" w:rsidRPr="00F67237" w:rsidRDefault="00170BC4" w:rsidP="00DC675A">
            <w:pPr>
              <w:spacing w:line="276" w:lineRule="auto"/>
              <w:jc w:val="both"/>
              <w:rPr>
                <w:rFonts w:ascii="Arial" w:hAnsi="Arial" w:cs="Arial"/>
                <w:sz w:val="20"/>
                <w:szCs w:val="20"/>
              </w:rPr>
            </w:pPr>
            <w:r w:rsidRPr="00F67237">
              <w:rPr>
                <w:rFonts w:ascii="Arial" w:hAnsi="Arial" w:cs="Arial"/>
                <w:sz w:val="20"/>
              </w:rPr>
              <w:t xml:space="preserve">Would you accept a wage job if you were paid 10,000 Birr in salary per month? </w:t>
            </w:r>
            <w:r w:rsidR="00DD21F6" w:rsidRPr="00F67237">
              <w:rPr>
                <w:rFonts w:ascii="Nyala" w:hAnsi="Nyala" w:cs="Nyala"/>
                <w:sz w:val="20"/>
                <w:szCs w:val="20"/>
              </w:rPr>
              <w:t>በወር</w:t>
            </w:r>
            <w:r w:rsidR="00DD21F6" w:rsidRPr="00F67237">
              <w:rPr>
                <w:rFonts w:ascii="Arial" w:hAnsi="Arial" w:cs="Arial"/>
                <w:sz w:val="20"/>
                <w:szCs w:val="20"/>
              </w:rPr>
              <w:t xml:space="preserve"> 10</w:t>
            </w:r>
            <w:r w:rsidR="00DC675A" w:rsidRPr="00F67237">
              <w:rPr>
                <w:rFonts w:ascii="Arial" w:hAnsi="Arial" w:cs="Arial"/>
                <w:sz w:val="20"/>
                <w:szCs w:val="20"/>
              </w:rPr>
              <w:t>,</w:t>
            </w:r>
            <w:r w:rsidR="00DD21F6" w:rsidRPr="00F67237">
              <w:rPr>
                <w:rFonts w:ascii="Arial" w:hAnsi="Arial" w:cs="Arial"/>
                <w:sz w:val="20"/>
                <w:szCs w:val="20"/>
              </w:rPr>
              <w:t xml:space="preserve">000 </w:t>
            </w:r>
            <w:r w:rsidR="00DD21F6" w:rsidRPr="00F67237">
              <w:rPr>
                <w:rFonts w:ascii="Nyala" w:hAnsi="Nyala" w:cs="Nyala"/>
                <w:sz w:val="20"/>
                <w:szCs w:val="20"/>
              </w:rPr>
              <w:t>ብር</w:t>
            </w:r>
            <w:r w:rsidR="00DD21F6" w:rsidRPr="00F67237">
              <w:rPr>
                <w:rFonts w:ascii="Arial" w:hAnsi="Arial" w:cs="Arial"/>
                <w:sz w:val="20"/>
                <w:szCs w:val="20"/>
              </w:rPr>
              <w:t xml:space="preserve"> </w:t>
            </w:r>
            <w:r w:rsidR="00DD21F6" w:rsidRPr="00F67237">
              <w:rPr>
                <w:rFonts w:ascii="Nyala" w:hAnsi="Nyala" w:cs="Nyala"/>
                <w:sz w:val="20"/>
                <w:szCs w:val="20"/>
              </w:rPr>
              <w:t>የሚያስገኝ</w:t>
            </w:r>
            <w:r w:rsidR="00DD21F6" w:rsidRPr="00F67237">
              <w:rPr>
                <w:rFonts w:ascii="Arial" w:hAnsi="Arial" w:cs="Arial"/>
                <w:sz w:val="20"/>
                <w:szCs w:val="20"/>
              </w:rPr>
              <w:t xml:space="preserve"> </w:t>
            </w:r>
            <w:r w:rsidR="00DD21F6" w:rsidRPr="00F67237">
              <w:rPr>
                <w:rFonts w:ascii="Nyala" w:hAnsi="Nyala" w:cs="Nyala"/>
                <w:sz w:val="20"/>
                <w:szCs w:val="20"/>
              </w:rPr>
              <w:t>የቅጥር</w:t>
            </w:r>
            <w:r w:rsidR="00DD21F6" w:rsidRPr="00F67237">
              <w:rPr>
                <w:rFonts w:ascii="Arial" w:hAnsi="Arial" w:cs="Arial"/>
                <w:sz w:val="20"/>
                <w:szCs w:val="20"/>
              </w:rPr>
              <w:t xml:space="preserve"> </w:t>
            </w:r>
            <w:r w:rsidR="00DD21F6" w:rsidRPr="00F67237">
              <w:rPr>
                <w:rFonts w:ascii="Nyala" w:hAnsi="Nyala" w:cs="Nyala"/>
                <w:sz w:val="20"/>
                <w:szCs w:val="20"/>
              </w:rPr>
              <w:t>ሥራ</w:t>
            </w:r>
            <w:r w:rsidR="00DD21F6" w:rsidRPr="00F67237">
              <w:rPr>
                <w:rFonts w:ascii="Arial" w:hAnsi="Arial" w:cs="Arial"/>
                <w:sz w:val="20"/>
                <w:szCs w:val="20"/>
              </w:rPr>
              <w:t xml:space="preserve"> </w:t>
            </w:r>
            <w:r w:rsidR="00DD21F6" w:rsidRPr="00F67237">
              <w:rPr>
                <w:rFonts w:ascii="Nyala" w:hAnsi="Nyala" w:cs="Nyala"/>
                <w:sz w:val="20"/>
                <w:szCs w:val="20"/>
              </w:rPr>
              <w:t>ቢቀርብልሽ</w:t>
            </w:r>
            <w:r w:rsidR="00DD21F6" w:rsidRPr="00F67237">
              <w:rPr>
                <w:rFonts w:ascii="Arial" w:hAnsi="Arial" w:cs="Arial"/>
                <w:sz w:val="20"/>
                <w:szCs w:val="20"/>
              </w:rPr>
              <w:t xml:space="preserve"> </w:t>
            </w:r>
            <w:r w:rsidR="00DD21F6" w:rsidRPr="00F67237">
              <w:rPr>
                <w:rFonts w:ascii="Nyala" w:hAnsi="Nyala" w:cs="Nyala"/>
                <w:sz w:val="20"/>
                <w:szCs w:val="20"/>
              </w:rPr>
              <w:t>ትቀበያለሽ</w:t>
            </w:r>
            <w:r w:rsidR="00DD21F6" w:rsidRPr="00F67237">
              <w:rPr>
                <w:rFonts w:ascii="Arial" w:hAnsi="Arial" w:cs="Arial"/>
                <w:sz w:val="20"/>
                <w:szCs w:val="20"/>
              </w:rPr>
              <w:t>/</w:t>
            </w:r>
            <w:r w:rsidR="00DD21F6" w:rsidRPr="00F67237">
              <w:rPr>
                <w:rFonts w:ascii="Nyala" w:hAnsi="Nyala" w:cs="Nyala"/>
                <w:sz w:val="20"/>
                <w:szCs w:val="20"/>
              </w:rPr>
              <w:t>ትሰሪያለሽ</w:t>
            </w:r>
          </w:p>
          <w:p w14:paraId="19BED5CB" w14:textId="15AAE140" w:rsidR="00170BC4" w:rsidRPr="00F67237" w:rsidRDefault="00170BC4" w:rsidP="00DC675A">
            <w:pPr>
              <w:rPr>
                <w:rFonts w:ascii="Arial" w:hAnsi="Arial" w:cs="Arial"/>
                <w:sz w:val="20"/>
                <w:szCs w:val="20"/>
              </w:rPr>
            </w:pPr>
            <w:r w:rsidRPr="00F67237">
              <w:rPr>
                <w:rFonts w:ascii="Arial" w:hAnsi="Arial" w:cs="Arial"/>
                <w:sz w:val="20"/>
                <w:szCs w:val="20"/>
              </w:rPr>
              <w:t>1 = Yes (skip to employees section)</w:t>
            </w:r>
          </w:p>
          <w:p w14:paraId="0712D48F" w14:textId="491C9DE5" w:rsidR="00170BC4" w:rsidRPr="00F67237" w:rsidRDefault="00170BC4" w:rsidP="00DC675A">
            <w:pPr>
              <w:pStyle w:val="BodyText"/>
              <w:rPr>
                <w:rFonts w:ascii="Arial" w:hAnsi="Arial"/>
                <w:sz w:val="20"/>
              </w:rPr>
            </w:pPr>
            <w:r w:rsidRPr="00F67237">
              <w:rPr>
                <w:rFonts w:ascii="Arial" w:hAnsi="Arial"/>
                <w:sz w:val="20"/>
              </w:rPr>
              <w:t>2 = No</w:t>
            </w:r>
          </w:p>
        </w:tc>
      </w:tr>
      <w:tr w:rsidR="00170BC4" w:rsidRPr="00F67237" w14:paraId="260EA467" w14:textId="77777777" w:rsidTr="00A507F3">
        <w:tblPrEx>
          <w:tblCellMar>
            <w:top w:w="108" w:type="dxa"/>
            <w:bottom w:w="108" w:type="dxa"/>
          </w:tblCellMar>
        </w:tblPrEx>
        <w:trPr>
          <w:trHeight w:val="333"/>
        </w:trPr>
        <w:tc>
          <w:tcPr>
            <w:tcW w:w="675" w:type="dxa"/>
          </w:tcPr>
          <w:p w14:paraId="7406E4F5" w14:textId="434B29A7" w:rsidR="00170BC4" w:rsidRPr="00F67237" w:rsidRDefault="002E52F4" w:rsidP="00170BC4">
            <w:pPr>
              <w:rPr>
                <w:rFonts w:ascii="Arial" w:hAnsi="Arial" w:cs="Arial"/>
                <w:sz w:val="20"/>
                <w:szCs w:val="20"/>
              </w:rPr>
            </w:pPr>
            <w:r>
              <w:rPr>
                <w:rFonts w:ascii="Arial" w:hAnsi="Arial" w:cs="Arial"/>
                <w:sz w:val="20"/>
                <w:szCs w:val="20"/>
              </w:rPr>
              <w:t>25</w:t>
            </w:r>
          </w:p>
        </w:tc>
        <w:tc>
          <w:tcPr>
            <w:tcW w:w="8613" w:type="dxa"/>
            <w:gridSpan w:val="5"/>
          </w:tcPr>
          <w:p w14:paraId="6CDE3085" w14:textId="1E94EA84" w:rsidR="00170BC4" w:rsidRPr="00837EB4" w:rsidRDefault="00170BC4" w:rsidP="00837EB4">
            <w:pPr>
              <w:spacing w:after="200" w:line="276" w:lineRule="auto"/>
              <w:jc w:val="both"/>
              <w:rPr>
                <w:rFonts w:ascii="Arial" w:hAnsi="Arial" w:cs="Arial"/>
                <w:sz w:val="20"/>
                <w:szCs w:val="20"/>
              </w:rPr>
            </w:pPr>
            <w:r w:rsidRPr="00F67237">
              <w:rPr>
                <w:rFonts w:ascii="Arial" w:hAnsi="Arial" w:cs="Arial"/>
                <w:sz w:val="20"/>
              </w:rPr>
              <w:t xml:space="preserve">Would you accept a wage job if you were paid 20,000 Birr in salary per month? </w:t>
            </w:r>
            <w:r w:rsidR="00EF4EFD" w:rsidRPr="00F67237">
              <w:rPr>
                <w:rFonts w:ascii="Nyala" w:hAnsi="Nyala" w:cs="Nyala"/>
                <w:sz w:val="20"/>
                <w:szCs w:val="20"/>
              </w:rPr>
              <w:t>በወር</w:t>
            </w:r>
            <w:r w:rsidR="00EF4EFD" w:rsidRPr="00F67237">
              <w:rPr>
                <w:rFonts w:ascii="Arial" w:hAnsi="Arial" w:cs="Arial"/>
                <w:sz w:val="20"/>
                <w:szCs w:val="20"/>
              </w:rPr>
              <w:t xml:space="preserve"> 20</w:t>
            </w:r>
            <w:r w:rsidR="00DC675A" w:rsidRPr="00F67237">
              <w:rPr>
                <w:rFonts w:ascii="Arial" w:hAnsi="Arial" w:cs="Arial"/>
                <w:sz w:val="20"/>
                <w:szCs w:val="20"/>
              </w:rPr>
              <w:t>,</w:t>
            </w:r>
            <w:r w:rsidR="00EF4EFD" w:rsidRPr="00F67237">
              <w:rPr>
                <w:rFonts w:ascii="Arial" w:hAnsi="Arial" w:cs="Arial"/>
                <w:sz w:val="20"/>
                <w:szCs w:val="20"/>
              </w:rPr>
              <w:t xml:space="preserve">000 </w:t>
            </w:r>
            <w:r w:rsidR="00EF4EFD" w:rsidRPr="00F67237">
              <w:rPr>
                <w:rFonts w:ascii="Nyala" w:hAnsi="Nyala" w:cs="Nyala"/>
                <w:sz w:val="20"/>
                <w:szCs w:val="20"/>
              </w:rPr>
              <w:t>ብር</w:t>
            </w:r>
            <w:r w:rsidR="00EF4EFD" w:rsidRPr="00F67237">
              <w:rPr>
                <w:rFonts w:ascii="Arial" w:hAnsi="Arial" w:cs="Arial"/>
                <w:sz w:val="20"/>
                <w:szCs w:val="20"/>
              </w:rPr>
              <w:t xml:space="preserve"> </w:t>
            </w:r>
            <w:r w:rsidR="00EF4EFD" w:rsidRPr="00F67237">
              <w:rPr>
                <w:rFonts w:ascii="Nyala" w:hAnsi="Nyala" w:cs="Nyala"/>
                <w:sz w:val="20"/>
                <w:szCs w:val="20"/>
              </w:rPr>
              <w:t>የሚያስገኝ</w:t>
            </w:r>
            <w:r w:rsidR="00EF4EFD" w:rsidRPr="00F67237">
              <w:rPr>
                <w:rFonts w:ascii="Arial" w:hAnsi="Arial" w:cs="Arial"/>
                <w:sz w:val="20"/>
                <w:szCs w:val="20"/>
              </w:rPr>
              <w:t xml:space="preserve"> </w:t>
            </w:r>
            <w:r w:rsidR="00EF4EFD" w:rsidRPr="00F67237">
              <w:rPr>
                <w:rFonts w:ascii="Nyala" w:hAnsi="Nyala" w:cs="Nyala"/>
                <w:sz w:val="20"/>
                <w:szCs w:val="20"/>
              </w:rPr>
              <w:t>የቅጥር</w:t>
            </w:r>
            <w:r w:rsidR="00EF4EFD" w:rsidRPr="00F67237">
              <w:rPr>
                <w:rFonts w:ascii="Arial" w:hAnsi="Arial" w:cs="Arial"/>
                <w:sz w:val="20"/>
                <w:szCs w:val="20"/>
              </w:rPr>
              <w:t xml:space="preserve"> </w:t>
            </w:r>
            <w:r w:rsidR="00EF4EFD" w:rsidRPr="00F67237">
              <w:rPr>
                <w:rFonts w:ascii="Nyala" w:hAnsi="Nyala" w:cs="Nyala"/>
                <w:sz w:val="20"/>
                <w:szCs w:val="20"/>
              </w:rPr>
              <w:t>ሥራ</w:t>
            </w:r>
            <w:r w:rsidR="00EF4EFD" w:rsidRPr="00F67237">
              <w:rPr>
                <w:rFonts w:ascii="Arial" w:hAnsi="Arial" w:cs="Arial"/>
                <w:sz w:val="20"/>
                <w:szCs w:val="20"/>
              </w:rPr>
              <w:t xml:space="preserve"> </w:t>
            </w:r>
            <w:r w:rsidR="00EF4EFD" w:rsidRPr="00F67237">
              <w:rPr>
                <w:rFonts w:ascii="Nyala" w:hAnsi="Nyala" w:cs="Nyala"/>
                <w:sz w:val="20"/>
                <w:szCs w:val="20"/>
              </w:rPr>
              <w:t>ቢቀርብልሽ</w:t>
            </w:r>
            <w:r w:rsidR="00EF4EFD" w:rsidRPr="00F67237">
              <w:rPr>
                <w:rFonts w:ascii="Arial" w:hAnsi="Arial" w:cs="Arial"/>
                <w:sz w:val="20"/>
                <w:szCs w:val="20"/>
              </w:rPr>
              <w:t xml:space="preserve"> </w:t>
            </w:r>
            <w:r w:rsidR="00EF4EFD" w:rsidRPr="00F67237">
              <w:rPr>
                <w:rFonts w:ascii="Nyala" w:hAnsi="Nyala" w:cs="Nyala"/>
                <w:sz w:val="20"/>
                <w:szCs w:val="20"/>
              </w:rPr>
              <w:t>ትቀበያለሽ</w:t>
            </w:r>
            <w:r w:rsidR="00EF4EFD" w:rsidRPr="00F67237">
              <w:rPr>
                <w:rFonts w:ascii="Arial" w:hAnsi="Arial" w:cs="Arial"/>
                <w:sz w:val="20"/>
                <w:szCs w:val="20"/>
              </w:rPr>
              <w:t>/</w:t>
            </w:r>
            <w:r w:rsidR="00EF4EFD" w:rsidRPr="00F67237">
              <w:rPr>
                <w:rFonts w:ascii="Nyala" w:hAnsi="Nyala" w:cs="Nyala"/>
                <w:sz w:val="20"/>
                <w:szCs w:val="20"/>
              </w:rPr>
              <w:t>ትሰሪያለሽ</w:t>
            </w:r>
          </w:p>
          <w:p w14:paraId="22F8486B" w14:textId="4C8230DC" w:rsidR="00170BC4" w:rsidRPr="00F67237" w:rsidRDefault="00170BC4" w:rsidP="00170BC4">
            <w:pPr>
              <w:rPr>
                <w:rFonts w:ascii="Arial" w:hAnsi="Arial" w:cs="Arial"/>
                <w:sz w:val="20"/>
                <w:szCs w:val="20"/>
              </w:rPr>
            </w:pPr>
            <w:r w:rsidRPr="00F67237">
              <w:rPr>
                <w:rFonts w:ascii="Arial" w:hAnsi="Arial" w:cs="Arial"/>
                <w:sz w:val="20"/>
                <w:szCs w:val="20"/>
              </w:rPr>
              <w:t>1 = Yes (skip to employees section)</w:t>
            </w:r>
          </w:p>
          <w:p w14:paraId="478A7746" w14:textId="29FEEC24" w:rsidR="00170BC4" w:rsidRPr="00F67237" w:rsidRDefault="00170BC4" w:rsidP="00170BC4">
            <w:pPr>
              <w:pStyle w:val="BodyText"/>
              <w:rPr>
                <w:rFonts w:ascii="Arial" w:hAnsi="Arial"/>
                <w:sz w:val="20"/>
              </w:rPr>
            </w:pPr>
            <w:r w:rsidRPr="00F67237">
              <w:rPr>
                <w:rFonts w:ascii="Arial" w:hAnsi="Arial"/>
                <w:sz w:val="20"/>
              </w:rPr>
              <w:t>2 = No</w:t>
            </w:r>
          </w:p>
        </w:tc>
      </w:tr>
      <w:tr w:rsidR="00170BC4" w:rsidRPr="00F67237" w14:paraId="59D274C3" w14:textId="77777777" w:rsidTr="00A507F3">
        <w:tblPrEx>
          <w:tblCellMar>
            <w:top w:w="108" w:type="dxa"/>
            <w:bottom w:w="108" w:type="dxa"/>
          </w:tblCellMar>
        </w:tblPrEx>
        <w:trPr>
          <w:trHeight w:val="333"/>
        </w:trPr>
        <w:tc>
          <w:tcPr>
            <w:tcW w:w="675" w:type="dxa"/>
          </w:tcPr>
          <w:p w14:paraId="708DCBB1" w14:textId="3589B7DF" w:rsidR="00170BC4" w:rsidRPr="00F67237" w:rsidRDefault="002E52F4" w:rsidP="00170BC4">
            <w:pPr>
              <w:rPr>
                <w:rFonts w:ascii="Arial" w:hAnsi="Arial" w:cs="Arial"/>
                <w:sz w:val="20"/>
                <w:szCs w:val="20"/>
              </w:rPr>
            </w:pPr>
            <w:r>
              <w:rPr>
                <w:rFonts w:ascii="Arial" w:hAnsi="Arial" w:cs="Arial"/>
                <w:sz w:val="20"/>
                <w:szCs w:val="20"/>
              </w:rPr>
              <w:t>26</w:t>
            </w:r>
          </w:p>
        </w:tc>
        <w:tc>
          <w:tcPr>
            <w:tcW w:w="8613" w:type="dxa"/>
            <w:gridSpan w:val="5"/>
          </w:tcPr>
          <w:p w14:paraId="3DB8AF20" w14:textId="0318C70D" w:rsidR="00170BC4" w:rsidRPr="00F67237" w:rsidRDefault="00170BC4" w:rsidP="00721CB0">
            <w:pPr>
              <w:spacing w:line="276" w:lineRule="auto"/>
              <w:jc w:val="both"/>
              <w:rPr>
                <w:rFonts w:ascii="Arial" w:hAnsi="Arial" w:cs="Arial"/>
                <w:sz w:val="20"/>
                <w:szCs w:val="20"/>
              </w:rPr>
            </w:pPr>
            <w:r w:rsidRPr="00F67237">
              <w:rPr>
                <w:rFonts w:ascii="Arial" w:hAnsi="Arial" w:cs="Arial"/>
                <w:sz w:val="20"/>
              </w:rPr>
              <w:t xml:space="preserve">Would you accept a wage job if you were paid 40,000 Birr in salary per month? </w:t>
            </w:r>
            <w:r w:rsidR="00721CB0" w:rsidRPr="00F67237">
              <w:rPr>
                <w:rFonts w:ascii="Nyala" w:hAnsi="Nyala" w:cs="Nyala"/>
                <w:sz w:val="20"/>
                <w:szCs w:val="20"/>
              </w:rPr>
              <w:t>በወር</w:t>
            </w:r>
            <w:r w:rsidR="00721CB0" w:rsidRPr="00F67237">
              <w:rPr>
                <w:rFonts w:ascii="Arial" w:hAnsi="Arial" w:cs="Arial"/>
                <w:sz w:val="20"/>
                <w:szCs w:val="20"/>
              </w:rPr>
              <w:t xml:space="preserve"> </w:t>
            </w:r>
            <w:r w:rsidR="00721CB0" w:rsidRPr="00F67237">
              <w:rPr>
                <w:rFonts w:ascii="Arial" w:hAnsi="Arial" w:cs="Arial"/>
                <w:sz w:val="20"/>
              </w:rPr>
              <w:t xml:space="preserve">40,000 </w:t>
            </w:r>
            <w:r w:rsidR="00721CB0" w:rsidRPr="00F67237">
              <w:rPr>
                <w:rFonts w:ascii="Arial" w:hAnsi="Arial" w:cs="Arial"/>
                <w:sz w:val="20"/>
                <w:szCs w:val="20"/>
              </w:rPr>
              <w:t xml:space="preserve"> </w:t>
            </w:r>
            <w:r w:rsidR="00721CB0" w:rsidRPr="00F67237">
              <w:rPr>
                <w:rFonts w:ascii="Nyala" w:hAnsi="Nyala" w:cs="Nyala"/>
                <w:sz w:val="20"/>
                <w:szCs w:val="20"/>
              </w:rPr>
              <w:t>ብር</w:t>
            </w:r>
            <w:r w:rsidR="00721CB0" w:rsidRPr="00F67237">
              <w:rPr>
                <w:rFonts w:ascii="Arial" w:hAnsi="Arial" w:cs="Arial"/>
                <w:sz w:val="20"/>
                <w:szCs w:val="20"/>
              </w:rPr>
              <w:t xml:space="preserve"> </w:t>
            </w:r>
            <w:r w:rsidR="00721CB0" w:rsidRPr="00F67237">
              <w:rPr>
                <w:rFonts w:ascii="Nyala" w:hAnsi="Nyala" w:cs="Nyala"/>
                <w:sz w:val="20"/>
                <w:szCs w:val="20"/>
              </w:rPr>
              <w:t>የሚያስገኝ</w:t>
            </w:r>
            <w:r w:rsidR="00721CB0" w:rsidRPr="00F67237">
              <w:rPr>
                <w:rFonts w:ascii="Arial" w:hAnsi="Arial" w:cs="Arial"/>
                <w:sz w:val="20"/>
                <w:szCs w:val="20"/>
              </w:rPr>
              <w:t xml:space="preserve"> </w:t>
            </w:r>
            <w:r w:rsidR="00721CB0" w:rsidRPr="00F67237">
              <w:rPr>
                <w:rFonts w:ascii="Nyala" w:hAnsi="Nyala" w:cs="Nyala"/>
                <w:sz w:val="20"/>
                <w:szCs w:val="20"/>
              </w:rPr>
              <w:t>የቅጥር</w:t>
            </w:r>
            <w:r w:rsidR="00721CB0" w:rsidRPr="00F67237">
              <w:rPr>
                <w:rFonts w:ascii="Arial" w:hAnsi="Arial" w:cs="Arial"/>
                <w:sz w:val="20"/>
                <w:szCs w:val="20"/>
              </w:rPr>
              <w:t xml:space="preserve"> </w:t>
            </w:r>
            <w:r w:rsidR="00721CB0" w:rsidRPr="00F67237">
              <w:rPr>
                <w:rFonts w:ascii="Nyala" w:hAnsi="Nyala" w:cs="Nyala"/>
                <w:sz w:val="20"/>
                <w:szCs w:val="20"/>
              </w:rPr>
              <w:t>ሥራ</w:t>
            </w:r>
            <w:r w:rsidR="00721CB0" w:rsidRPr="00F67237">
              <w:rPr>
                <w:rFonts w:ascii="Arial" w:hAnsi="Arial" w:cs="Arial"/>
                <w:sz w:val="20"/>
                <w:szCs w:val="20"/>
              </w:rPr>
              <w:t xml:space="preserve"> </w:t>
            </w:r>
            <w:r w:rsidR="00721CB0" w:rsidRPr="00F67237">
              <w:rPr>
                <w:rFonts w:ascii="Nyala" w:hAnsi="Nyala" w:cs="Nyala"/>
                <w:sz w:val="20"/>
                <w:szCs w:val="20"/>
              </w:rPr>
              <w:t>ቢቀርብልሽ</w:t>
            </w:r>
            <w:r w:rsidR="00721CB0" w:rsidRPr="00F67237">
              <w:rPr>
                <w:rFonts w:ascii="Arial" w:hAnsi="Arial" w:cs="Arial"/>
                <w:sz w:val="20"/>
                <w:szCs w:val="20"/>
              </w:rPr>
              <w:t xml:space="preserve"> </w:t>
            </w:r>
            <w:r w:rsidR="00721CB0" w:rsidRPr="00F67237">
              <w:rPr>
                <w:rFonts w:ascii="Nyala" w:hAnsi="Nyala" w:cs="Nyala"/>
                <w:sz w:val="20"/>
                <w:szCs w:val="20"/>
              </w:rPr>
              <w:t>ትቀበያለሽ</w:t>
            </w:r>
            <w:r w:rsidR="00721CB0" w:rsidRPr="00F67237">
              <w:rPr>
                <w:rFonts w:ascii="Arial" w:hAnsi="Arial" w:cs="Arial"/>
                <w:sz w:val="20"/>
                <w:szCs w:val="20"/>
              </w:rPr>
              <w:t>/</w:t>
            </w:r>
            <w:r w:rsidR="00721CB0" w:rsidRPr="00F67237">
              <w:rPr>
                <w:rFonts w:ascii="Nyala" w:hAnsi="Nyala" w:cs="Nyala"/>
                <w:sz w:val="20"/>
                <w:szCs w:val="20"/>
              </w:rPr>
              <w:t>ትሰሪያለሽ</w:t>
            </w:r>
          </w:p>
          <w:p w14:paraId="0ACC4728" w14:textId="525735E7" w:rsidR="00170BC4" w:rsidRPr="003F25C3" w:rsidRDefault="00170BC4" w:rsidP="003F25C3">
            <w:pPr>
              <w:rPr>
                <w:rFonts w:ascii="Arial" w:hAnsi="Arial" w:cs="Arial"/>
                <w:sz w:val="20"/>
                <w:szCs w:val="20"/>
              </w:rPr>
            </w:pPr>
            <w:r w:rsidRPr="00F67237">
              <w:rPr>
                <w:rFonts w:ascii="Arial" w:hAnsi="Arial" w:cs="Arial"/>
                <w:sz w:val="20"/>
                <w:szCs w:val="20"/>
              </w:rPr>
              <w:t xml:space="preserve">1 = </w:t>
            </w:r>
            <w:r w:rsidR="003F25C3">
              <w:rPr>
                <w:rFonts w:ascii="Arial" w:hAnsi="Arial" w:cs="Arial"/>
                <w:sz w:val="20"/>
                <w:szCs w:val="20"/>
              </w:rPr>
              <w:t xml:space="preserve">Yes (skip to employees section)                         </w:t>
            </w:r>
            <w:r w:rsidRPr="00F67237">
              <w:rPr>
                <w:rFonts w:ascii="Arial" w:hAnsi="Arial"/>
                <w:sz w:val="20"/>
              </w:rPr>
              <w:t>2 = No</w:t>
            </w:r>
          </w:p>
        </w:tc>
      </w:tr>
      <w:tr w:rsidR="00170BC4" w:rsidRPr="00F67237" w14:paraId="64B8D209" w14:textId="77777777" w:rsidTr="00A507F3">
        <w:tblPrEx>
          <w:tblCellMar>
            <w:top w:w="108" w:type="dxa"/>
            <w:bottom w:w="108" w:type="dxa"/>
          </w:tblCellMar>
        </w:tblPrEx>
        <w:trPr>
          <w:trHeight w:val="333"/>
        </w:trPr>
        <w:tc>
          <w:tcPr>
            <w:tcW w:w="675" w:type="dxa"/>
          </w:tcPr>
          <w:p w14:paraId="3ECEC669" w14:textId="7F5FB56F" w:rsidR="00170BC4" w:rsidRPr="00F67237" w:rsidRDefault="002E52F4" w:rsidP="00170BC4">
            <w:pPr>
              <w:rPr>
                <w:rFonts w:ascii="Arial" w:hAnsi="Arial" w:cs="Arial"/>
                <w:sz w:val="20"/>
                <w:szCs w:val="20"/>
              </w:rPr>
            </w:pPr>
            <w:r>
              <w:rPr>
                <w:rFonts w:ascii="Arial" w:hAnsi="Arial" w:cs="Arial"/>
                <w:sz w:val="20"/>
                <w:szCs w:val="20"/>
              </w:rPr>
              <w:t>27</w:t>
            </w:r>
          </w:p>
        </w:tc>
        <w:tc>
          <w:tcPr>
            <w:tcW w:w="8613" w:type="dxa"/>
            <w:gridSpan w:val="5"/>
          </w:tcPr>
          <w:p w14:paraId="3800D885" w14:textId="46ECB97A" w:rsidR="00170BC4" w:rsidRPr="00F67237" w:rsidRDefault="00170BC4" w:rsidP="00721CB0">
            <w:pPr>
              <w:jc w:val="both"/>
              <w:rPr>
                <w:rFonts w:ascii="Arial" w:hAnsi="Arial" w:cs="Arial"/>
                <w:sz w:val="20"/>
                <w:szCs w:val="20"/>
              </w:rPr>
            </w:pPr>
            <w:r w:rsidRPr="00F67237">
              <w:rPr>
                <w:rFonts w:ascii="Arial" w:hAnsi="Arial" w:cs="Arial"/>
                <w:sz w:val="20"/>
              </w:rPr>
              <w:t xml:space="preserve">Would you accept a wage job if you were paid 60,000 Birr in salary per month? </w:t>
            </w:r>
            <w:r w:rsidR="00721CB0" w:rsidRPr="00F67237">
              <w:rPr>
                <w:rFonts w:ascii="Nyala" w:hAnsi="Nyala" w:cs="Nyala"/>
                <w:sz w:val="20"/>
                <w:szCs w:val="20"/>
              </w:rPr>
              <w:t>በወር</w:t>
            </w:r>
            <w:r w:rsidR="00721CB0" w:rsidRPr="00F67237">
              <w:rPr>
                <w:rFonts w:ascii="Arial" w:hAnsi="Arial" w:cs="Arial"/>
                <w:sz w:val="20"/>
                <w:szCs w:val="20"/>
              </w:rPr>
              <w:t xml:space="preserve"> </w:t>
            </w:r>
            <w:r w:rsidR="00837EB4" w:rsidRPr="00F67237">
              <w:rPr>
                <w:rFonts w:ascii="Arial" w:hAnsi="Arial" w:cs="Arial"/>
                <w:sz w:val="20"/>
              </w:rPr>
              <w:t xml:space="preserve">60,000 </w:t>
            </w:r>
            <w:r w:rsidR="00837EB4" w:rsidRPr="00F67237">
              <w:rPr>
                <w:rFonts w:ascii="Nyala" w:hAnsi="Nyala" w:cs="Nyala"/>
                <w:sz w:val="20"/>
                <w:szCs w:val="20"/>
              </w:rPr>
              <w:t>ብ</w:t>
            </w:r>
            <w:r w:rsidR="00721CB0" w:rsidRPr="00F67237">
              <w:rPr>
                <w:rFonts w:ascii="Nyala" w:hAnsi="Nyala" w:cs="Nyala"/>
                <w:sz w:val="20"/>
                <w:szCs w:val="20"/>
              </w:rPr>
              <w:t>ር</w:t>
            </w:r>
            <w:r w:rsidR="00721CB0" w:rsidRPr="00F67237">
              <w:rPr>
                <w:rFonts w:ascii="Arial" w:hAnsi="Arial" w:cs="Arial"/>
                <w:sz w:val="20"/>
                <w:szCs w:val="20"/>
              </w:rPr>
              <w:t xml:space="preserve"> </w:t>
            </w:r>
            <w:r w:rsidR="00721CB0" w:rsidRPr="00F67237">
              <w:rPr>
                <w:rFonts w:ascii="Nyala" w:hAnsi="Nyala" w:cs="Nyala"/>
                <w:sz w:val="20"/>
                <w:szCs w:val="20"/>
              </w:rPr>
              <w:t>የሚያስገኝ</w:t>
            </w:r>
            <w:r w:rsidR="00721CB0" w:rsidRPr="00F67237">
              <w:rPr>
                <w:rFonts w:ascii="Arial" w:hAnsi="Arial" w:cs="Arial"/>
                <w:sz w:val="20"/>
                <w:szCs w:val="20"/>
              </w:rPr>
              <w:t xml:space="preserve"> </w:t>
            </w:r>
            <w:r w:rsidR="00721CB0" w:rsidRPr="00F67237">
              <w:rPr>
                <w:rFonts w:ascii="Nyala" w:hAnsi="Nyala" w:cs="Nyala"/>
                <w:sz w:val="20"/>
                <w:szCs w:val="20"/>
              </w:rPr>
              <w:t>የቅጥር</w:t>
            </w:r>
            <w:r w:rsidR="00721CB0" w:rsidRPr="00F67237">
              <w:rPr>
                <w:rFonts w:ascii="Arial" w:hAnsi="Arial" w:cs="Arial"/>
                <w:sz w:val="20"/>
                <w:szCs w:val="20"/>
              </w:rPr>
              <w:t xml:space="preserve"> </w:t>
            </w:r>
            <w:r w:rsidR="00721CB0" w:rsidRPr="00F67237">
              <w:rPr>
                <w:rFonts w:ascii="Nyala" w:hAnsi="Nyala" w:cs="Nyala"/>
                <w:sz w:val="20"/>
                <w:szCs w:val="20"/>
              </w:rPr>
              <w:t>ሥራ</w:t>
            </w:r>
            <w:r w:rsidR="00721CB0" w:rsidRPr="00F67237">
              <w:rPr>
                <w:rFonts w:ascii="Arial" w:hAnsi="Arial" w:cs="Arial"/>
                <w:sz w:val="20"/>
                <w:szCs w:val="20"/>
              </w:rPr>
              <w:t xml:space="preserve"> </w:t>
            </w:r>
            <w:r w:rsidR="00721CB0" w:rsidRPr="00F67237">
              <w:rPr>
                <w:rFonts w:ascii="Nyala" w:hAnsi="Nyala" w:cs="Nyala"/>
                <w:sz w:val="20"/>
                <w:szCs w:val="20"/>
              </w:rPr>
              <w:t>ቢቀርብልሽ</w:t>
            </w:r>
            <w:r w:rsidR="00721CB0" w:rsidRPr="00F67237">
              <w:rPr>
                <w:rFonts w:ascii="Arial" w:hAnsi="Arial" w:cs="Arial"/>
                <w:sz w:val="20"/>
                <w:szCs w:val="20"/>
              </w:rPr>
              <w:t xml:space="preserve"> </w:t>
            </w:r>
            <w:r w:rsidR="00721CB0" w:rsidRPr="00F67237">
              <w:rPr>
                <w:rFonts w:ascii="Nyala" w:hAnsi="Nyala" w:cs="Nyala"/>
                <w:sz w:val="20"/>
                <w:szCs w:val="20"/>
              </w:rPr>
              <w:t>ትቀበያለሽ</w:t>
            </w:r>
            <w:r w:rsidR="00721CB0" w:rsidRPr="00F67237">
              <w:rPr>
                <w:rFonts w:ascii="Arial" w:hAnsi="Arial" w:cs="Arial"/>
                <w:sz w:val="20"/>
                <w:szCs w:val="20"/>
              </w:rPr>
              <w:t>/</w:t>
            </w:r>
            <w:r w:rsidR="00721CB0" w:rsidRPr="00F67237">
              <w:rPr>
                <w:rFonts w:ascii="Nyala" w:hAnsi="Nyala" w:cs="Nyala"/>
                <w:sz w:val="20"/>
                <w:szCs w:val="20"/>
              </w:rPr>
              <w:t>ትሰሪያለሽ</w:t>
            </w:r>
            <w:r w:rsidR="00FD02DD" w:rsidRPr="00F67237">
              <w:rPr>
                <w:rFonts w:ascii="Arial" w:hAnsi="Arial" w:cs="Arial"/>
                <w:sz w:val="20"/>
                <w:szCs w:val="20"/>
              </w:rPr>
              <w:t>?</w:t>
            </w:r>
          </w:p>
          <w:p w14:paraId="1D9E809D" w14:textId="6867A9D3" w:rsidR="00170BC4" w:rsidRPr="003F25C3" w:rsidRDefault="00170BC4" w:rsidP="003F25C3">
            <w:pPr>
              <w:rPr>
                <w:rFonts w:ascii="Arial" w:hAnsi="Arial" w:cs="Arial"/>
                <w:sz w:val="20"/>
                <w:szCs w:val="20"/>
              </w:rPr>
            </w:pPr>
            <w:r w:rsidRPr="00F67237">
              <w:rPr>
                <w:rFonts w:ascii="Arial" w:hAnsi="Arial" w:cs="Arial"/>
                <w:sz w:val="20"/>
                <w:szCs w:val="20"/>
              </w:rPr>
              <w:t xml:space="preserve">1 = </w:t>
            </w:r>
            <w:r w:rsidR="003F25C3">
              <w:rPr>
                <w:rFonts w:ascii="Arial" w:hAnsi="Arial" w:cs="Arial"/>
                <w:sz w:val="20"/>
                <w:szCs w:val="20"/>
              </w:rPr>
              <w:t xml:space="preserve">Yes (skip to employees section)                           </w:t>
            </w:r>
            <w:r w:rsidRPr="00F67237">
              <w:rPr>
                <w:rFonts w:ascii="Arial" w:hAnsi="Arial"/>
                <w:sz w:val="20"/>
              </w:rPr>
              <w:t>2 = No</w:t>
            </w:r>
          </w:p>
        </w:tc>
      </w:tr>
      <w:tr w:rsidR="00170BC4" w:rsidRPr="00F67237" w14:paraId="1AD0E4E8" w14:textId="77777777" w:rsidTr="00A507F3">
        <w:tblPrEx>
          <w:tblCellMar>
            <w:top w:w="108" w:type="dxa"/>
            <w:bottom w:w="108" w:type="dxa"/>
          </w:tblCellMar>
        </w:tblPrEx>
        <w:trPr>
          <w:trHeight w:val="333"/>
        </w:trPr>
        <w:tc>
          <w:tcPr>
            <w:tcW w:w="675" w:type="dxa"/>
          </w:tcPr>
          <w:p w14:paraId="091297D5" w14:textId="15C051D9" w:rsidR="00170BC4" w:rsidRPr="00F67237" w:rsidRDefault="002E52F4" w:rsidP="00170BC4">
            <w:pPr>
              <w:rPr>
                <w:rFonts w:ascii="Arial" w:hAnsi="Arial" w:cs="Arial"/>
                <w:sz w:val="20"/>
                <w:szCs w:val="20"/>
              </w:rPr>
            </w:pPr>
            <w:r>
              <w:rPr>
                <w:rFonts w:ascii="Arial" w:hAnsi="Arial" w:cs="Arial"/>
                <w:sz w:val="20"/>
                <w:szCs w:val="20"/>
              </w:rPr>
              <w:t>28</w:t>
            </w:r>
          </w:p>
        </w:tc>
        <w:tc>
          <w:tcPr>
            <w:tcW w:w="8613" w:type="dxa"/>
            <w:gridSpan w:val="5"/>
          </w:tcPr>
          <w:p w14:paraId="175E2451" w14:textId="56AA6C1D" w:rsidR="00170BC4" w:rsidRPr="00F67237" w:rsidRDefault="00170BC4" w:rsidP="00FD02DD">
            <w:pPr>
              <w:spacing w:line="276" w:lineRule="auto"/>
              <w:jc w:val="both"/>
              <w:rPr>
                <w:rFonts w:ascii="Arial" w:hAnsi="Arial" w:cs="Arial"/>
                <w:sz w:val="20"/>
                <w:szCs w:val="20"/>
              </w:rPr>
            </w:pPr>
            <w:r w:rsidRPr="00F67237">
              <w:rPr>
                <w:rFonts w:ascii="Arial" w:hAnsi="Arial" w:cs="Arial"/>
                <w:sz w:val="20"/>
              </w:rPr>
              <w:t xml:space="preserve">Would you accept a wage job if you were paid 120,000 Birr in salary per month? </w:t>
            </w:r>
            <w:r w:rsidR="00721CB0" w:rsidRPr="00F67237">
              <w:rPr>
                <w:rFonts w:ascii="Nyala" w:hAnsi="Nyala" w:cs="Nyala"/>
                <w:sz w:val="20"/>
                <w:szCs w:val="20"/>
              </w:rPr>
              <w:t>በወር</w:t>
            </w:r>
            <w:r w:rsidR="00721CB0" w:rsidRPr="00F67237">
              <w:rPr>
                <w:rFonts w:ascii="Arial" w:hAnsi="Arial" w:cs="Arial"/>
                <w:sz w:val="20"/>
                <w:szCs w:val="20"/>
              </w:rPr>
              <w:t xml:space="preserve"> </w:t>
            </w:r>
            <w:r w:rsidR="00837EB4" w:rsidRPr="00F67237">
              <w:rPr>
                <w:rFonts w:ascii="Arial" w:hAnsi="Arial" w:cs="Arial"/>
                <w:sz w:val="20"/>
              </w:rPr>
              <w:t xml:space="preserve">120,000 </w:t>
            </w:r>
            <w:r w:rsidR="00837EB4" w:rsidRPr="00F67237">
              <w:rPr>
                <w:rFonts w:ascii="Nyala" w:hAnsi="Nyala" w:cs="Nyala"/>
                <w:sz w:val="20"/>
                <w:szCs w:val="20"/>
              </w:rPr>
              <w:t>ብ</w:t>
            </w:r>
            <w:r w:rsidR="00721CB0" w:rsidRPr="00F67237">
              <w:rPr>
                <w:rFonts w:ascii="Nyala" w:hAnsi="Nyala" w:cs="Nyala"/>
                <w:sz w:val="20"/>
                <w:szCs w:val="20"/>
              </w:rPr>
              <w:t>ር</w:t>
            </w:r>
            <w:r w:rsidR="00721CB0" w:rsidRPr="00F67237">
              <w:rPr>
                <w:rFonts w:ascii="Arial" w:hAnsi="Arial" w:cs="Arial"/>
                <w:sz w:val="20"/>
                <w:szCs w:val="20"/>
              </w:rPr>
              <w:t xml:space="preserve"> </w:t>
            </w:r>
            <w:r w:rsidR="00721CB0" w:rsidRPr="00F67237">
              <w:rPr>
                <w:rFonts w:ascii="Nyala" w:hAnsi="Nyala" w:cs="Nyala"/>
                <w:sz w:val="20"/>
                <w:szCs w:val="20"/>
              </w:rPr>
              <w:t>የሚያስገኝ</w:t>
            </w:r>
            <w:r w:rsidR="00721CB0" w:rsidRPr="00F67237">
              <w:rPr>
                <w:rFonts w:ascii="Arial" w:hAnsi="Arial" w:cs="Arial"/>
                <w:sz w:val="20"/>
                <w:szCs w:val="20"/>
              </w:rPr>
              <w:t xml:space="preserve"> </w:t>
            </w:r>
            <w:r w:rsidR="00721CB0" w:rsidRPr="00F67237">
              <w:rPr>
                <w:rFonts w:ascii="Nyala" w:hAnsi="Nyala" w:cs="Nyala"/>
                <w:sz w:val="20"/>
                <w:szCs w:val="20"/>
              </w:rPr>
              <w:t>የቅጥር</w:t>
            </w:r>
            <w:r w:rsidR="00721CB0" w:rsidRPr="00F67237">
              <w:rPr>
                <w:rFonts w:ascii="Arial" w:hAnsi="Arial" w:cs="Arial"/>
                <w:sz w:val="20"/>
                <w:szCs w:val="20"/>
              </w:rPr>
              <w:t xml:space="preserve"> </w:t>
            </w:r>
            <w:r w:rsidR="00721CB0" w:rsidRPr="00F67237">
              <w:rPr>
                <w:rFonts w:ascii="Nyala" w:hAnsi="Nyala" w:cs="Nyala"/>
                <w:sz w:val="20"/>
                <w:szCs w:val="20"/>
              </w:rPr>
              <w:t>ሥራ</w:t>
            </w:r>
            <w:r w:rsidR="00721CB0" w:rsidRPr="00F67237">
              <w:rPr>
                <w:rFonts w:ascii="Arial" w:hAnsi="Arial" w:cs="Arial"/>
                <w:sz w:val="20"/>
                <w:szCs w:val="20"/>
              </w:rPr>
              <w:t xml:space="preserve"> </w:t>
            </w:r>
            <w:r w:rsidR="00721CB0" w:rsidRPr="00F67237">
              <w:rPr>
                <w:rFonts w:ascii="Nyala" w:hAnsi="Nyala" w:cs="Nyala"/>
                <w:sz w:val="20"/>
                <w:szCs w:val="20"/>
              </w:rPr>
              <w:t>ቢቀርብልሽ</w:t>
            </w:r>
            <w:r w:rsidR="00721CB0" w:rsidRPr="00F67237">
              <w:rPr>
                <w:rFonts w:ascii="Arial" w:hAnsi="Arial" w:cs="Arial"/>
                <w:sz w:val="20"/>
                <w:szCs w:val="20"/>
              </w:rPr>
              <w:t xml:space="preserve"> </w:t>
            </w:r>
            <w:r w:rsidR="00721CB0" w:rsidRPr="00F67237">
              <w:rPr>
                <w:rFonts w:ascii="Nyala" w:hAnsi="Nyala" w:cs="Nyala"/>
                <w:sz w:val="20"/>
                <w:szCs w:val="20"/>
              </w:rPr>
              <w:t>ትቀበያለሽ</w:t>
            </w:r>
            <w:r w:rsidR="00721CB0" w:rsidRPr="00F67237">
              <w:rPr>
                <w:rFonts w:ascii="Arial" w:hAnsi="Arial" w:cs="Arial"/>
                <w:sz w:val="20"/>
                <w:szCs w:val="20"/>
              </w:rPr>
              <w:t>/</w:t>
            </w:r>
            <w:r w:rsidR="00721CB0" w:rsidRPr="00F67237">
              <w:rPr>
                <w:rFonts w:ascii="Nyala" w:hAnsi="Nyala" w:cs="Nyala"/>
                <w:sz w:val="20"/>
                <w:szCs w:val="20"/>
              </w:rPr>
              <w:t>ትሰሪያለሽ</w:t>
            </w:r>
            <w:r w:rsidR="00FD02DD" w:rsidRPr="00F67237">
              <w:rPr>
                <w:rFonts w:ascii="Arial" w:hAnsi="Arial" w:cs="Arial"/>
                <w:sz w:val="20"/>
                <w:szCs w:val="20"/>
              </w:rPr>
              <w:t>?</w:t>
            </w:r>
          </w:p>
          <w:p w14:paraId="29577283" w14:textId="7A406266" w:rsidR="00170BC4" w:rsidRPr="003F25C3" w:rsidRDefault="00170BC4" w:rsidP="003F25C3">
            <w:pPr>
              <w:rPr>
                <w:rFonts w:ascii="Arial" w:hAnsi="Arial" w:cs="Arial"/>
                <w:sz w:val="20"/>
                <w:szCs w:val="20"/>
              </w:rPr>
            </w:pPr>
            <w:r w:rsidRPr="00F67237">
              <w:rPr>
                <w:rFonts w:ascii="Arial" w:hAnsi="Arial" w:cs="Arial"/>
                <w:sz w:val="20"/>
                <w:szCs w:val="20"/>
              </w:rPr>
              <w:t xml:space="preserve">1 = </w:t>
            </w:r>
            <w:r w:rsidR="003F25C3">
              <w:rPr>
                <w:rFonts w:ascii="Arial" w:hAnsi="Arial" w:cs="Arial"/>
                <w:sz w:val="20"/>
                <w:szCs w:val="20"/>
              </w:rPr>
              <w:t xml:space="preserve">Yes (skip to employees section)                           </w:t>
            </w:r>
            <w:r w:rsidRPr="00F67237">
              <w:rPr>
                <w:rFonts w:ascii="Arial" w:hAnsi="Arial"/>
                <w:sz w:val="20"/>
              </w:rPr>
              <w:t>2 = No</w:t>
            </w:r>
            <w:r w:rsidR="00FD02DD" w:rsidRPr="00F67237">
              <w:rPr>
                <w:rFonts w:ascii="Arial" w:hAnsi="Arial"/>
                <w:sz w:val="20"/>
              </w:rPr>
              <w:tab/>
            </w:r>
          </w:p>
        </w:tc>
      </w:tr>
      <w:tr w:rsidR="00343F93" w:rsidRPr="00F67237" w14:paraId="4FCC1E4A" w14:textId="77777777" w:rsidTr="00A507F3">
        <w:tblPrEx>
          <w:tblCellMar>
            <w:top w:w="108" w:type="dxa"/>
            <w:bottom w:w="108" w:type="dxa"/>
          </w:tblCellMar>
        </w:tblPrEx>
        <w:trPr>
          <w:trHeight w:val="333"/>
        </w:trPr>
        <w:tc>
          <w:tcPr>
            <w:tcW w:w="9288" w:type="dxa"/>
            <w:gridSpan w:val="6"/>
            <w:shd w:val="clear" w:color="auto" w:fill="F3F7FB"/>
            <w:vAlign w:val="center"/>
          </w:tcPr>
          <w:p w14:paraId="6D78D68F" w14:textId="77777777" w:rsidR="00343F93" w:rsidRPr="00F67237" w:rsidRDefault="00343F93" w:rsidP="00343F93">
            <w:pPr>
              <w:rPr>
                <w:rFonts w:ascii="Arial" w:hAnsi="Arial" w:cs="Arial"/>
                <w:sz w:val="20"/>
                <w:szCs w:val="20"/>
              </w:rPr>
            </w:pPr>
            <w:r w:rsidRPr="00F67237">
              <w:rPr>
                <w:rFonts w:ascii="Arial" w:hAnsi="Arial" w:cs="Arial"/>
                <w:b/>
                <w:sz w:val="20"/>
                <w:szCs w:val="20"/>
              </w:rPr>
              <w:t>4.2 Employees</w:t>
            </w:r>
          </w:p>
        </w:tc>
      </w:tr>
      <w:tr w:rsidR="00343F93" w:rsidRPr="00F67237" w14:paraId="688508AD" w14:textId="77777777" w:rsidTr="00A507F3">
        <w:tblPrEx>
          <w:tblCellMar>
            <w:top w:w="108" w:type="dxa"/>
            <w:bottom w:w="108" w:type="dxa"/>
          </w:tblCellMar>
        </w:tblPrEx>
        <w:trPr>
          <w:trHeight w:val="333"/>
        </w:trPr>
        <w:tc>
          <w:tcPr>
            <w:tcW w:w="675" w:type="dxa"/>
          </w:tcPr>
          <w:p w14:paraId="64B2DDEA" w14:textId="77777777" w:rsidR="00343F93" w:rsidRPr="00F67237" w:rsidRDefault="00343F93" w:rsidP="00343F93">
            <w:pPr>
              <w:rPr>
                <w:rFonts w:ascii="Arial" w:hAnsi="Arial" w:cs="Arial"/>
                <w:sz w:val="20"/>
                <w:szCs w:val="20"/>
              </w:rPr>
            </w:pPr>
            <w:r w:rsidRPr="00F67237">
              <w:rPr>
                <w:rFonts w:ascii="Arial" w:hAnsi="Arial" w:cs="Arial"/>
                <w:sz w:val="20"/>
                <w:szCs w:val="20"/>
              </w:rPr>
              <w:t>1</w:t>
            </w:r>
          </w:p>
        </w:tc>
        <w:tc>
          <w:tcPr>
            <w:tcW w:w="8613" w:type="dxa"/>
            <w:gridSpan w:val="5"/>
          </w:tcPr>
          <w:p w14:paraId="55EECE77" w14:textId="77777777" w:rsidR="0036797B" w:rsidRDefault="00343F93" w:rsidP="00E112B8">
            <w:pPr>
              <w:rPr>
                <w:rFonts w:ascii="Arial" w:hAnsi="Arial" w:cs="Arial"/>
                <w:sz w:val="20"/>
                <w:szCs w:val="20"/>
              </w:rPr>
            </w:pPr>
            <w:r w:rsidRPr="00F67237">
              <w:rPr>
                <w:rFonts w:ascii="Arial" w:hAnsi="Arial" w:cs="Arial"/>
                <w:sz w:val="20"/>
                <w:szCs w:val="20"/>
              </w:rPr>
              <w:t xml:space="preserve">How many people work in your business, yourself </w:t>
            </w:r>
            <w:r w:rsidRPr="00F67237">
              <w:rPr>
                <w:rFonts w:ascii="Arial" w:hAnsi="Arial" w:cs="Arial"/>
                <w:sz w:val="20"/>
                <w:szCs w:val="20"/>
                <w:u w:val="single"/>
              </w:rPr>
              <w:t>not</w:t>
            </w:r>
            <w:r w:rsidRPr="00F67237">
              <w:rPr>
                <w:rFonts w:ascii="Arial" w:hAnsi="Arial" w:cs="Arial"/>
                <w:sz w:val="20"/>
                <w:szCs w:val="20"/>
              </w:rPr>
              <w:t xml:space="preserve"> included, but including </w:t>
            </w:r>
            <w:r w:rsidRPr="00F67237">
              <w:rPr>
                <w:rFonts w:ascii="Arial" w:hAnsi="Arial" w:cs="Arial"/>
                <w:sz w:val="20"/>
                <w:szCs w:val="20"/>
                <w:u w:val="single"/>
              </w:rPr>
              <w:t>paid</w:t>
            </w:r>
            <w:r w:rsidRPr="00F67237">
              <w:rPr>
                <w:rFonts w:ascii="Arial" w:hAnsi="Arial" w:cs="Arial"/>
                <w:sz w:val="20"/>
                <w:szCs w:val="20"/>
              </w:rPr>
              <w:t xml:space="preserve"> family members, unpaid workers, casual workers, apprentices, and owners and managers who work in the business, i.e. what is the number of employees?</w:t>
            </w:r>
            <w:r w:rsidR="0036797B">
              <w:rPr>
                <w:rFonts w:ascii="Arial" w:hAnsi="Arial" w:cs="Arial"/>
                <w:sz w:val="20"/>
                <w:szCs w:val="20"/>
              </w:rPr>
              <w:t xml:space="preserve"> /</w:t>
            </w:r>
          </w:p>
          <w:p w14:paraId="7C155196" w14:textId="77777777" w:rsidR="0036797B" w:rsidRDefault="0036797B" w:rsidP="00E112B8">
            <w:pPr>
              <w:rPr>
                <w:rFonts w:ascii="Arial" w:hAnsi="Arial" w:cs="Arial"/>
                <w:sz w:val="20"/>
                <w:szCs w:val="20"/>
              </w:rPr>
            </w:pPr>
          </w:p>
          <w:p w14:paraId="1A346EA2" w14:textId="6E317A15" w:rsidR="00343F93" w:rsidRPr="0036797B" w:rsidRDefault="00E112B8" w:rsidP="00343F93">
            <w:pPr>
              <w:rPr>
                <w:rFonts w:ascii="Arial" w:hAnsi="Arial" w:cs="Arial"/>
                <w:sz w:val="20"/>
                <w:szCs w:val="20"/>
              </w:rPr>
            </w:pPr>
            <w:r w:rsidRPr="00F67237">
              <w:rPr>
                <w:rFonts w:ascii="Nyala" w:hAnsi="Nyala" w:cs="Nyala"/>
                <w:sz w:val="20"/>
                <w:szCs w:val="20"/>
              </w:rPr>
              <w:t>የንግድ</w:t>
            </w:r>
            <w:r w:rsidRPr="00F67237">
              <w:rPr>
                <w:rFonts w:ascii="Arial" w:hAnsi="Arial" w:cs="Arial"/>
                <w:sz w:val="20"/>
                <w:szCs w:val="20"/>
              </w:rPr>
              <w:t xml:space="preserve"> </w:t>
            </w:r>
            <w:r w:rsidRPr="00F67237">
              <w:rPr>
                <w:rFonts w:ascii="Nyala" w:hAnsi="Nyala" w:cs="Nyala"/>
                <w:sz w:val="20"/>
                <w:szCs w:val="20"/>
              </w:rPr>
              <w:t>ድርጅትዎ</w:t>
            </w:r>
            <w:r w:rsidRPr="00F67237">
              <w:rPr>
                <w:rFonts w:ascii="Arial" w:hAnsi="Arial" w:cs="Arial"/>
                <w:sz w:val="20"/>
                <w:szCs w:val="20"/>
              </w:rPr>
              <w:t xml:space="preserve"> </w:t>
            </w:r>
            <w:r w:rsidRPr="00F67237">
              <w:rPr>
                <w:rFonts w:ascii="Nyala" w:hAnsi="Nyala" w:cs="Nyala"/>
                <w:sz w:val="20"/>
                <w:szCs w:val="20"/>
              </w:rPr>
              <w:t>ውስጥ</w:t>
            </w:r>
            <w:r w:rsidRPr="00F67237">
              <w:rPr>
                <w:rFonts w:ascii="Arial" w:hAnsi="Arial" w:cs="Arial"/>
                <w:sz w:val="20"/>
                <w:szCs w:val="20"/>
              </w:rPr>
              <w:t xml:space="preserve"> </w:t>
            </w:r>
            <w:r w:rsidRPr="00F67237">
              <w:rPr>
                <w:rFonts w:ascii="Nyala" w:hAnsi="Nyala" w:cs="Nyala"/>
                <w:sz w:val="20"/>
                <w:szCs w:val="20"/>
              </w:rPr>
              <w:t>እርስዎን</w:t>
            </w:r>
            <w:r w:rsidRPr="00F67237">
              <w:rPr>
                <w:rFonts w:ascii="Arial" w:hAnsi="Arial" w:cs="Arial"/>
                <w:sz w:val="20"/>
                <w:szCs w:val="20"/>
              </w:rPr>
              <w:t xml:space="preserve"> </w:t>
            </w:r>
            <w:r w:rsidRPr="00F67237">
              <w:rPr>
                <w:rFonts w:ascii="Nyala" w:hAnsi="Nyala" w:cs="Nyala"/>
                <w:sz w:val="20"/>
                <w:szCs w:val="20"/>
                <w:u w:val="single"/>
              </w:rPr>
              <w:t>ሳጨምር</w:t>
            </w:r>
            <w:r w:rsidRPr="00F67237">
              <w:rPr>
                <w:rFonts w:ascii="Nyala" w:hAnsi="Nyala" w:cs="Nyala"/>
                <w:sz w:val="20"/>
                <w:szCs w:val="20"/>
              </w:rPr>
              <w:t>፣</w:t>
            </w:r>
            <w:r w:rsidRPr="00F67237">
              <w:rPr>
                <w:rFonts w:ascii="Arial" w:hAnsi="Arial" w:cs="Arial"/>
                <w:sz w:val="20"/>
                <w:szCs w:val="20"/>
              </w:rPr>
              <w:t xml:space="preserve"> </w:t>
            </w:r>
            <w:r w:rsidRPr="00F67237">
              <w:rPr>
                <w:rFonts w:ascii="Nyala" w:hAnsi="Nyala" w:cs="Nyala"/>
                <w:sz w:val="20"/>
                <w:szCs w:val="20"/>
              </w:rPr>
              <w:t>ተከፍሏቸው</w:t>
            </w:r>
            <w:r w:rsidRPr="00F67237">
              <w:rPr>
                <w:rFonts w:ascii="Arial" w:hAnsi="Arial" w:cs="Arial"/>
                <w:sz w:val="20"/>
                <w:szCs w:val="20"/>
              </w:rPr>
              <w:t xml:space="preserve"> </w:t>
            </w:r>
            <w:r w:rsidRPr="00F67237">
              <w:rPr>
                <w:rFonts w:ascii="Nyala" w:hAnsi="Nyala" w:cs="Nyala"/>
                <w:sz w:val="20"/>
                <w:szCs w:val="20"/>
              </w:rPr>
              <w:t>የሚሰሩ</w:t>
            </w:r>
            <w:r w:rsidRPr="00F67237">
              <w:rPr>
                <w:rFonts w:ascii="Arial" w:hAnsi="Arial" w:cs="Arial"/>
                <w:sz w:val="20"/>
                <w:szCs w:val="20"/>
              </w:rPr>
              <w:t xml:space="preserve"> </w:t>
            </w:r>
            <w:r w:rsidRPr="00F67237">
              <w:rPr>
                <w:rFonts w:ascii="Nyala" w:hAnsi="Nyala" w:cs="Nyala"/>
                <w:sz w:val="20"/>
                <w:szCs w:val="20"/>
              </w:rPr>
              <w:t>የቤተሰብ</w:t>
            </w:r>
            <w:r w:rsidRPr="00F67237">
              <w:rPr>
                <w:rFonts w:ascii="Arial" w:hAnsi="Arial" w:cs="Arial"/>
                <w:sz w:val="20"/>
                <w:szCs w:val="20"/>
              </w:rPr>
              <w:t xml:space="preserve"> </w:t>
            </w:r>
            <w:r w:rsidRPr="00F67237">
              <w:rPr>
                <w:rFonts w:ascii="Nyala" w:hAnsi="Nyala" w:cs="Nyala"/>
                <w:sz w:val="20"/>
                <w:szCs w:val="20"/>
              </w:rPr>
              <w:t>አባላት፣</w:t>
            </w:r>
            <w:r w:rsidRPr="00F67237">
              <w:rPr>
                <w:rFonts w:ascii="Arial" w:hAnsi="Arial" w:cs="Arial"/>
                <w:sz w:val="20"/>
                <w:szCs w:val="20"/>
              </w:rPr>
              <w:t xml:space="preserve"> </w:t>
            </w:r>
            <w:r w:rsidRPr="00F67237">
              <w:rPr>
                <w:rFonts w:ascii="Nyala" w:hAnsi="Nyala" w:cs="Nyala"/>
                <w:sz w:val="20"/>
                <w:szCs w:val="20"/>
              </w:rPr>
              <w:t>ያለክፍያ</w:t>
            </w:r>
            <w:r w:rsidRPr="00F67237">
              <w:rPr>
                <w:rFonts w:ascii="Arial" w:hAnsi="Arial" w:cs="Arial"/>
                <w:sz w:val="20"/>
                <w:szCs w:val="20"/>
              </w:rPr>
              <w:t xml:space="preserve"> </w:t>
            </w:r>
            <w:r w:rsidRPr="00F67237">
              <w:rPr>
                <w:rFonts w:ascii="Nyala" w:hAnsi="Nyala" w:cs="Nyala"/>
                <w:sz w:val="20"/>
                <w:szCs w:val="20"/>
              </w:rPr>
              <w:t>የሚሰሩ</w:t>
            </w:r>
            <w:r w:rsidRPr="00F67237">
              <w:rPr>
                <w:rFonts w:ascii="Arial" w:hAnsi="Arial" w:cs="Arial"/>
                <w:sz w:val="20"/>
                <w:szCs w:val="20"/>
              </w:rPr>
              <w:t xml:space="preserve"> </w:t>
            </w:r>
            <w:r w:rsidRPr="00F67237">
              <w:rPr>
                <w:rFonts w:ascii="Nyala" w:hAnsi="Nyala" w:cs="Nyala"/>
                <w:sz w:val="20"/>
                <w:szCs w:val="20"/>
              </w:rPr>
              <w:t>ሰራተኞች፣</w:t>
            </w:r>
            <w:r w:rsidRPr="00F67237">
              <w:rPr>
                <w:rFonts w:ascii="Arial" w:hAnsi="Arial" w:cs="Arial"/>
                <w:sz w:val="20"/>
                <w:szCs w:val="20"/>
              </w:rPr>
              <w:t xml:space="preserve"> </w:t>
            </w:r>
            <w:r w:rsidRPr="00F67237">
              <w:rPr>
                <w:rFonts w:ascii="Nyala" w:hAnsi="Nyala" w:cs="Nyala"/>
                <w:sz w:val="20"/>
                <w:szCs w:val="20"/>
              </w:rPr>
              <w:t>የቀን</w:t>
            </w:r>
            <w:r w:rsidRPr="00F67237">
              <w:rPr>
                <w:rFonts w:ascii="Arial" w:hAnsi="Arial" w:cs="Arial"/>
                <w:sz w:val="20"/>
                <w:szCs w:val="20"/>
              </w:rPr>
              <w:t xml:space="preserve"> </w:t>
            </w:r>
            <w:r w:rsidRPr="00F67237">
              <w:rPr>
                <w:rFonts w:ascii="Nyala" w:hAnsi="Nyala" w:cs="Nyala"/>
                <w:sz w:val="20"/>
                <w:szCs w:val="20"/>
              </w:rPr>
              <w:t>ሰራተኞች፣</w:t>
            </w:r>
            <w:r w:rsidRPr="00F67237">
              <w:rPr>
                <w:rFonts w:ascii="Arial" w:hAnsi="Arial" w:cs="Arial"/>
                <w:sz w:val="20"/>
                <w:szCs w:val="20"/>
              </w:rPr>
              <w:t xml:space="preserve"> </w:t>
            </w:r>
            <w:r w:rsidRPr="00F67237">
              <w:rPr>
                <w:rFonts w:ascii="Nyala" w:hAnsi="Nyala" w:cs="Nyala"/>
                <w:sz w:val="20"/>
                <w:szCs w:val="20"/>
              </w:rPr>
              <w:t>ተለማማጅ</w:t>
            </w:r>
            <w:r w:rsidRPr="00F67237">
              <w:rPr>
                <w:rFonts w:ascii="Arial" w:hAnsi="Arial" w:cs="Arial"/>
                <w:sz w:val="20"/>
                <w:szCs w:val="20"/>
              </w:rPr>
              <w:t xml:space="preserve"> </w:t>
            </w:r>
            <w:r w:rsidRPr="00F67237">
              <w:rPr>
                <w:rFonts w:ascii="Nyala" w:hAnsi="Nyala" w:cs="Nyala"/>
                <w:sz w:val="20"/>
                <w:szCs w:val="20"/>
              </w:rPr>
              <w:t>ሰራተኞች</w:t>
            </w:r>
            <w:r w:rsidRPr="00F67237">
              <w:rPr>
                <w:rFonts w:ascii="Arial" w:hAnsi="Arial" w:cs="Arial"/>
                <w:sz w:val="20"/>
                <w:szCs w:val="20"/>
              </w:rPr>
              <w:t xml:space="preserve"> </w:t>
            </w:r>
            <w:r w:rsidRPr="00F67237">
              <w:rPr>
                <w:rFonts w:ascii="Nyala" w:hAnsi="Nyala" w:cs="Nyala"/>
                <w:sz w:val="20"/>
                <w:szCs w:val="20"/>
              </w:rPr>
              <w:t>እንዲሁም</w:t>
            </w:r>
            <w:r w:rsidRPr="00F67237">
              <w:rPr>
                <w:rFonts w:ascii="Arial" w:hAnsi="Arial" w:cs="Arial"/>
                <w:sz w:val="20"/>
                <w:szCs w:val="20"/>
              </w:rPr>
              <w:t xml:space="preserve"> </w:t>
            </w:r>
            <w:r w:rsidRPr="00F67237">
              <w:rPr>
                <w:rFonts w:ascii="Nyala" w:hAnsi="Nyala" w:cs="Nyala"/>
                <w:sz w:val="20"/>
                <w:szCs w:val="20"/>
              </w:rPr>
              <w:t>ድርጅቱ</w:t>
            </w:r>
            <w:r w:rsidRPr="00F67237">
              <w:rPr>
                <w:rFonts w:ascii="Arial" w:hAnsi="Arial" w:cs="Arial"/>
                <w:sz w:val="20"/>
                <w:szCs w:val="20"/>
              </w:rPr>
              <w:t xml:space="preserve"> </w:t>
            </w:r>
            <w:r w:rsidRPr="00F67237">
              <w:rPr>
                <w:rFonts w:ascii="Nyala" w:hAnsi="Nyala" w:cs="Nyala"/>
                <w:sz w:val="20"/>
                <w:szCs w:val="20"/>
              </w:rPr>
              <w:t>ውስጥ</w:t>
            </w:r>
            <w:r w:rsidRPr="00F67237">
              <w:rPr>
                <w:rFonts w:ascii="Arial" w:hAnsi="Arial" w:cs="Arial"/>
                <w:sz w:val="20"/>
                <w:szCs w:val="20"/>
              </w:rPr>
              <w:t xml:space="preserve"> </w:t>
            </w:r>
            <w:r w:rsidRPr="00F67237">
              <w:rPr>
                <w:rFonts w:ascii="Nyala" w:hAnsi="Nyala" w:cs="Nyala"/>
                <w:sz w:val="20"/>
                <w:szCs w:val="20"/>
              </w:rPr>
              <w:t>የሚሰሩ</w:t>
            </w:r>
            <w:r w:rsidRPr="00F67237">
              <w:rPr>
                <w:rFonts w:ascii="Arial" w:hAnsi="Arial" w:cs="Arial"/>
                <w:sz w:val="20"/>
                <w:szCs w:val="20"/>
              </w:rPr>
              <w:t xml:space="preserve"> </w:t>
            </w:r>
            <w:r w:rsidRPr="00F67237">
              <w:rPr>
                <w:rFonts w:ascii="Nyala" w:hAnsi="Nyala" w:cs="Nyala"/>
                <w:sz w:val="20"/>
                <w:szCs w:val="20"/>
              </w:rPr>
              <w:t>ባለቤቶችና</w:t>
            </w:r>
            <w:r w:rsidRPr="00F67237">
              <w:rPr>
                <w:rFonts w:ascii="Arial" w:hAnsi="Arial" w:cs="Arial"/>
                <w:sz w:val="20"/>
                <w:szCs w:val="20"/>
              </w:rPr>
              <w:t xml:space="preserve"> </w:t>
            </w:r>
            <w:r w:rsidRPr="00F67237">
              <w:rPr>
                <w:rFonts w:ascii="Nyala" w:hAnsi="Nyala" w:cs="Nyala"/>
                <w:sz w:val="20"/>
                <w:szCs w:val="20"/>
              </w:rPr>
              <w:t>ሃላፊዎችን</w:t>
            </w:r>
            <w:r w:rsidRPr="00F67237">
              <w:rPr>
                <w:rFonts w:ascii="Arial" w:hAnsi="Arial" w:cs="Arial"/>
                <w:sz w:val="20"/>
                <w:szCs w:val="20"/>
              </w:rPr>
              <w:t xml:space="preserve"> </w:t>
            </w:r>
            <w:r w:rsidRPr="00F67237">
              <w:rPr>
                <w:rFonts w:ascii="Nyala" w:hAnsi="Nyala" w:cs="Nyala"/>
                <w:sz w:val="20"/>
                <w:szCs w:val="20"/>
              </w:rPr>
              <w:t>ጨምሮ</w:t>
            </w:r>
            <w:r w:rsidRPr="00F67237">
              <w:rPr>
                <w:rFonts w:ascii="Arial" w:hAnsi="Arial" w:cs="Arial"/>
                <w:sz w:val="20"/>
                <w:szCs w:val="20"/>
              </w:rPr>
              <w:t xml:space="preserve"> </w:t>
            </w:r>
            <w:r w:rsidRPr="00F67237">
              <w:rPr>
                <w:rFonts w:ascii="Nyala" w:hAnsi="Nyala" w:cs="Nyala"/>
                <w:sz w:val="20"/>
                <w:szCs w:val="20"/>
              </w:rPr>
              <w:t>ስንት</w:t>
            </w:r>
            <w:r w:rsidRPr="00F67237">
              <w:rPr>
                <w:rFonts w:ascii="Arial" w:hAnsi="Arial" w:cs="Arial"/>
                <w:sz w:val="20"/>
                <w:szCs w:val="20"/>
              </w:rPr>
              <w:t xml:space="preserve"> </w:t>
            </w:r>
            <w:r w:rsidRPr="00F67237">
              <w:rPr>
                <w:rFonts w:ascii="Nyala" w:hAnsi="Nyala" w:cs="Nyala"/>
                <w:sz w:val="20"/>
                <w:szCs w:val="20"/>
              </w:rPr>
              <w:t>ሰራተኞች</w:t>
            </w:r>
            <w:r w:rsidRPr="00F67237">
              <w:rPr>
                <w:rFonts w:ascii="Arial" w:hAnsi="Arial" w:cs="Arial"/>
                <w:sz w:val="20"/>
                <w:szCs w:val="20"/>
              </w:rPr>
              <w:t xml:space="preserve"> </w:t>
            </w:r>
            <w:r w:rsidRPr="00F67237">
              <w:rPr>
                <w:rFonts w:ascii="Nyala" w:hAnsi="Nyala" w:cs="Nyala"/>
                <w:sz w:val="20"/>
                <w:szCs w:val="20"/>
              </w:rPr>
              <w:t>አሉ</w:t>
            </w:r>
            <w:r w:rsidRPr="00F67237">
              <w:rPr>
                <w:rFonts w:ascii="Arial" w:hAnsi="Arial" w:cs="Arial"/>
                <w:sz w:val="20"/>
                <w:szCs w:val="20"/>
              </w:rPr>
              <w:t>?</w:t>
            </w:r>
            <w:r w:rsidRPr="00F67237">
              <w:rPr>
                <w:rFonts w:ascii="Arial" w:hAnsi="Arial" w:cs="Arial"/>
                <w:b/>
                <w:i/>
                <w:sz w:val="20"/>
                <w:szCs w:val="20"/>
              </w:rPr>
              <w:t xml:space="preserve">(If the answer is 0, go directly to question 16/ </w:t>
            </w:r>
            <w:r w:rsidRPr="00F67237">
              <w:rPr>
                <w:rFonts w:ascii="Nyala" w:hAnsi="Nyala" w:cs="Nyala"/>
                <w:b/>
                <w:i/>
                <w:sz w:val="20"/>
                <w:szCs w:val="20"/>
              </w:rPr>
              <w:t>መልሱ</w:t>
            </w:r>
            <w:r w:rsidRPr="00F67237">
              <w:rPr>
                <w:rFonts w:ascii="Arial" w:hAnsi="Arial" w:cs="Arial"/>
                <w:b/>
                <w:i/>
                <w:sz w:val="20"/>
                <w:szCs w:val="20"/>
              </w:rPr>
              <w:t xml:space="preserve"> 0 </w:t>
            </w:r>
            <w:r w:rsidRPr="00F67237">
              <w:rPr>
                <w:rFonts w:ascii="Nyala" w:hAnsi="Nyala" w:cs="Nyala"/>
                <w:b/>
                <w:i/>
                <w:sz w:val="20"/>
                <w:szCs w:val="20"/>
              </w:rPr>
              <w:t>ከሆነ</w:t>
            </w:r>
            <w:r w:rsidRPr="00F67237">
              <w:rPr>
                <w:rFonts w:ascii="Arial" w:hAnsi="Arial" w:cs="Arial"/>
                <w:b/>
                <w:i/>
                <w:sz w:val="20"/>
                <w:szCs w:val="20"/>
              </w:rPr>
              <w:t xml:space="preserve"> </w:t>
            </w:r>
            <w:r w:rsidRPr="00F67237">
              <w:rPr>
                <w:rFonts w:ascii="Nyala" w:hAnsi="Nyala" w:cs="Nyala"/>
                <w:b/>
                <w:i/>
                <w:sz w:val="20"/>
                <w:szCs w:val="20"/>
              </w:rPr>
              <w:t>ወደ</w:t>
            </w:r>
            <w:r w:rsidRPr="00F67237">
              <w:rPr>
                <w:rFonts w:ascii="Arial" w:hAnsi="Arial" w:cs="Arial"/>
                <w:b/>
                <w:i/>
                <w:sz w:val="20"/>
                <w:szCs w:val="20"/>
              </w:rPr>
              <w:t xml:space="preserve"> </w:t>
            </w:r>
            <w:r w:rsidRPr="00F67237">
              <w:rPr>
                <w:rFonts w:ascii="Nyala" w:hAnsi="Nyala" w:cs="Nyala"/>
                <w:b/>
                <w:i/>
                <w:sz w:val="20"/>
                <w:szCs w:val="20"/>
              </w:rPr>
              <w:t>ጥያቄ</w:t>
            </w:r>
            <w:r w:rsidRPr="00F67237">
              <w:rPr>
                <w:rFonts w:ascii="Arial" w:hAnsi="Arial" w:cs="Arial"/>
                <w:b/>
                <w:i/>
                <w:sz w:val="20"/>
                <w:szCs w:val="20"/>
              </w:rPr>
              <w:t xml:space="preserve"> </w:t>
            </w:r>
            <w:r w:rsidRPr="00F67237">
              <w:rPr>
                <w:rFonts w:ascii="Nyala" w:hAnsi="Nyala" w:cs="Nyala"/>
                <w:b/>
                <w:i/>
                <w:sz w:val="20"/>
                <w:szCs w:val="20"/>
              </w:rPr>
              <w:t>ቁጥር</w:t>
            </w:r>
            <w:r w:rsidRPr="00F67237">
              <w:rPr>
                <w:rFonts w:ascii="Arial" w:hAnsi="Arial" w:cs="Arial"/>
                <w:b/>
                <w:i/>
                <w:sz w:val="20"/>
                <w:szCs w:val="20"/>
              </w:rPr>
              <w:t xml:space="preserve"> 16 </w:t>
            </w:r>
            <w:r w:rsidRPr="00F67237">
              <w:rPr>
                <w:rFonts w:ascii="Nyala" w:hAnsi="Nyala" w:cs="Nyala"/>
                <w:b/>
                <w:i/>
                <w:sz w:val="20"/>
                <w:szCs w:val="20"/>
              </w:rPr>
              <w:t>ይለፉ</w:t>
            </w:r>
            <w:r w:rsidRPr="00F67237">
              <w:rPr>
                <w:rFonts w:ascii="Arial" w:hAnsi="Arial" w:cs="Arial"/>
                <w:b/>
                <w:i/>
                <w:sz w:val="20"/>
                <w:szCs w:val="20"/>
              </w:rPr>
              <w:t>)</w:t>
            </w:r>
            <w:r w:rsidR="0036797B">
              <w:rPr>
                <w:rFonts w:ascii="Arial" w:hAnsi="Arial" w:cs="Arial"/>
                <w:b/>
                <w:i/>
                <w:sz w:val="20"/>
                <w:szCs w:val="20"/>
              </w:rPr>
              <w:t>…………………….</w:t>
            </w:r>
          </w:p>
        </w:tc>
      </w:tr>
      <w:tr w:rsidR="00343F93" w:rsidRPr="00F67237" w14:paraId="71A55F23" w14:textId="77777777" w:rsidTr="00A507F3">
        <w:tblPrEx>
          <w:tblCellMar>
            <w:top w:w="108" w:type="dxa"/>
            <w:bottom w:w="108" w:type="dxa"/>
          </w:tblCellMar>
        </w:tblPrEx>
        <w:trPr>
          <w:trHeight w:val="333"/>
        </w:trPr>
        <w:tc>
          <w:tcPr>
            <w:tcW w:w="675" w:type="dxa"/>
          </w:tcPr>
          <w:p w14:paraId="52AACE28" w14:textId="77777777" w:rsidR="00343F93" w:rsidRPr="00F67237" w:rsidRDefault="00343F93" w:rsidP="00343F93">
            <w:pPr>
              <w:rPr>
                <w:rFonts w:ascii="Arial" w:hAnsi="Arial" w:cs="Arial"/>
                <w:sz w:val="20"/>
                <w:szCs w:val="20"/>
              </w:rPr>
            </w:pPr>
            <w:r w:rsidRPr="00F67237">
              <w:rPr>
                <w:rFonts w:ascii="Arial" w:hAnsi="Arial" w:cs="Arial"/>
                <w:sz w:val="20"/>
                <w:szCs w:val="20"/>
              </w:rPr>
              <w:t>2</w:t>
            </w:r>
          </w:p>
        </w:tc>
        <w:tc>
          <w:tcPr>
            <w:tcW w:w="8613" w:type="dxa"/>
            <w:gridSpan w:val="5"/>
          </w:tcPr>
          <w:p w14:paraId="2BEE9F3B" w14:textId="77777777" w:rsidR="00227A31" w:rsidRPr="00F67237" w:rsidRDefault="00227A31" w:rsidP="00227A31">
            <w:pPr>
              <w:rPr>
                <w:rFonts w:ascii="Arial" w:hAnsi="Arial" w:cs="Arial"/>
                <w:sz w:val="20"/>
                <w:szCs w:val="20"/>
              </w:rPr>
            </w:pPr>
            <w:r w:rsidRPr="00F67237">
              <w:rPr>
                <w:rFonts w:ascii="Arial" w:hAnsi="Arial" w:cs="Arial"/>
                <w:sz w:val="20"/>
                <w:szCs w:val="20"/>
              </w:rPr>
              <w:t xml:space="preserve">How many of them are full-time employees/ </w:t>
            </w:r>
            <w:r w:rsidRPr="00F67237">
              <w:rPr>
                <w:rFonts w:ascii="Nyala" w:hAnsi="Nyala" w:cs="Nyala"/>
                <w:sz w:val="20"/>
                <w:szCs w:val="20"/>
              </w:rPr>
              <w:t>ምን</w:t>
            </w:r>
            <w:r w:rsidRPr="00F67237">
              <w:rPr>
                <w:rFonts w:ascii="Arial" w:hAnsi="Arial" w:cs="Arial"/>
                <w:sz w:val="20"/>
                <w:szCs w:val="20"/>
              </w:rPr>
              <w:t xml:space="preserve"> </w:t>
            </w:r>
            <w:r w:rsidRPr="00F67237">
              <w:rPr>
                <w:rFonts w:ascii="Nyala" w:hAnsi="Nyala" w:cs="Nyala"/>
                <w:sz w:val="20"/>
                <w:szCs w:val="20"/>
              </w:rPr>
              <w:t>ያህሉ</w:t>
            </w:r>
            <w:r w:rsidRPr="00F67237">
              <w:rPr>
                <w:rFonts w:ascii="Arial" w:hAnsi="Arial" w:cs="Arial"/>
                <w:sz w:val="20"/>
                <w:szCs w:val="20"/>
              </w:rPr>
              <w:t xml:space="preserve"> </w:t>
            </w:r>
            <w:r w:rsidRPr="00F67237">
              <w:rPr>
                <w:rFonts w:ascii="Nyala" w:hAnsi="Nyala" w:cs="Nyala"/>
                <w:sz w:val="20"/>
                <w:szCs w:val="20"/>
              </w:rPr>
              <w:t>የሙሉ</w:t>
            </w:r>
            <w:r w:rsidRPr="00F67237">
              <w:rPr>
                <w:rFonts w:ascii="Arial" w:hAnsi="Arial" w:cs="Arial"/>
                <w:sz w:val="20"/>
                <w:szCs w:val="20"/>
              </w:rPr>
              <w:t xml:space="preserve"> </w:t>
            </w:r>
            <w:r w:rsidRPr="00F67237">
              <w:rPr>
                <w:rFonts w:ascii="Nyala" w:hAnsi="Nyala" w:cs="Nyala"/>
                <w:sz w:val="20"/>
                <w:szCs w:val="20"/>
              </w:rPr>
              <w:t>ሰዓት</w:t>
            </w:r>
            <w:r w:rsidRPr="00F67237">
              <w:rPr>
                <w:rFonts w:ascii="Arial" w:hAnsi="Arial" w:cs="Arial"/>
                <w:sz w:val="20"/>
                <w:szCs w:val="20"/>
              </w:rPr>
              <w:t xml:space="preserve"> </w:t>
            </w:r>
            <w:r w:rsidRPr="00F67237">
              <w:rPr>
                <w:rFonts w:ascii="Nyala" w:hAnsi="Nyala" w:cs="Nyala"/>
                <w:sz w:val="20"/>
                <w:szCs w:val="20"/>
              </w:rPr>
              <w:t>ሰራተኞች</w:t>
            </w:r>
            <w:r w:rsidRPr="00F67237">
              <w:rPr>
                <w:rFonts w:ascii="Arial" w:hAnsi="Arial" w:cs="Arial"/>
                <w:sz w:val="20"/>
                <w:szCs w:val="20"/>
              </w:rPr>
              <w:t xml:space="preserve"> </w:t>
            </w:r>
            <w:r w:rsidRPr="00F67237">
              <w:rPr>
                <w:rFonts w:ascii="Nyala" w:hAnsi="Nyala" w:cs="Nyala"/>
                <w:sz w:val="20"/>
                <w:szCs w:val="20"/>
              </w:rPr>
              <w:t>ናቸው</w:t>
            </w:r>
            <w:r w:rsidRPr="00F67237">
              <w:rPr>
                <w:rFonts w:ascii="Arial" w:hAnsi="Arial" w:cs="Arial"/>
                <w:sz w:val="20"/>
                <w:szCs w:val="20"/>
              </w:rPr>
              <w:t xml:space="preserve">? </w:t>
            </w:r>
          </w:p>
          <w:p w14:paraId="7DB3B14A" w14:textId="7C5F752B" w:rsidR="00227A31" w:rsidRPr="00F67237" w:rsidRDefault="00227A31" w:rsidP="00227A31">
            <w:pPr>
              <w:rPr>
                <w:rFonts w:ascii="Arial" w:hAnsi="Arial" w:cs="Arial"/>
                <w:sz w:val="20"/>
                <w:szCs w:val="20"/>
              </w:rPr>
            </w:pPr>
            <w:r w:rsidRPr="00F67237">
              <w:rPr>
                <w:rFonts w:ascii="Arial" w:hAnsi="Arial" w:cs="Arial"/>
                <w:b/>
                <w:i/>
                <w:sz w:val="20"/>
                <w:szCs w:val="20"/>
              </w:rPr>
              <w:t xml:space="preserve">(If 0, go directly to question 5/ </w:t>
            </w:r>
            <w:r w:rsidRPr="00F67237">
              <w:rPr>
                <w:rFonts w:ascii="Nyala" w:hAnsi="Nyala" w:cs="Nyala"/>
                <w:b/>
                <w:i/>
                <w:sz w:val="20"/>
                <w:szCs w:val="20"/>
              </w:rPr>
              <w:t>መልሱ</w:t>
            </w:r>
            <w:r w:rsidRPr="00F67237">
              <w:rPr>
                <w:rFonts w:ascii="Arial" w:hAnsi="Arial" w:cs="Arial"/>
                <w:b/>
                <w:i/>
                <w:sz w:val="20"/>
                <w:szCs w:val="20"/>
              </w:rPr>
              <w:t xml:space="preserve"> 0 </w:t>
            </w:r>
            <w:r w:rsidRPr="00F67237">
              <w:rPr>
                <w:rFonts w:ascii="Nyala" w:hAnsi="Nyala" w:cs="Nyala"/>
                <w:b/>
                <w:i/>
                <w:sz w:val="20"/>
                <w:szCs w:val="20"/>
              </w:rPr>
              <w:t>ከሆነ</w:t>
            </w:r>
            <w:r w:rsidRPr="00F67237">
              <w:rPr>
                <w:rFonts w:ascii="Arial" w:hAnsi="Arial" w:cs="Arial"/>
                <w:b/>
                <w:i/>
                <w:sz w:val="20"/>
                <w:szCs w:val="20"/>
              </w:rPr>
              <w:t xml:space="preserve"> </w:t>
            </w:r>
            <w:r w:rsidRPr="00F67237">
              <w:rPr>
                <w:rFonts w:ascii="Nyala" w:hAnsi="Nyala" w:cs="Nyala"/>
                <w:b/>
                <w:i/>
                <w:sz w:val="20"/>
                <w:szCs w:val="20"/>
              </w:rPr>
              <w:t>ወደ</w:t>
            </w:r>
            <w:r w:rsidRPr="00F67237">
              <w:rPr>
                <w:rFonts w:ascii="Arial" w:hAnsi="Arial" w:cs="Arial"/>
                <w:b/>
                <w:i/>
                <w:sz w:val="20"/>
                <w:szCs w:val="20"/>
              </w:rPr>
              <w:t xml:space="preserve"> </w:t>
            </w:r>
            <w:r w:rsidRPr="00F67237">
              <w:rPr>
                <w:rFonts w:ascii="Nyala" w:hAnsi="Nyala" w:cs="Nyala"/>
                <w:b/>
                <w:i/>
                <w:sz w:val="20"/>
                <w:szCs w:val="20"/>
              </w:rPr>
              <w:t>ጥያቄ</w:t>
            </w:r>
            <w:r w:rsidRPr="00F67237">
              <w:rPr>
                <w:rFonts w:ascii="Arial" w:hAnsi="Arial" w:cs="Arial"/>
                <w:b/>
                <w:i/>
                <w:sz w:val="20"/>
                <w:szCs w:val="20"/>
              </w:rPr>
              <w:t xml:space="preserve"> </w:t>
            </w:r>
            <w:r w:rsidRPr="00F67237">
              <w:rPr>
                <w:rFonts w:ascii="Nyala" w:hAnsi="Nyala" w:cs="Nyala"/>
                <w:b/>
                <w:i/>
                <w:sz w:val="20"/>
                <w:szCs w:val="20"/>
              </w:rPr>
              <w:t>ቁጥር</w:t>
            </w:r>
            <w:r w:rsidRPr="00F67237">
              <w:rPr>
                <w:rFonts w:ascii="Arial" w:hAnsi="Arial" w:cs="Arial"/>
                <w:b/>
                <w:i/>
                <w:sz w:val="20"/>
                <w:szCs w:val="20"/>
              </w:rPr>
              <w:t xml:space="preserve"> 5 </w:t>
            </w:r>
            <w:r w:rsidRPr="00F67237">
              <w:rPr>
                <w:rFonts w:ascii="Nyala" w:hAnsi="Nyala" w:cs="Nyala"/>
                <w:b/>
                <w:i/>
                <w:sz w:val="20"/>
                <w:szCs w:val="20"/>
              </w:rPr>
              <w:t>ይለፉ</w:t>
            </w:r>
            <w:r w:rsidRPr="00F67237">
              <w:rPr>
                <w:rFonts w:ascii="Arial" w:hAnsi="Arial" w:cs="Arial"/>
                <w:b/>
                <w:i/>
                <w:sz w:val="20"/>
                <w:szCs w:val="20"/>
              </w:rPr>
              <w:t>)</w:t>
            </w:r>
          </w:p>
        </w:tc>
      </w:tr>
      <w:tr w:rsidR="00343F93" w:rsidRPr="00F67237" w14:paraId="5F57FC7B" w14:textId="77777777" w:rsidTr="00A507F3">
        <w:tblPrEx>
          <w:tblCellMar>
            <w:top w:w="108" w:type="dxa"/>
            <w:bottom w:w="108" w:type="dxa"/>
          </w:tblCellMar>
        </w:tblPrEx>
        <w:trPr>
          <w:trHeight w:val="333"/>
        </w:trPr>
        <w:tc>
          <w:tcPr>
            <w:tcW w:w="675" w:type="dxa"/>
          </w:tcPr>
          <w:p w14:paraId="703FBA46" w14:textId="77777777" w:rsidR="00343F93" w:rsidRPr="00F67237" w:rsidRDefault="00343F93" w:rsidP="00343F93">
            <w:pPr>
              <w:rPr>
                <w:rFonts w:ascii="Arial" w:hAnsi="Arial" w:cs="Arial"/>
                <w:sz w:val="20"/>
                <w:szCs w:val="20"/>
              </w:rPr>
            </w:pPr>
            <w:r w:rsidRPr="00F67237">
              <w:rPr>
                <w:rFonts w:ascii="Arial" w:hAnsi="Arial" w:cs="Arial"/>
                <w:sz w:val="20"/>
                <w:szCs w:val="20"/>
              </w:rPr>
              <w:t>3</w:t>
            </w:r>
          </w:p>
        </w:tc>
        <w:tc>
          <w:tcPr>
            <w:tcW w:w="8613" w:type="dxa"/>
            <w:gridSpan w:val="5"/>
          </w:tcPr>
          <w:p w14:paraId="57D9F34F" w14:textId="4B3DE46A" w:rsidR="00343F93" w:rsidRPr="00F67237" w:rsidRDefault="00343F93" w:rsidP="00343F93">
            <w:pPr>
              <w:rPr>
                <w:rFonts w:ascii="Arial" w:hAnsi="Arial" w:cs="Arial"/>
                <w:sz w:val="20"/>
                <w:szCs w:val="20"/>
              </w:rPr>
            </w:pPr>
            <w:r w:rsidRPr="00F67237">
              <w:rPr>
                <w:rFonts w:ascii="Arial" w:hAnsi="Arial" w:cs="Arial"/>
                <w:sz w:val="20"/>
                <w:szCs w:val="20"/>
              </w:rPr>
              <w:t>How many of the full-time employees are women?</w:t>
            </w:r>
            <w:r w:rsidR="00B72339" w:rsidRPr="00F67237">
              <w:rPr>
                <w:rFonts w:ascii="Arial" w:hAnsi="Arial" w:cs="Arial"/>
                <w:sz w:val="20"/>
                <w:szCs w:val="20"/>
              </w:rPr>
              <w:t xml:space="preserve"> </w:t>
            </w:r>
            <w:r w:rsidR="00B72339" w:rsidRPr="00F67237">
              <w:rPr>
                <w:rFonts w:ascii="Nyala" w:hAnsi="Nyala" w:cs="Nyala"/>
                <w:sz w:val="20"/>
                <w:szCs w:val="20"/>
              </w:rPr>
              <w:t>ከሙሉ</w:t>
            </w:r>
            <w:r w:rsidR="00B72339" w:rsidRPr="00F67237">
              <w:rPr>
                <w:rFonts w:ascii="Arial" w:hAnsi="Arial" w:cs="Arial"/>
                <w:sz w:val="20"/>
                <w:szCs w:val="20"/>
              </w:rPr>
              <w:t xml:space="preserve"> </w:t>
            </w:r>
            <w:r w:rsidR="00B72339" w:rsidRPr="00F67237">
              <w:rPr>
                <w:rFonts w:ascii="Nyala" w:hAnsi="Nyala" w:cs="Nyala"/>
                <w:sz w:val="20"/>
                <w:szCs w:val="20"/>
              </w:rPr>
              <w:t>ሰዓት</w:t>
            </w:r>
            <w:r w:rsidR="00B72339" w:rsidRPr="00F67237">
              <w:rPr>
                <w:rFonts w:ascii="Arial" w:hAnsi="Arial" w:cs="Arial"/>
                <w:sz w:val="20"/>
                <w:szCs w:val="20"/>
              </w:rPr>
              <w:t xml:space="preserve"> </w:t>
            </w:r>
            <w:r w:rsidR="00B72339" w:rsidRPr="00F67237">
              <w:rPr>
                <w:rFonts w:ascii="Nyala" w:hAnsi="Nyala" w:cs="Nyala"/>
                <w:sz w:val="20"/>
                <w:szCs w:val="20"/>
              </w:rPr>
              <w:t>ሰራተኞቹ</w:t>
            </w:r>
            <w:r w:rsidR="00B72339" w:rsidRPr="00F67237">
              <w:rPr>
                <w:rFonts w:ascii="Arial" w:hAnsi="Arial" w:cs="Arial"/>
                <w:sz w:val="20"/>
                <w:szCs w:val="20"/>
              </w:rPr>
              <w:t xml:space="preserve"> </w:t>
            </w:r>
            <w:r w:rsidR="00B72339" w:rsidRPr="00F67237">
              <w:rPr>
                <w:rFonts w:ascii="Nyala" w:hAnsi="Nyala" w:cs="Nyala"/>
                <w:sz w:val="20"/>
                <w:szCs w:val="20"/>
              </w:rPr>
              <w:t>ውስጥ</w:t>
            </w:r>
            <w:r w:rsidR="00B72339" w:rsidRPr="00F67237">
              <w:rPr>
                <w:rFonts w:ascii="Arial" w:hAnsi="Arial" w:cs="Arial"/>
                <w:sz w:val="20"/>
                <w:szCs w:val="20"/>
              </w:rPr>
              <w:t xml:space="preserve"> </w:t>
            </w:r>
            <w:r w:rsidR="00B72339" w:rsidRPr="00F67237">
              <w:rPr>
                <w:rFonts w:ascii="Nyala" w:hAnsi="Nyala" w:cs="Nyala"/>
                <w:sz w:val="20"/>
                <w:szCs w:val="20"/>
              </w:rPr>
              <w:t>ምን</w:t>
            </w:r>
            <w:r w:rsidR="00B72339" w:rsidRPr="00F67237">
              <w:rPr>
                <w:rFonts w:ascii="Arial" w:hAnsi="Arial" w:cs="Arial"/>
                <w:sz w:val="20"/>
                <w:szCs w:val="20"/>
              </w:rPr>
              <w:t xml:space="preserve"> </w:t>
            </w:r>
            <w:r w:rsidR="00B72339" w:rsidRPr="00F67237">
              <w:rPr>
                <w:rFonts w:ascii="Nyala" w:hAnsi="Nyala" w:cs="Nyala"/>
                <w:sz w:val="20"/>
                <w:szCs w:val="20"/>
              </w:rPr>
              <w:t>ያህሉ</w:t>
            </w:r>
            <w:r w:rsidR="00B72339" w:rsidRPr="00F67237">
              <w:rPr>
                <w:rFonts w:ascii="Arial" w:hAnsi="Arial" w:cs="Arial"/>
                <w:sz w:val="20"/>
                <w:szCs w:val="20"/>
              </w:rPr>
              <w:t xml:space="preserve"> </w:t>
            </w:r>
            <w:r w:rsidR="00B72339" w:rsidRPr="00F67237">
              <w:rPr>
                <w:rFonts w:ascii="Nyala" w:hAnsi="Nyala" w:cs="Nyala"/>
                <w:sz w:val="20"/>
                <w:szCs w:val="20"/>
              </w:rPr>
              <w:t>ሴቶች</w:t>
            </w:r>
            <w:r w:rsidR="00B72339" w:rsidRPr="00F67237">
              <w:rPr>
                <w:rFonts w:ascii="Arial" w:hAnsi="Arial" w:cs="Arial"/>
                <w:sz w:val="20"/>
                <w:szCs w:val="20"/>
              </w:rPr>
              <w:t xml:space="preserve"> </w:t>
            </w:r>
            <w:r w:rsidR="00B72339" w:rsidRPr="00F67237">
              <w:rPr>
                <w:rFonts w:ascii="Nyala" w:hAnsi="Nyala" w:cs="Nyala"/>
                <w:sz w:val="20"/>
                <w:szCs w:val="20"/>
              </w:rPr>
              <w:t>ናቸው</w:t>
            </w:r>
            <w:r w:rsidR="00B72339" w:rsidRPr="00F67237">
              <w:rPr>
                <w:rFonts w:ascii="Arial" w:hAnsi="Arial" w:cs="Arial"/>
                <w:sz w:val="20"/>
                <w:szCs w:val="20"/>
              </w:rPr>
              <w:t>?</w:t>
            </w:r>
          </w:p>
        </w:tc>
      </w:tr>
      <w:tr w:rsidR="00343F93" w:rsidRPr="00F67237" w14:paraId="44B38EAE" w14:textId="77777777" w:rsidTr="00A507F3">
        <w:tblPrEx>
          <w:tblCellMar>
            <w:top w:w="108" w:type="dxa"/>
            <w:bottom w:w="108" w:type="dxa"/>
          </w:tblCellMar>
        </w:tblPrEx>
        <w:trPr>
          <w:trHeight w:val="333"/>
        </w:trPr>
        <w:tc>
          <w:tcPr>
            <w:tcW w:w="675" w:type="dxa"/>
          </w:tcPr>
          <w:p w14:paraId="4D7DF245" w14:textId="77777777" w:rsidR="00343F93" w:rsidRPr="00F67237" w:rsidRDefault="00343F93" w:rsidP="00343F93">
            <w:pPr>
              <w:rPr>
                <w:rFonts w:ascii="Arial" w:hAnsi="Arial" w:cs="Arial"/>
                <w:sz w:val="20"/>
                <w:szCs w:val="20"/>
              </w:rPr>
            </w:pPr>
            <w:r w:rsidRPr="00F67237">
              <w:rPr>
                <w:rFonts w:ascii="Arial" w:hAnsi="Arial" w:cs="Arial"/>
                <w:sz w:val="20"/>
                <w:szCs w:val="20"/>
              </w:rPr>
              <w:t>4</w:t>
            </w:r>
          </w:p>
        </w:tc>
        <w:tc>
          <w:tcPr>
            <w:tcW w:w="8613" w:type="dxa"/>
            <w:gridSpan w:val="5"/>
          </w:tcPr>
          <w:p w14:paraId="73C41702" w14:textId="6234DA39" w:rsidR="00343F93" w:rsidRPr="00F67237" w:rsidRDefault="00343F93" w:rsidP="00343F93">
            <w:pPr>
              <w:rPr>
                <w:rFonts w:ascii="Arial" w:hAnsi="Arial" w:cs="Arial"/>
                <w:sz w:val="20"/>
                <w:szCs w:val="20"/>
              </w:rPr>
            </w:pPr>
            <w:r w:rsidRPr="00F67237">
              <w:rPr>
                <w:rFonts w:ascii="Arial" w:hAnsi="Arial" w:cs="Arial"/>
                <w:sz w:val="20"/>
                <w:szCs w:val="20"/>
              </w:rPr>
              <w:t>How many hours per week does a full-time employee typically work?</w:t>
            </w:r>
            <w:r w:rsidR="00B72339" w:rsidRPr="00F67237">
              <w:rPr>
                <w:rFonts w:ascii="Arial" w:hAnsi="Arial" w:cs="Arial"/>
                <w:sz w:val="20"/>
                <w:szCs w:val="20"/>
              </w:rPr>
              <w:t xml:space="preserve"> </w:t>
            </w:r>
            <w:r w:rsidR="00B72339" w:rsidRPr="00F67237">
              <w:rPr>
                <w:rFonts w:ascii="Nyala" w:hAnsi="Nyala" w:cs="Nyala"/>
                <w:sz w:val="20"/>
                <w:szCs w:val="20"/>
              </w:rPr>
              <w:t>የሙሉ</w:t>
            </w:r>
            <w:r w:rsidR="00B72339" w:rsidRPr="00F67237">
              <w:rPr>
                <w:rFonts w:ascii="Arial" w:hAnsi="Arial" w:cs="Arial"/>
                <w:sz w:val="20"/>
                <w:szCs w:val="20"/>
              </w:rPr>
              <w:t xml:space="preserve"> </w:t>
            </w:r>
            <w:r w:rsidR="00B72339" w:rsidRPr="00F67237">
              <w:rPr>
                <w:rFonts w:ascii="Nyala" w:hAnsi="Nyala" w:cs="Nyala"/>
                <w:sz w:val="20"/>
                <w:szCs w:val="20"/>
              </w:rPr>
              <w:t>ሰዓት</w:t>
            </w:r>
            <w:r w:rsidR="00B72339" w:rsidRPr="00F67237">
              <w:rPr>
                <w:rFonts w:ascii="Arial" w:hAnsi="Arial" w:cs="Arial"/>
                <w:sz w:val="20"/>
                <w:szCs w:val="20"/>
              </w:rPr>
              <w:t xml:space="preserve"> </w:t>
            </w:r>
            <w:r w:rsidR="00B72339" w:rsidRPr="00F67237">
              <w:rPr>
                <w:rFonts w:ascii="Nyala" w:hAnsi="Nyala" w:cs="Nyala"/>
                <w:sz w:val="20"/>
                <w:szCs w:val="20"/>
              </w:rPr>
              <w:t>ሰራተኞች</w:t>
            </w:r>
            <w:r w:rsidR="00B72339" w:rsidRPr="00F67237">
              <w:rPr>
                <w:rFonts w:ascii="Arial" w:hAnsi="Arial" w:cs="Arial"/>
                <w:sz w:val="20"/>
                <w:szCs w:val="20"/>
              </w:rPr>
              <w:t xml:space="preserve"> </w:t>
            </w:r>
            <w:r w:rsidR="00B72339" w:rsidRPr="00F67237">
              <w:rPr>
                <w:rFonts w:ascii="Nyala" w:hAnsi="Nyala" w:cs="Nyala"/>
                <w:sz w:val="20"/>
                <w:szCs w:val="20"/>
              </w:rPr>
              <w:t>በተለምዶ</w:t>
            </w:r>
            <w:r w:rsidR="00B72339" w:rsidRPr="00F67237">
              <w:rPr>
                <w:rFonts w:ascii="Arial" w:hAnsi="Arial" w:cs="Arial"/>
                <w:sz w:val="20"/>
                <w:szCs w:val="20"/>
              </w:rPr>
              <w:t xml:space="preserve"> </w:t>
            </w:r>
            <w:r w:rsidR="00B72339" w:rsidRPr="00F67237">
              <w:rPr>
                <w:rFonts w:ascii="Nyala" w:hAnsi="Nyala" w:cs="Nyala"/>
                <w:sz w:val="20"/>
                <w:szCs w:val="20"/>
              </w:rPr>
              <w:t>በሳምንት</w:t>
            </w:r>
            <w:r w:rsidR="00B72339" w:rsidRPr="00F67237">
              <w:rPr>
                <w:rFonts w:ascii="Arial" w:hAnsi="Arial" w:cs="Arial"/>
                <w:sz w:val="20"/>
                <w:szCs w:val="20"/>
              </w:rPr>
              <w:t xml:space="preserve"> </w:t>
            </w:r>
            <w:r w:rsidR="00B72339" w:rsidRPr="00F67237">
              <w:rPr>
                <w:rFonts w:ascii="Nyala" w:hAnsi="Nyala" w:cs="Nyala"/>
                <w:sz w:val="20"/>
                <w:szCs w:val="20"/>
              </w:rPr>
              <w:t>ለስንት</w:t>
            </w:r>
            <w:r w:rsidR="00B72339" w:rsidRPr="00F67237">
              <w:rPr>
                <w:rFonts w:ascii="Arial" w:hAnsi="Arial" w:cs="Arial"/>
                <w:sz w:val="20"/>
                <w:szCs w:val="20"/>
              </w:rPr>
              <w:t xml:space="preserve"> </w:t>
            </w:r>
            <w:r w:rsidR="00B72339" w:rsidRPr="00F67237">
              <w:rPr>
                <w:rFonts w:ascii="Nyala" w:hAnsi="Nyala" w:cs="Nyala"/>
                <w:sz w:val="20"/>
                <w:szCs w:val="20"/>
              </w:rPr>
              <w:t>ሰዓታት</w:t>
            </w:r>
            <w:r w:rsidR="00B72339" w:rsidRPr="00F67237">
              <w:rPr>
                <w:rFonts w:ascii="Arial" w:hAnsi="Arial" w:cs="Arial"/>
                <w:sz w:val="20"/>
                <w:szCs w:val="20"/>
              </w:rPr>
              <w:t xml:space="preserve"> </w:t>
            </w:r>
            <w:r w:rsidR="00B72339" w:rsidRPr="00F67237">
              <w:rPr>
                <w:rFonts w:ascii="Nyala" w:hAnsi="Nyala" w:cs="Nyala"/>
                <w:sz w:val="20"/>
                <w:szCs w:val="20"/>
              </w:rPr>
              <w:t>ይሰራሉ</w:t>
            </w:r>
            <w:r w:rsidR="00B72339" w:rsidRPr="00F67237">
              <w:rPr>
                <w:rFonts w:ascii="Arial" w:hAnsi="Arial" w:cs="Arial"/>
                <w:sz w:val="20"/>
                <w:szCs w:val="20"/>
              </w:rPr>
              <w:t>?</w:t>
            </w:r>
          </w:p>
        </w:tc>
      </w:tr>
      <w:tr w:rsidR="00343F93" w:rsidRPr="00F67237" w14:paraId="1F22B2B3" w14:textId="77777777" w:rsidTr="00A507F3">
        <w:tblPrEx>
          <w:tblCellMar>
            <w:top w:w="108" w:type="dxa"/>
            <w:bottom w:w="108" w:type="dxa"/>
          </w:tblCellMar>
        </w:tblPrEx>
        <w:trPr>
          <w:trHeight w:val="333"/>
        </w:trPr>
        <w:tc>
          <w:tcPr>
            <w:tcW w:w="675" w:type="dxa"/>
          </w:tcPr>
          <w:p w14:paraId="377572DE" w14:textId="77777777" w:rsidR="00343F93" w:rsidRPr="00F67237" w:rsidRDefault="00343F93" w:rsidP="00343F93">
            <w:pPr>
              <w:rPr>
                <w:rFonts w:ascii="Arial" w:hAnsi="Arial" w:cs="Arial"/>
                <w:sz w:val="20"/>
                <w:szCs w:val="20"/>
              </w:rPr>
            </w:pPr>
            <w:r w:rsidRPr="00F67237">
              <w:rPr>
                <w:rFonts w:ascii="Arial" w:hAnsi="Arial" w:cs="Arial"/>
                <w:sz w:val="20"/>
                <w:szCs w:val="20"/>
              </w:rPr>
              <w:t>5</w:t>
            </w:r>
          </w:p>
        </w:tc>
        <w:tc>
          <w:tcPr>
            <w:tcW w:w="8613" w:type="dxa"/>
            <w:gridSpan w:val="5"/>
          </w:tcPr>
          <w:p w14:paraId="2FC47755" w14:textId="0CB5B7B1" w:rsidR="00343F93" w:rsidRPr="00F67237" w:rsidRDefault="00343F93" w:rsidP="00343F93">
            <w:pPr>
              <w:rPr>
                <w:rFonts w:ascii="Arial" w:hAnsi="Arial" w:cs="Arial"/>
                <w:b/>
                <w:i/>
                <w:sz w:val="20"/>
                <w:szCs w:val="20"/>
              </w:rPr>
            </w:pPr>
            <w:r w:rsidRPr="00F67237">
              <w:rPr>
                <w:rFonts w:ascii="Arial" w:hAnsi="Arial" w:cs="Arial"/>
                <w:sz w:val="20"/>
                <w:szCs w:val="20"/>
              </w:rPr>
              <w:t>How many of your employees are part-time employees?</w:t>
            </w:r>
            <w:r w:rsidR="00A17BA0" w:rsidRPr="00F67237">
              <w:rPr>
                <w:rFonts w:ascii="Arial" w:hAnsi="Arial" w:cs="Arial"/>
                <w:b/>
                <w:i/>
                <w:sz w:val="20"/>
                <w:szCs w:val="20"/>
              </w:rPr>
              <w:t xml:space="preserve"> </w:t>
            </w:r>
            <w:r w:rsidR="00A17BA0" w:rsidRPr="00F67237">
              <w:rPr>
                <w:rFonts w:ascii="Nyala" w:hAnsi="Nyala" w:cs="Nyala"/>
                <w:sz w:val="20"/>
                <w:szCs w:val="20"/>
              </w:rPr>
              <w:t>ከሰራተኞቹ</w:t>
            </w:r>
            <w:r w:rsidR="00A17BA0" w:rsidRPr="00F67237">
              <w:rPr>
                <w:rFonts w:ascii="Arial" w:hAnsi="Arial" w:cs="Arial"/>
                <w:sz w:val="20"/>
                <w:szCs w:val="20"/>
              </w:rPr>
              <w:t xml:space="preserve"> </w:t>
            </w:r>
            <w:r w:rsidR="00A17BA0" w:rsidRPr="00F67237">
              <w:rPr>
                <w:rFonts w:ascii="Nyala" w:hAnsi="Nyala" w:cs="Nyala"/>
                <w:sz w:val="20"/>
                <w:szCs w:val="20"/>
              </w:rPr>
              <w:t>ውስጥ</w:t>
            </w:r>
            <w:r w:rsidR="00A17BA0" w:rsidRPr="00F67237">
              <w:rPr>
                <w:rFonts w:ascii="Arial" w:hAnsi="Arial" w:cs="Arial"/>
                <w:sz w:val="20"/>
                <w:szCs w:val="20"/>
              </w:rPr>
              <w:t xml:space="preserve"> </w:t>
            </w:r>
            <w:r w:rsidR="00A17BA0" w:rsidRPr="00F67237">
              <w:rPr>
                <w:rFonts w:ascii="Nyala" w:hAnsi="Nyala" w:cs="Nyala"/>
                <w:sz w:val="20"/>
                <w:szCs w:val="20"/>
              </w:rPr>
              <w:t>ምን</w:t>
            </w:r>
            <w:r w:rsidR="00A17BA0" w:rsidRPr="00F67237">
              <w:rPr>
                <w:rFonts w:ascii="Arial" w:hAnsi="Arial" w:cs="Arial"/>
                <w:sz w:val="20"/>
                <w:szCs w:val="20"/>
              </w:rPr>
              <w:t xml:space="preserve"> </w:t>
            </w:r>
            <w:r w:rsidR="00A17BA0" w:rsidRPr="00F67237">
              <w:rPr>
                <w:rFonts w:ascii="Nyala" w:hAnsi="Nyala" w:cs="Nyala"/>
                <w:sz w:val="20"/>
                <w:szCs w:val="20"/>
              </w:rPr>
              <w:t>ያህሉ</w:t>
            </w:r>
            <w:r w:rsidR="00A17BA0" w:rsidRPr="00F67237">
              <w:rPr>
                <w:rFonts w:ascii="Arial" w:hAnsi="Arial" w:cs="Arial"/>
                <w:sz w:val="20"/>
                <w:szCs w:val="20"/>
              </w:rPr>
              <w:t xml:space="preserve"> </w:t>
            </w:r>
            <w:r w:rsidR="00A17BA0" w:rsidRPr="00F67237">
              <w:rPr>
                <w:rFonts w:ascii="Nyala" w:hAnsi="Nyala" w:cs="Nyala"/>
                <w:sz w:val="20"/>
                <w:szCs w:val="20"/>
              </w:rPr>
              <w:t>የትርፍ</w:t>
            </w:r>
            <w:r w:rsidR="00A17BA0" w:rsidRPr="00F67237">
              <w:rPr>
                <w:rFonts w:ascii="Arial" w:hAnsi="Arial" w:cs="Arial"/>
                <w:sz w:val="20"/>
                <w:szCs w:val="20"/>
              </w:rPr>
              <w:t xml:space="preserve"> </w:t>
            </w:r>
            <w:r w:rsidR="00A17BA0" w:rsidRPr="00F67237">
              <w:rPr>
                <w:rFonts w:ascii="Nyala" w:hAnsi="Nyala" w:cs="Nyala"/>
                <w:sz w:val="20"/>
                <w:szCs w:val="20"/>
              </w:rPr>
              <w:t>ግዜ</w:t>
            </w:r>
            <w:r w:rsidR="00A17BA0" w:rsidRPr="00F67237">
              <w:rPr>
                <w:rFonts w:ascii="Arial" w:hAnsi="Arial" w:cs="Arial"/>
                <w:sz w:val="20"/>
                <w:szCs w:val="20"/>
              </w:rPr>
              <w:t xml:space="preserve"> </w:t>
            </w:r>
            <w:r w:rsidR="00A17BA0" w:rsidRPr="00F67237">
              <w:rPr>
                <w:rFonts w:ascii="Nyala" w:hAnsi="Nyala" w:cs="Nyala"/>
                <w:sz w:val="20"/>
                <w:szCs w:val="20"/>
              </w:rPr>
              <w:t>ሰራተኞች</w:t>
            </w:r>
            <w:r w:rsidR="00A17BA0" w:rsidRPr="00F67237">
              <w:rPr>
                <w:rFonts w:ascii="Arial" w:hAnsi="Arial" w:cs="Arial"/>
                <w:sz w:val="20"/>
                <w:szCs w:val="20"/>
              </w:rPr>
              <w:t xml:space="preserve"> </w:t>
            </w:r>
            <w:r w:rsidR="00A17BA0" w:rsidRPr="00F67237">
              <w:rPr>
                <w:rFonts w:ascii="Nyala" w:hAnsi="Nyala" w:cs="Nyala"/>
                <w:sz w:val="20"/>
                <w:szCs w:val="20"/>
              </w:rPr>
              <w:t>ናቸው</w:t>
            </w:r>
            <w:r w:rsidR="00A17BA0" w:rsidRPr="00F67237">
              <w:rPr>
                <w:rFonts w:ascii="Arial" w:hAnsi="Arial" w:cs="Arial"/>
                <w:sz w:val="20"/>
                <w:szCs w:val="20"/>
              </w:rPr>
              <w:t>?</w:t>
            </w:r>
            <w:r w:rsidR="00A17BA0" w:rsidRPr="00F67237">
              <w:rPr>
                <w:rFonts w:ascii="Arial" w:hAnsi="Arial" w:cs="Arial"/>
                <w:b/>
                <w:i/>
                <w:sz w:val="20"/>
                <w:szCs w:val="20"/>
              </w:rPr>
              <w:t xml:space="preserve"> (If 0, go directly to question 8/ </w:t>
            </w:r>
            <w:r w:rsidR="00A17BA0" w:rsidRPr="00F67237">
              <w:rPr>
                <w:rFonts w:ascii="Nyala" w:hAnsi="Nyala" w:cs="Nyala"/>
                <w:b/>
                <w:i/>
                <w:sz w:val="20"/>
                <w:szCs w:val="20"/>
              </w:rPr>
              <w:t>መልሱ</w:t>
            </w:r>
            <w:r w:rsidR="00A17BA0" w:rsidRPr="00F67237">
              <w:rPr>
                <w:rFonts w:ascii="Arial" w:hAnsi="Arial" w:cs="Arial"/>
                <w:b/>
                <w:i/>
                <w:sz w:val="20"/>
                <w:szCs w:val="20"/>
              </w:rPr>
              <w:t xml:space="preserve"> 0 </w:t>
            </w:r>
            <w:r w:rsidR="00A17BA0" w:rsidRPr="00F67237">
              <w:rPr>
                <w:rFonts w:ascii="Nyala" w:hAnsi="Nyala" w:cs="Nyala"/>
                <w:b/>
                <w:i/>
                <w:sz w:val="20"/>
                <w:szCs w:val="20"/>
              </w:rPr>
              <w:t>ከሆነ</w:t>
            </w:r>
            <w:r w:rsidR="00A17BA0" w:rsidRPr="00F67237">
              <w:rPr>
                <w:rFonts w:ascii="Arial" w:hAnsi="Arial" w:cs="Arial"/>
                <w:b/>
                <w:i/>
                <w:sz w:val="20"/>
                <w:szCs w:val="20"/>
              </w:rPr>
              <w:t xml:space="preserve"> </w:t>
            </w:r>
            <w:r w:rsidR="00A17BA0" w:rsidRPr="00F67237">
              <w:rPr>
                <w:rFonts w:ascii="Nyala" w:hAnsi="Nyala" w:cs="Nyala"/>
                <w:b/>
                <w:i/>
                <w:sz w:val="20"/>
                <w:szCs w:val="20"/>
              </w:rPr>
              <w:t>ወደ</w:t>
            </w:r>
            <w:r w:rsidR="00A17BA0" w:rsidRPr="00F67237">
              <w:rPr>
                <w:rFonts w:ascii="Arial" w:hAnsi="Arial" w:cs="Arial"/>
                <w:b/>
                <w:i/>
                <w:sz w:val="20"/>
                <w:szCs w:val="20"/>
              </w:rPr>
              <w:t xml:space="preserve"> </w:t>
            </w:r>
            <w:r w:rsidR="00A17BA0" w:rsidRPr="00F67237">
              <w:rPr>
                <w:rFonts w:ascii="Nyala" w:hAnsi="Nyala" w:cs="Nyala"/>
                <w:b/>
                <w:i/>
                <w:sz w:val="20"/>
                <w:szCs w:val="20"/>
              </w:rPr>
              <w:t>ጥያቄ</w:t>
            </w:r>
            <w:r w:rsidR="00A17BA0" w:rsidRPr="00F67237">
              <w:rPr>
                <w:rFonts w:ascii="Arial" w:hAnsi="Arial" w:cs="Arial"/>
                <w:b/>
                <w:i/>
                <w:sz w:val="20"/>
                <w:szCs w:val="20"/>
              </w:rPr>
              <w:t xml:space="preserve"> </w:t>
            </w:r>
            <w:r w:rsidR="00A17BA0" w:rsidRPr="00F67237">
              <w:rPr>
                <w:rFonts w:ascii="Nyala" w:hAnsi="Nyala" w:cs="Nyala"/>
                <w:b/>
                <w:i/>
                <w:sz w:val="20"/>
                <w:szCs w:val="20"/>
              </w:rPr>
              <w:t>ቁጥር</w:t>
            </w:r>
            <w:r w:rsidR="00A17BA0" w:rsidRPr="00F67237">
              <w:rPr>
                <w:rFonts w:ascii="Arial" w:hAnsi="Arial" w:cs="Arial"/>
                <w:b/>
                <w:i/>
                <w:sz w:val="20"/>
                <w:szCs w:val="20"/>
              </w:rPr>
              <w:t xml:space="preserve"> 8 </w:t>
            </w:r>
            <w:r w:rsidR="00A17BA0" w:rsidRPr="00F67237">
              <w:rPr>
                <w:rFonts w:ascii="Nyala" w:hAnsi="Nyala" w:cs="Nyala"/>
                <w:b/>
                <w:i/>
                <w:sz w:val="20"/>
                <w:szCs w:val="20"/>
              </w:rPr>
              <w:t>ይለፉ</w:t>
            </w:r>
            <w:r w:rsidR="00A17BA0" w:rsidRPr="00F67237">
              <w:rPr>
                <w:rFonts w:ascii="Arial" w:hAnsi="Arial" w:cs="Arial"/>
                <w:b/>
                <w:i/>
                <w:sz w:val="20"/>
                <w:szCs w:val="20"/>
              </w:rPr>
              <w:t>)</w:t>
            </w:r>
          </w:p>
        </w:tc>
      </w:tr>
      <w:tr w:rsidR="00343F93" w:rsidRPr="00F67237" w14:paraId="4AF16040" w14:textId="77777777" w:rsidTr="00A507F3">
        <w:tblPrEx>
          <w:tblCellMar>
            <w:top w:w="108" w:type="dxa"/>
            <w:bottom w:w="108" w:type="dxa"/>
          </w:tblCellMar>
        </w:tblPrEx>
        <w:trPr>
          <w:trHeight w:val="333"/>
        </w:trPr>
        <w:tc>
          <w:tcPr>
            <w:tcW w:w="675" w:type="dxa"/>
          </w:tcPr>
          <w:p w14:paraId="112E470F" w14:textId="77777777" w:rsidR="00343F93" w:rsidRPr="00F67237" w:rsidRDefault="00343F93" w:rsidP="00343F93">
            <w:pPr>
              <w:rPr>
                <w:rFonts w:ascii="Arial" w:hAnsi="Arial" w:cs="Arial"/>
                <w:sz w:val="20"/>
                <w:szCs w:val="20"/>
              </w:rPr>
            </w:pPr>
            <w:r w:rsidRPr="00F67237">
              <w:rPr>
                <w:rFonts w:ascii="Arial" w:hAnsi="Arial" w:cs="Arial"/>
                <w:sz w:val="20"/>
                <w:szCs w:val="20"/>
              </w:rPr>
              <w:t>6</w:t>
            </w:r>
          </w:p>
        </w:tc>
        <w:tc>
          <w:tcPr>
            <w:tcW w:w="8613" w:type="dxa"/>
            <w:gridSpan w:val="5"/>
          </w:tcPr>
          <w:p w14:paraId="3768CF9C" w14:textId="40D4D740" w:rsidR="00343F93" w:rsidRPr="00F67237" w:rsidRDefault="00343F93" w:rsidP="00343F93">
            <w:pPr>
              <w:rPr>
                <w:rFonts w:ascii="Arial" w:hAnsi="Arial" w:cs="Arial"/>
                <w:sz w:val="20"/>
                <w:szCs w:val="20"/>
              </w:rPr>
            </w:pPr>
            <w:r w:rsidRPr="00F67237">
              <w:rPr>
                <w:rFonts w:ascii="Arial" w:hAnsi="Arial" w:cs="Arial"/>
                <w:sz w:val="20"/>
                <w:szCs w:val="20"/>
              </w:rPr>
              <w:t>How many of the part-time employees are women?</w:t>
            </w:r>
            <w:r w:rsidR="006E1F51" w:rsidRPr="00F67237">
              <w:rPr>
                <w:rFonts w:ascii="Arial" w:hAnsi="Arial" w:cs="Arial"/>
                <w:sz w:val="20"/>
                <w:szCs w:val="20"/>
              </w:rPr>
              <w:t xml:space="preserve"> </w:t>
            </w:r>
            <w:r w:rsidR="006E1F51" w:rsidRPr="00F67237">
              <w:rPr>
                <w:rFonts w:ascii="Nyala" w:hAnsi="Nyala" w:cs="Nyala"/>
                <w:sz w:val="20"/>
                <w:szCs w:val="20"/>
              </w:rPr>
              <w:t>ከትርፍ</w:t>
            </w:r>
            <w:r w:rsidR="006E1F51" w:rsidRPr="00F67237">
              <w:rPr>
                <w:rFonts w:ascii="Arial" w:hAnsi="Arial" w:cs="Arial"/>
                <w:sz w:val="20"/>
                <w:szCs w:val="20"/>
              </w:rPr>
              <w:t xml:space="preserve"> </w:t>
            </w:r>
            <w:r w:rsidR="006E1F51" w:rsidRPr="00F67237">
              <w:rPr>
                <w:rFonts w:ascii="Nyala" w:hAnsi="Nyala" w:cs="Nyala"/>
                <w:sz w:val="20"/>
                <w:szCs w:val="20"/>
              </w:rPr>
              <w:t>ግዜ</w:t>
            </w:r>
            <w:r w:rsidR="006E1F51" w:rsidRPr="00F67237">
              <w:rPr>
                <w:rFonts w:ascii="Arial" w:hAnsi="Arial" w:cs="Arial"/>
                <w:sz w:val="20"/>
                <w:szCs w:val="20"/>
              </w:rPr>
              <w:t xml:space="preserve"> </w:t>
            </w:r>
            <w:r w:rsidR="006E1F51" w:rsidRPr="00F67237">
              <w:rPr>
                <w:rFonts w:ascii="Nyala" w:hAnsi="Nyala" w:cs="Nyala"/>
                <w:sz w:val="20"/>
                <w:szCs w:val="20"/>
              </w:rPr>
              <w:t>ሰራተኞቹ</w:t>
            </w:r>
            <w:r w:rsidR="006E1F51" w:rsidRPr="00F67237">
              <w:rPr>
                <w:rFonts w:ascii="Arial" w:hAnsi="Arial" w:cs="Arial"/>
                <w:sz w:val="20"/>
                <w:szCs w:val="20"/>
              </w:rPr>
              <w:t xml:space="preserve"> </w:t>
            </w:r>
            <w:r w:rsidR="006E1F51" w:rsidRPr="00F67237">
              <w:rPr>
                <w:rFonts w:ascii="Nyala" w:hAnsi="Nyala" w:cs="Nyala"/>
                <w:sz w:val="20"/>
                <w:szCs w:val="20"/>
              </w:rPr>
              <w:t>ውስጥ</w:t>
            </w:r>
            <w:r w:rsidR="006E1F51" w:rsidRPr="00F67237">
              <w:rPr>
                <w:rFonts w:ascii="Arial" w:hAnsi="Arial" w:cs="Arial"/>
                <w:sz w:val="20"/>
                <w:szCs w:val="20"/>
              </w:rPr>
              <w:t xml:space="preserve"> </w:t>
            </w:r>
            <w:r w:rsidR="006E1F51" w:rsidRPr="00F67237">
              <w:rPr>
                <w:rFonts w:ascii="Nyala" w:hAnsi="Nyala" w:cs="Nyala"/>
                <w:sz w:val="20"/>
                <w:szCs w:val="20"/>
              </w:rPr>
              <w:t>ምን</w:t>
            </w:r>
            <w:r w:rsidR="006E1F51" w:rsidRPr="00F67237">
              <w:rPr>
                <w:rFonts w:ascii="Arial" w:hAnsi="Arial" w:cs="Arial"/>
                <w:sz w:val="20"/>
                <w:szCs w:val="20"/>
              </w:rPr>
              <w:t xml:space="preserve"> </w:t>
            </w:r>
            <w:r w:rsidR="006E1F51" w:rsidRPr="00F67237">
              <w:rPr>
                <w:rFonts w:ascii="Nyala" w:hAnsi="Nyala" w:cs="Nyala"/>
                <w:sz w:val="20"/>
                <w:szCs w:val="20"/>
              </w:rPr>
              <w:t>ያህሉ</w:t>
            </w:r>
            <w:r w:rsidR="006E1F51" w:rsidRPr="00F67237">
              <w:rPr>
                <w:rFonts w:ascii="Arial" w:hAnsi="Arial" w:cs="Arial"/>
                <w:sz w:val="20"/>
                <w:szCs w:val="20"/>
              </w:rPr>
              <w:t xml:space="preserve"> </w:t>
            </w:r>
            <w:r w:rsidR="006E1F51" w:rsidRPr="00F67237">
              <w:rPr>
                <w:rFonts w:ascii="Nyala" w:hAnsi="Nyala" w:cs="Nyala"/>
                <w:sz w:val="20"/>
                <w:szCs w:val="20"/>
              </w:rPr>
              <w:t>ሴቶች</w:t>
            </w:r>
            <w:r w:rsidR="006E1F51" w:rsidRPr="00F67237">
              <w:rPr>
                <w:rFonts w:ascii="Arial" w:hAnsi="Arial" w:cs="Arial"/>
                <w:sz w:val="20"/>
                <w:szCs w:val="20"/>
              </w:rPr>
              <w:t xml:space="preserve"> </w:t>
            </w:r>
            <w:r w:rsidR="006E1F51" w:rsidRPr="00F67237">
              <w:rPr>
                <w:rFonts w:ascii="Nyala" w:hAnsi="Nyala" w:cs="Nyala"/>
                <w:sz w:val="20"/>
                <w:szCs w:val="20"/>
              </w:rPr>
              <w:t>ናቸው</w:t>
            </w:r>
            <w:r w:rsidR="006E1F51" w:rsidRPr="00F67237">
              <w:rPr>
                <w:rFonts w:ascii="Arial" w:hAnsi="Arial" w:cs="Arial"/>
                <w:sz w:val="20"/>
                <w:szCs w:val="20"/>
              </w:rPr>
              <w:t>?</w:t>
            </w:r>
          </w:p>
        </w:tc>
      </w:tr>
      <w:tr w:rsidR="00343F93" w:rsidRPr="00F67237" w14:paraId="09A84346" w14:textId="77777777" w:rsidTr="00A507F3">
        <w:tblPrEx>
          <w:tblCellMar>
            <w:top w:w="108" w:type="dxa"/>
            <w:bottom w:w="108" w:type="dxa"/>
          </w:tblCellMar>
        </w:tblPrEx>
        <w:trPr>
          <w:trHeight w:val="333"/>
        </w:trPr>
        <w:tc>
          <w:tcPr>
            <w:tcW w:w="675" w:type="dxa"/>
          </w:tcPr>
          <w:p w14:paraId="29064327" w14:textId="77777777" w:rsidR="00343F93" w:rsidRPr="00F67237" w:rsidRDefault="00343F93" w:rsidP="00343F93">
            <w:pPr>
              <w:rPr>
                <w:rFonts w:ascii="Arial" w:hAnsi="Arial" w:cs="Arial"/>
                <w:sz w:val="20"/>
                <w:szCs w:val="20"/>
              </w:rPr>
            </w:pPr>
            <w:r w:rsidRPr="00F67237">
              <w:rPr>
                <w:rFonts w:ascii="Arial" w:hAnsi="Arial" w:cs="Arial"/>
                <w:sz w:val="20"/>
                <w:szCs w:val="20"/>
              </w:rPr>
              <w:t>7</w:t>
            </w:r>
          </w:p>
        </w:tc>
        <w:tc>
          <w:tcPr>
            <w:tcW w:w="8613" w:type="dxa"/>
            <w:gridSpan w:val="5"/>
          </w:tcPr>
          <w:p w14:paraId="704B0914" w14:textId="70E21536" w:rsidR="00343F93" w:rsidRPr="00F67237" w:rsidRDefault="00343F93" w:rsidP="00343F93">
            <w:pPr>
              <w:rPr>
                <w:rFonts w:ascii="Arial" w:hAnsi="Arial" w:cs="Arial"/>
                <w:sz w:val="20"/>
                <w:szCs w:val="20"/>
              </w:rPr>
            </w:pPr>
            <w:r w:rsidRPr="00F67237">
              <w:rPr>
                <w:rFonts w:ascii="Arial" w:hAnsi="Arial" w:cs="Arial"/>
                <w:sz w:val="20"/>
                <w:szCs w:val="20"/>
              </w:rPr>
              <w:t xml:space="preserve">How many hours per week </w:t>
            </w:r>
            <w:r w:rsidR="0096554E" w:rsidRPr="00F67237">
              <w:rPr>
                <w:rFonts w:ascii="Arial" w:hAnsi="Arial" w:cs="Arial"/>
                <w:sz w:val="20"/>
                <w:szCs w:val="20"/>
              </w:rPr>
              <w:t>do</w:t>
            </w:r>
            <w:r w:rsidRPr="00F67237">
              <w:rPr>
                <w:rFonts w:ascii="Arial" w:hAnsi="Arial" w:cs="Arial"/>
                <w:sz w:val="20"/>
                <w:szCs w:val="20"/>
              </w:rPr>
              <w:t xml:space="preserve"> a part-time employee typically work?</w:t>
            </w:r>
            <w:r w:rsidR="006E1F51" w:rsidRPr="00F67237">
              <w:rPr>
                <w:rFonts w:ascii="Arial" w:hAnsi="Arial" w:cs="Arial"/>
                <w:sz w:val="20"/>
                <w:szCs w:val="20"/>
              </w:rPr>
              <w:t xml:space="preserve"> / </w:t>
            </w:r>
            <w:r w:rsidR="006E1F51" w:rsidRPr="00F67237">
              <w:rPr>
                <w:rFonts w:ascii="Nyala" w:hAnsi="Nyala" w:cs="Nyala"/>
                <w:sz w:val="20"/>
                <w:szCs w:val="20"/>
              </w:rPr>
              <w:t>የትርፍ</w:t>
            </w:r>
            <w:r w:rsidR="006E1F51" w:rsidRPr="00F67237">
              <w:rPr>
                <w:rFonts w:ascii="Arial" w:hAnsi="Arial" w:cs="Arial"/>
                <w:sz w:val="20"/>
                <w:szCs w:val="20"/>
              </w:rPr>
              <w:t xml:space="preserve"> </w:t>
            </w:r>
            <w:r w:rsidR="006E1F51" w:rsidRPr="00F67237">
              <w:rPr>
                <w:rFonts w:ascii="Nyala" w:hAnsi="Nyala" w:cs="Nyala"/>
                <w:sz w:val="20"/>
                <w:szCs w:val="20"/>
              </w:rPr>
              <w:t>ግዜ</w:t>
            </w:r>
            <w:r w:rsidR="006E1F51" w:rsidRPr="00F67237">
              <w:rPr>
                <w:rFonts w:ascii="Arial" w:hAnsi="Arial" w:cs="Arial"/>
                <w:sz w:val="20"/>
                <w:szCs w:val="20"/>
              </w:rPr>
              <w:t xml:space="preserve"> </w:t>
            </w:r>
            <w:r w:rsidR="006E1F51" w:rsidRPr="00F67237">
              <w:rPr>
                <w:rFonts w:ascii="Nyala" w:hAnsi="Nyala" w:cs="Nyala"/>
                <w:sz w:val="20"/>
                <w:szCs w:val="20"/>
              </w:rPr>
              <w:t>ሰራተኞች</w:t>
            </w:r>
            <w:r w:rsidR="006E1F51" w:rsidRPr="00F67237">
              <w:rPr>
                <w:rFonts w:ascii="Arial" w:hAnsi="Arial" w:cs="Arial"/>
                <w:sz w:val="20"/>
                <w:szCs w:val="20"/>
              </w:rPr>
              <w:t xml:space="preserve"> </w:t>
            </w:r>
            <w:r w:rsidR="006E1F51" w:rsidRPr="00F67237">
              <w:rPr>
                <w:rFonts w:ascii="Nyala" w:hAnsi="Nyala" w:cs="Nyala"/>
                <w:sz w:val="20"/>
                <w:szCs w:val="20"/>
              </w:rPr>
              <w:t>በተለምዶ</w:t>
            </w:r>
            <w:r w:rsidR="006E1F51" w:rsidRPr="00F67237">
              <w:rPr>
                <w:rFonts w:ascii="Arial" w:hAnsi="Arial" w:cs="Arial"/>
                <w:sz w:val="20"/>
                <w:szCs w:val="20"/>
              </w:rPr>
              <w:t xml:space="preserve"> </w:t>
            </w:r>
            <w:r w:rsidR="006E1F51" w:rsidRPr="00F67237">
              <w:rPr>
                <w:rFonts w:ascii="Nyala" w:hAnsi="Nyala" w:cs="Nyala"/>
                <w:sz w:val="20"/>
                <w:szCs w:val="20"/>
              </w:rPr>
              <w:t>በሳምንት</w:t>
            </w:r>
            <w:r w:rsidR="006E1F51" w:rsidRPr="00F67237">
              <w:rPr>
                <w:rFonts w:ascii="Arial" w:hAnsi="Arial" w:cs="Arial"/>
                <w:sz w:val="20"/>
                <w:szCs w:val="20"/>
              </w:rPr>
              <w:t xml:space="preserve"> </w:t>
            </w:r>
            <w:r w:rsidR="006E1F51" w:rsidRPr="00F67237">
              <w:rPr>
                <w:rFonts w:ascii="Nyala" w:hAnsi="Nyala" w:cs="Nyala"/>
                <w:sz w:val="20"/>
                <w:szCs w:val="20"/>
              </w:rPr>
              <w:t>ለስንት</w:t>
            </w:r>
            <w:r w:rsidR="006E1F51" w:rsidRPr="00F67237">
              <w:rPr>
                <w:rFonts w:ascii="Arial" w:hAnsi="Arial" w:cs="Arial"/>
                <w:sz w:val="20"/>
                <w:szCs w:val="20"/>
              </w:rPr>
              <w:t xml:space="preserve"> </w:t>
            </w:r>
            <w:r w:rsidR="006E1F51" w:rsidRPr="00F67237">
              <w:rPr>
                <w:rFonts w:ascii="Nyala" w:hAnsi="Nyala" w:cs="Nyala"/>
                <w:sz w:val="20"/>
                <w:szCs w:val="20"/>
              </w:rPr>
              <w:t>ሰዓታት</w:t>
            </w:r>
            <w:r w:rsidR="006E1F51" w:rsidRPr="00F67237">
              <w:rPr>
                <w:rFonts w:ascii="Arial" w:hAnsi="Arial" w:cs="Arial"/>
                <w:sz w:val="20"/>
                <w:szCs w:val="20"/>
              </w:rPr>
              <w:t xml:space="preserve"> </w:t>
            </w:r>
            <w:r w:rsidR="006E1F51" w:rsidRPr="00F67237">
              <w:rPr>
                <w:rFonts w:ascii="Nyala" w:hAnsi="Nyala" w:cs="Nyala"/>
                <w:sz w:val="20"/>
                <w:szCs w:val="20"/>
              </w:rPr>
              <w:t>ይሰራሉ</w:t>
            </w:r>
            <w:r w:rsidR="006E1F51" w:rsidRPr="00F67237">
              <w:rPr>
                <w:rFonts w:ascii="Arial" w:hAnsi="Arial" w:cs="Arial"/>
                <w:sz w:val="20"/>
                <w:szCs w:val="20"/>
              </w:rPr>
              <w:t>?</w:t>
            </w:r>
          </w:p>
        </w:tc>
      </w:tr>
      <w:tr w:rsidR="00343F93" w:rsidRPr="00F67237" w14:paraId="445DB897" w14:textId="77777777" w:rsidTr="00A507F3">
        <w:tblPrEx>
          <w:tblCellMar>
            <w:top w:w="108" w:type="dxa"/>
            <w:bottom w:w="108" w:type="dxa"/>
          </w:tblCellMar>
        </w:tblPrEx>
        <w:trPr>
          <w:trHeight w:val="333"/>
        </w:trPr>
        <w:tc>
          <w:tcPr>
            <w:tcW w:w="675" w:type="dxa"/>
          </w:tcPr>
          <w:p w14:paraId="1729836A" w14:textId="77777777" w:rsidR="00343F93" w:rsidRPr="00F67237" w:rsidRDefault="00343F93" w:rsidP="00343F93">
            <w:pPr>
              <w:rPr>
                <w:rFonts w:ascii="Arial" w:hAnsi="Arial" w:cs="Arial"/>
                <w:sz w:val="20"/>
                <w:szCs w:val="20"/>
              </w:rPr>
            </w:pPr>
            <w:r w:rsidRPr="00F67237">
              <w:rPr>
                <w:rFonts w:ascii="Arial" w:hAnsi="Arial" w:cs="Arial"/>
                <w:sz w:val="20"/>
                <w:szCs w:val="20"/>
              </w:rPr>
              <w:t>8</w:t>
            </w:r>
          </w:p>
        </w:tc>
        <w:tc>
          <w:tcPr>
            <w:tcW w:w="8613" w:type="dxa"/>
            <w:gridSpan w:val="5"/>
          </w:tcPr>
          <w:p w14:paraId="2EA328B7" w14:textId="1EFE133F" w:rsidR="00343F93" w:rsidRPr="00F67237" w:rsidRDefault="00343F93" w:rsidP="002C1105">
            <w:pPr>
              <w:rPr>
                <w:rFonts w:ascii="Arial" w:hAnsi="Arial" w:cs="Arial"/>
                <w:sz w:val="20"/>
                <w:szCs w:val="20"/>
              </w:rPr>
            </w:pPr>
            <w:r w:rsidRPr="00F67237">
              <w:rPr>
                <w:rFonts w:ascii="Arial" w:hAnsi="Arial" w:cs="Arial"/>
                <w:sz w:val="20"/>
                <w:szCs w:val="20"/>
              </w:rPr>
              <w:t>How many of your current employees are casual workers? By casual workers, we mean short-term employees, mostly engaged in manual tasks, with no guarantee of work beyond a certain time fra</w:t>
            </w:r>
            <w:r w:rsidR="002C1105" w:rsidRPr="00F67237">
              <w:rPr>
                <w:rFonts w:ascii="Arial" w:hAnsi="Arial" w:cs="Arial"/>
                <w:sz w:val="20"/>
                <w:szCs w:val="20"/>
              </w:rPr>
              <w:t>me, including seasonal workers.</w:t>
            </w:r>
            <w:r w:rsidR="002C1105" w:rsidRPr="00F67237">
              <w:rPr>
                <w:rFonts w:ascii="Nyala" w:hAnsi="Nyala" w:cs="Nyala"/>
                <w:sz w:val="20"/>
                <w:szCs w:val="20"/>
              </w:rPr>
              <w:t>አሁን</w:t>
            </w:r>
            <w:r w:rsidR="002C1105" w:rsidRPr="00F67237">
              <w:rPr>
                <w:rFonts w:ascii="Arial" w:hAnsi="Arial" w:cs="Arial"/>
                <w:sz w:val="20"/>
                <w:szCs w:val="20"/>
              </w:rPr>
              <w:t xml:space="preserve"> </w:t>
            </w:r>
            <w:r w:rsidR="002C1105" w:rsidRPr="00F67237">
              <w:rPr>
                <w:rFonts w:ascii="Nyala" w:hAnsi="Nyala" w:cs="Nyala"/>
                <w:sz w:val="20"/>
                <w:szCs w:val="20"/>
              </w:rPr>
              <w:t>ካሉዎት</w:t>
            </w:r>
            <w:r w:rsidR="002C1105" w:rsidRPr="00F67237">
              <w:rPr>
                <w:rFonts w:ascii="Arial" w:hAnsi="Arial" w:cs="Arial"/>
                <w:sz w:val="20"/>
                <w:szCs w:val="20"/>
              </w:rPr>
              <w:t xml:space="preserve"> </w:t>
            </w:r>
            <w:r w:rsidR="002C1105" w:rsidRPr="00F67237">
              <w:rPr>
                <w:rFonts w:ascii="Nyala" w:hAnsi="Nyala" w:cs="Nyala"/>
                <w:sz w:val="20"/>
                <w:szCs w:val="20"/>
              </w:rPr>
              <w:t>ሰራተኞች</w:t>
            </w:r>
            <w:r w:rsidR="002C1105" w:rsidRPr="00F67237">
              <w:rPr>
                <w:rFonts w:ascii="Arial" w:hAnsi="Arial" w:cs="Arial"/>
                <w:sz w:val="20"/>
                <w:szCs w:val="20"/>
              </w:rPr>
              <w:t xml:space="preserve"> </w:t>
            </w:r>
            <w:r w:rsidR="002C1105" w:rsidRPr="00F67237">
              <w:rPr>
                <w:rFonts w:ascii="Nyala" w:hAnsi="Nyala" w:cs="Nyala"/>
                <w:sz w:val="20"/>
                <w:szCs w:val="20"/>
              </w:rPr>
              <w:t>ውስጥ</w:t>
            </w:r>
            <w:r w:rsidR="002C1105" w:rsidRPr="00F67237">
              <w:rPr>
                <w:rFonts w:ascii="Arial" w:hAnsi="Arial" w:cs="Arial"/>
                <w:sz w:val="20"/>
                <w:szCs w:val="20"/>
              </w:rPr>
              <w:t xml:space="preserve"> </w:t>
            </w:r>
            <w:r w:rsidR="002C1105" w:rsidRPr="00F67237">
              <w:rPr>
                <w:rFonts w:ascii="Nyala" w:hAnsi="Nyala" w:cs="Nyala"/>
                <w:sz w:val="20"/>
                <w:szCs w:val="20"/>
              </w:rPr>
              <w:t>ምን</w:t>
            </w:r>
            <w:r w:rsidR="002C1105" w:rsidRPr="00F67237">
              <w:rPr>
                <w:rFonts w:ascii="Arial" w:hAnsi="Arial" w:cs="Arial"/>
                <w:sz w:val="20"/>
                <w:szCs w:val="20"/>
              </w:rPr>
              <w:t xml:space="preserve"> </w:t>
            </w:r>
            <w:r w:rsidR="002C1105" w:rsidRPr="00F67237">
              <w:rPr>
                <w:rFonts w:ascii="Nyala" w:hAnsi="Nyala" w:cs="Nyala"/>
                <w:sz w:val="20"/>
                <w:szCs w:val="20"/>
              </w:rPr>
              <w:t>ያህሉ</w:t>
            </w:r>
            <w:r w:rsidR="002C1105" w:rsidRPr="00F67237">
              <w:rPr>
                <w:rFonts w:ascii="Arial" w:hAnsi="Arial" w:cs="Arial"/>
                <w:sz w:val="20"/>
                <w:szCs w:val="20"/>
              </w:rPr>
              <w:t xml:space="preserve"> </w:t>
            </w:r>
            <w:r w:rsidR="002C1105" w:rsidRPr="00F67237">
              <w:rPr>
                <w:rFonts w:ascii="Nyala" w:hAnsi="Nyala" w:cs="Nyala"/>
                <w:sz w:val="20"/>
                <w:szCs w:val="20"/>
              </w:rPr>
              <w:t>የቀን</w:t>
            </w:r>
            <w:r w:rsidR="002C1105" w:rsidRPr="00F67237">
              <w:rPr>
                <w:rFonts w:ascii="Arial" w:hAnsi="Arial" w:cs="Arial"/>
                <w:sz w:val="20"/>
                <w:szCs w:val="20"/>
              </w:rPr>
              <w:t xml:space="preserve"> </w:t>
            </w:r>
            <w:r w:rsidR="002C1105" w:rsidRPr="00F67237">
              <w:rPr>
                <w:rFonts w:ascii="Nyala" w:hAnsi="Nyala" w:cs="Nyala"/>
                <w:sz w:val="20"/>
                <w:szCs w:val="20"/>
              </w:rPr>
              <w:t>ሰራተኞች</w:t>
            </w:r>
            <w:r w:rsidR="002C1105" w:rsidRPr="00F67237">
              <w:rPr>
                <w:rFonts w:ascii="Arial" w:hAnsi="Arial" w:cs="Arial"/>
                <w:sz w:val="20"/>
                <w:szCs w:val="20"/>
              </w:rPr>
              <w:t xml:space="preserve"> </w:t>
            </w:r>
            <w:r w:rsidR="002C1105" w:rsidRPr="00F67237">
              <w:rPr>
                <w:rFonts w:ascii="Nyala" w:hAnsi="Nyala" w:cs="Nyala"/>
                <w:sz w:val="20"/>
                <w:szCs w:val="20"/>
              </w:rPr>
              <w:t>ናቸው</w:t>
            </w:r>
            <w:r w:rsidR="002C1105" w:rsidRPr="00F67237">
              <w:rPr>
                <w:rFonts w:ascii="Arial" w:hAnsi="Arial" w:cs="Arial"/>
                <w:sz w:val="20"/>
                <w:szCs w:val="20"/>
              </w:rPr>
              <w:t xml:space="preserve">? </w:t>
            </w:r>
            <w:r w:rsidR="002C1105" w:rsidRPr="00F67237">
              <w:rPr>
                <w:rFonts w:ascii="Nyala" w:hAnsi="Nyala" w:cs="Nyala"/>
                <w:sz w:val="20"/>
                <w:szCs w:val="20"/>
              </w:rPr>
              <w:t>የቀን</w:t>
            </w:r>
            <w:r w:rsidR="002C1105" w:rsidRPr="00F67237">
              <w:rPr>
                <w:rFonts w:ascii="Arial" w:hAnsi="Arial" w:cs="Arial"/>
                <w:sz w:val="20"/>
                <w:szCs w:val="20"/>
              </w:rPr>
              <w:t xml:space="preserve"> </w:t>
            </w:r>
            <w:r w:rsidR="002C1105" w:rsidRPr="00F67237">
              <w:rPr>
                <w:rFonts w:ascii="Nyala" w:hAnsi="Nyala" w:cs="Nyala"/>
                <w:sz w:val="20"/>
                <w:szCs w:val="20"/>
              </w:rPr>
              <w:t>ሰራተኞች</w:t>
            </w:r>
            <w:r w:rsidR="002C1105" w:rsidRPr="00F67237">
              <w:rPr>
                <w:rFonts w:ascii="Arial" w:hAnsi="Arial" w:cs="Arial"/>
                <w:sz w:val="20"/>
                <w:szCs w:val="20"/>
              </w:rPr>
              <w:t xml:space="preserve"> </w:t>
            </w:r>
            <w:r w:rsidR="002C1105" w:rsidRPr="00F67237">
              <w:rPr>
                <w:rFonts w:ascii="Nyala" w:hAnsi="Nyala" w:cs="Nyala"/>
                <w:sz w:val="20"/>
                <w:szCs w:val="20"/>
              </w:rPr>
              <w:t>ስንል፣</w:t>
            </w:r>
            <w:r w:rsidR="002C1105" w:rsidRPr="00F67237">
              <w:rPr>
                <w:rFonts w:ascii="Arial" w:hAnsi="Arial" w:cs="Arial"/>
                <w:sz w:val="20"/>
                <w:szCs w:val="20"/>
              </w:rPr>
              <w:t xml:space="preserve"> </w:t>
            </w:r>
            <w:r w:rsidR="002C1105" w:rsidRPr="00F67237">
              <w:rPr>
                <w:rFonts w:ascii="Nyala" w:hAnsi="Nyala" w:cs="Nyala"/>
                <w:sz w:val="20"/>
                <w:szCs w:val="20"/>
              </w:rPr>
              <w:t>ለአጭር</w:t>
            </w:r>
            <w:r w:rsidR="002C1105" w:rsidRPr="00F67237">
              <w:rPr>
                <w:rFonts w:ascii="Arial" w:hAnsi="Arial" w:cs="Arial"/>
                <w:sz w:val="20"/>
                <w:szCs w:val="20"/>
              </w:rPr>
              <w:t xml:space="preserve"> </w:t>
            </w:r>
            <w:r w:rsidR="002C1105" w:rsidRPr="00F67237">
              <w:rPr>
                <w:rFonts w:ascii="Nyala" w:hAnsi="Nyala" w:cs="Nyala"/>
                <w:sz w:val="20"/>
                <w:szCs w:val="20"/>
              </w:rPr>
              <w:t>ግዜ</w:t>
            </w:r>
            <w:r w:rsidR="002C1105" w:rsidRPr="00F67237">
              <w:rPr>
                <w:rFonts w:ascii="Arial" w:hAnsi="Arial" w:cs="Arial"/>
                <w:sz w:val="20"/>
                <w:szCs w:val="20"/>
              </w:rPr>
              <w:t xml:space="preserve"> </w:t>
            </w:r>
            <w:r w:rsidR="002C1105" w:rsidRPr="00F67237">
              <w:rPr>
                <w:rFonts w:ascii="Nyala" w:hAnsi="Nyala" w:cs="Nyala"/>
                <w:sz w:val="20"/>
                <w:szCs w:val="20"/>
              </w:rPr>
              <w:t>የተቀጠሩ</w:t>
            </w:r>
            <w:r w:rsidR="002C1105" w:rsidRPr="00F67237">
              <w:rPr>
                <w:rFonts w:ascii="Arial" w:hAnsi="Arial" w:cs="Arial"/>
                <w:sz w:val="20"/>
                <w:szCs w:val="20"/>
              </w:rPr>
              <w:t xml:space="preserve"> </w:t>
            </w:r>
            <w:r w:rsidR="002C1105" w:rsidRPr="00F67237">
              <w:rPr>
                <w:rFonts w:ascii="Nyala" w:hAnsi="Nyala" w:cs="Nyala"/>
                <w:sz w:val="20"/>
                <w:szCs w:val="20"/>
              </w:rPr>
              <w:t>በአብዛኛው</w:t>
            </w:r>
            <w:r w:rsidR="002C1105" w:rsidRPr="00F67237">
              <w:rPr>
                <w:rFonts w:ascii="Arial" w:hAnsi="Arial" w:cs="Arial"/>
                <w:sz w:val="20"/>
                <w:szCs w:val="20"/>
              </w:rPr>
              <w:t xml:space="preserve"> </w:t>
            </w:r>
            <w:r w:rsidR="002C1105" w:rsidRPr="00F67237">
              <w:rPr>
                <w:rFonts w:ascii="Nyala" w:hAnsi="Nyala" w:cs="Nyala"/>
                <w:sz w:val="20"/>
                <w:szCs w:val="20"/>
              </w:rPr>
              <w:t>የጉልበት</w:t>
            </w:r>
            <w:r w:rsidR="002C1105" w:rsidRPr="00F67237">
              <w:rPr>
                <w:rFonts w:ascii="Arial" w:hAnsi="Arial" w:cs="Arial"/>
                <w:sz w:val="20"/>
                <w:szCs w:val="20"/>
              </w:rPr>
              <w:t xml:space="preserve"> </w:t>
            </w:r>
            <w:r w:rsidR="002C1105" w:rsidRPr="00F67237">
              <w:rPr>
                <w:rFonts w:ascii="Nyala" w:hAnsi="Nyala" w:cs="Nyala"/>
                <w:sz w:val="20"/>
                <w:szCs w:val="20"/>
              </w:rPr>
              <w:t>ስራ</w:t>
            </w:r>
            <w:r w:rsidR="002C1105" w:rsidRPr="00F67237">
              <w:rPr>
                <w:rFonts w:ascii="Arial" w:hAnsi="Arial" w:cs="Arial"/>
                <w:sz w:val="20"/>
                <w:szCs w:val="20"/>
              </w:rPr>
              <w:t xml:space="preserve"> </w:t>
            </w:r>
            <w:r w:rsidR="002C1105" w:rsidRPr="00F67237">
              <w:rPr>
                <w:rFonts w:ascii="Nyala" w:hAnsi="Nyala" w:cs="Nyala"/>
                <w:sz w:val="20"/>
                <w:szCs w:val="20"/>
              </w:rPr>
              <w:t>የሚሰሩ</w:t>
            </w:r>
            <w:r w:rsidR="002C1105" w:rsidRPr="00F67237">
              <w:rPr>
                <w:rFonts w:ascii="Arial" w:hAnsi="Arial" w:cs="Arial"/>
                <w:sz w:val="20"/>
                <w:szCs w:val="20"/>
              </w:rPr>
              <w:t xml:space="preserve"> </w:t>
            </w:r>
            <w:r w:rsidR="002C1105" w:rsidRPr="00F67237">
              <w:rPr>
                <w:rFonts w:ascii="Nyala" w:hAnsi="Nyala" w:cs="Nyala"/>
                <w:sz w:val="20"/>
                <w:szCs w:val="20"/>
              </w:rPr>
              <w:t>ከተወሰነ</w:t>
            </w:r>
            <w:r w:rsidR="002C1105" w:rsidRPr="00F67237">
              <w:rPr>
                <w:rFonts w:ascii="Arial" w:hAnsi="Arial" w:cs="Arial"/>
                <w:sz w:val="20"/>
                <w:szCs w:val="20"/>
              </w:rPr>
              <w:t xml:space="preserve"> </w:t>
            </w:r>
            <w:r w:rsidR="002C1105" w:rsidRPr="00F67237">
              <w:rPr>
                <w:rFonts w:ascii="Nyala" w:hAnsi="Nyala" w:cs="Nyala"/>
                <w:sz w:val="20"/>
                <w:szCs w:val="20"/>
              </w:rPr>
              <w:t>ግዜ</w:t>
            </w:r>
            <w:r w:rsidR="002C1105" w:rsidRPr="00F67237">
              <w:rPr>
                <w:rFonts w:ascii="Arial" w:hAnsi="Arial" w:cs="Arial"/>
                <w:sz w:val="20"/>
                <w:szCs w:val="20"/>
              </w:rPr>
              <w:t xml:space="preserve"> </w:t>
            </w:r>
            <w:r w:rsidR="002C1105" w:rsidRPr="00F67237">
              <w:rPr>
                <w:rFonts w:ascii="Nyala" w:hAnsi="Nyala" w:cs="Nyala"/>
                <w:sz w:val="20"/>
                <w:szCs w:val="20"/>
              </w:rPr>
              <w:t>በላይ</w:t>
            </w:r>
            <w:r w:rsidR="002C1105" w:rsidRPr="00F67237">
              <w:rPr>
                <w:rFonts w:ascii="Arial" w:hAnsi="Arial" w:cs="Arial"/>
                <w:sz w:val="20"/>
                <w:szCs w:val="20"/>
              </w:rPr>
              <w:t xml:space="preserve"> </w:t>
            </w:r>
            <w:r w:rsidR="002C1105" w:rsidRPr="00F67237">
              <w:rPr>
                <w:rFonts w:ascii="Nyala" w:hAnsi="Nyala" w:cs="Nyala"/>
                <w:sz w:val="20"/>
                <w:szCs w:val="20"/>
              </w:rPr>
              <w:t>ድርጅቱ</w:t>
            </w:r>
            <w:r w:rsidR="002C1105" w:rsidRPr="00F67237">
              <w:rPr>
                <w:rFonts w:ascii="Arial" w:hAnsi="Arial" w:cs="Arial"/>
                <w:sz w:val="20"/>
                <w:szCs w:val="20"/>
              </w:rPr>
              <w:t xml:space="preserve"> </w:t>
            </w:r>
            <w:r w:rsidR="002C1105" w:rsidRPr="00F67237">
              <w:rPr>
                <w:rFonts w:ascii="Nyala" w:hAnsi="Nyala" w:cs="Nyala"/>
                <w:sz w:val="20"/>
                <w:szCs w:val="20"/>
              </w:rPr>
              <w:t>ውስጥ</w:t>
            </w:r>
            <w:r w:rsidR="002C1105" w:rsidRPr="00F67237">
              <w:rPr>
                <w:rFonts w:ascii="Arial" w:hAnsi="Arial" w:cs="Arial"/>
                <w:sz w:val="20"/>
                <w:szCs w:val="20"/>
              </w:rPr>
              <w:t xml:space="preserve"> </w:t>
            </w:r>
            <w:r w:rsidR="002C1105" w:rsidRPr="00F67237">
              <w:rPr>
                <w:rFonts w:ascii="Nyala" w:hAnsi="Nyala" w:cs="Nyala"/>
                <w:sz w:val="20"/>
                <w:szCs w:val="20"/>
              </w:rPr>
              <w:t>ስራ</w:t>
            </w:r>
            <w:r w:rsidR="002C1105" w:rsidRPr="00F67237">
              <w:rPr>
                <w:rFonts w:ascii="Arial" w:hAnsi="Arial" w:cs="Arial"/>
                <w:sz w:val="20"/>
                <w:szCs w:val="20"/>
              </w:rPr>
              <w:t xml:space="preserve"> </w:t>
            </w:r>
            <w:r w:rsidR="002C1105" w:rsidRPr="00F67237">
              <w:rPr>
                <w:rFonts w:ascii="Nyala" w:hAnsi="Nyala" w:cs="Nyala"/>
                <w:sz w:val="20"/>
                <w:szCs w:val="20"/>
              </w:rPr>
              <w:t>ላይኖራቸው</w:t>
            </w:r>
            <w:r w:rsidR="002C1105" w:rsidRPr="00F67237">
              <w:rPr>
                <w:rFonts w:ascii="Arial" w:hAnsi="Arial" w:cs="Arial"/>
                <w:sz w:val="20"/>
                <w:szCs w:val="20"/>
              </w:rPr>
              <w:t xml:space="preserve"> </w:t>
            </w:r>
            <w:r w:rsidR="002C1105" w:rsidRPr="00F67237">
              <w:rPr>
                <w:rFonts w:ascii="Nyala" w:hAnsi="Nyala" w:cs="Nyala"/>
                <w:sz w:val="20"/>
                <w:szCs w:val="20"/>
              </w:rPr>
              <w:t>የሚችል፣</w:t>
            </w:r>
            <w:r w:rsidR="002C1105" w:rsidRPr="00F67237">
              <w:rPr>
                <w:rFonts w:ascii="Arial" w:hAnsi="Arial" w:cs="Arial"/>
                <w:sz w:val="20"/>
                <w:szCs w:val="20"/>
              </w:rPr>
              <w:t xml:space="preserve"> </w:t>
            </w:r>
            <w:r w:rsidR="002C1105" w:rsidRPr="00F67237">
              <w:rPr>
                <w:rFonts w:ascii="Nyala" w:hAnsi="Nyala" w:cs="Nyala"/>
                <w:sz w:val="20"/>
                <w:szCs w:val="20"/>
              </w:rPr>
              <w:t>በተወሰነ</w:t>
            </w:r>
            <w:r w:rsidR="002C1105" w:rsidRPr="00F67237">
              <w:rPr>
                <w:rFonts w:ascii="Arial" w:hAnsi="Arial" w:cs="Arial"/>
                <w:sz w:val="20"/>
                <w:szCs w:val="20"/>
              </w:rPr>
              <w:t xml:space="preserve"> </w:t>
            </w:r>
            <w:r w:rsidR="002C1105" w:rsidRPr="00F67237">
              <w:rPr>
                <w:rFonts w:ascii="Nyala" w:hAnsi="Nyala" w:cs="Nyala"/>
                <w:sz w:val="20"/>
                <w:szCs w:val="20"/>
              </w:rPr>
              <w:t>ወቅት</w:t>
            </w:r>
            <w:r w:rsidR="002C1105" w:rsidRPr="00F67237">
              <w:rPr>
                <w:rFonts w:ascii="Arial" w:hAnsi="Arial" w:cs="Arial"/>
                <w:sz w:val="20"/>
                <w:szCs w:val="20"/>
              </w:rPr>
              <w:t xml:space="preserve"> </w:t>
            </w:r>
            <w:r w:rsidR="002C1105" w:rsidRPr="00F67237">
              <w:rPr>
                <w:rFonts w:ascii="Nyala" w:hAnsi="Nyala" w:cs="Nyala"/>
                <w:sz w:val="20"/>
                <w:szCs w:val="20"/>
              </w:rPr>
              <w:t>ብቻ</w:t>
            </w:r>
            <w:r w:rsidR="002C1105" w:rsidRPr="00F67237">
              <w:rPr>
                <w:rFonts w:ascii="Arial" w:hAnsi="Arial" w:cs="Arial"/>
                <w:sz w:val="20"/>
                <w:szCs w:val="20"/>
              </w:rPr>
              <w:t xml:space="preserve"> </w:t>
            </w:r>
            <w:r w:rsidR="002C1105" w:rsidRPr="00F67237">
              <w:rPr>
                <w:rFonts w:ascii="Nyala" w:hAnsi="Nyala" w:cs="Nyala"/>
                <w:sz w:val="20"/>
                <w:szCs w:val="20"/>
              </w:rPr>
              <w:t>የሚሰሩ</w:t>
            </w:r>
            <w:r w:rsidR="002C1105" w:rsidRPr="00F67237">
              <w:rPr>
                <w:rFonts w:ascii="Arial" w:hAnsi="Arial" w:cs="Arial"/>
                <w:sz w:val="20"/>
                <w:szCs w:val="20"/>
              </w:rPr>
              <w:t xml:space="preserve"> </w:t>
            </w:r>
            <w:r w:rsidR="002C1105" w:rsidRPr="00F67237">
              <w:rPr>
                <w:rFonts w:ascii="Nyala" w:hAnsi="Nyala" w:cs="Nyala"/>
                <w:sz w:val="20"/>
                <w:szCs w:val="20"/>
              </w:rPr>
              <w:t>ሰራተኞችን</w:t>
            </w:r>
            <w:r w:rsidR="002C1105" w:rsidRPr="00F67237">
              <w:rPr>
                <w:rFonts w:ascii="Arial" w:hAnsi="Arial" w:cs="Arial"/>
                <w:sz w:val="20"/>
                <w:szCs w:val="20"/>
              </w:rPr>
              <w:t xml:space="preserve"> </w:t>
            </w:r>
            <w:r w:rsidR="002C1105" w:rsidRPr="00F67237">
              <w:rPr>
                <w:rFonts w:ascii="Nyala" w:hAnsi="Nyala" w:cs="Nyala"/>
                <w:sz w:val="20"/>
                <w:szCs w:val="20"/>
              </w:rPr>
              <w:t>ጨምሮ</w:t>
            </w:r>
            <w:r w:rsidR="002C1105" w:rsidRPr="00F67237">
              <w:rPr>
                <w:rFonts w:ascii="Arial" w:hAnsi="Arial" w:cs="Arial"/>
                <w:sz w:val="20"/>
                <w:szCs w:val="20"/>
              </w:rPr>
              <w:t xml:space="preserve"> </w:t>
            </w:r>
            <w:r w:rsidR="002C1105" w:rsidRPr="00F67237">
              <w:rPr>
                <w:rFonts w:ascii="Nyala" w:hAnsi="Nyala" w:cs="Nyala"/>
                <w:sz w:val="20"/>
                <w:szCs w:val="20"/>
              </w:rPr>
              <w:t>ማለታችን</w:t>
            </w:r>
            <w:r w:rsidR="002C1105" w:rsidRPr="00F67237">
              <w:rPr>
                <w:rFonts w:ascii="Arial" w:hAnsi="Arial" w:cs="Arial"/>
                <w:sz w:val="20"/>
                <w:szCs w:val="20"/>
              </w:rPr>
              <w:t xml:space="preserve"> </w:t>
            </w:r>
            <w:r w:rsidR="002C1105" w:rsidRPr="00F67237">
              <w:rPr>
                <w:rFonts w:ascii="Nyala" w:hAnsi="Nyala" w:cs="Nyala"/>
                <w:sz w:val="20"/>
                <w:szCs w:val="20"/>
              </w:rPr>
              <w:t>ነው፡፡</w:t>
            </w:r>
            <w:r w:rsidR="002C1105" w:rsidRPr="00F67237">
              <w:rPr>
                <w:rFonts w:ascii="Arial" w:hAnsi="Arial" w:cs="Arial"/>
                <w:b/>
                <w:i/>
                <w:sz w:val="20"/>
                <w:szCs w:val="20"/>
              </w:rPr>
              <w:t xml:space="preserve">(If 0, go directly to question 11/ </w:t>
            </w:r>
            <w:r w:rsidR="002C1105" w:rsidRPr="00F67237">
              <w:rPr>
                <w:rFonts w:ascii="Nyala" w:hAnsi="Nyala" w:cs="Nyala"/>
                <w:b/>
                <w:i/>
                <w:sz w:val="20"/>
                <w:szCs w:val="20"/>
              </w:rPr>
              <w:t>ምላሹ</w:t>
            </w:r>
            <w:r w:rsidR="002C1105" w:rsidRPr="00F67237">
              <w:rPr>
                <w:rFonts w:ascii="Arial" w:hAnsi="Arial" w:cs="Arial"/>
                <w:b/>
                <w:i/>
                <w:sz w:val="20"/>
                <w:szCs w:val="20"/>
              </w:rPr>
              <w:t xml:space="preserve"> 0 </w:t>
            </w:r>
            <w:r w:rsidR="002C1105" w:rsidRPr="00F67237">
              <w:rPr>
                <w:rFonts w:ascii="Nyala" w:hAnsi="Nyala" w:cs="Nyala"/>
                <w:b/>
                <w:i/>
                <w:sz w:val="20"/>
                <w:szCs w:val="20"/>
              </w:rPr>
              <w:t>ከሆነ</w:t>
            </w:r>
            <w:r w:rsidR="002C1105" w:rsidRPr="00F67237">
              <w:rPr>
                <w:rFonts w:ascii="Arial" w:hAnsi="Arial" w:cs="Arial"/>
                <w:b/>
                <w:i/>
                <w:sz w:val="20"/>
                <w:szCs w:val="20"/>
              </w:rPr>
              <w:t xml:space="preserve"> </w:t>
            </w:r>
            <w:r w:rsidR="002C1105" w:rsidRPr="00F67237">
              <w:rPr>
                <w:rFonts w:ascii="Nyala" w:hAnsi="Nyala" w:cs="Nyala"/>
                <w:b/>
                <w:i/>
                <w:sz w:val="20"/>
                <w:szCs w:val="20"/>
              </w:rPr>
              <w:t>ወደ</w:t>
            </w:r>
            <w:r w:rsidR="002C1105" w:rsidRPr="00F67237">
              <w:rPr>
                <w:rFonts w:ascii="Arial" w:hAnsi="Arial" w:cs="Arial"/>
                <w:b/>
                <w:i/>
                <w:sz w:val="20"/>
                <w:szCs w:val="20"/>
              </w:rPr>
              <w:t xml:space="preserve"> </w:t>
            </w:r>
            <w:r w:rsidR="002C1105" w:rsidRPr="00F67237">
              <w:rPr>
                <w:rFonts w:ascii="Nyala" w:hAnsi="Nyala" w:cs="Nyala"/>
                <w:b/>
                <w:i/>
                <w:sz w:val="20"/>
                <w:szCs w:val="20"/>
              </w:rPr>
              <w:t>ጥያቄ</w:t>
            </w:r>
            <w:r w:rsidR="002C1105" w:rsidRPr="00F67237">
              <w:rPr>
                <w:rFonts w:ascii="Arial" w:hAnsi="Arial" w:cs="Arial"/>
                <w:b/>
                <w:i/>
                <w:sz w:val="20"/>
                <w:szCs w:val="20"/>
              </w:rPr>
              <w:t xml:space="preserve"> </w:t>
            </w:r>
            <w:r w:rsidR="002C1105" w:rsidRPr="00F67237">
              <w:rPr>
                <w:rFonts w:ascii="Nyala" w:hAnsi="Nyala" w:cs="Nyala"/>
                <w:b/>
                <w:i/>
                <w:sz w:val="20"/>
                <w:szCs w:val="20"/>
              </w:rPr>
              <w:t>ቁጥር</w:t>
            </w:r>
            <w:r w:rsidR="002C1105" w:rsidRPr="00F67237">
              <w:rPr>
                <w:rFonts w:ascii="Arial" w:hAnsi="Arial" w:cs="Arial"/>
                <w:b/>
                <w:i/>
                <w:sz w:val="20"/>
                <w:szCs w:val="20"/>
              </w:rPr>
              <w:t xml:space="preserve"> 11 </w:t>
            </w:r>
            <w:r w:rsidR="002C1105" w:rsidRPr="00F67237">
              <w:rPr>
                <w:rFonts w:ascii="Nyala" w:hAnsi="Nyala" w:cs="Nyala"/>
                <w:b/>
                <w:i/>
                <w:sz w:val="20"/>
                <w:szCs w:val="20"/>
              </w:rPr>
              <w:t>ይለፉ</w:t>
            </w:r>
            <w:r w:rsidR="002C1105" w:rsidRPr="00F67237">
              <w:rPr>
                <w:rFonts w:ascii="Arial" w:hAnsi="Arial" w:cs="Arial"/>
                <w:b/>
                <w:i/>
                <w:sz w:val="20"/>
                <w:szCs w:val="20"/>
              </w:rPr>
              <w:t>)</w:t>
            </w:r>
          </w:p>
        </w:tc>
      </w:tr>
      <w:tr w:rsidR="00343F93" w:rsidRPr="00F67237" w14:paraId="1E557867" w14:textId="77777777" w:rsidTr="00A507F3">
        <w:tblPrEx>
          <w:tblCellMar>
            <w:top w:w="108" w:type="dxa"/>
            <w:bottom w:w="108" w:type="dxa"/>
          </w:tblCellMar>
        </w:tblPrEx>
        <w:trPr>
          <w:trHeight w:val="333"/>
        </w:trPr>
        <w:tc>
          <w:tcPr>
            <w:tcW w:w="675" w:type="dxa"/>
          </w:tcPr>
          <w:p w14:paraId="5A7F56F7" w14:textId="77777777" w:rsidR="00343F93" w:rsidRPr="00F67237" w:rsidRDefault="00343F93" w:rsidP="00343F93">
            <w:pPr>
              <w:rPr>
                <w:rFonts w:ascii="Arial" w:hAnsi="Arial" w:cs="Arial"/>
                <w:sz w:val="20"/>
                <w:szCs w:val="20"/>
              </w:rPr>
            </w:pPr>
            <w:r w:rsidRPr="00F67237">
              <w:rPr>
                <w:rFonts w:ascii="Arial" w:hAnsi="Arial" w:cs="Arial"/>
                <w:sz w:val="20"/>
                <w:szCs w:val="20"/>
              </w:rPr>
              <w:t>9</w:t>
            </w:r>
          </w:p>
        </w:tc>
        <w:tc>
          <w:tcPr>
            <w:tcW w:w="8613" w:type="dxa"/>
            <w:gridSpan w:val="5"/>
          </w:tcPr>
          <w:p w14:paraId="623820F6" w14:textId="2A3F1D20" w:rsidR="00343F93" w:rsidRPr="00F67237" w:rsidRDefault="00343F93" w:rsidP="00343F93">
            <w:pPr>
              <w:rPr>
                <w:rFonts w:ascii="Arial" w:hAnsi="Arial" w:cs="Arial"/>
                <w:sz w:val="20"/>
                <w:szCs w:val="20"/>
              </w:rPr>
            </w:pPr>
            <w:r w:rsidRPr="00F67237">
              <w:rPr>
                <w:rFonts w:ascii="Arial" w:hAnsi="Arial" w:cs="Arial"/>
                <w:sz w:val="20"/>
                <w:szCs w:val="20"/>
              </w:rPr>
              <w:t>How many of the casual workers are women?</w:t>
            </w:r>
            <w:r w:rsidR="009B280B" w:rsidRPr="00F67237">
              <w:rPr>
                <w:rFonts w:ascii="Arial" w:hAnsi="Arial" w:cs="Arial"/>
                <w:sz w:val="20"/>
                <w:szCs w:val="20"/>
              </w:rPr>
              <w:t xml:space="preserve"> </w:t>
            </w:r>
            <w:r w:rsidR="009B280B" w:rsidRPr="00F67237">
              <w:rPr>
                <w:rFonts w:ascii="Nyala" w:hAnsi="Nyala" w:cs="Nyala"/>
                <w:sz w:val="20"/>
                <w:szCs w:val="20"/>
              </w:rPr>
              <w:t>ከነዚህ</w:t>
            </w:r>
            <w:r w:rsidR="009B280B" w:rsidRPr="00F67237">
              <w:rPr>
                <w:rFonts w:ascii="Arial" w:hAnsi="Arial" w:cs="Arial"/>
                <w:sz w:val="20"/>
                <w:szCs w:val="20"/>
              </w:rPr>
              <w:t xml:space="preserve"> </w:t>
            </w:r>
            <w:r w:rsidR="009B280B" w:rsidRPr="00F67237">
              <w:rPr>
                <w:rFonts w:ascii="Nyala" w:hAnsi="Nyala" w:cs="Nyala"/>
                <w:sz w:val="20"/>
                <w:szCs w:val="20"/>
              </w:rPr>
              <w:t>የቀን</w:t>
            </w:r>
            <w:r w:rsidR="009B280B" w:rsidRPr="00F67237">
              <w:rPr>
                <w:rFonts w:ascii="Arial" w:hAnsi="Arial" w:cs="Arial"/>
                <w:sz w:val="20"/>
                <w:szCs w:val="20"/>
              </w:rPr>
              <w:t xml:space="preserve"> </w:t>
            </w:r>
            <w:r w:rsidR="009B280B" w:rsidRPr="00F67237">
              <w:rPr>
                <w:rFonts w:ascii="Nyala" w:hAnsi="Nyala" w:cs="Nyala"/>
                <w:sz w:val="20"/>
                <w:szCs w:val="20"/>
              </w:rPr>
              <w:t>ሰራተኞች</w:t>
            </w:r>
            <w:r w:rsidR="009B280B" w:rsidRPr="00F67237">
              <w:rPr>
                <w:rFonts w:ascii="Arial" w:hAnsi="Arial" w:cs="Arial"/>
                <w:sz w:val="20"/>
                <w:szCs w:val="20"/>
              </w:rPr>
              <w:t xml:space="preserve"> </w:t>
            </w:r>
            <w:r w:rsidR="009B280B" w:rsidRPr="00F67237">
              <w:rPr>
                <w:rFonts w:ascii="Nyala" w:hAnsi="Nyala" w:cs="Nyala"/>
                <w:sz w:val="20"/>
                <w:szCs w:val="20"/>
              </w:rPr>
              <w:t>ውስጥ</w:t>
            </w:r>
            <w:r w:rsidR="009B280B" w:rsidRPr="00F67237">
              <w:rPr>
                <w:rFonts w:ascii="Arial" w:hAnsi="Arial" w:cs="Arial"/>
                <w:sz w:val="20"/>
                <w:szCs w:val="20"/>
              </w:rPr>
              <w:t xml:space="preserve"> </w:t>
            </w:r>
            <w:r w:rsidR="009B280B" w:rsidRPr="00F67237">
              <w:rPr>
                <w:rFonts w:ascii="Nyala" w:hAnsi="Nyala" w:cs="Nyala"/>
                <w:sz w:val="20"/>
                <w:szCs w:val="20"/>
              </w:rPr>
              <w:t>ምን</w:t>
            </w:r>
            <w:r w:rsidR="009B280B" w:rsidRPr="00F67237">
              <w:rPr>
                <w:rFonts w:ascii="Arial" w:hAnsi="Arial" w:cs="Arial"/>
                <w:sz w:val="20"/>
                <w:szCs w:val="20"/>
              </w:rPr>
              <w:t xml:space="preserve"> </w:t>
            </w:r>
            <w:r w:rsidR="009B280B" w:rsidRPr="00F67237">
              <w:rPr>
                <w:rFonts w:ascii="Nyala" w:hAnsi="Nyala" w:cs="Nyala"/>
                <w:sz w:val="20"/>
                <w:szCs w:val="20"/>
              </w:rPr>
              <w:t>ያህሉ</w:t>
            </w:r>
            <w:r w:rsidR="009B280B" w:rsidRPr="00F67237">
              <w:rPr>
                <w:rFonts w:ascii="Arial" w:hAnsi="Arial" w:cs="Arial"/>
                <w:sz w:val="20"/>
                <w:szCs w:val="20"/>
              </w:rPr>
              <w:t xml:space="preserve"> </w:t>
            </w:r>
            <w:r w:rsidR="009B280B" w:rsidRPr="00F67237">
              <w:rPr>
                <w:rFonts w:ascii="Nyala" w:hAnsi="Nyala" w:cs="Nyala"/>
                <w:sz w:val="20"/>
                <w:szCs w:val="20"/>
              </w:rPr>
              <w:t>ሴቶች</w:t>
            </w:r>
            <w:r w:rsidR="009B280B" w:rsidRPr="00F67237">
              <w:rPr>
                <w:rFonts w:ascii="Arial" w:hAnsi="Arial" w:cs="Arial"/>
                <w:sz w:val="20"/>
                <w:szCs w:val="20"/>
              </w:rPr>
              <w:t xml:space="preserve"> </w:t>
            </w:r>
            <w:r w:rsidR="009B280B" w:rsidRPr="00F67237">
              <w:rPr>
                <w:rFonts w:ascii="Nyala" w:hAnsi="Nyala" w:cs="Nyala"/>
                <w:sz w:val="20"/>
                <w:szCs w:val="20"/>
              </w:rPr>
              <w:t>ናቸው</w:t>
            </w:r>
            <w:r w:rsidR="009B280B" w:rsidRPr="00F67237">
              <w:rPr>
                <w:rFonts w:ascii="Arial" w:hAnsi="Arial" w:cs="Arial"/>
                <w:sz w:val="20"/>
                <w:szCs w:val="20"/>
              </w:rPr>
              <w:t>?</w:t>
            </w:r>
          </w:p>
        </w:tc>
      </w:tr>
      <w:tr w:rsidR="00343F93" w:rsidRPr="00F67237" w14:paraId="2BB72176" w14:textId="77777777" w:rsidTr="00A507F3">
        <w:tblPrEx>
          <w:tblCellMar>
            <w:top w:w="108" w:type="dxa"/>
            <w:bottom w:w="108" w:type="dxa"/>
          </w:tblCellMar>
        </w:tblPrEx>
        <w:trPr>
          <w:trHeight w:val="333"/>
        </w:trPr>
        <w:tc>
          <w:tcPr>
            <w:tcW w:w="675" w:type="dxa"/>
          </w:tcPr>
          <w:p w14:paraId="4FF8C4A2" w14:textId="77777777" w:rsidR="00343F93" w:rsidRPr="00F67237" w:rsidRDefault="00343F93" w:rsidP="00343F93">
            <w:pPr>
              <w:rPr>
                <w:rFonts w:ascii="Arial" w:hAnsi="Arial" w:cs="Arial"/>
                <w:sz w:val="20"/>
                <w:szCs w:val="20"/>
              </w:rPr>
            </w:pPr>
            <w:r w:rsidRPr="00F67237">
              <w:rPr>
                <w:rFonts w:ascii="Arial" w:hAnsi="Arial" w:cs="Arial"/>
                <w:sz w:val="20"/>
                <w:szCs w:val="20"/>
              </w:rPr>
              <w:lastRenderedPageBreak/>
              <w:t>10</w:t>
            </w:r>
          </w:p>
        </w:tc>
        <w:tc>
          <w:tcPr>
            <w:tcW w:w="8613" w:type="dxa"/>
            <w:gridSpan w:val="5"/>
          </w:tcPr>
          <w:p w14:paraId="159C640E" w14:textId="4C68B780" w:rsidR="00343F93" w:rsidRPr="00F67237" w:rsidRDefault="00343F93" w:rsidP="00343F93">
            <w:pPr>
              <w:rPr>
                <w:rFonts w:ascii="Arial" w:hAnsi="Arial" w:cs="Arial"/>
                <w:sz w:val="20"/>
                <w:szCs w:val="20"/>
              </w:rPr>
            </w:pPr>
            <w:r w:rsidRPr="00F67237">
              <w:rPr>
                <w:rFonts w:ascii="Arial" w:hAnsi="Arial" w:cs="Arial"/>
                <w:sz w:val="20"/>
                <w:szCs w:val="20"/>
              </w:rPr>
              <w:t>How many hours per week does a casual worker typically work?</w:t>
            </w:r>
            <w:r w:rsidR="009B280B" w:rsidRPr="00F67237">
              <w:rPr>
                <w:rFonts w:ascii="Arial" w:hAnsi="Arial" w:cs="Arial"/>
                <w:sz w:val="20"/>
                <w:szCs w:val="20"/>
              </w:rPr>
              <w:t xml:space="preserve"> </w:t>
            </w:r>
            <w:r w:rsidR="009B280B" w:rsidRPr="00F67237">
              <w:rPr>
                <w:rFonts w:ascii="Nyala" w:hAnsi="Nyala" w:cs="Nyala"/>
                <w:sz w:val="20"/>
                <w:szCs w:val="20"/>
              </w:rPr>
              <w:t>በተለምዶ</w:t>
            </w:r>
            <w:r w:rsidR="009B280B" w:rsidRPr="00F67237">
              <w:rPr>
                <w:rFonts w:ascii="Arial" w:hAnsi="Arial" w:cs="Arial"/>
                <w:sz w:val="20"/>
                <w:szCs w:val="20"/>
              </w:rPr>
              <w:t xml:space="preserve"> </w:t>
            </w:r>
            <w:r w:rsidR="009B280B" w:rsidRPr="00F67237">
              <w:rPr>
                <w:rFonts w:ascii="Nyala" w:hAnsi="Nyala" w:cs="Nyala"/>
                <w:sz w:val="20"/>
                <w:szCs w:val="20"/>
              </w:rPr>
              <w:t>የቀን</w:t>
            </w:r>
            <w:r w:rsidR="009B280B" w:rsidRPr="00F67237">
              <w:rPr>
                <w:rFonts w:ascii="Arial" w:hAnsi="Arial" w:cs="Arial"/>
                <w:sz w:val="20"/>
                <w:szCs w:val="20"/>
              </w:rPr>
              <w:t xml:space="preserve"> </w:t>
            </w:r>
            <w:r w:rsidR="009B280B" w:rsidRPr="00F67237">
              <w:rPr>
                <w:rFonts w:ascii="Nyala" w:hAnsi="Nyala" w:cs="Nyala"/>
                <w:sz w:val="20"/>
                <w:szCs w:val="20"/>
              </w:rPr>
              <w:t>ሰራተኞች</w:t>
            </w:r>
            <w:r w:rsidR="009B280B" w:rsidRPr="00F67237">
              <w:rPr>
                <w:rFonts w:ascii="Arial" w:hAnsi="Arial" w:cs="Arial"/>
                <w:sz w:val="20"/>
                <w:szCs w:val="20"/>
              </w:rPr>
              <w:t xml:space="preserve"> </w:t>
            </w:r>
            <w:r w:rsidR="009B280B" w:rsidRPr="00F67237">
              <w:rPr>
                <w:rFonts w:ascii="Nyala" w:hAnsi="Nyala" w:cs="Nyala"/>
                <w:sz w:val="20"/>
                <w:szCs w:val="20"/>
              </w:rPr>
              <w:t>በሳምንት</w:t>
            </w:r>
            <w:r w:rsidR="009B280B" w:rsidRPr="00F67237">
              <w:rPr>
                <w:rFonts w:ascii="Arial" w:hAnsi="Arial" w:cs="Arial"/>
                <w:sz w:val="20"/>
                <w:szCs w:val="20"/>
              </w:rPr>
              <w:t xml:space="preserve"> </w:t>
            </w:r>
            <w:r w:rsidR="009B280B" w:rsidRPr="00F67237">
              <w:rPr>
                <w:rFonts w:ascii="Nyala" w:hAnsi="Nyala" w:cs="Nyala"/>
                <w:sz w:val="20"/>
                <w:szCs w:val="20"/>
              </w:rPr>
              <w:t>ለምን</w:t>
            </w:r>
            <w:r w:rsidR="009B280B" w:rsidRPr="00F67237">
              <w:rPr>
                <w:rFonts w:ascii="Arial" w:hAnsi="Arial" w:cs="Arial"/>
                <w:sz w:val="20"/>
                <w:szCs w:val="20"/>
              </w:rPr>
              <w:t xml:space="preserve"> </w:t>
            </w:r>
            <w:r w:rsidR="009B280B" w:rsidRPr="00F67237">
              <w:rPr>
                <w:rFonts w:ascii="Nyala" w:hAnsi="Nyala" w:cs="Nyala"/>
                <w:sz w:val="20"/>
                <w:szCs w:val="20"/>
              </w:rPr>
              <w:t>ያህል</w:t>
            </w:r>
            <w:r w:rsidR="009B280B" w:rsidRPr="00F67237">
              <w:rPr>
                <w:rFonts w:ascii="Arial" w:hAnsi="Arial" w:cs="Arial"/>
                <w:sz w:val="20"/>
                <w:szCs w:val="20"/>
              </w:rPr>
              <w:t xml:space="preserve"> </w:t>
            </w:r>
            <w:r w:rsidR="009B280B" w:rsidRPr="00F67237">
              <w:rPr>
                <w:rFonts w:ascii="Nyala" w:hAnsi="Nyala" w:cs="Nyala"/>
                <w:sz w:val="20"/>
                <w:szCs w:val="20"/>
              </w:rPr>
              <w:t>ሰዓታት</w:t>
            </w:r>
            <w:r w:rsidR="009B280B" w:rsidRPr="00F67237">
              <w:rPr>
                <w:rFonts w:ascii="Arial" w:hAnsi="Arial" w:cs="Arial"/>
                <w:sz w:val="20"/>
                <w:szCs w:val="20"/>
              </w:rPr>
              <w:t xml:space="preserve"> </w:t>
            </w:r>
            <w:r w:rsidR="009B280B" w:rsidRPr="00F67237">
              <w:rPr>
                <w:rFonts w:ascii="Nyala" w:hAnsi="Nyala" w:cs="Nyala"/>
                <w:sz w:val="20"/>
                <w:szCs w:val="20"/>
              </w:rPr>
              <w:t>ይሰራሉ</w:t>
            </w:r>
            <w:r w:rsidR="009B280B" w:rsidRPr="00F67237">
              <w:rPr>
                <w:rFonts w:ascii="Arial" w:hAnsi="Arial" w:cs="Arial"/>
                <w:sz w:val="20"/>
                <w:szCs w:val="20"/>
              </w:rPr>
              <w:t>?</w:t>
            </w:r>
          </w:p>
        </w:tc>
      </w:tr>
      <w:tr w:rsidR="00343F93" w:rsidRPr="00F67237" w14:paraId="2879ECB1" w14:textId="77777777" w:rsidTr="00A507F3">
        <w:tblPrEx>
          <w:tblCellMar>
            <w:top w:w="108" w:type="dxa"/>
            <w:bottom w:w="108" w:type="dxa"/>
          </w:tblCellMar>
        </w:tblPrEx>
        <w:trPr>
          <w:trHeight w:val="333"/>
        </w:trPr>
        <w:tc>
          <w:tcPr>
            <w:tcW w:w="675" w:type="dxa"/>
          </w:tcPr>
          <w:p w14:paraId="2B8B846F" w14:textId="77777777" w:rsidR="00343F93" w:rsidRPr="00F67237" w:rsidRDefault="00343F93" w:rsidP="00343F93">
            <w:pPr>
              <w:rPr>
                <w:rFonts w:ascii="Arial" w:hAnsi="Arial" w:cs="Arial"/>
                <w:sz w:val="20"/>
                <w:szCs w:val="20"/>
              </w:rPr>
            </w:pPr>
            <w:r w:rsidRPr="00F67237">
              <w:rPr>
                <w:rFonts w:ascii="Arial" w:hAnsi="Arial" w:cs="Arial"/>
                <w:sz w:val="20"/>
                <w:szCs w:val="20"/>
              </w:rPr>
              <w:t>11</w:t>
            </w:r>
          </w:p>
        </w:tc>
        <w:tc>
          <w:tcPr>
            <w:tcW w:w="8613" w:type="dxa"/>
            <w:gridSpan w:val="5"/>
          </w:tcPr>
          <w:p w14:paraId="007520DA" w14:textId="65234134" w:rsidR="00343F93" w:rsidRPr="00EF5C45" w:rsidRDefault="00343F93" w:rsidP="00343F93">
            <w:pPr>
              <w:rPr>
                <w:rFonts w:ascii="Arial" w:hAnsi="Arial" w:cs="Arial"/>
                <w:b/>
                <w:sz w:val="20"/>
                <w:szCs w:val="20"/>
              </w:rPr>
            </w:pPr>
            <w:r w:rsidRPr="00EF5C45">
              <w:rPr>
                <w:rFonts w:ascii="Arial" w:hAnsi="Arial" w:cs="Arial"/>
                <w:b/>
                <w:sz w:val="20"/>
                <w:szCs w:val="20"/>
              </w:rPr>
              <w:t>(If questions 2, 5 and 8 do not total to the response of question 1, ask for the remaining employees and specify below)</w:t>
            </w:r>
            <w:r w:rsidR="00BA2544" w:rsidRPr="00EF5C45">
              <w:rPr>
                <w:rFonts w:ascii="Arial" w:hAnsi="Arial" w:cs="Arial"/>
                <w:b/>
                <w:sz w:val="20"/>
                <w:szCs w:val="20"/>
              </w:rPr>
              <w:t xml:space="preserve"> (</w:t>
            </w:r>
            <w:r w:rsidR="00BA2544" w:rsidRPr="00EF5C45">
              <w:rPr>
                <w:rFonts w:ascii="Nyala" w:hAnsi="Nyala" w:cs="Nyala"/>
                <w:b/>
                <w:sz w:val="20"/>
                <w:szCs w:val="20"/>
              </w:rPr>
              <w:t>ለጥያቄ</w:t>
            </w:r>
            <w:r w:rsidR="00BA2544" w:rsidRPr="00EF5C45">
              <w:rPr>
                <w:rFonts w:ascii="Arial" w:hAnsi="Arial" w:cs="Arial"/>
                <w:b/>
                <w:sz w:val="20"/>
                <w:szCs w:val="20"/>
              </w:rPr>
              <w:t xml:space="preserve"> </w:t>
            </w:r>
            <w:r w:rsidR="00BA2544" w:rsidRPr="00EF5C45">
              <w:rPr>
                <w:rFonts w:ascii="Nyala" w:hAnsi="Nyala" w:cs="Nyala"/>
                <w:b/>
                <w:sz w:val="20"/>
                <w:szCs w:val="20"/>
              </w:rPr>
              <w:t>ቁጥር</w:t>
            </w:r>
            <w:r w:rsidR="00BA2544" w:rsidRPr="00EF5C45">
              <w:rPr>
                <w:rFonts w:ascii="Arial" w:hAnsi="Arial" w:cs="Arial"/>
                <w:b/>
                <w:sz w:val="20"/>
                <w:szCs w:val="20"/>
              </w:rPr>
              <w:t xml:space="preserve"> 2</w:t>
            </w:r>
            <w:r w:rsidR="00BA2544" w:rsidRPr="00EF5C45">
              <w:rPr>
                <w:rFonts w:ascii="Nyala" w:hAnsi="Nyala" w:cs="Nyala"/>
                <w:b/>
                <w:sz w:val="20"/>
                <w:szCs w:val="20"/>
              </w:rPr>
              <w:t>፣</w:t>
            </w:r>
            <w:r w:rsidR="00BA2544" w:rsidRPr="00EF5C45">
              <w:rPr>
                <w:rFonts w:ascii="Arial" w:hAnsi="Arial" w:cs="Arial"/>
                <w:b/>
                <w:sz w:val="20"/>
                <w:szCs w:val="20"/>
              </w:rPr>
              <w:t xml:space="preserve"> 5 </w:t>
            </w:r>
            <w:r w:rsidR="00BA2544" w:rsidRPr="00EF5C45">
              <w:rPr>
                <w:rFonts w:ascii="Nyala" w:hAnsi="Nyala" w:cs="Nyala"/>
                <w:b/>
                <w:sz w:val="20"/>
                <w:szCs w:val="20"/>
              </w:rPr>
              <w:t>እና</w:t>
            </w:r>
            <w:r w:rsidR="00BA2544" w:rsidRPr="00EF5C45">
              <w:rPr>
                <w:rFonts w:ascii="Arial" w:hAnsi="Arial" w:cs="Arial"/>
                <w:b/>
                <w:sz w:val="20"/>
                <w:szCs w:val="20"/>
              </w:rPr>
              <w:t xml:space="preserve"> 8 </w:t>
            </w:r>
            <w:r w:rsidR="00BA2544" w:rsidRPr="00EF5C45">
              <w:rPr>
                <w:rFonts w:ascii="Nyala" w:hAnsi="Nyala" w:cs="Nyala"/>
                <w:b/>
                <w:sz w:val="20"/>
                <w:szCs w:val="20"/>
              </w:rPr>
              <w:t>የተሰጡት</w:t>
            </w:r>
            <w:r w:rsidR="00BA2544" w:rsidRPr="00EF5C45">
              <w:rPr>
                <w:rFonts w:ascii="Arial" w:hAnsi="Arial" w:cs="Arial"/>
                <w:b/>
                <w:sz w:val="20"/>
                <w:szCs w:val="20"/>
              </w:rPr>
              <w:t xml:space="preserve"> </w:t>
            </w:r>
            <w:r w:rsidR="00BA2544" w:rsidRPr="00EF5C45">
              <w:rPr>
                <w:rFonts w:ascii="Nyala" w:hAnsi="Nyala" w:cs="Nyala"/>
                <w:b/>
                <w:sz w:val="20"/>
                <w:szCs w:val="20"/>
              </w:rPr>
              <w:t>ምላሾች</w:t>
            </w:r>
            <w:r w:rsidR="00BA2544" w:rsidRPr="00EF5C45">
              <w:rPr>
                <w:rFonts w:ascii="Arial" w:hAnsi="Arial" w:cs="Arial"/>
                <w:b/>
                <w:sz w:val="20"/>
                <w:szCs w:val="20"/>
              </w:rPr>
              <w:t xml:space="preserve"> </w:t>
            </w:r>
            <w:r w:rsidR="00BA2544" w:rsidRPr="00EF5C45">
              <w:rPr>
                <w:rFonts w:ascii="Nyala" w:hAnsi="Nyala" w:cs="Nyala"/>
                <w:b/>
                <w:sz w:val="20"/>
                <w:szCs w:val="20"/>
              </w:rPr>
              <w:t>ተደምረው</w:t>
            </w:r>
            <w:r w:rsidR="00BA2544" w:rsidRPr="00EF5C45">
              <w:rPr>
                <w:rFonts w:ascii="Arial" w:hAnsi="Arial" w:cs="Arial"/>
                <w:b/>
                <w:sz w:val="20"/>
                <w:szCs w:val="20"/>
              </w:rPr>
              <w:t xml:space="preserve"> </w:t>
            </w:r>
            <w:r w:rsidR="00BA2544" w:rsidRPr="00EF5C45">
              <w:rPr>
                <w:rFonts w:ascii="Nyala" w:hAnsi="Nyala" w:cs="Nyala"/>
                <w:b/>
                <w:sz w:val="20"/>
                <w:szCs w:val="20"/>
              </w:rPr>
              <w:t>ለጥያቄ</w:t>
            </w:r>
            <w:r w:rsidR="00BA2544" w:rsidRPr="00EF5C45">
              <w:rPr>
                <w:rFonts w:ascii="Arial" w:hAnsi="Arial" w:cs="Arial"/>
                <w:b/>
                <w:sz w:val="20"/>
                <w:szCs w:val="20"/>
              </w:rPr>
              <w:t xml:space="preserve">  1  </w:t>
            </w:r>
            <w:r w:rsidR="00BA2544" w:rsidRPr="00EF5C45">
              <w:rPr>
                <w:rFonts w:ascii="Nyala" w:hAnsi="Nyala" w:cs="Nyala"/>
                <w:b/>
                <w:sz w:val="20"/>
                <w:szCs w:val="20"/>
              </w:rPr>
              <w:t>ከተሰጠው</w:t>
            </w:r>
            <w:r w:rsidR="00BA2544" w:rsidRPr="00EF5C45">
              <w:rPr>
                <w:rFonts w:ascii="Arial" w:hAnsi="Arial" w:cs="Arial"/>
                <w:b/>
                <w:sz w:val="20"/>
                <w:szCs w:val="20"/>
              </w:rPr>
              <w:t xml:space="preserve"> </w:t>
            </w:r>
            <w:r w:rsidR="00BA2544" w:rsidRPr="00EF5C45">
              <w:rPr>
                <w:rFonts w:ascii="Nyala" w:hAnsi="Nyala" w:cs="Nyala"/>
                <w:b/>
                <w:sz w:val="20"/>
                <w:szCs w:val="20"/>
              </w:rPr>
              <w:t>ምላሽ</w:t>
            </w:r>
            <w:r w:rsidR="00BA2544" w:rsidRPr="00EF5C45">
              <w:rPr>
                <w:rFonts w:ascii="Arial" w:hAnsi="Arial" w:cs="Arial"/>
                <w:b/>
                <w:sz w:val="20"/>
                <w:szCs w:val="20"/>
              </w:rPr>
              <w:t xml:space="preserve"> </w:t>
            </w:r>
            <w:r w:rsidR="00BA2544" w:rsidRPr="00EF5C45">
              <w:rPr>
                <w:rFonts w:ascii="Nyala" w:hAnsi="Nyala" w:cs="Nyala"/>
                <w:b/>
                <w:sz w:val="20"/>
                <w:szCs w:val="20"/>
              </w:rPr>
              <w:t>ጋር</w:t>
            </w:r>
            <w:r w:rsidR="00BA2544" w:rsidRPr="00EF5C45">
              <w:rPr>
                <w:rFonts w:ascii="Arial" w:hAnsi="Arial" w:cs="Arial"/>
                <w:b/>
                <w:sz w:val="20"/>
                <w:szCs w:val="20"/>
              </w:rPr>
              <w:t xml:space="preserve"> </w:t>
            </w:r>
            <w:r w:rsidR="00BA2544" w:rsidRPr="00EF5C45">
              <w:rPr>
                <w:rFonts w:ascii="Nyala" w:hAnsi="Nyala" w:cs="Nyala"/>
                <w:b/>
                <w:sz w:val="20"/>
                <w:szCs w:val="20"/>
              </w:rPr>
              <w:t>እኩል</w:t>
            </w:r>
            <w:r w:rsidR="00BA2544" w:rsidRPr="00EF5C45">
              <w:rPr>
                <w:rFonts w:ascii="Arial" w:hAnsi="Arial" w:cs="Arial"/>
                <w:b/>
                <w:sz w:val="20"/>
                <w:szCs w:val="20"/>
              </w:rPr>
              <w:t xml:space="preserve"> </w:t>
            </w:r>
            <w:r w:rsidR="00BA2544" w:rsidRPr="00EF5C45">
              <w:rPr>
                <w:rFonts w:ascii="Nyala" w:hAnsi="Nyala" w:cs="Nyala"/>
                <w:b/>
                <w:sz w:val="20"/>
                <w:szCs w:val="20"/>
              </w:rPr>
              <w:t>ካልሆኑ</w:t>
            </w:r>
            <w:r w:rsidR="00BA2544" w:rsidRPr="00EF5C45">
              <w:rPr>
                <w:rFonts w:ascii="Arial" w:hAnsi="Arial" w:cs="Arial"/>
                <w:b/>
                <w:sz w:val="20"/>
                <w:szCs w:val="20"/>
              </w:rPr>
              <w:t xml:space="preserve"> </w:t>
            </w:r>
            <w:r w:rsidR="00BA2544" w:rsidRPr="00EF5C45">
              <w:rPr>
                <w:rFonts w:ascii="Nyala" w:hAnsi="Nyala" w:cs="Nyala"/>
                <w:b/>
                <w:sz w:val="20"/>
                <w:szCs w:val="20"/>
              </w:rPr>
              <w:t>ስለተቀሩት</w:t>
            </w:r>
            <w:r w:rsidR="00BA2544" w:rsidRPr="00EF5C45">
              <w:rPr>
                <w:rFonts w:ascii="Arial" w:hAnsi="Arial" w:cs="Arial"/>
                <w:b/>
                <w:sz w:val="20"/>
                <w:szCs w:val="20"/>
              </w:rPr>
              <w:t xml:space="preserve"> </w:t>
            </w:r>
            <w:r w:rsidR="00BA2544" w:rsidRPr="00EF5C45">
              <w:rPr>
                <w:rFonts w:ascii="Nyala" w:hAnsi="Nyala" w:cs="Nyala"/>
                <w:b/>
                <w:sz w:val="20"/>
                <w:szCs w:val="20"/>
              </w:rPr>
              <w:t>ሰራተኞች</w:t>
            </w:r>
            <w:r w:rsidR="00BA2544" w:rsidRPr="00EF5C45">
              <w:rPr>
                <w:rFonts w:ascii="Arial" w:hAnsi="Arial" w:cs="Arial"/>
                <w:b/>
                <w:sz w:val="20"/>
                <w:szCs w:val="20"/>
              </w:rPr>
              <w:t xml:space="preserve"> </w:t>
            </w:r>
            <w:r w:rsidR="00BA2544" w:rsidRPr="00EF5C45">
              <w:rPr>
                <w:rFonts w:ascii="Nyala" w:hAnsi="Nyala" w:cs="Nyala"/>
                <w:b/>
                <w:sz w:val="20"/>
                <w:szCs w:val="20"/>
              </w:rPr>
              <w:t>ይጠየቁና</w:t>
            </w:r>
            <w:r w:rsidR="00BA2544" w:rsidRPr="00EF5C45">
              <w:rPr>
                <w:rFonts w:ascii="Arial" w:hAnsi="Arial" w:cs="Arial"/>
                <w:b/>
                <w:sz w:val="20"/>
                <w:szCs w:val="20"/>
              </w:rPr>
              <w:t xml:space="preserve"> </w:t>
            </w:r>
            <w:r w:rsidR="00BA2544" w:rsidRPr="00EF5C45">
              <w:rPr>
                <w:rFonts w:ascii="Nyala" w:hAnsi="Nyala" w:cs="Nyala"/>
                <w:b/>
                <w:sz w:val="20"/>
                <w:szCs w:val="20"/>
              </w:rPr>
              <w:t>ከዚህ</w:t>
            </w:r>
            <w:r w:rsidR="00BA2544" w:rsidRPr="00EF5C45">
              <w:rPr>
                <w:rFonts w:ascii="Arial" w:hAnsi="Arial" w:cs="Arial"/>
                <w:b/>
                <w:sz w:val="20"/>
                <w:szCs w:val="20"/>
              </w:rPr>
              <w:t xml:space="preserve"> </w:t>
            </w:r>
            <w:r w:rsidR="00BA2544" w:rsidRPr="00EF5C45">
              <w:rPr>
                <w:rFonts w:ascii="Nyala" w:hAnsi="Nyala" w:cs="Nyala"/>
                <w:b/>
                <w:sz w:val="20"/>
                <w:szCs w:val="20"/>
              </w:rPr>
              <w:t>በታች</w:t>
            </w:r>
            <w:r w:rsidR="00BA2544" w:rsidRPr="00EF5C45">
              <w:rPr>
                <w:rFonts w:ascii="Arial" w:hAnsi="Arial" w:cs="Arial"/>
                <w:b/>
                <w:sz w:val="20"/>
                <w:szCs w:val="20"/>
              </w:rPr>
              <w:t xml:space="preserve"> </w:t>
            </w:r>
            <w:r w:rsidR="00BA2544" w:rsidRPr="00EF5C45">
              <w:rPr>
                <w:rFonts w:ascii="Nyala" w:hAnsi="Nyala" w:cs="Nyala"/>
                <w:b/>
                <w:sz w:val="20"/>
                <w:szCs w:val="20"/>
              </w:rPr>
              <w:t>ያብራሩ</w:t>
            </w:r>
            <w:r w:rsidR="00BA2544" w:rsidRPr="00EF5C45">
              <w:rPr>
                <w:rFonts w:ascii="Arial" w:hAnsi="Arial" w:cs="Arial"/>
                <w:b/>
                <w:sz w:val="20"/>
                <w:szCs w:val="20"/>
              </w:rPr>
              <w:t>)</w:t>
            </w:r>
            <w:r w:rsidR="00EF5C45">
              <w:rPr>
                <w:rFonts w:ascii="Arial" w:hAnsi="Arial" w:cs="Arial"/>
                <w:b/>
                <w:sz w:val="20"/>
                <w:szCs w:val="20"/>
              </w:rPr>
              <w:t>……………………</w:t>
            </w:r>
          </w:p>
        </w:tc>
      </w:tr>
      <w:tr w:rsidR="00343F93" w:rsidRPr="00F67237" w14:paraId="43C19CC3" w14:textId="77777777" w:rsidTr="00A507F3">
        <w:tblPrEx>
          <w:tblCellMar>
            <w:top w:w="108" w:type="dxa"/>
            <w:bottom w:w="108" w:type="dxa"/>
          </w:tblCellMar>
        </w:tblPrEx>
        <w:trPr>
          <w:trHeight w:val="333"/>
        </w:trPr>
        <w:tc>
          <w:tcPr>
            <w:tcW w:w="675" w:type="dxa"/>
          </w:tcPr>
          <w:p w14:paraId="6879FD32" w14:textId="77777777" w:rsidR="00343F93" w:rsidRPr="00F67237" w:rsidRDefault="00343F93" w:rsidP="00343F93">
            <w:pPr>
              <w:rPr>
                <w:rFonts w:ascii="Arial" w:hAnsi="Arial" w:cs="Arial"/>
                <w:sz w:val="20"/>
                <w:szCs w:val="20"/>
              </w:rPr>
            </w:pPr>
            <w:r w:rsidRPr="00F67237">
              <w:rPr>
                <w:rFonts w:ascii="Arial" w:hAnsi="Arial" w:cs="Arial"/>
                <w:sz w:val="20"/>
                <w:szCs w:val="20"/>
              </w:rPr>
              <w:t>12</w:t>
            </w:r>
          </w:p>
        </w:tc>
        <w:tc>
          <w:tcPr>
            <w:tcW w:w="8613" w:type="dxa"/>
            <w:gridSpan w:val="5"/>
            <w:vAlign w:val="center"/>
          </w:tcPr>
          <w:p w14:paraId="21BAAE01" w14:textId="77777777" w:rsidR="009B05EA" w:rsidRDefault="00343F93" w:rsidP="003142E1">
            <w:pPr>
              <w:rPr>
                <w:ins w:id="137" w:author="toshiba" w:date="2016-11-15T20:16:00Z"/>
                <w:rFonts w:ascii="Nyala" w:hAnsi="Nyala"/>
                <w:sz w:val="16"/>
                <w:szCs w:val="16"/>
              </w:rPr>
            </w:pPr>
            <w:r w:rsidRPr="00F67237">
              <w:rPr>
                <w:rFonts w:ascii="Arial" w:hAnsi="Arial" w:cs="Arial"/>
                <w:sz w:val="20"/>
                <w:szCs w:val="20"/>
              </w:rPr>
              <w:t xml:space="preserve">Do you have written contracts for any of your employees? </w:t>
            </w:r>
            <w:ins w:id="138" w:author="toshiba" w:date="2016-11-15T20:02:00Z">
              <w:r w:rsidR="003142E1" w:rsidRPr="00B0213D">
                <w:rPr>
                  <w:rFonts w:ascii="Nyala" w:hAnsi="Nyala"/>
                  <w:sz w:val="16"/>
                  <w:szCs w:val="16"/>
                  <w:highlight w:val="yellow"/>
                </w:rPr>
                <w:t>ለማንኛውም ሰራተኛዎ በፅሁፍ የተቀመጠ የቅጥር ውል አለወዎት</w:t>
              </w:r>
            </w:ins>
          </w:p>
          <w:p w14:paraId="62508122" w14:textId="11B22592" w:rsidR="003142E1" w:rsidRDefault="003142E1" w:rsidP="003142E1">
            <w:pPr>
              <w:rPr>
                <w:ins w:id="139" w:author="toshiba" w:date="2016-11-15T20:02:00Z"/>
                <w:rFonts w:ascii="Nyala" w:hAnsi="Nyala"/>
                <w:sz w:val="16"/>
                <w:szCs w:val="16"/>
              </w:rPr>
            </w:pPr>
            <w:ins w:id="140" w:author="toshiba" w:date="2016-11-15T20:02:00Z">
              <w:r w:rsidRPr="00433614">
                <w:rPr>
                  <w:rFonts w:ascii="Nyala" w:hAnsi="Nyala"/>
                  <w:sz w:val="16"/>
                  <w:szCs w:val="16"/>
                </w:rPr>
                <w:t xml:space="preserve"> </w:t>
              </w:r>
            </w:ins>
          </w:p>
          <w:p w14:paraId="4576D470" w14:textId="77777777" w:rsidR="003142E1" w:rsidRPr="00433614" w:rsidRDefault="003142E1" w:rsidP="003142E1">
            <w:pPr>
              <w:rPr>
                <w:ins w:id="141" w:author="toshiba" w:date="2016-11-15T20:02:00Z"/>
                <w:rFonts w:ascii="Nyala" w:hAnsi="Nyala"/>
                <w:sz w:val="16"/>
                <w:szCs w:val="16"/>
              </w:rPr>
            </w:pPr>
          </w:p>
          <w:p w14:paraId="1304773E" w14:textId="0B6950E1" w:rsidR="00055FB7" w:rsidRPr="00F67237" w:rsidRDefault="00055FB7" w:rsidP="00055FB7">
            <w:pPr>
              <w:rPr>
                <w:rFonts w:ascii="Arial" w:hAnsi="Arial" w:cs="Arial"/>
                <w:sz w:val="20"/>
                <w:szCs w:val="20"/>
              </w:rPr>
            </w:pPr>
            <w:del w:id="142" w:author="toshiba" w:date="2016-11-15T20:02:00Z">
              <w:r w:rsidRPr="00F67237" w:rsidDel="003142E1">
                <w:rPr>
                  <w:rFonts w:ascii="Nyala" w:hAnsi="Nyala" w:cs="Nyala"/>
                  <w:sz w:val="20"/>
                  <w:szCs w:val="20"/>
                </w:rPr>
                <w:delText>ለሰራተኞችዎ</w:delText>
              </w:r>
              <w:r w:rsidRPr="00F67237" w:rsidDel="003142E1">
                <w:rPr>
                  <w:rFonts w:ascii="Arial" w:hAnsi="Arial" w:cs="Arial"/>
                  <w:sz w:val="20"/>
                  <w:szCs w:val="20"/>
                </w:rPr>
                <w:delText xml:space="preserve"> </w:delText>
              </w:r>
              <w:r w:rsidRPr="00F67237" w:rsidDel="003142E1">
                <w:rPr>
                  <w:rFonts w:ascii="Nyala" w:hAnsi="Nyala" w:cs="Nyala"/>
                  <w:sz w:val="20"/>
                  <w:szCs w:val="20"/>
                </w:rPr>
                <w:delText>የቅጥር</w:delText>
              </w:r>
              <w:r w:rsidRPr="00F67237" w:rsidDel="003142E1">
                <w:rPr>
                  <w:rFonts w:ascii="Arial" w:hAnsi="Arial" w:cs="Arial"/>
                  <w:sz w:val="20"/>
                  <w:szCs w:val="20"/>
                </w:rPr>
                <w:delText xml:space="preserve"> </w:delText>
              </w:r>
              <w:r w:rsidRPr="00F67237" w:rsidDel="003142E1">
                <w:rPr>
                  <w:rFonts w:ascii="Nyala" w:hAnsi="Nyala" w:cs="Nyala"/>
                  <w:sz w:val="20"/>
                  <w:szCs w:val="20"/>
                </w:rPr>
                <w:delText>ውል</w:delText>
              </w:r>
              <w:r w:rsidRPr="00F67237" w:rsidDel="003142E1">
                <w:rPr>
                  <w:rFonts w:ascii="Arial" w:hAnsi="Arial" w:cs="Arial"/>
                  <w:sz w:val="20"/>
                  <w:szCs w:val="20"/>
                </w:rPr>
                <w:delText xml:space="preserve"> </w:delText>
              </w:r>
              <w:r w:rsidRPr="00F67237" w:rsidDel="003142E1">
                <w:rPr>
                  <w:rFonts w:ascii="Nyala" w:hAnsi="Nyala" w:cs="Nyala"/>
                  <w:sz w:val="20"/>
                  <w:szCs w:val="20"/>
                </w:rPr>
                <w:delText>አለዎት</w:delText>
              </w:r>
              <w:r w:rsidRPr="00F67237" w:rsidDel="003142E1">
                <w:rPr>
                  <w:rFonts w:ascii="Arial" w:hAnsi="Arial" w:cs="Arial"/>
                  <w:sz w:val="20"/>
                  <w:szCs w:val="20"/>
                </w:rPr>
                <w:delText xml:space="preserve"> </w:delText>
              </w:r>
            </w:del>
            <w:r w:rsidRPr="00F67237">
              <w:rPr>
                <w:rFonts w:ascii="Arial" w:hAnsi="Arial" w:cs="Arial"/>
                <w:sz w:val="20"/>
                <w:szCs w:val="20"/>
              </w:rPr>
              <w:t xml:space="preserve">? </w:t>
            </w:r>
          </w:p>
          <w:p w14:paraId="755472B6" w14:textId="57E3805B" w:rsidR="00343F93" w:rsidRPr="00F67237" w:rsidRDefault="00055FB7" w:rsidP="00343F93">
            <w:pPr>
              <w:rPr>
                <w:rFonts w:ascii="Arial" w:hAnsi="Arial" w:cs="Arial"/>
                <w:sz w:val="20"/>
                <w:szCs w:val="20"/>
              </w:rPr>
            </w:pPr>
            <w:r w:rsidRPr="00F67237">
              <w:rPr>
                <w:rFonts w:ascii="Arial" w:hAnsi="Arial" w:cs="Arial"/>
                <w:sz w:val="20"/>
                <w:szCs w:val="20"/>
              </w:rPr>
              <w:t xml:space="preserve">1 = Yes/ </w:t>
            </w:r>
            <w:r w:rsidRPr="00F67237">
              <w:rPr>
                <w:rFonts w:ascii="Nyala" w:hAnsi="Nyala" w:cs="Nyala"/>
                <w:sz w:val="20"/>
                <w:szCs w:val="20"/>
              </w:rPr>
              <w:t>አዎን</w:t>
            </w:r>
            <w:r w:rsidR="00A13366">
              <w:rPr>
                <w:rFonts w:ascii="Arial" w:hAnsi="Arial" w:cs="Arial"/>
                <w:sz w:val="20"/>
                <w:szCs w:val="20"/>
              </w:rPr>
              <w:t xml:space="preserve">                         </w:t>
            </w:r>
            <w:r w:rsidRPr="00F67237">
              <w:rPr>
                <w:rFonts w:ascii="Arial" w:hAnsi="Arial" w:cs="Arial"/>
                <w:sz w:val="20"/>
                <w:szCs w:val="20"/>
              </w:rPr>
              <w:t xml:space="preserve">2 = No/ </w:t>
            </w:r>
            <w:r w:rsidRPr="00F67237">
              <w:rPr>
                <w:rFonts w:ascii="Nyala" w:hAnsi="Nyala" w:cs="Nyala"/>
                <w:sz w:val="20"/>
                <w:szCs w:val="20"/>
              </w:rPr>
              <w:t>የለኝም</w:t>
            </w:r>
          </w:p>
        </w:tc>
      </w:tr>
      <w:tr w:rsidR="00343F93" w:rsidRPr="00F67237" w14:paraId="36D71E29" w14:textId="77777777" w:rsidTr="00A507F3">
        <w:tblPrEx>
          <w:tblCellMar>
            <w:top w:w="108" w:type="dxa"/>
            <w:bottom w:w="108" w:type="dxa"/>
          </w:tblCellMar>
        </w:tblPrEx>
        <w:trPr>
          <w:trHeight w:val="333"/>
        </w:trPr>
        <w:tc>
          <w:tcPr>
            <w:tcW w:w="675" w:type="dxa"/>
          </w:tcPr>
          <w:p w14:paraId="75A7CD5D" w14:textId="77777777" w:rsidR="00343F93" w:rsidRPr="00F67237" w:rsidRDefault="00343F93" w:rsidP="00343F93">
            <w:pPr>
              <w:rPr>
                <w:rFonts w:ascii="Arial" w:hAnsi="Arial" w:cs="Arial"/>
                <w:sz w:val="20"/>
                <w:szCs w:val="20"/>
              </w:rPr>
            </w:pPr>
            <w:r w:rsidRPr="00F67237">
              <w:rPr>
                <w:rFonts w:ascii="Arial" w:hAnsi="Arial" w:cs="Arial"/>
                <w:sz w:val="20"/>
                <w:szCs w:val="20"/>
              </w:rPr>
              <w:t>13</w:t>
            </w:r>
          </w:p>
        </w:tc>
        <w:tc>
          <w:tcPr>
            <w:tcW w:w="8613" w:type="dxa"/>
            <w:gridSpan w:val="5"/>
            <w:tcBorders>
              <w:bottom w:val="single" w:sz="4" w:space="0" w:color="auto"/>
            </w:tcBorders>
            <w:vAlign w:val="center"/>
          </w:tcPr>
          <w:p w14:paraId="1B93292E" w14:textId="5A6F888D" w:rsidR="00D2161B" w:rsidRPr="00F67237" w:rsidRDefault="00343F93" w:rsidP="00D2161B">
            <w:pPr>
              <w:rPr>
                <w:rFonts w:ascii="Arial" w:hAnsi="Arial" w:cs="Arial"/>
                <w:i/>
                <w:sz w:val="20"/>
                <w:szCs w:val="20"/>
              </w:rPr>
            </w:pPr>
            <w:r w:rsidRPr="00F67237">
              <w:rPr>
                <w:rFonts w:ascii="Arial" w:hAnsi="Arial" w:cs="Arial"/>
                <w:sz w:val="20"/>
                <w:szCs w:val="20"/>
              </w:rPr>
              <w:t xml:space="preserve">How </w:t>
            </w:r>
            <w:r w:rsidR="00A13366" w:rsidRPr="00F67237">
              <w:rPr>
                <w:rFonts w:ascii="Arial" w:hAnsi="Arial" w:cs="Arial"/>
                <w:sz w:val="20"/>
                <w:szCs w:val="20"/>
              </w:rPr>
              <w:t>your employees are</w:t>
            </w:r>
            <w:r w:rsidRPr="00F67237">
              <w:rPr>
                <w:rFonts w:ascii="Arial" w:hAnsi="Arial" w:cs="Arial"/>
                <w:sz w:val="20"/>
                <w:szCs w:val="20"/>
              </w:rPr>
              <w:t xml:space="preserve"> mainly paid?</w:t>
            </w:r>
            <w:r w:rsidR="00D2161B" w:rsidRPr="00F67237">
              <w:rPr>
                <w:rFonts w:ascii="Arial" w:hAnsi="Arial" w:cs="Arial"/>
                <w:sz w:val="20"/>
                <w:szCs w:val="20"/>
              </w:rPr>
              <w:t xml:space="preserve"> </w:t>
            </w:r>
            <w:r w:rsidR="00D2161B" w:rsidRPr="00F67237">
              <w:rPr>
                <w:rFonts w:ascii="Nyala" w:hAnsi="Nyala" w:cs="Nyala"/>
                <w:sz w:val="20"/>
                <w:szCs w:val="20"/>
              </w:rPr>
              <w:t>ለሰራተኞችዎ</w:t>
            </w:r>
            <w:r w:rsidR="00D2161B" w:rsidRPr="00F67237">
              <w:rPr>
                <w:rFonts w:ascii="Arial" w:hAnsi="Arial" w:cs="Arial"/>
                <w:sz w:val="20"/>
                <w:szCs w:val="20"/>
              </w:rPr>
              <w:t xml:space="preserve"> </w:t>
            </w:r>
            <w:r w:rsidR="00D2161B" w:rsidRPr="00F67237">
              <w:rPr>
                <w:rFonts w:ascii="Nyala" w:hAnsi="Nyala" w:cs="Nyala"/>
                <w:sz w:val="20"/>
                <w:szCs w:val="20"/>
              </w:rPr>
              <w:t>በዋናነት</w:t>
            </w:r>
            <w:r w:rsidR="00D2161B" w:rsidRPr="00F67237">
              <w:rPr>
                <w:rFonts w:ascii="Arial" w:hAnsi="Arial" w:cs="Arial"/>
                <w:sz w:val="20"/>
                <w:szCs w:val="20"/>
              </w:rPr>
              <w:t xml:space="preserve"> </w:t>
            </w:r>
            <w:r w:rsidR="00D2161B" w:rsidRPr="00F67237">
              <w:rPr>
                <w:rFonts w:ascii="Nyala" w:hAnsi="Nyala" w:cs="Nyala"/>
                <w:sz w:val="20"/>
                <w:szCs w:val="20"/>
              </w:rPr>
              <w:t>ክፍያ</w:t>
            </w:r>
            <w:r w:rsidR="00D2161B" w:rsidRPr="00F67237">
              <w:rPr>
                <w:rFonts w:ascii="Arial" w:hAnsi="Arial" w:cs="Arial"/>
                <w:sz w:val="20"/>
                <w:szCs w:val="20"/>
              </w:rPr>
              <w:t xml:space="preserve"> </w:t>
            </w:r>
            <w:r w:rsidR="00D2161B" w:rsidRPr="00F67237">
              <w:rPr>
                <w:rFonts w:ascii="Nyala" w:hAnsi="Nyala" w:cs="Nyala"/>
                <w:sz w:val="20"/>
                <w:szCs w:val="20"/>
              </w:rPr>
              <w:t>የሚፈጽሙት</w:t>
            </w:r>
            <w:r w:rsidR="00D2161B" w:rsidRPr="00F67237">
              <w:rPr>
                <w:rFonts w:ascii="Arial" w:hAnsi="Arial" w:cs="Arial"/>
                <w:sz w:val="20"/>
                <w:szCs w:val="20"/>
              </w:rPr>
              <w:t xml:space="preserve"> </w:t>
            </w:r>
            <w:r w:rsidR="00D2161B" w:rsidRPr="00F67237">
              <w:rPr>
                <w:rFonts w:ascii="Nyala" w:hAnsi="Nyala" w:cs="Nyala"/>
                <w:sz w:val="20"/>
                <w:szCs w:val="20"/>
              </w:rPr>
              <w:t>በምንድነው</w:t>
            </w:r>
            <w:r w:rsidR="00D2161B" w:rsidRPr="00F67237">
              <w:rPr>
                <w:rFonts w:ascii="Arial" w:hAnsi="Arial" w:cs="Arial"/>
                <w:sz w:val="20"/>
                <w:szCs w:val="20"/>
              </w:rPr>
              <w:t xml:space="preserve">? </w:t>
            </w:r>
            <w:r w:rsidRPr="00F67237">
              <w:rPr>
                <w:rFonts w:ascii="Arial" w:hAnsi="Arial" w:cs="Arial"/>
                <w:sz w:val="20"/>
                <w:szCs w:val="20"/>
              </w:rPr>
              <w:t xml:space="preserve"> </w:t>
            </w:r>
            <w:r w:rsidRPr="00F67237">
              <w:rPr>
                <w:rFonts w:ascii="Arial" w:hAnsi="Arial" w:cs="Arial"/>
                <w:b/>
                <w:i/>
                <w:sz w:val="20"/>
                <w:szCs w:val="20"/>
              </w:rPr>
              <w:t>(Do not read the answers)</w:t>
            </w:r>
            <w:r w:rsidR="00D2161B" w:rsidRPr="00F67237">
              <w:rPr>
                <w:rFonts w:ascii="Arial" w:hAnsi="Arial" w:cs="Arial"/>
                <w:b/>
                <w:i/>
                <w:sz w:val="20"/>
                <w:szCs w:val="20"/>
              </w:rPr>
              <w:t xml:space="preserve"> / </w:t>
            </w:r>
            <w:r w:rsidR="00D2161B" w:rsidRPr="00F67237">
              <w:rPr>
                <w:rFonts w:ascii="Nyala" w:hAnsi="Nyala" w:cs="Nyala"/>
                <w:b/>
                <w:i/>
                <w:sz w:val="20"/>
                <w:szCs w:val="20"/>
              </w:rPr>
              <w:t>ምርጫዎቹን</w:t>
            </w:r>
            <w:r w:rsidR="00D2161B" w:rsidRPr="00F67237">
              <w:rPr>
                <w:rFonts w:ascii="Arial" w:hAnsi="Arial" w:cs="Arial"/>
                <w:b/>
                <w:i/>
                <w:sz w:val="20"/>
                <w:szCs w:val="20"/>
              </w:rPr>
              <w:t xml:space="preserve"> </w:t>
            </w:r>
            <w:r w:rsidR="00D2161B" w:rsidRPr="00F67237">
              <w:rPr>
                <w:rFonts w:ascii="Nyala" w:hAnsi="Nyala" w:cs="Nyala"/>
                <w:b/>
                <w:i/>
                <w:sz w:val="20"/>
                <w:szCs w:val="20"/>
              </w:rPr>
              <w:t>አያንብቡላቸው</w:t>
            </w:r>
            <w:r w:rsidR="00D2161B" w:rsidRPr="00F67237">
              <w:rPr>
                <w:rFonts w:ascii="Arial" w:hAnsi="Arial" w:cs="Arial"/>
                <w:b/>
                <w:i/>
                <w:sz w:val="20"/>
                <w:szCs w:val="20"/>
              </w:rPr>
              <w:t>)</w:t>
            </w:r>
          </w:p>
          <w:p w14:paraId="779F7ED5" w14:textId="77777777" w:rsidR="00D2161B" w:rsidRPr="00F67237" w:rsidRDefault="00D2161B" w:rsidP="00D2161B">
            <w:pPr>
              <w:rPr>
                <w:rFonts w:ascii="Arial" w:hAnsi="Arial" w:cs="Arial"/>
                <w:sz w:val="20"/>
                <w:szCs w:val="20"/>
              </w:rPr>
            </w:pPr>
            <w:r w:rsidRPr="00F67237">
              <w:rPr>
                <w:rFonts w:ascii="Arial" w:hAnsi="Arial" w:cs="Arial"/>
                <w:sz w:val="20"/>
                <w:szCs w:val="20"/>
              </w:rPr>
              <w:t xml:space="preserve">1 = Cash/ </w:t>
            </w:r>
            <w:r w:rsidRPr="00F67237">
              <w:rPr>
                <w:rFonts w:ascii="Nyala" w:hAnsi="Nyala" w:cs="Nyala"/>
                <w:sz w:val="20"/>
                <w:szCs w:val="20"/>
              </w:rPr>
              <w:t>በገንዘብ</w:t>
            </w:r>
            <w:r w:rsidRPr="00F67237">
              <w:rPr>
                <w:rFonts w:ascii="Arial" w:hAnsi="Arial" w:cs="Arial"/>
                <w:sz w:val="20"/>
                <w:szCs w:val="20"/>
              </w:rPr>
              <w:t xml:space="preserve"> </w:t>
            </w:r>
          </w:p>
          <w:p w14:paraId="3CD1A944" w14:textId="77777777" w:rsidR="00D2161B" w:rsidRPr="00F67237" w:rsidRDefault="00D2161B" w:rsidP="00D2161B">
            <w:pPr>
              <w:rPr>
                <w:rFonts w:ascii="Arial" w:hAnsi="Arial" w:cs="Arial"/>
                <w:sz w:val="20"/>
                <w:szCs w:val="20"/>
              </w:rPr>
            </w:pPr>
            <w:r w:rsidRPr="00F67237">
              <w:rPr>
                <w:rFonts w:ascii="Arial" w:hAnsi="Arial" w:cs="Arial"/>
                <w:sz w:val="20"/>
                <w:szCs w:val="20"/>
              </w:rPr>
              <w:t xml:space="preserve">2 = In-kind/ </w:t>
            </w:r>
            <w:r w:rsidRPr="00F67237">
              <w:rPr>
                <w:rFonts w:ascii="Nyala" w:hAnsi="Nyala" w:cs="Nyala"/>
                <w:sz w:val="20"/>
                <w:szCs w:val="20"/>
              </w:rPr>
              <w:t>በሌላ</w:t>
            </w:r>
            <w:r w:rsidRPr="00F67237">
              <w:rPr>
                <w:rFonts w:ascii="Arial" w:hAnsi="Arial" w:cs="Arial"/>
                <w:sz w:val="20"/>
                <w:szCs w:val="20"/>
              </w:rPr>
              <w:t xml:space="preserve"> </w:t>
            </w:r>
            <w:r w:rsidRPr="00F67237">
              <w:rPr>
                <w:rFonts w:ascii="Nyala" w:hAnsi="Nyala" w:cs="Nyala"/>
                <w:sz w:val="20"/>
                <w:szCs w:val="20"/>
              </w:rPr>
              <w:t>ጥቅማጥቅም</w:t>
            </w:r>
          </w:p>
          <w:p w14:paraId="1870B4DC" w14:textId="0CF124F2" w:rsidR="00343F93" w:rsidRPr="00F67237" w:rsidRDefault="00D2161B" w:rsidP="00343F93">
            <w:pPr>
              <w:rPr>
                <w:rFonts w:ascii="Arial" w:hAnsi="Arial" w:cs="Arial"/>
                <w:i/>
                <w:sz w:val="20"/>
                <w:szCs w:val="20"/>
              </w:rPr>
            </w:pPr>
            <w:r w:rsidRPr="00F67237">
              <w:rPr>
                <w:rFonts w:ascii="Arial" w:hAnsi="Arial" w:cs="Arial"/>
                <w:sz w:val="20"/>
                <w:szCs w:val="20"/>
              </w:rPr>
              <w:t xml:space="preserve">3 = Other/ </w:t>
            </w:r>
            <w:r w:rsidRPr="00F67237">
              <w:rPr>
                <w:rFonts w:ascii="Nyala" w:hAnsi="Nyala" w:cs="Nyala"/>
                <w:sz w:val="20"/>
                <w:szCs w:val="20"/>
              </w:rPr>
              <w:t>በሌላ</w:t>
            </w:r>
            <w:r w:rsidRPr="00F67237">
              <w:rPr>
                <w:rFonts w:ascii="Arial" w:hAnsi="Arial" w:cs="Arial"/>
                <w:sz w:val="20"/>
                <w:szCs w:val="20"/>
              </w:rPr>
              <w:t xml:space="preserve">: </w:t>
            </w:r>
            <w:r w:rsidRPr="00F67237">
              <w:rPr>
                <w:rFonts w:ascii="Arial" w:hAnsi="Arial" w:cs="Arial"/>
                <w:b/>
                <w:i/>
                <w:sz w:val="20"/>
                <w:szCs w:val="20"/>
              </w:rPr>
              <w:t xml:space="preserve">(please specify/ </w:t>
            </w:r>
            <w:r w:rsidRPr="00F67237">
              <w:rPr>
                <w:rFonts w:ascii="Nyala" w:hAnsi="Nyala" w:cs="Nyala"/>
                <w:b/>
                <w:i/>
                <w:sz w:val="20"/>
                <w:szCs w:val="20"/>
              </w:rPr>
              <w:t>እባክዎ</w:t>
            </w:r>
            <w:r w:rsidRPr="00F67237">
              <w:rPr>
                <w:rFonts w:ascii="Arial" w:hAnsi="Arial" w:cs="Arial"/>
                <w:b/>
                <w:i/>
                <w:sz w:val="20"/>
                <w:szCs w:val="20"/>
              </w:rPr>
              <w:t xml:space="preserve"> </w:t>
            </w:r>
            <w:r w:rsidRPr="00F67237">
              <w:rPr>
                <w:rFonts w:ascii="Nyala" w:hAnsi="Nyala" w:cs="Nyala"/>
                <w:b/>
                <w:i/>
                <w:sz w:val="20"/>
                <w:szCs w:val="20"/>
              </w:rPr>
              <w:t>ይግለፁ</w:t>
            </w:r>
            <w:r w:rsidRPr="00F67237">
              <w:rPr>
                <w:rFonts w:ascii="Arial" w:hAnsi="Arial" w:cs="Arial"/>
                <w:b/>
                <w:i/>
                <w:sz w:val="20"/>
                <w:szCs w:val="20"/>
              </w:rPr>
              <w:t>)</w:t>
            </w:r>
            <w:r w:rsidRPr="00F67237">
              <w:rPr>
                <w:rFonts w:ascii="Arial" w:hAnsi="Arial" w:cs="Arial"/>
                <w:sz w:val="20"/>
                <w:szCs w:val="20"/>
              </w:rPr>
              <w:t xml:space="preserve"> ___________</w:t>
            </w:r>
          </w:p>
        </w:tc>
      </w:tr>
      <w:tr w:rsidR="00343F93" w:rsidRPr="00F67237" w14:paraId="4C5A4035" w14:textId="77777777" w:rsidTr="00A507F3">
        <w:tblPrEx>
          <w:tblCellMar>
            <w:top w:w="108" w:type="dxa"/>
            <w:bottom w:w="108" w:type="dxa"/>
          </w:tblCellMar>
        </w:tblPrEx>
        <w:trPr>
          <w:trHeight w:val="333"/>
        </w:trPr>
        <w:tc>
          <w:tcPr>
            <w:tcW w:w="675" w:type="dxa"/>
          </w:tcPr>
          <w:p w14:paraId="75ACD43F" w14:textId="77777777" w:rsidR="00343F93" w:rsidRPr="00F67237" w:rsidRDefault="00343F93" w:rsidP="00343F93">
            <w:pPr>
              <w:rPr>
                <w:rFonts w:ascii="Arial" w:hAnsi="Arial" w:cs="Arial"/>
                <w:sz w:val="20"/>
                <w:szCs w:val="20"/>
              </w:rPr>
            </w:pPr>
            <w:r w:rsidRPr="00F67237">
              <w:rPr>
                <w:rFonts w:ascii="Arial" w:hAnsi="Arial" w:cs="Arial"/>
                <w:sz w:val="20"/>
                <w:szCs w:val="20"/>
              </w:rPr>
              <w:t>14</w:t>
            </w:r>
          </w:p>
        </w:tc>
        <w:tc>
          <w:tcPr>
            <w:tcW w:w="8613" w:type="dxa"/>
            <w:gridSpan w:val="5"/>
            <w:vAlign w:val="center"/>
          </w:tcPr>
          <w:p w14:paraId="485B7894" w14:textId="77777777" w:rsidR="007E0898" w:rsidRPr="00F67237" w:rsidRDefault="00343F93" w:rsidP="007E0898">
            <w:pPr>
              <w:rPr>
                <w:rFonts w:ascii="Arial" w:hAnsi="Arial" w:cs="Arial"/>
                <w:sz w:val="20"/>
                <w:szCs w:val="20"/>
              </w:rPr>
            </w:pPr>
            <w:r w:rsidRPr="00F67237">
              <w:rPr>
                <w:rFonts w:ascii="Arial" w:hAnsi="Arial" w:cs="Arial"/>
                <w:sz w:val="20"/>
                <w:szCs w:val="20"/>
              </w:rPr>
              <w:t xml:space="preserve">Which payment arrangement do you use to pay your employees?  </w:t>
            </w:r>
            <w:r w:rsidR="007E0898" w:rsidRPr="00F67237">
              <w:rPr>
                <w:rFonts w:ascii="Arial" w:hAnsi="Arial" w:cs="Arial"/>
                <w:sz w:val="20"/>
                <w:szCs w:val="20"/>
              </w:rPr>
              <w:t>/</w:t>
            </w:r>
            <w:r w:rsidR="007E0898" w:rsidRPr="00F67237">
              <w:rPr>
                <w:rFonts w:ascii="Nyala" w:hAnsi="Nyala" w:cs="Nyala"/>
                <w:sz w:val="20"/>
                <w:szCs w:val="20"/>
              </w:rPr>
              <w:t>ለሰራተኞችዎ</w:t>
            </w:r>
            <w:r w:rsidR="007E0898" w:rsidRPr="00F67237">
              <w:rPr>
                <w:rFonts w:ascii="Arial" w:hAnsi="Arial" w:cs="Arial"/>
                <w:sz w:val="20"/>
                <w:szCs w:val="20"/>
              </w:rPr>
              <w:t xml:space="preserve"> </w:t>
            </w:r>
            <w:r w:rsidR="007E0898" w:rsidRPr="00F67237">
              <w:rPr>
                <w:rFonts w:ascii="Nyala" w:hAnsi="Nyala" w:cs="Nyala"/>
                <w:sz w:val="20"/>
                <w:szCs w:val="20"/>
              </w:rPr>
              <w:t>በዋናነት</w:t>
            </w:r>
            <w:r w:rsidR="007E0898" w:rsidRPr="00F67237">
              <w:rPr>
                <w:rFonts w:ascii="Arial" w:hAnsi="Arial" w:cs="Arial"/>
                <w:sz w:val="20"/>
                <w:szCs w:val="20"/>
              </w:rPr>
              <w:t xml:space="preserve"> </w:t>
            </w:r>
            <w:r w:rsidR="007E0898" w:rsidRPr="00F67237">
              <w:rPr>
                <w:rFonts w:ascii="Nyala" w:hAnsi="Nyala" w:cs="Nyala"/>
                <w:sz w:val="20"/>
                <w:szCs w:val="20"/>
              </w:rPr>
              <w:t>ክፍያ</w:t>
            </w:r>
            <w:r w:rsidR="007E0898" w:rsidRPr="00F67237">
              <w:rPr>
                <w:rFonts w:ascii="Arial" w:hAnsi="Arial" w:cs="Arial"/>
                <w:sz w:val="20"/>
                <w:szCs w:val="20"/>
              </w:rPr>
              <w:t xml:space="preserve"> </w:t>
            </w:r>
            <w:r w:rsidR="007E0898" w:rsidRPr="00F67237">
              <w:rPr>
                <w:rFonts w:ascii="Nyala" w:hAnsi="Nyala" w:cs="Nyala"/>
                <w:sz w:val="20"/>
                <w:szCs w:val="20"/>
              </w:rPr>
              <w:t>የሚፈጽሙት</w:t>
            </w:r>
            <w:r w:rsidR="007E0898" w:rsidRPr="00F67237">
              <w:rPr>
                <w:rFonts w:ascii="Arial" w:hAnsi="Arial" w:cs="Arial"/>
                <w:sz w:val="20"/>
                <w:szCs w:val="20"/>
              </w:rPr>
              <w:t xml:space="preserve"> </w:t>
            </w:r>
            <w:r w:rsidR="007E0898" w:rsidRPr="00F67237">
              <w:rPr>
                <w:rFonts w:ascii="Nyala" w:hAnsi="Nyala" w:cs="Nyala"/>
                <w:sz w:val="20"/>
                <w:szCs w:val="20"/>
              </w:rPr>
              <w:t>እንዴት</w:t>
            </w:r>
            <w:r w:rsidR="007E0898" w:rsidRPr="00F67237">
              <w:rPr>
                <w:rFonts w:ascii="Arial" w:hAnsi="Arial" w:cs="Arial"/>
                <w:sz w:val="20"/>
                <w:szCs w:val="20"/>
              </w:rPr>
              <w:t xml:space="preserve"> </w:t>
            </w:r>
            <w:r w:rsidR="007E0898" w:rsidRPr="00F67237">
              <w:rPr>
                <w:rFonts w:ascii="Nyala" w:hAnsi="Nyala" w:cs="Nyala"/>
                <w:sz w:val="20"/>
                <w:szCs w:val="20"/>
              </w:rPr>
              <w:t>ነው</w:t>
            </w:r>
            <w:r w:rsidR="007E0898" w:rsidRPr="00F67237">
              <w:rPr>
                <w:rFonts w:ascii="Arial" w:hAnsi="Arial" w:cs="Arial"/>
                <w:sz w:val="20"/>
                <w:szCs w:val="20"/>
              </w:rPr>
              <w:t>?</w:t>
            </w:r>
          </w:p>
          <w:p w14:paraId="782D9EDA" w14:textId="77777777" w:rsidR="007E0898" w:rsidRPr="00F67237" w:rsidRDefault="007E0898" w:rsidP="007E0898">
            <w:pPr>
              <w:rPr>
                <w:rFonts w:ascii="Arial" w:hAnsi="Arial" w:cs="Arial"/>
                <w:sz w:val="20"/>
                <w:szCs w:val="20"/>
              </w:rPr>
            </w:pPr>
            <w:r w:rsidRPr="00F67237">
              <w:rPr>
                <w:rFonts w:ascii="Arial" w:hAnsi="Arial" w:cs="Arial"/>
                <w:sz w:val="20"/>
                <w:szCs w:val="20"/>
              </w:rPr>
              <w:t xml:space="preserve">1 = Time-rate/ </w:t>
            </w:r>
            <w:r w:rsidRPr="00F67237">
              <w:rPr>
                <w:rFonts w:ascii="Nyala" w:hAnsi="Nyala" w:cs="Nyala"/>
                <w:sz w:val="20"/>
                <w:szCs w:val="20"/>
              </w:rPr>
              <w:t>በሰሩበት</w:t>
            </w:r>
            <w:r w:rsidRPr="00F67237">
              <w:rPr>
                <w:rFonts w:ascii="Arial" w:hAnsi="Arial" w:cs="Arial"/>
                <w:sz w:val="20"/>
                <w:szCs w:val="20"/>
              </w:rPr>
              <w:t xml:space="preserve"> </w:t>
            </w:r>
            <w:r w:rsidRPr="00F67237">
              <w:rPr>
                <w:rFonts w:ascii="Nyala" w:hAnsi="Nyala" w:cs="Nyala"/>
                <w:sz w:val="20"/>
                <w:szCs w:val="20"/>
              </w:rPr>
              <w:t>ሰዐት</w:t>
            </w:r>
          </w:p>
          <w:p w14:paraId="09341047" w14:textId="77777777" w:rsidR="007E0898" w:rsidRPr="00F67237" w:rsidRDefault="007E0898" w:rsidP="007E0898">
            <w:pPr>
              <w:rPr>
                <w:rFonts w:ascii="Arial" w:hAnsi="Arial" w:cs="Arial"/>
                <w:sz w:val="20"/>
                <w:szCs w:val="20"/>
              </w:rPr>
            </w:pPr>
            <w:r w:rsidRPr="00F67237">
              <w:rPr>
                <w:rFonts w:ascii="Arial" w:hAnsi="Arial" w:cs="Arial"/>
                <w:sz w:val="20"/>
                <w:szCs w:val="20"/>
              </w:rPr>
              <w:t xml:space="preserve">2 = Piece-rate/ </w:t>
            </w:r>
            <w:r w:rsidRPr="00F67237">
              <w:rPr>
                <w:rFonts w:ascii="Nyala" w:hAnsi="Nyala" w:cs="Nyala"/>
                <w:sz w:val="20"/>
                <w:szCs w:val="20"/>
              </w:rPr>
              <w:t>በሰሩት</w:t>
            </w:r>
            <w:r w:rsidRPr="00F67237">
              <w:rPr>
                <w:rFonts w:ascii="Arial" w:hAnsi="Arial" w:cs="Arial"/>
                <w:sz w:val="20"/>
                <w:szCs w:val="20"/>
              </w:rPr>
              <w:t xml:space="preserve"> </w:t>
            </w:r>
            <w:r w:rsidRPr="00F67237">
              <w:rPr>
                <w:rFonts w:ascii="Nyala" w:hAnsi="Nyala" w:cs="Nyala"/>
                <w:sz w:val="20"/>
                <w:szCs w:val="20"/>
              </w:rPr>
              <w:t>ስራ</w:t>
            </w:r>
            <w:r w:rsidRPr="00F67237">
              <w:rPr>
                <w:rFonts w:ascii="Arial" w:hAnsi="Arial" w:cs="Arial"/>
                <w:sz w:val="20"/>
                <w:szCs w:val="20"/>
              </w:rPr>
              <w:t xml:space="preserve"> </w:t>
            </w:r>
            <w:r w:rsidRPr="00F67237">
              <w:rPr>
                <w:rFonts w:ascii="Nyala" w:hAnsi="Nyala" w:cs="Nyala"/>
                <w:sz w:val="20"/>
                <w:szCs w:val="20"/>
              </w:rPr>
              <w:t>መጠን</w:t>
            </w:r>
          </w:p>
          <w:p w14:paraId="025685DE" w14:textId="1F628F8E" w:rsidR="00343F93" w:rsidRPr="00F67237" w:rsidRDefault="007E0898" w:rsidP="00343F93">
            <w:pPr>
              <w:rPr>
                <w:rFonts w:ascii="Arial" w:hAnsi="Arial" w:cs="Arial"/>
                <w:sz w:val="20"/>
                <w:szCs w:val="20"/>
              </w:rPr>
            </w:pPr>
            <w:r w:rsidRPr="00F67237">
              <w:rPr>
                <w:rFonts w:ascii="Arial" w:hAnsi="Arial" w:cs="Arial"/>
                <w:sz w:val="20"/>
                <w:szCs w:val="20"/>
              </w:rPr>
              <w:t xml:space="preserve">3 = A combination of time and piece rates/ </w:t>
            </w:r>
            <w:r w:rsidRPr="00F67237">
              <w:rPr>
                <w:rFonts w:ascii="Nyala" w:hAnsi="Nyala" w:cs="Nyala"/>
                <w:sz w:val="20"/>
                <w:szCs w:val="20"/>
              </w:rPr>
              <w:t>በሰሩበት</w:t>
            </w:r>
            <w:r w:rsidRPr="00F67237">
              <w:rPr>
                <w:rFonts w:ascii="Arial" w:hAnsi="Arial" w:cs="Arial"/>
                <w:sz w:val="20"/>
                <w:szCs w:val="20"/>
              </w:rPr>
              <w:t xml:space="preserve"> </w:t>
            </w:r>
            <w:r w:rsidRPr="00F67237">
              <w:rPr>
                <w:rFonts w:ascii="Nyala" w:hAnsi="Nyala" w:cs="Nyala"/>
                <w:sz w:val="20"/>
                <w:szCs w:val="20"/>
              </w:rPr>
              <w:t>ሰዐትና</w:t>
            </w:r>
            <w:r w:rsidRPr="00F67237">
              <w:rPr>
                <w:rFonts w:ascii="Arial" w:hAnsi="Arial" w:cs="Arial"/>
                <w:sz w:val="20"/>
                <w:szCs w:val="20"/>
              </w:rPr>
              <w:t xml:space="preserve"> </w:t>
            </w:r>
            <w:r w:rsidRPr="00F67237">
              <w:rPr>
                <w:rFonts w:ascii="Nyala" w:hAnsi="Nyala" w:cs="Nyala"/>
                <w:sz w:val="20"/>
                <w:szCs w:val="20"/>
              </w:rPr>
              <w:t>በተሰራው</w:t>
            </w:r>
            <w:r w:rsidRPr="00F67237">
              <w:rPr>
                <w:rFonts w:ascii="Arial" w:hAnsi="Arial" w:cs="Arial"/>
                <w:sz w:val="20"/>
                <w:szCs w:val="20"/>
              </w:rPr>
              <w:t xml:space="preserve"> </w:t>
            </w:r>
            <w:r w:rsidRPr="00F67237">
              <w:rPr>
                <w:rFonts w:ascii="Nyala" w:hAnsi="Nyala" w:cs="Nyala"/>
                <w:sz w:val="20"/>
                <w:szCs w:val="20"/>
              </w:rPr>
              <w:t>ስራ</w:t>
            </w:r>
            <w:r w:rsidRPr="00F67237">
              <w:rPr>
                <w:rFonts w:ascii="Arial" w:hAnsi="Arial" w:cs="Arial"/>
                <w:sz w:val="20"/>
                <w:szCs w:val="20"/>
              </w:rPr>
              <w:t xml:space="preserve"> </w:t>
            </w:r>
            <w:r w:rsidRPr="00F67237">
              <w:rPr>
                <w:rFonts w:ascii="Nyala" w:hAnsi="Nyala" w:cs="Nyala"/>
                <w:sz w:val="20"/>
                <w:szCs w:val="20"/>
              </w:rPr>
              <w:t>መጠን</w:t>
            </w:r>
          </w:p>
        </w:tc>
      </w:tr>
      <w:tr w:rsidR="00343F93" w:rsidRPr="00F67237" w14:paraId="74E5C602" w14:textId="77777777" w:rsidTr="00A507F3">
        <w:tblPrEx>
          <w:tblCellMar>
            <w:top w:w="108" w:type="dxa"/>
            <w:bottom w:w="108" w:type="dxa"/>
          </w:tblCellMar>
        </w:tblPrEx>
        <w:trPr>
          <w:trHeight w:val="333"/>
        </w:trPr>
        <w:tc>
          <w:tcPr>
            <w:tcW w:w="675" w:type="dxa"/>
          </w:tcPr>
          <w:p w14:paraId="3D5E11B0" w14:textId="77777777" w:rsidR="00343F93" w:rsidRPr="00F67237" w:rsidRDefault="00343F93" w:rsidP="00343F93">
            <w:pPr>
              <w:rPr>
                <w:rFonts w:ascii="Arial" w:hAnsi="Arial" w:cs="Arial"/>
                <w:sz w:val="20"/>
                <w:szCs w:val="20"/>
              </w:rPr>
            </w:pPr>
            <w:r w:rsidRPr="00F67237">
              <w:rPr>
                <w:rFonts w:ascii="Arial" w:hAnsi="Arial" w:cs="Arial"/>
                <w:sz w:val="20"/>
                <w:szCs w:val="20"/>
              </w:rPr>
              <w:t>15</w:t>
            </w:r>
          </w:p>
        </w:tc>
        <w:tc>
          <w:tcPr>
            <w:tcW w:w="8613" w:type="dxa"/>
            <w:gridSpan w:val="5"/>
            <w:vAlign w:val="center"/>
          </w:tcPr>
          <w:p w14:paraId="60EB6BCB" w14:textId="48A936B9" w:rsidR="002E61B0" w:rsidRPr="00F67237" w:rsidRDefault="00343F93" w:rsidP="002E61B0">
            <w:pPr>
              <w:rPr>
                <w:rFonts w:ascii="Arial" w:hAnsi="Arial" w:cs="Arial"/>
                <w:sz w:val="20"/>
                <w:szCs w:val="20"/>
              </w:rPr>
            </w:pPr>
            <w:r w:rsidRPr="00F67237">
              <w:rPr>
                <w:rFonts w:ascii="Arial" w:hAnsi="Arial" w:cs="Arial"/>
                <w:sz w:val="20"/>
                <w:szCs w:val="20"/>
              </w:rPr>
              <w:t>How often do you pay your employees?</w:t>
            </w:r>
            <w:r w:rsidR="002E61B0" w:rsidRPr="00F67237">
              <w:rPr>
                <w:rFonts w:ascii="Arial" w:hAnsi="Arial" w:cs="Arial"/>
                <w:sz w:val="20"/>
                <w:szCs w:val="20"/>
              </w:rPr>
              <w:t xml:space="preserve"> / </w:t>
            </w:r>
            <w:r w:rsidR="002E61B0" w:rsidRPr="00F67237">
              <w:rPr>
                <w:rFonts w:ascii="Nyala" w:hAnsi="Nyala" w:cs="Nyala"/>
                <w:sz w:val="20"/>
                <w:szCs w:val="20"/>
              </w:rPr>
              <w:t>ለሰራተኞችዎ</w:t>
            </w:r>
            <w:r w:rsidR="002E61B0" w:rsidRPr="00F67237">
              <w:rPr>
                <w:rFonts w:ascii="Arial" w:hAnsi="Arial" w:cs="Arial"/>
                <w:sz w:val="20"/>
                <w:szCs w:val="20"/>
              </w:rPr>
              <w:t xml:space="preserve"> </w:t>
            </w:r>
            <w:r w:rsidR="002E61B0" w:rsidRPr="00F67237">
              <w:rPr>
                <w:rFonts w:ascii="Nyala" w:hAnsi="Nyala" w:cs="Nyala"/>
                <w:sz w:val="20"/>
                <w:szCs w:val="20"/>
              </w:rPr>
              <w:t>ክፍያ</w:t>
            </w:r>
            <w:r w:rsidR="002E61B0" w:rsidRPr="00F67237">
              <w:rPr>
                <w:rFonts w:ascii="Arial" w:hAnsi="Arial" w:cs="Arial"/>
                <w:sz w:val="20"/>
                <w:szCs w:val="20"/>
              </w:rPr>
              <w:t xml:space="preserve"> </w:t>
            </w:r>
            <w:r w:rsidR="002E61B0" w:rsidRPr="00F67237">
              <w:rPr>
                <w:rFonts w:ascii="Nyala" w:hAnsi="Nyala" w:cs="Nyala"/>
                <w:sz w:val="20"/>
                <w:szCs w:val="20"/>
              </w:rPr>
              <w:t>የሚፈጽሙት</w:t>
            </w:r>
            <w:r w:rsidR="002E61B0" w:rsidRPr="00F67237">
              <w:rPr>
                <w:rFonts w:ascii="Arial" w:hAnsi="Arial" w:cs="Arial"/>
                <w:sz w:val="20"/>
                <w:szCs w:val="20"/>
              </w:rPr>
              <w:t xml:space="preserve"> </w:t>
            </w:r>
            <w:r w:rsidR="002E61B0" w:rsidRPr="00F67237">
              <w:rPr>
                <w:rFonts w:ascii="Nyala" w:hAnsi="Nyala" w:cs="Nyala"/>
                <w:sz w:val="20"/>
                <w:szCs w:val="20"/>
              </w:rPr>
              <w:t>በምንያህል</w:t>
            </w:r>
            <w:r w:rsidR="002E61B0" w:rsidRPr="00F67237">
              <w:rPr>
                <w:rFonts w:ascii="Arial" w:hAnsi="Arial" w:cs="Arial"/>
                <w:sz w:val="20"/>
                <w:szCs w:val="20"/>
              </w:rPr>
              <w:t xml:space="preserve"> </w:t>
            </w:r>
            <w:r w:rsidR="002E61B0" w:rsidRPr="00F67237">
              <w:rPr>
                <w:rFonts w:ascii="Nyala" w:hAnsi="Nyala" w:cs="Nyala"/>
                <w:sz w:val="20"/>
                <w:szCs w:val="20"/>
              </w:rPr>
              <w:t>ግዜ</w:t>
            </w:r>
            <w:r w:rsidR="002E61B0" w:rsidRPr="00F67237">
              <w:rPr>
                <w:rFonts w:ascii="Arial" w:hAnsi="Arial" w:cs="Arial"/>
                <w:sz w:val="20"/>
                <w:szCs w:val="20"/>
              </w:rPr>
              <w:t xml:space="preserve"> </w:t>
            </w:r>
            <w:r w:rsidR="002E61B0" w:rsidRPr="00F67237">
              <w:rPr>
                <w:rFonts w:ascii="Nyala" w:hAnsi="Nyala" w:cs="Nyala"/>
                <w:sz w:val="20"/>
                <w:szCs w:val="20"/>
              </w:rPr>
              <w:t>ልዩነት</w:t>
            </w:r>
            <w:r w:rsidR="002E61B0" w:rsidRPr="00F67237">
              <w:rPr>
                <w:rFonts w:ascii="Arial" w:hAnsi="Arial" w:cs="Arial"/>
                <w:sz w:val="20"/>
                <w:szCs w:val="20"/>
              </w:rPr>
              <w:t xml:space="preserve"> </w:t>
            </w:r>
            <w:r w:rsidR="002E61B0" w:rsidRPr="00F67237">
              <w:rPr>
                <w:rFonts w:ascii="Nyala" w:hAnsi="Nyala" w:cs="Nyala"/>
                <w:sz w:val="20"/>
                <w:szCs w:val="20"/>
              </w:rPr>
              <w:t>ነው</w:t>
            </w:r>
            <w:r w:rsidR="002E61B0" w:rsidRPr="00F67237">
              <w:rPr>
                <w:rFonts w:ascii="Arial" w:hAnsi="Arial" w:cs="Arial"/>
                <w:sz w:val="20"/>
                <w:szCs w:val="20"/>
              </w:rPr>
              <w:t>?</w:t>
            </w:r>
          </w:p>
          <w:p w14:paraId="42932290" w14:textId="77777777" w:rsidR="002E61B0" w:rsidRPr="00F67237" w:rsidRDefault="002E61B0" w:rsidP="002E61B0">
            <w:pPr>
              <w:rPr>
                <w:rFonts w:ascii="Arial" w:hAnsi="Arial" w:cs="Arial"/>
                <w:sz w:val="20"/>
                <w:szCs w:val="20"/>
              </w:rPr>
            </w:pPr>
            <w:r w:rsidRPr="00F67237">
              <w:rPr>
                <w:rFonts w:ascii="Arial" w:hAnsi="Arial" w:cs="Arial"/>
                <w:sz w:val="20"/>
                <w:szCs w:val="20"/>
              </w:rPr>
              <w:t xml:space="preserve">1 = Per hour/ </w:t>
            </w:r>
            <w:r w:rsidRPr="00F67237">
              <w:rPr>
                <w:rFonts w:ascii="Nyala" w:hAnsi="Nyala" w:cs="Nyala"/>
                <w:sz w:val="20"/>
                <w:szCs w:val="20"/>
              </w:rPr>
              <w:t>በየሰአቱ</w:t>
            </w:r>
          </w:p>
          <w:p w14:paraId="21A1C3A8" w14:textId="77777777" w:rsidR="002E61B0" w:rsidRPr="00F67237" w:rsidRDefault="002E61B0" w:rsidP="002E61B0">
            <w:pPr>
              <w:rPr>
                <w:rFonts w:ascii="Arial" w:hAnsi="Arial" w:cs="Arial"/>
                <w:sz w:val="20"/>
                <w:szCs w:val="20"/>
              </w:rPr>
            </w:pPr>
            <w:r w:rsidRPr="00F67237">
              <w:rPr>
                <w:rFonts w:ascii="Arial" w:hAnsi="Arial" w:cs="Arial"/>
                <w:sz w:val="20"/>
                <w:szCs w:val="20"/>
              </w:rPr>
              <w:t xml:space="preserve">2 = Per day/ </w:t>
            </w:r>
            <w:r w:rsidRPr="00F67237">
              <w:rPr>
                <w:rFonts w:ascii="Nyala" w:hAnsi="Nyala" w:cs="Nyala"/>
                <w:sz w:val="20"/>
                <w:szCs w:val="20"/>
              </w:rPr>
              <w:t>በየቀኑ</w:t>
            </w:r>
          </w:p>
          <w:p w14:paraId="55DBD999" w14:textId="77777777" w:rsidR="002E61B0" w:rsidRPr="00F67237" w:rsidRDefault="002E61B0" w:rsidP="002E61B0">
            <w:pPr>
              <w:rPr>
                <w:rFonts w:ascii="Arial" w:hAnsi="Arial" w:cs="Arial"/>
                <w:sz w:val="20"/>
                <w:szCs w:val="20"/>
              </w:rPr>
            </w:pPr>
            <w:r w:rsidRPr="00F67237">
              <w:rPr>
                <w:rFonts w:ascii="Arial" w:hAnsi="Arial" w:cs="Arial"/>
                <w:sz w:val="20"/>
                <w:szCs w:val="20"/>
              </w:rPr>
              <w:t xml:space="preserve">3 = Per week/ </w:t>
            </w:r>
            <w:r w:rsidRPr="00F67237">
              <w:rPr>
                <w:rFonts w:ascii="Nyala" w:hAnsi="Nyala" w:cs="Nyala"/>
                <w:sz w:val="20"/>
                <w:szCs w:val="20"/>
              </w:rPr>
              <w:t>በየሳምንቱ</w:t>
            </w:r>
            <w:r w:rsidRPr="00F67237">
              <w:rPr>
                <w:rFonts w:ascii="Arial" w:hAnsi="Arial" w:cs="Arial"/>
                <w:sz w:val="20"/>
                <w:szCs w:val="20"/>
              </w:rPr>
              <w:tab/>
            </w:r>
          </w:p>
          <w:p w14:paraId="6E37AD0D" w14:textId="77777777" w:rsidR="002E61B0" w:rsidRPr="00F67237" w:rsidRDefault="002E61B0" w:rsidP="002E61B0">
            <w:pPr>
              <w:rPr>
                <w:rFonts w:ascii="Arial" w:hAnsi="Arial" w:cs="Arial"/>
                <w:sz w:val="20"/>
                <w:szCs w:val="20"/>
              </w:rPr>
            </w:pPr>
            <w:r w:rsidRPr="00F67237">
              <w:rPr>
                <w:rFonts w:ascii="Arial" w:hAnsi="Arial" w:cs="Arial"/>
                <w:sz w:val="20"/>
                <w:szCs w:val="20"/>
              </w:rPr>
              <w:t xml:space="preserve">4 = Per 2 weeks (fortnightly)/ </w:t>
            </w:r>
            <w:r w:rsidRPr="00F67237">
              <w:rPr>
                <w:rFonts w:ascii="Nyala" w:hAnsi="Nyala" w:cs="Nyala"/>
                <w:sz w:val="20"/>
                <w:szCs w:val="20"/>
              </w:rPr>
              <w:t>በየሁለት</w:t>
            </w:r>
            <w:r w:rsidRPr="00F67237">
              <w:rPr>
                <w:rFonts w:ascii="Arial" w:hAnsi="Arial" w:cs="Arial"/>
                <w:sz w:val="20"/>
                <w:szCs w:val="20"/>
              </w:rPr>
              <w:t xml:space="preserve"> </w:t>
            </w:r>
            <w:r w:rsidRPr="00F67237">
              <w:rPr>
                <w:rFonts w:ascii="Nyala" w:hAnsi="Nyala" w:cs="Nyala"/>
                <w:sz w:val="20"/>
                <w:szCs w:val="20"/>
              </w:rPr>
              <w:t>ሳምንቱ</w:t>
            </w:r>
          </w:p>
          <w:p w14:paraId="68F6D032" w14:textId="77777777" w:rsidR="002E61B0" w:rsidRPr="00F67237" w:rsidRDefault="002E61B0" w:rsidP="002E61B0">
            <w:pPr>
              <w:rPr>
                <w:rFonts w:ascii="Arial" w:hAnsi="Arial" w:cs="Arial"/>
                <w:sz w:val="20"/>
                <w:szCs w:val="20"/>
              </w:rPr>
            </w:pPr>
            <w:r w:rsidRPr="00F67237">
              <w:rPr>
                <w:rFonts w:ascii="Arial" w:hAnsi="Arial" w:cs="Arial"/>
                <w:sz w:val="20"/>
                <w:szCs w:val="20"/>
              </w:rPr>
              <w:t xml:space="preserve">5 = Per month/ </w:t>
            </w:r>
            <w:r w:rsidRPr="00F67237">
              <w:rPr>
                <w:rFonts w:ascii="Nyala" w:hAnsi="Nyala" w:cs="Nyala"/>
                <w:sz w:val="20"/>
                <w:szCs w:val="20"/>
              </w:rPr>
              <w:t>በየወሩ</w:t>
            </w:r>
          </w:p>
          <w:p w14:paraId="335C3EE6" w14:textId="43CD1A38" w:rsidR="00343F93" w:rsidRPr="00F67237" w:rsidRDefault="002E61B0" w:rsidP="00343F93">
            <w:pPr>
              <w:rPr>
                <w:rFonts w:ascii="Arial" w:hAnsi="Arial" w:cs="Arial"/>
                <w:sz w:val="20"/>
                <w:szCs w:val="20"/>
              </w:rPr>
            </w:pPr>
            <w:r w:rsidRPr="00F67237">
              <w:rPr>
                <w:rFonts w:ascii="Arial" w:hAnsi="Arial" w:cs="Arial"/>
                <w:sz w:val="20"/>
                <w:szCs w:val="20"/>
              </w:rPr>
              <w:t xml:space="preserve">6=  Other/ </w:t>
            </w:r>
            <w:r w:rsidRPr="00F67237">
              <w:rPr>
                <w:rFonts w:ascii="Nyala" w:hAnsi="Nyala" w:cs="Nyala"/>
                <w:sz w:val="20"/>
                <w:szCs w:val="20"/>
              </w:rPr>
              <w:t>ሌላ</w:t>
            </w:r>
          </w:p>
        </w:tc>
      </w:tr>
      <w:tr w:rsidR="00343F93" w:rsidRPr="00F67237" w14:paraId="760D6945" w14:textId="77777777" w:rsidTr="00A507F3">
        <w:tblPrEx>
          <w:tblCellMar>
            <w:top w:w="108" w:type="dxa"/>
            <w:bottom w:w="108" w:type="dxa"/>
          </w:tblCellMar>
        </w:tblPrEx>
        <w:trPr>
          <w:trHeight w:val="333"/>
        </w:trPr>
        <w:tc>
          <w:tcPr>
            <w:tcW w:w="675" w:type="dxa"/>
          </w:tcPr>
          <w:p w14:paraId="2DEA2D5E" w14:textId="77777777" w:rsidR="00343F93" w:rsidRPr="00F67237" w:rsidRDefault="00343F93" w:rsidP="00343F93">
            <w:pPr>
              <w:rPr>
                <w:rFonts w:ascii="Arial" w:hAnsi="Arial" w:cs="Arial"/>
                <w:sz w:val="20"/>
                <w:szCs w:val="20"/>
              </w:rPr>
            </w:pPr>
            <w:r w:rsidRPr="00F67237">
              <w:rPr>
                <w:rFonts w:ascii="Arial" w:hAnsi="Arial" w:cs="Arial"/>
                <w:sz w:val="20"/>
                <w:szCs w:val="20"/>
              </w:rPr>
              <w:t>16</w:t>
            </w:r>
          </w:p>
        </w:tc>
        <w:tc>
          <w:tcPr>
            <w:tcW w:w="8613" w:type="dxa"/>
            <w:gridSpan w:val="5"/>
            <w:vAlign w:val="center"/>
          </w:tcPr>
          <w:p w14:paraId="0BDB45B2" w14:textId="1665D899" w:rsidR="00343F93" w:rsidRPr="00F67237" w:rsidRDefault="00343F93" w:rsidP="00343F93">
            <w:pPr>
              <w:rPr>
                <w:rFonts w:ascii="Arial" w:hAnsi="Arial" w:cs="Arial"/>
                <w:sz w:val="20"/>
                <w:szCs w:val="20"/>
              </w:rPr>
            </w:pPr>
            <w:r w:rsidRPr="00F67237">
              <w:rPr>
                <w:rFonts w:ascii="Arial" w:hAnsi="Arial" w:cs="Arial"/>
                <w:sz w:val="20"/>
                <w:szCs w:val="20"/>
              </w:rPr>
              <w:t xml:space="preserve">How many employees did this business have 1 year ago? </w:t>
            </w:r>
            <w:r w:rsidR="00815305" w:rsidRPr="00F67237">
              <w:rPr>
                <w:rFonts w:ascii="Arial" w:hAnsi="Arial" w:cs="Arial"/>
                <w:sz w:val="20"/>
                <w:szCs w:val="20"/>
              </w:rPr>
              <w:t xml:space="preserve">/ </w:t>
            </w:r>
            <w:r w:rsidR="00815305" w:rsidRPr="00F67237">
              <w:rPr>
                <w:rFonts w:ascii="Nyala" w:hAnsi="Nyala" w:cs="Nyala"/>
                <w:sz w:val="20"/>
                <w:szCs w:val="20"/>
              </w:rPr>
              <w:t>ከአንድ</w:t>
            </w:r>
            <w:r w:rsidR="00815305" w:rsidRPr="00F67237">
              <w:rPr>
                <w:rFonts w:ascii="Arial" w:hAnsi="Arial" w:cs="Arial"/>
                <w:sz w:val="20"/>
                <w:szCs w:val="20"/>
              </w:rPr>
              <w:t xml:space="preserve"> </w:t>
            </w:r>
            <w:r w:rsidR="00815305" w:rsidRPr="00F67237">
              <w:rPr>
                <w:rFonts w:ascii="Nyala" w:hAnsi="Nyala" w:cs="Nyala"/>
                <w:sz w:val="20"/>
                <w:szCs w:val="20"/>
              </w:rPr>
              <w:t>አመት</w:t>
            </w:r>
            <w:r w:rsidR="00815305" w:rsidRPr="00F67237">
              <w:rPr>
                <w:rFonts w:ascii="Arial" w:hAnsi="Arial" w:cs="Arial"/>
                <w:sz w:val="20"/>
                <w:szCs w:val="20"/>
              </w:rPr>
              <w:t xml:space="preserve"> </w:t>
            </w:r>
            <w:r w:rsidR="00815305" w:rsidRPr="00F67237">
              <w:rPr>
                <w:rFonts w:ascii="Nyala" w:hAnsi="Nyala" w:cs="Nyala"/>
                <w:sz w:val="20"/>
                <w:szCs w:val="20"/>
              </w:rPr>
              <w:t>በፊት</w:t>
            </w:r>
            <w:r w:rsidR="00815305" w:rsidRPr="00F67237">
              <w:rPr>
                <w:rFonts w:ascii="Arial" w:hAnsi="Arial" w:cs="Arial"/>
                <w:sz w:val="20"/>
                <w:szCs w:val="20"/>
              </w:rPr>
              <w:t xml:space="preserve"> </w:t>
            </w:r>
            <w:r w:rsidR="00815305" w:rsidRPr="00F67237">
              <w:rPr>
                <w:rFonts w:ascii="Nyala" w:hAnsi="Nyala" w:cs="Nyala"/>
                <w:sz w:val="20"/>
                <w:szCs w:val="20"/>
              </w:rPr>
              <w:t>ይህ</w:t>
            </w:r>
            <w:r w:rsidR="00815305" w:rsidRPr="00F67237">
              <w:rPr>
                <w:rFonts w:ascii="Arial" w:hAnsi="Arial" w:cs="Arial"/>
                <w:sz w:val="20"/>
                <w:szCs w:val="20"/>
              </w:rPr>
              <w:t xml:space="preserve"> </w:t>
            </w:r>
            <w:r w:rsidR="00815305" w:rsidRPr="00F67237">
              <w:rPr>
                <w:rFonts w:ascii="Nyala" w:hAnsi="Nyala" w:cs="Nyala"/>
                <w:sz w:val="20"/>
                <w:szCs w:val="20"/>
              </w:rPr>
              <w:t>የንግድ</w:t>
            </w:r>
            <w:r w:rsidR="00815305" w:rsidRPr="00F67237">
              <w:rPr>
                <w:rFonts w:ascii="Arial" w:hAnsi="Arial" w:cs="Arial"/>
                <w:sz w:val="20"/>
                <w:szCs w:val="20"/>
              </w:rPr>
              <w:t xml:space="preserve"> </w:t>
            </w:r>
            <w:r w:rsidR="00815305" w:rsidRPr="00F67237">
              <w:rPr>
                <w:rFonts w:ascii="Nyala" w:hAnsi="Nyala" w:cs="Nyala"/>
                <w:sz w:val="20"/>
                <w:szCs w:val="20"/>
              </w:rPr>
              <w:t>ድርጅት</w:t>
            </w:r>
            <w:r w:rsidR="00815305" w:rsidRPr="00F67237">
              <w:rPr>
                <w:rFonts w:ascii="Arial" w:hAnsi="Arial" w:cs="Arial"/>
                <w:sz w:val="20"/>
                <w:szCs w:val="20"/>
              </w:rPr>
              <w:t xml:space="preserve"> </w:t>
            </w:r>
            <w:r w:rsidR="00815305" w:rsidRPr="00F67237">
              <w:rPr>
                <w:rFonts w:ascii="Nyala" w:hAnsi="Nyala" w:cs="Nyala"/>
                <w:sz w:val="20"/>
                <w:szCs w:val="20"/>
              </w:rPr>
              <w:t>ስንት</w:t>
            </w:r>
            <w:r w:rsidR="00815305" w:rsidRPr="00F67237">
              <w:rPr>
                <w:rFonts w:ascii="Arial" w:hAnsi="Arial" w:cs="Arial"/>
                <w:sz w:val="20"/>
                <w:szCs w:val="20"/>
              </w:rPr>
              <w:t xml:space="preserve"> </w:t>
            </w:r>
            <w:r w:rsidR="00815305" w:rsidRPr="00F67237">
              <w:rPr>
                <w:rFonts w:ascii="Nyala" w:hAnsi="Nyala" w:cs="Nyala"/>
                <w:sz w:val="20"/>
                <w:szCs w:val="20"/>
              </w:rPr>
              <w:t>ሰራተኞች</w:t>
            </w:r>
            <w:r w:rsidR="00815305" w:rsidRPr="00F67237">
              <w:rPr>
                <w:rFonts w:ascii="Arial" w:hAnsi="Arial" w:cs="Arial"/>
                <w:sz w:val="20"/>
                <w:szCs w:val="20"/>
              </w:rPr>
              <w:t xml:space="preserve"> </w:t>
            </w:r>
            <w:r w:rsidR="00815305" w:rsidRPr="00F67237">
              <w:rPr>
                <w:rFonts w:ascii="Nyala" w:hAnsi="Nyala" w:cs="Nyala"/>
                <w:sz w:val="20"/>
                <w:szCs w:val="20"/>
              </w:rPr>
              <w:t>ነበሩት</w:t>
            </w:r>
            <w:r w:rsidR="00815305" w:rsidRPr="00F67237">
              <w:rPr>
                <w:rFonts w:ascii="Arial" w:hAnsi="Arial" w:cs="Arial"/>
                <w:sz w:val="20"/>
                <w:szCs w:val="20"/>
              </w:rPr>
              <w:t>?</w:t>
            </w:r>
            <w:r w:rsidR="007E38EA">
              <w:rPr>
                <w:rFonts w:ascii="Arial" w:hAnsi="Arial" w:cs="Arial"/>
                <w:sz w:val="20"/>
                <w:szCs w:val="20"/>
              </w:rPr>
              <w:t xml:space="preserve"> </w:t>
            </w:r>
            <w:r w:rsidR="00B72D0B" w:rsidRPr="00AC4D99">
              <w:rPr>
                <w:rFonts w:ascii="Arial" w:hAnsi="Arial" w:cs="Arial"/>
                <w:b/>
                <w:sz w:val="20"/>
                <w:szCs w:val="20"/>
              </w:rPr>
              <w:t>.......................</w:t>
            </w:r>
          </w:p>
        </w:tc>
      </w:tr>
      <w:tr w:rsidR="00343F93" w:rsidRPr="00F67237" w14:paraId="354B1F46" w14:textId="77777777" w:rsidTr="00A507F3">
        <w:tblPrEx>
          <w:tblCellMar>
            <w:top w:w="108" w:type="dxa"/>
            <w:bottom w:w="108" w:type="dxa"/>
          </w:tblCellMar>
        </w:tblPrEx>
        <w:trPr>
          <w:trHeight w:val="333"/>
        </w:trPr>
        <w:tc>
          <w:tcPr>
            <w:tcW w:w="675" w:type="dxa"/>
          </w:tcPr>
          <w:p w14:paraId="1831DFE7" w14:textId="05E46B5A" w:rsidR="00343F93" w:rsidRPr="00F67237" w:rsidRDefault="00343F93" w:rsidP="00343F93">
            <w:pPr>
              <w:rPr>
                <w:rFonts w:ascii="Arial" w:hAnsi="Arial" w:cs="Arial"/>
                <w:sz w:val="20"/>
                <w:szCs w:val="20"/>
              </w:rPr>
            </w:pPr>
            <w:r w:rsidRPr="00F67237">
              <w:rPr>
                <w:rFonts w:ascii="Arial" w:hAnsi="Arial" w:cs="Arial"/>
                <w:sz w:val="20"/>
                <w:szCs w:val="20"/>
              </w:rPr>
              <w:t>16a</w:t>
            </w:r>
          </w:p>
        </w:tc>
        <w:tc>
          <w:tcPr>
            <w:tcW w:w="8613" w:type="dxa"/>
            <w:gridSpan w:val="5"/>
            <w:vAlign w:val="center"/>
          </w:tcPr>
          <w:p w14:paraId="4C6762EE" w14:textId="18D8BB10" w:rsidR="00343F93" w:rsidRPr="00F67237" w:rsidRDefault="00343F93" w:rsidP="00343F93">
            <w:pPr>
              <w:rPr>
                <w:rFonts w:ascii="Arial" w:hAnsi="Arial" w:cs="Arial"/>
                <w:sz w:val="20"/>
                <w:szCs w:val="20"/>
              </w:rPr>
            </w:pPr>
            <w:r w:rsidRPr="00F67237">
              <w:rPr>
                <w:rFonts w:ascii="Arial" w:hAnsi="Arial" w:cs="Arial"/>
                <w:sz w:val="24"/>
              </w:rPr>
              <w:t>How many employees did this business have 2 years ago?</w:t>
            </w:r>
            <w:r w:rsidR="009E5A5E" w:rsidRPr="00F67237">
              <w:rPr>
                <w:rFonts w:ascii="Arial" w:hAnsi="Arial" w:cs="Arial"/>
                <w:sz w:val="20"/>
                <w:szCs w:val="20"/>
              </w:rPr>
              <w:t xml:space="preserve"> / </w:t>
            </w:r>
            <w:r w:rsidR="009E5A5E" w:rsidRPr="00F67237">
              <w:rPr>
                <w:rFonts w:ascii="Nyala" w:hAnsi="Nyala" w:cs="Nyala"/>
                <w:sz w:val="20"/>
                <w:szCs w:val="20"/>
              </w:rPr>
              <w:t>ከ</w:t>
            </w:r>
            <w:r w:rsidR="009E5A5E" w:rsidRPr="00F67237">
              <w:rPr>
                <w:rFonts w:ascii="Arial" w:hAnsi="Arial" w:cs="Arial"/>
                <w:sz w:val="20"/>
                <w:szCs w:val="20"/>
              </w:rPr>
              <w:t xml:space="preserve"> 2 </w:t>
            </w:r>
            <w:r w:rsidR="009E5A5E" w:rsidRPr="00F67237">
              <w:rPr>
                <w:rFonts w:ascii="Nyala" w:hAnsi="Nyala" w:cs="Nyala"/>
                <w:sz w:val="20"/>
                <w:szCs w:val="20"/>
              </w:rPr>
              <w:t>አመት</w:t>
            </w:r>
            <w:r w:rsidR="009E5A5E" w:rsidRPr="00F67237">
              <w:rPr>
                <w:rFonts w:ascii="Arial" w:hAnsi="Arial" w:cs="Arial"/>
                <w:sz w:val="20"/>
                <w:szCs w:val="20"/>
              </w:rPr>
              <w:t xml:space="preserve"> </w:t>
            </w:r>
            <w:r w:rsidR="009E5A5E" w:rsidRPr="00F67237">
              <w:rPr>
                <w:rFonts w:ascii="Nyala" w:hAnsi="Nyala" w:cs="Nyala"/>
                <w:sz w:val="20"/>
                <w:szCs w:val="20"/>
              </w:rPr>
              <w:t>በፊት</w:t>
            </w:r>
            <w:r w:rsidR="009E5A5E" w:rsidRPr="00F67237">
              <w:rPr>
                <w:rFonts w:ascii="Arial" w:hAnsi="Arial" w:cs="Arial"/>
                <w:sz w:val="20"/>
                <w:szCs w:val="20"/>
              </w:rPr>
              <w:t xml:space="preserve"> </w:t>
            </w:r>
            <w:r w:rsidR="009E5A5E" w:rsidRPr="00F67237">
              <w:rPr>
                <w:rFonts w:ascii="Nyala" w:hAnsi="Nyala" w:cs="Nyala"/>
                <w:sz w:val="20"/>
                <w:szCs w:val="20"/>
              </w:rPr>
              <w:t>ይህ</w:t>
            </w:r>
            <w:r w:rsidR="009E5A5E" w:rsidRPr="00F67237">
              <w:rPr>
                <w:rFonts w:ascii="Arial" w:hAnsi="Arial" w:cs="Arial"/>
                <w:sz w:val="20"/>
                <w:szCs w:val="20"/>
              </w:rPr>
              <w:t xml:space="preserve"> </w:t>
            </w:r>
            <w:r w:rsidR="009E5A5E" w:rsidRPr="00F67237">
              <w:rPr>
                <w:rFonts w:ascii="Nyala" w:hAnsi="Nyala" w:cs="Nyala"/>
                <w:sz w:val="20"/>
                <w:szCs w:val="20"/>
              </w:rPr>
              <w:t>የንግድ</w:t>
            </w:r>
            <w:r w:rsidR="009E5A5E" w:rsidRPr="00F67237">
              <w:rPr>
                <w:rFonts w:ascii="Arial" w:hAnsi="Arial" w:cs="Arial"/>
                <w:sz w:val="20"/>
                <w:szCs w:val="20"/>
              </w:rPr>
              <w:t xml:space="preserve"> </w:t>
            </w:r>
            <w:r w:rsidR="009E5A5E" w:rsidRPr="00F67237">
              <w:rPr>
                <w:rFonts w:ascii="Nyala" w:hAnsi="Nyala" w:cs="Nyala"/>
                <w:sz w:val="20"/>
                <w:szCs w:val="20"/>
              </w:rPr>
              <w:t>ድርጅት</w:t>
            </w:r>
            <w:r w:rsidR="009E5A5E" w:rsidRPr="00F67237">
              <w:rPr>
                <w:rFonts w:ascii="Arial" w:hAnsi="Arial" w:cs="Arial"/>
                <w:sz w:val="20"/>
                <w:szCs w:val="20"/>
              </w:rPr>
              <w:t xml:space="preserve"> </w:t>
            </w:r>
            <w:r w:rsidR="009E5A5E" w:rsidRPr="00F67237">
              <w:rPr>
                <w:rFonts w:ascii="Nyala" w:hAnsi="Nyala" w:cs="Nyala"/>
                <w:sz w:val="20"/>
                <w:szCs w:val="20"/>
              </w:rPr>
              <w:t>ስንት</w:t>
            </w:r>
            <w:r w:rsidR="009E5A5E" w:rsidRPr="00F67237">
              <w:rPr>
                <w:rFonts w:ascii="Arial" w:hAnsi="Arial" w:cs="Arial"/>
                <w:sz w:val="20"/>
                <w:szCs w:val="20"/>
              </w:rPr>
              <w:t xml:space="preserve"> </w:t>
            </w:r>
            <w:r w:rsidR="009E5A5E" w:rsidRPr="00F67237">
              <w:rPr>
                <w:rFonts w:ascii="Nyala" w:hAnsi="Nyala" w:cs="Nyala"/>
                <w:sz w:val="20"/>
                <w:szCs w:val="20"/>
              </w:rPr>
              <w:t>ሰራተኞች</w:t>
            </w:r>
            <w:r w:rsidR="009E5A5E" w:rsidRPr="00F67237">
              <w:rPr>
                <w:rFonts w:ascii="Arial" w:hAnsi="Arial" w:cs="Arial"/>
                <w:sz w:val="20"/>
                <w:szCs w:val="20"/>
              </w:rPr>
              <w:t xml:space="preserve"> </w:t>
            </w:r>
            <w:r w:rsidR="009E5A5E" w:rsidRPr="00F67237">
              <w:rPr>
                <w:rFonts w:ascii="Nyala" w:hAnsi="Nyala" w:cs="Nyala"/>
                <w:sz w:val="20"/>
                <w:szCs w:val="20"/>
              </w:rPr>
              <w:t>ነበሩት</w:t>
            </w:r>
            <w:r w:rsidR="009E5A5E" w:rsidRPr="00F67237">
              <w:rPr>
                <w:rFonts w:ascii="Arial" w:hAnsi="Arial" w:cs="Arial"/>
                <w:sz w:val="20"/>
                <w:szCs w:val="20"/>
              </w:rPr>
              <w:t>?</w:t>
            </w:r>
            <w:r w:rsidR="00AC4D99">
              <w:rPr>
                <w:rFonts w:ascii="Arial" w:hAnsi="Arial" w:cs="Arial"/>
                <w:sz w:val="20"/>
                <w:szCs w:val="20"/>
              </w:rPr>
              <w:t xml:space="preserve"> </w:t>
            </w:r>
            <w:r w:rsidR="00B72D0B" w:rsidRPr="00AC4D99">
              <w:rPr>
                <w:rFonts w:ascii="Arial" w:hAnsi="Arial" w:cs="Arial"/>
                <w:b/>
                <w:sz w:val="20"/>
                <w:szCs w:val="20"/>
              </w:rPr>
              <w:t>............................</w:t>
            </w:r>
          </w:p>
        </w:tc>
      </w:tr>
      <w:tr w:rsidR="00343F93" w:rsidRPr="00F67237" w14:paraId="3B368BF6" w14:textId="77777777" w:rsidTr="00A507F3">
        <w:tblPrEx>
          <w:tblCellMar>
            <w:top w:w="108" w:type="dxa"/>
            <w:bottom w:w="108" w:type="dxa"/>
          </w:tblCellMar>
        </w:tblPrEx>
        <w:trPr>
          <w:trHeight w:val="333"/>
        </w:trPr>
        <w:tc>
          <w:tcPr>
            <w:tcW w:w="675" w:type="dxa"/>
          </w:tcPr>
          <w:p w14:paraId="7B8C7153" w14:textId="77777777" w:rsidR="00343F93" w:rsidRPr="00F67237" w:rsidRDefault="00343F93" w:rsidP="00343F93">
            <w:pPr>
              <w:rPr>
                <w:rFonts w:ascii="Arial" w:hAnsi="Arial" w:cs="Arial"/>
                <w:sz w:val="20"/>
                <w:szCs w:val="20"/>
              </w:rPr>
            </w:pPr>
            <w:r w:rsidRPr="00F67237">
              <w:rPr>
                <w:rFonts w:ascii="Arial" w:hAnsi="Arial" w:cs="Arial"/>
                <w:sz w:val="20"/>
                <w:szCs w:val="20"/>
              </w:rPr>
              <w:t>17</w:t>
            </w:r>
          </w:p>
        </w:tc>
        <w:tc>
          <w:tcPr>
            <w:tcW w:w="8613" w:type="dxa"/>
            <w:gridSpan w:val="5"/>
            <w:vAlign w:val="center"/>
          </w:tcPr>
          <w:p w14:paraId="55E487B2" w14:textId="294806F7" w:rsidR="00343F93" w:rsidRPr="00F67237" w:rsidRDefault="00343F93" w:rsidP="00343F93">
            <w:pPr>
              <w:rPr>
                <w:rFonts w:ascii="Arial" w:hAnsi="Arial" w:cs="Arial"/>
                <w:sz w:val="20"/>
                <w:szCs w:val="20"/>
              </w:rPr>
            </w:pPr>
            <w:r w:rsidRPr="00F67237">
              <w:rPr>
                <w:rFonts w:ascii="Arial" w:hAnsi="Arial" w:cs="Arial"/>
                <w:sz w:val="20"/>
                <w:szCs w:val="20"/>
              </w:rPr>
              <w:t xml:space="preserve">How many employees have been promoted in the last 12 months? </w:t>
            </w:r>
            <w:r w:rsidR="00087455" w:rsidRPr="00F67237">
              <w:rPr>
                <w:rFonts w:ascii="Nyala" w:hAnsi="Nyala" w:cs="Nyala"/>
                <w:sz w:val="20"/>
                <w:szCs w:val="20"/>
              </w:rPr>
              <w:t>ባለፉት</w:t>
            </w:r>
            <w:r w:rsidR="00087455" w:rsidRPr="00F67237">
              <w:rPr>
                <w:rFonts w:ascii="Arial" w:hAnsi="Arial" w:cs="Arial"/>
                <w:sz w:val="20"/>
                <w:szCs w:val="20"/>
              </w:rPr>
              <w:t xml:space="preserve"> 12 </w:t>
            </w:r>
            <w:r w:rsidR="00087455" w:rsidRPr="00F67237">
              <w:rPr>
                <w:rFonts w:ascii="Nyala" w:hAnsi="Nyala" w:cs="Nyala"/>
                <w:sz w:val="20"/>
                <w:szCs w:val="20"/>
              </w:rPr>
              <w:t>ወራት</w:t>
            </w:r>
            <w:r w:rsidR="00087455" w:rsidRPr="00F67237">
              <w:rPr>
                <w:rFonts w:ascii="Arial" w:hAnsi="Arial" w:cs="Arial"/>
                <w:sz w:val="20"/>
                <w:szCs w:val="20"/>
              </w:rPr>
              <w:t xml:space="preserve"> </w:t>
            </w:r>
            <w:r w:rsidR="00087455" w:rsidRPr="00F67237">
              <w:rPr>
                <w:rFonts w:ascii="Nyala" w:hAnsi="Nyala" w:cs="Nyala"/>
                <w:sz w:val="20"/>
                <w:szCs w:val="20"/>
              </w:rPr>
              <w:t>ስንት</w:t>
            </w:r>
            <w:r w:rsidR="00087455" w:rsidRPr="00F67237">
              <w:rPr>
                <w:rFonts w:ascii="Arial" w:hAnsi="Arial" w:cs="Arial"/>
                <w:sz w:val="20"/>
                <w:szCs w:val="20"/>
              </w:rPr>
              <w:t xml:space="preserve"> </w:t>
            </w:r>
            <w:r w:rsidR="00087455" w:rsidRPr="00F67237">
              <w:rPr>
                <w:rFonts w:ascii="Nyala" w:hAnsi="Nyala" w:cs="Nyala"/>
                <w:sz w:val="20"/>
                <w:szCs w:val="20"/>
              </w:rPr>
              <w:t>ሰራተኞች</w:t>
            </w:r>
            <w:r w:rsidR="00087455" w:rsidRPr="00F67237">
              <w:rPr>
                <w:rFonts w:ascii="Arial" w:hAnsi="Arial" w:cs="Arial"/>
                <w:sz w:val="20"/>
                <w:szCs w:val="20"/>
              </w:rPr>
              <w:t xml:space="preserve"> </w:t>
            </w:r>
            <w:r w:rsidR="00087455" w:rsidRPr="00F67237">
              <w:rPr>
                <w:rFonts w:ascii="Nyala" w:hAnsi="Nyala" w:cs="Nyala"/>
                <w:sz w:val="20"/>
                <w:szCs w:val="20"/>
              </w:rPr>
              <w:t>እድገት</w:t>
            </w:r>
            <w:r w:rsidR="00087455" w:rsidRPr="00F67237">
              <w:rPr>
                <w:rFonts w:ascii="Arial" w:hAnsi="Arial" w:cs="Arial"/>
                <w:sz w:val="20"/>
                <w:szCs w:val="20"/>
              </w:rPr>
              <w:t xml:space="preserve"> </w:t>
            </w:r>
            <w:r w:rsidR="00087455" w:rsidRPr="00F67237">
              <w:rPr>
                <w:rFonts w:ascii="Nyala" w:hAnsi="Nyala" w:cs="Nyala"/>
                <w:sz w:val="20"/>
                <w:szCs w:val="20"/>
              </w:rPr>
              <w:t>አግኝተዋል</w:t>
            </w:r>
            <w:r w:rsidR="00087455" w:rsidRPr="00F67237">
              <w:rPr>
                <w:rFonts w:ascii="Arial" w:hAnsi="Arial" w:cs="Arial"/>
                <w:sz w:val="20"/>
                <w:szCs w:val="20"/>
              </w:rPr>
              <w:t>?</w:t>
            </w:r>
            <w:r w:rsidR="00087455" w:rsidRPr="00F67237">
              <w:rPr>
                <w:rFonts w:ascii="Arial" w:hAnsi="Arial" w:cs="Arial"/>
                <w:b/>
                <w:i/>
                <w:sz w:val="20"/>
                <w:szCs w:val="20"/>
              </w:rPr>
              <w:t xml:space="preserve"> </w:t>
            </w:r>
            <w:r w:rsidRPr="00F67237">
              <w:rPr>
                <w:rFonts w:ascii="Arial" w:hAnsi="Arial" w:cs="Arial"/>
                <w:b/>
                <w:i/>
                <w:sz w:val="20"/>
                <w:szCs w:val="20"/>
              </w:rPr>
              <w:t>(Promotion refers to a move from an existing position to a higher position, i.e., an advancement in rank, grade or position within the business)</w:t>
            </w:r>
            <w:r w:rsidR="00087455" w:rsidRPr="00F67237">
              <w:rPr>
                <w:rFonts w:ascii="Arial" w:hAnsi="Arial" w:cs="Arial"/>
                <w:b/>
                <w:i/>
                <w:sz w:val="20"/>
                <w:szCs w:val="20"/>
              </w:rPr>
              <w:t xml:space="preserve"> </w:t>
            </w:r>
            <w:r w:rsidR="00087455" w:rsidRPr="00F67237">
              <w:rPr>
                <w:rFonts w:ascii="Nyala" w:hAnsi="Nyala" w:cs="Nyala"/>
                <w:b/>
                <w:i/>
                <w:sz w:val="20"/>
                <w:szCs w:val="20"/>
              </w:rPr>
              <w:t>እድገት</w:t>
            </w:r>
            <w:r w:rsidR="00087455" w:rsidRPr="00F67237">
              <w:rPr>
                <w:rFonts w:ascii="Arial" w:hAnsi="Arial" w:cs="Arial"/>
                <w:b/>
                <w:i/>
                <w:sz w:val="20"/>
                <w:szCs w:val="20"/>
              </w:rPr>
              <w:t xml:space="preserve"> </w:t>
            </w:r>
            <w:r w:rsidR="00087455" w:rsidRPr="00F67237">
              <w:rPr>
                <w:rFonts w:ascii="Nyala" w:hAnsi="Nyala" w:cs="Nyala"/>
                <w:b/>
                <w:i/>
                <w:sz w:val="20"/>
                <w:szCs w:val="20"/>
              </w:rPr>
              <w:t>ስንል</w:t>
            </w:r>
            <w:r w:rsidR="00087455" w:rsidRPr="00F67237">
              <w:rPr>
                <w:rFonts w:ascii="Arial" w:hAnsi="Arial" w:cs="Arial"/>
                <w:b/>
                <w:i/>
                <w:sz w:val="20"/>
                <w:szCs w:val="20"/>
              </w:rPr>
              <w:t xml:space="preserve"> </w:t>
            </w:r>
            <w:r w:rsidR="00087455" w:rsidRPr="00F67237">
              <w:rPr>
                <w:rFonts w:ascii="Nyala" w:hAnsi="Nyala" w:cs="Nyala"/>
                <w:b/>
                <w:i/>
                <w:sz w:val="20"/>
                <w:szCs w:val="20"/>
              </w:rPr>
              <w:t>ከነበሩበት</w:t>
            </w:r>
            <w:r w:rsidR="00087455" w:rsidRPr="00F67237">
              <w:rPr>
                <w:rFonts w:ascii="Arial" w:hAnsi="Arial" w:cs="Arial"/>
                <w:b/>
                <w:i/>
                <w:sz w:val="20"/>
                <w:szCs w:val="20"/>
              </w:rPr>
              <w:t xml:space="preserve"> </w:t>
            </w:r>
            <w:r w:rsidR="00087455" w:rsidRPr="00F67237">
              <w:rPr>
                <w:rFonts w:ascii="Nyala" w:hAnsi="Nyala" w:cs="Nyala"/>
                <w:b/>
                <w:i/>
                <w:sz w:val="20"/>
                <w:szCs w:val="20"/>
              </w:rPr>
              <w:t>የስራ</w:t>
            </w:r>
            <w:r w:rsidR="00087455" w:rsidRPr="00F67237">
              <w:rPr>
                <w:rFonts w:ascii="Arial" w:hAnsi="Arial" w:cs="Arial"/>
                <w:b/>
                <w:i/>
                <w:sz w:val="20"/>
                <w:szCs w:val="20"/>
              </w:rPr>
              <w:t xml:space="preserve"> </w:t>
            </w:r>
            <w:r w:rsidR="00087455" w:rsidRPr="00F67237">
              <w:rPr>
                <w:rFonts w:ascii="Nyala" w:hAnsi="Nyala" w:cs="Nyala"/>
                <w:b/>
                <w:i/>
                <w:sz w:val="20"/>
                <w:szCs w:val="20"/>
              </w:rPr>
              <w:t>ቦታ</w:t>
            </w:r>
            <w:r w:rsidR="00087455" w:rsidRPr="00F67237">
              <w:rPr>
                <w:rFonts w:ascii="Arial" w:hAnsi="Arial" w:cs="Arial"/>
                <w:b/>
                <w:i/>
                <w:sz w:val="20"/>
                <w:szCs w:val="20"/>
              </w:rPr>
              <w:t xml:space="preserve"> </w:t>
            </w:r>
            <w:r w:rsidR="00087455" w:rsidRPr="00F67237">
              <w:rPr>
                <w:rFonts w:ascii="Nyala" w:hAnsi="Nyala" w:cs="Nyala"/>
                <w:b/>
                <w:i/>
                <w:sz w:val="20"/>
                <w:szCs w:val="20"/>
              </w:rPr>
              <w:t>ወደ</w:t>
            </w:r>
            <w:r w:rsidR="00087455" w:rsidRPr="00F67237">
              <w:rPr>
                <w:rFonts w:ascii="Arial" w:hAnsi="Arial" w:cs="Arial"/>
                <w:b/>
                <w:i/>
                <w:sz w:val="20"/>
                <w:szCs w:val="20"/>
              </w:rPr>
              <w:t xml:space="preserve"> </w:t>
            </w:r>
            <w:r w:rsidR="00087455" w:rsidRPr="00F67237">
              <w:rPr>
                <w:rFonts w:ascii="Nyala" w:hAnsi="Nyala" w:cs="Nyala"/>
                <w:b/>
                <w:i/>
                <w:sz w:val="20"/>
                <w:szCs w:val="20"/>
              </w:rPr>
              <w:t>ተሻለ</w:t>
            </w:r>
            <w:r w:rsidR="00087455" w:rsidRPr="00F67237">
              <w:rPr>
                <w:rFonts w:ascii="Arial" w:hAnsi="Arial" w:cs="Arial"/>
                <w:b/>
                <w:i/>
                <w:sz w:val="20"/>
                <w:szCs w:val="20"/>
              </w:rPr>
              <w:t xml:space="preserve"> </w:t>
            </w:r>
            <w:r w:rsidR="00087455" w:rsidRPr="00F67237">
              <w:rPr>
                <w:rFonts w:ascii="Nyala" w:hAnsi="Nyala" w:cs="Nyala"/>
                <w:b/>
                <w:i/>
                <w:sz w:val="20"/>
                <w:szCs w:val="20"/>
              </w:rPr>
              <w:t>ቦታ</w:t>
            </w:r>
            <w:r w:rsidR="00087455" w:rsidRPr="00F67237">
              <w:rPr>
                <w:rFonts w:ascii="Arial" w:hAnsi="Arial" w:cs="Arial"/>
                <w:b/>
                <w:i/>
                <w:sz w:val="20"/>
                <w:szCs w:val="20"/>
              </w:rPr>
              <w:t xml:space="preserve"> </w:t>
            </w:r>
            <w:r w:rsidR="00087455" w:rsidRPr="00F67237">
              <w:rPr>
                <w:rFonts w:ascii="Nyala" w:hAnsi="Nyala" w:cs="Nyala"/>
                <w:b/>
                <w:i/>
                <w:sz w:val="20"/>
                <w:szCs w:val="20"/>
              </w:rPr>
              <w:t>መቀየር፣</w:t>
            </w:r>
            <w:r w:rsidR="00087455" w:rsidRPr="00F67237">
              <w:rPr>
                <w:rFonts w:ascii="Arial" w:hAnsi="Arial" w:cs="Arial"/>
                <w:b/>
                <w:i/>
                <w:sz w:val="20"/>
                <w:szCs w:val="20"/>
              </w:rPr>
              <w:t xml:space="preserve"> </w:t>
            </w:r>
            <w:r w:rsidR="00087455" w:rsidRPr="00F67237">
              <w:rPr>
                <w:rFonts w:ascii="Nyala" w:hAnsi="Nyala" w:cs="Nyala"/>
                <w:b/>
                <w:i/>
                <w:sz w:val="20"/>
                <w:szCs w:val="20"/>
              </w:rPr>
              <w:t>ማለትም</w:t>
            </w:r>
            <w:r w:rsidR="00087455" w:rsidRPr="00F67237">
              <w:rPr>
                <w:rFonts w:ascii="Arial" w:hAnsi="Arial" w:cs="Arial"/>
                <w:b/>
                <w:i/>
                <w:sz w:val="20"/>
                <w:szCs w:val="20"/>
              </w:rPr>
              <w:t xml:space="preserve"> </w:t>
            </w:r>
            <w:r w:rsidR="00087455" w:rsidRPr="00F67237">
              <w:rPr>
                <w:rFonts w:ascii="Nyala" w:hAnsi="Nyala" w:cs="Nyala"/>
                <w:b/>
                <w:i/>
                <w:sz w:val="20"/>
                <w:szCs w:val="20"/>
              </w:rPr>
              <w:t>ወደተሸለ</w:t>
            </w:r>
            <w:r w:rsidR="00087455" w:rsidRPr="00F67237">
              <w:rPr>
                <w:rFonts w:ascii="Arial" w:hAnsi="Arial" w:cs="Arial"/>
                <w:b/>
                <w:i/>
                <w:sz w:val="20"/>
                <w:szCs w:val="20"/>
              </w:rPr>
              <w:t xml:space="preserve"> </w:t>
            </w:r>
            <w:r w:rsidR="00087455" w:rsidRPr="00F67237">
              <w:rPr>
                <w:rFonts w:ascii="Nyala" w:hAnsi="Nyala" w:cs="Nyala"/>
                <w:b/>
                <w:i/>
                <w:sz w:val="20"/>
                <w:szCs w:val="20"/>
              </w:rPr>
              <w:t>ደረጃ</w:t>
            </w:r>
            <w:r w:rsidR="00087455" w:rsidRPr="00F67237">
              <w:rPr>
                <w:rFonts w:ascii="Arial" w:hAnsi="Arial" w:cs="Arial"/>
                <w:b/>
                <w:i/>
                <w:sz w:val="20"/>
                <w:szCs w:val="20"/>
              </w:rPr>
              <w:t>(</w:t>
            </w:r>
            <w:r w:rsidR="00087455" w:rsidRPr="00F67237">
              <w:rPr>
                <w:rFonts w:ascii="Nyala" w:hAnsi="Nyala" w:cs="Nyala"/>
                <w:b/>
                <w:i/>
                <w:sz w:val="20"/>
                <w:szCs w:val="20"/>
              </w:rPr>
              <w:t>ሃላፊነት</w:t>
            </w:r>
            <w:r w:rsidR="00087455" w:rsidRPr="00F67237">
              <w:rPr>
                <w:rFonts w:ascii="Arial" w:hAnsi="Arial" w:cs="Arial"/>
                <w:b/>
                <w:i/>
                <w:sz w:val="20"/>
                <w:szCs w:val="20"/>
              </w:rPr>
              <w:t xml:space="preserve">) </w:t>
            </w:r>
            <w:r w:rsidR="00087455" w:rsidRPr="00F67237">
              <w:rPr>
                <w:rFonts w:ascii="Nyala" w:hAnsi="Nyala" w:cs="Nyala"/>
                <w:b/>
                <w:i/>
                <w:sz w:val="20"/>
                <w:szCs w:val="20"/>
              </w:rPr>
              <w:t>ከፍ</w:t>
            </w:r>
            <w:r w:rsidR="00087455" w:rsidRPr="00F67237">
              <w:rPr>
                <w:rFonts w:ascii="Arial" w:hAnsi="Arial" w:cs="Arial"/>
                <w:b/>
                <w:i/>
                <w:sz w:val="20"/>
                <w:szCs w:val="20"/>
              </w:rPr>
              <w:t xml:space="preserve"> </w:t>
            </w:r>
            <w:r w:rsidR="00087455" w:rsidRPr="00F67237">
              <w:rPr>
                <w:rFonts w:ascii="Nyala" w:hAnsi="Nyala" w:cs="Nyala"/>
                <w:b/>
                <w:i/>
                <w:sz w:val="20"/>
                <w:szCs w:val="20"/>
              </w:rPr>
              <w:t>መደረግ</w:t>
            </w:r>
            <w:r w:rsidR="00087455" w:rsidRPr="00F67237">
              <w:rPr>
                <w:rFonts w:ascii="Arial" w:hAnsi="Arial" w:cs="Arial"/>
                <w:b/>
                <w:i/>
                <w:sz w:val="20"/>
                <w:szCs w:val="20"/>
              </w:rPr>
              <w:t xml:space="preserve"> </w:t>
            </w:r>
            <w:r w:rsidR="00087455" w:rsidRPr="00F67237">
              <w:rPr>
                <w:rFonts w:ascii="Nyala" w:hAnsi="Nyala" w:cs="Nyala"/>
                <w:b/>
                <w:i/>
                <w:sz w:val="20"/>
                <w:szCs w:val="20"/>
              </w:rPr>
              <w:t>ማለታችን</w:t>
            </w:r>
            <w:r w:rsidR="00087455" w:rsidRPr="00F67237">
              <w:rPr>
                <w:rFonts w:ascii="Arial" w:hAnsi="Arial" w:cs="Arial"/>
                <w:b/>
                <w:i/>
                <w:sz w:val="20"/>
                <w:szCs w:val="20"/>
              </w:rPr>
              <w:t xml:space="preserve"> </w:t>
            </w:r>
            <w:r w:rsidR="00087455" w:rsidRPr="00F67237">
              <w:rPr>
                <w:rFonts w:ascii="Nyala" w:hAnsi="Nyala" w:cs="Nyala"/>
                <w:b/>
                <w:i/>
                <w:sz w:val="20"/>
                <w:szCs w:val="20"/>
              </w:rPr>
              <w:t>ነው</w:t>
            </w:r>
            <w:r w:rsidR="00087455" w:rsidRPr="00F67237">
              <w:rPr>
                <w:rFonts w:ascii="Arial" w:hAnsi="Arial" w:cs="Arial"/>
                <w:b/>
                <w:i/>
                <w:sz w:val="20"/>
                <w:szCs w:val="20"/>
              </w:rPr>
              <w:t xml:space="preserve"> )</w:t>
            </w:r>
          </w:p>
        </w:tc>
      </w:tr>
      <w:tr w:rsidR="00343F93" w:rsidRPr="00F67237" w14:paraId="252EAC1E" w14:textId="77777777" w:rsidTr="00A507F3">
        <w:tblPrEx>
          <w:tblCellMar>
            <w:top w:w="108" w:type="dxa"/>
            <w:bottom w:w="108" w:type="dxa"/>
          </w:tblCellMar>
        </w:tblPrEx>
        <w:trPr>
          <w:trHeight w:val="333"/>
        </w:trPr>
        <w:tc>
          <w:tcPr>
            <w:tcW w:w="675" w:type="dxa"/>
          </w:tcPr>
          <w:p w14:paraId="36A41D1B" w14:textId="77777777" w:rsidR="00343F93" w:rsidRPr="00F67237" w:rsidRDefault="00343F93" w:rsidP="00343F93">
            <w:pPr>
              <w:rPr>
                <w:rFonts w:ascii="Arial" w:hAnsi="Arial" w:cs="Arial"/>
                <w:sz w:val="20"/>
                <w:szCs w:val="20"/>
              </w:rPr>
            </w:pPr>
            <w:r w:rsidRPr="00F67237">
              <w:rPr>
                <w:rFonts w:ascii="Arial" w:hAnsi="Arial" w:cs="Arial"/>
                <w:sz w:val="20"/>
                <w:szCs w:val="20"/>
              </w:rPr>
              <w:t>18</w:t>
            </w:r>
          </w:p>
        </w:tc>
        <w:tc>
          <w:tcPr>
            <w:tcW w:w="8613" w:type="dxa"/>
            <w:gridSpan w:val="5"/>
            <w:vAlign w:val="center"/>
          </w:tcPr>
          <w:p w14:paraId="50FD6C40" w14:textId="125A4DCC" w:rsidR="00343F93" w:rsidRPr="00F67237" w:rsidRDefault="00343F93" w:rsidP="00343F93">
            <w:pPr>
              <w:rPr>
                <w:rFonts w:ascii="Arial" w:hAnsi="Arial" w:cs="Arial"/>
                <w:sz w:val="20"/>
                <w:szCs w:val="20"/>
              </w:rPr>
            </w:pPr>
            <w:r w:rsidRPr="00F67237">
              <w:rPr>
                <w:rFonts w:ascii="Arial" w:hAnsi="Arial" w:cs="Arial"/>
                <w:sz w:val="20"/>
                <w:szCs w:val="20"/>
              </w:rPr>
              <w:t>How many employees has this business hired in the past 12 completed months?</w:t>
            </w:r>
            <w:r w:rsidR="00C10EB3" w:rsidRPr="00F67237">
              <w:rPr>
                <w:rFonts w:ascii="Arial" w:hAnsi="Arial" w:cs="Arial"/>
                <w:sz w:val="20"/>
                <w:szCs w:val="20"/>
              </w:rPr>
              <w:t xml:space="preserve"> </w:t>
            </w:r>
            <w:r w:rsidR="00C10EB3" w:rsidRPr="00F67237">
              <w:rPr>
                <w:rFonts w:ascii="Nyala" w:hAnsi="Nyala" w:cs="Nyala"/>
                <w:sz w:val="20"/>
                <w:szCs w:val="20"/>
              </w:rPr>
              <w:t>ባለፉት</w:t>
            </w:r>
            <w:r w:rsidR="00C10EB3" w:rsidRPr="00F67237">
              <w:rPr>
                <w:rFonts w:ascii="Arial" w:hAnsi="Arial" w:cs="Arial"/>
                <w:sz w:val="20"/>
                <w:szCs w:val="20"/>
              </w:rPr>
              <w:t xml:space="preserve"> 12 </w:t>
            </w:r>
            <w:r w:rsidR="00C10EB3" w:rsidRPr="00F67237">
              <w:rPr>
                <w:rFonts w:ascii="Nyala" w:hAnsi="Nyala" w:cs="Nyala"/>
                <w:sz w:val="20"/>
                <w:szCs w:val="20"/>
              </w:rPr>
              <w:t>ወራት</w:t>
            </w:r>
            <w:r w:rsidR="00C10EB3" w:rsidRPr="00F67237">
              <w:rPr>
                <w:rFonts w:ascii="Arial" w:hAnsi="Arial" w:cs="Arial"/>
                <w:sz w:val="20"/>
                <w:szCs w:val="20"/>
              </w:rPr>
              <w:t xml:space="preserve"> </w:t>
            </w:r>
            <w:r w:rsidR="00C10EB3" w:rsidRPr="00F67237">
              <w:rPr>
                <w:rFonts w:ascii="Nyala" w:hAnsi="Nyala" w:cs="Nyala"/>
                <w:sz w:val="20"/>
                <w:szCs w:val="20"/>
              </w:rPr>
              <w:t>ውስጥ</w:t>
            </w:r>
            <w:r w:rsidR="00C10EB3" w:rsidRPr="00F67237">
              <w:rPr>
                <w:rFonts w:ascii="Arial" w:hAnsi="Arial" w:cs="Arial"/>
                <w:sz w:val="20"/>
                <w:szCs w:val="20"/>
              </w:rPr>
              <w:t xml:space="preserve"> </w:t>
            </w:r>
            <w:r w:rsidR="00C10EB3" w:rsidRPr="00F67237">
              <w:rPr>
                <w:rFonts w:ascii="Nyala" w:hAnsi="Nyala" w:cs="Nyala"/>
                <w:sz w:val="20"/>
                <w:szCs w:val="20"/>
              </w:rPr>
              <w:t>ይህ</w:t>
            </w:r>
            <w:r w:rsidR="00C10EB3" w:rsidRPr="00F67237">
              <w:rPr>
                <w:rFonts w:ascii="Arial" w:hAnsi="Arial" w:cs="Arial"/>
                <w:sz w:val="20"/>
                <w:szCs w:val="20"/>
              </w:rPr>
              <w:t xml:space="preserve"> </w:t>
            </w:r>
            <w:r w:rsidR="00C10EB3" w:rsidRPr="00F67237">
              <w:rPr>
                <w:rFonts w:ascii="Nyala" w:hAnsi="Nyala" w:cs="Nyala"/>
                <w:sz w:val="20"/>
                <w:szCs w:val="20"/>
              </w:rPr>
              <w:t>የንግድ</w:t>
            </w:r>
            <w:r w:rsidR="00C10EB3" w:rsidRPr="00F67237">
              <w:rPr>
                <w:rFonts w:ascii="Arial" w:hAnsi="Arial" w:cs="Arial"/>
                <w:sz w:val="20"/>
                <w:szCs w:val="20"/>
              </w:rPr>
              <w:t xml:space="preserve"> </w:t>
            </w:r>
            <w:r w:rsidR="00C10EB3" w:rsidRPr="00F67237">
              <w:rPr>
                <w:rFonts w:ascii="Nyala" w:hAnsi="Nyala" w:cs="Nyala"/>
                <w:sz w:val="20"/>
                <w:szCs w:val="20"/>
              </w:rPr>
              <w:t>ድርጅት</w:t>
            </w:r>
            <w:r w:rsidR="00C10EB3" w:rsidRPr="00F67237">
              <w:rPr>
                <w:rFonts w:ascii="Arial" w:hAnsi="Arial" w:cs="Arial"/>
                <w:sz w:val="20"/>
                <w:szCs w:val="20"/>
              </w:rPr>
              <w:t xml:space="preserve"> </w:t>
            </w:r>
            <w:r w:rsidR="00C10EB3" w:rsidRPr="00F67237">
              <w:rPr>
                <w:rFonts w:ascii="Nyala" w:hAnsi="Nyala" w:cs="Nyala"/>
                <w:sz w:val="20"/>
                <w:szCs w:val="20"/>
              </w:rPr>
              <w:t>ስንት</w:t>
            </w:r>
            <w:r w:rsidR="00C10EB3" w:rsidRPr="00F67237">
              <w:rPr>
                <w:rFonts w:ascii="Arial" w:hAnsi="Arial" w:cs="Arial"/>
                <w:sz w:val="20"/>
                <w:szCs w:val="20"/>
              </w:rPr>
              <w:t xml:space="preserve"> </w:t>
            </w:r>
            <w:r w:rsidR="00C10EB3" w:rsidRPr="00F67237">
              <w:rPr>
                <w:rFonts w:ascii="Nyala" w:hAnsi="Nyala" w:cs="Nyala"/>
                <w:sz w:val="20"/>
                <w:szCs w:val="20"/>
              </w:rPr>
              <w:t>ሰራተኞችን</w:t>
            </w:r>
            <w:r w:rsidR="00C10EB3" w:rsidRPr="00F67237">
              <w:rPr>
                <w:rFonts w:ascii="Arial" w:hAnsi="Arial" w:cs="Arial"/>
                <w:sz w:val="20"/>
                <w:szCs w:val="20"/>
              </w:rPr>
              <w:t xml:space="preserve"> </w:t>
            </w:r>
            <w:r w:rsidR="00C10EB3" w:rsidRPr="00F67237">
              <w:rPr>
                <w:rFonts w:ascii="Nyala" w:hAnsi="Nyala" w:cs="Nyala"/>
                <w:sz w:val="20"/>
                <w:szCs w:val="20"/>
              </w:rPr>
              <w:t>ቀጥሯል</w:t>
            </w:r>
            <w:r w:rsidR="00C10EB3" w:rsidRPr="00F67237">
              <w:rPr>
                <w:rFonts w:ascii="Arial" w:hAnsi="Arial" w:cs="Arial"/>
                <w:sz w:val="20"/>
                <w:szCs w:val="20"/>
              </w:rPr>
              <w:t>?</w:t>
            </w:r>
          </w:p>
        </w:tc>
      </w:tr>
      <w:tr w:rsidR="00343F93" w:rsidRPr="00F67237" w14:paraId="3C2F017F" w14:textId="77777777" w:rsidTr="00A507F3">
        <w:tblPrEx>
          <w:tblCellMar>
            <w:top w:w="108" w:type="dxa"/>
            <w:bottom w:w="108" w:type="dxa"/>
          </w:tblCellMar>
        </w:tblPrEx>
        <w:trPr>
          <w:trHeight w:val="333"/>
        </w:trPr>
        <w:tc>
          <w:tcPr>
            <w:tcW w:w="675" w:type="dxa"/>
          </w:tcPr>
          <w:p w14:paraId="0A8DBEB6" w14:textId="77777777" w:rsidR="00343F93" w:rsidRPr="00F67237" w:rsidRDefault="00343F93" w:rsidP="00343F93">
            <w:pPr>
              <w:rPr>
                <w:rFonts w:ascii="Arial" w:hAnsi="Arial" w:cs="Arial"/>
                <w:sz w:val="20"/>
                <w:szCs w:val="20"/>
              </w:rPr>
            </w:pPr>
            <w:r w:rsidRPr="00F67237">
              <w:rPr>
                <w:rFonts w:ascii="Arial" w:hAnsi="Arial" w:cs="Arial"/>
                <w:sz w:val="20"/>
                <w:szCs w:val="20"/>
              </w:rPr>
              <w:t>19</w:t>
            </w:r>
          </w:p>
        </w:tc>
        <w:tc>
          <w:tcPr>
            <w:tcW w:w="8613" w:type="dxa"/>
            <w:gridSpan w:val="5"/>
            <w:tcBorders>
              <w:bottom w:val="single" w:sz="4" w:space="0" w:color="auto"/>
            </w:tcBorders>
            <w:vAlign w:val="center"/>
          </w:tcPr>
          <w:p w14:paraId="44D86F48" w14:textId="09EF618A" w:rsidR="000C1FF6" w:rsidRDefault="00343F93" w:rsidP="000C1FF6">
            <w:pPr>
              <w:rPr>
                <w:rFonts w:ascii="Arial" w:hAnsi="Arial" w:cs="Arial"/>
                <w:b/>
                <w:i/>
                <w:sz w:val="20"/>
                <w:szCs w:val="20"/>
              </w:rPr>
            </w:pPr>
            <w:r w:rsidRPr="00F67237">
              <w:rPr>
                <w:rFonts w:ascii="Arial" w:hAnsi="Arial" w:cs="Arial"/>
                <w:sz w:val="20"/>
                <w:szCs w:val="20"/>
              </w:rPr>
              <w:t>Imagine that you are going to hire someone. Out of the following reasons – what is the most important reason in your decision? (</w:t>
            </w:r>
            <w:r w:rsidR="00FA275F">
              <w:rPr>
                <w:rFonts w:ascii="Arial" w:hAnsi="Arial" w:cs="Arial"/>
                <w:b/>
                <w:i/>
                <w:sz w:val="20"/>
                <w:szCs w:val="20"/>
              </w:rPr>
              <w:t xml:space="preserve">Read list of reasons aloud) </w:t>
            </w:r>
            <w:r w:rsidR="000C1FF6" w:rsidRPr="00F67237">
              <w:rPr>
                <w:rFonts w:ascii="Nyala" w:hAnsi="Nyala" w:cs="Nyala"/>
                <w:sz w:val="20"/>
                <w:szCs w:val="20"/>
              </w:rPr>
              <w:t>አንድ</w:t>
            </w:r>
            <w:r w:rsidR="000C1FF6" w:rsidRPr="00F67237">
              <w:rPr>
                <w:rFonts w:ascii="Arial" w:hAnsi="Arial" w:cs="Arial"/>
                <w:sz w:val="20"/>
                <w:szCs w:val="20"/>
              </w:rPr>
              <w:t xml:space="preserve"> </w:t>
            </w:r>
            <w:r w:rsidR="000C1FF6" w:rsidRPr="00F67237">
              <w:rPr>
                <w:rFonts w:ascii="Nyala" w:hAnsi="Nyala" w:cs="Nyala"/>
                <w:sz w:val="20"/>
                <w:szCs w:val="20"/>
              </w:rPr>
              <w:t>ሰራተኛ</w:t>
            </w:r>
            <w:r w:rsidR="000C1FF6" w:rsidRPr="00F67237">
              <w:rPr>
                <w:rFonts w:ascii="Arial" w:hAnsi="Arial" w:cs="Arial"/>
                <w:sz w:val="20"/>
                <w:szCs w:val="20"/>
              </w:rPr>
              <w:t xml:space="preserve"> </w:t>
            </w:r>
            <w:r w:rsidR="000C1FF6" w:rsidRPr="00F67237">
              <w:rPr>
                <w:rFonts w:ascii="Nyala" w:hAnsi="Nyala" w:cs="Nyala"/>
                <w:sz w:val="20"/>
                <w:szCs w:val="20"/>
              </w:rPr>
              <w:t>ለመቅጠር</w:t>
            </w:r>
            <w:r w:rsidR="000C1FF6" w:rsidRPr="00F67237">
              <w:rPr>
                <w:rFonts w:ascii="Arial" w:hAnsi="Arial" w:cs="Arial"/>
                <w:sz w:val="20"/>
                <w:szCs w:val="20"/>
              </w:rPr>
              <w:t xml:space="preserve"> </w:t>
            </w:r>
            <w:r w:rsidR="000C1FF6" w:rsidRPr="00F67237">
              <w:rPr>
                <w:rFonts w:ascii="Nyala" w:hAnsi="Nyala" w:cs="Nyala"/>
                <w:sz w:val="20"/>
                <w:szCs w:val="20"/>
              </w:rPr>
              <w:t>ፈልገዋል</w:t>
            </w:r>
            <w:r w:rsidR="000C1FF6" w:rsidRPr="00F67237">
              <w:rPr>
                <w:rFonts w:ascii="Arial" w:hAnsi="Arial" w:cs="Arial"/>
                <w:sz w:val="20"/>
                <w:szCs w:val="20"/>
              </w:rPr>
              <w:t xml:space="preserve"> </w:t>
            </w:r>
            <w:r w:rsidR="000C1FF6" w:rsidRPr="00F67237">
              <w:rPr>
                <w:rFonts w:ascii="Nyala" w:hAnsi="Nyala" w:cs="Nyala"/>
                <w:sz w:val="20"/>
                <w:szCs w:val="20"/>
              </w:rPr>
              <w:t>እንበልና</w:t>
            </w:r>
            <w:r w:rsidR="000C1FF6" w:rsidRPr="00F67237">
              <w:rPr>
                <w:rFonts w:ascii="Arial" w:hAnsi="Arial" w:cs="Arial"/>
                <w:sz w:val="20"/>
                <w:szCs w:val="20"/>
              </w:rPr>
              <w:t xml:space="preserve"> </w:t>
            </w:r>
            <w:r w:rsidR="000C1FF6" w:rsidRPr="00F67237">
              <w:rPr>
                <w:rFonts w:ascii="Nyala" w:hAnsi="Nyala" w:cs="Nyala"/>
                <w:sz w:val="20"/>
                <w:szCs w:val="20"/>
              </w:rPr>
              <w:t>ከሚከተሉት</w:t>
            </w:r>
            <w:r w:rsidR="000C1FF6" w:rsidRPr="00F67237">
              <w:rPr>
                <w:rFonts w:ascii="Arial" w:hAnsi="Arial" w:cs="Arial"/>
                <w:sz w:val="20"/>
                <w:szCs w:val="20"/>
              </w:rPr>
              <w:t xml:space="preserve"> </w:t>
            </w:r>
            <w:r w:rsidR="000C1FF6" w:rsidRPr="00F67237">
              <w:rPr>
                <w:rFonts w:ascii="Nyala" w:hAnsi="Nyala" w:cs="Nyala"/>
                <w:sz w:val="20"/>
                <w:szCs w:val="20"/>
              </w:rPr>
              <w:t>ምክኒያቶች</w:t>
            </w:r>
            <w:r w:rsidR="000C1FF6" w:rsidRPr="00F67237">
              <w:rPr>
                <w:rFonts w:ascii="Arial" w:hAnsi="Arial" w:cs="Arial"/>
                <w:sz w:val="20"/>
                <w:szCs w:val="20"/>
              </w:rPr>
              <w:t xml:space="preserve"> </w:t>
            </w:r>
            <w:r w:rsidR="000C1FF6" w:rsidRPr="00F67237">
              <w:rPr>
                <w:rFonts w:ascii="Nyala" w:hAnsi="Nyala" w:cs="Nyala"/>
                <w:sz w:val="20"/>
                <w:szCs w:val="20"/>
              </w:rPr>
              <w:t>ውስጥ</w:t>
            </w:r>
            <w:r w:rsidR="000C1FF6" w:rsidRPr="00F67237">
              <w:rPr>
                <w:rFonts w:ascii="Arial" w:hAnsi="Arial" w:cs="Arial"/>
                <w:sz w:val="20"/>
                <w:szCs w:val="20"/>
              </w:rPr>
              <w:t xml:space="preserve"> </w:t>
            </w:r>
            <w:r w:rsidR="000C1FF6" w:rsidRPr="00F67237">
              <w:rPr>
                <w:rFonts w:ascii="Nyala" w:hAnsi="Nyala" w:cs="Nyala"/>
                <w:sz w:val="20"/>
                <w:szCs w:val="20"/>
              </w:rPr>
              <w:t>ለርስዎ</w:t>
            </w:r>
            <w:r w:rsidR="000C1FF6" w:rsidRPr="00F67237">
              <w:rPr>
                <w:rFonts w:ascii="Arial" w:hAnsi="Arial" w:cs="Arial"/>
                <w:sz w:val="20"/>
                <w:szCs w:val="20"/>
              </w:rPr>
              <w:t xml:space="preserve"> </w:t>
            </w:r>
            <w:r w:rsidR="000C1FF6" w:rsidRPr="00F67237">
              <w:rPr>
                <w:rFonts w:ascii="Nyala" w:hAnsi="Nyala" w:cs="Nyala"/>
                <w:sz w:val="20"/>
                <w:szCs w:val="20"/>
              </w:rPr>
              <w:t>የሚበልጠው</w:t>
            </w:r>
            <w:r w:rsidR="000C1FF6" w:rsidRPr="00F67237">
              <w:rPr>
                <w:rFonts w:ascii="Arial" w:hAnsi="Arial" w:cs="Arial"/>
                <w:sz w:val="20"/>
                <w:szCs w:val="20"/>
              </w:rPr>
              <w:t xml:space="preserve"> </w:t>
            </w:r>
            <w:r w:rsidR="000C1FF6" w:rsidRPr="00F67237">
              <w:rPr>
                <w:rFonts w:ascii="Nyala" w:hAnsi="Nyala" w:cs="Nyala"/>
                <w:sz w:val="20"/>
                <w:szCs w:val="20"/>
              </w:rPr>
              <w:t>የትኛው</w:t>
            </w:r>
            <w:r w:rsidR="000C1FF6" w:rsidRPr="00F67237">
              <w:rPr>
                <w:rFonts w:ascii="Arial" w:hAnsi="Arial" w:cs="Arial"/>
                <w:sz w:val="20"/>
                <w:szCs w:val="20"/>
              </w:rPr>
              <w:t xml:space="preserve"> </w:t>
            </w:r>
            <w:r w:rsidR="000C1FF6" w:rsidRPr="00F67237">
              <w:rPr>
                <w:rFonts w:ascii="Nyala" w:hAnsi="Nyala" w:cs="Nyala"/>
                <w:sz w:val="20"/>
                <w:szCs w:val="20"/>
              </w:rPr>
              <w:t>ነው</w:t>
            </w:r>
            <w:r w:rsidR="000C1FF6" w:rsidRPr="00F67237">
              <w:rPr>
                <w:rFonts w:ascii="Arial" w:hAnsi="Arial" w:cs="Arial"/>
                <w:sz w:val="20"/>
                <w:szCs w:val="20"/>
              </w:rPr>
              <w:t xml:space="preserve">? </w:t>
            </w:r>
            <w:r w:rsidR="000C1FF6" w:rsidRPr="00FA275F">
              <w:rPr>
                <w:rFonts w:ascii="Arial" w:hAnsi="Arial" w:cs="Arial"/>
                <w:b/>
                <w:sz w:val="20"/>
                <w:szCs w:val="20"/>
              </w:rPr>
              <w:t>(</w:t>
            </w:r>
            <w:r w:rsidR="00D434AE" w:rsidRPr="00FA275F">
              <w:rPr>
                <w:rFonts w:ascii="Nyala" w:hAnsi="Nyala" w:cs="Nyala"/>
                <w:b/>
                <w:i/>
                <w:sz w:val="20"/>
                <w:szCs w:val="20"/>
              </w:rPr>
              <w:t>የምክ</w:t>
            </w:r>
            <w:r w:rsidR="00D434AE" w:rsidRPr="00FA275F">
              <w:rPr>
                <w:rFonts w:ascii="Nyala" w:hAnsi="Nyala" w:cs="Nyala"/>
                <w:b/>
                <w:sz w:val="20"/>
                <w:szCs w:val="20"/>
              </w:rPr>
              <w:t>ን</w:t>
            </w:r>
            <w:r w:rsidR="000C1FF6" w:rsidRPr="00FA275F">
              <w:rPr>
                <w:rFonts w:ascii="Nyala" w:hAnsi="Nyala" w:cs="Nyala"/>
                <w:b/>
                <w:i/>
                <w:sz w:val="20"/>
                <w:szCs w:val="20"/>
              </w:rPr>
              <w:t>ያቶቹን</w:t>
            </w:r>
            <w:r w:rsidR="000C1FF6" w:rsidRPr="00FA275F">
              <w:rPr>
                <w:rFonts w:ascii="Arial" w:hAnsi="Arial" w:cs="Arial"/>
                <w:b/>
                <w:i/>
                <w:sz w:val="20"/>
                <w:szCs w:val="20"/>
              </w:rPr>
              <w:t xml:space="preserve"> </w:t>
            </w:r>
            <w:r w:rsidR="000C1FF6" w:rsidRPr="00FA275F">
              <w:rPr>
                <w:rFonts w:ascii="Nyala" w:hAnsi="Nyala" w:cs="Nyala"/>
                <w:b/>
                <w:i/>
                <w:sz w:val="20"/>
                <w:szCs w:val="20"/>
              </w:rPr>
              <w:t>ዝርዝር</w:t>
            </w:r>
            <w:r w:rsidR="000C1FF6" w:rsidRPr="00FA275F">
              <w:rPr>
                <w:rFonts w:ascii="Arial" w:hAnsi="Arial" w:cs="Arial"/>
                <w:b/>
                <w:i/>
                <w:sz w:val="20"/>
                <w:szCs w:val="20"/>
              </w:rPr>
              <w:t xml:space="preserve"> </w:t>
            </w:r>
            <w:r w:rsidR="000C1FF6" w:rsidRPr="00FA275F">
              <w:rPr>
                <w:rFonts w:ascii="Nyala" w:hAnsi="Nyala" w:cs="Nyala"/>
                <w:b/>
                <w:i/>
                <w:sz w:val="20"/>
                <w:szCs w:val="20"/>
              </w:rPr>
              <w:t>ያንብቡላቸው</w:t>
            </w:r>
            <w:r w:rsidR="000C1FF6" w:rsidRPr="00FA275F">
              <w:rPr>
                <w:rFonts w:ascii="Arial" w:hAnsi="Arial" w:cs="Arial"/>
                <w:b/>
                <w:i/>
                <w:sz w:val="20"/>
                <w:szCs w:val="20"/>
              </w:rPr>
              <w:t>)</w:t>
            </w:r>
          </w:p>
          <w:p w14:paraId="3F7D994A" w14:textId="77777777" w:rsidR="00FA275F" w:rsidRPr="00FA275F" w:rsidRDefault="00FA275F" w:rsidP="000C1FF6">
            <w:pPr>
              <w:rPr>
                <w:rFonts w:ascii="Arial" w:hAnsi="Arial" w:cs="Arial"/>
                <w:b/>
                <w:i/>
                <w:sz w:val="20"/>
                <w:szCs w:val="20"/>
              </w:rPr>
            </w:pPr>
          </w:p>
          <w:p w14:paraId="3E31EF47" w14:textId="77777777" w:rsidR="000C1FF6" w:rsidRPr="00F67237" w:rsidRDefault="000C1FF6" w:rsidP="000C1FF6">
            <w:pPr>
              <w:rPr>
                <w:rFonts w:ascii="Arial" w:hAnsi="Arial" w:cs="Arial"/>
                <w:sz w:val="20"/>
                <w:szCs w:val="20"/>
              </w:rPr>
            </w:pPr>
            <w:r w:rsidRPr="00F67237">
              <w:rPr>
                <w:rFonts w:ascii="Arial" w:hAnsi="Arial" w:cs="Arial"/>
                <w:sz w:val="20"/>
                <w:szCs w:val="20"/>
              </w:rPr>
              <w:t xml:space="preserve">1 = Belonging to the family or friends or the same community/ </w:t>
            </w:r>
            <w:r w:rsidRPr="00F67237">
              <w:rPr>
                <w:rFonts w:ascii="Nyala" w:hAnsi="Nyala" w:cs="Nyala"/>
                <w:sz w:val="20"/>
                <w:szCs w:val="20"/>
              </w:rPr>
              <w:t>በቤተሰብ፣</w:t>
            </w:r>
            <w:r w:rsidRPr="00F67237">
              <w:rPr>
                <w:rFonts w:ascii="Arial" w:hAnsi="Arial" w:cs="Arial"/>
                <w:sz w:val="20"/>
                <w:szCs w:val="20"/>
              </w:rPr>
              <w:t xml:space="preserve"> </w:t>
            </w:r>
            <w:r w:rsidRPr="00F67237">
              <w:rPr>
                <w:rFonts w:ascii="Nyala" w:hAnsi="Nyala" w:cs="Nyala"/>
                <w:sz w:val="20"/>
                <w:szCs w:val="20"/>
              </w:rPr>
              <w:t>በጓደኝነት</w:t>
            </w:r>
            <w:r w:rsidRPr="00F67237">
              <w:rPr>
                <w:rFonts w:ascii="Arial" w:hAnsi="Arial" w:cs="Arial"/>
                <w:sz w:val="20"/>
                <w:szCs w:val="20"/>
              </w:rPr>
              <w:t xml:space="preserve"> </w:t>
            </w:r>
            <w:r w:rsidRPr="00F67237">
              <w:rPr>
                <w:rFonts w:ascii="Nyala" w:hAnsi="Nyala" w:cs="Nyala"/>
                <w:sz w:val="20"/>
                <w:szCs w:val="20"/>
              </w:rPr>
              <w:t>ወይም</w:t>
            </w:r>
            <w:r w:rsidRPr="00F67237">
              <w:rPr>
                <w:rFonts w:ascii="Arial" w:hAnsi="Arial" w:cs="Arial"/>
                <w:sz w:val="20"/>
                <w:szCs w:val="20"/>
              </w:rPr>
              <w:t xml:space="preserve"> </w:t>
            </w:r>
            <w:r w:rsidRPr="00F67237">
              <w:rPr>
                <w:rFonts w:ascii="Nyala" w:hAnsi="Nyala" w:cs="Nyala"/>
                <w:sz w:val="20"/>
                <w:szCs w:val="20"/>
              </w:rPr>
              <w:t>በሌላ</w:t>
            </w:r>
            <w:r w:rsidRPr="00F67237">
              <w:rPr>
                <w:rFonts w:ascii="Arial" w:hAnsi="Arial" w:cs="Arial"/>
                <w:sz w:val="20"/>
                <w:szCs w:val="20"/>
              </w:rPr>
              <w:t xml:space="preserve"> </w:t>
            </w:r>
            <w:r w:rsidRPr="00F67237">
              <w:rPr>
                <w:rFonts w:ascii="Nyala" w:hAnsi="Nyala" w:cs="Nyala"/>
                <w:sz w:val="20"/>
                <w:szCs w:val="20"/>
              </w:rPr>
              <w:t>ትውውቅ</w:t>
            </w:r>
          </w:p>
          <w:p w14:paraId="1CB553A2" w14:textId="77777777" w:rsidR="000C1FF6" w:rsidRPr="00F67237" w:rsidRDefault="000C1FF6" w:rsidP="000C1FF6">
            <w:pPr>
              <w:rPr>
                <w:rFonts w:ascii="Arial" w:hAnsi="Arial" w:cs="Arial"/>
                <w:sz w:val="20"/>
                <w:szCs w:val="20"/>
              </w:rPr>
            </w:pPr>
            <w:r w:rsidRPr="00F67237">
              <w:rPr>
                <w:rFonts w:ascii="Arial" w:hAnsi="Arial" w:cs="Arial"/>
                <w:sz w:val="20"/>
                <w:szCs w:val="20"/>
              </w:rPr>
              <w:t xml:space="preserve">2 = Diploma or Education/ </w:t>
            </w:r>
            <w:r w:rsidRPr="00F67237">
              <w:rPr>
                <w:rFonts w:ascii="Nyala" w:hAnsi="Nyala" w:cs="Nyala"/>
                <w:sz w:val="20"/>
                <w:szCs w:val="20"/>
              </w:rPr>
              <w:t>በትምህርት</w:t>
            </w:r>
            <w:r w:rsidRPr="00F67237">
              <w:rPr>
                <w:rFonts w:ascii="Arial" w:hAnsi="Arial" w:cs="Arial"/>
                <w:sz w:val="20"/>
                <w:szCs w:val="20"/>
              </w:rPr>
              <w:t xml:space="preserve"> </w:t>
            </w:r>
            <w:r w:rsidRPr="00F67237">
              <w:rPr>
                <w:rFonts w:ascii="Nyala" w:hAnsi="Nyala" w:cs="Nyala"/>
                <w:sz w:val="20"/>
                <w:szCs w:val="20"/>
              </w:rPr>
              <w:t>ደረጃ</w:t>
            </w:r>
          </w:p>
          <w:p w14:paraId="29304760" w14:textId="2F98661F" w:rsidR="00343F93" w:rsidRPr="00F67237" w:rsidRDefault="000C1FF6" w:rsidP="00343F93">
            <w:pPr>
              <w:rPr>
                <w:rFonts w:ascii="Arial" w:hAnsi="Arial" w:cs="Arial"/>
                <w:b/>
                <w:i/>
                <w:sz w:val="20"/>
                <w:szCs w:val="20"/>
              </w:rPr>
            </w:pPr>
            <w:r w:rsidRPr="00F67237">
              <w:rPr>
                <w:rFonts w:ascii="Arial" w:hAnsi="Arial" w:cs="Arial"/>
                <w:sz w:val="20"/>
                <w:szCs w:val="20"/>
              </w:rPr>
              <w:t xml:space="preserve">3 = Working experience and competencies/ </w:t>
            </w:r>
            <w:r w:rsidRPr="00F67237">
              <w:rPr>
                <w:rFonts w:ascii="Nyala" w:hAnsi="Nyala" w:cs="Nyala"/>
                <w:sz w:val="20"/>
                <w:szCs w:val="20"/>
              </w:rPr>
              <w:t>በስራ</w:t>
            </w:r>
            <w:r w:rsidRPr="00F67237">
              <w:rPr>
                <w:rFonts w:ascii="Arial" w:hAnsi="Arial" w:cs="Arial"/>
                <w:sz w:val="20"/>
                <w:szCs w:val="20"/>
              </w:rPr>
              <w:t xml:space="preserve"> </w:t>
            </w:r>
            <w:r w:rsidRPr="00F67237">
              <w:rPr>
                <w:rFonts w:ascii="Nyala" w:hAnsi="Nyala" w:cs="Nyala"/>
                <w:sz w:val="20"/>
                <w:szCs w:val="20"/>
              </w:rPr>
              <w:t>ልምድና</w:t>
            </w:r>
            <w:r w:rsidRPr="00F67237">
              <w:rPr>
                <w:rFonts w:ascii="Arial" w:hAnsi="Arial" w:cs="Arial"/>
                <w:sz w:val="20"/>
                <w:szCs w:val="20"/>
              </w:rPr>
              <w:t xml:space="preserve"> </w:t>
            </w:r>
            <w:r w:rsidRPr="00F67237">
              <w:rPr>
                <w:rFonts w:ascii="Nyala" w:hAnsi="Nyala" w:cs="Nyala"/>
                <w:sz w:val="20"/>
                <w:szCs w:val="20"/>
              </w:rPr>
              <w:t>ችሎታ</w:t>
            </w:r>
          </w:p>
        </w:tc>
      </w:tr>
      <w:tr w:rsidR="00343F93" w:rsidRPr="00F67237" w14:paraId="1F36597F" w14:textId="77777777" w:rsidTr="00A507F3">
        <w:tblPrEx>
          <w:tblCellMar>
            <w:top w:w="108" w:type="dxa"/>
            <w:bottom w:w="108" w:type="dxa"/>
          </w:tblCellMar>
        </w:tblPrEx>
        <w:trPr>
          <w:trHeight w:val="333"/>
        </w:trPr>
        <w:tc>
          <w:tcPr>
            <w:tcW w:w="675" w:type="dxa"/>
          </w:tcPr>
          <w:p w14:paraId="725933E2" w14:textId="77777777" w:rsidR="00343F93" w:rsidRPr="00F67237" w:rsidRDefault="00343F93" w:rsidP="00343F93">
            <w:pPr>
              <w:rPr>
                <w:rFonts w:ascii="Arial" w:hAnsi="Arial" w:cs="Arial"/>
                <w:sz w:val="20"/>
                <w:szCs w:val="20"/>
              </w:rPr>
            </w:pPr>
            <w:r w:rsidRPr="00F67237">
              <w:rPr>
                <w:rFonts w:ascii="Arial" w:hAnsi="Arial" w:cs="Arial"/>
                <w:sz w:val="20"/>
                <w:szCs w:val="20"/>
              </w:rPr>
              <w:t>20</w:t>
            </w:r>
          </w:p>
        </w:tc>
        <w:tc>
          <w:tcPr>
            <w:tcW w:w="8613" w:type="dxa"/>
            <w:gridSpan w:val="5"/>
            <w:tcBorders>
              <w:bottom w:val="single" w:sz="4" w:space="0" w:color="auto"/>
            </w:tcBorders>
            <w:vAlign w:val="center"/>
          </w:tcPr>
          <w:p w14:paraId="632861A1" w14:textId="5B972793" w:rsidR="00343F93" w:rsidRPr="00F67237" w:rsidRDefault="00343F93" w:rsidP="00C575DC">
            <w:pPr>
              <w:rPr>
                <w:rFonts w:ascii="Arial" w:hAnsi="Arial" w:cs="Arial"/>
                <w:sz w:val="20"/>
                <w:szCs w:val="20"/>
              </w:rPr>
            </w:pPr>
            <w:r w:rsidRPr="00F67237">
              <w:rPr>
                <w:rFonts w:ascii="Arial" w:hAnsi="Arial" w:cs="Arial"/>
                <w:sz w:val="20"/>
                <w:szCs w:val="20"/>
              </w:rPr>
              <w:t>How many employees have left this business i</w:t>
            </w:r>
            <w:r w:rsidR="00C575DC" w:rsidRPr="00F67237">
              <w:rPr>
                <w:rFonts w:ascii="Arial" w:hAnsi="Arial" w:cs="Arial"/>
                <w:sz w:val="20"/>
                <w:szCs w:val="20"/>
              </w:rPr>
              <w:t>n the past 12 completed months?</w:t>
            </w:r>
            <w:r w:rsidR="00C575DC" w:rsidRPr="00F67237">
              <w:rPr>
                <w:rFonts w:ascii="Nyala" w:hAnsi="Nyala" w:cs="Nyala"/>
                <w:sz w:val="20"/>
                <w:szCs w:val="20"/>
              </w:rPr>
              <w:t>ባለፉት</w:t>
            </w:r>
            <w:r w:rsidR="00C575DC" w:rsidRPr="00F67237">
              <w:rPr>
                <w:rFonts w:ascii="Arial" w:hAnsi="Arial" w:cs="Arial"/>
                <w:sz w:val="20"/>
                <w:szCs w:val="20"/>
              </w:rPr>
              <w:t xml:space="preserve"> 12 </w:t>
            </w:r>
            <w:r w:rsidR="00C575DC" w:rsidRPr="00F67237">
              <w:rPr>
                <w:rFonts w:ascii="Nyala" w:hAnsi="Nyala" w:cs="Nyala"/>
                <w:sz w:val="20"/>
                <w:szCs w:val="20"/>
              </w:rPr>
              <w:t>ወራት</w:t>
            </w:r>
            <w:r w:rsidR="00C575DC" w:rsidRPr="00F67237">
              <w:rPr>
                <w:rFonts w:ascii="Arial" w:hAnsi="Arial" w:cs="Arial"/>
                <w:sz w:val="20"/>
                <w:szCs w:val="20"/>
              </w:rPr>
              <w:t xml:space="preserve"> </w:t>
            </w:r>
            <w:r w:rsidR="00C575DC" w:rsidRPr="00F67237">
              <w:rPr>
                <w:rFonts w:ascii="Nyala" w:hAnsi="Nyala" w:cs="Nyala"/>
                <w:sz w:val="20"/>
                <w:szCs w:val="20"/>
              </w:rPr>
              <w:t>ስንት</w:t>
            </w:r>
            <w:r w:rsidR="00C575DC" w:rsidRPr="00F67237">
              <w:rPr>
                <w:rFonts w:ascii="Arial" w:hAnsi="Arial" w:cs="Arial"/>
                <w:sz w:val="20"/>
                <w:szCs w:val="20"/>
              </w:rPr>
              <w:t xml:space="preserve"> </w:t>
            </w:r>
            <w:r w:rsidR="00C575DC" w:rsidRPr="00F67237">
              <w:rPr>
                <w:rFonts w:ascii="Nyala" w:hAnsi="Nyala" w:cs="Nyala"/>
                <w:sz w:val="20"/>
                <w:szCs w:val="20"/>
              </w:rPr>
              <w:t>ሰራተኞች</w:t>
            </w:r>
            <w:r w:rsidR="00C575DC" w:rsidRPr="00F67237">
              <w:rPr>
                <w:rFonts w:ascii="Arial" w:hAnsi="Arial" w:cs="Arial"/>
                <w:sz w:val="20"/>
                <w:szCs w:val="20"/>
              </w:rPr>
              <w:t xml:space="preserve"> </w:t>
            </w:r>
            <w:r w:rsidR="00C575DC" w:rsidRPr="00F67237">
              <w:rPr>
                <w:rFonts w:ascii="Nyala" w:hAnsi="Nyala" w:cs="Nyala"/>
                <w:sz w:val="20"/>
                <w:szCs w:val="20"/>
              </w:rPr>
              <w:t>ይህን</w:t>
            </w:r>
            <w:r w:rsidR="00C575DC" w:rsidRPr="00F67237">
              <w:rPr>
                <w:rFonts w:ascii="Arial" w:hAnsi="Arial" w:cs="Arial"/>
                <w:sz w:val="20"/>
                <w:szCs w:val="20"/>
              </w:rPr>
              <w:t xml:space="preserve"> </w:t>
            </w:r>
            <w:r w:rsidR="00C575DC" w:rsidRPr="00F67237">
              <w:rPr>
                <w:rFonts w:ascii="Nyala" w:hAnsi="Nyala" w:cs="Nyala"/>
                <w:sz w:val="20"/>
                <w:szCs w:val="20"/>
              </w:rPr>
              <w:t>ድርጅት</w:t>
            </w:r>
            <w:r w:rsidR="00C575DC" w:rsidRPr="00F67237">
              <w:rPr>
                <w:rFonts w:ascii="Arial" w:hAnsi="Arial" w:cs="Arial"/>
                <w:sz w:val="20"/>
                <w:szCs w:val="20"/>
              </w:rPr>
              <w:t xml:space="preserve"> </w:t>
            </w:r>
            <w:r w:rsidR="00C575DC" w:rsidRPr="00F67237">
              <w:rPr>
                <w:rFonts w:ascii="Nyala" w:hAnsi="Nyala" w:cs="Nyala"/>
                <w:sz w:val="20"/>
                <w:szCs w:val="20"/>
              </w:rPr>
              <w:t>ለቀዋል</w:t>
            </w:r>
            <w:r w:rsidR="00C575DC" w:rsidRPr="00F67237">
              <w:rPr>
                <w:rFonts w:ascii="Arial" w:hAnsi="Arial" w:cs="Arial"/>
                <w:sz w:val="20"/>
                <w:szCs w:val="20"/>
              </w:rPr>
              <w:t xml:space="preserve">? </w:t>
            </w:r>
            <w:r w:rsidR="00C575DC" w:rsidRPr="00F67237">
              <w:rPr>
                <w:rFonts w:ascii="Arial" w:hAnsi="Arial" w:cs="Arial"/>
                <w:b/>
                <w:i/>
                <w:sz w:val="20"/>
                <w:szCs w:val="20"/>
              </w:rPr>
              <w:t xml:space="preserve">(If 0, go directly to question 22/ </w:t>
            </w:r>
            <w:r w:rsidR="00C575DC" w:rsidRPr="00F67237">
              <w:rPr>
                <w:rFonts w:ascii="Nyala" w:hAnsi="Nyala" w:cs="Nyala"/>
                <w:b/>
                <w:i/>
                <w:sz w:val="20"/>
                <w:szCs w:val="20"/>
              </w:rPr>
              <w:t>መልሱ</w:t>
            </w:r>
            <w:r w:rsidR="00C575DC" w:rsidRPr="00F67237">
              <w:rPr>
                <w:rFonts w:ascii="Arial" w:hAnsi="Arial" w:cs="Arial"/>
                <w:b/>
                <w:i/>
                <w:sz w:val="20"/>
                <w:szCs w:val="20"/>
              </w:rPr>
              <w:t xml:space="preserve"> 0 </w:t>
            </w:r>
            <w:r w:rsidR="00C575DC" w:rsidRPr="00F67237">
              <w:rPr>
                <w:rFonts w:ascii="Nyala" w:hAnsi="Nyala" w:cs="Nyala"/>
                <w:b/>
                <w:i/>
                <w:sz w:val="20"/>
                <w:szCs w:val="20"/>
              </w:rPr>
              <w:t>ከሆነ</w:t>
            </w:r>
            <w:r w:rsidR="00C575DC" w:rsidRPr="00F67237">
              <w:rPr>
                <w:rFonts w:ascii="Arial" w:hAnsi="Arial" w:cs="Arial"/>
                <w:b/>
                <w:i/>
                <w:sz w:val="20"/>
                <w:szCs w:val="20"/>
              </w:rPr>
              <w:t xml:space="preserve"> </w:t>
            </w:r>
            <w:r w:rsidR="00C575DC" w:rsidRPr="00F67237">
              <w:rPr>
                <w:rFonts w:ascii="Nyala" w:hAnsi="Nyala" w:cs="Nyala"/>
                <w:b/>
                <w:i/>
                <w:sz w:val="20"/>
                <w:szCs w:val="20"/>
              </w:rPr>
              <w:t>ወደ</w:t>
            </w:r>
            <w:r w:rsidR="00C575DC" w:rsidRPr="00F67237">
              <w:rPr>
                <w:rFonts w:ascii="Arial" w:hAnsi="Arial" w:cs="Arial"/>
                <w:b/>
                <w:i/>
                <w:sz w:val="20"/>
                <w:szCs w:val="20"/>
              </w:rPr>
              <w:t xml:space="preserve"> </w:t>
            </w:r>
            <w:r w:rsidR="00C575DC" w:rsidRPr="00F67237">
              <w:rPr>
                <w:rFonts w:ascii="Nyala" w:hAnsi="Nyala" w:cs="Nyala"/>
                <w:b/>
                <w:i/>
                <w:sz w:val="20"/>
                <w:szCs w:val="20"/>
              </w:rPr>
              <w:t>ጥያቄ</w:t>
            </w:r>
            <w:r w:rsidR="00C575DC" w:rsidRPr="00F67237">
              <w:rPr>
                <w:rFonts w:ascii="Arial" w:hAnsi="Arial" w:cs="Arial"/>
                <w:b/>
                <w:i/>
                <w:sz w:val="20"/>
                <w:szCs w:val="20"/>
              </w:rPr>
              <w:t xml:space="preserve"> </w:t>
            </w:r>
            <w:r w:rsidR="00C575DC" w:rsidRPr="00F67237">
              <w:rPr>
                <w:rFonts w:ascii="Nyala" w:hAnsi="Nyala" w:cs="Nyala"/>
                <w:b/>
                <w:i/>
                <w:sz w:val="20"/>
                <w:szCs w:val="20"/>
              </w:rPr>
              <w:t>ቁጥር</w:t>
            </w:r>
            <w:r w:rsidR="00C575DC" w:rsidRPr="00F67237">
              <w:rPr>
                <w:rFonts w:ascii="Arial" w:hAnsi="Arial" w:cs="Arial"/>
                <w:b/>
                <w:i/>
                <w:sz w:val="20"/>
                <w:szCs w:val="20"/>
              </w:rPr>
              <w:t xml:space="preserve"> 22 </w:t>
            </w:r>
            <w:r w:rsidR="00C575DC" w:rsidRPr="00F67237">
              <w:rPr>
                <w:rFonts w:ascii="Nyala" w:hAnsi="Nyala" w:cs="Nyala"/>
                <w:b/>
                <w:i/>
                <w:sz w:val="20"/>
                <w:szCs w:val="20"/>
              </w:rPr>
              <w:t>ይለፉ</w:t>
            </w:r>
            <w:r w:rsidR="00C575DC" w:rsidRPr="00F67237">
              <w:rPr>
                <w:rFonts w:ascii="Arial" w:hAnsi="Arial" w:cs="Arial"/>
                <w:b/>
                <w:i/>
                <w:sz w:val="20"/>
                <w:szCs w:val="20"/>
              </w:rPr>
              <w:t>)</w:t>
            </w:r>
          </w:p>
        </w:tc>
      </w:tr>
      <w:tr w:rsidR="00343F93" w:rsidRPr="00F67237" w14:paraId="4EB39B7C" w14:textId="77777777" w:rsidTr="00F901D6">
        <w:tblPrEx>
          <w:tblCellMar>
            <w:top w:w="108" w:type="dxa"/>
            <w:bottom w:w="108" w:type="dxa"/>
          </w:tblCellMar>
        </w:tblPrEx>
        <w:trPr>
          <w:trHeight w:val="333"/>
        </w:trPr>
        <w:tc>
          <w:tcPr>
            <w:tcW w:w="675" w:type="dxa"/>
          </w:tcPr>
          <w:p w14:paraId="03142838" w14:textId="77777777" w:rsidR="00343F93" w:rsidRPr="00F67237" w:rsidRDefault="00343F93" w:rsidP="00343F93">
            <w:pPr>
              <w:rPr>
                <w:rFonts w:ascii="Arial" w:hAnsi="Arial" w:cs="Arial"/>
                <w:sz w:val="20"/>
                <w:szCs w:val="20"/>
              </w:rPr>
            </w:pPr>
            <w:r w:rsidRPr="00F67237">
              <w:rPr>
                <w:rFonts w:ascii="Arial" w:hAnsi="Arial" w:cs="Arial"/>
                <w:sz w:val="20"/>
                <w:szCs w:val="20"/>
              </w:rPr>
              <w:t>21</w:t>
            </w:r>
          </w:p>
        </w:tc>
        <w:tc>
          <w:tcPr>
            <w:tcW w:w="4305" w:type="dxa"/>
            <w:gridSpan w:val="3"/>
            <w:tcBorders>
              <w:right w:val="nil"/>
            </w:tcBorders>
          </w:tcPr>
          <w:p w14:paraId="4FC4F90C" w14:textId="529330B4" w:rsidR="00162A56" w:rsidRPr="00F67237" w:rsidRDefault="00343F93" w:rsidP="00162A56">
            <w:pPr>
              <w:rPr>
                <w:rFonts w:ascii="Arial" w:hAnsi="Arial" w:cs="Arial"/>
                <w:b/>
                <w:i/>
                <w:sz w:val="20"/>
                <w:szCs w:val="20"/>
              </w:rPr>
            </w:pPr>
            <w:r w:rsidRPr="00F67237">
              <w:rPr>
                <w:rFonts w:ascii="Arial" w:hAnsi="Arial" w:cs="Arial"/>
                <w:sz w:val="20"/>
                <w:szCs w:val="20"/>
              </w:rPr>
              <w:t xml:space="preserve">What was the most important reason for their </w:t>
            </w:r>
            <w:r w:rsidRPr="00F67237">
              <w:rPr>
                <w:rFonts w:ascii="Arial" w:hAnsi="Arial" w:cs="Arial"/>
                <w:sz w:val="20"/>
                <w:szCs w:val="20"/>
              </w:rPr>
              <w:lastRenderedPageBreak/>
              <w:t xml:space="preserve">departure in the past 12 completed months? </w:t>
            </w:r>
            <w:r w:rsidRPr="00F67237">
              <w:rPr>
                <w:rFonts w:ascii="Arial" w:hAnsi="Arial" w:cs="Arial"/>
                <w:b/>
                <w:i/>
                <w:sz w:val="20"/>
                <w:szCs w:val="20"/>
              </w:rPr>
              <w:t>(Do not read the responses)</w:t>
            </w:r>
            <w:r w:rsidR="00162A56" w:rsidRPr="00F67237">
              <w:rPr>
                <w:rFonts w:ascii="Arial" w:hAnsi="Arial" w:cs="Arial"/>
                <w:sz w:val="20"/>
                <w:szCs w:val="20"/>
              </w:rPr>
              <w:t xml:space="preserve"> </w:t>
            </w:r>
            <w:r w:rsidR="00162A56" w:rsidRPr="00F67237">
              <w:rPr>
                <w:rFonts w:ascii="Nyala" w:hAnsi="Nyala" w:cs="Nyala"/>
                <w:sz w:val="20"/>
                <w:szCs w:val="20"/>
              </w:rPr>
              <w:t>ባለፉት</w:t>
            </w:r>
            <w:r w:rsidR="00162A56" w:rsidRPr="00F67237">
              <w:rPr>
                <w:rFonts w:ascii="Arial" w:hAnsi="Arial" w:cs="Arial"/>
                <w:sz w:val="20"/>
                <w:szCs w:val="20"/>
              </w:rPr>
              <w:t xml:space="preserve"> 12 </w:t>
            </w:r>
            <w:r w:rsidR="00162A56" w:rsidRPr="00F67237">
              <w:rPr>
                <w:rFonts w:ascii="Nyala" w:hAnsi="Nyala" w:cs="Nyala"/>
                <w:sz w:val="20"/>
                <w:szCs w:val="20"/>
              </w:rPr>
              <w:t>ወራት</w:t>
            </w:r>
            <w:r w:rsidR="00162A56" w:rsidRPr="00F67237">
              <w:rPr>
                <w:rFonts w:ascii="Arial" w:hAnsi="Arial" w:cs="Arial"/>
                <w:sz w:val="20"/>
                <w:szCs w:val="20"/>
              </w:rPr>
              <w:t xml:space="preserve"> </w:t>
            </w:r>
            <w:r w:rsidR="00162A56" w:rsidRPr="00F67237">
              <w:rPr>
                <w:rFonts w:ascii="Nyala" w:hAnsi="Nyala" w:cs="Nyala"/>
                <w:sz w:val="20"/>
                <w:szCs w:val="20"/>
              </w:rPr>
              <w:t>ሰራተኞቹ</w:t>
            </w:r>
            <w:r w:rsidR="00162A56" w:rsidRPr="00F67237">
              <w:rPr>
                <w:rFonts w:ascii="Arial" w:hAnsi="Arial" w:cs="Arial"/>
                <w:sz w:val="20"/>
                <w:szCs w:val="20"/>
              </w:rPr>
              <w:t xml:space="preserve"> </w:t>
            </w:r>
            <w:r w:rsidR="00162A56" w:rsidRPr="00F67237">
              <w:rPr>
                <w:rFonts w:ascii="Nyala" w:hAnsi="Nyala" w:cs="Nyala"/>
                <w:sz w:val="20"/>
                <w:szCs w:val="20"/>
              </w:rPr>
              <w:t>ስራውን</w:t>
            </w:r>
            <w:r w:rsidR="00162A56" w:rsidRPr="00F67237">
              <w:rPr>
                <w:rFonts w:ascii="Arial" w:hAnsi="Arial" w:cs="Arial"/>
                <w:sz w:val="20"/>
                <w:szCs w:val="20"/>
              </w:rPr>
              <w:t xml:space="preserve"> </w:t>
            </w:r>
            <w:r w:rsidR="00162A56" w:rsidRPr="00F67237">
              <w:rPr>
                <w:rFonts w:ascii="Nyala" w:hAnsi="Nyala" w:cs="Nyala"/>
                <w:sz w:val="20"/>
                <w:szCs w:val="20"/>
              </w:rPr>
              <w:t>የለቀቁበት</w:t>
            </w:r>
            <w:r w:rsidR="00162A56" w:rsidRPr="00F67237">
              <w:rPr>
                <w:rFonts w:ascii="Arial" w:hAnsi="Arial" w:cs="Arial"/>
                <w:sz w:val="20"/>
                <w:szCs w:val="20"/>
              </w:rPr>
              <w:t xml:space="preserve"> </w:t>
            </w:r>
            <w:r w:rsidR="00162A56" w:rsidRPr="00F67237">
              <w:rPr>
                <w:rFonts w:ascii="Nyala" w:hAnsi="Nyala" w:cs="Nyala"/>
                <w:sz w:val="20"/>
                <w:szCs w:val="20"/>
              </w:rPr>
              <w:t>ዋነኛው</w:t>
            </w:r>
            <w:r w:rsidR="00162A56" w:rsidRPr="00F67237">
              <w:rPr>
                <w:rFonts w:ascii="Arial" w:hAnsi="Arial" w:cs="Arial"/>
                <w:sz w:val="20"/>
                <w:szCs w:val="20"/>
              </w:rPr>
              <w:t xml:space="preserve"> </w:t>
            </w:r>
            <w:r w:rsidR="00162A56" w:rsidRPr="00F67237">
              <w:rPr>
                <w:rFonts w:ascii="Nyala" w:hAnsi="Nyala" w:cs="Nyala"/>
                <w:sz w:val="20"/>
                <w:szCs w:val="20"/>
              </w:rPr>
              <w:t>ምክኒያት</w:t>
            </w:r>
            <w:r w:rsidR="00162A56" w:rsidRPr="00F67237">
              <w:rPr>
                <w:rFonts w:ascii="Arial" w:hAnsi="Arial" w:cs="Arial"/>
                <w:sz w:val="20"/>
                <w:szCs w:val="20"/>
              </w:rPr>
              <w:t xml:space="preserve"> </w:t>
            </w:r>
            <w:r w:rsidR="00162A56" w:rsidRPr="00F67237">
              <w:rPr>
                <w:rFonts w:ascii="Nyala" w:hAnsi="Nyala" w:cs="Nyala"/>
                <w:sz w:val="20"/>
                <w:szCs w:val="20"/>
              </w:rPr>
              <w:t>ምንድነው</w:t>
            </w:r>
            <w:r w:rsidR="00162A56" w:rsidRPr="00F67237">
              <w:rPr>
                <w:rFonts w:ascii="Arial" w:hAnsi="Arial" w:cs="Arial"/>
                <w:sz w:val="20"/>
                <w:szCs w:val="20"/>
              </w:rPr>
              <w:t xml:space="preserve">? </w:t>
            </w:r>
            <w:r w:rsidR="00162A56" w:rsidRPr="00F67237">
              <w:rPr>
                <w:rFonts w:ascii="Arial" w:hAnsi="Arial" w:cs="Arial"/>
                <w:b/>
                <w:i/>
                <w:sz w:val="20"/>
                <w:szCs w:val="20"/>
              </w:rPr>
              <w:t xml:space="preserve">(Do not read the responses/ </w:t>
            </w:r>
            <w:r w:rsidR="00162A56" w:rsidRPr="00F67237">
              <w:rPr>
                <w:rFonts w:ascii="Nyala" w:hAnsi="Nyala" w:cs="Nyala"/>
                <w:b/>
                <w:i/>
                <w:sz w:val="20"/>
                <w:szCs w:val="20"/>
              </w:rPr>
              <w:t>ምርጫዎቹን</w:t>
            </w:r>
            <w:r w:rsidR="00162A56" w:rsidRPr="00F67237">
              <w:rPr>
                <w:rFonts w:ascii="Arial" w:hAnsi="Arial" w:cs="Arial"/>
                <w:b/>
                <w:i/>
                <w:sz w:val="20"/>
                <w:szCs w:val="20"/>
              </w:rPr>
              <w:t xml:space="preserve"> </w:t>
            </w:r>
            <w:r w:rsidR="00162A56" w:rsidRPr="00F67237">
              <w:rPr>
                <w:rFonts w:ascii="Nyala" w:hAnsi="Nyala" w:cs="Nyala"/>
                <w:b/>
                <w:i/>
                <w:sz w:val="20"/>
                <w:szCs w:val="20"/>
              </w:rPr>
              <w:t>አያንብቡ</w:t>
            </w:r>
            <w:r w:rsidR="00162A56" w:rsidRPr="00F67237">
              <w:rPr>
                <w:rFonts w:ascii="Arial" w:hAnsi="Arial" w:cs="Arial"/>
                <w:b/>
                <w:i/>
                <w:sz w:val="20"/>
                <w:szCs w:val="20"/>
              </w:rPr>
              <w:t>)</w:t>
            </w:r>
          </w:p>
          <w:p w14:paraId="460D2AC7" w14:textId="75E2CF3F" w:rsidR="00343F93" w:rsidRPr="00F67237" w:rsidRDefault="00343F93" w:rsidP="00343F93">
            <w:pPr>
              <w:rPr>
                <w:rFonts w:ascii="Arial" w:hAnsi="Arial" w:cs="Arial"/>
                <w:sz w:val="20"/>
                <w:szCs w:val="20"/>
              </w:rPr>
            </w:pPr>
          </w:p>
          <w:p w14:paraId="022EF7F4" w14:textId="77777777" w:rsidR="00162A56" w:rsidRPr="00F67237" w:rsidRDefault="00162A56" w:rsidP="00162A56">
            <w:pPr>
              <w:rPr>
                <w:rFonts w:ascii="Arial" w:hAnsi="Arial" w:cs="Arial"/>
                <w:sz w:val="20"/>
                <w:szCs w:val="20"/>
              </w:rPr>
            </w:pPr>
            <w:r w:rsidRPr="00F67237">
              <w:rPr>
                <w:rFonts w:ascii="Arial" w:hAnsi="Arial" w:cs="Arial"/>
                <w:sz w:val="20"/>
                <w:szCs w:val="20"/>
              </w:rPr>
              <w:t xml:space="preserve">1 = Dismissal/poor performance/ </w:t>
            </w:r>
            <w:r w:rsidRPr="00F67237">
              <w:rPr>
                <w:rFonts w:ascii="Nyala" w:hAnsi="Nyala" w:cs="Nyala"/>
                <w:sz w:val="20"/>
                <w:szCs w:val="20"/>
              </w:rPr>
              <w:t>ባግባቡ</w:t>
            </w:r>
            <w:r w:rsidRPr="00F67237">
              <w:rPr>
                <w:rFonts w:ascii="Arial" w:hAnsi="Arial" w:cs="Arial"/>
                <w:sz w:val="20"/>
                <w:szCs w:val="20"/>
              </w:rPr>
              <w:t xml:space="preserve"> </w:t>
            </w:r>
            <w:r w:rsidRPr="00F67237">
              <w:rPr>
                <w:rFonts w:ascii="Nyala" w:hAnsi="Nyala" w:cs="Nyala"/>
                <w:sz w:val="20"/>
                <w:szCs w:val="20"/>
              </w:rPr>
              <w:t>ባለመስራታቸው</w:t>
            </w:r>
            <w:r w:rsidRPr="00F67237">
              <w:rPr>
                <w:rFonts w:ascii="Arial" w:hAnsi="Arial" w:cs="Arial"/>
                <w:sz w:val="20"/>
                <w:szCs w:val="20"/>
              </w:rPr>
              <w:t xml:space="preserve">/ </w:t>
            </w:r>
            <w:r w:rsidRPr="00F67237">
              <w:rPr>
                <w:rFonts w:ascii="Nyala" w:hAnsi="Nyala" w:cs="Nyala"/>
                <w:sz w:val="20"/>
                <w:szCs w:val="20"/>
              </w:rPr>
              <w:t>ተሰናብተው</w:t>
            </w:r>
          </w:p>
          <w:p w14:paraId="3E162AD3" w14:textId="7375AE46" w:rsidR="00162A56" w:rsidRPr="00F67237" w:rsidRDefault="00162A56" w:rsidP="00A36437">
            <w:pPr>
              <w:rPr>
                <w:rFonts w:ascii="Arial" w:hAnsi="Arial" w:cs="Arial"/>
                <w:sz w:val="20"/>
                <w:szCs w:val="20"/>
              </w:rPr>
            </w:pPr>
            <w:r w:rsidRPr="00F67237">
              <w:rPr>
                <w:rFonts w:ascii="Arial" w:hAnsi="Arial" w:cs="Arial"/>
                <w:sz w:val="20"/>
                <w:szCs w:val="20"/>
              </w:rPr>
              <w:t xml:space="preserve">2 = Worker found another job/ </w:t>
            </w:r>
            <w:r w:rsidRPr="00F67237">
              <w:rPr>
                <w:rFonts w:ascii="Nyala" w:hAnsi="Nyala" w:cs="Nyala"/>
                <w:sz w:val="20"/>
                <w:szCs w:val="20"/>
              </w:rPr>
              <w:t>ሌላ</w:t>
            </w:r>
            <w:r w:rsidRPr="00F67237">
              <w:rPr>
                <w:rFonts w:ascii="Arial" w:hAnsi="Arial" w:cs="Arial"/>
                <w:sz w:val="20"/>
                <w:szCs w:val="20"/>
              </w:rPr>
              <w:t xml:space="preserve"> </w:t>
            </w:r>
            <w:r w:rsidRPr="00F67237">
              <w:rPr>
                <w:rFonts w:ascii="Nyala" w:hAnsi="Nyala" w:cs="Nyala"/>
                <w:sz w:val="20"/>
                <w:szCs w:val="20"/>
              </w:rPr>
              <w:t>ስራ</w:t>
            </w:r>
            <w:r w:rsidRPr="00F67237">
              <w:rPr>
                <w:rFonts w:ascii="Arial" w:hAnsi="Arial" w:cs="Arial"/>
                <w:sz w:val="20"/>
                <w:szCs w:val="20"/>
              </w:rPr>
              <w:t xml:space="preserve"> </w:t>
            </w:r>
            <w:r w:rsidRPr="00F67237">
              <w:rPr>
                <w:rFonts w:ascii="Nyala" w:hAnsi="Nyala" w:cs="Nyala"/>
                <w:sz w:val="20"/>
                <w:szCs w:val="20"/>
              </w:rPr>
              <w:t>ስላገኙ</w:t>
            </w:r>
          </w:p>
        </w:tc>
        <w:tc>
          <w:tcPr>
            <w:tcW w:w="4308" w:type="dxa"/>
            <w:gridSpan w:val="2"/>
            <w:tcBorders>
              <w:left w:val="nil"/>
            </w:tcBorders>
          </w:tcPr>
          <w:p w14:paraId="5EF05E66" w14:textId="77777777" w:rsidR="00AE67E6" w:rsidRPr="00F67237" w:rsidRDefault="00AE67E6" w:rsidP="00AE67E6">
            <w:pPr>
              <w:rPr>
                <w:rFonts w:ascii="Arial" w:hAnsi="Arial" w:cs="Arial"/>
                <w:sz w:val="20"/>
                <w:szCs w:val="20"/>
              </w:rPr>
            </w:pPr>
          </w:p>
          <w:p w14:paraId="6262D579" w14:textId="77777777" w:rsidR="00AE67E6" w:rsidRPr="00F67237" w:rsidRDefault="00AE67E6" w:rsidP="00AE67E6">
            <w:pPr>
              <w:rPr>
                <w:rFonts w:ascii="Arial" w:hAnsi="Arial" w:cs="Arial"/>
                <w:sz w:val="20"/>
                <w:szCs w:val="20"/>
              </w:rPr>
            </w:pPr>
            <w:r w:rsidRPr="00F67237">
              <w:rPr>
                <w:rFonts w:ascii="Arial" w:hAnsi="Arial" w:cs="Arial"/>
                <w:sz w:val="20"/>
                <w:szCs w:val="20"/>
              </w:rPr>
              <w:lastRenderedPageBreak/>
              <w:t xml:space="preserve">3 = Business could not afford/ </w:t>
            </w:r>
            <w:r w:rsidRPr="00F67237">
              <w:rPr>
                <w:rFonts w:ascii="Nyala" w:hAnsi="Nyala" w:cs="Nyala"/>
                <w:sz w:val="20"/>
                <w:szCs w:val="20"/>
              </w:rPr>
              <w:t>ድርጅቱ</w:t>
            </w:r>
            <w:r w:rsidRPr="00F67237">
              <w:rPr>
                <w:rFonts w:ascii="Arial" w:hAnsi="Arial" w:cs="Arial"/>
                <w:sz w:val="20"/>
                <w:szCs w:val="20"/>
              </w:rPr>
              <w:t xml:space="preserve"> </w:t>
            </w:r>
            <w:r w:rsidRPr="00F67237">
              <w:rPr>
                <w:rFonts w:ascii="Nyala" w:hAnsi="Nyala" w:cs="Nyala"/>
                <w:sz w:val="20"/>
                <w:szCs w:val="20"/>
              </w:rPr>
              <w:t>ስራ</w:t>
            </w:r>
            <w:r w:rsidRPr="00F67237">
              <w:rPr>
                <w:rFonts w:ascii="Arial" w:hAnsi="Arial" w:cs="Arial"/>
                <w:sz w:val="20"/>
                <w:szCs w:val="20"/>
              </w:rPr>
              <w:t xml:space="preserve"> </w:t>
            </w:r>
            <w:r w:rsidRPr="00F67237">
              <w:rPr>
                <w:rFonts w:ascii="Nyala" w:hAnsi="Nyala" w:cs="Nyala"/>
                <w:sz w:val="20"/>
                <w:szCs w:val="20"/>
              </w:rPr>
              <w:t>ላይ</w:t>
            </w:r>
            <w:r w:rsidRPr="00F67237">
              <w:rPr>
                <w:rFonts w:ascii="Arial" w:hAnsi="Arial" w:cs="Arial"/>
                <w:sz w:val="20"/>
                <w:szCs w:val="20"/>
              </w:rPr>
              <w:t xml:space="preserve"> </w:t>
            </w:r>
            <w:r w:rsidRPr="00F67237">
              <w:rPr>
                <w:rFonts w:ascii="Nyala" w:hAnsi="Nyala" w:cs="Nyala"/>
                <w:sz w:val="20"/>
                <w:szCs w:val="20"/>
              </w:rPr>
              <w:t>ሊያቆያቸው</w:t>
            </w:r>
            <w:r w:rsidRPr="00F67237">
              <w:rPr>
                <w:rFonts w:ascii="Arial" w:hAnsi="Arial" w:cs="Arial"/>
                <w:sz w:val="20"/>
                <w:szCs w:val="20"/>
              </w:rPr>
              <w:t xml:space="preserve"> </w:t>
            </w:r>
            <w:r w:rsidRPr="00F67237">
              <w:rPr>
                <w:rFonts w:ascii="Nyala" w:hAnsi="Nyala" w:cs="Nyala"/>
                <w:sz w:val="20"/>
                <w:szCs w:val="20"/>
              </w:rPr>
              <w:t>አቅም</w:t>
            </w:r>
            <w:r w:rsidRPr="00F67237">
              <w:rPr>
                <w:rFonts w:ascii="Arial" w:hAnsi="Arial" w:cs="Arial"/>
                <w:sz w:val="20"/>
                <w:szCs w:val="20"/>
              </w:rPr>
              <w:t xml:space="preserve"> </w:t>
            </w:r>
            <w:r w:rsidRPr="00F67237">
              <w:rPr>
                <w:rFonts w:ascii="Nyala" w:hAnsi="Nyala" w:cs="Nyala"/>
                <w:sz w:val="20"/>
                <w:szCs w:val="20"/>
              </w:rPr>
              <w:t>ስላልነበረው</w:t>
            </w:r>
            <w:r w:rsidRPr="00F67237">
              <w:rPr>
                <w:rFonts w:ascii="Arial" w:hAnsi="Arial" w:cs="Arial"/>
                <w:sz w:val="20"/>
                <w:szCs w:val="20"/>
              </w:rPr>
              <w:t xml:space="preserve"> </w:t>
            </w:r>
          </w:p>
          <w:p w14:paraId="04A476CD" w14:textId="77777777" w:rsidR="00AE67E6" w:rsidRPr="00F67237" w:rsidRDefault="00AE67E6" w:rsidP="00AE67E6">
            <w:pPr>
              <w:rPr>
                <w:rFonts w:ascii="Arial" w:hAnsi="Arial" w:cs="Arial"/>
                <w:sz w:val="20"/>
                <w:szCs w:val="20"/>
              </w:rPr>
            </w:pPr>
            <w:r w:rsidRPr="00F67237">
              <w:rPr>
                <w:rFonts w:ascii="Arial" w:hAnsi="Arial" w:cs="Arial"/>
                <w:sz w:val="20"/>
                <w:szCs w:val="20"/>
              </w:rPr>
              <w:t xml:space="preserve">4 = Employee sickness/ </w:t>
            </w:r>
            <w:r w:rsidRPr="00F67237">
              <w:rPr>
                <w:rFonts w:ascii="Nyala" w:hAnsi="Nyala" w:cs="Nyala"/>
                <w:sz w:val="20"/>
                <w:szCs w:val="20"/>
              </w:rPr>
              <w:t>በህመም</w:t>
            </w:r>
            <w:r w:rsidRPr="00F67237">
              <w:rPr>
                <w:rFonts w:ascii="Arial" w:hAnsi="Arial" w:cs="Arial"/>
                <w:sz w:val="20"/>
                <w:szCs w:val="20"/>
              </w:rPr>
              <w:t xml:space="preserve"> </w:t>
            </w:r>
            <w:r w:rsidRPr="00F67237">
              <w:rPr>
                <w:rFonts w:ascii="Nyala" w:hAnsi="Nyala" w:cs="Nyala"/>
                <w:sz w:val="20"/>
                <w:szCs w:val="20"/>
              </w:rPr>
              <w:t>ምክኒያት</w:t>
            </w:r>
          </w:p>
          <w:p w14:paraId="346E42E8" w14:textId="77777777" w:rsidR="00AE67E6" w:rsidRPr="00F67237" w:rsidRDefault="00AE67E6" w:rsidP="00AE67E6">
            <w:pPr>
              <w:rPr>
                <w:rFonts w:ascii="Arial" w:hAnsi="Arial" w:cs="Arial"/>
                <w:sz w:val="20"/>
                <w:szCs w:val="20"/>
              </w:rPr>
            </w:pPr>
            <w:r w:rsidRPr="00F67237">
              <w:rPr>
                <w:rFonts w:ascii="Arial" w:hAnsi="Arial" w:cs="Arial"/>
                <w:sz w:val="20"/>
                <w:szCs w:val="20"/>
              </w:rPr>
              <w:t xml:space="preserve">5 = Employee death/ </w:t>
            </w:r>
            <w:r w:rsidRPr="00F67237">
              <w:rPr>
                <w:rFonts w:ascii="Nyala" w:hAnsi="Nyala" w:cs="Nyala"/>
                <w:sz w:val="20"/>
                <w:szCs w:val="20"/>
              </w:rPr>
              <w:t>ሰራተኛው</w:t>
            </w:r>
            <w:r w:rsidRPr="00F67237">
              <w:rPr>
                <w:rFonts w:ascii="Arial" w:hAnsi="Arial" w:cs="Arial"/>
                <w:sz w:val="20"/>
                <w:szCs w:val="20"/>
              </w:rPr>
              <w:t xml:space="preserve"> </w:t>
            </w:r>
            <w:r w:rsidRPr="00F67237">
              <w:rPr>
                <w:rFonts w:ascii="Nyala" w:hAnsi="Nyala" w:cs="Nyala"/>
                <w:sz w:val="20"/>
                <w:szCs w:val="20"/>
              </w:rPr>
              <w:t>በመሞታቸው</w:t>
            </w:r>
          </w:p>
          <w:p w14:paraId="05098D1C" w14:textId="77777777" w:rsidR="00AE67E6" w:rsidRDefault="00AE67E6" w:rsidP="00AE67E6">
            <w:pPr>
              <w:rPr>
                <w:rFonts w:ascii="Nyala" w:hAnsi="Nyala" w:cs="Nyala"/>
                <w:sz w:val="20"/>
                <w:szCs w:val="20"/>
              </w:rPr>
            </w:pPr>
            <w:r w:rsidRPr="00F67237">
              <w:rPr>
                <w:rFonts w:ascii="Arial" w:hAnsi="Arial" w:cs="Arial"/>
                <w:sz w:val="20"/>
                <w:szCs w:val="20"/>
              </w:rPr>
              <w:t xml:space="preserve">6 = Work is seasonal/ </w:t>
            </w:r>
            <w:r w:rsidRPr="00F67237">
              <w:rPr>
                <w:rFonts w:ascii="Nyala" w:hAnsi="Nyala" w:cs="Nyala"/>
                <w:sz w:val="20"/>
                <w:szCs w:val="20"/>
              </w:rPr>
              <w:t>ስራው</w:t>
            </w:r>
            <w:r w:rsidRPr="00F67237">
              <w:rPr>
                <w:rFonts w:ascii="Arial" w:hAnsi="Arial" w:cs="Arial"/>
                <w:sz w:val="20"/>
                <w:szCs w:val="20"/>
              </w:rPr>
              <w:t xml:space="preserve"> </w:t>
            </w:r>
            <w:r w:rsidRPr="00F67237">
              <w:rPr>
                <w:rFonts w:ascii="Nyala" w:hAnsi="Nyala" w:cs="Nyala"/>
                <w:sz w:val="20"/>
                <w:szCs w:val="20"/>
              </w:rPr>
              <w:t>ወቅታዊ</w:t>
            </w:r>
            <w:r w:rsidRPr="00F67237">
              <w:rPr>
                <w:rFonts w:ascii="Arial" w:hAnsi="Arial" w:cs="Arial"/>
                <w:sz w:val="20"/>
                <w:szCs w:val="20"/>
              </w:rPr>
              <w:t xml:space="preserve"> </w:t>
            </w:r>
            <w:r w:rsidRPr="00F67237">
              <w:rPr>
                <w:rFonts w:ascii="Nyala" w:hAnsi="Nyala" w:cs="Nyala"/>
                <w:sz w:val="20"/>
                <w:szCs w:val="20"/>
              </w:rPr>
              <w:t>ስለሆነ</w:t>
            </w:r>
          </w:p>
          <w:p w14:paraId="7AF7131A" w14:textId="11F5E8F4" w:rsidR="00704623" w:rsidRPr="00F67237" w:rsidRDefault="00704623" w:rsidP="00AE67E6">
            <w:pPr>
              <w:rPr>
                <w:rFonts w:ascii="Arial" w:hAnsi="Arial" w:cs="Arial"/>
                <w:sz w:val="20"/>
                <w:szCs w:val="20"/>
              </w:rPr>
            </w:pPr>
            <w:r>
              <w:rPr>
                <w:rFonts w:ascii="Nyala" w:hAnsi="Nyala" w:cs="Nyala"/>
                <w:sz w:val="20"/>
                <w:szCs w:val="20"/>
              </w:rPr>
              <w:t xml:space="preserve">7=   </w:t>
            </w:r>
            <w:r w:rsidRPr="003F6704">
              <w:rPr>
                <w:rFonts w:asciiTheme="minorHAnsi" w:hAnsiTheme="minorHAnsi"/>
                <w:szCs w:val="20"/>
              </w:rPr>
              <w:t>Contract ended</w:t>
            </w:r>
            <w:r w:rsidRPr="003F6704">
              <w:rPr>
                <w:rFonts w:ascii="Nyala" w:hAnsi="Nyala" w:cs="Nyala"/>
                <w:szCs w:val="20"/>
              </w:rPr>
              <w:t xml:space="preserve"> </w:t>
            </w:r>
          </w:p>
          <w:p w14:paraId="3300ACB7" w14:textId="32EE75E4" w:rsidR="00AE67E6" w:rsidRPr="00F67237" w:rsidRDefault="00102F2F" w:rsidP="00343F93">
            <w:pPr>
              <w:rPr>
                <w:rFonts w:ascii="Arial" w:hAnsi="Arial" w:cs="Arial"/>
                <w:sz w:val="20"/>
                <w:szCs w:val="20"/>
              </w:rPr>
            </w:pPr>
            <w:r>
              <w:rPr>
                <w:rFonts w:ascii="Arial" w:hAnsi="Arial" w:cs="Arial"/>
                <w:sz w:val="20"/>
                <w:szCs w:val="20"/>
              </w:rPr>
              <w:t>8</w:t>
            </w:r>
            <w:r w:rsidRPr="00F67237">
              <w:rPr>
                <w:rFonts w:ascii="Arial" w:hAnsi="Arial" w:cs="Arial"/>
                <w:sz w:val="20"/>
                <w:szCs w:val="20"/>
              </w:rPr>
              <w:t xml:space="preserve"> </w:t>
            </w:r>
            <w:r w:rsidR="00AE67E6" w:rsidRPr="00F67237">
              <w:rPr>
                <w:rFonts w:ascii="Arial" w:hAnsi="Arial" w:cs="Arial"/>
                <w:sz w:val="20"/>
                <w:szCs w:val="20"/>
              </w:rPr>
              <w:t xml:space="preserve">= Other/ </w:t>
            </w:r>
            <w:r w:rsidR="00AE67E6" w:rsidRPr="00F67237">
              <w:rPr>
                <w:rFonts w:ascii="Nyala" w:hAnsi="Nyala" w:cs="Nyala"/>
                <w:sz w:val="20"/>
                <w:szCs w:val="20"/>
              </w:rPr>
              <w:t>ሌላ</w:t>
            </w:r>
            <w:r w:rsidR="00AE67E6" w:rsidRPr="00F67237">
              <w:rPr>
                <w:rFonts w:ascii="Arial" w:hAnsi="Arial" w:cs="Arial"/>
                <w:sz w:val="20"/>
                <w:szCs w:val="20"/>
              </w:rPr>
              <w:t xml:space="preserve">: </w:t>
            </w:r>
            <w:r w:rsidR="00AE67E6" w:rsidRPr="00F67237">
              <w:rPr>
                <w:rFonts w:ascii="Arial" w:hAnsi="Arial" w:cs="Arial"/>
                <w:b/>
                <w:i/>
                <w:sz w:val="20"/>
                <w:szCs w:val="20"/>
              </w:rPr>
              <w:t xml:space="preserve">(please specify/ </w:t>
            </w:r>
            <w:r w:rsidR="00AE67E6" w:rsidRPr="00F67237">
              <w:rPr>
                <w:rFonts w:ascii="Nyala" w:hAnsi="Nyala" w:cs="Nyala"/>
                <w:b/>
                <w:i/>
                <w:sz w:val="20"/>
                <w:szCs w:val="20"/>
              </w:rPr>
              <w:t>እባክዎ</w:t>
            </w:r>
            <w:r w:rsidR="00AE67E6" w:rsidRPr="00F67237">
              <w:rPr>
                <w:rFonts w:ascii="Arial" w:hAnsi="Arial" w:cs="Arial"/>
                <w:b/>
                <w:i/>
                <w:sz w:val="20"/>
                <w:szCs w:val="20"/>
              </w:rPr>
              <w:t xml:space="preserve"> </w:t>
            </w:r>
            <w:r w:rsidR="00AE67E6" w:rsidRPr="00F67237">
              <w:rPr>
                <w:rFonts w:ascii="Nyala" w:hAnsi="Nyala" w:cs="Nyala"/>
                <w:b/>
                <w:i/>
                <w:sz w:val="20"/>
                <w:szCs w:val="20"/>
              </w:rPr>
              <w:t>ይግለፁ</w:t>
            </w:r>
            <w:r w:rsidR="00AE67E6" w:rsidRPr="00F67237">
              <w:rPr>
                <w:rFonts w:ascii="Arial" w:hAnsi="Arial" w:cs="Arial"/>
                <w:b/>
                <w:i/>
                <w:sz w:val="20"/>
                <w:szCs w:val="20"/>
              </w:rPr>
              <w:t>)</w:t>
            </w:r>
            <w:r w:rsidR="006B4709">
              <w:rPr>
                <w:rFonts w:ascii="Arial" w:hAnsi="Arial" w:cs="Arial"/>
                <w:sz w:val="20"/>
                <w:szCs w:val="20"/>
              </w:rPr>
              <w:t xml:space="preserve"> ___________</w:t>
            </w:r>
          </w:p>
          <w:p w14:paraId="3BEEC22C" w14:textId="77777777" w:rsidR="00AE67E6" w:rsidRPr="00F67237" w:rsidRDefault="00AE67E6" w:rsidP="00343F93">
            <w:pPr>
              <w:rPr>
                <w:rFonts w:ascii="Arial" w:hAnsi="Arial" w:cs="Arial"/>
                <w:sz w:val="20"/>
                <w:szCs w:val="20"/>
              </w:rPr>
            </w:pPr>
          </w:p>
          <w:p w14:paraId="519BD5B8" w14:textId="77777777" w:rsidR="00AE67E6" w:rsidRPr="00F67237" w:rsidRDefault="00AE67E6" w:rsidP="00343F93">
            <w:pPr>
              <w:rPr>
                <w:rFonts w:ascii="Arial" w:hAnsi="Arial" w:cs="Arial"/>
                <w:sz w:val="20"/>
                <w:szCs w:val="20"/>
              </w:rPr>
            </w:pPr>
          </w:p>
          <w:p w14:paraId="7568C0A6" w14:textId="77777777" w:rsidR="00AE67E6" w:rsidRPr="00F67237" w:rsidRDefault="00AE67E6" w:rsidP="00343F93">
            <w:pPr>
              <w:rPr>
                <w:rFonts w:ascii="Arial" w:hAnsi="Arial" w:cs="Arial"/>
                <w:sz w:val="20"/>
                <w:szCs w:val="20"/>
              </w:rPr>
            </w:pPr>
          </w:p>
        </w:tc>
      </w:tr>
      <w:tr w:rsidR="00343F93" w:rsidRPr="00F67237" w14:paraId="3B41F08E" w14:textId="77777777" w:rsidTr="00A507F3">
        <w:tblPrEx>
          <w:tblCellMar>
            <w:top w:w="108" w:type="dxa"/>
            <w:bottom w:w="108" w:type="dxa"/>
          </w:tblCellMar>
        </w:tblPrEx>
        <w:trPr>
          <w:trHeight w:val="333"/>
        </w:trPr>
        <w:tc>
          <w:tcPr>
            <w:tcW w:w="675" w:type="dxa"/>
          </w:tcPr>
          <w:p w14:paraId="5B60D590" w14:textId="77777777" w:rsidR="00343F93" w:rsidRPr="00F67237" w:rsidRDefault="00343F93" w:rsidP="00343F93">
            <w:pPr>
              <w:rPr>
                <w:rFonts w:ascii="Arial" w:hAnsi="Arial" w:cs="Arial"/>
                <w:sz w:val="20"/>
                <w:szCs w:val="20"/>
              </w:rPr>
            </w:pPr>
            <w:r w:rsidRPr="00F67237">
              <w:rPr>
                <w:rFonts w:ascii="Arial" w:hAnsi="Arial" w:cs="Arial"/>
                <w:sz w:val="20"/>
                <w:szCs w:val="20"/>
              </w:rPr>
              <w:lastRenderedPageBreak/>
              <w:t>22</w:t>
            </w:r>
          </w:p>
        </w:tc>
        <w:tc>
          <w:tcPr>
            <w:tcW w:w="8613" w:type="dxa"/>
            <w:gridSpan w:val="5"/>
          </w:tcPr>
          <w:p w14:paraId="52B0BD4E" w14:textId="77777777" w:rsidR="0080400C" w:rsidRDefault="00343F93" w:rsidP="00343F93">
            <w:pPr>
              <w:rPr>
                <w:rFonts w:ascii="Arial" w:hAnsi="Arial" w:cs="Arial"/>
                <w:sz w:val="20"/>
                <w:szCs w:val="20"/>
              </w:rPr>
            </w:pPr>
            <w:r w:rsidRPr="00F67237">
              <w:rPr>
                <w:rFonts w:ascii="Arial" w:hAnsi="Arial" w:cs="Arial"/>
                <w:sz w:val="20"/>
                <w:szCs w:val="20"/>
              </w:rPr>
              <w:t xml:space="preserve">Now, I would like to ask a few questions with regard to a typical week for your business. By typical week, I mean a week where everything is the usual way. In such a </w:t>
            </w:r>
            <w:r w:rsidRPr="00F67237">
              <w:rPr>
                <w:rFonts w:ascii="Arial" w:hAnsi="Arial" w:cs="Arial"/>
                <w:sz w:val="20"/>
                <w:szCs w:val="20"/>
                <w:u w:val="single"/>
              </w:rPr>
              <w:t>typical week</w:t>
            </w:r>
            <w:r w:rsidRPr="00F67237">
              <w:rPr>
                <w:rFonts w:ascii="Arial" w:hAnsi="Arial" w:cs="Arial"/>
                <w:sz w:val="20"/>
                <w:szCs w:val="20"/>
              </w:rPr>
              <w:t>, how many days is your business open for customers?</w:t>
            </w:r>
            <w:r w:rsidR="00FC504D" w:rsidRPr="00F67237">
              <w:rPr>
                <w:rFonts w:ascii="Arial" w:hAnsi="Arial" w:cs="Arial"/>
                <w:sz w:val="20"/>
                <w:szCs w:val="20"/>
              </w:rPr>
              <w:t xml:space="preserve"> </w:t>
            </w:r>
          </w:p>
          <w:p w14:paraId="2CEDD645" w14:textId="013A68DF" w:rsidR="00343F93" w:rsidRPr="00F67237" w:rsidRDefault="00FC504D" w:rsidP="00343F93">
            <w:pPr>
              <w:rPr>
                <w:rFonts w:ascii="Arial" w:hAnsi="Arial" w:cs="Arial"/>
                <w:sz w:val="20"/>
                <w:szCs w:val="20"/>
              </w:rPr>
            </w:pPr>
            <w:r w:rsidRPr="00F67237">
              <w:rPr>
                <w:rFonts w:ascii="Nyala" w:hAnsi="Nyala" w:cs="Nyala"/>
                <w:sz w:val="20"/>
                <w:szCs w:val="20"/>
              </w:rPr>
              <w:t>አሁን</w:t>
            </w:r>
            <w:r w:rsidRPr="00F67237">
              <w:rPr>
                <w:rFonts w:ascii="Arial" w:hAnsi="Arial" w:cs="Arial"/>
                <w:sz w:val="20"/>
                <w:szCs w:val="20"/>
              </w:rPr>
              <w:t xml:space="preserve"> </w:t>
            </w:r>
            <w:r w:rsidRPr="00F67237">
              <w:rPr>
                <w:rFonts w:ascii="Nyala" w:hAnsi="Nyala" w:cs="Nyala"/>
                <w:sz w:val="20"/>
                <w:szCs w:val="20"/>
              </w:rPr>
              <w:t>የምጠይቆት</w:t>
            </w:r>
            <w:r w:rsidRPr="00F67237">
              <w:rPr>
                <w:rFonts w:ascii="Arial" w:hAnsi="Arial" w:cs="Arial"/>
                <w:sz w:val="20"/>
                <w:szCs w:val="20"/>
              </w:rPr>
              <w:t xml:space="preserve"> </w:t>
            </w:r>
            <w:r w:rsidRPr="00F67237">
              <w:rPr>
                <w:rFonts w:ascii="Nyala" w:hAnsi="Nyala" w:cs="Nyala"/>
                <w:sz w:val="20"/>
                <w:szCs w:val="20"/>
              </w:rPr>
              <w:t>ስለተለመዱ</w:t>
            </w:r>
            <w:r w:rsidRPr="00F67237">
              <w:rPr>
                <w:rFonts w:ascii="Arial" w:hAnsi="Arial" w:cs="Arial"/>
                <w:sz w:val="20"/>
                <w:szCs w:val="20"/>
              </w:rPr>
              <w:t xml:space="preserve"> </w:t>
            </w:r>
            <w:r w:rsidRPr="00F67237">
              <w:rPr>
                <w:rFonts w:ascii="Nyala" w:hAnsi="Nyala" w:cs="Nyala"/>
                <w:sz w:val="20"/>
                <w:szCs w:val="20"/>
              </w:rPr>
              <w:t>የስራ</w:t>
            </w:r>
            <w:r w:rsidRPr="00F67237">
              <w:rPr>
                <w:rFonts w:ascii="Arial" w:hAnsi="Arial" w:cs="Arial"/>
                <w:sz w:val="20"/>
                <w:szCs w:val="20"/>
              </w:rPr>
              <w:t xml:space="preserve"> </w:t>
            </w:r>
            <w:r w:rsidRPr="00F67237">
              <w:rPr>
                <w:rFonts w:ascii="Nyala" w:hAnsi="Nyala" w:cs="Nyala"/>
                <w:sz w:val="20"/>
                <w:szCs w:val="20"/>
              </w:rPr>
              <w:t>ሳምንታት</w:t>
            </w:r>
            <w:r w:rsidRPr="00F67237">
              <w:rPr>
                <w:rFonts w:ascii="Arial" w:hAnsi="Arial" w:cs="Arial"/>
                <w:sz w:val="20"/>
                <w:szCs w:val="20"/>
              </w:rPr>
              <w:t xml:space="preserve"> </w:t>
            </w:r>
            <w:r w:rsidRPr="00F67237">
              <w:rPr>
                <w:rFonts w:ascii="Nyala" w:hAnsi="Nyala" w:cs="Nyala"/>
                <w:sz w:val="20"/>
                <w:szCs w:val="20"/>
              </w:rPr>
              <w:t>ይሆናል፡፡</w:t>
            </w:r>
            <w:r w:rsidRPr="00F67237">
              <w:rPr>
                <w:rFonts w:ascii="Arial" w:hAnsi="Arial" w:cs="Arial"/>
                <w:sz w:val="20"/>
                <w:szCs w:val="20"/>
              </w:rPr>
              <w:t xml:space="preserve"> </w:t>
            </w:r>
            <w:r w:rsidRPr="00F67237">
              <w:rPr>
                <w:rFonts w:ascii="Nyala" w:hAnsi="Nyala" w:cs="Nyala"/>
                <w:sz w:val="20"/>
                <w:szCs w:val="20"/>
              </w:rPr>
              <w:t>የተለመደ</w:t>
            </w:r>
            <w:r w:rsidRPr="00F67237">
              <w:rPr>
                <w:rFonts w:ascii="Arial" w:hAnsi="Arial" w:cs="Arial"/>
                <w:sz w:val="20"/>
                <w:szCs w:val="20"/>
              </w:rPr>
              <w:t xml:space="preserve"> </w:t>
            </w:r>
            <w:r w:rsidRPr="00F67237">
              <w:rPr>
                <w:rFonts w:ascii="Nyala" w:hAnsi="Nyala" w:cs="Nyala"/>
                <w:sz w:val="20"/>
                <w:szCs w:val="20"/>
              </w:rPr>
              <w:t>ሳምንት</w:t>
            </w:r>
            <w:r w:rsidRPr="00F67237">
              <w:rPr>
                <w:rFonts w:ascii="Arial" w:hAnsi="Arial" w:cs="Arial"/>
                <w:sz w:val="20"/>
                <w:szCs w:val="20"/>
              </w:rPr>
              <w:t xml:space="preserve"> </w:t>
            </w:r>
            <w:r w:rsidRPr="00F67237">
              <w:rPr>
                <w:rFonts w:ascii="Nyala" w:hAnsi="Nyala" w:cs="Nyala"/>
                <w:sz w:val="20"/>
                <w:szCs w:val="20"/>
              </w:rPr>
              <w:t>ስንል</w:t>
            </w:r>
            <w:r w:rsidRPr="00F67237">
              <w:rPr>
                <w:rFonts w:ascii="Arial" w:hAnsi="Arial" w:cs="Arial"/>
                <w:sz w:val="20"/>
                <w:szCs w:val="20"/>
              </w:rPr>
              <w:t xml:space="preserve"> </w:t>
            </w:r>
            <w:r w:rsidRPr="00F67237">
              <w:rPr>
                <w:rFonts w:ascii="Nyala" w:hAnsi="Nyala" w:cs="Nyala"/>
                <w:sz w:val="20"/>
                <w:szCs w:val="20"/>
              </w:rPr>
              <w:t>ሁሉም</w:t>
            </w:r>
            <w:r w:rsidRPr="00F67237">
              <w:rPr>
                <w:rFonts w:ascii="Arial" w:hAnsi="Arial" w:cs="Arial"/>
                <w:sz w:val="20"/>
                <w:szCs w:val="20"/>
              </w:rPr>
              <w:t xml:space="preserve"> </w:t>
            </w:r>
            <w:r w:rsidRPr="00F67237">
              <w:rPr>
                <w:rFonts w:ascii="Nyala" w:hAnsi="Nyala" w:cs="Nyala"/>
                <w:sz w:val="20"/>
                <w:szCs w:val="20"/>
              </w:rPr>
              <w:t>ነገር</w:t>
            </w:r>
            <w:r w:rsidRPr="00F67237">
              <w:rPr>
                <w:rFonts w:ascii="Arial" w:hAnsi="Arial" w:cs="Arial"/>
                <w:sz w:val="20"/>
                <w:szCs w:val="20"/>
              </w:rPr>
              <w:t xml:space="preserve"> </w:t>
            </w:r>
            <w:r w:rsidRPr="00F67237">
              <w:rPr>
                <w:rFonts w:ascii="Nyala" w:hAnsi="Nyala" w:cs="Nyala"/>
                <w:sz w:val="20"/>
                <w:szCs w:val="20"/>
              </w:rPr>
              <w:t>እንደተለመደው</w:t>
            </w:r>
            <w:r w:rsidRPr="00F67237">
              <w:rPr>
                <w:rFonts w:ascii="Arial" w:hAnsi="Arial" w:cs="Arial"/>
                <w:sz w:val="20"/>
                <w:szCs w:val="20"/>
              </w:rPr>
              <w:t xml:space="preserve"> </w:t>
            </w:r>
            <w:r w:rsidRPr="00F67237">
              <w:rPr>
                <w:rFonts w:ascii="Nyala" w:hAnsi="Nyala" w:cs="Nyala"/>
                <w:sz w:val="20"/>
                <w:szCs w:val="20"/>
              </w:rPr>
              <w:t>በሚሆንበት</w:t>
            </w:r>
            <w:r w:rsidRPr="00F67237">
              <w:rPr>
                <w:rFonts w:ascii="Arial" w:hAnsi="Arial" w:cs="Arial"/>
                <w:sz w:val="20"/>
                <w:szCs w:val="20"/>
              </w:rPr>
              <w:t xml:space="preserve"> </w:t>
            </w:r>
            <w:r w:rsidRPr="00F67237">
              <w:rPr>
                <w:rFonts w:ascii="Nyala" w:hAnsi="Nyala" w:cs="Nyala"/>
                <w:sz w:val="20"/>
                <w:szCs w:val="20"/>
              </w:rPr>
              <w:t>የተለየ</w:t>
            </w:r>
            <w:r w:rsidRPr="00F67237">
              <w:rPr>
                <w:rFonts w:ascii="Arial" w:hAnsi="Arial" w:cs="Arial"/>
                <w:sz w:val="20"/>
                <w:szCs w:val="20"/>
              </w:rPr>
              <w:t xml:space="preserve"> </w:t>
            </w:r>
            <w:r w:rsidRPr="00F67237">
              <w:rPr>
                <w:rFonts w:ascii="Nyala" w:hAnsi="Nyala" w:cs="Nyala"/>
                <w:sz w:val="20"/>
                <w:szCs w:val="20"/>
              </w:rPr>
              <w:t>ነገር</w:t>
            </w:r>
            <w:r w:rsidRPr="00F67237">
              <w:rPr>
                <w:rFonts w:ascii="Arial" w:hAnsi="Arial" w:cs="Arial"/>
                <w:sz w:val="20"/>
                <w:szCs w:val="20"/>
              </w:rPr>
              <w:t xml:space="preserve"> </w:t>
            </w:r>
            <w:r w:rsidRPr="00F67237">
              <w:rPr>
                <w:rFonts w:ascii="Nyala" w:hAnsi="Nyala" w:cs="Nyala"/>
                <w:sz w:val="20"/>
                <w:szCs w:val="20"/>
              </w:rPr>
              <w:t>በሌለበት</w:t>
            </w:r>
            <w:r w:rsidRPr="00F67237">
              <w:rPr>
                <w:rFonts w:ascii="Arial" w:hAnsi="Arial" w:cs="Arial"/>
                <w:sz w:val="20"/>
                <w:szCs w:val="20"/>
              </w:rPr>
              <w:t xml:space="preserve"> </w:t>
            </w:r>
            <w:r w:rsidRPr="00F67237">
              <w:rPr>
                <w:rFonts w:ascii="Nyala" w:hAnsi="Nyala" w:cs="Nyala"/>
                <w:sz w:val="20"/>
                <w:szCs w:val="20"/>
              </w:rPr>
              <w:t>ሳምንት</w:t>
            </w:r>
            <w:r w:rsidRPr="00F67237">
              <w:rPr>
                <w:rFonts w:ascii="Arial" w:hAnsi="Arial" w:cs="Arial"/>
                <w:sz w:val="20"/>
                <w:szCs w:val="20"/>
              </w:rPr>
              <w:t xml:space="preserve"> </w:t>
            </w:r>
            <w:r w:rsidRPr="00F67237">
              <w:rPr>
                <w:rFonts w:ascii="Nyala" w:hAnsi="Nyala" w:cs="Nyala"/>
                <w:sz w:val="20"/>
                <w:szCs w:val="20"/>
              </w:rPr>
              <w:t>ማለታችን</w:t>
            </w:r>
            <w:r w:rsidRPr="00F67237">
              <w:rPr>
                <w:rFonts w:ascii="Arial" w:hAnsi="Arial" w:cs="Arial"/>
                <w:sz w:val="20"/>
                <w:szCs w:val="20"/>
              </w:rPr>
              <w:t xml:space="preserve"> </w:t>
            </w:r>
            <w:r w:rsidRPr="00F67237">
              <w:rPr>
                <w:rFonts w:ascii="Nyala" w:hAnsi="Nyala" w:cs="Nyala"/>
                <w:sz w:val="20"/>
                <w:szCs w:val="20"/>
              </w:rPr>
              <w:t>ነው፡፡</w:t>
            </w:r>
            <w:r w:rsidRPr="00F67237">
              <w:rPr>
                <w:rFonts w:ascii="Arial" w:hAnsi="Arial" w:cs="Arial"/>
                <w:sz w:val="20"/>
                <w:szCs w:val="20"/>
              </w:rPr>
              <w:t xml:space="preserve"> </w:t>
            </w:r>
            <w:r w:rsidRPr="00F67237">
              <w:rPr>
                <w:rFonts w:ascii="Nyala" w:hAnsi="Nyala" w:cs="Nyala"/>
                <w:sz w:val="20"/>
                <w:szCs w:val="20"/>
              </w:rPr>
              <w:t>በንደዚህ</w:t>
            </w:r>
            <w:r w:rsidRPr="00F67237">
              <w:rPr>
                <w:rFonts w:ascii="Arial" w:hAnsi="Arial" w:cs="Arial"/>
                <w:sz w:val="20"/>
                <w:szCs w:val="20"/>
              </w:rPr>
              <w:t xml:space="preserve"> </w:t>
            </w:r>
            <w:r w:rsidRPr="00F67237">
              <w:rPr>
                <w:rFonts w:ascii="Nyala" w:hAnsi="Nyala" w:cs="Nyala"/>
                <w:sz w:val="20"/>
                <w:szCs w:val="20"/>
              </w:rPr>
              <w:t>አይነት</w:t>
            </w:r>
            <w:r w:rsidRPr="00F67237">
              <w:rPr>
                <w:rFonts w:ascii="Arial" w:hAnsi="Arial" w:cs="Arial"/>
                <w:sz w:val="20"/>
                <w:szCs w:val="20"/>
              </w:rPr>
              <w:t xml:space="preserve"> </w:t>
            </w:r>
            <w:r w:rsidRPr="00F67237">
              <w:rPr>
                <w:rFonts w:ascii="Nyala" w:hAnsi="Nyala" w:cs="Nyala"/>
                <w:sz w:val="20"/>
                <w:szCs w:val="20"/>
                <w:u w:val="single"/>
              </w:rPr>
              <w:t>የተለመደ</w:t>
            </w:r>
            <w:r w:rsidRPr="00F67237">
              <w:rPr>
                <w:rFonts w:ascii="Arial" w:hAnsi="Arial" w:cs="Arial"/>
                <w:sz w:val="20"/>
                <w:szCs w:val="20"/>
                <w:u w:val="single"/>
              </w:rPr>
              <w:t xml:space="preserve"> </w:t>
            </w:r>
            <w:r w:rsidRPr="00F67237">
              <w:rPr>
                <w:rFonts w:ascii="Nyala" w:hAnsi="Nyala" w:cs="Nyala"/>
                <w:sz w:val="20"/>
                <w:szCs w:val="20"/>
                <w:u w:val="single"/>
              </w:rPr>
              <w:t>ሳምንት</w:t>
            </w:r>
            <w:r w:rsidRPr="00F67237">
              <w:rPr>
                <w:rFonts w:ascii="Arial" w:hAnsi="Arial" w:cs="Arial"/>
                <w:sz w:val="20"/>
                <w:szCs w:val="20"/>
              </w:rPr>
              <w:t xml:space="preserve"> </w:t>
            </w:r>
            <w:r w:rsidRPr="00F67237">
              <w:rPr>
                <w:rFonts w:ascii="Nyala" w:hAnsi="Nyala" w:cs="Nyala"/>
                <w:sz w:val="20"/>
                <w:szCs w:val="20"/>
              </w:rPr>
              <w:t>ውስጥ</w:t>
            </w:r>
            <w:r w:rsidRPr="00F67237">
              <w:rPr>
                <w:rFonts w:ascii="Arial" w:hAnsi="Arial" w:cs="Arial"/>
                <w:sz w:val="20"/>
                <w:szCs w:val="20"/>
              </w:rPr>
              <w:t xml:space="preserve"> </w:t>
            </w:r>
            <w:r w:rsidRPr="00F67237">
              <w:rPr>
                <w:rFonts w:ascii="Nyala" w:hAnsi="Nyala" w:cs="Nyala"/>
                <w:sz w:val="20"/>
                <w:szCs w:val="20"/>
              </w:rPr>
              <w:t>ድርጅትዎ</w:t>
            </w:r>
            <w:r w:rsidRPr="00F67237">
              <w:rPr>
                <w:rFonts w:ascii="Arial" w:hAnsi="Arial" w:cs="Arial"/>
                <w:sz w:val="20"/>
                <w:szCs w:val="20"/>
              </w:rPr>
              <w:t xml:space="preserve"> </w:t>
            </w:r>
            <w:r w:rsidRPr="00F67237">
              <w:rPr>
                <w:rFonts w:ascii="Nyala" w:hAnsi="Nyala" w:cs="Nyala"/>
                <w:sz w:val="20"/>
                <w:szCs w:val="20"/>
              </w:rPr>
              <w:t>ለስንት</w:t>
            </w:r>
            <w:r w:rsidRPr="00F67237">
              <w:rPr>
                <w:rFonts w:ascii="Arial" w:hAnsi="Arial" w:cs="Arial"/>
                <w:sz w:val="20"/>
                <w:szCs w:val="20"/>
              </w:rPr>
              <w:t xml:space="preserve"> </w:t>
            </w:r>
            <w:r w:rsidRPr="00F67237">
              <w:rPr>
                <w:rFonts w:ascii="Nyala" w:hAnsi="Nyala" w:cs="Nyala"/>
                <w:sz w:val="20"/>
                <w:szCs w:val="20"/>
              </w:rPr>
              <w:t>ቀናት</w:t>
            </w:r>
            <w:r w:rsidRPr="00F67237">
              <w:rPr>
                <w:rFonts w:ascii="Arial" w:hAnsi="Arial" w:cs="Arial"/>
                <w:sz w:val="20"/>
                <w:szCs w:val="20"/>
              </w:rPr>
              <w:t xml:space="preserve"> </w:t>
            </w:r>
            <w:r w:rsidRPr="00F67237">
              <w:rPr>
                <w:rFonts w:ascii="Nyala" w:hAnsi="Nyala" w:cs="Nyala"/>
                <w:sz w:val="20"/>
                <w:szCs w:val="20"/>
              </w:rPr>
              <w:t>ለደንበኞች</w:t>
            </w:r>
            <w:r w:rsidRPr="00F67237">
              <w:rPr>
                <w:rFonts w:ascii="Arial" w:hAnsi="Arial" w:cs="Arial"/>
                <w:sz w:val="20"/>
                <w:szCs w:val="20"/>
              </w:rPr>
              <w:t xml:space="preserve"> </w:t>
            </w:r>
            <w:r w:rsidRPr="00F67237">
              <w:rPr>
                <w:rFonts w:ascii="Nyala" w:hAnsi="Nyala" w:cs="Nyala"/>
                <w:sz w:val="20"/>
                <w:szCs w:val="20"/>
              </w:rPr>
              <w:t>ክፍት</w:t>
            </w:r>
            <w:r w:rsidRPr="00F67237">
              <w:rPr>
                <w:rFonts w:ascii="Arial" w:hAnsi="Arial" w:cs="Arial"/>
                <w:sz w:val="20"/>
                <w:szCs w:val="20"/>
              </w:rPr>
              <w:t xml:space="preserve"> </w:t>
            </w:r>
            <w:r w:rsidRPr="00F67237">
              <w:rPr>
                <w:rFonts w:ascii="Nyala" w:hAnsi="Nyala" w:cs="Nyala"/>
                <w:sz w:val="20"/>
                <w:szCs w:val="20"/>
              </w:rPr>
              <w:t>ሆኖ</w:t>
            </w:r>
            <w:r w:rsidRPr="00F67237">
              <w:rPr>
                <w:rFonts w:ascii="Arial" w:hAnsi="Arial" w:cs="Arial"/>
                <w:sz w:val="20"/>
                <w:szCs w:val="20"/>
              </w:rPr>
              <w:t xml:space="preserve"> </w:t>
            </w:r>
            <w:r w:rsidRPr="00F67237">
              <w:rPr>
                <w:rFonts w:ascii="Nyala" w:hAnsi="Nyala" w:cs="Nyala"/>
                <w:sz w:val="20"/>
                <w:szCs w:val="20"/>
              </w:rPr>
              <w:t>ይሰራል</w:t>
            </w:r>
            <w:r w:rsidRPr="00F67237">
              <w:rPr>
                <w:rFonts w:ascii="Arial" w:hAnsi="Arial" w:cs="Arial"/>
                <w:sz w:val="20"/>
                <w:szCs w:val="20"/>
              </w:rPr>
              <w:t>?</w:t>
            </w:r>
            <w:r w:rsidR="0080400C">
              <w:rPr>
                <w:rFonts w:ascii="Arial" w:hAnsi="Arial" w:cs="Arial"/>
                <w:sz w:val="20"/>
                <w:szCs w:val="20"/>
              </w:rPr>
              <w:t>...............................</w:t>
            </w:r>
          </w:p>
        </w:tc>
      </w:tr>
      <w:tr w:rsidR="00343F93" w:rsidRPr="00F67237" w14:paraId="12E30AAC" w14:textId="77777777" w:rsidTr="00A507F3">
        <w:tblPrEx>
          <w:tblCellMar>
            <w:top w:w="108" w:type="dxa"/>
            <w:bottom w:w="108" w:type="dxa"/>
          </w:tblCellMar>
        </w:tblPrEx>
        <w:trPr>
          <w:trHeight w:val="333"/>
        </w:trPr>
        <w:tc>
          <w:tcPr>
            <w:tcW w:w="675" w:type="dxa"/>
          </w:tcPr>
          <w:p w14:paraId="6BB6491B" w14:textId="77777777" w:rsidR="00343F93" w:rsidRPr="00F67237" w:rsidRDefault="00343F93" w:rsidP="00343F93">
            <w:pPr>
              <w:rPr>
                <w:rFonts w:ascii="Arial" w:hAnsi="Arial" w:cs="Arial"/>
                <w:sz w:val="20"/>
                <w:szCs w:val="20"/>
              </w:rPr>
            </w:pPr>
            <w:r w:rsidRPr="00F67237">
              <w:rPr>
                <w:rFonts w:ascii="Arial" w:hAnsi="Arial" w:cs="Arial"/>
                <w:sz w:val="20"/>
                <w:szCs w:val="20"/>
              </w:rPr>
              <w:t>23</w:t>
            </w:r>
          </w:p>
        </w:tc>
        <w:tc>
          <w:tcPr>
            <w:tcW w:w="8613" w:type="dxa"/>
            <w:gridSpan w:val="5"/>
          </w:tcPr>
          <w:p w14:paraId="4B1F82A0" w14:textId="38D5DF4C" w:rsidR="00343F93" w:rsidRPr="00F67237" w:rsidRDefault="00343F93" w:rsidP="00343F93">
            <w:pPr>
              <w:rPr>
                <w:rFonts w:ascii="Arial" w:hAnsi="Arial" w:cs="Arial"/>
                <w:sz w:val="20"/>
                <w:szCs w:val="20"/>
              </w:rPr>
            </w:pPr>
            <w:r w:rsidRPr="00F67237">
              <w:rPr>
                <w:rFonts w:ascii="Arial" w:hAnsi="Arial" w:cs="Arial"/>
                <w:sz w:val="20"/>
                <w:szCs w:val="20"/>
              </w:rPr>
              <w:t xml:space="preserve">How many </w:t>
            </w:r>
            <w:r w:rsidRPr="00F67237">
              <w:rPr>
                <w:rFonts w:ascii="Arial" w:hAnsi="Arial" w:cs="Arial"/>
                <w:sz w:val="20"/>
                <w:szCs w:val="20"/>
                <w:u w:val="single"/>
              </w:rPr>
              <w:t>hours per day</w:t>
            </w:r>
            <w:r w:rsidRPr="00F67237">
              <w:rPr>
                <w:rFonts w:ascii="Arial" w:hAnsi="Arial" w:cs="Arial"/>
                <w:sz w:val="20"/>
                <w:szCs w:val="20"/>
              </w:rPr>
              <w:t xml:space="preserve"> is your business typically open for customers?</w:t>
            </w:r>
            <w:r w:rsidR="00FC504D" w:rsidRPr="00F67237">
              <w:rPr>
                <w:rFonts w:ascii="Arial" w:hAnsi="Arial" w:cs="Arial"/>
                <w:sz w:val="20"/>
                <w:szCs w:val="20"/>
              </w:rPr>
              <w:t xml:space="preserve"> </w:t>
            </w:r>
            <w:r w:rsidR="00FC504D" w:rsidRPr="00F67237">
              <w:rPr>
                <w:rFonts w:ascii="Nyala" w:hAnsi="Nyala" w:cs="Nyala"/>
                <w:sz w:val="20"/>
                <w:szCs w:val="20"/>
              </w:rPr>
              <w:t>በብዛት</w:t>
            </w:r>
            <w:r w:rsidR="00FC504D" w:rsidRPr="00F67237">
              <w:rPr>
                <w:rFonts w:ascii="Arial" w:hAnsi="Arial" w:cs="Arial"/>
                <w:sz w:val="20"/>
                <w:szCs w:val="20"/>
              </w:rPr>
              <w:t xml:space="preserve"> </w:t>
            </w:r>
            <w:r w:rsidR="00FC504D" w:rsidRPr="00F67237">
              <w:rPr>
                <w:rFonts w:ascii="Nyala" w:hAnsi="Nyala" w:cs="Nyala"/>
                <w:sz w:val="20"/>
                <w:szCs w:val="20"/>
              </w:rPr>
              <w:t>ድርጅትዎ</w:t>
            </w:r>
            <w:r w:rsidR="00FC504D" w:rsidRPr="00F67237">
              <w:rPr>
                <w:rFonts w:ascii="Arial" w:hAnsi="Arial" w:cs="Arial"/>
                <w:sz w:val="20"/>
                <w:szCs w:val="20"/>
              </w:rPr>
              <w:t xml:space="preserve"> </w:t>
            </w:r>
            <w:r w:rsidR="00FC504D" w:rsidRPr="00F67237">
              <w:rPr>
                <w:rFonts w:ascii="Nyala" w:hAnsi="Nyala" w:cs="Nyala"/>
                <w:sz w:val="20"/>
                <w:szCs w:val="20"/>
                <w:u w:val="single"/>
              </w:rPr>
              <w:t>በቀን</w:t>
            </w:r>
            <w:r w:rsidR="00FC504D" w:rsidRPr="00F67237">
              <w:rPr>
                <w:rFonts w:ascii="Arial" w:hAnsi="Arial" w:cs="Arial"/>
                <w:sz w:val="20"/>
                <w:szCs w:val="20"/>
                <w:u w:val="single"/>
              </w:rPr>
              <w:t xml:space="preserve"> </w:t>
            </w:r>
            <w:r w:rsidR="00FC504D" w:rsidRPr="00F67237">
              <w:rPr>
                <w:rFonts w:ascii="Nyala" w:hAnsi="Nyala" w:cs="Nyala"/>
                <w:sz w:val="20"/>
                <w:szCs w:val="20"/>
                <w:u w:val="single"/>
              </w:rPr>
              <w:t>ለስንት</w:t>
            </w:r>
            <w:r w:rsidR="00FC504D" w:rsidRPr="00F67237">
              <w:rPr>
                <w:rFonts w:ascii="Arial" w:hAnsi="Arial" w:cs="Arial"/>
                <w:sz w:val="20"/>
                <w:szCs w:val="20"/>
                <w:u w:val="single"/>
              </w:rPr>
              <w:t xml:space="preserve"> </w:t>
            </w:r>
            <w:r w:rsidR="00FC504D" w:rsidRPr="00F67237">
              <w:rPr>
                <w:rFonts w:ascii="Nyala" w:hAnsi="Nyala" w:cs="Nyala"/>
                <w:sz w:val="20"/>
                <w:szCs w:val="20"/>
                <w:u w:val="single"/>
              </w:rPr>
              <w:t>ሰኣታት</w:t>
            </w:r>
            <w:r w:rsidR="00FC504D" w:rsidRPr="00F67237">
              <w:rPr>
                <w:rFonts w:ascii="Arial" w:hAnsi="Arial" w:cs="Arial"/>
                <w:sz w:val="20"/>
                <w:szCs w:val="20"/>
              </w:rPr>
              <w:t xml:space="preserve"> </w:t>
            </w:r>
            <w:r w:rsidR="00FC504D" w:rsidRPr="00F67237">
              <w:rPr>
                <w:rFonts w:ascii="Nyala" w:hAnsi="Nyala" w:cs="Nyala"/>
                <w:sz w:val="20"/>
                <w:szCs w:val="20"/>
              </w:rPr>
              <w:t>ለደንበኞች</w:t>
            </w:r>
            <w:r w:rsidR="00FC504D" w:rsidRPr="00F67237">
              <w:rPr>
                <w:rFonts w:ascii="Arial" w:hAnsi="Arial" w:cs="Arial"/>
                <w:sz w:val="20"/>
                <w:szCs w:val="20"/>
              </w:rPr>
              <w:t xml:space="preserve"> </w:t>
            </w:r>
            <w:r w:rsidR="00FC504D" w:rsidRPr="00F67237">
              <w:rPr>
                <w:rFonts w:ascii="Nyala" w:hAnsi="Nyala" w:cs="Nyala"/>
                <w:sz w:val="20"/>
                <w:szCs w:val="20"/>
              </w:rPr>
              <w:t>ክፍት</w:t>
            </w:r>
            <w:r w:rsidR="00FC504D" w:rsidRPr="00F67237">
              <w:rPr>
                <w:rFonts w:ascii="Arial" w:hAnsi="Arial" w:cs="Arial"/>
                <w:sz w:val="20"/>
                <w:szCs w:val="20"/>
              </w:rPr>
              <w:t xml:space="preserve"> </w:t>
            </w:r>
            <w:r w:rsidR="00FC504D" w:rsidRPr="00F67237">
              <w:rPr>
                <w:rFonts w:ascii="Nyala" w:hAnsi="Nyala" w:cs="Nyala"/>
                <w:sz w:val="20"/>
                <w:szCs w:val="20"/>
              </w:rPr>
              <w:t>ሆኖ</w:t>
            </w:r>
            <w:r w:rsidR="00FC504D" w:rsidRPr="00F67237">
              <w:rPr>
                <w:rFonts w:ascii="Arial" w:hAnsi="Arial" w:cs="Arial"/>
                <w:sz w:val="20"/>
                <w:szCs w:val="20"/>
              </w:rPr>
              <w:t xml:space="preserve"> </w:t>
            </w:r>
            <w:r w:rsidR="00FC504D" w:rsidRPr="00F67237">
              <w:rPr>
                <w:rFonts w:ascii="Nyala" w:hAnsi="Nyala" w:cs="Nyala"/>
                <w:sz w:val="20"/>
                <w:szCs w:val="20"/>
              </w:rPr>
              <w:t>ይሰራል</w:t>
            </w:r>
            <w:r w:rsidR="00FC504D" w:rsidRPr="00F67237">
              <w:rPr>
                <w:rFonts w:ascii="Arial" w:hAnsi="Arial" w:cs="Arial"/>
                <w:sz w:val="20"/>
                <w:szCs w:val="20"/>
              </w:rPr>
              <w:t>?</w:t>
            </w:r>
            <w:r w:rsidR="0080400C">
              <w:rPr>
                <w:rFonts w:ascii="Arial" w:hAnsi="Arial" w:cs="Arial"/>
                <w:sz w:val="20"/>
                <w:szCs w:val="20"/>
              </w:rPr>
              <w:t>...........................</w:t>
            </w:r>
          </w:p>
        </w:tc>
      </w:tr>
      <w:tr w:rsidR="00343F93" w:rsidRPr="00F67237" w14:paraId="1CFCB081" w14:textId="77777777" w:rsidTr="00A507F3">
        <w:tblPrEx>
          <w:tblCellMar>
            <w:top w:w="108" w:type="dxa"/>
            <w:bottom w:w="108" w:type="dxa"/>
          </w:tblCellMar>
        </w:tblPrEx>
        <w:trPr>
          <w:trHeight w:val="333"/>
        </w:trPr>
        <w:tc>
          <w:tcPr>
            <w:tcW w:w="675" w:type="dxa"/>
          </w:tcPr>
          <w:p w14:paraId="2B1D1418" w14:textId="77777777" w:rsidR="00343F93" w:rsidRPr="00F67237" w:rsidRDefault="00343F93" w:rsidP="00343F93">
            <w:pPr>
              <w:rPr>
                <w:rFonts w:ascii="Arial" w:hAnsi="Arial" w:cs="Arial"/>
                <w:sz w:val="20"/>
                <w:szCs w:val="20"/>
              </w:rPr>
            </w:pPr>
            <w:r w:rsidRPr="00F67237">
              <w:rPr>
                <w:rFonts w:ascii="Arial" w:hAnsi="Arial" w:cs="Arial"/>
                <w:sz w:val="20"/>
                <w:szCs w:val="20"/>
              </w:rPr>
              <w:t>24</w:t>
            </w:r>
          </w:p>
        </w:tc>
        <w:tc>
          <w:tcPr>
            <w:tcW w:w="8613" w:type="dxa"/>
            <w:gridSpan w:val="5"/>
          </w:tcPr>
          <w:p w14:paraId="1598AB9F" w14:textId="6C5D0A18" w:rsidR="00343F93" w:rsidRPr="00F67237" w:rsidRDefault="00343F93" w:rsidP="00343F93">
            <w:pPr>
              <w:rPr>
                <w:rFonts w:ascii="Arial" w:hAnsi="Arial" w:cs="Arial"/>
                <w:sz w:val="20"/>
                <w:szCs w:val="20"/>
              </w:rPr>
            </w:pPr>
            <w:r w:rsidRPr="00F67237">
              <w:rPr>
                <w:rFonts w:ascii="Arial" w:hAnsi="Arial" w:cs="Arial"/>
                <w:sz w:val="20"/>
                <w:szCs w:val="20"/>
              </w:rPr>
              <w:t xml:space="preserve">How many hours do you </w:t>
            </w:r>
            <w:r w:rsidRPr="00F67237">
              <w:rPr>
                <w:rFonts w:ascii="Arial" w:hAnsi="Arial" w:cs="Arial"/>
                <w:sz w:val="20"/>
                <w:szCs w:val="20"/>
                <w:u w:val="single"/>
              </w:rPr>
              <w:t>personally</w:t>
            </w:r>
            <w:r w:rsidRPr="00F67237">
              <w:rPr>
                <w:rFonts w:ascii="Arial" w:hAnsi="Arial" w:cs="Arial"/>
                <w:sz w:val="20"/>
                <w:szCs w:val="20"/>
              </w:rPr>
              <w:t xml:space="preserve"> work for your business in </w:t>
            </w:r>
            <w:r w:rsidRPr="00F67237">
              <w:rPr>
                <w:rFonts w:ascii="Arial" w:hAnsi="Arial" w:cs="Arial"/>
                <w:sz w:val="20"/>
                <w:szCs w:val="20"/>
                <w:u w:val="single"/>
              </w:rPr>
              <w:t>a typical week</w:t>
            </w:r>
            <w:r w:rsidRPr="00F67237">
              <w:rPr>
                <w:rFonts w:ascii="Arial" w:hAnsi="Arial" w:cs="Arial"/>
                <w:sz w:val="20"/>
                <w:szCs w:val="20"/>
              </w:rPr>
              <w:t xml:space="preserve">? </w:t>
            </w:r>
            <w:r w:rsidRPr="00F67237">
              <w:rPr>
                <w:rFonts w:ascii="Arial" w:hAnsi="Arial" w:cs="Arial"/>
                <w:b/>
                <w:i/>
                <w:sz w:val="20"/>
                <w:szCs w:val="20"/>
              </w:rPr>
              <w:t>(includes all business related activities)</w:t>
            </w:r>
            <w:r w:rsidR="00FC504D" w:rsidRPr="00F67237">
              <w:rPr>
                <w:rFonts w:ascii="Arial" w:hAnsi="Arial" w:cs="Arial"/>
                <w:i/>
                <w:sz w:val="20"/>
                <w:szCs w:val="20"/>
              </w:rPr>
              <w:t xml:space="preserve"> </w:t>
            </w:r>
            <w:r w:rsidR="00FC504D" w:rsidRPr="00F67237">
              <w:rPr>
                <w:rFonts w:ascii="Nyala" w:hAnsi="Nyala" w:cs="Nyala"/>
                <w:i/>
                <w:sz w:val="20"/>
                <w:szCs w:val="20"/>
              </w:rPr>
              <w:t>በአንድ</w:t>
            </w:r>
            <w:r w:rsidR="00FC504D" w:rsidRPr="00F67237">
              <w:rPr>
                <w:rFonts w:ascii="Arial" w:hAnsi="Arial" w:cs="Arial"/>
                <w:i/>
                <w:sz w:val="20"/>
                <w:szCs w:val="20"/>
              </w:rPr>
              <w:t xml:space="preserve"> </w:t>
            </w:r>
            <w:r w:rsidR="00FC504D" w:rsidRPr="00F67237">
              <w:rPr>
                <w:rFonts w:ascii="Nyala" w:hAnsi="Nyala" w:cs="Nyala"/>
                <w:i/>
                <w:sz w:val="20"/>
                <w:szCs w:val="20"/>
                <w:u w:val="single"/>
              </w:rPr>
              <w:t>በተለመደ</w:t>
            </w:r>
            <w:r w:rsidR="00FC504D" w:rsidRPr="00F67237">
              <w:rPr>
                <w:rFonts w:ascii="Arial" w:hAnsi="Arial" w:cs="Arial"/>
                <w:i/>
                <w:sz w:val="20"/>
                <w:szCs w:val="20"/>
                <w:u w:val="single"/>
              </w:rPr>
              <w:t xml:space="preserve"> </w:t>
            </w:r>
            <w:r w:rsidR="00FC504D" w:rsidRPr="00F67237">
              <w:rPr>
                <w:rFonts w:ascii="Nyala" w:hAnsi="Nyala" w:cs="Nyala"/>
                <w:i/>
                <w:sz w:val="20"/>
                <w:szCs w:val="20"/>
                <w:u w:val="single"/>
              </w:rPr>
              <w:t>ሳምንት</w:t>
            </w:r>
            <w:r w:rsidR="00FC504D" w:rsidRPr="00F67237">
              <w:rPr>
                <w:rFonts w:ascii="Arial" w:hAnsi="Arial" w:cs="Arial"/>
                <w:i/>
                <w:sz w:val="20"/>
                <w:szCs w:val="20"/>
              </w:rPr>
              <w:t xml:space="preserve"> </w:t>
            </w:r>
            <w:r w:rsidR="00FC504D" w:rsidRPr="00F67237">
              <w:rPr>
                <w:rFonts w:ascii="Nyala" w:hAnsi="Nyala" w:cs="Nyala"/>
                <w:i/>
                <w:sz w:val="20"/>
                <w:szCs w:val="20"/>
              </w:rPr>
              <w:t>ውስጥ</w:t>
            </w:r>
            <w:r w:rsidR="00FC504D" w:rsidRPr="00F67237">
              <w:rPr>
                <w:rFonts w:ascii="Arial" w:hAnsi="Arial" w:cs="Arial"/>
                <w:i/>
                <w:sz w:val="20"/>
                <w:szCs w:val="20"/>
              </w:rPr>
              <w:t xml:space="preserve"> </w:t>
            </w:r>
            <w:r w:rsidR="00FC504D" w:rsidRPr="00F67237">
              <w:rPr>
                <w:rFonts w:ascii="Nyala" w:hAnsi="Nyala" w:cs="Nyala"/>
                <w:i/>
                <w:sz w:val="20"/>
                <w:szCs w:val="20"/>
              </w:rPr>
              <w:t>እርስዎ</w:t>
            </w:r>
            <w:r w:rsidR="00FC504D" w:rsidRPr="00F67237">
              <w:rPr>
                <w:rFonts w:ascii="Arial" w:hAnsi="Arial" w:cs="Arial"/>
                <w:i/>
                <w:sz w:val="20"/>
                <w:szCs w:val="20"/>
              </w:rPr>
              <w:t xml:space="preserve"> </w:t>
            </w:r>
            <w:r w:rsidR="00FC504D" w:rsidRPr="00F67237">
              <w:rPr>
                <w:rFonts w:ascii="Nyala" w:hAnsi="Nyala" w:cs="Nyala"/>
                <w:i/>
                <w:sz w:val="20"/>
                <w:szCs w:val="20"/>
              </w:rPr>
              <w:t>ድርጅትዎ</w:t>
            </w:r>
            <w:r w:rsidR="00FC504D" w:rsidRPr="00F67237">
              <w:rPr>
                <w:rFonts w:ascii="Arial" w:hAnsi="Arial" w:cs="Arial"/>
                <w:i/>
                <w:sz w:val="20"/>
                <w:szCs w:val="20"/>
              </w:rPr>
              <w:t xml:space="preserve"> </w:t>
            </w:r>
            <w:r w:rsidR="00FC504D" w:rsidRPr="00F67237">
              <w:rPr>
                <w:rFonts w:ascii="Nyala" w:hAnsi="Nyala" w:cs="Nyala"/>
                <w:i/>
                <w:sz w:val="20"/>
                <w:szCs w:val="20"/>
              </w:rPr>
              <w:t>ውስጥ</w:t>
            </w:r>
            <w:r w:rsidR="00FC504D" w:rsidRPr="00F67237">
              <w:rPr>
                <w:rFonts w:ascii="Arial" w:hAnsi="Arial" w:cs="Arial"/>
                <w:i/>
                <w:sz w:val="20"/>
                <w:szCs w:val="20"/>
              </w:rPr>
              <w:t xml:space="preserve"> </w:t>
            </w:r>
            <w:r w:rsidR="00FC504D" w:rsidRPr="00F67237">
              <w:rPr>
                <w:rFonts w:ascii="Nyala" w:hAnsi="Nyala" w:cs="Nyala"/>
                <w:i/>
                <w:sz w:val="20"/>
                <w:szCs w:val="20"/>
              </w:rPr>
              <w:t>ለስንት</w:t>
            </w:r>
            <w:r w:rsidR="00FC504D" w:rsidRPr="00F67237">
              <w:rPr>
                <w:rFonts w:ascii="Arial" w:hAnsi="Arial" w:cs="Arial"/>
                <w:i/>
                <w:sz w:val="20"/>
                <w:szCs w:val="20"/>
              </w:rPr>
              <w:t xml:space="preserve"> </w:t>
            </w:r>
            <w:r w:rsidR="00FC504D" w:rsidRPr="00F67237">
              <w:rPr>
                <w:rFonts w:ascii="Nyala" w:hAnsi="Nyala" w:cs="Nyala"/>
                <w:i/>
                <w:sz w:val="20"/>
                <w:szCs w:val="20"/>
              </w:rPr>
              <w:t>ሰአታት</w:t>
            </w:r>
            <w:r w:rsidR="00FC504D" w:rsidRPr="00F67237">
              <w:rPr>
                <w:rFonts w:ascii="Arial" w:hAnsi="Arial" w:cs="Arial"/>
                <w:i/>
                <w:sz w:val="20"/>
                <w:szCs w:val="20"/>
              </w:rPr>
              <w:t xml:space="preserve"> </w:t>
            </w:r>
            <w:r w:rsidR="00FC504D" w:rsidRPr="00F67237">
              <w:rPr>
                <w:rFonts w:ascii="Nyala" w:hAnsi="Nyala" w:cs="Nyala"/>
                <w:i/>
                <w:sz w:val="20"/>
                <w:szCs w:val="20"/>
              </w:rPr>
              <w:t>ይሰራሉ</w:t>
            </w:r>
            <w:r w:rsidR="00FC504D" w:rsidRPr="00F67237">
              <w:rPr>
                <w:rFonts w:ascii="Arial" w:hAnsi="Arial" w:cs="Arial"/>
                <w:i/>
                <w:sz w:val="20"/>
                <w:szCs w:val="20"/>
              </w:rPr>
              <w:t xml:space="preserve"> </w:t>
            </w:r>
            <w:r w:rsidR="00FC504D" w:rsidRPr="00F67237">
              <w:rPr>
                <w:rFonts w:ascii="Arial" w:hAnsi="Arial" w:cs="Arial"/>
                <w:sz w:val="20"/>
                <w:szCs w:val="20"/>
              </w:rPr>
              <w:t xml:space="preserve">? </w:t>
            </w:r>
            <w:r w:rsidR="00FC504D" w:rsidRPr="00F67237">
              <w:rPr>
                <w:rFonts w:ascii="Arial" w:hAnsi="Arial" w:cs="Arial"/>
                <w:b/>
                <w:sz w:val="20"/>
                <w:szCs w:val="20"/>
              </w:rPr>
              <w:t>(</w:t>
            </w:r>
            <w:r w:rsidR="00FC504D" w:rsidRPr="00F67237">
              <w:rPr>
                <w:rFonts w:ascii="Nyala" w:hAnsi="Nyala" w:cs="Nyala"/>
                <w:b/>
                <w:sz w:val="20"/>
                <w:szCs w:val="20"/>
              </w:rPr>
              <w:t>ከንግድ</w:t>
            </w:r>
            <w:r w:rsidR="00FC504D" w:rsidRPr="00F67237">
              <w:rPr>
                <w:rFonts w:ascii="Arial" w:hAnsi="Arial" w:cs="Arial"/>
                <w:b/>
                <w:sz w:val="20"/>
                <w:szCs w:val="20"/>
              </w:rPr>
              <w:t xml:space="preserve"> </w:t>
            </w:r>
            <w:r w:rsidR="00FC504D" w:rsidRPr="00F67237">
              <w:rPr>
                <w:rFonts w:ascii="Nyala" w:hAnsi="Nyala" w:cs="Nyala"/>
                <w:b/>
                <w:sz w:val="20"/>
                <w:szCs w:val="20"/>
              </w:rPr>
              <w:t>ስራዎ</w:t>
            </w:r>
            <w:r w:rsidR="00FC504D" w:rsidRPr="00F67237">
              <w:rPr>
                <w:rFonts w:ascii="Arial" w:hAnsi="Arial" w:cs="Arial"/>
                <w:b/>
                <w:sz w:val="20"/>
                <w:szCs w:val="20"/>
              </w:rPr>
              <w:t xml:space="preserve"> </w:t>
            </w:r>
            <w:r w:rsidR="00FC504D" w:rsidRPr="00F67237">
              <w:rPr>
                <w:rFonts w:ascii="Nyala" w:hAnsi="Nyala" w:cs="Nyala"/>
                <w:b/>
                <w:sz w:val="20"/>
                <w:szCs w:val="20"/>
              </w:rPr>
              <w:t>ጋር</w:t>
            </w:r>
            <w:r w:rsidR="00FC504D" w:rsidRPr="00F67237">
              <w:rPr>
                <w:rFonts w:ascii="Arial" w:hAnsi="Arial" w:cs="Arial"/>
                <w:b/>
                <w:sz w:val="20"/>
                <w:szCs w:val="20"/>
              </w:rPr>
              <w:t xml:space="preserve"> </w:t>
            </w:r>
            <w:r w:rsidR="00FC504D" w:rsidRPr="00F67237">
              <w:rPr>
                <w:rFonts w:ascii="Nyala" w:hAnsi="Nyala" w:cs="Nyala"/>
                <w:b/>
                <w:sz w:val="20"/>
                <w:szCs w:val="20"/>
              </w:rPr>
              <w:t>በተያያዘ</w:t>
            </w:r>
            <w:r w:rsidR="00FC504D" w:rsidRPr="00F67237">
              <w:rPr>
                <w:rFonts w:ascii="Arial" w:hAnsi="Arial" w:cs="Arial"/>
                <w:b/>
                <w:sz w:val="20"/>
                <w:szCs w:val="20"/>
              </w:rPr>
              <w:t xml:space="preserve"> </w:t>
            </w:r>
            <w:r w:rsidR="00FC504D" w:rsidRPr="00F67237">
              <w:rPr>
                <w:rFonts w:ascii="Nyala" w:hAnsi="Nyala" w:cs="Nyala"/>
                <w:b/>
                <w:sz w:val="20"/>
                <w:szCs w:val="20"/>
              </w:rPr>
              <w:t>የሚያሳልፉትን</w:t>
            </w:r>
            <w:r w:rsidR="00FC504D" w:rsidRPr="00F67237">
              <w:rPr>
                <w:rFonts w:ascii="Arial" w:hAnsi="Arial" w:cs="Arial"/>
                <w:b/>
                <w:sz w:val="20"/>
                <w:szCs w:val="20"/>
              </w:rPr>
              <w:t>)</w:t>
            </w:r>
            <w:r w:rsidR="00DA653D">
              <w:rPr>
                <w:rFonts w:ascii="Arial" w:hAnsi="Arial" w:cs="Arial"/>
                <w:b/>
                <w:sz w:val="20"/>
                <w:szCs w:val="20"/>
              </w:rPr>
              <w:t>………………………….</w:t>
            </w:r>
          </w:p>
        </w:tc>
      </w:tr>
      <w:tr w:rsidR="00343F93" w:rsidRPr="00F67237" w14:paraId="6D1A0E91" w14:textId="77777777" w:rsidTr="00A507F3">
        <w:tblPrEx>
          <w:tblCellMar>
            <w:top w:w="108" w:type="dxa"/>
            <w:bottom w:w="108" w:type="dxa"/>
          </w:tblCellMar>
        </w:tblPrEx>
        <w:trPr>
          <w:trHeight w:val="333"/>
        </w:trPr>
        <w:tc>
          <w:tcPr>
            <w:tcW w:w="675" w:type="dxa"/>
          </w:tcPr>
          <w:p w14:paraId="250C121E" w14:textId="77777777" w:rsidR="00343F93" w:rsidRPr="00F67237" w:rsidRDefault="00343F93" w:rsidP="00343F93">
            <w:pPr>
              <w:rPr>
                <w:rFonts w:ascii="Arial" w:hAnsi="Arial" w:cs="Arial"/>
                <w:sz w:val="20"/>
                <w:szCs w:val="20"/>
              </w:rPr>
            </w:pPr>
            <w:r w:rsidRPr="00F67237">
              <w:rPr>
                <w:rFonts w:ascii="Arial" w:hAnsi="Arial" w:cs="Arial"/>
                <w:sz w:val="20"/>
                <w:szCs w:val="20"/>
              </w:rPr>
              <w:t>25</w:t>
            </w:r>
          </w:p>
        </w:tc>
        <w:tc>
          <w:tcPr>
            <w:tcW w:w="8613" w:type="dxa"/>
            <w:gridSpan w:val="5"/>
          </w:tcPr>
          <w:p w14:paraId="5B1FC6CA" w14:textId="485925CB" w:rsidR="00343F93" w:rsidRPr="00F67237" w:rsidRDefault="00343F93" w:rsidP="00343F93">
            <w:pPr>
              <w:tabs>
                <w:tab w:val="left" w:pos="1739"/>
              </w:tabs>
              <w:rPr>
                <w:rFonts w:ascii="Arial" w:hAnsi="Arial" w:cs="Arial"/>
                <w:sz w:val="20"/>
                <w:szCs w:val="20"/>
              </w:rPr>
            </w:pPr>
            <w:r w:rsidRPr="00F67237">
              <w:rPr>
                <w:rFonts w:ascii="Arial" w:hAnsi="Arial" w:cs="Arial"/>
                <w:sz w:val="20"/>
                <w:szCs w:val="20"/>
              </w:rPr>
              <w:t xml:space="preserve">Out of the hours that you spend per week in activities related to this business, how many hours are you </w:t>
            </w:r>
            <w:r w:rsidRPr="00F67237">
              <w:rPr>
                <w:rFonts w:ascii="Arial" w:hAnsi="Arial" w:cs="Arial"/>
                <w:sz w:val="20"/>
                <w:szCs w:val="20"/>
                <w:u w:val="single"/>
              </w:rPr>
              <w:t>at the same time</w:t>
            </w:r>
            <w:r w:rsidRPr="00F67237">
              <w:rPr>
                <w:rFonts w:ascii="Arial" w:hAnsi="Arial" w:cs="Arial"/>
                <w:sz w:val="20"/>
                <w:szCs w:val="20"/>
              </w:rPr>
              <w:t xml:space="preserve"> taking care of children or looking after sick / elderly?</w:t>
            </w:r>
            <w:r w:rsidR="00A96CBE" w:rsidRPr="00F67237">
              <w:rPr>
                <w:rFonts w:ascii="Arial" w:hAnsi="Arial" w:cs="Arial"/>
                <w:sz w:val="20"/>
                <w:szCs w:val="20"/>
              </w:rPr>
              <w:t xml:space="preserve"> </w:t>
            </w:r>
            <w:r w:rsidR="00A96CBE" w:rsidRPr="00F67237">
              <w:rPr>
                <w:rFonts w:ascii="Nyala" w:hAnsi="Nyala" w:cs="Nyala"/>
                <w:sz w:val="20"/>
                <w:szCs w:val="20"/>
              </w:rPr>
              <w:t>በንግድ</w:t>
            </w:r>
            <w:r w:rsidR="00A96CBE" w:rsidRPr="00F67237">
              <w:rPr>
                <w:rFonts w:ascii="Arial" w:hAnsi="Arial" w:cs="Arial"/>
                <w:sz w:val="20"/>
                <w:szCs w:val="20"/>
              </w:rPr>
              <w:t xml:space="preserve"> </w:t>
            </w:r>
            <w:r w:rsidR="00A96CBE" w:rsidRPr="00F67237">
              <w:rPr>
                <w:rFonts w:ascii="Nyala" w:hAnsi="Nyala" w:cs="Nyala"/>
                <w:sz w:val="20"/>
                <w:szCs w:val="20"/>
              </w:rPr>
              <w:t>ስራዎ</w:t>
            </w:r>
            <w:r w:rsidR="00A96CBE" w:rsidRPr="00F67237">
              <w:rPr>
                <w:rFonts w:ascii="Arial" w:hAnsi="Arial" w:cs="Arial"/>
                <w:sz w:val="20"/>
                <w:szCs w:val="20"/>
              </w:rPr>
              <w:t xml:space="preserve"> </w:t>
            </w:r>
            <w:r w:rsidR="00A96CBE" w:rsidRPr="00F67237">
              <w:rPr>
                <w:rFonts w:ascii="Nyala" w:hAnsi="Nyala" w:cs="Nyala"/>
                <w:sz w:val="20"/>
                <w:szCs w:val="20"/>
              </w:rPr>
              <w:t>ላይ</w:t>
            </w:r>
            <w:r w:rsidR="00A96CBE" w:rsidRPr="00F67237">
              <w:rPr>
                <w:rFonts w:ascii="Arial" w:hAnsi="Arial" w:cs="Arial"/>
                <w:sz w:val="20"/>
                <w:szCs w:val="20"/>
              </w:rPr>
              <w:t xml:space="preserve"> </w:t>
            </w:r>
            <w:r w:rsidR="00A96CBE" w:rsidRPr="00F67237">
              <w:rPr>
                <w:rFonts w:ascii="Nyala" w:hAnsi="Nyala" w:cs="Nyala"/>
                <w:sz w:val="20"/>
                <w:szCs w:val="20"/>
              </w:rPr>
              <w:t>በሳምንት</w:t>
            </w:r>
            <w:r w:rsidR="00A96CBE" w:rsidRPr="00F67237">
              <w:rPr>
                <w:rFonts w:ascii="Arial" w:hAnsi="Arial" w:cs="Arial"/>
                <w:sz w:val="20"/>
                <w:szCs w:val="20"/>
              </w:rPr>
              <w:t xml:space="preserve"> </w:t>
            </w:r>
            <w:r w:rsidR="00A96CBE" w:rsidRPr="00F67237">
              <w:rPr>
                <w:rFonts w:ascii="Nyala" w:hAnsi="Nyala" w:cs="Nyala"/>
                <w:sz w:val="20"/>
                <w:szCs w:val="20"/>
              </w:rPr>
              <w:t>ከሚያሳልፉት</w:t>
            </w:r>
            <w:r w:rsidR="00A96CBE" w:rsidRPr="00F67237">
              <w:rPr>
                <w:rFonts w:ascii="Arial" w:hAnsi="Arial" w:cs="Arial"/>
                <w:sz w:val="20"/>
                <w:szCs w:val="20"/>
              </w:rPr>
              <w:t xml:space="preserve"> </w:t>
            </w:r>
            <w:r w:rsidR="00A96CBE" w:rsidRPr="00F67237">
              <w:rPr>
                <w:rFonts w:ascii="Nyala" w:hAnsi="Nyala" w:cs="Nyala"/>
                <w:sz w:val="20"/>
                <w:szCs w:val="20"/>
              </w:rPr>
              <w:t>ሰኣታት</w:t>
            </w:r>
            <w:r w:rsidR="00A96CBE" w:rsidRPr="00F67237">
              <w:rPr>
                <w:rFonts w:ascii="Arial" w:hAnsi="Arial" w:cs="Arial"/>
                <w:sz w:val="20"/>
                <w:szCs w:val="20"/>
              </w:rPr>
              <w:t xml:space="preserve"> </w:t>
            </w:r>
            <w:r w:rsidR="00A96CBE" w:rsidRPr="00F67237">
              <w:rPr>
                <w:rFonts w:ascii="Nyala" w:hAnsi="Nyala" w:cs="Nyala"/>
                <w:sz w:val="20"/>
                <w:szCs w:val="20"/>
              </w:rPr>
              <w:t>ውስጥ</w:t>
            </w:r>
            <w:r w:rsidR="00A96CBE" w:rsidRPr="00F67237">
              <w:rPr>
                <w:rFonts w:ascii="Arial" w:hAnsi="Arial" w:cs="Arial"/>
                <w:sz w:val="20"/>
                <w:szCs w:val="20"/>
              </w:rPr>
              <w:t xml:space="preserve"> </w:t>
            </w:r>
            <w:r w:rsidR="00A96CBE" w:rsidRPr="00F67237">
              <w:rPr>
                <w:rFonts w:ascii="Nyala" w:hAnsi="Nyala" w:cs="Nyala"/>
                <w:sz w:val="20"/>
                <w:szCs w:val="20"/>
              </w:rPr>
              <w:t>ምን</w:t>
            </w:r>
            <w:r w:rsidR="00A96CBE" w:rsidRPr="00F67237">
              <w:rPr>
                <w:rFonts w:ascii="Arial" w:hAnsi="Arial" w:cs="Arial"/>
                <w:sz w:val="20"/>
                <w:szCs w:val="20"/>
              </w:rPr>
              <w:t xml:space="preserve"> </w:t>
            </w:r>
            <w:r w:rsidR="00A96CBE" w:rsidRPr="00F67237">
              <w:rPr>
                <w:rFonts w:ascii="Nyala" w:hAnsi="Nyala" w:cs="Nyala"/>
                <w:sz w:val="20"/>
                <w:szCs w:val="20"/>
              </w:rPr>
              <w:t>ያህሉን</w:t>
            </w:r>
            <w:r w:rsidR="00A96CBE" w:rsidRPr="00F67237">
              <w:rPr>
                <w:rFonts w:ascii="Arial" w:hAnsi="Arial" w:cs="Arial"/>
                <w:sz w:val="20"/>
                <w:szCs w:val="20"/>
              </w:rPr>
              <w:t xml:space="preserve"> </w:t>
            </w:r>
            <w:r w:rsidR="00A96CBE" w:rsidRPr="00F67237">
              <w:rPr>
                <w:rFonts w:ascii="Nyala" w:hAnsi="Nyala" w:cs="Nyala"/>
                <w:sz w:val="20"/>
                <w:szCs w:val="20"/>
                <w:u w:val="single"/>
              </w:rPr>
              <w:t>ሰአት</w:t>
            </w:r>
            <w:r w:rsidR="00A96CBE" w:rsidRPr="00F67237">
              <w:rPr>
                <w:rFonts w:ascii="Arial" w:hAnsi="Arial" w:cs="Arial"/>
                <w:sz w:val="20"/>
                <w:szCs w:val="20"/>
                <w:u w:val="single"/>
              </w:rPr>
              <w:t xml:space="preserve"> </w:t>
            </w:r>
            <w:r w:rsidR="00A96CBE" w:rsidRPr="00F67237">
              <w:rPr>
                <w:rFonts w:ascii="Nyala" w:hAnsi="Nyala" w:cs="Nyala"/>
                <w:sz w:val="20"/>
                <w:szCs w:val="20"/>
                <w:u w:val="single"/>
              </w:rPr>
              <w:t>ጎን</w:t>
            </w:r>
            <w:r w:rsidR="00A96CBE" w:rsidRPr="00F67237">
              <w:rPr>
                <w:rFonts w:ascii="Arial" w:hAnsi="Arial" w:cs="Arial"/>
                <w:sz w:val="20"/>
                <w:szCs w:val="20"/>
                <w:u w:val="single"/>
              </w:rPr>
              <w:t xml:space="preserve"> </w:t>
            </w:r>
            <w:r w:rsidR="00A96CBE" w:rsidRPr="00F67237">
              <w:rPr>
                <w:rFonts w:ascii="Nyala" w:hAnsi="Nyala" w:cs="Nyala"/>
                <w:sz w:val="20"/>
                <w:szCs w:val="20"/>
                <w:u w:val="single"/>
              </w:rPr>
              <w:t>ለጎን</w:t>
            </w:r>
            <w:r w:rsidR="00A96CBE" w:rsidRPr="00F67237">
              <w:rPr>
                <w:rFonts w:ascii="Arial" w:hAnsi="Arial" w:cs="Arial"/>
                <w:sz w:val="20"/>
                <w:szCs w:val="20"/>
                <w:u w:val="single"/>
              </w:rPr>
              <w:t xml:space="preserve"> (</w:t>
            </w:r>
            <w:r w:rsidR="00A96CBE" w:rsidRPr="00F67237">
              <w:rPr>
                <w:rFonts w:ascii="Nyala" w:hAnsi="Nyala" w:cs="Nyala"/>
                <w:sz w:val="20"/>
                <w:szCs w:val="20"/>
                <w:u w:val="single"/>
              </w:rPr>
              <w:t>በተጨማሪ</w:t>
            </w:r>
            <w:r w:rsidR="00A96CBE" w:rsidRPr="00F67237">
              <w:rPr>
                <w:rFonts w:ascii="Arial" w:hAnsi="Arial" w:cs="Arial"/>
                <w:sz w:val="20"/>
                <w:szCs w:val="20"/>
                <w:u w:val="single"/>
              </w:rPr>
              <w:t>)</w:t>
            </w:r>
            <w:r w:rsidR="00A96CBE" w:rsidRPr="00F67237">
              <w:rPr>
                <w:rFonts w:ascii="Arial" w:hAnsi="Arial" w:cs="Arial"/>
                <w:sz w:val="20"/>
                <w:szCs w:val="20"/>
              </w:rPr>
              <w:t xml:space="preserve"> </w:t>
            </w:r>
            <w:r w:rsidR="00A96CBE" w:rsidRPr="00F67237">
              <w:rPr>
                <w:rFonts w:ascii="Nyala" w:hAnsi="Nyala" w:cs="Nyala"/>
                <w:sz w:val="20"/>
                <w:szCs w:val="20"/>
              </w:rPr>
              <w:t>ህፃናትን</w:t>
            </w:r>
            <w:r w:rsidR="00A96CBE" w:rsidRPr="00F67237">
              <w:rPr>
                <w:rFonts w:ascii="Arial" w:hAnsi="Arial" w:cs="Arial"/>
                <w:sz w:val="20"/>
                <w:szCs w:val="20"/>
              </w:rPr>
              <w:t xml:space="preserve"> </w:t>
            </w:r>
            <w:r w:rsidR="00A96CBE" w:rsidRPr="00F67237">
              <w:rPr>
                <w:rFonts w:ascii="Nyala" w:hAnsi="Nyala" w:cs="Nyala"/>
                <w:sz w:val="20"/>
                <w:szCs w:val="20"/>
              </w:rPr>
              <w:t>ወይም</w:t>
            </w:r>
            <w:r w:rsidR="00A96CBE" w:rsidRPr="00F67237">
              <w:rPr>
                <w:rFonts w:ascii="Arial" w:hAnsi="Arial" w:cs="Arial"/>
                <w:sz w:val="20"/>
                <w:szCs w:val="20"/>
              </w:rPr>
              <w:t xml:space="preserve"> </w:t>
            </w:r>
            <w:r w:rsidR="00A96CBE" w:rsidRPr="00F67237">
              <w:rPr>
                <w:rFonts w:ascii="Nyala" w:hAnsi="Nyala" w:cs="Nyala"/>
                <w:sz w:val="20"/>
                <w:szCs w:val="20"/>
              </w:rPr>
              <w:t>አረጋውንን</w:t>
            </w:r>
            <w:r w:rsidR="00A96CBE" w:rsidRPr="00F67237">
              <w:rPr>
                <w:rFonts w:ascii="Arial" w:hAnsi="Arial" w:cs="Arial"/>
                <w:sz w:val="20"/>
                <w:szCs w:val="20"/>
              </w:rPr>
              <w:t xml:space="preserve"> (</w:t>
            </w:r>
            <w:r w:rsidR="00A96CBE" w:rsidRPr="00F67237">
              <w:rPr>
                <w:rFonts w:ascii="Nyala" w:hAnsi="Nyala" w:cs="Nyala"/>
                <w:sz w:val="20"/>
                <w:szCs w:val="20"/>
              </w:rPr>
              <w:t>የታመሙ</w:t>
            </w:r>
            <w:r w:rsidR="00A96CBE" w:rsidRPr="00F67237">
              <w:rPr>
                <w:rFonts w:ascii="Arial" w:hAnsi="Arial" w:cs="Arial"/>
                <w:sz w:val="20"/>
                <w:szCs w:val="20"/>
              </w:rPr>
              <w:t xml:space="preserve"> </w:t>
            </w:r>
            <w:r w:rsidR="00A96CBE" w:rsidRPr="00F67237">
              <w:rPr>
                <w:rFonts w:ascii="Nyala" w:hAnsi="Nyala" w:cs="Nyala"/>
                <w:sz w:val="20"/>
                <w:szCs w:val="20"/>
              </w:rPr>
              <w:t>ሰዎችን</w:t>
            </w:r>
            <w:r w:rsidR="00A96CBE" w:rsidRPr="00F67237">
              <w:rPr>
                <w:rFonts w:ascii="Arial" w:hAnsi="Arial" w:cs="Arial"/>
                <w:sz w:val="20"/>
                <w:szCs w:val="20"/>
              </w:rPr>
              <w:t xml:space="preserve">) </w:t>
            </w:r>
            <w:r w:rsidR="00A96CBE" w:rsidRPr="00F67237">
              <w:rPr>
                <w:rFonts w:ascii="Nyala" w:hAnsi="Nyala" w:cs="Nyala"/>
                <w:sz w:val="20"/>
                <w:szCs w:val="20"/>
              </w:rPr>
              <w:t>በመንከባከብ</w:t>
            </w:r>
            <w:r w:rsidR="00A96CBE" w:rsidRPr="00F67237">
              <w:rPr>
                <w:rFonts w:ascii="Arial" w:hAnsi="Arial" w:cs="Arial"/>
                <w:sz w:val="20"/>
                <w:szCs w:val="20"/>
              </w:rPr>
              <w:t xml:space="preserve"> </w:t>
            </w:r>
            <w:r w:rsidR="00A96CBE" w:rsidRPr="00F67237">
              <w:rPr>
                <w:rFonts w:ascii="Nyala" w:hAnsi="Nyala" w:cs="Nyala"/>
                <w:sz w:val="20"/>
                <w:szCs w:val="20"/>
              </w:rPr>
              <w:t>ያሳልፋሉ</w:t>
            </w:r>
            <w:r w:rsidR="00A96CBE" w:rsidRPr="00F67237">
              <w:rPr>
                <w:rFonts w:ascii="Arial" w:hAnsi="Arial" w:cs="Arial"/>
                <w:sz w:val="20"/>
                <w:szCs w:val="20"/>
              </w:rPr>
              <w:t>?</w:t>
            </w:r>
            <w:r w:rsidR="00DA653D">
              <w:rPr>
                <w:rFonts w:ascii="Arial" w:hAnsi="Arial" w:cs="Arial"/>
                <w:sz w:val="20"/>
                <w:szCs w:val="20"/>
              </w:rPr>
              <w:t>............................</w:t>
            </w:r>
          </w:p>
        </w:tc>
      </w:tr>
      <w:tr w:rsidR="00343F93" w:rsidRPr="00F67237" w14:paraId="1F5CA95E" w14:textId="77777777" w:rsidTr="00A507F3">
        <w:tblPrEx>
          <w:tblCellMar>
            <w:top w:w="108" w:type="dxa"/>
            <w:bottom w:w="108" w:type="dxa"/>
          </w:tblCellMar>
        </w:tblPrEx>
        <w:trPr>
          <w:trHeight w:val="333"/>
        </w:trPr>
        <w:tc>
          <w:tcPr>
            <w:tcW w:w="675" w:type="dxa"/>
          </w:tcPr>
          <w:p w14:paraId="1BADD30E" w14:textId="77777777" w:rsidR="00343F93" w:rsidRPr="00F67237" w:rsidRDefault="00343F93" w:rsidP="00343F93">
            <w:pPr>
              <w:rPr>
                <w:rFonts w:ascii="Arial" w:hAnsi="Arial" w:cs="Arial"/>
                <w:sz w:val="20"/>
                <w:szCs w:val="20"/>
              </w:rPr>
            </w:pPr>
            <w:r w:rsidRPr="00F67237">
              <w:rPr>
                <w:rFonts w:ascii="Arial" w:hAnsi="Arial" w:cs="Arial"/>
                <w:sz w:val="20"/>
                <w:szCs w:val="20"/>
              </w:rPr>
              <w:t>26</w:t>
            </w:r>
          </w:p>
        </w:tc>
        <w:tc>
          <w:tcPr>
            <w:tcW w:w="8613" w:type="dxa"/>
            <w:gridSpan w:val="5"/>
          </w:tcPr>
          <w:p w14:paraId="768675A8" w14:textId="1F0BA5F4" w:rsidR="00343F93" w:rsidRPr="00F67237" w:rsidRDefault="00343F93" w:rsidP="00343F93">
            <w:pPr>
              <w:tabs>
                <w:tab w:val="left" w:pos="1739"/>
              </w:tabs>
              <w:rPr>
                <w:rFonts w:ascii="Arial" w:hAnsi="Arial" w:cs="Arial"/>
                <w:sz w:val="20"/>
                <w:szCs w:val="20"/>
              </w:rPr>
            </w:pPr>
            <w:r w:rsidRPr="00F67237">
              <w:rPr>
                <w:rFonts w:ascii="Arial" w:hAnsi="Arial" w:cs="Arial"/>
                <w:sz w:val="20"/>
                <w:szCs w:val="20"/>
              </w:rPr>
              <w:t xml:space="preserve">How many hours did you work for the business in a </w:t>
            </w:r>
            <w:r w:rsidRPr="00F67237">
              <w:rPr>
                <w:rFonts w:ascii="Arial" w:hAnsi="Arial" w:cs="Arial"/>
                <w:sz w:val="20"/>
                <w:szCs w:val="20"/>
                <w:u w:val="single"/>
              </w:rPr>
              <w:t>typical week</w:t>
            </w:r>
            <w:r w:rsidRPr="00F67237">
              <w:rPr>
                <w:rFonts w:ascii="Arial" w:hAnsi="Arial" w:cs="Arial"/>
                <w:sz w:val="20"/>
                <w:szCs w:val="20"/>
              </w:rPr>
              <w:t xml:space="preserve"> one year ago?</w:t>
            </w:r>
            <w:r w:rsidRPr="00F67237">
              <w:rPr>
                <w:rFonts w:ascii="Arial" w:hAnsi="Arial" w:cs="Arial"/>
                <w:i/>
                <w:sz w:val="20"/>
                <w:szCs w:val="20"/>
              </w:rPr>
              <w:t xml:space="preserve"> Record hours per week, one year ag</w:t>
            </w:r>
            <w:r w:rsidR="0085595C" w:rsidRPr="00F67237">
              <w:rPr>
                <w:rFonts w:ascii="Arial" w:hAnsi="Arial" w:cs="Arial"/>
                <w:i/>
                <w:sz w:val="20"/>
                <w:szCs w:val="20"/>
              </w:rPr>
              <w:t>?</w:t>
            </w:r>
            <w:r w:rsidR="0085595C" w:rsidRPr="00F67237">
              <w:rPr>
                <w:rFonts w:ascii="Arial" w:hAnsi="Arial" w:cs="Arial"/>
                <w:sz w:val="20"/>
                <w:szCs w:val="20"/>
              </w:rPr>
              <w:t xml:space="preserve"> </w:t>
            </w:r>
            <w:r w:rsidR="0085595C" w:rsidRPr="00F67237">
              <w:rPr>
                <w:rFonts w:ascii="Nyala" w:hAnsi="Nyala" w:cs="Nyala"/>
                <w:sz w:val="20"/>
                <w:szCs w:val="20"/>
              </w:rPr>
              <w:t>ከአመት</w:t>
            </w:r>
            <w:r w:rsidR="0085595C" w:rsidRPr="00F67237">
              <w:rPr>
                <w:rFonts w:ascii="Arial" w:hAnsi="Arial" w:cs="Arial"/>
                <w:sz w:val="20"/>
                <w:szCs w:val="20"/>
              </w:rPr>
              <w:t xml:space="preserve"> </w:t>
            </w:r>
            <w:r w:rsidR="0085595C" w:rsidRPr="00F67237">
              <w:rPr>
                <w:rFonts w:ascii="Nyala" w:hAnsi="Nyala" w:cs="Nyala"/>
                <w:sz w:val="20"/>
                <w:szCs w:val="20"/>
              </w:rPr>
              <w:t>በፊት</w:t>
            </w:r>
            <w:r w:rsidR="0085595C" w:rsidRPr="00F67237">
              <w:rPr>
                <w:rFonts w:ascii="Arial" w:hAnsi="Arial" w:cs="Arial"/>
                <w:sz w:val="20"/>
                <w:szCs w:val="20"/>
              </w:rPr>
              <w:t xml:space="preserve"> </w:t>
            </w:r>
            <w:r w:rsidR="0085595C" w:rsidRPr="00F67237">
              <w:rPr>
                <w:rFonts w:ascii="Nyala" w:hAnsi="Nyala" w:cs="Nyala"/>
                <w:sz w:val="20"/>
                <w:szCs w:val="20"/>
              </w:rPr>
              <w:t>በአንድ</w:t>
            </w:r>
            <w:r w:rsidR="0085595C" w:rsidRPr="00F67237">
              <w:rPr>
                <w:rFonts w:ascii="Arial" w:hAnsi="Arial" w:cs="Arial"/>
                <w:sz w:val="20"/>
                <w:szCs w:val="20"/>
              </w:rPr>
              <w:t xml:space="preserve"> </w:t>
            </w:r>
            <w:r w:rsidR="0085595C" w:rsidRPr="00F67237">
              <w:rPr>
                <w:rFonts w:ascii="Nyala" w:hAnsi="Nyala" w:cs="Nyala"/>
                <w:sz w:val="20"/>
                <w:szCs w:val="20"/>
              </w:rPr>
              <w:t>የተለመደ</w:t>
            </w:r>
            <w:r w:rsidR="0085595C" w:rsidRPr="00F67237">
              <w:rPr>
                <w:rFonts w:ascii="Arial" w:hAnsi="Arial" w:cs="Arial"/>
                <w:sz w:val="20"/>
                <w:szCs w:val="20"/>
              </w:rPr>
              <w:t xml:space="preserve"> </w:t>
            </w:r>
            <w:r w:rsidR="0085595C" w:rsidRPr="00F67237">
              <w:rPr>
                <w:rFonts w:ascii="Nyala" w:hAnsi="Nyala" w:cs="Nyala"/>
                <w:sz w:val="20"/>
                <w:szCs w:val="20"/>
              </w:rPr>
              <w:t>ሳምንት</w:t>
            </w:r>
            <w:r w:rsidR="0085595C" w:rsidRPr="00F67237">
              <w:rPr>
                <w:rFonts w:ascii="Arial" w:hAnsi="Arial" w:cs="Arial"/>
                <w:sz w:val="20"/>
                <w:szCs w:val="20"/>
              </w:rPr>
              <w:t xml:space="preserve"> </w:t>
            </w:r>
            <w:r w:rsidR="0085595C" w:rsidRPr="00F67237">
              <w:rPr>
                <w:rFonts w:ascii="Nyala" w:hAnsi="Nyala" w:cs="Nyala"/>
                <w:sz w:val="20"/>
                <w:szCs w:val="20"/>
              </w:rPr>
              <w:t>ለስንት</w:t>
            </w:r>
            <w:r w:rsidR="0085595C" w:rsidRPr="00F67237">
              <w:rPr>
                <w:rFonts w:ascii="Arial" w:hAnsi="Arial" w:cs="Arial"/>
                <w:sz w:val="20"/>
                <w:szCs w:val="20"/>
              </w:rPr>
              <w:t xml:space="preserve"> </w:t>
            </w:r>
            <w:r w:rsidR="0085595C" w:rsidRPr="00F67237">
              <w:rPr>
                <w:rFonts w:ascii="Nyala" w:hAnsi="Nyala" w:cs="Nyala"/>
                <w:sz w:val="20"/>
                <w:szCs w:val="20"/>
              </w:rPr>
              <w:t>ሰአታት</w:t>
            </w:r>
            <w:r w:rsidR="0085595C" w:rsidRPr="00F67237">
              <w:rPr>
                <w:rFonts w:ascii="Arial" w:hAnsi="Arial" w:cs="Arial"/>
                <w:sz w:val="20"/>
                <w:szCs w:val="20"/>
              </w:rPr>
              <w:t xml:space="preserve"> </w:t>
            </w:r>
            <w:r w:rsidR="0085595C" w:rsidRPr="00F67237">
              <w:rPr>
                <w:rFonts w:ascii="Nyala" w:hAnsi="Nyala" w:cs="Nyala"/>
                <w:sz w:val="20"/>
                <w:szCs w:val="20"/>
              </w:rPr>
              <w:t>በድርጅትዎ</w:t>
            </w:r>
            <w:r w:rsidR="0085595C" w:rsidRPr="00F67237">
              <w:rPr>
                <w:rFonts w:ascii="Arial" w:hAnsi="Arial" w:cs="Arial"/>
                <w:sz w:val="20"/>
                <w:szCs w:val="20"/>
              </w:rPr>
              <w:t xml:space="preserve"> </w:t>
            </w:r>
            <w:r w:rsidR="0085595C" w:rsidRPr="00F67237">
              <w:rPr>
                <w:rFonts w:ascii="Nyala" w:hAnsi="Nyala" w:cs="Nyala"/>
                <w:sz w:val="20"/>
                <w:szCs w:val="20"/>
              </w:rPr>
              <w:t>ውስጥ</w:t>
            </w:r>
            <w:r w:rsidR="0085595C" w:rsidRPr="00F67237">
              <w:rPr>
                <w:rFonts w:ascii="Arial" w:hAnsi="Arial" w:cs="Arial"/>
                <w:sz w:val="20"/>
                <w:szCs w:val="20"/>
              </w:rPr>
              <w:t xml:space="preserve"> </w:t>
            </w:r>
            <w:r w:rsidR="0085595C" w:rsidRPr="00F67237">
              <w:rPr>
                <w:rFonts w:ascii="Nyala" w:hAnsi="Nyala" w:cs="Nyala"/>
                <w:sz w:val="20"/>
                <w:szCs w:val="20"/>
              </w:rPr>
              <w:t>ይሰሩ</w:t>
            </w:r>
            <w:r w:rsidR="0085595C" w:rsidRPr="00F67237">
              <w:rPr>
                <w:rFonts w:ascii="Arial" w:hAnsi="Arial" w:cs="Arial"/>
                <w:sz w:val="20"/>
                <w:szCs w:val="20"/>
              </w:rPr>
              <w:t xml:space="preserve"> </w:t>
            </w:r>
            <w:r w:rsidR="0085595C" w:rsidRPr="00F67237">
              <w:rPr>
                <w:rFonts w:ascii="Nyala" w:hAnsi="Nyala" w:cs="Nyala"/>
                <w:sz w:val="20"/>
                <w:szCs w:val="20"/>
              </w:rPr>
              <w:t>ነበር</w:t>
            </w:r>
            <w:r w:rsidR="0085595C" w:rsidRPr="00F67237">
              <w:rPr>
                <w:rFonts w:ascii="Arial" w:hAnsi="Arial" w:cs="Arial"/>
                <w:sz w:val="20"/>
                <w:szCs w:val="20"/>
              </w:rPr>
              <w:t>?</w:t>
            </w:r>
            <w:r w:rsidR="00DA653D">
              <w:rPr>
                <w:rFonts w:ascii="Arial" w:hAnsi="Arial" w:cs="Arial"/>
                <w:sz w:val="20"/>
                <w:szCs w:val="20"/>
              </w:rPr>
              <w:t>.........</w:t>
            </w:r>
          </w:p>
        </w:tc>
      </w:tr>
      <w:tr w:rsidR="00343F93" w:rsidRPr="00F67237" w14:paraId="4EAC50ED" w14:textId="77777777" w:rsidTr="00A507F3">
        <w:tblPrEx>
          <w:tblCellMar>
            <w:top w:w="108" w:type="dxa"/>
            <w:bottom w:w="108" w:type="dxa"/>
          </w:tblCellMar>
        </w:tblPrEx>
        <w:trPr>
          <w:trHeight w:val="333"/>
        </w:trPr>
        <w:tc>
          <w:tcPr>
            <w:tcW w:w="675" w:type="dxa"/>
          </w:tcPr>
          <w:p w14:paraId="4408D8D9" w14:textId="0B7A7E10" w:rsidR="00343F93" w:rsidRPr="00F67237" w:rsidRDefault="00343F93" w:rsidP="00343F93">
            <w:pPr>
              <w:rPr>
                <w:rFonts w:ascii="Arial" w:hAnsi="Arial" w:cs="Arial"/>
                <w:sz w:val="20"/>
                <w:szCs w:val="20"/>
              </w:rPr>
            </w:pPr>
            <w:r w:rsidRPr="00F67237">
              <w:rPr>
                <w:rFonts w:ascii="Arial" w:hAnsi="Arial" w:cs="Arial"/>
                <w:sz w:val="20"/>
                <w:szCs w:val="20"/>
              </w:rPr>
              <w:t>27</w:t>
            </w:r>
          </w:p>
        </w:tc>
        <w:tc>
          <w:tcPr>
            <w:tcW w:w="8613" w:type="dxa"/>
            <w:gridSpan w:val="5"/>
          </w:tcPr>
          <w:p w14:paraId="2273C72A" w14:textId="1C9020A5" w:rsidR="00343F93" w:rsidRPr="00DA653D" w:rsidRDefault="00343F93" w:rsidP="001C27BC">
            <w:pPr>
              <w:spacing w:line="276" w:lineRule="auto"/>
              <w:jc w:val="both"/>
              <w:rPr>
                <w:rFonts w:ascii="Arial" w:hAnsi="Arial" w:cs="Arial"/>
                <w:sz w:val="20"/>
                <w:szCs w:val="20"/>
              </w:rPr>
            </w:pPr>
            <w:r w:rsidRPr="00DA653D">
              <w:rPr>
                <w:rFonts w:ascii="Arial" w:hAnsi="Arial" w:cs="Arial"/>
                <w:sz w:val="20"/>
                <w:szCs w:val="20"/>
              </w:rPr>
              <w:t xml:space="preserve">How many hours on average did you work in the business per week two years ago? </w:t>
            </w:r>
            <w:r w:rsidRPr="00DA653D">
              <w:rPr>
                <w:rFonts w:ascii="Arial" w:hAnsi="Arial" w:cs="Arial"/>
                <w:i/>
                <w:sz w:val="20"/>
                <w:szCs w:val="20"/>
              </w:rPr>
              <w:t>Record hours per week, two years ago</w:t>
            </w:r>
            <w:r w:rsidR="00DA653D">
              <w:rPr>
                <w:rFonts w:ascii="Arial" w:hAnsi="Arial" w:cs="Arial"/>
                <w:i/>
                <w:sz w:val="20"/>
                <w:szCs w:val="20"/>
              </w:rPr>
              <w:t>?</w:t>
            </w:r>
            <w:r w:rsidR="008C5BC4" w:rsidRPr="00DA653D">
              <w:rPr>
                <w:rFonts w:ascii="Arial" w:hAnsi="Arial" w:cs="Arial"/>
                <w:i/>
                <w:sz w:val="20"/>
                <w:szCs w:val="20"/>
              </w:rPr>
              <w:t xml:space="preserve"> </w:t>
            </w:r>
            <w:r w:rsidR="008C5BC4" w:rsidRPr="00DA653D">
              <w:rPr>
                <w:rFonts w:ascii="Nyala" w:hAnsi="Nyala" w:cs="Nyala"/>
                <w:sz w:val="20"/>
                <w:szCs w:val="20"/>
              </w:rPr>
              <w:t>ከሁለት</w:t>
            </w:r>
            <w:r w:rsidR="008C5BC4" w:rsidRPr="00DA653D">
              <w:rPr>
                <w:rFonts w:ascii="Arial" w:hAnsi="Arial" w:cs="Arial"/>
                <w:sz w:val="20"/>
                <w:szCs w:val="20"/>
              </w:rPr>
              <w:t xml:space="preserve"> </w:t>
            </w:r>
            <w:r w:rsidR="008C5BC4" w:rsidRPr="00DA653D">
              <w:rPr>
                <w:rFonts w:ascii="Nyala" w:hAnsi="Nyala" w:cs="Nyala"/>
                <w:sz w:val="20"/>
                <w:szCs w:val="20"/>
              </w:rPr>
              <w:t>ዓመት</w:t>
            </w:r>
            <w:r w:rsidR="008C5BC4" w:rsidRPr="00DA653D">
              <w:rPr>
                <w:rFonts w:ascii="Arial" w:hAnsi="Arial" w:cs="Arial"/>
                <w:sz w:val="20"/>
                <w:szCs w:val="20"/>
              </w:rPr>
              <w:t xml:space="preserve"> </w:t>
            </w:r>
            <w:r w:rsidR="008C5BC4" w:rsidRPr="00DA653D">
              <w:rPr>
                <w:rFonts w:ascii="Nyala" w:hAnsi="Nyala" w:cs="Nyala"/>
                <w:sz w:val="20"/>
                <w:szCs w:val="20"/>
              </w:rPr>
              <w:t>በፊት</w:t>
            </w:r>
            <w:r w:rsidR="008C5BC4" w:rsidRPr="00DA653D">
              <w:rPr>
                <w:rFonts w:ascii="Arial" w:hAnsi="Arial" w:cs="Arial"/>
                <w:sz w:val="20"/>
                <w:szCs w:val="20"/>
              </w:rPr>
              <w:t xml:space="preserve"> </w:t>
            </w:r>
            <w:r w:rsidR="008C5BC4" w:rsidRPr="00DA653D">
              <w:rPr>
                <w:rFonts w:ascii="Nyala" w:hAnsi="Nyala" w:cs="Nyala"/>
                <w:sz w:val="20"/>
                <w:szCs w:val="20"/>
              </w:rPr>
              <w:t>በሳምንት</w:t>
            </w:r>
            <w:r w:rsidR="008C5BC4" w:rsidRPr="00DA653D">
              <w:rPr>
                <w:rFonts w:ascii="Arial" w:hAnsi="Arial" w:cs="Arial"/>
                <w:sz w:val="20"/>
                <w:szCs w:val="20"/>
              </w:rPr>
              <w:t xml:space="preserve"> </w:t>
            </w:r>
            <w:r w:rsidR="008C5BC4" w:rsidRPr="00DA653D">
              <w:rPr>
                <w:rFonts w:ascii="Nyala" w:hAnsi="Nyala" w:cs="Nyala"/>
                <w:sz w:val="20"/>
                <w:szCs w:val="20"/>
              </w:rPr>
              <w:t>በአማካይ</w:t>
            </w:r>
            <w:r w:rsidR="008C5BC4" w:rsidRPr="00DA653D">
              <w:rPr>
                <w:rFonts w:ascii="Arial" w:hAnsi="Arial" w:cs="Arial"/>
                <w:sz w:val="20"/>
                <w:szCs w:val="20"/>
              </w:rPr>
              <w:t xml:space="preserve"> </w:t>
            </w:r>
            <w:r w:rsidR="008C5BC4" w:rsidRPr="00DA653D">
              <w:rPr>
                <w:rFonts w:ascii="Nyala" w:hAnsi="Nyala" w:cs="Nyala"/>
                <w:sz w:val="20"/>
                <w:szCs w:val="20"/>
              </w:rPr>
              <w:t>ለምን</w:t>
            </w:r>
            <w:r w:rsidR="008C5BC4" w:rsidRPr="00DA653D">
              <w:rPr>
                <w:rFonts w:ascii="Arial" w:hAnsi="Arial" w:cs="Arial"/>
                <w:sz w:val="20"/>
                <w:szCs w:val="20"/>
              </w:rPr>
              <w:t xml:space="preserve"> </w:t>
            </w:r>
            <w:r w:rsidR="008C5BC4" w:rsidRPr="00DA653D">
              <w:rPr>
                <w:rFonts w:ascii="Nyala" w:hAnsi="Nyala" w:cs="Nyala"/>
                <w:sz w:val="20"/>
                <w:szCs w:val="20"/>
              </w:rPr>
              <w:t>ያህል</w:t>
            </w:r>
            <w:r w:rsidR="008C5BC4" w:rsidRPr="00DA653D">
              <w:rPr>
                <w:rFonts w:ascii="Arial" w:hAnsi="Arial" w:cs="Arial"/>
                <w:sz w:val="20"/>
                <w:szCs w:val="20"/>
              </w:rPr>
              <w:t xml:space="preserve"> </w:t>
            </w:r>
            <w:r w:rsidR="008C5BC4" w:rsidRPr="00DA653D">
              <w:rPr>
                <w:rFonts w:ascii="Nyala" w:hAnsi="Nyala" w:cs="Nyala"/>
                <w:sz w:val="20"/>
                <w:szCs w:val="20"/>
              </w:rPr>
              <w:t>ሰአት</w:t>
            </w:r>
            <w:r w:rsidR="008C5BC4" w:rsidRPr="00DA653D">
              <w:rPr>
                <w:rFonts w:ascii="Arial" w:hAnsi="Arial" w:cs="Arial"/>
                <w:sz w:val="20"/>
                <w:szCs w:val="20"/>
              </w:rPr>
              <w:t xml:space="preserve"> </w:t>
            </w:r>
            <w:r w:rsidR="008C5BC4" w:rsidRPr="00DA653D">
              <w:rPr>
                <w:rFonts w:ascii="Nyala" w:hAnsi="Nyala" w:cs="Nyala"/>
                <w:sz w:val="20"/>
                <w:szCs w:val="20"/>
              </w:rPr>
              <w:t>በንግድ</w:t>
            </w:r>
            <w:r w:rsidR="008C5BC4" w:rsidRPr="00DA653D">
              <w:rPr>
                <w:rFonts w:ascii="Arial" w:hAnsi="Arial" w:cs="Arial"/>
                <w:sz w:val="20"/>
                <w:szCs w:val="20"/>
              </w:rPr>
              <w:t xml:space="preserve"> </w:t>
            </w:r>
            <w:r w:rsidR="008C5BC4" w:rsidRPr="00DA653D">
              <w:rPr>
                <w:rFonts w:ascii="Nyala" w:hAnsi="Nyala" w:cs="Nyala"/>
                <w:sz w:val="20"/>
                <w:szCs w:val="20"/>
              </w:rPr>
              <w:t>ሥራዋ</w:t>
            </w:r>
            <w:r w:rsidR="008C5BC4" w:rsidRPr="00DA653D">
              <w:rPr>
                <w:rFonts w:ascii="Arial" w:hAnsi="Arial" w:cs="Arial"/>
                <w:sz w:val="20"/>
                <w:szCs w:val="20"/>
              </w:rPr>
              <w:t xml:space="preserve"> </w:t>
            </w:r>
            <w:r w:rsidR="008C5BC4" w:rsidRPr="00DA653D">
              <w:rPr>
                <w:rFonts w:ascii="Nyala" w:hAnsi="Nyala" w:cs="Nyala"/>
                <w:sz w:val="20"/>
                <w:szCs w:val="20"/>
              </w:rPr>
              <w:t>ላይ</w:t>
            </w:r>
            <w:r w:rsidR="008C5BC4" w:rsidRPr="00DA653D">
              <w:rPr>
                <w:rFonts w:ascii="Arial" w:hAnsi="Arial" w:cs="Arial"/>
                <w:sz w:val="20"/>
                <w:szCs w:val="20"/>
              </w:rPr>
              <w:t xml:space="preserve"> </w:t>
            </w:r>
            <w:r w:rsidR="008C5BC4" w:rsidRPr="00DA653D">
              <w:rPr>
                <w:rFonts w:ascii="Nyala" w:hAnsi="Nyala" w:cs="Nyala"/>
                <w:sz w:val="20"/>
                <w:szCs w:val="20"/>
              </w:rPr>
              <w:t>ይገኙ</w:t>
            </w:r>
            <w:r w:rsidR="008C5BC4" w:rsidRPr="00DA653D">
              <w:rPr>
                <w:rFonts w:ascii="Arial" w:hAnsi="Arial" w:cs="Arial"/>
                <w:sz w:val="20"/>
                <w:szCs w:val="20"/>
              </w:rPr>
              <w:t xml:space="preserve"> </w:t>
            </w:r>
            <w:r w:rsidR="008C5BC4" w:rsidRPr="00DA653D">
              <w:rPr>
                <w:rFonts w:ascii="Nyala" w:hAnsi="Nyala" w:cs="Nyala"/>
                <w:sz w:val="20"/>
                <w:szCs w:val="20"/>
              </w:rPr>
              <w:t>ነበር</w:t>
            </w:r>
          </w:p>
        </w:tc>
      </w:tr>
      <w:tr w:rsidR="00343F93" w:rsidRPr="00F67237" w14:paraId="0D2482D6" w14:textId="77777777" w:rsidTr="00A507F3">
        <w:tblPrEx>
          <w:tblCellMar>
            <w:top w:w="108" w:type="dxa"/>
            <w:bottom w:w="108" w:type="dxa"/>
          </w:tblCellMar>
        </w:tblPrEx>
        <w:trPr>
          <w:trHeight w:val="333"/>
        </w:trPr>
        <w:tc>
          <w:tcPr>
            <w:tcW w:w="9288" w:type="dxa"/>
            <w:gridSpan w:val="6"/>
            <w:shd w:val="clear" w:color="auto" w:fill="F3F7FB"/>
          </w:tcPr>
          <w:p w14:paraId="1DC714ED" w14:textId="77777777" w:rsidR="0019396F" w:rsidRPr="00F67237" w:rsidRDefault="0019396F" w:rsidP="00343F93">
            <w:pPr>
              <w:rPr>
                <w:rFonts w:ascii="Arial" w:hAnsi="Arial" w:cs="Arial"/>
                <w:b/>
                <w:sz w:val="20"/>
                <w:szCs w:val="20"/>
              </w:rPr>
            </w:pPr>
          </w:p>
          <w:p w14:paraId="40DA2E06" w14:textId="0110BA07" w:rsidR="00343F93" w:rsidRPr="00F67237" w:rsidRDefault="00343F93" w:rsidP="00343F93">
            <w:pPr>
              <w:rPr>
                <w:rFonts w:ascii="Arial" w:hAnsi="Arial" w:cs="Arial"/>
                <w:sz w:val="20"/>
                <w:szCs w:val="20"/>
              </w:rPr>
            </w:pPr>
            <w:r w:rsidRPr="00F67237">
              <w:rPr>
                <w:rFonts w:ascii="Arial" w:hAnsi="Arial" w:cs="Arial"/>
                <w:b/>
                <w:sz w:val="20"/>
                <w:szCs w:val="20"/>
              </w:rPr>
              <w:t>4.3 Products or services</w:t>
            </w:r>
            <w:r w:rsidR="001518FD" w:rsidRPr="00F67237">
              <w:rPr>
                <w:rFonts w:ascii="Arial" w:hAnsi="Arial" w:cs="Arial"/>
                <w:b/>
                <w:sz w:val="20"/>
                <w:szCs w:val="20"/>
              </w:rPr>
              <w:t xml:space="preserve"> </w:t>
            </w:r>
            <w:r w:rsidR="001518FD" w:rsidRPr="00F67237">
              <w:rPr>
                <w:rFonts w:ascii="Nyala" w:hAnsi="Nyala" w:cs="Nyala"/>
                <w:b/>
                <w:sz w:val="20"/>
                <w:szCs w:val="20"/>
              </w:rPr>
              <w:t>ምርት</w:t>
            </w:r>
            <w:r w:rsidR="001518FD" w:rsidRPr="00F67237">
              <w:rPr>
                <w:rFonts w:ascii="Arial" w:hAnsi="Arial" w:cs="Arial"/>
                <w:b/>
                <w:sz w:val="20"/>
                <w:szCs w:val="20"/>
              </w:rPr>
              <w:t xml:space="preserve"> </w:t>
            </w:r>
            <w:r w:rsidR="001518FD" w:rsidRPr="00F67237">
              <w:rPr>
                <w:rFonts w:ascii="Nyala" w:hAnsi="Nyala" w:cs="Nyala"/>
                <w:b/>
                <w:sz w:val="20"/>
                <w:szCs w:val="20"/>
              </w:rPr>
              <w:t>ወይም</w:t>
            </w:r>
            <w:r w:rsidR="001518FD" w:rsidRPr="00F67237">
              <w:rPr>
                <w:rFonts w:ascii="Arial" w:hAnsi="Arial" w:cs="Arial"/>
                <w:b/>
                <w:sz w:val="20"/>
                <w:szCs w:val="20"/>
              </w:rPr>
              <w:t xml:space="preserve"> </w:t>
            </w:r>
            <w:r w:rsidR="001518FD" w:rsidRPr="00F67237">
              <w:rPr>
                <w:rFonts w:ascii="Nyala" w:hAnsi="Nyala" w:cs="Nyala"/>
                <w:b/>
                <w:sz w:val="20"/>
                <w:szCs w:val="20"/>
              </w:rPr>
              <w:t>አገልግሎት</w:t>
            </w:r>
          </w:p>
        </w:tc>
      </w:tr>
      <w:tr w:rsidR="00343F93" w:rsidRPr="00F67237" w14:paraId="17BBF926" w14:textId="77777777" w:rsidTr="00A507F3">
        <w:tblPrEx>
          <w:tblCellMar>
            <w:top w:w="108" w:type="dxa"/>
            <w:bottom w:w="108" w:type="dxa"/>
          </w:tblCellMar>
        </w:tblPrEx>
        <w:trPr>
          <w:trHeight w:val="333"/>
        </w:trPr>
        <w:tc>
          <w:tcPr>
            <w:tcW w:w="675" w:type="dxa"/>
          </w:tcPr>
          <w:p w14:paraId="4CBBF960" w14:textId="77777777" w:rsidR="00343F93" w:rsidRPr="00F67237" w:rsidRDefault="00343F93" w:rsidP="00343F93">
            <w:pPr>
              <w:rPr>
                <w:rFonts w:ascii="Arial" w:hAnsi="Arial" w:cs="Arial"/>
                <w:sz w:val="20"/>
                <w:szCs w:val="20"/>
              </w:rPr>
            </w:pPr>
            <w:r w:rsidRPr="00F67237">
              <w:rPr>
                <w:rFonts w:ascii="Arial" w:hAnsi="Arial" w:cs="Arial"/>
                <w:sz w:val="20"/>
                <w:szCs w:val="20"/>
              </w:rPr>
              <w:t>1</w:t>
            </w:r>
          </w:p>
        </w:tc>
        <w:tc>
          <w:tcPr>
            <w:tcW w:w="8613" w:type="dxa"/>
            <w:gridSpan w:val="5"/>
          </w:tcPr>
          <w:p w14:paraId="27C8DF81" w14:textId="1A67F53E" w:rsidR="000047CA" w:rsidRPr="00F67237" w:rsidRDefault="00343F93" w:rsidP="000047CA">
            <w:pPr>
              <w:rPr>
                <w:rFonts w:ascii="Arial" w:hAnsi="Arial" w:cs="Arial"/>
                <w:sz w:val="20"/>
                <w:szCs w:val="20"/>
              </w:rPr>
            </w:pPr>
            <w:r w:rsidRPr="00F67237">
              <w:rPr>
                <w:rFonts w:ascii="Arial" w:hAnsi="Arial" w:cs="Arial"/>
                <w:sz w:val="20"/>
                <w:szCs w:val="20"/>
              </w:rPr>
              <w:t>Are you a producer or a service provider or both?</w:t>
            </w:r>
            <w:r w:rsidR="000047CA" w:rsidRPr="00F67237">
              <w:rPr>
                <w:rFonts w:ascii="Arial" w:hAnsi="Arial" w:cs="Arial"/>
                <w:sz w:val="20"/>
                <w:szCs w:val="20"/>
              </w:rPr>
              <w:t xml:space="preserve"> </w:t>
            </w:r>
            <w:r w:rsidR="000047CA" w:rsidRPr="00F67237">
              <w:rPr>
                <w:rFonts w:ascii="Nyala" w:hAnsi="Nyala" w:cs="Nyala"/>
                <w:sz w:val="20"/>
                <w:szCs w:val="20"/>
              </w:rPr>
              <w:t>አምራች</w:t>
            </w:r>
            <w:r w:rsidR="000047CA" w:rsidRPr="00F67237">
              <w:rPr>
                <w:rFonts w:ascii="Arial" w:hAnsi="Arial" w:cs="Arial"/>
                <w:sz w:val="20"/>
                <w:szCs w:val="20"/>
              </w:rPr>
              <w:t xml:space="preserve"> </w:t>
            </w:r>
            <w:r w:rsidR="000047CA" w:rsidRPr="00F67237">
              <w:rPr>
                <w:rFonts w:ascii="Nyala" w:hAnsi="Nyala" w:cs="Nyala"/>
                <w:sz w:val="20"/>
                <w:szCs w:val="20"/>
              </w:rPr>
              <w:t>ነዎት</w:t>
            </w:r>
            <w:r w:rsidR="000047CA" w:rsidRPr="00F67237">
              <w:rPr>
                <w:rFonts w:ascii="Arial" w:hAnsi="Arial" w:cs="Arial"/>
                <w:sz w:val="20"/>
                <w:szCs w:val="20"/>
              </w:rPr>
              <w:t xml:space="preserve"> </w:t>
            </w:r>
            <w:r w:rsidR="000047CA" w:rsidRPr="00F67237">
              <w:rPr>
                <w:rFonts w:ascii="Nyala" w:hAnsi="Nyala" w:cs="Nyala"/>
                <w:sz w:val="20"/>
                <w:szCs w:val="20"/>
              </w:rPr>
              <w:t>ወይስ</w:t>
            </w:r>
            <w:r w:rsidR="000047CA" w:rsidRPr="00F67237">
              <w:rPr>
                <w:rFonts w:ascii="Arial" w:hAnsi="Arial" w:cs="Arial"/>
                <w:sz w:val="20"/>
                <w:szCs w:val="20"/>
              </w:rPr>
              <w:t xml:space="preserve"> </w:t>
            </w:r>
            <w:r w:rsidR="000047CA" w:rsidRPr="00F67237">
              <w:rPr>
                <w:rFonts w:ascii="Nyala" w:hAnsi="Nyala" w:cs="Nyala"/>
                <w:sz w:val="20"/>
                <w:szCs w:val="20"/>
              </w:rPr>
              <w:t>አገልግሎት</w:t>
            </w:r>
            <w:r w:rsidR="000047CA" w:rsidRPr="00F67237">
              <w:rPr>
                <w:rFonts w:ascii="Arial" w:hAnsi="Arial" w:cs="Arial"/>
                <w:sz w:val="20"/>
                <w:szCs w:val="20"/>
              </w:rPr>
              <w:t xml:space="preserve"> </w:t>
            </w:r>
            <w:r w:rsidR="000047CA" w:rsidRPr="00F67237">
              <w:rPr>
                <w:rFonts w:ascii="Nyala" w:hAnsi="Nyala" w:cs="Nyala"/>
                <w:sz w:val="20"/>
                <w:szCs w:val="20"/>
              </w:rPr>
              <w:t>አቅራቢ</w:t>
            </w:r>
            <w:r w:rsidR="000047CA" w:rsidRPr="00F67237">
              <w:rPr>
                <w:rFonts w:ascii="Arial" w:hAnsi="Arial" w:cs="Arial"/>
                <w:sz w:val="20"/>
                <w:szCs w:val="20"/>
              </w:rPr>
              <w:t xml:space="preserve"> </w:t>
            </w:r>
            <w:r w:rsidR="000047CA" w:rsidRPr="00F67237">
              <w:rPr>
                <w:rFonts w:ascii="Nyala" w:hAnsi="Nyala" w:cs="Nyala"/>
                <w:sz w:val="20"/>
                <w:szCs w:val="20"/>
              </w:rPr>
              <w:t>ወይስ</w:t>
            </w:r>
            <w:r w:rsidR="000047CA" w:rsidRPr="00F67237">
              <w:rPr>
                <w:rFonts w:ascii="Arial" w:hAnsi="Arial" w:cs="Arial"/>
                <w:sz w:val="20"/>
                <w:szCs w:val="20"/>
              </w:rPr>
              <w:t xml:space="preserve"> </w:t>
            </w:r>
            <w:r w:rsidR="000047CA" w:rsidRPr="00F67237">
              <w:rPr>
                <w:rFonts w:ascii="Nyala" w:hAnsi="Nyala" w:cs="Nyala"/>
                <w:sz w:val="20"/>
                <w:szCs w:val="20"/>
              </w:rPr>
              <w:t>ሁለቱንም</w:t>
            </w:r>
            <w:r w:rsidR="000047CA" w:rsidRPr="00F67237">
              <w:rPr>
                <w:rFonts w:ascii="Arial" w:hAnsi="Arial" w:cs="Arial"/>
                <w:sz w:val="20"/>
                <w:szCs w:val="20"/>
              </w:rPr>
              <w:t>?</w:t>
            </w:r>
          </w:p>
          <w:p w14:paraId="6033148E" w14:textId="77777777" w:rsidR="000047CA" w:rsidRPr="00F67237" w:rsidRDefault="000047CA" w:rsidP="000047CA">
            <w:pPr>
              <w:rPr>
                <w:rFonts w:ascii="Arial" w:hAnsi="Arial" w:cs="Arial"/>
                <w:sz w:val="20"/>
                <w:szCs w:val="20"/>
              </w:rPr>
            </w:pPr>
            <w:r w:rsidRPr="00F67237">
              <w:rPr>
                <w:rFonts w:ascii="Arial" w:hAnsi="Arial" w:cs="Arial"/>
                <w:sz w:val="20"/>
                <w:szCs w:val="20"/>
              </w:rPr>
              <w:t xml:space="preserve">1 = Producer only/ </w:t>
            </w:r>
            <w:r w:rsidRPr="00F67237">
              <w:rPr>
                <w:rFonts w:ascii="Nyala" w:hAnsi="Nyala" w:cs="Nyala"/>
                <w:sz w:val="20"/>
                <w:szCs w:val="20"/>
              </w:rPr>
              <w:t>አምራች</w:t>
            </w:r>
            <w:r w:rsidRPr="00F67237">
              <w:rPr>
                <w:rFonts w:ascii="Arial" w:hAnsi="Arial" w:cs="Arial"/>
                <w:sz w:val="20"/>
                <w:szCs w:val="20"/>
              </w:rPr>
              <w:t xml:space="preserve"> </w:t>
            </w:r>
            <w:r w:rsidRPr="00F67237">
              <w:rPr>
                <w:rFonts w:ascii="Nyala" w:hAnsi="Nyala" w:cs="Nyala"/>
                <w:sz w:val="20"/>
                <w:szCs w:val="20"/>
              </w:rPr>
              <w:t>ብቻ</w:t>
            </w:r>
          </w:p>
          <w:p w14:paraId="22A86A5F" w14:textId="77777777" w:rsidR="000047CA" w:rsidRPr="00F67237" w:rsidRDefault="000047CA" w:rsidP="000047CA">
            <w:pPr>
              <w:rPr>
                <w:rFonts w:ascii="Arial" w:hAnsi="Arial" w:cs="Arial"/>
                <w:sz w:val="20"/>
                <w:szCs w:val="20"/>
              </w:rPr>
            </w:pPr>
            <w:r w:rsidRPr="00F67237">
              <w:rPr>
                <w:rFonts w:ascii="Arial" w:hAnsi="Arial" w:cs="Arial"/>
                <w:sz w:val="20"/>
                <w:szCs w:val="20"/>
              </w:rPr>
              <w:t xml:space="preserve">2 = Service provider only/ </w:t>
            </w:r>
            <w:r w:rsidRPr="00F67237">
              <w:rPr>
                <w:rFonts w:ascii="Nyala" w:hAnsi="Nyala" w:cs="Nyala"/>
                <w:sz w:val="20"/>
                <w:szCs w:val="20"/>
              </w:rPr>
              <w:t>አገልግሎት</w:t>
            </w:r>
            <w:r w:rsidRPr="00F67237">
              <w:rPr>
                <w:rFonts w:ascii="Arial" w:hAnsi="Arial" w:cs="Arial"/>
                <w:sz w:val="20"/>
                <w:szCs w:val="20"/>
              </w:rPr>
              <w:t xml:space="preserve"> </w:t>
            </w:r>
            <w:r w:rsidRPr="00F67237">
              <w:rPr>
                <w:rFonts w:ascii="Nyala" w:hAnsi="Nyala" w:cs="Nyala"/>
                <w:sz w:val="20"/>
                <w:szCs w:val="20"/>
              </w:rPr>
              <w:t>አቅራቢ</w:t>
            </w:r>
            <w:r w:rsidRPr="00F67237">
              <w:rPr>
                <w:rFonts w:ascii="Arial" w:hAnsi="Arial" w:cs="Arial"/>
                <w:sz w:val="20"/>
                <w:szCs w:val="20"/>
              </w:rPr>
              <w:t xml:space="preserve"> </w:t>
            </w:r>
            <w:r w:rsidRPr="00F67237">
              <w:rPr>
                <w:rFonts w:ascii="Nyala" w:hAnsi="Nyala" w:cs="Nyala"/>
                <w:sz w:val="20"/>
                <w:szCs w:val="20"/>
              </w:rPr>
              <w:t>ብቻ</w:t>
            </w:r>
          </w:p>
          <w:p w14:paraId="277D94A3" w14:textId="7E357E09" w:rsidR="00343F93" w:rsidRPr="00F67237" w:rsidRDefault="000047CA" w:rsidP="00343F93">
            <w:pPr>
              <w:rPr>
                <w:rFonts w:ascii="Arial" w:hAnsi="Arial" w:cs="Arial"/>
                <w:sz w:val="20"/>
                <w:szCs w:val="20"/>
              </w:rPr>
            </w:pPr>
            <w:r w:rsidRPr="00F67237">
              <w:rPr>
                <w:rFonts w:ascii="Arial" w:hAnsi="Arial" w:cs="Arial"/>
                <w:sz w:val="20"/>
                <w:szCs w:val="20"/>
              </w:rPr>
              <w:t xml:space="preserve">3 = Both / </w:t>
            </w:r>
            <w:r w:rsidRPr="00F67237">
              <w:rPr>
                <w:rFonts w:ascii="Nyala" w:hAnsi="Nyala" w:cs="Nyala"/>
                <w:sz w:val="20"/>
                <w:szCs w:val="20"/>
              </w:rPr>
              <w:t>ሁለቱም</w:t>
            </w:r>
            <w:r w:rsidR="00343F93" w:rsidRPr="00F67237">
              <w:rPr>
                <w:rFonts w:ascii="Arial" w:hAnsi="Arial" w:cs="Arial"/>
                <w:sz w:val="20"/>
                <w:szCs w:val="20"/>
              </w:rPr>
              <w:t xml:space="preserve"> </w:t>
            </w:r>
          </w:p>
        </w:tc>
      </w:tr>
      <w:tr w:rsidR="00343F93" w:rsidRPr="00F67237" w14:paraId="32AAEB8C" w14:textId="77777777" w:rsidTr="00A507F3">
        <w:tblPrEx>
          <w:tblCellMar>
            <w:top w:w="108" w:type="dxa"/>
            <w:bottom w:w="108" w:type="dxa"/>
          </w:tblCellMar>
        </w:tblPrEx>
        <w:trPr>
          <w:trHeight w:val="333"/>
        </w:trPr>
        <w:tc>
          <w:tcPr>
            <w:tcW w:w="675" w:type="dxa"/>
          </w:tcPr>
          <w:p w14:paraId="2151E8AB" w14:textId="77777777" w:rsidR="00343F93" w:rsidRPr="00F67237" w:rsidRDefault="00343F93" w:rsidP="00343F93">
            <w:pPr>
              <w:rPr>
                <w:rFonts w:ascii="Arial" w:hAnsi="Arial" w:cs="Arial"/>
                <w:sz w:val="20"/>
                <w:szCs w:val="20"/>
              </w:rPr>
            </w:pPr>
            <w:r w:rsidRPr="00F67237">
              <w:rPr>
                <w:rFonts w:ascii="Arial" w:hAnsi="Arial" w:cs="Arial"/>
                <w:sz w:val="20"/>
                <w:szCs w:val="20"/>
              </w:rPr>
              <w:t>2</w:t>
            </w:r>
          </w:p>
        </w:tc>
        <w:tc>
          <w:tcPr>
            <w:tcW w:w="8613" w:type="dxa"/>
            <w:gridSpan w:val="5"/>
            <w:tcBorders>
              <w:bottom w:val="single" w:sz="4" w:space="0" w:color="auto"/>
            </w:tcBorders>
          </w:tcPr>
          <w:p w14:paraId="7E4B739C" w14:textId="24F5E9CD" w:rsidR="00342485" w:rsidRPr="00F67237" w:rsidRDefault="00343F93" w:rsidP="00342485">
            <w:pPr>
              <w:rPr>
                <w:rFonts w:ascii="Arial" w:hAnsi="Arial" w:cs="Arial"/>
                <w:sz w:val="20"/>
                <w:szCs w:val="20"/>
              </w:rPr>
            </w:pPr>
            <w:r w:rsidRPr="00F67237">
              <w:rPr>
                <w:rFonts w:ascii="Arial" w:hAnsi="Arial" w:cs="Arial"/>
                <w:sz w:val="20"/>
                <w:szCs w:val="20"/>
              </w:rPr>
              <w:t>Who is usually responsible for production activities or for providing services?</w:t>
            </w:r>
            <w:r w:rsidR="00342485" w:rsidRPr="00F67237">
              <w:rPr>
                <w:rFonts w:ascii="Arial" w:hAnsi="Arial" w:cs="Arial"/>
                <w:sz w:val="20"/>
                <w:szCs w:val="20"/>
              </w:rPr>
              <w:t xml:space="preserve"> </w:t>
            </w:r>
            <w:r w:rsidR="00342485" w:rsidRPr="00F67237">
              <w:rPr>
                <w:rFonts w:ascii="Nyala" w:hAnsi="Nyala" w:cs="Nyala"/>
                <w:sz w:val="20"/>
                <w:szCs w:val="20"/>
              </w:rPr>
              <w:t>ባብዛኛው</w:t>
            </w:r>
            <w:r w:rsidR="00342485" w:rsidRPr="00F67237">
              <w:rPr>
                <w:rFonts w:ascii="Arial" w:hAnsi="Arial" w:cs="Arial"/>
                <w:sz w:val="20"/>
                <w:szCs w:val="20"/>
              </w:rPr>
              <w:t xml:space="preserve"> </w:t>
            </w:r>
            <w:r w:rsidR="00342485" w:rsidRPr="00F67237">
              <w:rPr>
                <w:rFonts w:ascii="Nyala" w:hAnsi="Nyala" w:cs="Nyala"/>
                <w:sz w:val="20"/>
                <w:szCs w:val="20"/>
              </w:rPr>
              <w:t>ምርቱን</w:t>
            </w:r>
            <w:r w:rsidR="00342485" w:rsidRPr="00F67237">
              <w:rPr>
                <w:rFonts w:ascii="Arial" w:hAnsi="Arial" w:cs="Arial"/>
                <w:sz w:val="20"/>
                <w:szCs w:val="20"/>
              </w:rPr>
              <w:t xml:space="preserve"> </w:t>
            </w:r>
            <w:r w:rsidR="00342485" w:rsidRPr="00F67237">
              <w:rPr>
                <w:rFonts w:ascii="Nyala" w:hAnsi="Nyala" w:cs="Nyala"/>
                <w:sz w:val="20"/>
                <w:szCs w:val="20"/>
              </w:rPr>
              <w:t>የሚያመርተው</w:t>
            </w:r>
            <w:r w:rsidR="00342485" w:rsidRPr="00F67237">
              <w:rPr>
                <w:rFonts w:ascii="Arial" w:hAnsi="Arial" w:cs="Arial"/>
                <w:sz w:val="20"/>
                <w:szCs w:val="20"/>
              </w:rPr>
              <w:t xml:space="preserve"> </w:t>
            </w:r>
            <w:r w:rsidR="00342485" w:rsidRPr="00F67237">
              <w:rPr>
                <w:rFonts w:ascii="Nyala" w:hAnsi="Nyala" w:cs="Nyala"/>
                <w:sz w:val="20"/>
                <w:szCs w:val="20"/>
              </w:rPr>
              <w:t>ወይም</w:t>
            </w:r>
            <w:r w:rsidR="00342485" w:rsidRPr="00F67237">
              <w:rPr>
                <w:rFonts w:ascii="Arial" w:hAnsi="Arial" w:cs="Arial"/>
                <w:sz w:val="20"/>
                <w:szCs w:val="20"/>
              </w:rPr>
              <w:t xml:space="preserve"> </w:t>
            </w:r>
            <w:r w:rsidR="00342485" w:rsidRPr="00F67237">
              <w:rPr>
                <w:rFonts w:ascii="Nyala" w:hAnsi="Nyala" w:cs="Nyala"/>
                <w:sz w:val="20"/>
                <w:szCs w:val="20"/>
              </w:rPr>
              <w:t>አገልግሎት</w:t>
            </w:r>
            <w:r w:rsidR="00342485" w:rsidRPr="00F67237">
              <w:rPr>
                <w:rFonts w:ascii="Arial" w:hAnsi="Arial" w:cs="Arial"/>
                <w:sz w:val="20"/>
                <w:szCs w:val="20"/>
              </w:rPr>
              <w:t xml:space="preserve"> </w:t>
            </w:r>
            <w:r w:rsidR="00342485" w:rsidRPr="00F67237">
              <w:rPr>
                <w:rFonts w:ascii="Nyala" w:hAnsi="Nyala" w:cs="Nyala"/>
                <w:sz w:val="20"/>
                <w:szCs w:val="20"/>
              </w:rPr>
              <w:t>የሚያቀርበው</w:t>
            </w:r>
            <w:r w:rsidR="00342485" w:rsidRPr="00F67237">
              <w:rPr>
                <w:rFonts w:ascii="Arial" w:hAnsi="Arial" w:cs="Arial"/>
                <w:sz w:val="20"/>
                <w:szCs w:val="20"/>
              </w:rPr>
              <w:t xml:space="preserve"> </w:t>
            </w:r>
            <w:r w:rsidR="00342485" w:rsidRPr="00F67237">
              <w:rPr>
                <w:rFonts w:ascii="Nyala" w:hAnsi="Nyala" w:cs="Nyala"/>
                <w:sz w:val="20"/>
                <w:szCs w:val="20"/>
              </w:rPr>
              <w:t>ማነው</w:t>
            </w:r>
            <w:r w:rsidR="00342485" w:rsidRPr="00F67237">
              <w:rPr>
                <w:rFonts w:ascii="Arial" w:hAnsi="Arial" w:cs="Arial"/>
                <w:sz w:val="20"/>
                <w:szCs w:val="20"/>
              </w:rPr>
              <w:t>?</w:t>
            </w:r>
          </w:p>
          <w:p w14:paraId="2F9F21BB" w14:textId="77777777" w:rsidR="00342485" w:rsidRPr="00F67237" w:rsidRDefault="00342485" w:rsidP="00342485">
            <w:pPr>
              <w:rPr>
                <w:rFonts w:ascii="Arial" w:hAnsi="Arial" w:cs="Arial"/>
                <w:sz w:val="20"/>
                <w:szCs w:val="20"/>
              </w:rPr>
            </w:pPr>
            <w:r w:rsidRPr="00F67237">
              <w:rPr>
                <w:rFonts w:ascii="Arial" w:hAnsi="Arial" w:cs="Arial"/>
                <w:sz w:val="20"/>
                <w:szCs w:val="20"/>
              </w:rPr>
              <w:t xml:space="preserve">1 = Self/ </w:t>
            </w:r>
            <w:r w:rsidRPr="00F67237">
              <w:rPr>
                <w:rFonts w:ascii="Nyala" w:hAnsi="Nyala" w:cs="Nyala"/>
                <w:sz w:val="20"/>
                <w:szCs w:val="20"/>
              </w:rPr>
              <w:t>እኔ</w:t>
            </w:r>
          </w:p>
          <w:p w14:paraId="06DDD8BB" w14:textId="77777777" w:rsidR="00342485" w:rsidRPr="00F67237" w:rsidRDefault="00342485" w:rsidP="00342485">
            <w:pPr>
              <w:rPr>
                <w:rFonts w:ascii="Arial" w:hAnsi="Arial" w:cs="Arial"/>
                <w:sz w:val="20"/>
                <w:szCs w:val="20"/>
              </w:rPr>
            </w:pPr>
            <w:r w:rsidRPr="00F67237">
              <w:rPr>
                <w:rFonts w:ascii="Arial" w:hAnsi="Arial" w:cs="Arial"/>
                <w:sz w:val="20"/>
                <w:szCs w:val="20"/>
              </w:rPr>
              <w:t xml:space="preserve">2 = Employee/ </w:t>
            </w:r>
            <w:r w:rsidRPr="00F67237">
              <w:rPr>
                <w:rFonts w:ascii="Nyala" w:hAnsi="Nyala" w:cs="Nyala"/>
                <w:sz w:val="20"/>
                <w:szCs w:val="20"/>
              </w:rPr>
              <w:t>ሰራተኛዬ</w:t>
            </w:r>
          </w:p>
          <w:p w14:paraId="07D03097" w14:textId="77777777" w:rsidR="00342485" w:rsidRPr="00F67237" w:rsidRDefault="00342485" w:rsidP="00342485">
            <w:pPr>
              <w:rPr>
                <w:rFonts w:ascii="Arial" w:hAnsi="Arial" w:cs="Arial"/>
                <w:sz w:val="20"/>
                <w:szCs w:val="20"/>
              </w:rPr>
            </w:pPr>
            <w:r w:rsidRPr="00F67237">
              <w:rPr>
                <w:rFonts w:ascii="Arial" w:hAnsi="Arial" w:cs="Arial"/>
                <w:sz w:val="20"/>
                <w:szCs w:val="20"/>
              </w:rPr>
              <w:t xml:space="preserve">3 = Friend/ </w:t>
            </w:r>
            <w:r w:rsidRPr="00F67237">
              <w:rPr>
                <w:rFonts w:ascii="Nyala" w:hAnsi="Nyala" w:cs="Nyala"/>
                <w:sz w:val="20"/>
                <w:szCs w:val="20"/>
              </w:rPr>
              <w:t>ጓደኛዬ</w:t>
            </w:r>
          </w:p>
          <w:p w14:paraId="58E4BC3D" w14:textId="77777777" w:rsidR="00342485" w:rsidRPr="00F67237" w:rsidRDefault="00342485" w:rsidP="00342485">
            <w:pPr>
              <w:rPr>
                <w:rFonts w:ascii="Arial" w:hAnsi="Arial" w:cs="Arial"/>
                <w:sz w:val="20"/>
                <w:szCs w:val="20"/>
              </w:rPr>
            </w:pPr>
            <w:r w:rsidRPr="00F67237">
              <w:rPr>
                <w:rFonts w:ascii="Arial" w:hAnsi="Arial" w:cs="Arial"/>
                <w:sz w:val="20"/>
                <w:szCs w:val="20"/>
              </w:rPr>
              <w:t xml:space="preserve">4 = Husband/partner/ </w:t>
            </w:r>
            <w:r w:rsidRPr="00F67237">
              <w:rPr>
                <w:rFonts w:ascii="Nyala" w:hAnsi="Nyala" w:cs="Nyala"/>
                <w:sz w:val="20"/>
                <w:szCs w:val="20"/>
              </w:rPr>
              <w:t>ባለቤቴ</w:t>
            </w:r>
            <w:r w:rsidRPr="00F67237">
              <w:rPr>
                <w:rFonts w:ascii="Arial" w:hAnsi="Arial" w:cs="Arial"/>
                <w:sz w:val="20"/>
                <w:szCs w:val="20"/>
              </w:rPr>
              <w:t xml:space="preserve">/ </w:t>
            </w:r>
            <w:r w:rsidRPr="00F67237">
              <w:rPr>
                <w:rFonts w:ascii="Nyala" w:hAnsi="Nyala" w:cs="Nyala"/>
                <w:sz w:val="20"/>
                <w:szCs w:val="20"/>
              </w:rPr>
              <w:t>የፍቅር</w:t>
            </w:r>
            <w:r w:rsidRPr="00F67237">
              <w:rPr>
                <w:rFonts w:ascii="Arial" w:hAnsi="Arial" w:cs="Arial"/>
                <w:sz w:val="20"/>
                <w:szCs w:val="20"/>
              </w:rPr>
              <w:t xml:space="preserve"> </w:t>
            </w:r>
            <w:r w:rsidRPr="00F67237">
              <w:rPr>
                <w:rFonts w:ascii="Nyala" w:hAnsi="Nyala" w:cs="Nyala"/>
                <w:sz w:val="20"/>
                <w:szCs w:val="20"/>
              </w:rPr>
              <w:t>ጓደኛዬ</w:t>
            </w:r>
          </w:p>
          <w:p w14:paraId="5A165084" w14:textId="77777777" w:rsidR="00342485" w:rsidRPr="00F67237" w:rsidRDefault="00342485" w:rsidP="00342485">
            <w:pPr>
              <w:rPr>
                <w:rFonts w:ascii="Arial" w:hAnsi="Arial" w:cs="Arial"/>
                <w:sz w:val="20"/>
                <w:szCs w:val="20"/>
              </w:rPr>
            </w:pPr>
            <w:r w:rsidRPr="00F67237">
              <w:rPr>
                <w:rFonts w:ascii="Arial" w:hAnsi="Arial" w:cs="Arial"/>
                <w:sz w:val="20"/>
                <w:szCs w:val="20"/>
              </w:rPr>
              <w:t xml:space="preserve">5 = Business partner (non-relative)/ </w:t>
            </w:r>
            <w:r w:rsidRPr="00F67237">
              <w:rPr>
                <w:rFonts w:ascii="Nyala" w:hAnsi="Nyala" w:cs="Nyala"/>
                <w:sz w:val="20"/>
                <w:szCs w:val="20"/>
              </w:rPr>
              <w:t>የንግድ</w:t>
            </w:r>
            <w:r w:rsidRPr="00F67237">
              <w:rPr>
                <w:rFonts w:ascii="Arial" w:hAnsi="Arial" w:cs="Arial"/>
                <w:sz w:val="20"/>
                <w:szCs w:val="20"/>
              </w:rPr>
              <w:t xml:space="preserve"> </w:t>
            </w:r>
            <w:r w:rsidRPr="00F67237">
              <w:rPr>
                <w:rFonts w:ascii="Nyala" w:hAnsi="Nyala" w:cs="Nyala"/>
                <w:sz w:val="20"/>
                <w:szCs w:val="20"/>
              </w:rPr>
              <w:t>ሽርኬ</w:t>
            </w:r>
            <w:r w:rsidRPr="00F67237">
              <w:rPr>
                <w:rFonts w:ascii="Arial" w:hAnsi="Arial" w:cs="Arial"/>
                <w:sz w:val="20"/>
                <w:szCs w:val="20"/>
              </w:rPr>
              <w:t xml:space="preserve"> (</w:t>
            </w:r>
            <w:r w:rsidRPr="00F67237">
              <w:rPr>
                <w:rFonts w:ascii="Nyala" w:hAnsi="Nyala" w:cs="Nyala"/>
                <w:sz w:val="20"/>
                <w:szCs w:val="20"/>
              </w:rPr>
              <w:t>ዘመድ</w:t>
            </w:r>
            <w:r w:rsidRPr="00F67237">
              <w:rPr>
                <w:rFonts w:ascii="Arial" w:hAnsi="Arial" w:cs="Arial"/>
                <w:sz w:val="20"/>
                <w:szCs w:val="20"/>
              </w:rPr>
              <w:t xml:space="preserve"> </w:t>
            </w:r>
            <w:r w:rsidRPr="00F67237">
              <w:rPr>
                <w:rFonts w:ascii="Nyala" w:hAnsi="Nyala" w:cs="Nyala"/>
                <w:sz w:val="20"/>
                <w:szCs w:val="20"/>
              </w:rPr>
              <w:t>ልሆነ</w:t>
            </w:r>
            <w:r w:rsidRPr="00F67237">
              <w:rPr>
                <w:rFonts w:ascii="Arial" w:hAnsi="Arial" w:cs="Arial"/>
                <w:sz w:val="20"/>
                <w:szCs w:val="20"/>
              </w:rPr>
              <w:t>)</w:t>
            </w:r>
          </w:p>
          <w:p w14:paraId="251BC86C" w14:textId="77777777" w:rsidR="00342485" w:rsidRPr="00F67237" w:rsidRDefault="00342485" w:rsidP="00342485">
            <w:pPr>
              <w:rPr>
                <w:rFonts w:ascii="Arial" w:hAnsi="Arial" w:cs="Arial"/>
                <w:sz w:val="20"/>
                <w:szCs w:val="20"/>
              </w:rPr>
            </w:pPr>
            <w:r w:rsidRPr="00F67237">
              <w:rPr>
                <w:rFonts w:ascii="Arial" w:hAnsi="Arial" w:cs="Arial"/>
                <w:sz w:val="20"/>
                <w:szCs w:val="20"/>
              </w:rPr>
              <w:t xml:space="preserve">6 = Relative (non-business partner)/ </w:t>
            </w:r>
            <w:r w:rsidRPr="00F67237">
              <w:rPr>
                <w:rFonts w:ascii="Nyala" w:hAnsi="Nyala" w:cs="Nyala"/>
                <w:sz w:val="20"/>
                <w:szCs w:val="20"/>
              </w:rPr>
              <w:t>ዘመድ</w:t>
            </w:r>
            <w:r w:rsidRPr="00F67237">
              <w:rPr>
                <w:rFonts w:ascii="Arial" w:hAnsi="Arial" w:cs="Arial"/>
                <w:sz w:val="20"/>
                <w:szCs w:val="20"/>
              </w:rPr>
              <w:t xml:space="preserve"> (</w:t>
            </w:r>
            <w:r w:rsidRPr="00F67237">
              <w:rPr>
                <w:rFonts w:ascii="Nyala" w:hAnsi="Nyala" w:cs="Nyala"/>
                <w:sz w:val="20"/>
                <w:szCs w:val="20"/>
              </w:rPr>
              <w:t>የንግድ</w:t>
            </w:r>
            <w:r w:rsidRPr="00F67237">
              <w:rPr>
                <w:rFonts w:ascii="Arial" w:hAnsi="Arial" w:cs="Arial"/>
                <w:sz w:val="20"/>
                <w:szCs w:val="20"/>
              </w:rPr>
              <w:t xml:space="preserve"> </w:t>
            </w:r>
            <w:r w:rsidRPr="00F67237">
              <w:rPr>
                <w:rFonts w:ascii="Nyala" w:hAnsi="Nyala" w:cs="Nyala"/>
                <w:sz w:val="20"/>
                <w:szCs w:val="20"/>
              </w:rPr>
              <w:t>ሽርኬ</w:t>
            </w:r>
            <w:r w:rsidRPr="00F67237">
              <w:rPr>
                <w:rFonts w:ascii="Arial" w:hAnsi="Arial" w:cs="Arial"/>
                <w:sz w:val="20"/>
                <w:szCs w:val="20"/>
              </w:rPr>
              <w:t xml:space="preserve"> </w:t>
            </w:r>
            <w:r w:rsidRPr="00F67237">
              <w:rPr>
                <w:rFonts w:ascii="Nyala" w:hAnsi="Nyala" w:cs="Nyala"/>
                <w:sz w:val="20"/>
                <w:szCs w:val="20"/>
              </w:rPr>
              <w:t>ያልሆነ</w:t>
            </w:r>
            <w:r w:rsidRPr="00F67237">
              <w:rPr>
                <w:rFonts w:ascii="Arial" w:hAnsi="Arial" w:cs="Arial"/>
                <w:sz w:val="20"/>
                <w:szCs w:val="20"/>
              </w:rPr>
              <w:t>)</w:t>
            </w:r>
          </w:p>
          <w:p w14:paraId="35E4A35D" w14:textId="77777777" w:rsidR="00342485" w:rsidRPr="00F67237" w:rsidRDefault="00342485" w:rsidP="00342485">
            <w:pPr>
              <w:rPr>
                <w:rFonts w:ascii="Arial" w:hAnsi="Arial" w:cs="Arial"/>
                <w:sz w:val="20"/>
                <w:szCs w:val="20"/>
              </w:rPr>
            </w:pPr>
            <w:r w:rsidRPr="00F67237">
              <w:rPr>
                <w:rFonts w:ascii="Arial" w:hAnsi="Arial" w:cs="Arial"/>
                <w:sz w:val="20"/>
                <w:szCs w:val="20"/>
              </w:rPr>
              <w:t xml:space="preserve">7 = Relative (business partner)/ </w:t>
            </w:r>
            <w:r w:rsidRPr="00F67237">
              <w:rPr>
                <w:rFonts w:ascii="Nyala" w:hAnsi="Nyala" w:cs="Nyala"/>
                <w:sz w:val="20"/>
                <w:szCs w:val="20"/>
              </w:rPr>
              <w:t>ዘመድ</w:t>
            </w:r>
            <w:r w:rsidRPr="00F67237">
              <w:rPr>
                <w:rFonts w:ascii="Arial" w:hAnsi="Arial" w:cs="Arial"/>
                <w:sz w:val="20"/>
                <w:szCs w:val="20"/>
              </w:rPr>
              <w:t xml:space="preserve"> (</w:t>
            </w:r>
            <w:r w:rsidRPr="00F67237">
              <w:rPr>
                <w:rFonts w:ascii="Nyala" w:hAnsi="Nyala" w:cs="Nyala"/>
                <w:sz w:val="20"/>
                <w:szCs w:val="20"/>
              </w:rPr>
              <w:t>የንግድ</w:t>
            </w:r>
            <w:r w:rsidRPr="00F67237">
              <w:rPr>
                <w:rFonts w:ascii="Arial" w:hAnsi="Arial" w:cs="Arial"/>
                <w:sz w:val="20"/>
                <w:szCs w:val="20"/>
              </w:rPr>
              <w:t xml:space="preserve"> </w:t>
            </w:r>
            <w:r w:rsidRPr="00F67237">
              <w:rPr>
                <w:rFonts w:ascii="Nyala" w:hAnsi="Nyala" w:cs="Nyala"/>
                <w:sz w:val="20"/>
                <w:szCs w:val="20"/>
              </w:rPr>
              <w:t>ሽርክ</w:t>
            </w:r>
            <w:r w:rsidRPr="00F67237">
              <w:rPr>
                <w:rFonts w:ascii="Arial" w:hAnsi="Arial" w:cs="Arial"/>
                <w:sz w:val="20"/>
                <w:szCs w:val="20"/>
              </w:rPr>
              <w:t xml:space="preserve"> </w:t>
            </w:r>
            <w:r w:rsidRPr="00F67237">
              <w:rPr>
                <w:rFonts w:ascii="Nyala" w:hAnsi="Nyala" w:cs="Nyala"/>
                <w:sz w:val="20"/>
                <w:szCs w:val="20"/>
              </w:rPr>
              <w:t>የሆነ</w:t>
            </w:r>
            <w:r w:rsidRPr="00F67237">
              <w:rPr>
                <w:rFonts w:ascii="Arial" w:hAnsi="Arial" w:cs="Arial"/>
                <w:sz w:val="20"/>
                <w:szCs w:val="20"/>
              </w:rPr>
              <w:t>)</w:t>
            </w:r>
          </w:p>
          <w:p w14:paraId="5E57B4FF" w14:textId="1F5BEF3E" w:rsidR="00343F93" w:rsidRPr="00F67237" w:rsidRDefault="00342485" w:rsidP="00342485">
            <w:pPr>
              <w:rPr>
                <w:rFonts w:ascii="Arial" w:hAnsi="Arial" w:cs="Arial"/>
                <w:sz w:val="20"/>
                <w:szCs w:val="20"/>
              </w:rPr>
            </w:pPr>
            <w:r w:rsidRPr="00F67237">
              <w:rPr>
                <w:rFonts w:ascii="Arial" w:hAnsi="Arial" w:cs="Arial"/>
                <w:sz w:val="20"/>
                <w:szCs w:val="20"/>
              </w:rPr>
              <w:t xml:space="preserve">8 = Other/ </w:t>
            </w:r>
            <w:r w:rsidRPr="00F67237">
              <w:rPr>
                <w:rFonts w:ascii="Nyala" w:hAnsi="Nyala" w:cs="Nyala"/>
                <w:sz w:val="20"/>
                <w:szCs w:val="20"/>
              </w:rPr>
              <w:t>ሌላ</w:t>
            </w:r>
            <w:r w:rsidRPr="00F67237">
              <w:rPr>
                <w:rFonts w:ascii="Arial" w:hAnsi="Arial" w:cs="Arial"/>
                <w:sz w:val="20"/>
                <w:szCs w:val="20"/>
              </w:rPr>
              <w:t xml:space="preserve">: </w:t>
            </w:r>
            <w:r w:rsidRPr="00F67237">
              <w:rPr>
                <w:rFonts w:ascii="Arial" w:hAnsi="Arial" w:cs="Arial"/>
                <w:b/>
                <w:i/>
                <w:sz w:val="20"/>
                <w:szCs w:val="20"/>
              </w:rPr>
              <w:t xml:space="preserve">(please specify/ </w:t>
            </w:r>
            <w:r w:rsidRPr="00F67237">
              <w:rPr>
                <w:rFonts w:ascii="Nyala" w:hAnsi="Nyala" w:cs="Nyala"/>
                <w:b/>
                <w:i/>
                <w:sz w:val="20"/>
                <w:szCs w:val="20"/>
              </w:rPr>
              <w:t>እባክዎ</w:t>
            </w:r>
            <w:r w:rsidRPr="00F67237">
              <w:rPr>
                <w:rFonts w:ascii="Arial" w:hAnsi="Arial" w:cs="Arial"/>
                <w:b/>
                <w:i/>
                <w:sz w:val="20"/>
                <w:szCs w:val="20"/>
              </w:rPr>
              <w:t xml:space="preserve"> </w:t>
            </w:r>
            <w:r w:rsidRPr="00F67237">
              <w:rPr>
                <w:rFonts w:ascii="Nyala" w:hAnsi="Nyala" w:cs="Nyala"/>
                <w:b/>
                <w:i/>
                <w:sz w:val="20"/>
                <w:szCs w:val="20"/>
              </w:rPr>
              <w:t>ይግለጹ</w:t>
            </w:r>
            <w:r w:rsidRPr="00F67237">
              <w:rPr>
                <w:rFonts w:ascii="Arial" w:hAnsi="Arial" w:cs="Arial"/>
                <w:b/>
                <w:i/>
                <w:sz w:val="20"/>
                <w:szCs w:val="20"/>
              </w:rPr>
              <w:t>)</w:t>
            </w:r>
            <w:r w:rsidRPr="00F67237">
              <w:rPr>
                <w:rFonts w:ascii="Arial" w:hAnsi="Arial" w:cs="Arial"/>
                <w:sz w:val="20"/>
                <w:szCs w:val="20"/>
              </w:rPr>
              <w:t xml:space="preserve"> ________________________</w:t>
            </w:r>
          </w:p>
          <w:p w14:paraId="7A581745" w14:textId="77777777" w:rsidR="00343F93" w:rsidRDefault="00343F93" w:rsidP="00343F93">
            <w:pPr>
              <w:rPr>
                <w:ins w:id="143" w:author="toshiba" w:date="2016-11-15T20:17:00Z"/>
                <w:rFonts w:ascii="Arial" w:hAnsi="Arial" w:cs="Arial"/>
                <w:sz w:val="20"/>
                <w:szCs w:val="20"/>
              </w:rPr>
            </w:pPr>
          </w:p>
          <w:p w14:paraId="10A2051D" w14:textId="091733DE" w:rsidR="009B05EA" w:rsidRPr="00F67237" w:rsidRDefault="009B05EA" w:rsidP="00343F93">
            <w:pPr>
              <w:rPr>
                <w:rFonts w:ascii="Arial" w:hAnsi="Arial" w:cs="Arial"/>
                <w:sz w:val="20"/>
                <w:szCs w:val="20"/>
              </w:rPr>
            </w:pPr>
          </w:p>
        </w:tc>
      </w:tr>
      <w:tr w:rsidR="00343F93" w:rsidRPr="00F67237" w14:paraId="1D7BABFF" w14:textId="77777777" w:rsidTr="00A507F3">
        <w:tblPrEx>
          <w:tblCellMar>
            <w:top w:w="108" w:type="dxa"/>
            <w:bottom w:w="108" w:type="dxa"/>
          </w:tblCellMar>
        </w:tblPrEx>
        <w:trPr>
          <w:trHeight w:val="333"/>
        </w:trPr>
        <w:tc>
          <w:tcPr>
            <w:tcW w:w="675" w:type="dxa"/>
          </w:tcPr>
          <w:p w14:paraId="621B34AC" w14:textId="77777777" w:rsidR="00343F93" w:rsidRPr="00F67237" w:rsidRDefault="00343F93" w:rsidP="00343F93">
            <w:pPr>
              <w:rPr>
                <w:rFonts w:ascii="Arial" w:hAnsi="Arial" w:cs="Arial"/>
                <w:sz w:val="20"/>
                <w:szCs w:val="20"/>
              </w:rPr>
            </w:pPr>
            <w:r w:rsidRPr="00F67237">
              <w:rPr>
                <w:rFonts w:ascii="Arial" w:hAnsi="Arial" w:cs="Arial"/>
                <w:sz w:val="20"/>
                <w:szCs w:val="20"/>
              </w:rPr>
              <w:lastRenderedPageBreak/>
              <w:t>3</w:t>
            </w:r>
          </w:p>
        </w:tc>
        <w:tc>
          <w:tcPr>
            <w:tcW w:w="8613" w:type="dxa"/>
            <w:gridSpan w:val="5"/>
            <w:tcBorders>
              <w:bottom w:val="single" w:sz="4" w:space="0" w:color="auto"/>
            </w:tcBorders>
          </w:tcPr>
          <w:p w14:paraId="48C08A05" w14:textId="554C0772" w:rsidR="00343F93" w:rsidRPr="00F67237" w:rsidRDefault="00343F93" w:rsidP="00D962E3">
            <w:pPr>
              <w:rPr>
                <w:rFonts w:ascii="Arial" w:hAnsi="Arial" w:cs="Arial"/>
                <w:sz w:val="20"/>
                <w:szCs w:val="20"/>
              </w:rPr>
            </w:pPr>
            <w:r w:rsidRPr="00F67237">
              <w:rPr>
                <w:rFonts w:ascii="Arial" w:hAnsi="Arial" w:cs="Arial"/>
                <w:sz w:val="20"/>
                <w:szCs w:val="20"/>
              </w:rPr>
              <w:t>What is the main product or service you currently offer? By</w:t>
            </w:r>
            <w:r w:rsidRPr="00F67237">
              <w:rPr>
                <w:rFonts w:ascii="Arial" w:hAnsi="Arial" w:cs="Arial"/>
              </w:rPr>
              <w:t xml:space="preserve"> </w:t>
            </w:r>
            <w:r w:rsidRPr="00F67237">
              <w:rPr>
                <w:rFonts w:ascii="Arial" w:hAnsi="Arial" w:cs="Arial"/>
                <w:i/>
                <w:sz w:val="20"/>
                <w:szCs w:val="20"/>
              </w:rPr>
              <w:t>main</w:t>
            </w:r>
            <w:r w:rsidRPr="00F67237">
              <w:rPr>
                <w:rFonts w:ascii="Arial" w:hAnsi="Arial" w:cs="Arial"/>
                <w:sz w:val="20"/>
                <w:szCs w:val="20"/>
              </w:rPr>
              <w:t xml:space="preserve"> product or service, I mean the product or service which contributes most to your sales. </w:t>
            </w:r>
            <w:r w:rsidRPr="00F67237">
              <w:rPr>
                <w:rFonts w:ascii="Arial" w:hAnsi="Arial" w:cs="Arial"/>
                <w:b/>
                <w:i/>
                <w:sz w:val="20"/>
                <w:szCs w:val="20"/>
              </w:rPr>
              <w:t>See list of codes</w:t>
            </w:r>
            <w:r w:rsidR="007E05C8" w:rsidRPr="00F67237">
              <w:rPr>
                <w:rFonts w:ascii="Arial" w:hAnsi="Arial" w:cs="Arial"/>
                <w:b/>
                <w:i/>
                <w:sz w:val="20"/>
                <w:szCs w:val="20"/>
              </w:rPr>
              <w:t xml:space="preserve"> </w:t>
            </w:r>
            <w:r w:rsidR="00D962E3" w:rsidRPr="00F67237">
              <w:rPr>
                <w:rFonts w:ascii="Nyala" w:hAnsi="Nyala" w:cs="Nyala"/>
                <w:sz w:val="20"/>
                <w:szCs w:val="20"/>
              </w:rPr>
              <w:t>አሁን</w:t>
            </w:r>
            <w:r w:rsidR="00D962E3" w:rsidRPr="00F67237">
              <w:rPr>
                <w:rFonts w:ascii="Arial" w:hAnsi="Arial" w:cs="Arial"/>
                <w:sz w:val="20"/>
                <w:szCs w:val="20"/>
              </w:rPr>
              <w:t xml:space="preserve"> </w:t>
            </w:r>
            <w:r w:rsidR="00D962E3" w:rsidRPr="00F67237">
              <w:rPr>
                <w:rFonts w:ascii="Nyala" w:hAnsi="Nyala" w:cs="Nyala"/>
                <w:sz w:val="20"/>
                <w:szCs w:val="20"/>
              </w:rPr>
              <w:t>በዋነኝነት</w:t>
            </w:r>
            <w:r w:rsidR="00D962E3" w:rsidRPr="00F67237">
              <w:rPr>
                <w:rFonts w:ascii="Arial" w:hAnsi="Arial" w:cs="Arial"/>
                <w:sz w:val="20"/>
                <w:szCs w:val="20"/>
              </w:rPr>
              <w:t xml:space="preserve"> </w:t>
            </w:r>
            <w:r w:rsidR="00D962E3" w:rsidRPr="00F67237">
              <w:rPr>
                <w:rFonts w:ascii="Nyala" w:hAnsi="Nyala" w:cs="Nyala"/>
                <w:sz w:val="20"/>
                <w:szCs w:val="20"/>
              </w:rPr>
              <w:t>የሚቀርቡት</w:t>
            </w:r>
            <w:r w:rsidR="00D962E3" w:rsidRPr="00F67237">
              <w:rPr>
                <w:rFonts w:ascii="Arial" w:hAnsi="Arial" w:cs="Arial"/>
                <w:sz w:val="20"/>
                <w:szCs w:val="20"/>
              </w:rPr>
              <w:t xml:space="preserve"> </w:t>
            </w:r>
            <w:r w:rsidR="00D962E3" w:rsidRPr="00F67237">
              <w:rPr>
                <w:rFonts w:ascii="Nyala" w:hAnsi="Nyala" w:cs="Nyala"/>
                <w:sz w:val="20"/>
                <w:szCs w:val="20"/>
              </w:rPr>
              <w:t>ምርት</w:t>
            </w:r>
            <w:r w:rsidR="00D962E3" w:rsidRPr="00F67237">
              <w:rPr>
                <w:rFonts w:ascii="Arial" w:hAnsi="Arial" w:cs="Arial"/>
                <w:sz w:val="20"/>
                <w:szCs w:val="20"/>
              </w:rPr>
              <w:t xml:space="preserve"> </w:t>
            </w:r>
            <w:r w:rsidR="00D962E3" w:rsidRPr="00F67237">
              <w:rPr>
                <w:rFonts w:ascii="Nyala" w:hAnsi="Nyala" w:cs="Nyala"/>
                <w:sz w:val="20"/>
                <w:szCs w:val="20"/>
              </w:rPr>
              <w:t>ወይም</w:t>
            </w:r>
            <w:r w:rsidR="00D962E3" w:rsidRPr="00F67237">
              <w:rPr>
                <w:rFonts w:ascii="Arial" w:hAnsi="Arial" w:cs="Arial"/>
                <w:sz w:val="20"/>
                <w:szCs w:val="20"/>
              </w:rPr>
              <w:t xml:space="preserve"> </w:t>
            </w:r>
            <w:r w:rsidR="00D962E3" w:rsidRPr="00F67237">
              <w:rPr>
                <w:rFonts w:ascii="Nyala" w:hAnsi="Nyala" w:cs="Nyala"/>
                <w:sz w:val="20"/>
                <w:szCs w:val="20"/>
              </w:rPr>
              <w:t>አገልግሎት</w:t>
            </w:r>
            <w:r w:rsidR="00D962E3" w:rsidRPr="00F67237">
              <w:rPr>
                <w:rFonts w:ascii="Arial" w:hAnsi="Arial" w:cs="Arial"/>
                <w:sz w:val="20"/>
                <w:szCs w:val="20"/>
              </w:rPr>
              <w:t xml:space="preserve"> (</w:t>
            </w:r>
            <w:r w:rsidR="00D962E3" w:rsidRPr="00F67237">
              <w:rPr>
                <w:rFonts w:ascii="Nyala" w:hAnsi="Nyala" w:cs="Nyala"/>
                <w:sz w:val="20"/>
                <w:szCs w:val="20"/>
              </w:rPr>
              <w:t>ባብዛኛው</w:t>
            </w:r>
            <w:r w:rsidR="00D962E3" w:rsidRPr="00F67237">
              <w:rPr>
                <w:rFonts w:ascii="Arial" w:hAnsi="Arial" w:cs="Arial"/>
                <w:sz w:val="20"/>
                <w:szCs w:val="20"/>
              </w:rPr>
              <w:t xml:space="preserve"> </w:t>
            </w:r>
            <w:r w:rsidR="00D962E3" w:rsidRPr="00F67237">
              <w:rPr>
                <w:rFonts w:ascii="Nyala" w:hAnsi="Nyala" w:cs="Nyala"/>
                <w:sz w:val="20"/>
                <w:szCs w:val="20"/>
              </w:rPr>
              <w:t>ሽያጭ</w:t>
            </w:r>
            <w:r w:rsidR="00D962E3" w:rsidRPr="00F67237">
              <w:rPr>
                <w:rFonts w:ascii="Arial" w:hAnsi="Arial" w:cs="Arial"/>
                <w:sz w:val="20"/>
                <w:szCs w:val="20"/>
              </w:rPr>
              <w:t>/</w:t>
            </w:r>
            <w:r w:rsidR="00D962E3" w:rsidRPr="00F67237">
              <w:rPr>
                <w:rFonts w:ascii="Nyala" w:hAnsi="Nyala" w:cs="Nyala"/>
                <w:sz w:val="20"/>
                <w:szCs w:val="20"/>
              </w:rPr>
              <w:t>ክፍያ</w:t>
            </w:r>
            <w:r w:rsidR="00D962E3" w:rsidRPr="00F67237">
              <w:rPr>
                <w:rFonts w:ascii="Arial" w:hAnsi="Arial" w:cs="Arial"/>
                <w:sz w:val="20"/>
                <w:szCs w:val="20"/>
              </w:rPr>
              <w:t xml:space="preserve"> </w:t>
            </w:r>
            <w:r w:rsidR="00D962E3" w:rsidRPr="00F67237">
              <w:rPr>
                <w:rFonts w:ascii="Nyala" w:hAnsi="Nyala" w:cs="Nyala"/>
                <w:sz w:val="20"/>
                <w:szCs w:val="20"/>
              </w:rPr>
              <w:t>የሚያገኙበት</w:t>
            </w:r>
            <w:r w:rsidR="00D962E3" w:rsidRPr="00F67237">
              <w:rPr>
                <w:rFonts w:ascii="Arial" w:hAnsi="Arial" w:cs="Arial"/>
                <w:sz w:val="20"/>
                <w:szCs w:val="20"/>
              </w:rPr>
              <w:t xml:space="preserve">) </w:t>
            </w:r>
            <w:r w:rsidR="00D962E3" w:rsidRPr="00F67237">
              <w:rPr>
                <w:rFonts w:ascii="Nyala" w:hAnsi="Nyala" w:cs="Nyala"/>
                <w:sz w:val="20"/>
                <w:szCs w:val="20"/>
              </w:rPr>
              <w:t>ምንድነው</w:t>
            </w:r>
            <w:r w:rsidR="00296AF9" w:rsidRPr="00F67237">
              <w:rPr>
                <w:rFonts w:ascii="Arial" w:hAnsi="Arial" w:cs="Arial"/>
                <w:sz w:val="20"/>
                <w:szCs w:val="20"/>
              </w:rPr>
              <w:t>?</w:t>
            </w:r>
            <w:r w:rsidR="00296AF9" w:rsidRPr="00F67237">
              <w:rPr>
                <w:rFonts w:ascii="Arial" w:hAnsi="Arial" w:cs="Arial"/>
                <w:b/>
                <w:i/>
                <w:sz w:val="20"/>
                <w:szCs w:val="20"/>
              </w:rPr>
              <w:t xml:space="preserve"> </w:t>
            </w:r>
            <w:r w:rsidR="00296AF9" w:rsidRPr="0019541F">
              <w:rPr>
                <w:rFonts w:ascii="Arial" w:hAnsi="Arial" w:cs="Arial"/>
                <w:b/>
                <w:i/>
                <w:sz w:val="20"/>
                <w:szCs w:val="20"/>
                <w:highlight w:val="yellow"/>
              </w:rPr>
              <w:t>/</w:t>
            </w:r>
            <w:r w:rsidR="00D962E3" w:rsidRPr="0019541F">
              <w:rPr>
                <w:rFonts w:ascii="Arial" w:hAnsi="Arial" w:cs="Arial"/>
                <w:b/>
                <w:i/>
                <w:sz w:val="20"/>
                <w:szCs w:val="20"/>
                <w:highlight w:val="yellow"/>
              </w:rPr>
              <w:t xml:space="preserve"> </w:t>
            </w:r>
            <w:r w:rsidR="00D962E3" w:rsidRPr="0019541F">
              <w:rPr>
                <w:rFonts w:ascii="Nyala" w:hAnsi="Nyala" w:cs="Nyala"/>
                <w:b/>
                <w:i/>
                <w:sz w:val="20"/>
                <w:szCs w:val="20"/>
                <w:highlight w:val="yellow"/>
              </w:rPr>
              <w:t>የኮዶችን</w:t>
            </w:r>
            <w:r w:rsidR="00D962E3" w:rsidRPr="0019541F">
              <w:rPr>
                <w:rFonts w:ascii="Arial" w:hAnsi="Arial" w:cs="Arial"/>
                <w:b/>
                <w:i/>
                <w:sz w:val="20"/>
                <w:szCs w:val="20"/>
                <w:highlight w:val="yellow"/>
              </w:rPr>
              <w:t xml:space="preserve"> </w:t>
            </w:r>
            <w:r w:rsidR="00D962E3" w:rsidRPr="0019541F">
              <w:rPr>
                <w:rFonts w:ascii="Nyala" w:hAnsi="Nyala" w:cs="Nyala"/>
                <w:b/>
                <w:i/>
                <w:sz w:val="20"/>
                <w:szCs w:val="20"/>
                <w:highlight w:val="yellow"/>
              </w:rPr>
              <w:t>ዝርዝር</w:t>
            </w:r>
            <w:r w:rsidR="00D962E3" w:rsidRPr="0019541F">
              <w:rPr>
                <w:rFonts w:ascii="Arial" w:hAnsi="Arial" w:cs="Arial"/>
                <w:b/>
                <w:i/>
                <w:sz w:val="20"/>
                <w:szCs w:val="20"/>
                <w:highlight w:val="yellow"/>
              </w:rPr>
              <w:t xml:space="preserve"> </w:t>
            </w:r>
            <w:r w:rsidR="00D962E3" w:rsidRPr="0019541F">
              <w:rPr>
                <w:rFonts w:ascii="Nyala" w:hAnsi="Nyala" w:cs="Nyala"/>
                <w:b/>
                <w:i/>
                <w:sz w:val="20"/>
                <w:szCs w:val="20"/>
                <w:highlight w:val="yellow"/>
              </w:rPr>
              <w:t>ይመልከቱ</w:t>
            </w:r>
          </w:p>
        </w:tc>
      </w:tr>
      <w:tr w:rsidR="00D00457" w:rsidRPr="00F67237" w14:paraId="696B0029" w14:textId="77777777" w:rsidTr="00F901D6">
        <w:tblPrEx>
          <w:tblCellMar>
            <w:top w:w="108" w:type="dxa"/>
            <w:bottom w:w="108" w:type="dxa"/>
          </w:tblCellMar>
        </w:tblPrEx>
        <w:trPr>
          <w:trHeight w:val="333"/>
        </w:trPr>
        <w:tc>
          <w:tcPr>
            <w:tcW w:w="675" w:type="dxa"/>
          </w:tcPr>
          <w:p w14:paraId="2C8228BC" w14:textId="77777777" w:rsidR="00D00457" w:rsidRPr="00F67237" w:rsidRDefault="00D00457" w:rsidP="00343F93">
            <w:pPr>
              <w:rPr>
                <w:rFonts w:ascii="Arial" w:hAnsi="Arial" w:cs="Arial"/>
                <w:sz w:val="20"/>
                <w:szCs w:val="20"/>
              </w:rPr>
            </w:pPr>
            <w:r w:rsidRPr="00F67237">
              <w:rPr>
                <w:rFonts w:ascii="Arial" w:hAnsi="Arial" w:cs="Arial"/>
                <w:sz w:val="20"/>
                <w:szCs w:val="20"/>
              </w:rPr>
              <w:t>4</w:t>
            </w:r>
          </w:p>
        </w:tc>
        <w:tc>
          <w:tcPr>
            <w:tcW w:w="4305" w:type="dxa"/>
            <w:gridSpan w:val="3"/>
            <w:tcBorders>
              <w:right w:val="nil"/>
            </w:tcBorders>
          </w:tcPr>
          <w:p w14:paraId="18AF2710" w14:textId="77777777" w:rsidR="00D00457" w:rsidRPr="00F67237" w:rsidRDefault="00D00457" w:rsidP="00500E7F">
            <w:pPr>
              <w:rPr>
                <w:rFonts w:ascii="Arial" w:hAnsi="Arial" w:cs="Arial"/>
                <w:b/>
                <w:i/>
                <w:sz w:val="20"/>
                <w:szCs w:val="20"/>
              </w:rPr>
            </w:pPr>
            <w:r w:rsidRPr="00F67237">
              <w:rPr>
                <w:rFonts w:ascii="Arial" w:hAnsi="Arial" w:cs="Arial"/>
                <w:sz w:val="20"/>
                <w:szCs w:val="20"/>
              </w:rPr>
              <w:t xml:space="preserve">How do you determine the price of your products/services/ </w:t>
            </w:r>
            <w:r w:rsidRPr="00F67237">
              <w:rPr>
                <w:rFonts w:ascii="Nyala" w:hAnsi="Nyala" w:cs="Nyala"/>
                <w:sz w:val="20"/>
                <w:szCs w:val="20"/>
              </w:rPr>
              <w:t>የምርቶን</w:t>
            </w:r>
            <w:r w:rsidRPr="00F67237">
              <w:rPr>
                <w:rFonts w:ascii="Arial" w:hAnsi="Arial" w:cs="Arial"/>
                <w:sz w:val="20"/>
                <w:szCs w:val="20"/>
              </w:rPr>
              <w:t xml:space="preserve">/ </w:t>
            </w:r>
            <w:r w:rsidRPr="00F67237">
              <w:rPr>
                <w:rFonts w:ascii="Nyala" w:hAnsi="Nyala" w:cs="Nyala"/>
                <w:sz w:val="20"/>
                <w:szCs w:val="20"/>
              </w:rPr>
              <w:t>ያገልግሎቶን</w:t>
            </w:r>
            <w:r w:rsidRPr="00F67237">
              <w:rPr>
                <w:rFonts w:ascii="Arial" w:hAnsi="Arial" w:cs="Arial"/>
                <w:sz w:val="20"/>
                <w:szCs w:val="20"/>
              </w:rPr>
              <w:t xml:space="preserve"> </w:t>
            </w:r>
            <w:r w:rsidRPr="00F67237">
              <w:rPr>
                <w:rFonts w:ascii="Nyala" w:hAnsi="Nyala" w:cs="Nyala"/>
                <w:sz w:val="20"/>
                <w:szCs w:val="20"/>
              </w:rPr>
              <w:t>ዋጋ</w:t>
            </w:r>
            <w:r w:rsidRPr="00F67237">
              <w:rPr>
                <w:rFonts w:ascii="Arial" w:hAnsi="Arial" w:cs="Arial"/>
                <w:sz w:val="20"/>
                <w:szCs w:val="20"/>
              </w:rPr>
              <w:t xml:space="preserve"> </w:t>
            </w:r>
            <w:r w:rsidRPr="00F67237">
              <w:rPr>
                <w:rFonts w:ascii="Nyala" w:hAnsi="Nyala" w:cs="Nyala"/>
                <w:sz w:val="20"/>
                <w:szCs w:val="20"/>
              </w:rPr>
              <w:t>የሚተምኑት</w:t>
            </w:r>
            <w:r w:rsidRPr="00F67237">
              <w:rPr>
                <w:rFonts w:ascii="Arial" w:hAnsi="Arial" w:cs="Arial"/>
                <w:sz w:val="20"/>
                <w:szCs w:val="20"/>
              </w:rPr>
              <w:t xml:space="preserve"> </w:t>
            </w:r>
            <w:r w:rsidRPr="00F67237">
              <w:rPr>
                <w:rFonts w:ascii="Nyala" w:hAnsi="Nyala" w:cs="Nyala"/>
                <w:sz w:val="20"/>
                <w:szCs w:val="20"/>
              </w:rPr>
              <w:t>እንዴት</w:t>
            </w:r>
            <w:r w:rsidRPr="00F67237">
              <w:rPr>
                <w:rFonts w:ascii="Arial" w:hAnsi="Arial" w:cs="Arial"/>
                <w:sz w:val="20"/>
                <w:szCs w:val="20"/>
              </w:rPr>
              <w:t xml:space="preserve"> </w:t>
            </w:r>
            <w:r w:rsidRPr="00F67237">
              <w:rPr>
                <w:rFonts w:ascii="Nyala" w:hAnsi="Nyala" w:cs="Nyala"/>
                <w:sz w:val="20"/>
                <w:szCs w:val="20"/>
              </w:rPr>
              <w:t>ነው</w:t>
            </w:r>
            <w:r w:rsidRPr="00F67237">
              <w:rPr>
                <w:rFonts w:ascii="Arial" w:hAnsi="Arial" w:cs="Arial"/>
                <w:sz w:val="20"/>
                <w:szCs w:val="20"/>
              </w:rPr>
              <w:t xml:space="preserve">? </w:t>
            </w:r>
            <w:r w:rsidRPr="00F67237">
              <w:rPr>
                <w:rFonts w:ascii="Arial" w:hAnsi="Arial" w:cs="Arial"/>
                <w:b/>
                <w:i/>
                <w:sz w:val="20"/>
                <w:szCs w:val="20"/>
              </w:rPr>
              <w:t xml:space="preserve">(Do not read the responses/ </w:t>
            </w:r>
            <w:r w:rsidRPr="00F67237">
              <w:rPr>
                <w:rFonts w:ascii="Nyala" w:hAnsi="Nyala" w:cs="Nyala"/>
                <w:b/>
                <w:i/>
                <w:sz w:val="20"/>
                <w:szCs w:val="20"/>
              </w:rPr>
              <w:t>ምርጫዎቹን</w:t>
            </w:r>
            <w:r w:rsidRPr="00F67237">
              <w:rPr>
                <w:rFonts w:ascii="Arial" w:hAnsi="Arial" w:cs="Arial"/>
                <w:b/>
                <w:i/>
                <w:sz w:val="20"/>
                <w:szCs w:val="20"/>
              </w:rPr>
              <w:t xml:space="preserve"> </w:t>
            </w:r>
            <w:r w:rsidRPr="00F67237">
              <w:rPr>
                <w:rFonts w:ascii="Nyala" w:hAnsi="Nyala" w:cs="Nyala"/>
                <w:b/>
                <w:i/>
                <w:sz w:val="20"/>
                <w:szCs w:val="20"/>
              </w:rPr>
              <w:t>አያንብቡ</w:t>
            </w:r>
            <w:r w:rsidRPr="00F67237">
              <w:rPr>
                <w:rFonts w:ascii="Arial" w:hAnsi="Arial" w:cs="Arial"/>
                <w:b/>
                <w:i/>
                <w:sz w:val="20"/>
                <w:szCs w:val="20"/>
              </w:rPr>
              <w:t>)</w:t>
            </w:r>
          </w:p>
          <w:p w14:paraId="127A55F9" w14:textId="77777777" w:rsidR="00D00457" w:rsidRPr="00F67237" w:rsidRDefault="00D00457" w:rsidP="00500E7F">
            <w:pPr>
              <w:rPr>
                <w:rFonts w:ascii="Arial" w:hAnsi="Arial" w:cs="Arial"/>
                <w:sz w:val="20"/>
                <w:szCs w:val="20"/>
              </w:rPr>
            </w:pPr>
          </w:p>
          <w:p w14:paraId="7A40FE08" w14:textId="77777777" w:rsidR="00D00457" w:rsidRPr="00F67237" w:rsidRDefault="00D00457" w:rsidP="00500E7F">
            <w:pPr>
              <w:rPr>
                <w:rFonts w:ascii="Arial" w:hAnsi="Arial" w:cs="Arial"/>
                <w:sz w:val="20"/>
                <w:szCs w:val="20"/>
              </w:rPr>
            </w:pPr>
            <w:r w:rsidRPr="00F67237">
              <w:rPr>
                <w:rFonts w:ascii="Arial" w:hAnsi="Arial" w:cs="Arial"/>
                <w:sz w:val="20"/>
                <w:szCs w:val="20"/>
              </w:rPr>
              <w:t xml:space="preserve">1 = Referring to competitors/ </w:t>
            </w:r>
            <w:r w:rsidRPr="00F67237">
              <w:rPr>
                <w:rFonts w:ascii="Nyala" w:hAnsi="Nyala" w:cs="Nyala"/>
                <w:sz w:val="20"/>
                <w:szCs w:val="20"/>
              </w:rPr>
              <w:t>ተፎካካሪዎችን</w:t>
            </w:r>
            <w:r w:rsidRPr="00F67237">
              <w:rPr>
                <w:rFonts w:ascii="Arial" w:hAnsi="Arial" w:cs="Arial"/>
                <w:sz w:val="20"/>
                <w:szCs w:val="20"/>
              </w:rPr>
              <w:t xml:space="preserve"> </w:t>
            </w:r>
            <w:r w:rsidRPr="00F67237">
              <w:rPr>
                <w:rFonts w:ascii="Nyala" w:hAnsi="Nyala" w:cs="Nyala"/>
                <w:sz w:val="20"/>
                <w:szCs w:val="20"/>
              </w:rPr>
              <w:t>በማየት</w:t>
            </w:r>
          </w:p>
          <w:p w14:paraId="1F6B703E" w14:textId="2A5E6B2C" w:rsidR="00D00457" w:rsidRPr="00F67237" w:rsidRDefault="00D00457" w:rsidP="00343F93">
            <w:pPr>
              <w:rPr>
                <w:rFonts w:ascii="Arial" w:hAnsi="Arial" w:cs="Arial"/>
                <w:sz w:val="20"/>
                <w:szCs w:val="20"/>
              </w:rPr>
            </w:pPr>
            <w:r w:rsidRPr="00F67237">
              <w:rPr>
                <w:rFonts w:ascii="Arial" w:hAnsi="Arial" w:cs="Arial"/>
                <w:sz w:val="20"/>
                <w:szCs w:val="20"/>
              </w:rPr>
              <w:t xml:space="preserve">2 = Price determined by the producer/ </w:t>
            </w:r>
            <w:r w:rsidRPr="00F67237">
              <w:rPr>
                <w:rFonts w:ascii="Nyala" w:hAnsi="Nyala" w:cs="Nyala"/>
                <w:sz w:val="20"/>
                <w:szCs w:val="20"/>
              </w:rPr>
              <w:t>አምራቹ</w:t>
            </w:r>
            <w:r w:rsidRPr="00F67237">
              <w:rPr>
                <w:rFonts w:ascii="Arial" w:hAnsi="Arial" w:cs="Arial"/>
                <w:sz w:val="20"/>
                <w:szCs w:val="20"/>
              </w:rPr>
              <w:t xml:space="preserve"> </w:t>
            </w:r>
            <w:r w:rsidRPr="00F67237">
              <w:rPr>
                <w:rFonts w:ascii="Nyala" w:hAnsi="Nyala" w:cs="Nyala"/>
                <w:sz w:val="20"/>
                <w:szCs w:val="20"/>
              </w:rPr>
              <w:t>በሚተምነው</w:t>
            </w:r>
            <w:r w:rsidRPr="00F67237">
              <w:rPr>
                <w:rFonts w:ascii="Arial" w:hAnsi="Arial" w:cs="Arial"/>
                <w:sz w:val="20"/>
                <w:szCs w:val="20"/>
              </w:rPr>
              <w:t xml:space="preserve"> </w:t>
            </w:r>
            <w:r w:rsidRPr="00F67237">
              <w:rPr>
                <w:rFonts w:ascii="Nyala" w:hAnsi="Nyala" w:cs="Nyala"/>
                <w:sz w:val="20"/>
                <w:szCs w:val="20"/>
              </w:rPr>
              <w:t>ዋጋ</w:t>
            </w:r>
          </w:p>
        </w:tc>
        <w:tc>
          <w:tcPr>
            <w:tcW w:w="4308" w:type="dxa"/>
            <w:gridSpan w:val="2"/>
            <w:tcBorders>
              <w:left w:val="nil"/>
            </w:tcBorders>
          </w:tcPr>
          <w:p w14:paraId="22294011" w14:textId="77777777" w:rsidR="00D00457" w:rsidRPr="00F67237" w:rsidRDefault="00D00457" w:rsidP="00500E7F">
            <w:pPr>
              <w:rPr>
                <w:rFonts w:ascii="Arial" w:hAnsi="Arial" w:cs="Arial"/>
                <w:sz w:val="20"/>
                <w:szCs w:val="20"/>
              </w:rPr>
            </w:pPr>
          </w:p>
          <w:p w14:paraId="238B9D54" w14:textId="77777777" w:rsidR="00D00457" w:rsidRPr="00F67237" w:rsidRDefault="00D00457" w:rsidP="00500E7F">
            <w:pPr>
              <w:rPr>
                <w:rFonts w:ascii="Arial" w:hAnsi="Arial" w:cs="Arial"/>
                <w:sz w:val="20"/>
                <w:szCs w:val="20"/>
              </w:rPr>
            </w:pPr>
            <w:r w:rsidRPr="00F67237">
              <w:rPr>
                <w:rFonts w:ascii="Arial" w:hAnsi="Arial" w:cs="Arial"/>
                <w:sz w:val="20"/>
                <w:szCs w:val="20"/>
              </w:rPr>
              <w:t xml:space="preserve">3 = Taking into account the cost, time of production or required effort/ </w:t>
            </w:r>
            <w:r w:rsidRPr="00F67237">
              <w:rPr>
                <w:rFonts w:ascii="Nyala" w:hAnsi="Nyala" w:cs="Nyala"/>
                <w:sz w:val="20"/>
                <w:szCs w:val="20"/>
              </w:rPr>
              <w:t>ወጪዎችን፣</w:t>
            </w:r>
            <w:r w:rsidRPr="00F67237">
              <w:rPr>
                <w:rFonts w:ascii="Arial" w:hAnsi="Arial" w:cs="Arial"/>
                <w:sz w:val="20"/>
                <w:szCs w:val="20"/>
              </w:rPr>
              <w:t xml:space="preserve"> </w:t>
            </w:r>
            <w:r w:rsidRPr="00F67237">
              <w:rPr>
                <w:rFonts w:ascii="Nyala" w:hAnsi="Nyala" w:cs="Nyala"/>
                <w:sz w:val="20"/>
                <w:szCs w:val="20"/>
              </w:rPr>
              <w:t>የምርት</w:t>
            </w:r>
            <w:r w:rsidRPr="00F67237">
              <w:rPr>
                <w:rFonts w:ascii="Arial" w:hAnsi="Arial" w:cs="Arial"/>
                <w:sz w:val="20"/>
                <w:szCs w:val="20"/>
              </w:rPr>
              <w:t xml:space="preserve"> </w:t>
            </w:r>
            <w:r w:rsidRPr="00F67237">
              <w:rPr>
                <w:rFonts w:ascii="Nyala" w:hAnsi="Nyala" w:cs="Nyala"/>
                <w:sz w:val="20"/>
                <w:szCs w:val="20"/>
              </w:rPr>
              <w:t>ግዜን</w:t>
            </w:r>
            <w:r w:rsidRPr="00F67237">
              <w:rPr>
                <w:rFonts w:ascii="Arial" w:hAnsi="Arial" w:cs="Arial"/>
                <w:sz w:val="20"/>
                <w:szCs w:val="20"/>
              </w:rPr>
              <w:t xml:space="preserve"> </w:t>
            </w:r>
            <w:r w:rsidRPr="00F67237">
              <w:rPr>
                <w:rFonts w:ascii="Nyala" w:hAnsi="Nyala" w:cs="Nyala"/>
                <w:sz w:val="20"/>
                <w:szCs w:val="20"/>
              </w:rPr>
              <w:t>ወይም</w:t>
            </w:r>
            <w:r w:rsidRPr="00F67237">
              <w:rPr>
                <w:rFonts w:ascii="Arial" w:hAnsi="Arial" w:cs="Arial"/>
                <w:sz w:val="20"/>
                <w:szCs w:val="20"/>
              </w:rPr>
              <w:t xml:space="preserve"> </w:t>
            </w:r>
            <w:r w:rsidRPr="00F67237">
              <w:rPr>
                <w:rFonts w:ascii="Nyala" w:hAnsi="Nyala" w:cs="Nyala"/>
                <w:sz w:val="20"/>
                <w:szCs w:val="20"/>
              </w:rPr>
              <w:t>የወሰደውን</w:t>
            </w:r>
            <w:r w:rsidRPr="00F67237">
              <w:rPr>
                <w:rFonts w:ascii="Arial" w:hAnsi="Arial" w:cs="Arial"/>
                <w:sz w:val="20"/>
                <w:szCs w:val="20"/>
              </w:rPr>
              <w:t xml:space="preserve"> </w:t>
            </w:r>
            <w:r w:rsidRPr="00F67237">
              <w:rPr>
                <w:rFonts w:ascii="Nyala" w:hAnsi="Nyala" w:cs="Nyala"/>
                <w:sz w:val="20"/>
                <w:szCs w:val="20"/>
              </w:rPr>
              <w:t>ልፋት</w:t>
            </w:r>
            <w:r w:rsidRPr="00F67237">
              <w:rPr>
                <w:rFonts w:ascii="Arial" w:hAnsi="Arial" w:cs="Arial"/>
                <w:sz w:val="20"/>
                <w:szCs w:val="20"/>
              </w:rPr>
              <w:t xml:space="preserve"> </w:t>
            </w:r>
            <w:r w:rsidRPr="00F67237">
              <w:rPr>
                <w:rFonts w:ascii="Nyala" w:hAnsi="Nyala" w:cs="Nyala"/>
                <w:sz w:val="20"/>
                <w:szCs w:val="20"/>
              </w:rPr>
              <w:t>ግምት</w:t>
            </w:r>
            <w:r w:rsidRPr="00F67237">
              <w:rPr>
                <w:rFonts w:ascii="Arial" w:hAnsi="Arial" w:cs="Arial"/>
                <w:sz w:val="20"/>
                <w:szCs w:val="20"/>
              </w:rPr>
              <w:t xml:space="preserve"> </w:t>
            </w:r>
            <w:r w:rsidRPr="00F67237">
              <w:rPr>
                <w:rFonts w:ascii="Nyala" w:hAnsi="Nyala" w:cs="Nyala"/>
                <w:sz w:val="20"/>
                <w:szCs w:val="20"/>
              </w:rPr>
              <w:t>ውስጥ</w:t>
            </w:r>
            <w:r w:rsidRPr="00F67237">
              <w:rPr>
                <w:rFonts w:ascii="Arial" w:hAnsi="Arial" w:cs="Arial"/>
                <w:sz w:val="20"/>
                <w:szCs w:val="20"/>
              </w:rPr>
              <w:t xml:space="preserve"> </w:t>
            </w:r>
            <w:r w:rsidRPr="00F67237">
              <w:rPr>
                <w:rFonts w:ascii="Nyala" w:hAnsi="Nyala" w:cs="Nyala"/>
                <w:sz w:val="20"/>
                <w:szCs w:val="20"/>
              </w:rPr>
              <w:t>በማሰገባት</w:t>
            </w:r>
          </w:p>
          <w:p w14:paraId="3E1F5F21" w14:textId="77777777" w:rsidR="00D00457" w:rsidRPr="00F67237" w:rsidRDefault="00D00457" w:rsidP="00500E7F">
            <w:pPr>
              <w:rPr>
                <w:rFonts w:ascii="Arial" w:hAnsi="Arial" w:cs="Arial"/>
                <w:sz w:val="20"/>
                <w:szCs w:val="20"/>
              </w:rPr>
            </w:pPr>
            <w:r w:rsidRPr="00F67237">
              <w:rPr>
                <w:rFonts w:ascii="Arial" w:hAnsi="Arial" w:cs="Arial"/>
                <w:sz w:val="20"/>
                <w:szCs w:val="20"/>
              </w:rPr>
              <w:t xml:space="preserve">4 = Taking into account the buying price of goods/ </w:t>
            </w:r>
            <w:r w:rsidRPr="00F67237">
              <w:rPr>
                <w:rFonts w:ascii="Nyala" w:hAnsi="Nyala" w:cs="Nyala"/>
                <w:sz w:val="20"/>
                <w:szCs w:val="20"/>
              </w:rPr>
              <w:t>እቃዎች</w:t>
            </w:r>
            <w:r w:rsidRPr="00F67237">
              <w:rPr>
                <w:rFonts w:ascii="Arial" w:hAnsi="Arial" w:cs="Arial"/>
                <w:sz w:val="20"/>
                <w:szCs w:val="20"/>
              </w:rPr>
              <w:t xml:space="preserve"> </w:t>
            </w:r>
            <w:r w:rsidRPr="00F67237">
              <w:rPr>
                <w:rFonts w:ascii="Nyala" w:hAnsi="Nyala" w:cs="Nyala"/>
                <w:sz w:val="20"/>
                <w:szCs w:val="20"/>
              </w:rPr>
              <w:t>የተገዙበትን</w:t>
            </w:r>
            <w:r w:rsidRPr="00F67237">
              <w:rPr>
                <w:rFonts w:ascii="Arial" w:hAnsi="Arial" w:cs="Arial"/>
                <w:sz w:val="20"/>
                <w:szCs w:val="20"/>
              </w:rPr>
              <w:t xml:space="preserve"> </w:t>
            </w:r>
            <w:r w:rsidRPr="00F67237">
              <w:rPr>
                <w:rFonts w:ascii="Nyala" w:hAnsi="Nyala" w:cs="Nyala"/>
                <w:sz w:val="20"/>
                <w:szCs w:val="20"/>
              </w:rPr>
              <w:t>ዋጋ</w:t>
            </w:r>
            <w:r w:rsidRPr="00F67237">
              <w:rPr>
                <w:rFonts w:ascii="Arial" w:hAnsi="Arial" w:cs="Arial"/>
                <w:sz w:val="20"/>
                <w:szCs w:val="20"/>
              </w:rPr>
              <w:t xml:space="preserve"> </w:t>
            </w:r>
            <w:r w:rsidRPr="00F67237">
              <w:rPr>
                <w:rFonts w:ascii="Nyala" w:hAnsi="Nyala" w:cs="Nyala"/>
                <w:sz w:val="20"/>
                <w:szCs w:val="20"/>
              </w:rPr>
              <w:t>ግምት</w:t>
            </w:r>
            <w:r w:rsidRPr="00F67237">
              <w:rPr>
                <w:rFonts w:ascii="Arial" w:hAnsi="Arial" w:cs="Arial"/>
                <w:sz w:val="20"/>
                <w:szCs w:val="20"/>
              </w:rPr>
              <w:t xml:space="preserve"> </w:t>
            </w:r>
            <w:r w:rsidRPr="00F67237">
              <w:rPr>
                <w:rFonts w:ascii="Nyala" w:hAnsi="Nyala" w:cs="Nyala"/>
                <w:sz w:val="20"/>
                <w:szCs w:val="20"/>
              </w:rPr>
              <w:t>ውስጥ</w:t>
            </w:r>
            <w:r w:rsidRPr="00F67237">
              <w:rPr>
                <w:rFonts w:ascii="Arial" w:hAnsi="Arial" w:cs="Arial"/>
                <w:sz w:val="20"/>
                <w:szCs w:val="20"/>
              </w:rPr>
              <w:t xml:space="preserve"> </w:t>
            </w:r>
            <w:r w:rsidRPr="00F67237">
              <w:rPr>
                <w:rFonts w:ascii="Nyala" w:hAnsi="Nyala" w:cs="Nyala"/>
                <w:sz w:val="20"/>
                <w:szCs w:val="20"/>
              </w:rPr>
              <w:t>በማስገባት</w:t>
            </w:r>
          </w:p>
          <w:p w14:paraId="07FF54F5" w14:textId="549156FE" w:rsidR="00D00457" w:rsidRPr="00F67237" w:rsidRDefault="00D00457" w:rsidP="00343F93">
            <w:pPr>
              <w:rPr>
                <w:rFonts w:ascii="Arial" w:hAnsi="Arial" w:cs="Arial"/>
                <w:sz w:val="20"/>
                <w:szCs w:val="20"/>
              </w:rPr>
            </w:pPr>
            <w:r w:rsidRPr="00F67237">
              <w:rPr>
                <w:rFonts w:ascii="Arial" w:hAnsi="Arial" w:cs="Arial"/>
                <w:sz w:val="20"/>
                <w:szCs w:val="20"/>
              </w:rPr>
              <w:t xml:space="preserve">5 = Other/ </w:t>
            </w:r>
            <w:r w:rsidRPr="00F67237">
              <w:rPr>
                <w:rFonts w:ascii="Nyala" w:hAnsi="Nyala" w:cs="Nyala"/>
                <w:sz w:val="20"/>
                <w:szCs w:val="20"/>
              </w:rPr>
              <w:t>ሌላ</w:t>
            </w:r>
            <w:r w:rsidRPr="00F67237">
              <w:rPr>
                <w:rFonts w:ascii="Arial" w:hAnsi="Arial" w:cs="Arial"/>
                <w:sz w:val="20"/>
                <w:szCs w:val="20"/>
              </w:rPr>
              <w:t xml:space="preserve">: </w:t>
            </w:r>
            <w:r w:rsidRPr="00F67237">
              <w:rPr>
                <w:rFonts w:ascii="Arial" w:hAnsi="Arial" w:cs="Arial"/>
                <w:b/>
                <w:i/>
                <w:sz w:val="20"/>
                <w:szCs w:val="20"/>
              </w:rPr>
              <w:t xml:space="preserve">(please specify/ </w:t>
            </w:r>
            <w:r w:rsidRPr="00F67237">
              <w:rPr>
                <w:rFonts w:ascii="Nyala" w:hAnsi="Nyala" w:cs="Nyala"/>
                <w:b/>
                <w:i/>
                <w:sz w:val="20"/>
                <w:szCs w:val="20"/>
              </w:rPr>
              <w:t>እባክዎን</w:t>
            </w:r>
            <w:r w:rsidRPr="00F67237">
              <w:rPr>
                <w:rFonts w:ascii="Arial" w:hAnsi="Arial" w:cs="Arial"/>
                <w:b/>
                <w:i/>
                <w:sz w:val="20"/>
                <w:szCs w:val="20"/>
              </w:rPr>
              <w:t xml:space="preserve"> </w:t>
            </w:r>
            <w:r w:rsidRPr="00F67237">
              <w:rPr>
                <w:rFonts w:ascii="Nyala" w:hAnsi="Nyala" w:cs="Nyala"/>
                <w:b/>
                <w:i/>
                <w:sz w:val="20"/>
                <w:szCs w:val="20"/>
              </w:rPr>
              <w:t>ይግለጹ</w:t>
            </w:r>
            <w:r w:rsidRPr="00F67237">
              <w:rPr>
                <w:rFonts w:ascii="Arial" w:hAnsi="Arial" w:cs="Arial"/>
                <w:b/>
                <w:i/>
                <w:sz w:val="20"/>
                <w:szCs w:val="20"/>
              </w:rPr>
              <w:t>)</w:t>
            </w:r>
            <w:r w:rsidRPr="00F67237">
              <w:rPr>
                <w:rFonts w:ascii="Arial" w:hAnsi="Arial" w:cs="Arial"/>
                <w:sz w:val="20"/>
                <w:szCs w:val="20"/>
              </w:rPr>
              <w:t xml:space="preserve"> ______________</w:t>
            </w:r>
          </w:p>
        </w:tc>
      </w:tr>
      <w:tr w:rsidR="00343F93" w:rsidRPr="00F67237" w14:paraId="0D5CBECD" w14:textId="77777777" w:rsidTr="00A507F3">
        <w:tblPrEx>
          <w:tblCellMar>
            <w:top w:w="108" w:type="dxa"/>
            <w:bottom w:w="108" w:type="dxa"/>
          </w:tblCellMar>
        </w:tblPrEx>
        <w:trPr>
          <w:trHeight w:val="333"/>
        </w:trPr>
        <w:tc>
          <w:tcPr>
            <w:tcW w:w="675" w:type="dxa"/>
          </w:tcPr>
          <w:p w14:paraId="48F217D6" w14:textId="77777777" w:rsidR="00343F93" w:rsidRPr="00F67237" w:rsidRDefault="00343F93" w:rsidP="00343F93">
            <w:pPr>
              <w:rPr>
                <w:rFonts w:ascii="Arial" w:hAnsi="Arial" w:cs="Arial"/>
                <w:sz w:val="20"/>
                <w:szCs w:val="20"/>
              </w:rPr>
            </w:pPr>
            <w:r w:rsidRPr="00F67237">
              <w:rPr>
                <w:rFonts w:ascii="Arial" w:hAnsi="Arial" w:cs="Arial"/>
                <w:sz w:val="20"/>
                <w:szCs w:val="20"/>
              </w:rPr>
              <w:t>5</w:t>
            </w:r>
          </w:p>
        </w:tc>
        <w:tc>
          <w:tcPr>
            <w:tcW w:w="8613" w:type="dxa"/>
            <w:gridSpan w:val="5"/>
          </w:tcPr>
          <w:p w14:paraId="1A47F7B1" w14:textId="37F4E5CB" w:rsidR="00B87346" w:rsidRPr="00F67237" w:rsidRDefault="00343F93" w:rsidP="00B87346">
            <w:pPr>
              <w:rPr>
                <w:rFonts w:ascii="Arial" w:hAnsi="Arial" w:cs="Arial"/>
                <w:sz w:val="20"/>
                <w:szCs w:val="20"/>
              </w:rPr>
            </w:pPr>
            <w:r w:rsidRPr="00F67237">
              <w:rPr>
                <w:rFonts w:ascii="Arial" w:hAnsi="Arial" w:cs="Arial"/>
                <w:sz w:val="20"/>
                <w:szCs w:val="20"/>
              </w:rPr>
              <w:t>Are prices fixed or negotiable?</w:t>
            </w:r>
            <w:r w:rsidR="00B87346" w:rsidRPr="00F67237">
              <w:rPr>
                <w:rFonts w:ascii="Arial" w:hAnsi="Arial" w:cs="Arial"/>
                <w:sz w:val="20"/>
                <w:szCs w:val="20"/>
              </w:rPr>
              <w:t xml:space="preserve"> </w:t>
            </w:r>
            <w:r w:rsidR="00B87346" w:rsidRPr="00F67237">
              <w:rPr>
                <w:rFonts w:ascii="Nyala" w:hAnsi="Nyala" w:cs="Nyala"/>
                <w:sz w:val="20"/>
                <w:szCs w:val="20"/>
              </w:rPr>
              <w:t>ዋጋዎች</w:t>
            </w:r>
            <w:r w:rsidR="00B87346" w:rsidRPr="00F67237">
              <w:rPr>
                <w:rFonts w:ascii="Arial" w:hAnsi="Arial" w:cs="Arial"/>
                <w:sz w:val="20"/>
                <w:szCs w:val="20"/>
              </w:rPr>
              <w:t xml:space="preserve"> </w:t>
            </w:r>
            <w:r w:rsidR="00B87346" w:rsidRPr="00F67237">
              <w:rPr>
                <w:rFonts w:ascii="Nyala" w:hAnsi="Nyala" w:cs="Nyala"/>
                <w:sz w:val="20"/>
                <w:szCs w:val="20"/>
              </w:rPr>
              <w:t>ቋሚ</w:t>
            </w:r>
            <w:r w:rsidR="00B87346" w:rsidRPr="00F67237">
              <w:rPr>
                <w:rFonts w:ascii="Arial" w:hAnsi="Arial" w:cs="Arial"/>
                <w:sz w:val="20"/>
                <w:szCs w:val="20"/>
              </w:rPr>
              <w:t xml:space="preserve"> </w:t>
            </w:r>
            <w:r w:rsidR="00B87346" w:rsidRPr="00F67237">
              <w:rPr>
                <w:rFonts w:ascii="Nyala" w:hAnsi="Nyala" w:cs="Nyala"/>
                <w:sz w:val="20"/>
                <w:szCs w:val="20"/>
              </w:rPr>
              <w:t>ተመን</w:t>
            </w:r>
            <w:r w:rsidR="00B87346" w:rsidRPr="00F67237">
              <w:rPr>
                <w:rFonts w:ascii="Arial" w:hAnsi="Arial" w:cs="Arial"/>
                <w:sz w:val="20"/>
                <w:szCs w:val="20"/>
              </w:rPr>
              <w:t xml:space="preserve"> </w:t>
            </w:r>
            <w:r w:rsidR="00B87346" w:rsidRPr="00F67237">
              <w:rPr>
                <w:rFonts w:ascii="Nyala" w:hAnsi="Nyala" w:cs="Nyala"/>
                <w:sz w:val="20"/>
                <w:szCs w:val="20"/>
              </w:rPr>
              <w:t>አላቸው</w:t>
            </w:r>
            <w:r w:rsidR="00B87346" w:rsidRPr="00F67237">
              <w:rPr>
                <w:rFonts w:ascii="Arial" w:hAnsi="Arial" w:cs="Arial"/>
                <w:sz w:val="20"/>
                <w:szCs w:val="20"/>
              </w:rPr>
              <w:t xml:space="preserve"> </w:t>
            </w:r>
            <w:r w:rsidR="00B87346" w:rsidRPr="00F67237">
              <w:rPr>
                <w:rFonts w:ascii="Nyala" w:hAnsi="Nyala" w:cs="Nyala"/>
                <w:sz w:val="20"/>
                <w:szCs w:val="20"/>
              </w:rPr>
              <w:t>ወይስ</w:t>
            </w:r>
            <w:r w:rsidR="00B87346" w:rsidRPr="00F67237">
              <w:rPr>
                <w:rFonts w:ascii="Arial" w:hAnsi="Arial" w:cs="Arial"/>
                <w:sz w:val="20"/>
                <w:szCs w:val="20"/>
              </w:rPr>
              <w:t xml:space="preserve"> </w:t>
            </w:r>
            <w:r w:rsidR="00B87346" w:rsidRPr="00F67237">
              <w:rPr>
                <w:rFonts w:ascii="Nyala" w:hAnsi="Nyala" w:cs="Nyala"/>
                <w:sz w:val="20"/>
                <w:szCs w:val="20"/>
              </w:rPr>
              <w:t>መደራደር</w:t>
            </w:r>
            <w:r w:rsidR="00B87346" w:rsidRPr="00F67237">
              <w:rPr>
                <w:rFonts w:ascii="Arial" w:hAnsi="Arial" w:cs="Arial"/>
                <w:sz w:val="20"/>
                <w:szCs w:val="20"/>
              </w:rPr>
              <w:t xml:space="preserve"> </w:t>
            </w:r>
            <w:r w:rsidR="00B87346" w:rsidRPr="00F67237">
              <w:rPr>
                <w:rFonts w:ascii="Nyala" w:hAnsi="Nyala" w:cs="Nyala"/>
                <w:sz w:val="20"/>
                <w:szCs w:val="20"/>
              </w:rPr>
              <w:t>ይቻላል</w:t>
            </w:r>
            <w:r w:rsidR="00B87346" w:rsidRPr="00F67237">
              <w:rPr>
                <w:rFonts w:ascii="Arial" w:hAnsi="Arial" w:cs="Arial"/>
                <w:sz w:val="20"/>
                <w:szCs w:val="20"/>
              </w:rPr>
              <w:t>?</w:t>
            </w:r>
          </w:p>
          <w:p w14:paraId="67BB0932" w14:textId="6C0EBBFE" w:rsidR="00343F93" w:rsidRPr="00F67237" w:rsidRDefault="00B87346" w:rsidP="00343F93">
            <w:pPr>
              <w:rPr>
                <w:rFonts w:ascii="Arial" w:hAnsi="Arial" w:cs="Arial"/>
                <w:sz w:val="20"/>
                <w:szCs w:val="20"/>
              </w:rPr>
            </w:pPr>
            <w:r w:rsidRPr="00F67237">
              <w:rPr>
                <w:rFonts w:ascii="Arial" w:hAnsi="Arial" w:cs="Arial"/>
                <w:sz w:val="20"/>
                <w:szCs w:val="20"/>
              </w:rPr>
              <w:t xml:space="preserve">1 = Fixed/ </w:t>
            </w:r>
            <w:r w:rsidRPr="00F67237">
              <w:rPr>
                <w:rFonts w:ascii="Nyala" w:hAnsi="Nyala" w:cs="Nyala"/>
                <w:sz w:val="20"/>
                <w:szCs w:val="20"/>
              </w:rPr>
              <w:t>ቋሚ</w:t>
            </w:r>
            <w:r w:rsidRPr="00F67237">
              <w:rPr>
                <w:rFonts w:ascii="Arial" w:hAnsi="Arial" w:cs="Arial"/>
                <w:sz w:val="20"/>
                <w:szCs w:val="20"/>
              </w:rPr>
              <w:t xml:space="preserve"> </w:t>
            </w:r>
            <w:r w:rsidRPr="00F67237">
              <w:rPr>
                <w:rFonts w:ascii="Nyala" w:hAnsi="Nyala" w:cs="Nyala"/>
                <w:sz w:val="20"/>
                <w:szCs w:val="20"/>
              </w:rPr>
              <w:t>ተመን</w:t>
            </w:r>
            <w:r w:rsidRPr="00F67237">
              <w:rPr>
                <w:rFonts w:ascii="Arial" w:hAnsi="Arial" w:cs="Arial"/>
                <w:sz w:val="20"/>
                <w:szCs w:val="20"/>
              </w:rPr>
              <w:t xml:space="preserve"> </w:t>
            </w:r>
            <w:r w:rsidRPr="00F67237">
              <w:rPr>
                <w:rFonts w:ascii="Nyala" w:hAnsi="Nyala" w:cs="Nyala"/>
                <w:sz w:val="20"/>
                <w:szCs w:val="20"/>
              </w:rPr>
              <w:t>አላቸው</w:t>
            </w:r>
            <w:r w:rsidR="008C4E39">
              <w:rPr>
                <w:rFonts w:ascii="Arial" w:hAnsi="Arial" w:cs="Arial"/>
                <w:sz w:val="20"/>
                <w:szCs w:val="20"/>
              </w:rPr>
              <w:t xml:space="preserve">        </w:t>
            </w:r>
            <w:r w:rsidRPr="00F67237">
              <w:rPr>
                <w:rFonts w:ascii="Arial" w:hAnsi="Arial" w:cs="Arial"/>
                <w:sz w:val="20"/>
                <w:szCs w:val="20"/>
              </w:rPr>
              <w:t xml:space="preserve">2 = Negotiable/ </w:t>
            </w:r>
            <w:r w:rsidRPr="00F67237">
              <w:rPr>
                <w:rFonts w:ascii="Nyala" w:hAnsi="Nyala" w:cs="Nyala"/>
                <w:sz w:val="20"/>
                <w:szCs w:val="20"/>
              </w:rPr>
              <w:t>መደራደር</w:t>
            </w:r>
            <w:r w:rsidRPr="00F67237">
              <w:rPr>
                <w:rFonts w:ascii="Arial" w:hAnsi="Arial" w:cs="Arial"/>
                <w:sz w:val="20"/>
                <w:szCs w:val="20"/>
              </w:rPr>
              <w:t xml:space="preserve"> </w:t>
            </w:r>
            <w:r w:rsidRPr="00F67237">
              <w:rPr>
                <w:rFonts w:ascii="Nyala" w:hAnsi="Nyala" w:cs="Nyala"/>
                <w:sz w:val="20"/>
                <w:szCs w:val="20"/>
              </w:rPr>
              <w:t>ይቻላል</w:t>
            </w:r>
          </w:p>
        </w:tc>
      </w:tr>
      <w:tr w:rsidR="00343F93" w:rsidRPr="00F67237" w14:paraId="433BE9BC" w14:textId="77777777" w:rsidTr="00A507F3">
        <w:tblPrEx>
          <w:tblCellMar>
            <w:top w:w="108" w:type="dxa"/>
            <w:bottom w:w="108" w:type="dxa"/>
          </w:tblCellMar>
        </w:tblPrEx>
        <w:trPr>
          <w:trHeight w:val="333"/>
        </w:trPr>
        <w:tc>
          <w:tcPr>
            <w:tcW w:w="675" w:type="dxa"/>
            <w:tcBorders>
              <w:bottom w:val="single" w:sz="4" w:space="0" w:color="auto"/>
            </w:tcBorders>
          </w:tcPr>
          <w:p w14:paraId="3A1066B6" w14:textId="77777777" w:rsidR="00343F93" w:rsidRPr="00F67237" w:rsidRDefault="00343F93" w:rsidP="00343F93">
            <w:pPr>
              <w:rPr>
                <w:rFonts w:ascii="Arial" w:hAnsi="Arial" w:cs="Arial"/>
                <w:sz w:val="20"/>
                <w:szCs w:val="20"/>
              </w:rPr>
            </w:pPr>
            <w:r w:rsidRPr="00F67237">
              <w:rPr>
                <w:rFonts w:ascii="Arial" w:hAnsi="Arial" w:cs="Arial"/>
                <w:sz w:val="20"/>
                <w:szCs w:val="20"/>
              </w:rPr>
              <w:t>6</w:t>
            </w:r>
          </w:p>
        </w:tc>
        <w:tc>
          <w:tcPr>
            <w:tcW w:w="8613" w:type="dxa"/>
            <w:gridSpan w:val="5"/>
            <w:tcBorders>
              <w:bottom w:val="single" w:sz="4" w:space="0" w:color="auto"/>
            </w:tcBorders>
          </w:tcPr>
          <w:p w14:paraId="0E268FFD" w14:textId="77777777" w:rsidR="00C964EB" w:rsidRPr="00F67237" w:rsidRDefault="00343F93" w:rsidP="00C964EB">
            <w:pPr>
              <w:rPr>
                <w:rFonts w:ascii="Arial" w:hAnsi="Arial" w:cs="Arial"/>
                <w:sz w:val="20"/>
                <w:szCs w:val="20"/>
              </w:rPr>
            </w:pPr>
            <w:r w:rsidRPr="00F67237">
              <w:rPr>
                <w:rFonts w:ascii="Arial" w:hAnsi="Arial" w:cs="Arial"/>
                <w:sz w:val="20"/>
                <w:szCs w:val="20"/>
              </w:rPr>
              <w:t xml:space="preserve">Have you introduced new products or services in the last year? </w:t>
            </w:r>
            <w:r w:rsidR="00C964EB" w:rsidRPr="00F67237">
              <w:rPr>
                <w:rFonts w:ascii="Arial" w:hAnsi="Arial" w:cs="Arial"/>
                <w:sz w:val="20"/>
                <w:szCs w:val="20"/>
              </w:rPr>
              <w:t xml:space="preserve">/ </w:t>
            </w:r>
            <w:r w:rsidR="00C964EB" w:rsidRPr="00F67237">
              <w:rPr>
                <w:rFonts w:ascii="Nyala" w:hAnsi="Nyala" w:cs="Nyala"/>
                <w:sz w:val="20"/>
                <w:szCs w:val="20"/>
              </w:rPr>
              <w:t>ባለፈው</w:t>
            </w:r>
            <w:r w:rsidR="00C964EB" w:rsidRPr="00F67237">
              <w:rPr>
                <w:rFonts w:ascii="Arial" w:hAnsi="Arial" w:cs="Arial"/>
                <w:sz w:val="20"/>
                <w:szCs w:val="20"/>
              </w:rPr>
              <w:t xml:space="preserve"> </w:t>
            </w:r>
            <w:r w:rsidR="00C964EB" w:rsidRPr="00F67237">
              <w:rPr>
                <w:rFonts w:ascii="Nyala" w:hAnsi="Nyala" w:cs="Nyala"/>
                <w:sz w:val="20"/>
                <w:szCs w:val="20"/>
              </w:rPr>
              <w:t>አመት</w:t>
            </w:r>
            <w:r w:rsidR="00C964EB" w:rsidRPr="00F67237">
              <w:rPr>
                <w:rFonts w:ascii="Arial" w:hAnsi="Arial" w:cs="Arial"/>
                <w:sz w:val="20"/>
                <w:szCs w:val="20"/>
              </w:rPr>
              <w:t xml:space="preserve"> </w:t>
            </w:r>
            <w:r w:rsidR="00C964EB" w:rsidRPr="00F67237">
              <w:rPr>
                <w:rFonts w:ascii="Nyala" w:hAnsi="Nyala" w:cs="Nyala"/>
                <w:sz w:val="20"/>
                <w:szCs w:val="20"/>
              </w:rPr>
              <w:t>ውስጥ</w:t>
            </w:r>
            <w:r w:rsidR="00C964EB" w:rsidRPr="00F67237">
              <w:rPr>
                <w:rFonts w:ascii="Arial" w:hAnsi="Arial" w:cs="Arial"/>
                <w:sz w:val="20"/>
                <w:szCs w:val="20"/>
              </w:rPr>
              <w:t xml:space="preserve"> </w:t>
            </w:r>
            <w:r w:rsidR="00C964EB" w:rsidRPr="00F67237">
              <w:rPr>
                <w:rFonts w:ascii="Nyala" w:hAnsi="Nyala" w:cs="Nyala"/>
                <w:sz w:val="20"/>
                <w:szCs w:val="20"/>
              </w:rPr>
              <w:t>አዳዲስ</w:t>
            </w:r>
            <w:r w:rsidR="00C964EB" w:rsidRPr="00F67237">
              <w:rPr>
                <w:rFonts w:ascii="Arial" w:hAnsi="Arial" w:cs="Arial"/>
                <w:sz w:val="20"/>
                <w:szCs w:val="20"/>
              </w:rPr>
              <w:t xml:space="preserve"> </w:t>
            </w:r>
            <w:r w:rsidR="00C964EB" w:rsidRPr="00F67237">
              <w:rPr>
                <w:rFonts w:ascii="Nyala" w:hAnsi="Nyala" w:cs="Nyala"/>
                <w:sz w:val="20"/>
                <w:szCs w:val="20"/>
              </w:rPr>
              <w:t>ምርቶችን</w:t>
            </w:r>
            <w:r w:rsidR="00C964EB" w:rsidRPr="00F67237">
              <w:rPr>
                <w:rFonts w:ascii="Arial" w:hAnsi="Arial" w:cs="Arial"/>
                <w:sz w:val="20"/>
                <w:szCs w:val="20"/>
              </w:rPr>
              <w:t xml:space="preserve"> </w:t>
            </w:r>
            <w:r w:rsidR="00C964EB" w:rsidRPr="00F67237">
              <w:rPr>
                <w:rFonts w:ascii="Nyala" w:hAnsi="Nyala" w:cs="Nyala"/>
                <w:sz w:val="20"/>
                <w:szCs w:val="20"/>
              </w:rPr>
              <w:t>ወይም</w:t>
            </w:r>
            <w:r w:rsidR="00C964EB" w:rsidRPr="00F67237">
              <w:rPr>
                <w:rFonts w:ascii="Arial" w:hAnsi="Arial" w:cs="Arial"/>
                <w:sz w:val="20"/>
                <w:szCs w:val="20"/>
              </w:rPr>
              <w:t xml:space="preserve"> </w:t>
            </w:r>
            <w:r w:rsidR="00C964EB" w:rsidRPr="00F67237">
              <w:rPr>
                <w:rFonts w:ascii="Nyala" w:hAnsi="Nyala" w:cs="Nyala"/>
                <w:sz w:val="20"/>
                <w:szCs w:val="20"/>
              </w:rPr>
              <w:t>አገልግሎቶችን</w:t>
            </w:r>
            <w:r w:rsidR="00C964EB" w:rsidRPr="00F67237">
              <w:rPr>
                <w:rFonts w:ascii="Arial" w:hAnsi="Arial" w:cs="Arial"/>
                <w:sz w:val="20"/>
                <w:szCs w:val="20"/>
              </w:rPr>
              <w:t xml:space="preserve"> </w:t>
            </w:r>
            <w:r w:rsidR="00C964EB" w:rsidRPr="00F67237">
              <w:rPr>
                <w:rFonts w:ascii="Nyala" w:hAnsi="Nyala" w:cs="Nyala"/>
                <w:sz w:val="20"/>
                <w:szCs w:val="20"/>
              </w:rPr>
              <w:t>ጀምረዋል</w:t>
            </w:r>
            <w:r w:rsidR="00C964EB" w:rsidRPr="00F67237">
              <w:rPr>
                <w:rFonts w:ascii="Arial" w:hAnsi="Arial" w:cs="Arial"/>
                <w:sz w:val="20"/>
                <w:szCs w:val="20"/>
              </w:rPr>
              <w:t xml:space="preserve">? </w:t>
            </w:r>
          </w:p>
          <w:p w14:paraId="32174EEF" w14:textId="4DA03D95" w:rsidR="00343F93" w:rsidRPr="00F67237" w:rsidRDefault="00C964EB" w:rsidP="00343F93">
            <w:pPr>
              <w:rPr>
                <w:rFonts w:ascii="Arial" w:hAnsi="Arial" w:cs="Arial"/>
                <w:sz w:val="20"/>
                <w:szCs w:val="20"/>
              </w:rPr>
            </w:pPr>
            <w:r w:rsidRPr="00F67237">
              <w:rPr>
                <w:rFonts w:ascii="Arial" w:hAnsi="Arial" w:cs="Arial"/>
                <w:sz w:val="20"/>
                <w:szCs w:val="20"/>
              </w:rPr>
              <w:t xml:space="preserve">1 = Yes/ </w:t>
            </w:r>
            <w:r w:rsidRPr="00F67237">
              <w:rPr>
                <w:rFonts w:ascii="Nyala" w:hAnsi="Nyala" w:cs="Nyala"/>
                <w:sz w:val="20"/>
                <w:szCs w:val="20"/>
              </w:rPr>
              <w:t>አዎን</w:t>
            </w:r>
            <w:r w:rsidR="008C4E39">
              <w:rPr>
                <w:rFonts w:ascii="Arial" w:hAnsi="Arial" w:cs="Arial"/>
                <w:sz w:val="20"/>
                <w:szCs w:val="20"/>
              </w:rPr>
              <w:t xml:space="preserve">          </w:t>
            </w:r>
            <w:r w:rsidRPr="00F67237">
              <w:rPr>
                <w:rFonts w:ascii="Arial" w:hAnsi="Arial" w:cs="Arial"/>
                <w:sz w:val="20"/>
                <w:szCs w:val="20"/>
              </w:rPr>
              <w:t xml:space="preserve">2 = No/ </w:t>
            </w:r>
            <w:r w:rsidRPr="00F67237">
              <w:rPr>
                <w:rFonts w:ascii="Nyala" w:hAnsi="Nyala" w:cs="Nyala"/>
                <w:sz w:val="20"/>
                <w:szCs w:val="20"/>
              </w:rPr>
              <w:t>አልጀመርኩም</w:t>
            </w:r>
            <w:r w:rsidRPr="00F67237">
              <w:rPr>
                <w:rFonts w:ascii="Arial" w:hAnsi="Arial" w:cs="Arial"/>
                <w:sz w:val="20"/>
                <w:szCs w:val="20"/>
              </w:rPr>
              <w:t xml:space="preserve"> </w:t>
            </w:r>
            <w:r w:rsidRPr="00F67237">
              <w:rPr>
                <w:rFonts w:ascii="Arial" w:hAnsi="Arial" w:cs="Arial"/>
                <w:b/>
                <w:i/>
                <w:sz w:val="20"/>
                <w:szCs w:val="20"/>
              </w:rPr>
              <w:t xml:space="preserve">(Go directly to Question 11/ </w:t>
            </w:r>
            <w:r w:rsidRPr="00F67237">
              <w:rPr>
                <w:rFonts w:ascii="Nyala" w:hAnsi="Nyala" w:cs="Nyala"/>
                <w:b/>
                <w:i/>
                <w:sz w:val="20"/>
                <w:szCs w:val="20"/>
              </w:rPr>
              <w:t>ወደ</w:t>
            </w:r>
            <w:r w:rsidRPr="00F67237">
              <w:rPr>
                <w:rFonts w:ascii="Arial" w:hAnsi="Arial" w:cs="Arial"/>
                <w:b/>
                <w:i/>
                <w:sz w:val="20"/>
                <w:szCs w:val="20"/>
              </w:rPr>
              <w:t xml:space="preserve"> </w:t>
            </w:r>
            <w:r w:rsidRPr="00F67237">
              <w:rPr>
                <w:rFonts w:ascii="Nyala" w:hAnsi="Nyala" w:cs="Nyala"/>
                <w:b/>
                <w:i/>
                <w:sz w:val="20"/>
                <w:szCs w:val="20"/>
              </w:rPr>
              <w:t>ጥያቄ</w:t>
            </w:r>
            <w:r w:rsidRPr="00F67237">
              <w:rPr>
                <w:rFonts w:ascii="Arial" w:hAnsi="Arial" w:cs="Arial"/>
                <w:b/>
                <w:i/>
                <w:sz w:val="20"/>
                <w:szCs w:val="20"/>
              </w:rPr>
              <w:t xml:space="preserve"> </w:t>
            </w:r>
            <w:r w:rsidRPr="00F67237">
              <w:rPr>
                <w:rFonts w:ascii="Nyala" w:hAnsi="Nyala" w:cs="Nyala"/>
                <w:b/>
                <w:i/>
                <w:sz w:val="20"/>
                <w:szCs w:val="20"/>
              </w:rPr>
              <w:t>ቁጥር</w:t>
            </w:r>
            <w:r w:rsidRPr="00F67237">
              <w:rPr>
                <w:rFonts w:ascii="Arial" w:hAnsi="Arial" w:cs="Arial"/>
                <w:b/>
                <w:i/>
                <w:sz w:val="20"/>
                <w:szCs w:val="20"/>
              </w:rPr>
              <w:t xml:space="preserve"> 11 </w:t>
            </w:r>
            <w:r w:rsidRPr="00F67237">
              <w:rPr>
                <w:rFonts w:ascii="Nyala" w:hAnsi="Nyala" w:cs="Nyala"/>
                <w:b/>
                <w:i/>
                <w:sz w:val="20"/>
                <w:szCs w:val="20"/>
              </w:rPr>
              <w:t>ይለፉ</w:t>
            </w:r>
            <w:r w:rsidRPr="00F67237">
              <w:rPr>
                <w:rFonts w:ascii="Arial" w:hAnsi="Arial" w:cs="Arial"/>
                <w:b/>
                <w:i/>
                <w:sz w:val="20"/>
                <w:szCs w:val="20"/>
              </w:rPr>
              <w:t>)</w:t>
            </w:r>
          </w:p>
        </w:tc>
      </w:tr>
      <w:tr w:rsidR="00343F93" w:rsidRPr="00F67237" w14:paraId="2DFEBAC8" w14:textId="77777777" w:rsidTr="00A507F3">
        <w:tblPrEx>
          <w:tblCellMar>
            <w:top w:w="108" w:type="dxa"/>
            <w:bottom w:w="108" w:type="dxa"/>
          </w:tblCellMar>
        </w:tblPrEx>
        <w:trPr>
          <w:trHeight w:val="333"/>
        </w:trPr>
        <w:tc>
          <w:tcPr>
            <w:tcW w:w="675" w:type="dxa"/>
            <w:tcBorders>
              <w:bottom w:val="nil"/>
            </w:tcBorders>
          </w:tcPr>
          <w:p w14:paraId="6C82B300" w14:textId="77777777" w:rsidR="00343F93" w:rsidRPr="00F67237" w:rsidRDefault="00343F93" w:rsidP="00343F93">
            <w:pPr>
              <w:rPr>
                <w:rFonts w:ascii="Arial" w:hAnsi="Arial" w:cs="Arial"/>
                <w:sz w:val="20"/>
                <w:szCs w:val="20"/>
              </w:rPr>
            </w:pPr>
            <w:r w:rsidRPr="00F67237">
              <w:rPr>
                <w:rFonts w:ascii="Arial" w:hAnsi="Arial" w:cs="Arial"/>
                <w:sz w:val="20"/>
                <w:szCs w:val="20"/>
              </w:rPr>
              <w:t>7</w:t>
            </w:r>
          </w:p>
        </w:tc>
        <w:tc>
          <w:tcPr>
            <w:tcW w:w="8613" w:type="dxa"/>
            <w:gridSpan w:val="5"/>
            <w:tcBorders>
              <w:bottom w:val="nil"/>
            </w:tcBorders>
          </w:tcPr>
          <w:p w14:paraId="7B005799" w14:textId="6BC85A85" w:rsidR="00A96D9B" w:rsidRPr="00F67237" w:rsidRDefault="00343F93" w:rsidP="00A96D9B">
            <w:pPr>
              <w:rPr>
                <w:rFonts w:ascii="Arial" w:hAnsi="Arial" w:cs="Arial"/>
                <w:sz w:val="20"/>
                <w:szCs w:val="20"/>
              </w:rPr>
            </w:pPr>
            <w:r w:rsidRPr="00F67237">
              <w:rPr>
                <w:rFonts w:ascii="Arial" w:hAnsi="Arial" w:cs="Arial"/>
                <w:sz w:val="20"/>
                <w:szCs w:val="20"/>
              </w:rPr>
              <w:t>Among the products/ services you have introduced during the last year, is there a product/ service which was new in the locality at the moment you introduced it for the first time?</w:t>
            </w:r>
            <w:r w:rsidR="00A96D9B" w:rsidRPr="00F67237">
              <w:rPr>
                <w:rFonts w:ascii="Arial" w:hAnsi="Arial" w:cs="Arial"/>
                <w:sz w:val="20"/>
                <w:szCs w:val="20"/>
              </w:rPr>
              <w:t xml:space="preserve"> / </w:t>
            </w:r>
            <w:r w:rsidR="00A96D9B" w:rsidRPr="00F67237">
              <w:rPr>
                <w:rFonts w:ascii="Nyala" w:hAnsi="Nyala" w:cs="Nyala"/>
                <w:sz w:val="20"/>
                <w:szCs w:val="20"/>
              </w:rPr>
              <w:t>ባለፈው</w:t>
            </w:r>
            <w:r w:rsidR="00A96D9B" w:rsidRPr="00F67237">
              <w:rPr>
                <w:rFonts w:ascii="Arial" w:hAnsi="Arial" w:cs="Arial"/>
                <w:sz w:val="20"/>
                <w:szCs w:val="20"/>
              </w:rPr>
              <w:t xml:space="preserve"> </w:t>
            </w:r>
            <w:r w:rsidR="00A96D9B" w:rsidRPr="00F67237">
              <w:rPr>
                <w:rFonts w:ascii="Nyala" w:hAnsi="Nyala" w:cs="Nyala"/>
                <w:sz w:val="20"/>
                <w:szCs w:val="20"/>
              </w:rPr>
              <w:t>አመት</w:t>
            </w:r>
            <w:r w:rsidR="00A96D9B" w:rsidRPr="00F67237">
              <w:rPr>
                <w:rFonts w:ascii="Arial" w:hAnsi="Arial" w:cs="Arial"/>
                <w:sz w:val="20"/>
                <w:szCs w:val="20"/>
              </w:rPr>
              <w:t xml:space="preserve"> </w:t>
            </w:r>
            <w:r w:rsidR="00A96D9B" w:rsidRPr="00F67237">
              <w:rPr>
                <w:rFonts w:ascii="Nyala" w:hAnsi="Nyala" w:cs="Nyala"/>
                <w:sz w:val="20"/>
                <w:szCs w:val="20"/>
              </w:rPr>
              <w:t>ውስጥ</w:t>
            </w:r>
            <w:r w:rsidR="00A96D9B" w:rsidRPr="00F67237">
              <w:rPr>
                <w:rFonts w:ascii="Arial" w:hAnsi="Arial" w:cs="Arial"/>
                <w:sz w:val="20"/>
                <w:szCs w:val="20"/>
              </w:rPr>
              <w:t xml:space="preserve"> </w:t>
            </w:r>
            <w:r w:rsidR="00A96D9B" w:rsidRPr="00F67237">
              <w:rPr>
                <w:rFonts w:ascii="Nyala" w:hAnsi="Nyala" w:cs="Nyala"/>
                <w:sz w:val="20"/>
                <w:szCs w:val="20"/>
              </w:rPr>
              <w:t>ከጀመሯቸው</w:t>
            </w:r>
            <w:r w:rsidR="00A96D9B" w:rsidRPr="00F67237">
              <w:rPr>
                <w:rFonts w:ascii="Arial" w:hAnsi="Arial" w:cs="Arial"/>
                <w:sz w:val="20"/>
                <w:szCs w:val="20"/>
              </w:rPr>
              <w:t xml:space="preserve"> </w:t>
            </w:r>
            <w:r w:rsidR="00A96D9B" w:rsidRPr="00F67237">
              <w:rPr>
                <w:rFonts w:ascii="Nyala" w:hAnsi="Nyala" w:cs="Nyala"/>
                <w:sz w:val="20"/>
                <w:szCs w:val="20"/>
              </w:rPr>
              <w:t>አዳዲስ</w:t>
            </w:r>
            <w:r w:rsidR="00A96D9B" w:rsidRPr="00F67237">
              <w:rPr>
                <w:rFonts w:ascii="Arial" w:hAnsi="Arial" w:cs="Arial"/>
                <w:sz w:val="20"/>
                <w:szCs w:val="20"/>
              </w:rPr>
              <w:t xml:space="preserve"> </w:t>
            </w:r>
            <w:r w:rsidR="00A96D9B" w:rsidRPr="00F67237">
              <w:rPr>
                <w:rFonts w:ascii="Nyala" w:hAnsi="Nyala" w:cs="Nyala"/>
                <w:sz w:val="20"/>
                <w:szCs w:val="20"/>
              </w:rPr>
              <w:t>ምርቶች</w:t>
            </w:r>
            <w:r w:rsidR="00A96D9B" w:rsidRPr="00F67237">
              <w:rPr>
                <w:rFonts w:ascii="Arial" w:hAnsi="Arial" w:cs="Arial"/>
                <w:sz w:val="20"/>
                <w:szCs w:val="20"/>
              </w:rPr>
              <w:t xml:space="preserve"> </w:t>
            </w:r>
            <w:r w:rsidR="00A96D9B" w:rsidRPr="00F67237">
              <w:rPr>
                <w:rFonts w:ascii="Nyala" w:hAnsi="Nyala" w:cs="Nyala"/>
                <w:sz w:val="20"/>
                <w:szCs w:val="20"/>
              </w:rPr>
              <w:t>ወይም</w:t>
            </w:r>
            <w:r w:rsidR="00A96D9B" w:rsidRPr="00F67237">
              <w:rPr>
                <w:rFonts w:ascii="Arial" w:hAnsi="Arial" w:cs="Arial"/>
                <w:sz w:val="20"/>
                <w:szCs w:val="20"/>
              </w:rPr>
              <w:t xml:space="preserve"> </w:t>
            </w:r>
            <w:r w:rsidR="00A96D9B" w:rsidRPr="00F67237">
              <w:rPr>
                <w:rFonts w:ascii="Nyala" w:hAnsi="Nyala" w:cs="Nyala"/>
                <w:sz w:val="20"/>
                <w:szCs w:val="20"/>
              </w:rPr>
              <w:t>አገልግሎቶች</w:t>
            </w:r>
            <w:r w:rsidR="00A96D9B" w:rsidRPr="00F67237">
              <w:rPr>
                <w:rFonts w:ascii="Arial" w:hAnsi="Arial" w:cs="Arial"/>
                <w:sz w:val="20"/>
                <w:szCs w:val="20"/>
              </w:rPr>
              <w:t xml:space="preserve"> </w:t>
            </w:r>
            <w:r w:rsidR="00A96D9B" w:rsidRPr="00F67237">
              <w:rPr>
                <w:rFonts w:ascii="Nyala" w:hAnsi="Nyala" w:cs="Nyala"/>
                <w:sz w:val="20"/>
                <w:szCs w:val="20"/>
              </w:rPr>
              <w:t>ውስጥ</w:t>
            </w:r>
            <w:r w:rsidR="00A96D9B" w:rsidRPr="00F67237">
              <w:rPr>
                <w:rFonts w:ascii="Arial" w:hAnsi="Arial" w:cs="Arial"/>
                <w:sz w:val="20"/>
                <w:szCs w:val="20"/>
              </w:rPr>
              <w:t xml:space="preserve"> </w:t>
            </w:r>
            <w:r w:rsidR="00A96D9B" w:rsidRPr="00F67237">
              <w:rPr>
                <w:rFonts w:ascii="Nyala" w:hAnsi="Nyala" w:cs="Nyala"/>
                <w:sz w:val="20"/>
                <w:szCs w:val="20"/>
              </w:rPr>
              <w:t>እርስዎ</w:t>
            </w:r>
            <w:r w:rsidR="00A96D9B" w:rsidRPr="00F67237">
              <w:rPr>
                <w:rFonts w:ascii="Arial" w:hAnsi="Arial" w:cs="Arial"/>
                <w:sz w:val="20"/>
                <w:szCs w:val="20"/>
              </w:rPr>
              <w:t xml:space="preserve"> </w:t>
            </w:r>
            <w:r w:rsidR="00A96D9B" w:rsidRPr="00F67237">
              <w:rPr>
                <w:rFonts w:ascii="Nyala" w:hAnsi="Nyala" w:cs="Nyala"/>
                <w:sz w:val="20"/>
                <w:szCs w:val="20"/>
              </w:rPr>
              <w:t>በጀመሩ</w:t>
            </w:r>
            <w:r w:rsidR="00A96D9B" w:rsidRPr="00F67237">
              <w:rPr>
                <w:rFonts w:ascii="Arial" w:hAnsi="Arial" w:cs="Arial"/>
                <w:sz w:val="20"/>
                <w:szCs w:val="20"/>
              </w:rPr>
              <w:t xml:space="preserve"> </w:t>
            </w:r>
            <w:r w:rsidR="00A96D9B" w:rsidRPr="00F67237">
              <w:rPr>
                <w:rFonts w:ascii="Nyala" w:hAnsi="Nyala" w:cs="Nyala"/>
                <w:sz w:val="20"/>
                <w:szCs w:val="20"/>
              </w:rPr>
              <w:t>ሰአት</w:t>
            </w:r>
            <w:r w:rsidR="00A96D9B" w:rsidRPr="00F67237">
              <w:rPr>
                <w:rFonts w:ascii="Arial" w:hAnsi="Arial" w:cs="Arial"/>
                <w:sz w:val="20"/>
                <w:szCs w:val="20"/>
              </w:rPr>
              <w:t xml:space="preserve"> </w:t>
            </w:r>
            <w:r w:rsidR="00A96D9B" w:rsidRPr="00F67237">
              <w:rPr>
                <w:rFonts w:ascii="Nyala" w:hAnsi="Nyala" w:cs="Nyala"/>
                <w:sz w:val="20"/>
                <w:szCs w:val="20"/>
              </w:rPr>
              <w:t>ለአካባቢዎ</w:t>
            </w:r>
            <w:r w:rsidR="00A96D9B" w:rsidRPr="00F67237">
              <w:rPr>
                <w:rFonts w:ascii="Arial" w:hAnsi="Arial" w:cs="Arial"/>
                <w:sz w:val="20"/>
                <w:szCs w:val="20"/>
              </w:rPr>
              <w:t xml:space="preserve"> </w:t>
            </w:r>
            <w:r w:rsidR="00A96D9B" w:rsidRPr="00F67237">
              <w:rPr>
                <w:rFonts w:ascii="Nyala" w:hAnsi="Nyala" w:cs="Nyala"/>
                <w:sz w:val="20"/>
                <w:szCs w:val="20"/>
              </w:rPr>
              <w:t>አዲስ</w:t>
            </w:r>
            <w:r w:rsidR="00A96D9B" w:rsidRPr="00F67237">
              <w:rPr>
                <w:rFonts w:ascii="Arial" w:hAnsi="Arial" w:cs="Arial"/>
                <w:sz w:val="20"/>
                <w:szCs w:val="20"/>
              </w:rPr>
              <w:t xml:space="preserve"> </w:t>
            </w:r>
            <w:r w:rsidR="00A96D9B" w:rsidRPr="00F67237">
              <w:rPr>
                <w:rFonts w:ascii="Nyala" w:hAnsi="Nyala" w:cs="Nyala"/>
                <w:sz w:val="20"/>
                <w:szCs w:val="20"/>
              </w:rPr>
              <w:t>የነበረ</w:t>
            </w:r>
            <w:r w:rsidR="00A96D9B" w:rsidRPr="00F67237">
              <w:rPr>
                <w:rFonts w:ascii="Arial" w:hAnsi="Arial" w:cs="Arial"/>
                <w:sz w:val="20"/>
                <w:szCs w:val="20"/>
              </w:rPr>
              <w:t xml:space="preserve"> </w:t>
            </w:r>
            <w:r w:rsidR="00A96D9B" w:rsidRPr="00F67237">
              <w:rPr>
                <w:rFonts w:ascii="Nyala" w:hAnsi="Nyala" w:cs="Nyala"/>
                <w:sz w:val="20"/>
                <w:szCs w:val="20"/>
              </w:rPr>
              <w:t>ምርት</w:t>
            </w:r>
            <w:r w:rsidR="00A96D9B" w:rsidRPr="00F67237">
              <w:rPr>
                <w:rFonts w:ascii="Arial" w:hAnsi="Arial" w:cs="Arial"/>
                <w:sz w:val="20"/>
                <w:szCs w:val="20"/>
              </w:rPr>
              <w:t xml:space="preserve"> </w:t>
            </w:r>
            <w:r w:rsidR="00A96D9B" w:rsidRPr="00F67237">
              <w:rPr>
                <w:rFonts w:ascii="Nyala" w:hAnsi="Nyala" w:cs="Nyala"/>
                <w:sz w:val="20"/>
                <w:szCs w:val="20"/>
              </w:rPr>
              <w:t>ወይም</w:t>
            </w:r>
            <w:r w:rsidR="00A96D9B" w:rsidRPr="00F67237">
              <w:rPr>
                <w:rFonts w:ascii="Arial" w:hAnsi="Arial" w:cs="Arial"/>
                <w:sz w:val="20"/>
                <w:szCs w:val="20"/>
              </w:rPr>
              <w:t xml:space="preserve"> </w:t>
            </w:r>
            <w:r w:rsidR="00A96D9B" w:rsidRPr="00F67237">
              <w:rPr>
                <w:rFonts w:ascii="Nyala" w:hAnsi="Nyala" w:cs="Nyala"/>
                <w:sz w:val="20"/>
                <w:szCs w:val="20"/>
              </w:rPr>
              <w:t>አገልግሎት</w:t>
            </w:r>
            <w:r w:rsidR="00A96D9B" w:rsidRPr="00F67237">
              <w:rPr>
                <w:rFonts w:ascii="Arial" w:hAnsi="Arial" w:cs="Arial"/>
                <w:sz w:val="20"/>
                <w:szCs w:val="20"/>
              </w:rPr>
              <w:t xml:space="preserve"> </w:t>
            </w:r>
            <w:r w:rsidR="00A96D9B" w:rsidRPr="00F67237">
              <w:rPr>
                <w:rFonts w:ascii="Nyala" w:hAnsi="Nyala" w:cs="Nyala"/>
                <w:sz w:val="20"/>
                <w:szCs w:val="20"/>
              </w:rPr>
              <w:t>ነበር</w:t>
            </w:r>
            <w:r w:rsidR="00A96D9B" w:rsidRPr="00F67237">
              <w:rPr>
                <w:rFonts w:ascii="Arial" w:hAnsi="Arial" w:cs="Arial"/>
                <w:sz w:val="20"/>
                <w:szCs w:val="20"/>
              </w:rPr>
              <w:t>?</w:t>
            </w:r>
          </w:p>
          <w:p w14:paraId="1696B086" w14:textId="3C29E04F" w:rsidR="00343F93" w:rsidRPr="00F67237" w:rsidRDefault="00A96D9B" w:rsidP="00343F93">
            <w:pPr>
              <w:rPr>
                <w:rFonts w:ascii="Arial" w:hAnsi="Arial" w:cs="Arial"/>
                <w:sz w:val="20"/>
                <w:szCs w:val="20"/>
              </w:rPr>
            </w:pPr>
            <w:r w:rsidRPr="00F67237">
              <w:rPr>
                <w:rFonts w:ascii="Arial" w:hAnsi="Arial" w:cs="Arial"/>
                <w:sz w:val="20"/>
                <w:szCs w:val="20"/>
              </w:rPr>
              <w:t xml:space="preserve">1 = Yes/ </w:t>
            </w:r>
            <w:r w:rsidRPr="00F67237">
              <w:rPr>
                <w:rFonts w:ascii="Nyala" w:hAnsi="Nyala" w:cs="Nyala"/>
                <w:sz w:val="20"/>
                <w:szCs w:val="20"/>
              </w:rPr>
              <w:t>አዎን</w:t>
            </w:r>
            <w:r w:rsidR="00296AF9">
              <w:rPr>
                <w:rFonts w:ascii="Arial" w:hAnsi="Arial" w:cs="Arial"/>
                <w:sz w:val="20"/>
                <w:szCs w:val="20"/>
              </w:rPr>
              <w:t xml:space="preserve">                       </w:t>
            </w:r>
            <w:r w:rsidRPr="00F67237">
              <w:rPr>
                <w:rFonts w:ascii="Arial" w:hAnsi="Arial" w:cs="Arial"/>
                <w:sz w:val="20"/>
                <w:szCs w:val="20"/>
              </w:rPr>
              <w:t xml:space="preserve">2 = No/ </w:t>
            </w:r>
            <w:r w:rsidRPr="00F67237">
              <w:rPr>
                <w:rFonts w:ascii="Nyala" w:hAnsi="Nyala" w:cs="Nyala"/>
                <w:sz w:val="20"/>
                <w:szCs w:val="20"/>
              </w:rPr>
              <w:t>አልነበረም</w:t>
            </w:r>
          </w:p>
        </w:tc>
      </w:tr>
      <w:tr w:rsidR="00343F93" w:rsidRPr="00F67237" w14:paraId="6A9AD479" w14:textId="77777777" w:rsidTr="00A507F3">
        <w:tblPrEx>
          <w:tblCellMar>
            <w:top w:w="108" w:type="dxa"/>
            <w:bottom w:w="108" w:type="dxa"/>
          </w:tblCellMar>
        </w:tblPrEx>
        <w:trPr>
          <w:trHeight w:val="333"/>
        </w:trPr>
        <w:tc>
          <w:tcPr>
            <w:tcW w:w="675" w:type="dxa"/>
            <w:tcBorders>
              <w:bottom w:val="nil"/>
            </w:tcBorders>
          </w:tcPr>
          <w:p w14:paraId="205043AE" w14:textId="77777777" w:rsidR="00343F93" w:rsidRPr="00F67237" w:rsidRDefault="00343F93" w:rsidP="00343F93">
            <w:pPr>
              <w:rPr>
                <w:rFonts w:ascii="Arial" w:hAnsi="Arial" w:cs="Arial"/>
                <w:sz w:val="20"/>
                <w:szCs w:val="20"/>
              </w:rPr>
            </w:pPr>
            <w:r w:rsidRPr="00F67237">
              <w:rPr>
                <w:rFonts w:ascii="Arial" w:hAnsi="Arial" w:cs="Arial"/>
                <w:sz w:val="20"/>
                <w:szCs w:val="20"/>
              </w:rPr>
              <w:t>8</w:t>
            </w:r>
          </w:p>
        </w:tc>
        <w:tc>
          <w:tcPr>
            <w:tcW w:w="8613" w:type="dxa"/>
            <w:gridSpan w:val="5"/>
            <w:tcBorders>
              <w:bottom w:val="nil"/>
            </w:tcBorders>
          </w:tcPr>
          <w:p w14:paraId="0F23B0AA" w14:textId="495B8524" w:rsidR="002C77E0" w:rsidRDefault="00343F93" w:rsidP="000D769A">
            <w:pPr>
              <w:rPr>
                <w:rFonts w:ascii="Arial" w:hAnsi="Arial" w:cs="Arial"/>
                <w:sz w:val="20"/>
                <w:szCs w:val="20"/>
              </w:rPr>
            </w:pPr>
            <w:r w:rsidRPr="00F67237">
              <w:rPr>
                <w:rFonts w:ascii="Arial" w:hAnsi="Arial" w:cs="Arial"/>
                <w:sz w:val="20"/>
                <w:szCs w:val="20"/>
              </w:rPr>
              <w:t xml:space="preserve">Think of the main product/service you have newly introduced. By </w:t>
            </w:r>
            <w:r w:rsidRPr="00F67237">
              <w:rPr>
                <w:rFonts w:ascii="Arial" w:hAnsi="Arial" w:cs="Arial"/>
                <w:i/>
                <w:sz w:val="20"/>
                <w:szCs w:val="20"/>
              </w:rPr>
              <w:t>main</w:t>
            </w:r>
            <w:r w:rsidRPr="00F67237">
              <w:rPr>
                <w:rFonts w:ascii="Arial" w:hAnsi="Arial" w:cs="Arial"/>
                <w:sz w:val="20"/>
                <w:szCs w:val="20"/>
              </w:rPr>
              <w:t xml:space="preserve"> product or service, I mean the product or service which has contributed most to your sales. </w:t>
            </w:r>
            <w:r w:rsidRPr="00F67237">
              <w:rPr>
                <w:rFonts w:ascii="Arial" w:hAnsi="Arial" w:cs="Arial"/>
                <w:i/>
                <w:sz w:val="20"/>
                <w:szCs w:val="20"/>
              </w:rPr>
              <w:t>Why</w:t>
            </w:r>
            <w:r w:rsidRPr="00F67237">
              <w:rPr>
                <w:rFonts w:ascii="Arial" w:hAnsi="Arial" w:cs="Arial"/>
                <w:sz w:val="20"/>
                <w:szCs w:val="20"/>
              </w:rPr>
              <w:t xml:space="preserve"> have you introduced this new product /service? Can you name the </w:t>
            </w:r>
            <w:r w:rsidRPr="00F67237">
              <w:rPr>
                <w:rFonts w:ascii="Arial" w:hAnsi="Arial" w:cs="Arial"/>
                <w:sz w:val="20"/>
                <w:szCs w:val="20"/>
                <w:u w:val="single"/>
              </w:rPr>
              <w:t>two most important</w:t>
            </w:r>
            <w:r w:rsidR="000D769A" w:rsidRPr="00F67237">
              <w:rPr>
                <w:rFonts w:ascii="Arial" w:hAnsi="Arial" w:cs="Arial"/>
                <w:sz w:val="20"/>
                <w:szCs w:val="20"/>
              </w:rPr>
              <w:t xml:space="preserve"> reasons? </w:t>
            </w:r>
          </w:p>
          <w:p w14:paraId="119FEDCE" w14:textId="0D1C3B82" w:rsidR="000D769A" w:rsidRPr="00F67237" w:rsidRDefault="000D769A" w:rsidP="000D769A">
            <w:pPr>
              <w:rPr>
                <w:rFonts w:ascii="Arial" w:hAnsi="Arial" w:cs="Arial"/>
                <w:sz w:val="20"/>
                <w:szCs w:val="20"/>
              </w:rPr>
            </w:pPr>
            <w:r w:rsidRPr="00F67237">
              <w:rPr>
                <w:rFonts w:ascii="Nyala" w:hAnsi="Nyala" w:cs="Nyala"/>
                <w:sz w:val="20"/>
                <w:szCs w:val="20"/>
              </w:rPr>
              <w:t>ከጀመሩት</w:t>
            </w:r>
            <w:r w:rsidRPr="00F67237">
              <w:rPr>
                <w:rFonts w:ascii="Arial" w:hAnsi="Arial" w:cs="Arial"/>
                <w:sz w:val="20"/>
                <w:szCs w:val="20"/>
              </w:rPr>
              <w:t xml:space="preserve"> </w:t>
            </w:r>
            <w:r w:rsidRPr="00F67237">
              <w:rPr>
                <w:rFonts w:ascii="Nyala" w:hAnsi="Nyala" w:cs="Nyala"/>
                <w:sz w:val="20"/>
                <w:szCs w:val="20"/>
              </w:rPr>
              <w:t>አዲስ</w:t>
            </w:r>
            <w:r w:rsidRPr="00F67237">
              <w:rPr>
                <w:rFonts w:ascii="Arial" w:hAnsi="Arial" w:cs="Arial"/>
                <w:sz w:val="20"/>
                <w:szCs w:val="20"/>
              </w:rPr>
              <w:t xml:space="preserve"> </w:t>
            </w:r>
            <w:r w:rsidRPr="00F67237">
              <w:rPr>
                <w:rFonts w:ascii="Nyala" w:hAnsi="Nyala" w:cs="Nyala"/>
                <w:sz w:val="20"/>
                <w:szCs w:val="20"/>
              </w:rPr>
              <w:t>ምርት</w:t>
            </w:r>
            <w:r w:rsidRPr="00F67237">
              <w:rPr>
                <w:rFonts w:ascii="Arial" w:hAnsi="Arial" w:cs="Arial"/>
                <w:sz w:val="20"/>
                <w:szCs w:val="20"/>
              </w:rPr>
              <w:t xml:space="preserve"> </w:t>
            </w:r>
            <w:r w:rsidRPr="00F67237">
              <w:rPr>
                <w:rFonts w:ascii="Nyala" w:hAnsi="Nyala" w:cs="Nyala"/>
                <w:sz w:val="20"/>
                <w:szCs w:val="20"/>
              </w:rPr>
              <w:t>ወይም</w:t>
            </w:r>
            <w:r w:rsidRPr="00F67237">
              <w:rPr>
                <w:rFonts w:ascii="Arial" w:hAnsi="Arial" w:cs="Arial"/>
                <w:sz w:val="20"/>
                <w:szCs w:val="20"/>
              </w:rPr>
              <w:t xml:space="preserve"> </w:t>
            </w:r>
            <w:r w:rsidRPr="00F67237">
              <w:rPr>
                <w:rFonts w:ascii="Nyala" w:hAnsi="Nyala" w:cs="Nyala"/>
                <w:sz w:val="20"/>
                <w:szCs w:val="20"/>
              </w:rPr>
              <w:t>አገልግሎት</w:t>
            </w:r>
            <w:r w:rsidRPr="00F67237">
              <w:rPr>
                <w:rFonts w:ascii="Arial" w:hAnsi="Arial" w:cs="Arial"/>
                <w:sz w:val="20"/>
                <w:szCs w:val="20"/>
              </w:rPr>
              <w:t xml:space="preserve"> </w:t>
            </w:r>
            <w:r w:rsidRPr="00F67237">
              <w:rPr>
                <w:rFonts w:ascii="Nyala" w:hAnsi="Nyala" w:cs="Nyala"/>
                <w:sz w:val="20"/>
                <w:szCs w:val="20"/>
              </w:rPr>
              <w:t>ውስጥ</w:t>
            </w:r>
            <w:r w:rsidRPr="00F67237">
              <w:rPr>
                <w:rFonts w:ascii="Arial" w:hAnsi="Arial" w:cs="Arial"/>
                <w:sz w:val="20"/>
                <w:szCs w:val="20"/>
              </w:rPr>
              <w:t xml:space="preserve"> </w:t>
            </w:r>
            <w:r w:rsidRPr="00F67237">
              <w:rPr>
                <w:rFonts w:ascii="Nyala" w:hAnsi="Nyala" w:cs="Nyala"/>
                <w:sz w:val="20"/>
                <w:szCs w:val="20"/>
              </w:rPr>
              <w:t>ዋነኛውን</w:t>
            </w:r>
            <w:r w:rsidRPr="00F67237">
              <w:rPr>
                <w:rFonts w:ascii="Arial" w:hAnsi="Arial" w:cs="Arial"/>
                <w:sz w:val="20"/>
                <w:szCs w:val="20"/>
              </w:rPr>
              <w:t xml:space="preserve"> </w:t>
            </w:r>
            <w:r w:rsidRPr="00F67237">
              <w:rPr>
                <w:rFonts w:ascii="Nyala" w:hAnsi="Nyala" w:cs="Nyala"/>
                <w:sz w:val="20"/>
                <w:szCs w:val="20"/>
              </w:rPr>
              <w:t>በተመለከተ</w:t>
            </w:r>
            <w:r w:rsidRPr="00F67237">
              <w:rPr>
                <w:rFonts w:ascii="Arial" w:hAnsi="Arial" w:cs="Arial"/>
                <w:sz w:val="20"/>
                <w:szCs w:val="20"/>
              </w:rPr>
              <w:t xml:space="preserve"> </w:t>
            </w:r>
            <w:r w:rsidRPr="00F67237">
              <w:rPr>
                <w:rFonts w:ascii="Nyala" w:hAnsi="Nyala" w:cs="Nyala"/>
                <w:sz w:val="20"/>
                <w:szCs w:val="20"/>
              </w:rPr>
              <w:t>ልጠይቅዎ</w:t>
            </w:r>
            <w:r w:rsidRPr="00F67237">
              <w:rPr>
                <w:rFonts w:ascii="Arial" w:hAnsi="Arial" w:cs="Arial"/>
                <w:sz w:val="20"/>
                <w:szCs w:val="20"/>
              </w:rPr>
              <w:t xml:space="preserve">? </w:t>
            </w:r>
            <w:r w:rsidRPr="00F67237">
              <w:rPr>
                <w:rFonts w:ascii="Nyala" w:hAnsi="Nyala" w:cs="Nyala"/>
                <w:sz w:val="20"/>
                <w:szCs w:val="20"/>
              </w:rPr>
              <w:t>ዋነኛ</w:t>
            </w:r>
            <w:r w:rsidRPr="00F67237">
              <w:rPr>
                <w:rFonts w:ascii="Arial" w:hAnsi="Arial" w:cs="Arial"/>
                <w:sz w:val="20"/>
                <w:szCs w:val="20"/>
              </w:rPr>
              <w:t xml:space="preserve"> </w:t>
            </w:r>
            <w:r w:rsidRPr="00F67237">
              <w:rPr>
                <w:rFonts w:ascii="Nyala" w:hAnsi="Nyala" w:cs="Nyala"/>
                <w:sz w:val="20"/>
                <w:szCs w:val="20"/>
              </w:rPr>
              <w:t>ምርት</w:t>
            </w:r>
            <w:r w:rsidRPr="00F67237">
              <w:rPr>
                <w:rFonts w:ascii="Arial" w:hAnsi="Arial" w:cs="Arial"/>
                <w:sz w:val="20"/>
                <w:szCs w:val="20"/>
              </w:rPr>
              <w:t xml:space="preserve"> </w:t>
            </w:r>
            <w:r w:rsidRPr="00F67237">
              <w:rPr>
                <w:rFonts w:ascii="Nyala" w:hAnsi="Nyala" w:cs="Nyala"/>
                <w:sz w:val="20"/>
                <w:szCs w:val="20"/>
              </w:rPr>
              <w:t>ወይም</w:t>
            </w:r>
            <w:r w:rsidRPr="00F67237">
              <w:rPr>
                <w:rFonts w:ascii="Arial" w:hAnsi="Arial" w:cs="Arial"/>
                <w:sz w:val="20"/>
                <w:szCs w:val="20"/>
              </w:rPr>
              <w:t xml:space="preserve"> </w:t>
            </w:r>
            <w:r w:rsidRPr="00F67237">
              <w:rPr>
                <w:rFonts w:ascii="Nyala" w:hAnsi="Nyala" w:cs="Nyala"/>
                <w:sz w:val="20"/>
                <w:szCs w:val="20"/>
              </w:rPr>
              <w:t>አገልግሎት</w:t>
            </w:r>
            <w:r w:rsidRPr="00F67237">
              <w:rPr>
                <w:rFonts w:ascii="Arial" w:hAnsi="Arial" w:cs="Arial"/>
                <w:sz w:val="20"/>
                <w:szCs w:val="20"/>
              </w:rPr>
              <w:t xml:space="preserve"> </w:t>
            </w:r>
            <w:r w:rsidRPr="00F67237">
              <w:rPr>
                <w:rFonts w:ascii="Nyala" w:hAnsi="Nyala" w:cs="Nyala"/>
                <w:sz w:val="20"/>
                <w:szCs w:val="20"/>
              </w:rPr>
              <w:t>ስንል</w:t>
            </w:r>
            <w:r w:rsidRPr="00F67237">
              <w:rPr>
                <w:rFonts w:ascii="Arial" w:hAnsi="Arial" w:cs="Arial"/>
                <w:sz w:val="20"/>
                <w:szCs w:val="20"/>
              </w:rPr>
              <w:t xml:space="preserve"> </w:t>
            </w:r>
            <w:r w:rsidRPr="00F67237">
              <w:rPr>
                <w:rFonts w:ascii="Nyala" w:hAnsi="Nyala" w:cs="Nyala"/>
                <w:sz w:val="20"/>
                <w:szCs w:val="20"/>
              </w:rPr>
              <w:t>በሽያጭ</w:t>
            </w:r>
            <w:r w:rsidRPr="00F67237">
              <w:rPr>
                <w:rFonts w:ascii="Arial" w:hAnsi="Arial" w:cs="Arial"/>
                <w:sz w:val="20"/>
                <w:szCs w:val="20"/>
              </w:rPr>
              <w:t xml:space="preserve"> </w:t>
            </w:r>
            <w:r w:rsidRPr="00F67237">
              <w:rPr>
                <w:rFonts w:ascii="Nyala" w:hAnsi="Nyala" w:cs="Nyala"/>
                <w:sz w:val="20"/>
                <w:szCs w:val="20"/>
              </w:rPr>
              <w:t>ረገድ</w:t>
            </w:r>
            <w:r w:rsidRPr="00F67237">
              <w:rPr>
                <w:rFonts w:ascii="Arial" w:hAnsi="Arial" w:cs="Arial"/>
                <w:sz w:val="20"/>
                <w:szCs w:val="20"/>
              </w:rPr>
              <w:t xml:space="preserve"> </w:t>
            </w:r>
            <w:r w:rsidRPr="00F67237">
              <w:rPr>
                <w:rFonts w:ascii="Nyala" w:hAnsi="Nyala" w:cs="Nyala"/>
                <w:sz w:val="20"/>
                <w:szCs w:val="20"/>
              </w:rPr>
              <w:t>አብዛኛውን</w:t>
            </w:r>
            <w:r w:rsidRPr="00F67237">
              <w:rPr>
                <w:rFonts w:ascii="Arial" w:hAnsi="Arial" w:cs="Arial"/>
                <w:sz w:val="20"/>
                <w:szCs w:val="20"/>
              </w:rPr>
              <w:t xml:space="preserve"> </w:t>
            </w:r>
            <w:r w:rsidRPr="00F67237">
              <w:rPr>
                <w:rFonts w:ascii="Nyala" w:hAnsi="Nyala" w:cs="Nyala"/>
                <w:sz w:val="20"/>
                <w:szCs w:val="20"/>
              </w:rPr>
              <w:t>ድርሻ</w:t>
            </w:r>
            <w:r w:rsidRPr="00F67237">
              <w:rPr>
                <w:rFonts w:ascii="Arial" w:hAnsi="Arial" w:cs="Arial"/>
                <w:sz w:val="20"/>
                <w:szCs w:val="20"/>
              </w:rPr>
              <w:t xml:space="preserve"> </w:t>
            </w:r>
            <w:r w:rsidRPr="00F67237">
              <w:rPr>
                <w:rFonts w:ascii="Nyala" w:hAnsi="Nyala" w:cs="Nyala"/>
                <w:sz w:val="20"/>
                <w:szCs w:val="20"/>
              </w:rPr>
              <w:t>የሚይዘውን</w:t>
            </w:r>
            <w:r w:rsidRPr="00F67237">
              <w:rPr>
                <w:rFonts w:ascii="Arial" w:hAnsi="Arial" w:cs="Arial"/>
                <w:sz w:val="20"/>
                <w:szCs w:val="20"/>
              </w:rPr>
              <w:t xml:space="preserve"> </w:t>
            </w:r>
            <w:r w:rsidRPr="00F67237">
              <w:rPr>
                <w:rFonts w:ascii="Nyala" w:hAnsi="Nyala" w:cs="Nyala"/>
                <w:sz w:val="20"/>
                <w:szCs w:val="20"/>
              </w:rPr>
              <w:t>ማለታችን</w:t>
            </w:r>
            <w:r w:rsidRPr="00F67237">
              <w:rPr>
                <w:rFonts w:ascii="Arial" w:hAnsi="Arial" w:cs="Arial"/>
                <w:sz w:val="20"/>
                <w:szCs w:val="20"/>
              </w:rPr>
              <w:t xml:space="preserve"> </w:t>
            </w:r>
            <w:r w:rsidRPr="00F67237">
              <w:rPr>
                <w:rFonts w:ascii="Nyala" w:hAnsi="Nyala" w:cs="Nyala"/>
                <w:sz w:val="20"/>
                <w:szCs w:val="20"/>
              </w:rPr>
              <w:t>ነው፡፡</w:t>
            </w:r>
            <w:r w:rsidRPr="00F67237">
              <w:rPr>
                <w:rFonts w:ascii="Arial" w:hAnsi="Arial" w:cs="Arial"/>
                <w:sz w:val="20"/>
                <w:szCs w:val="20"/>
              </w:rPr>
              <w:t xml:space="preserve"> </w:t>
            </w:r>
            <w:r w:rsidRPr="00F67237">
              <w:rPr>
                <w:rFonts w:ascii="Nyala" w:hAnsi="Nyala" w:cs="Nyala"/>
                <w:sz w:val="20"/>
                <w:szCs w:val="20"/>
              </w:rPr>
              <w:t>የህንን</w:t>
            </w:r>
            <w:r w:rsidRPr="00F67237">
              <w:rPr>
                <w:rFonts w:ascii="Arial" w:hAnsi="Arial" w:cs="Arial"/>
                <w:sz w:val="20"/>
                <w:szCs w:val="20"/>
              </w:rPr>
              <w:t xml:space="preserve"> </w:t>
            </w:r>
            <w:r w:rsidRPr="00F67237">
              <w:rPr>
                <w:rFonts w:ascii="Nyala" w:hAnsi="Nyala" w:cs="Nyala"/>
                <w:sz w:val="20"/>
                <w:szCs w:val="20"/>
              </w:rPr>
              <w:t>አዲስ</w:t>
            </w:r>
            <w:r w:rsidRPr="00F67237">
              <w:rPr>
                <w:rFonts w:ascii="Arial" w:hAnsi="Arial" w:cs="Arial"/>
                <w:sz w:val="20"/>
                <w:szCs w:val="20"/>
              </w:rPr>
              <w:t xml:space="preserve"> </w:t>
            </w:r>
            <w:r w:rsidRPr="00F67237">
              <w:rPr>
                <w:rFonts w:ascii="Nyala" w:hAnsi="Nyala" w:cs="Nyala"/>
                <w:sz w:val="20"/>
                <w:szCs w:val="20"/>
              </w:rPr>
              <w:t>ምርት</w:t>
            </w:r>
            <w:r w:rsidRPr="00F67237">
              <w:rPr>
                <w:rFonts w:ascii="Arial" w:hAnsi="Arial" w:cs="Arial"/>
                <w:sz w:val="20"/>
                <w:szCs w:val="20"/>
              </w:rPr>
              <w:t xml:space="preserve"> </w:t>
            </w:r>
            <w:r w:rsidRPr="00F67237">
              <w:rPr>
                <w:rFonts w:ascii="Nyala" w:hAnsi="Nyala" w:cs="Nyala"/>
                <w:sz w:val="20"/>
                <w:szCs w:val="20"/>
              </w:rPr>
              <w:t>ወይም</w:t>
            </w:r>
            <w:r w:rsidRPr="00F67237">
              <w:rPr>
                <w:rFonts w:ascii="Arial" w:hAnsi="Arial" w:cs="Arial"/>
                <w:sz w:val="20"/>
                <w:szCs w:val="20"/>
              </w:rPr>
              <w:t xml:space="preserve"> </w:t>
            </w:r>
            <w:r w:rsidRPr="00F67237">
              <w:rPr>
                <w:rFonts w:ascii="Nyala" w:hAnsi="Nyala" w:cs="Nyala"/>
                <w:sz w:val="20"/>
                <w:szCs w:val="20"/>
              </w:rPr>
              <w:t>አገልግሎት</w:t>
            </w:r>
            <w:r w:rsidRPr="00F67237">
              <w:rPr>
                <w:rFonts w:ascii="Arial" w:hAnsi="Arial" w:cs="Arial"/>
                <w:sz w:val="20"/>
                <w:szCs w:val="20"/>
              </w:rPr>
              <w:t xml:space="preserve"> </w:t>
            </w:r>
            <w:r w:rsidRPr="00F67237">
              <w:rPr>
                <w:rFonts w:ascii="Nyala" w:hAnsi="Nyala" w:cs="Nyala"/>
                <w:sz w:val="20"/>
                <w:szCs w:val="20"/>
              </w:rPr>
              <w:t>ለምን</w:t>
            </w:r>
            <w:r w:rsidRPr="00F67237">
              <w:rPr>
                <w:rFonts w:ascii="Arial" w:hAnsi="Arial" w:cs="Arial"/>
                <w:sz w:val="20"/>
                <w:szCs w:val="20"/>
              </w:rPr>
              <w:t xml:space="preserve"> </w:t>
            </w:r>
            <w:r w:rsidRPr="00F67237">
              <w:rPr>
                <w:rFonts w:ascii="Nyala" w:hAnsi="Nyala" w:cs="Nyala"/>
                <w:sz w:val="20"/>
                <w:szCs w:val="20"/>
              </w:rPr>
              <w:t>ጀመሩ</w:t>
            </w:r>
            <w:r w:rsidRPr="00F67237">
              <w:rPr>
                <w:rFonts w:ascii="Arial" w:hAnsi="Arial" w:cs="Arial"/>
                <w:sz w:val="20"/>
                <w:szCs w:val="20"/>
              </w:rPr>
              <w:t xml:space="preserve">? </w:t>
            </w:r>
            <w:r w:rsidRPr="00F67237">
              <w:rPr>
                <w:rFonts w:ascii="Nyala" w:hAnsi="Nyala" w:cs="Nyala"/>
                <w:sz w:val="20"/>
                <w:szCs w:val="20"/>
              </w:rPr>
              <w:t>ሁለት</w:t>
            </w:r>
            <w:r w:rsidRPr="00F67237">
              <w:rPr>
                <w:rFonts w:ascii="Arial" w:hAnsi="Arial" w:cs="Arial"/>
                <w:sz w:val="20"/>
                <w:szCs w:val="20"/>
              </w:rPr>
              <w:t xml:space="preserve"> </w:t>
            </w:r>
            <w:r w:rsidRPr="00F67237">
              <w:rPr>
                <w:rFonts w:ascii="Nyala" w:hAnsi="Nyala" w:cs="Nyala"/>
                <w:sz w:val="20"/>
                <w:szCs w:val="20"/>
              </w:rPr>
              <w:t>ዋና</w:t>
            </w:r>
            <w:r w:rsidRPr="00F67237">
              <w:rPr>
                <w:rFonts w:ascii="Arial" w:hAnsi="Arial" w:cs="Arial"/>
                <w:sz w:val="20"/>
                <w:szCs w:val="20"/>
              </w:rPr>
              <w:t xml:space="preserve"> </w:t>
            </w:r>
            <w:r w:rsidRPr="00F67237">
              <w:rPr>
                <w:rFonts w:ascii="Nyala" w:hAnsi="Nyala" w:cs="Nyala"/>
                <w:sz w:val="20"/>
                <w:szCs w:val="20"/>
              </w:rPr>
              <w:t>ዋና</w:t>
            </w:r>
            <w:r w:rsidRPr="00F67237">
              <w:rPr>
                <w:rFonts w:ascii="Arial" w:hAnsi="Arial" w:cs="Arial"/>
                <w:sz w:val="20"/>
                <w:szCs w:val="20"/>
              </w:rPr>
              <w:t xml:space="preserve"> </w:t>
            </w:r>
            <w:r w:rsidRPr="00F67237">
              <w:rPr>
                <w:rFonts w:ascii="Nyala" w:hAnsi="Nyala" w:cs="Nyala"/>
                <w:sz w:val="20"/>
                <w:szCs w:val="20"/>
              </w:rPr>
              <w:t>ምክኒቶችዎን</w:t>
            </w:r>
            <w:r w:rsidRPr="00F67237">
              <w:rPr>
                <w:rFonts w:ascii="Arial" w:hAnsi="Arial" w:cs="Arial"/>
                <w:sz w:val="20"/>
                <w:szCs w:val="20"/>
              </w:rPr>
              <w:t xml:space="preserve"> </w:t>
            </w:r>
            <w:r w:rsidRPr="00F67237">
              <w:rPr>
                <w:rFonts w:ascii="Nyala" w:hAnsi="Nyala" w:cs="Nyala"/>
                <w:sz w:val="20"/>
                <w:szCs w:val="20"/>
              </w:rPr>
              <w:t>ሊነግሩኝ</w:t>
            </w:r>
            <w:r w:rsidRPr="00F67237">
              <w:rPr>
                <w:rFonts w:ascii="Arial" w:hAnsi="Arial" w:cs="Arial"/>
                <w:sz w:val="20"/>
                <w:szCs w:val="20"/>
              </w:rPr>
              <w:t xml:space="preserve"> </w:t>
            </w:r>
            <w:r w:rsidRPr="00F67237">
              <w:rPr>
                <w:rFonts w:ascii="Nyala" w:hAnsi="Nyala" w:cs="Nyala"/>
                <w:sz w:val="20"/>
                <w:szCs w:val="20"/>
              </w:rPr>
              <w:t>ይችላሉ</w:t>
            </w:r>
            <w:r w:rsidRPr="00F67237">
              <w:rPr>
                <w:rFonts w:ascii="Arial" w:hAnsi="Arial" w:cs="Arial"/>
                <w:sz w:val="20"/>
                <w:szCs w:val="20"/>
              </w:rPr>
              <w:t>?</w:t>
            </w:r>
            <w:r w:rsidRPr="00F67237">
              <w:rPr>
                <w:rFonts w:ascii="Arial" w:hAnsi="Arial" w:cs="Arial"/>
                <w:b/>
                <w:i/>
                <w:sz w:val="20"/>
                <w:szCs w:val="20"/>
              </w:rPr>
              <w:t xml:space="preserve">(Do not read the responses/ </w:t>
            </w:r>
            <w:r w:rsidRPr="00F67237">
              <w:rPr>
                <w:rFonts w:ascii="Nyala" w:hAnsi="Nyala" w:cs="Nyala"/>
                <w:b/>
                <w:i/>
                <w:sz w:val="20"/>
                <w:szCs w:val="20"/>
              </w:rPr>
              <w:t>ምርጫዎቹን</w:t>
            </w:r>
            <w:r w:rsidRPr="00F67237">
              <w:rPr>
                <w:rFonts w:ascii="Arial" w:hAnsi="Arial" w:cs="Arial"/>
                <w:b/>
                <w:i/>
                <w:sz w:val="20"/>
                <w:szCs w:val="20"/>
              </w:rPr>
              <w:t xml:space="preserve"> </w:t>
            </w:r>
            <w:r w:rsidRPr="00F67237">
              <w:rPr>
                <w:rFonts w:ascii="Nyala" w:hAnsi="Nyala" w:cs="Nyala"/>
                <w:b/>
                <w:i/>
                <w:sz w:val="20"/>
                <w:szCs w:val="20"/>
              </w:rPr>
              <w:t>አያንብቡ</w:t>
            </w:r>
            <w:r w:rsidRPr="00F67237">
              <w:rPr>
                <w:rFonts w:ascii="Arial" w:hAnsi="Arial" w:cs="Arial"/>
                <w:b/>
                <w:i/>
                <w:sz w:val="20"/>
                <w:szCs w:val="20"/>
              </w:rPr>
              <w:t>)</w:t>
            </w:r>
          </w:p>
          <w:p w14:paraId="42412674" w14:textId="77777777" w:rsidR="00343F93" w:rsidRPr="00F67237" w:rsidRDefault="00343F93" w:rsidP="00343F93">
            <w:pPr>
              <w:rPr>
                <w:rFonts w:ascii="Arial" w:hAnsi="Arial" w:cs="Arial"/>
                <w:b/>
                <w:i/>
                <w:sz w:val="20"/>
                <w:szCs w:val="20"/>
              </w:rPr>
            </w:pPr>
          </w:p>
          <w:p w14:paraId="32FA54ED" w14:textId="77777777" w:rsidR="00564B2B" w:rsidRPr="00F67237" w:rsidRDefault="00564B2B" w:rsidP="00564B2B">
            <w:pPr>
              <w:rPr>
                <w:rFonts w:ascii="Arial" w:hAnsi="Arial" w:cs="Arial"/>
                <w:sz w:val="20"/>
                <w:szCs w:val="20"/>
              </w:rPr>
            </w:pPr>
            <w:r w:rsidRPr="00F67237">
              <w:rPr>
                <w:rFonts w:ascii="Arial" w:hAnsi="Arial" w:cs="Arial"/>
                <w:sz w:val="20"/>
                <w:szCs w:val="20"/>
              </w:rPr>
              <w:t xml:space="preserve">1 = To replace a product/ service which does not sell any more/ </w:t>
            </w:r>
            <w:r w:rsidRPr="00F67237">
              <w:rPr>
                <w:rFonts w:ascii="Nyala" w:hAnsi="Nyala" w:cs="Nyala"/>
                <w:sz w:val="20"/>
                <w:szCs w:val="20"/>
              </w:rPr>
              <w:t>የማይሸጥ</w:t>
            </w:r>
            <w:r w:rsidRPr="00F67237">
              <w:rPr>
                <w:rFonts w:ascii="Arial" w:hAnsi="Arial" w:cs="Arial"/>
                <w:sz w:val="20"/>
                <w:szCs w:val="20"/>
              </w:rPr>
              <w:t xml:space="preserve">/ </w:t>
            </w:r>
            <w:r w:rsidRPr="00F67237">
              <w:rPr>
                <w:rFonts w:ascii="Nyala" w:hAnsi="Nyala" w:cs="Nyala"/>
                <w:sz w:val="20"/>
                <w:szCs w:val="20"/>
              </w:rPr>
              <w:t>ገበያ</w:t>
            </w:r>
            <w:r w:rsidRPr="00F67237">
              <w:rPr>
                <w:rFonts w:ascii="Arial" w:hAnsi="Arial" w:cs="Arial"/>
                <w:sz w:val="20"/>
                <w:szCs w:val="20"/>
              </w:rPr>
              <w:t xml:space="preserve"> </w:t>
            </w:r>
            <w:r w:rsidRPr="00F67237">
              <w:rPr>
                <w:rFonts w:ascii="Nyala" w:hAnsi="Nyala" w:cs="Nyala"/>
                <w:sz w:val="20"/>
                <w:szCs w:val="20"/>
              </w:rPr>
              <w:t>የሌለውን</w:t>
            </w:r>
            <w:r w:rsidRPr="00F67237">
              <w:rPr>
                <w:rFonts w:ascii="Arial" w:hAnsi="Arial" w:cs="Arial"/>
                <w:sz w:val="20"/>
                <w:szCs w:val="20"/>
              </w:rPr>
              <w:t xml:space="preserve"> </w:t>
            </w:r>
            <w:r w:rsidRPr="00F67237">
              <w:rPr>
                <w:rFonts w:ascii="Nyala" w:hAnsi="Nyala" w:cs="Nyala"/>
                <w:sz w:val="20"/>
                <w:szCs w:val="20"/>
              </w:rPr>
              <w:t>ምርት</w:t>
            </w:r>
            <w:r w:rsidRPr="00F67237">
              <w:rPr>
                <w:rFonts w:ascii="Arial" w:hAnsi="Arial" w:cs="Arial"/>
                <w:sz w:val="20"/>
                <w:szCs w:val="20"/>
              </w:rPr>
              <w:t xml:space="preserve"> </w:t>
            </w:r>
            <w:r w:rsidRPr="00F67237">
              <w:rPr>
                <w:rFonts w:ascii="Nyala" w:hAnsi="Nyala" w:cs="Nyala"/>
                <w:sz w:val="20"/>
                <w:szCs w:val="20"/>
              </w:rPr>
              <w:t>ወይም</w:t>
            </w:r>
            <w:r w:rsidRPr="00F67237">
              <w:rPr>
                <w:rFonts w:ascii="Arial" w:hAnsi="Arial" w:cs="Arial"/>
                <w:sz w:val="20"/>
                <w:szCs w:val="20"/>
              </w:rPr>
              <w:t xml:space="preserve"> </w:t>
            </w:r>
            <w:r w:rsidRPr="00F67237">
              <w:rPr>
                <w:rFonts w:ascii="Nyala" w:hAnsi="Nyala" w:cs="Nyala"/>
                <w:sz w:val="20"/>
                <w:szCs w:val="20"/>
              </w:rPr>
              <w:t>አገልግሎት</w:t>
            </w:r>
            <w:r w:rsidRPr="00F67237">
              <w:rPr>
                <w:rFonts w:ascii="Arial" w:hAnsi="Arial" w:cs="Arial"/>
                <w:sz w:val="20"/>
                <w:szCs w:val="20"/>
              </w:rPr>
              <w:t xml:space="preserve"> </w:t>
            </w:r>
            <w:r w:rsidRPr="00F67237">
              <w:rPr>
                <w:rFonts w:ascii="Nyala" w:hAnsi="Nyala" w:cs="Nyala"/>
                <w:sz w:val="20"/>
                <w:szCs w:val="20"/>
              </w:rPr>
              <w:t>ለመተካት</w:t>
            </w:r>
          </w:p>
          <w:p w14:paraId="4898D75F" w14:textId="77777777" w:rsidR="00564B2B" w:rsidRPr="00F67237" w:rsidRDefault="00564B2B" w:rsidP="00564B2B">
            <w:pPr>
              <w:rPr>
                <w:rFonts w:ascii="Arial" w:hAnsi="Arial" w:cs="Arial"/>
                <w:sz w:val="20"/>
                <w:szCs w:val="20"/>
              </w:rPr>
            </w:pPr>
            <w:r w:rsidRPr="00F67237">
              <w:rPr>
                <w:rFonts w:ascii="Arial" w:hAnsi="Arial" w:cs="Arial"/>
                <w:sz w:val="20"/>
                <w:szCs w:val="20"/>
              </w:rPr>
              <w:t xml:space="preserve">2 = To offer a wider range of products/services/ </w:t>
            </w:r>
            <w:r w:rsidRPr="00F67237">
              <w:rPr>
                <w:rFonts w:ascii="Nyala" w:hAnsi="Nyala" w:cs="Nyala"/>
                <w:sz w:val="20"/>
                <w:szCs w:val="20"/>
              </w:rPr>
              <w:t>የማቀርበውን</w:t>
            </w:r>
            <w:r w:rsidRPr="00F67237">
              <w:rPr>
                <w:rFonts w:ascii="Arial" w:hAnsi="Arial" w:cs="Arial"/>
                <w:sz w:val="20"/>
                <w:szCs w:val="20"/>
              </w:rPr>
              <w:t xml:space="preserve"> </w:t>
            </w:r>
            <w:r w:rsidRPr="00F67237">
              <w:rPr>
                <w:rFonts w:ascii="Nyala" w:hAnsi="Nyala" w:cs="Nyala"/>
                <w:sz w:val="20"/>
                <w:szCs w:val="20"/>
              </w:rPr>
              <w:t>ምርት</w:t>
            </w:r>
            <w:r w:rsidRPr="00F67237">
              <w:rPr>
                <w:rFonts w:ascii="Arial" w:hAnsi="Arial" w:cs="Arial"/>
                <w:sz w:val="20"/>
                <w:szCs w:val="20"/>
              </w:rPr>
              <w:t xml:space="preserve"> </w:t>
            </w:r>
            <w:r w:rsidRPr="00F67237">
              <w:rPr>
                <w:rFonts w:ascii="Nyala" w:hAnsi="Nyala" w:cs="Nyala"/>
                <w:sz w:val="20"/>
                <w:szCs w:val="20"/>
              </w:rPr>
              <w:t>ወይም</w:t>
            </w:r>
            <w:r w:rsidRPr="00F67237">
              <w:rPr>
                <w:rFonts w:ascii="Arial" w:hAnsi="Arial" w:cs="Arial"/>
                <w:sz w:val="20"/>
                <w:szCs w:val="20"/>
              </w:rPr>
              <w:t xml:space="preserve"> </w:t>
            </w:r>
            <w:r w:rsidRPr="00F67237">
              <w:rPr>
                <w:rFonts w:ascii="Nyala" w:hAnsi="Nyala" w:cs="Nyala"/>
                <w:sz w:val="20"/>
                <w:szCs w:val="20"/>
              </w:rPr>
              <w:t>አገልግሎት</w:t>
            </w:r>
            <w:r w:rsidRPr="00F67237">
              <w:rPr>
                <w:rFonts w:ascii="Arial" w:hAnsi="Arial" w:cs="Arial"/>
                <w:sz w:val="20"/>
                <w:szCs w:val="20"/>
              </w:rPr>
              <w:t xml:space="preserve"> </w:t>
            </w:r>
            <w:r w:rsidRPr="00F67237">
              <w:rPr>
                <w:rFonts w:ascii="Nyala" w:hAnsi="Nyala" w:cs="Nyala"/>
                <w:sz w:val="20"/>
                <w:szCs w:val="20"/>
              </w:rPr>
              <w:t>አይነት</w:t>
            </w:r>
            <w:r w:rsidRPr="00F67237">
              <w:rPr>
                <w:rFonts w:ascii="Arial" w:hAnsi="Arial" w:cs="Arial"/>
                <w:sz w:val="20"/>
                <w:szCs w:val="20"/>
              </w:rPr>
              <w:t xml:space="preserve"> </w:t>
            </w:r>
            <w:r w:rsidRPr="00F67237">
              <w:rPr>
                <w:rFonts w:ascii="Nyala" w:hAnsi="Nyala" w:cs="Nyala"/>
                <w:sz w:val="20"/>
                <w:szCs w:val="20"/>
              </w:rPr>
              <w:t>ለማብዛት</w:t>
            </w:r>
          </w:p>
          <w:p w14:paraId="2A8B3819" w14:textId="77777777" w:rsidR="00564B2B" w:rsidRPr="00F67237" w:rsidRDefault="00564B2B" w:rsidP="00564B2B">
            <w:pPr>
              <w:rPr>
                <w:rFonts w:ascii="Arial" w:hAnsi="Arial" w:cs="Arial"/>
                <w:sz w:val="20"/>
                <w:szCs w:val="20"/>
              </w:rPr>
            </w:pPr>
            <w:r w:rsidRPr="00F67237">
              <w:rPr>
                <w:rFonts w:ascii="Arial" w:hAnsi="Arial" w:cs="Arial"/>
                <w:sz w:val="20"/>
                <w:szCs w:val="20"/>
              </w:rPr>
              <w:t xml:space="preserve">3 = To gain access to new markets or increase current market share/ </w:t>
            </w:r>
            <w:r w:rsidRPr="00F67237">
              <w:rPr>
                <w:rFonts w:ascii="Nyala" w:hAnsi="Nyala" w:cs="Nyala"/>
                <w:sz w:val="20"/>
                <w:szCs w:val="20"/>
              </w:rPr>
              <w:t>አዳዲስ</w:t>
            </w:r>
            <w:r w:rsidRPr="00F67237">
              <w:rPr>
                <w:rFonts w:ascii="Arial" w:hAnsi="Arial" w:cs="Arial"/>
                <w:sz w:val="20"/>
                <w:szCs w:val="20"/>
              </w:rPr>
              <w:t xml:space="preserve"> </w:t>
            </w:r>
            <w:r w:rsidRPr="00F67237">
              <w:rPr>
                <w:rFonts w:ascii="Nyala" w:hAnsi="Nyala" w:cs="Nyala"/>
                <w:sz w:val="20"/>
                <w:szCs w:val="20"/>
              </w:rPr>
              <w:t>ገበያዎች</w:t>
            </w:r>
            <w:r w:rsidRPr="00F67237">
              <w:rPr>
                <w:rFonts w:ascii="Arial" w:hAnsi="Arial" w:cs="Arial"/>
                <w:sz w:val="20"/>
                <w:szCs w:val="20"/>
              </w:rPr>
              <w:t xml:space="preserve"> </w:t>
            </w:r>
            <w:r w:rsidRPr="00F67237">
              <w:rPr>
                <w:rFonts w:ascii="Nyala" w:hAnsi="Nyala" w:cs="Nyala"/>
                <w:sz w:val="20"/>
                <w:szCs w:val="20"/>
              </w:rPr>
              <w:t>ውስጥ</w:t>
            </w:r>
            <w:r w:rsidRPr="00F67237">
              <w:rPr>
                <w:rFonts w:ascii="Arial" w:hAnsi="Arial" w:cs="Arial"/>
                <w:sz w:val="20"/>
                <w:szCs w:val="20"/>
              </w:rPr>
              <w:t xml:space="preserve"> </w:t>
            </w:r>
            <w:r w:rsidRPr="00F67237">
              <w:rPr>
                <w:rFonts w:ascii="Nyala" w:hAnsi="Nyala" w:cs="Nyala"/>
                <w:sz w:val="20"/>
                <w:szCs w:val="20"/>
              </w:rPr>
              <w:t>ለመግባት</w:t>
            </w:r>
            <w:r w:rsidRPr="00F67237">
              <w:rPr>
                <w:rFonts w:ascii="Arial" w:hAnsi="Arial" w:cs="Arial"/>
                <w:sz w:val="20"/>
                <w:szCs w:val="20"/>
              </w:rPr>
              <w:t xml:space="preserve"> </w:t>
            </w:r>
            <w:r w:rsidRPr="00F67237">
              <w:rPr>
                <w:rFonts w:ascii="Nyala" w:hAnsi="Nyala" w:cs="Nyala"/>
                <w:sz w:val="20"/>
                <w:szCs w:val="20"/>
              </w:rPr>
              <w:t>ወይም</w:t>
            </w:r>
            <w:r w:rsidRPr="00F67237">
              <w:rPr>
                <w:rFonts w:ascii="Arial" w:hAnsi="Arial" w:cs="Arial"/>
                <w:sz w:val="20"/>
                <w:szCs w:val="20"/>
              </w:rPr>
              <w:t xml:space="preserve"> </w:t>
            </w:r>
            <w:r w:rsidRPr="00F67237">
              <w:rPr>
                <w:rFonts w:ascii="Nyala" w:hAnsi="Nyala" w:cs="Nyala"/>
                <w:sz w:val="20"/>
                <w:szCs w:val="20"/>
              </w:rPr>
              <w:t>ያለኝን</w:t>
            </w:r>
            <w:r w:rsidRPr="00F67237">
              <w:rPr>
                <w:rFonts w:ascii="Arial" w:hAnsi="Arial" w:cs="Arial"/>
                <w:sz w:val="20"/>
                <w:szCs w:val="20"/>
              </w:rPr>
              <w:t xml:space="preserve"> </w:t>
            </w:r>
            <w:r w:rsidRPr="00F67237">
              <w:rPr>
                <w:rFonts w:ascii="Nyala" w:hAnsi="Nyala" w:cs="Nyala"/>
                <w:sz w:val="20"/>
                <w:szCs w:val="20"/>
              </w:rPr>
              <w:t>የገበያ</w:t>
            </w:r>
            <w:r w:rsidRPr="00F67237">
              <w:rPr>
                <w:rFonts w:ascii="Arial" w:hAnsi="Arial" w:cs="Arial"/>
                <w:sz w:val="20"/>
                <w:szCs w:val="20"/>
              </w:rPr>
              <w:t xml:space="preserve"> </w:t>
            </w:r>
            <w:r w:rsidRPr="00F67237">
              <w:rPr>
                <w:rFonts w:ascii="Nyala" w:hAnsi="Nyala" w:cs="Nyala"/>
                <w:sz w:val="20"/>
                <w:szCs w:val="20"/>
              </w:rPr>
              <w:t>ድርሻ</w:t>
            </w:r>
            <w:r w:rsidRPr="00F67237">
              <w:rPr>
                <w:rFonts w:ascii="Arial" w:hAnsi="Arial" w:cs="Arial"/>
                <w:sz w:val="20"/>
                <w:szCs w:val="20"/>
              </w:rPr>
              <w:t xml:space="preserve"> </w:t>
            </w:r>
            <w:r w:rsidRPr="00F67237">
              <w:rPr>
                <w:rFonts w:ascii="Nyala" w:hAnsi="Nyala" w:cs="Nyala"/>
                <w:sz w:val="20"/>
                <w:szCs w:val="20"/>
              </w:rPr>
              <w:t>ለማሳደግ</w:t>
            </w:r>
          </w:p>
          <w:p w14:paraId="39F3CFBB" w14:textId="77777777" w:rsidR="00564B2B" w:rsidRPr="00F67237" w:rsidRDefault="00564B2B" w:rsidP="00564B2B">
            <w:pPr>
              <w:rPr>
                <w:rFonts w:ascii="Arial" w:hAnsi="Arial" w:cs="Arial"/>
                <w:sz w:val="20"/>
                <w:szCs w:val="20"/>
              </w:rPr>
            </w:pPr>
            <w:r w:rsidRPr="00F67237">
              <w:rPr>
                <w:rFonts w:ascii="Arial" w:hAnsi="Arial" w:cs="Arial"/>
                <w:sz w:val="20"/>
                <w:szCs w:val="20"/>
              </w:rPr>
              <w:t xml:space="preserve">4 = To compete with new competitors/ </w:t>
            </w:r>
            <w:r w:rsidRPr="00F67237">
              <w:rPr>
                <w:rFonts w:ascii="Nyala" w:hAnsi="Nyala" w:cs="Nyala"/>
                <w:sz w:val="20"/>
                <w:szCs w:val="20"/>
              </w:rPr>
              <w:t>ከአዳዲስ</w:t>
            </w:r>
            <w:r w:rsidRPr="00F67237">
              <w:rPr>
                <w:rFonts w:ascii="Arial" w:hAnsi="Arial" w:cs="Arial"/>
                <w:sz w:val="20"/>
                <w:szCs w:val="20"/>
              </w:rPr>
              <w:t xml:space="preserve"> </w:t>
            </w:r>
            <w:r w:rsidRPr="00F67237">
              <w:rPr>
                <w:rFonts w:ascii="Nyala" w:hAnsi="Nyala" w:cs="Nyala"/>
                <w:sz w:val="20"/>
                <w:szCs w:val="20"/>
              </w:rPr>
              <w:t>ተፎካካሪዎች</w:t>
            </w:r>
            <w:r w:rsidRPr="00F67237">
              <w:rPr>
                <w:rFonts w:ascii="Arial" w:hAnsi="Arial" w:cs="Arial"/>
                <w:sz w:val="20"/>
                <w:szCs w:val="20"/>
              </w:rPr>
              <w:t xml:space="preserve"> </w:t>
            </w:r>
            <w:r w:rsidRPr="00F67237">
              <w:rPr>
                <w:rFonts w:ascii="Nyala" w:hAnsi="Nyala" w:cs="Nyala"/>
                <w:sz w:val="20"/>
                <w:szCs w:val="20"/>
              </w:rPr>
              <w:t>ጋር</w:t>
            </w:r>
            <w:r w:rsidRPr="00F67237">
              <w:rPr>
                <w:rFonts w:ascii="Arial" w:hAnsi="Arial" w:cs="Arial"/>
                <w:sz w:val="20"/>
                <w:szCs w:val="20"/>
              </w:rPr>
              <w:t xml:space="preserve"> </w:t>
            </w:r>
            <w:r w:rsidRPr="00F67237">
              <w:rPr>
                <w:rFonts w:ascii="Nyala" w:hAnsi="Nyala" w:cs="Nyala"/>
                <w:sz w:val="20"/>
                <w:szCs w:val="20"/>
              </w:rPr>
              <w:t>ለመወዳደር</w:t>
            </w:r>
          </w:p>
          <w:p w14:paraId="5974F8B2" w14:textId="77777777" w:rsidR="00564B2B" w:rsidRPr="00F67237" w:rsidRDefault="00564B2B" w:rsidP="00564B2B">
            <w:pPr>
              <w:rPr>
                <w:rFonts w:ascii="Arial" w:hAnsi="Arial" w:cs="Arial"/>
                <w:sz w:val="20"/>
                <w:szCs w:val="20"/>
              </w:rPr>
            </w:pPr>
            <w:r w:rsidRPr="00F67237">
              <w:rPr>
                <w:rFonts w:ascii="Arial" w:hAnsi="Arial" w:cs="Arial"/>
                <w:sz w:val="20"/>
                <w:szCs w:val="20"/>
              </w:rPr>
              <w:t xml:space="preserve">5 = To be in accordance with regulations or standards/ </w:t>
            </w:r>
            <w:r w:rsidRPr="00F67237">
              <w:rPr>
                <w:rFonts w:ascii="Nyala" w:hAnsi="Nyala" w:cs="Nyala"/>
                <w:sz w:val="20"/>
                <w:szCs w:val="20"/>
              </w:rPr>
              <w:t>መንግስት</w:t>
            </w:r>
            <w:r w:rsidRPr="00F67237">
              <w:rPr>
                <w:rFonts w:ascii="Arial" w:hAnsi="Arial" w:cs="Arial"/>
                <w:sz w:val="20"/>
                <w:szCs w:val="20"/>
              </w:rPr>
              <w:t xml:space="preserve"> </w:t>
            </w:r>
            <w:r w:rsidRPr="00F67237">
              <w:rPr>
                <w:rFonts w:ascii="Nyala" w:hAnsi="Nyala" w:cs="Nyala"/>
                <w:sz w:val="20"/>
                <w:szCs w:val="20"/>
              </w:rPr>
              <w:t>ያወጣውን</w:t>
            </w:r>
            <w:r w:rsidRPr="00F67237">
              <w:rPr>
                <w:rFonts w:ascii="Arial" w:hAnsi="Arial" w:cs="Arial"/>
                <w:sz w:val="20"/>
                <w:szCs w:val="20"/>
              </w:rPr>
              <w:t xml:space="preserve"> </w:t>
            </w:r>
            <w:r w:rsidRPr="00F67237">
              <w:rPr>
                <w:rFonts w:ascii="Nyala" w:hAnsi="Nyala" w:cs="Nyala"/>
                <w:sz w:val="20"/>
                <w:szCs w:val="20"/>
              </w:rPr>
              <w:t>መመሪያ</w:t>
            </w:r>
            <w:r w:rsidRPr="00F67237">
              <w:rPr>
                <w:rFonts w:ascii="Arial" w:hAnsi="Arial" w:cs="Arial"/>
                <w:sz w:val="20"/>
                <w:szCs w:val="20"/>
              </w:rPr>
              <w:t xml:space="preserve"> </w:t>
            </w:r>
            <w:r w:rsidRPr="00F67237">
              <w:rPr>
                <w:rFonts w:ascii="Nyala" w:hAnsi="Nyala" w:cs="Nyala"/>
                <w:sz w:val="20"/>
                <w:szCs w:val="20"/>
              </w:rPr>
              <w:t>ወይም</w:t>
            </w:r>
            <w:r w:rsidRPr="00F67237">
              <w:rPr>
                <w:rFonts w:ascii="Arial" w:hAnsi="Arial" w:cs="Arial"/>
                <w:sz w:val="20"/>
                <w:szCs w:val="20"/>
              </w:rPr>
              <w:t xml:space="preserve"> </w:t>
            </w:r>
            <w:r w:rsidRPr="00F67237">
              <w:rPr>
                <w:rFonts w:ascii="Nyala" w:hAnsi="Nyala" w:cs="Nyala"/>
                <w:sz w:val="20"/>
                <w:szCs w:val="20"/>
              </w:rPr>
              <w:t>መመዘኛ</w:t>
            </w:r>
            <w:r w:rsidRPr="00F67237">
              <w:rPr>
                <w:rFonts w:ascii="Arial" w:hAnsi="Arial" w:cs="Arial"/>
                <w:sz w:val="20"/>
                <w:szCs w:val="20"/>
              </w:rPr>
              <w:t xml:space="preserve"> </w:t>
            </w:r>
            <w:r w:rsidRPr="00F67237">
              <w:rPr>
                <w:rFonts w:ascii="Nyala" w:hAnsi="Nyala" w:cs="Nyala"/>
                <w:sz w:val="20"/>
                <w:szCs w:val="20"/>
              </w:rPr>
              <w:t>ለማሟላት</w:t>
            </w:r>
          </w:p>
          <w:p w14:paraId="7775B49B" w14:textId="77777777" w:rsidR="00564B2B" w:rsidRPr="00F67237" w:rsidRDefault="00564B2B" w:rsidP="00564B2B">
            <w:pPr>
              <w:rPr>
                <w:rFonts w:ascii="Arial" w:hAnsi="Arial" w:cs="Arial"/>
                <w:sz w:val="20"/>
                <w:szCs w:val="20"/>
              </w:rPr>
            </w:pPr>
            <w:r w:rsidRPr="00F67237">
              <w:rPr>
                <w:rFonts w:ascii="Arial" w:hAnsi="Arial" w:cs="Arial"/>
                <w:sz w:val="20"/>
                <w:szCs w:val="20"/>
              </w:rPr>
              <w:t xml:space="preserve">6 = To offer products/ services which are new in the neighborhood/ </w:t>
            </w:r>
            <w:r w:rsidRPr="00F67237">
              <w:rPr>
                <w:rFonts w:ascii="Nyala" w:hAnsi="Nyala" w:cs="Nyala"/>
                <w:sz w:val="20"/>
                <w:szCs w:val="20"/>
              </w:rPr>
              <w:t>በሰፈሩ</w:t>
            </w:r>
            <w:r w:rsidRPr="00F67237">
              <w:rPr>
                <w:rFonts w:ascii="Arial" w:hAnsi="Arial" w:cs="Arial"/>
                <w:sz w:val="20"/>
                <w:szCs w:val="20"/>
              </w:rPr>
              <w:t xml:space="preserve"> </w:t>
            </w:r>
            <w:r w:rsidRPr="00F67237">
              <w:rPr>
                <w:rFonts w:ascii="Nyala" w:hAnsi="Nyala" w:cs="Nyala"/>
                <w:sz w:val="20"/>
                <w:szCs w:val="20"/>
              </w:rPr>
              <w:t>ውስጥ</w:t>
            </w:r>
            <w:r w:rsidRPr="00F67237">
              <w:rPr>
                <w:rFonts w:ascii="Arial" w:hAnsi="Arial" w:cs="Arial"/>
                <w:sz w:val="20"/>
                <w:szCs w:val="20"/>
              </w:rPr>
              <w:t xml:space="preserve"> </w:t>
            </w:r>
            <w:r w:rsidRPr="00F67237">
              <w:rPr>
                <w:rFonts w:ascii="Nyala" w:hAnsi="Nyala" w:cs="Nyala"/>
                <w:sz w:val="20"/>
                <w:szCs w:val="20"/>
              </w:rPr>
              <w:t>አዲስ</w:t>
            </w:r>
            <w:r w:rsidRPr="00F67237">
              <w:rPr>
                <w:rFonts w:ascii="Arial" w:hAnsi="Arial" w:cs="Arial"/>
                <w:sz w:val="20"/>
                <w:szCs w:val="20"/>
              </w:rPr>
              <w:t xml:space="preserve"> </w:t>
            </w:r>
            <w:r w:rsidRPr="00F67237">
              <w:rPr>
                <w:rFonts w:ascii="Nyala" w:hAnsi="Nyala" w:cs="Nyala"/>
                <w:sz w:val="20"/>
                <w:szCs w:val="20"/>
              </w:rPr>
              <w:t>የሆነን</w:t>
            </w:r>
            <w:r w:rsidRPr="00F67237">
              <w:rPr>
                <w:rFonts w:ascii="Arial" w:hAnsi="Arial" w:cs="Arial"/>
                <w:sz w:val="20"/>
                <w:szCs w:val="20"/>
              </w:rPr>
              <w:t xml:space="preserve"> </w:t>
            </w:r>
            <w:r w:rsidRPr="00F67237">
              <w:rPr>
                <w:rFonts w:ascii="Nyala" w:hAnsi="Nyala" w:cs="Nyala"/>
                <w:sz w:val="20"/>
                <w:szCs w:val="20"/>
              </w:rPr>
              <w:t>ምርት</w:t>
            </w:r>
            <w:r w:rsidRPr="00F67237">
              <w:rPr>
                <w:rFonts w:ascii="Arial" w:hAnsi="Arial" w:cs="Arial"/>
                <w:sz w:val="20"/>
                <w:szCs w:val="20"/>
              </w:rPr>
              <w:t xml:space="preserve"> </w:t>
            </w:r>
            <w:r w:rsidRPr="00F67237">
              <w:rPr>
                <w:rFonts w:ascii="Nyala" w:hAnsi="Nyala" w:cs="Nyala"/>
                <w:sz w:val="20"/>
                <w:szCs w:val="20"/>
              </w:rPr>
              <w:t>ወይም</w:t>
            </w:r>
            <w:r w:rsidRPr="00F67237">
              <w:rPr>
                <w:rFonts w:ascii="Arial" w:hAnsi="Arial" w:cs="Arial"/>
                <w:sz w:val="20"/>
                <w:szCs w:val="20"/>
              </w:rPr>
              <w:t xml:space="preserve"> </w:t>
            </w:r>
            <w:r w:rsidRPr="00F67237">
              <w:rPr>
                <w:rFonts w:ascii="Nyala" w:hAnsi="Nyala" w:cs="Nyala"/>
                <w:sz w:val="20"/>
                <w:szCs w:val="20"/>
              </w:rPr>
              <w:t>አገልግሎት</w:t>
            </w:r>
            <w:r w:rsidRPr="00F67237">
              <w:rPr>
                <w:rFonts w:ascii="Arial" w:hAnsi="Arial" w:cs="Arial"/>
                <w:sz w:val="20"/>
                <w:szCs w:val="20"/>
              </w:rPr>
              <w:t xml:space="preserve"> </w:t>
            </w:r>
            <w:r w:rsidRPr="00F67237">
              <w:rPr>
                <w:rFonts w:ascii="Nyala" w:hAnsi="Nyala" w:cs="Nyala"/>
                <w:sz w:val="20"/>
                <w:szCs w:val="20"/>
              </w:rPr>
              <w:t>ለማቅረብ</w:t>
            </w:r>
            <w:r w:rsidRPr="00F67237">
              <w:rPr>
                <w:rFonts w:ascii="Arial" w:hAnsi="Arial" w:cs="Arial"/>
                <w:sz w:val="20"/>
                <w:szCs w:val="20"/>
              </w:rPr>
              <w:t xml:space="preserve"> </w:t>
            </w:r>
          </w:p>
          <w:p w14:paraId="799E8661" w14:textId="77777777" w:rsidR="00564B2B" w:rsidRPr="00F67237" w:rsidRDefault="00564B2B" w:rsidP="00564B2B">
            <w:pPr>
              <w:rPr>
                <w:rFonts w:ascii="Arial" w:hAnsi="Arial" w:cs="Arial"/>
                <w:sz w:val="20"/>
                <w:szCs w:val="20"/>
              </w:rPr>
            </w:pPr>
            <w:r w:rsidRPr="00F67237">
              <w:rPr>
                <w:rFonts w:ascii="Arial" w:hAnsi="Arial" w:cs="Arial"/>
                <w:sz w:val="20"/>
                <w:szCs w:val="20"/>
              </w:rPr>
              <w:t xml:space="preserve">7 = To fulfill customers’ request/ </w:t>
            </w:r>
            <w:r w:rsidRPr="00F67237">
              <w:rPr>
                <w:rFonts w:ascii="Nyala" w:hAnsi="Nyala" w:cs="Nyala"/>
                <w:sz w:val="20"/>
                <w:szCs w:val="20"/>
              </w:rPr>
              <w:t>ደንበኞችን</w:t>
            </w:r>
            <w:r w:rsidRPr="00F67237">
              <w:rPr>
                <w:rFonts w:ascii="Arial" w:hAnsi="Arial" w:cs="Arial"/>
                <w:sz w:val="20"/>
                <w:szCs w:val="20"/>
              </w:rPr>
              <w:t xml:space="preserve"> </w:t>
            </w:r>
            <w:r w:rsidRPr="00F67237">
              <w:rPr>
                <w:rFonts w:ascii="Nyala" w:hAnsi="Nyala" w:cs="Nyala"/>
                <w:sz w:val="20"/>
                <w:szCs w:val="20"/>
              </w:rPr>
              <w:t>ፍላጎት</w:t>
            </w:r>
            <w:r w:rsidRPr="00F67237">
              <w:rPr>
                <w:rFonts w:ascii="Arial" w:hAnsi="Arial" w:cs="Arial"/>
                <w:sz w:val="20"/>
                <w:szCs w:val="20"/>
              </w:rPr>
              <w:t xml:space="preserve"> </w:t>
            </w:r>
            <w:r w:rsidRPr="00F67237">
              <w:rPr>
                <w:rFonts w:ascii="Nyala" w:hAnsi="Nyala" w:cs="Nyala"/>
                <w:sz w:val="20"/>
                <w:szCs w:val="20"/>
              </w:rPr>
              <w:t>ለማሟላት</w:t>
            </w:r>
          </w:p>
          <w:p w14:paraId="519642FB" w14:textId="77777777" w:rsidR="00564B2B" w:rsidRPr="00F67237" w:rsidRDefault="00564B2B" w:rsidP="00564B2B">
            <w:pPr>
              <w:rPr>
                <w:rFonts w:ascii="Arial" w:hAnsi="Arial" w:cs="Arial"/>
                <w:sz w:val="20"/>
                <w:szCs w:val="20"/>
              </w:rPr>
            </w:pPr>
            <w:r w:rsidRPr="00F67237">
              <w:rPr>
                <w:rFonts w:ascii="Arial" w:hAnsi="Arial" w:cs="Arial"/>
                <w:sz w:val="20"/>
                <w:szCs w:val="20"/>
              </w:rPr>
              <w:t xml:space="preserve">8 = To improve quality/ </w:t>
            </w:r>
            <w:r w:rsidRPr="00F67237">
              <w:rPr>
                <w:rFonts w:ascii="Nyala" w:hAnsi="Nyala" w:cs="Nyala"/>
                <w:sz w:val="20"/>
                <w:szCs w:val="20"/>
              </w:rPr>
              <w:t>ጥራትን</w:t>
            </w:r>
            <w:r w:rsidRPr="00F67237">
              <w:rPr>
                <w:rFonts w:ascii="Arial" w:hAnsi="Arial" w:cs="Arial"/>
                <w:sz w:val="20"/>
                <w:szCs w:val="20"/>
              </w:rPr>
              <w:t xml:space="preserve"> </w:t>
            </w:r>
            <w:r w:rsidRPr="00F67237">
              <w:rPr>
                <w:rFonts w:ascii="Nyala" w:hAnsi="Nyala" w:cs="Nyala"/>
                <w:sz w:val="20"/>
                <w:szCs w:val="20"/>
              </w:rPr>
              <w:t>ለማሻሻል</w:t>
            </w:r>
          </w:p>
          <w:p w14:paraId="2BB1C735" w14:textId="713EE9B9" w:rsidR="00343F93" w:rsidRPr="00F67237" w:rsidRDefault="00564B2B" w:rsidP="009F2C19">
            <w:pPr>
              <w:rPr>
                <w:rFonts w:ascii="Arial" w:hAnsi="Arial" w:cs="Arial"/>
                <w:sz w:val="20"/>
                <w:szCs w:val="20"/>
              </w:rPr>
            </w:pPr>
            <w:r w:rsidRPr="00F67237">
              <w:rPr>
                <w:rFonts w:ascii="Arial" w:hAnsi="Arial" w:cs="Arial"/>
                <w:sz w:val="20"/>
                <w:szCs w:val="20"/>
              </w:rPr>
              <w:t xml:space="preserve">9 = Other/ </w:t>
            </w:r>
            <w:r w:rsidRPr="00F67237">
              <w:rPr>
                <w:rFonts w:ascii="Nyala" w:hAnsi="Nyala" w:cs="Nyala"/>
                <w:sz w:val="20"/>
                <w:szCs w:val="20"/>
              </w:rPr>
              <w:t>ሌላ</w:t>
            </w:r>
            <w:r w:rsidR="00252022" w:rsidRPr="00F67237">
              <w:rPr>
                <w:rFonts w:ascii="Arial" w:hAnsi="Arial" w:cs="Arial"/>
                <w:b/>
                <w:i/>
                <w:sz w:val="20"/>
                <w:szCs w:val="20"/>
              </w:rPr>
              <w:tab/>
            </w:r>
          </w:p>
          <w:p w14:paraId="3DCCF7E0" w14:textId="77777777" w:rsidR="00252022" w:rsidRPr="00F67237" w:rsidRDefault="00252022" w:rsidP="00DE08E3">
            <w:pPr>
              <w:pStyle w:val="ListParagraph"/>
              <w:numPr>
                <w:ilvl w:val="0"/>
                <w:numId w:val="10"/>
              </w:numPr>
              <w:rPr>
                <w:rFonts w:ascii="Arial" w:hAnsi="Arial" w:cs="Arial"/>
                <w:sz w:val="20"/>
                <w:szCs w:val="20"/>
              </w:rPr>
            </w:pPr>
            <w:r w:rsidRPr="00F67237">
              <w:rPr>
                <w:rFonts w:ascii="Arial" w:hAnsi="Arial" w:cs="Arial"/>
                <w:sz w:val="20"/>
                <w:szCs w:val="20"/>
              </w:rPr>
              <w:t xml:space="preserve">Reason/ </w:t>
            </w:r>
            <w:r w:rsidRPr="00F67237">
              <w:rPr>
                <w:rFonts w:ascii="Nyala" w:hAnsi="Nyala" w:cs="Nyala"/>
                <w:sz w:val="20"/>
                <w:szCs w:val="20"/>
              </w:rPr>
              <w:t>ምክኒያት</w:t>
            </w:r>
            <w:r w:rsidRPr="00F67237">
              <w:rPr>
                <w:rFonts w:ascii="Arial" w:hAnsi="Arial" w:cs="Arial"/>
                <w:sz w:val="20"/>
                <w:szCs w:val="20"/>
              </w:rPr>
              <w:t xml:space="preserve"> 1:</w:t>
            </w:r>
          </w:p>
          <w:p w14:paraId="0C4C6A68" w14:textId="7B4E2DC7" w:rsidR="00343F93" w:rsidRPr="00F67237" w:rsidRDefault="00252022" w:rsidP="00252022">
            <w:pPr>
              <w:pStyle w:val="ListParagraph"/>
              <w:ind w:left="360"/>
              <w:rPr>
                <w:rFonts w:ascii="Arial" w:hAnsi="Arial" w:cs="Arial"/>
                <w:sz w:val="20"/>
                <w:szCs w:val="20"/>
              </w:rPr>
            </w:pPr>
            <w:r w:rsidRPr="00F67237">
              <w:rPr>
                <w:rFonts w:ascii="Arial" w:hAnsi="Arial" w:cs="Arial"/>
                <w:sz w:val="20"/>
                <w:szCs w:val="20"/>
              </w:rPr>
              <w:t>If 9 = Other:</w:t>
            </w:r>
            <w:r w:rsidRPr="00F67237">
              <w:rPr>
                <w:rFonts w:ascii="Arial" w:hAnsi="Arial" w:cs="Arial"/>
                <w:b/>
                <w:i/>
                <w:sz w:val="20"/>
                <w:szCs w:val="20"/>
              </w:rPr>
              <w:t xml:space="preserve"> (please specify)/ </w:t>
            </w:r>
            <w:r w:rsidRPr="00F67237">
              <w:rPr>
                <w:rFonts w:ascii="Nyala" w:hAnsi="Nyala" w:cs="Nyala"/>
                <w:b/>
                <w:i/>
                <w:sz w:val="20"/>
                <w:szCs w:val="20"/>
              </w:rPr>
              <w:t>ምላሹ</w:t>
            </w:r>
            <w:r w:rsidRPr="00F67237">
              <w:rPr>
                <w:rFonts w:ascii="Arial" w:hAnsi="Arial" w:cs="Arial"/>
                <w:b/>
                <w:i/>
                <w:sz w:val="20"/>
                <w:szCs w:val="20"/>
              </w:rPr>
              <w:t xml:space="preserve"> 9/</w:t>
            </w:r>
            <w:r w:rsidRPr="00F67237">
              <w:rPr>
                <w:rFonts w:ascii="Nyala" w:hAnsi="Nyala" w:cs="Nyala"/>
                <w:b/>
                <w:i/>
                <w:sz w:val="20"/>
                <w:szCs w:val="20"/>
              </w:rPr>
              <w:t>ሌላ</w:t>
            </w:r>
            <w:r w:rsidRPr="00F67237">
              <w:rPr>
                <w:rFonts w:ascii="Arial" w:hAnsi="Arial" w:cs="Arial"/>
                <w:b/>
                <w:i/>
                <w:sz w:val="20"/>
                <w:szCs w:val="20"/>
              </w:rPr>
              <w:t xml:space="preserve"> </w:t>
            </w:r>
            <w:r w:rsidRPr="00F67237">
              <w:rPr>
                <w:rFonts w:ascii="Nyala" w:hAnsi="Nyala" w:cs="Nyala"/>
                <w:b/>
                <w:i/>
                <w:sz w:val="20"/>
                <w:szCs w:val="20"/>
              </w:rPr>
              <w:t>ከሆነ</w:t>
            </w:r>
            <w:r w:rsidRPr="00F67237">
              <w:rPr>
                <w:rFonts w:ascii="Arial" w:hAnsi="Arial" w:cs="Arial"/>
                <w:b/>
                <w:i/>
                <w:sz w:val="20"/>
                <w:szCs w:val="20"/>
              </w:rPr>
              <w:t xml:space="preserve"> </w:t>
            </w:r>
            <w:r w:rsidRPr="00F67237">
              <w:rPr>
                <w:rFonts w:ascii="Nyala" w:hAnsi="Nyala" w:cs="Nyala"/>
                <w:b/>
                <w:i/>
                <w:sz w:val="20"/>
                <w:szCs w:val="20"/>
              </w:rPr>
              <w:t>ይግለፁ</w:t>
            </w:r>
            <w:r w:rsidRPr="00F67237">
              <w:rPr>
                <w:rFonts w:ascii="Arial" w:hAnsi="Arial" w:cs="Arial"/>
                <w:sz w:val="20"/>
                <w:szCs w:val="20"/>
              </w:rPr>
              <w:t xml:space="preserve">  _____________________</w:t>
            </w:r>
          </w:p>
        </w:tc>
      </w:tr>
      <w:tr w:rsidR="00343F93" w:rsidRPr="00F67237" w14:paraId="590347F7" w14:textId="77777777" w:rsidTr="00A507F3">
        <w:tblPrEx>
          <w:tblCellMar>
            <w:top w:w="108" w:type="dxa"/>
            <w:bottom w:w="108" w:type="dxa"/>
          </w:tblCellMar>
        </w:tblPrEx>
        <w:trPr>
          <w:trHeight w:val="333"/>
        </w:trPr>
        <w:tc>
          <w:tcPr>
            <w:tcW w:w="675" w:type="dxa"/>
            <w:tcBorders>
              <w:top w:val="nil"/>
            </w:tcBorders>
          </w:tcPr>
          <w:p w14:paraId="50D604BE" w14:textId="77777777" w:rsidR="00343F93" w:rsidRPr="00F67237" w:rsidRDefault="00343F93" w:rsidP="00343F93">
            <w:pPr>
              <w:rPr>
                <w:rFonts w:ascii="Arial" w:hAnsi="Arial" w:cs="Arial"/>
                <w:sz w:val="20"/>
                <w:szCs w:val="20"/>
              </w:rPr>
            </w:pPr>
          </w:p>
        </w:tc>
        <w:tc>
          <w:tcPr>
            <w:tcW w:w="8613" w:type="dxa"/>
            <w:gridSpan w:val="5"/>
            <w:tcBorders>
              <w:top w:val="nil"/>
            </w:tcBorders>
          </w:tcPr>
          <w:p w14:paraId="27609C99" w14:textId="77777777" w:rsidR="00FA1F97" w:rsidRPr="00F67237" w:rsidRDefault="00FA1F97" w:rsidP="00DE08E3">
            <w:pPr>
              <w:pStyle w:val="ListParagraph"/>
              <w:numPr>
                <w:ilvl w:val="0"/>
                <w:numId w:val="10"/>
              </w:numPr>
              <w:rPr>
                <w:rFonts w:ascii="Arial" w:hAnsi="Arial" w:cs="Arial"/>
                <w:b/>
                <w:sz w:val="20"/>
                <w:szCs w:val="20"/>
              </w:rPr>
            </w:pPr>
            <w:r w:rsidRPr="00F67237">
              <w:rPr>
                <w:rFonts w:ascii="Arial" w:hAnsi="Arial" w:cs="Arial"/>
                <w:sz w:val="20"/>
                <w:szCs w:val="20"/>
              </w:rPr>
              <w:t xml:space="preserve">Reason/ </w:t>
            </w:r>
            <w:r w:rsidRPr="00F67237">
              <w:rPr>
                <w:rFonts w:ascii="Nyala" w:hAnsi="Nyala" w:cs="Nyala"/>
                <w:sz w:val="20"/>
                <w:szCs w:val="20"/>
              </w:rPr>
              <w:t>ምክኒያት</w:t>
            </w:r>
            <w:r w:rsidRPr="00F67237">
              <w:rPr>
                <w:rFonts w:ascii="Arial" w:hAnsi="Arial" w:cs="Arial"/>
                <w:sz w:val="20"/>
                <w:szCs w:val="20"/>
              </w:rPr>
              <w:t xml:space="preserve"> 2: </w:t>
            </w:r>
          </w:p>
          <w:p w14:paraId="0F0F4CD5" w14:textId="40646A5B" w:rsidR="00343F93" w:rsidRPr="00F67237" w:rsidRDefault="00FA1F97" w:rsidP="00FA1F97">
            <w:pPr>
              <w:pStyle w:val="ListParagraph"/>
              <w:ind w:left="360"/>
              <w:rPr>
                <w:rFonts w:ascii="Arial" w:hAnsi="Arial" w:cs="Arial"/>
                <w:b/>
                <w:sz w:val="20"/>
                <w:szCs w:val="20"/>
              </w:rPr>
            </w:pPr>
            <w:r w:rsidRPr="00F67237">
              <w:rPr>
                <w:rFonts w:ascii="Arial" w:hAnsi="Arial" w:cs="Arial"/>
                <w:sz w:val="20"/>
                <w:szCs w:val="20"/>
              </w:rPr>
              <w:t>If 9 = Other:</w:t>
            </w:r>
            <w:r w:rsidRPr="00F67237">
              <w:rPr>
                <w:rFonts w:ascii="Arial" w:hAnsi="Arial" w:cs="Arial"/>
                <w:b/>
                <w:i/>
                <w:sz w:val="20"/>
                <w:szCs w:val="20"/>
              </w:rPr>
              <w:t xml:space="preserve"> (please specify)/ </w:t>
            </w:r>
            <w:r w:rsidRPr="00F67237">
              <w:rPr>
                <w:rFonts w:ascii="Nyala" w:hAnsi="Nyala" w:cs="Nyala"/>
                <w:b/>
                <w:i/>
                <w:sz w:val="20"/>
                <w:szCs w:val="20"/>
              </w:rPr>
              <w:t>ምላሹ</w:t>
            </w:r>
            <w:r w:rsidRPr="00F67237">
              <w:rPr>
                <w:rFonts w:ascii="Arial" w:hAnsi="Arial" w:cs="Arial"/>
                <w:b/>
                <w:i/>
                <w:sz w:val="20"/>
                <w:szCs w:val="20"/>
              </w:rPr>
              <w:t xml:space="preserve"> 9/</w:t>
            </w:r>
            <w:r w:rsidRPr="00F67237">
              <w:rPr>
                <w:rFonts w:ascii="Nyala" w:hAnsi="Nyala" w:cs="Nyala"/>
                <w:b/>
                <w:i/>
                <w:sz w:val="20"/>
                <w:szCs w:val="20"/>
              </w:rPr>
              <w:t>ሌላ</w:t>
            </w:r>
            <w:r w:rsidRPr="00F67237">
              <w:rPr>
                <w:rFonts w:ascii="Arial" w:hAnsi="Arial" w:cs="Arial"/>
                <w:b/>
                <w:i/>
                <w:sz w:val="20"/>
                <w:szCs w:val="20"/>
              </w:rPr>
              <w:t xml:space="preserve"> </w:t>
            </w:r>
            <w:r w:rsidRPr="00F67237">
              <w:rPr>
                <w:rFonts w:ascii="Nyala" w:hAnsi="Nyala" w:cs="Nyala"/>
                <w:b/>
                <w:i/>
                <w:sz w:val="20"/>
                <w:szCs w:val="20"/>
              </w:rPr>
              <w:t>ከሆነ</w:t>
            </w:r>
            <w:r w:rsidRPr="00F67237">
              <w:rPr>
                <w:rFonts w:ascii="Arial" w:hAnsi="Arial" w:cs="Arial"/>
                <w:b/>
                <w:i/>
                <w:sz w:val="20"/>
                <w:szCs w:val="20"/>
              </w:rPr>
              <w:t xml:space="preserve"> </w:t>
            </w:r>
            <w:r w:rsidRPr="00F67237">
              <w:rPr>
                <w:rFonts w:ascii="Nyala" w:hAnsi="Nyala" w:cs="Nyala"/>
                <w:b/>
                <w:i/>
                <w:sz w:val="20"/>
                <w:szCs w:val="20"/>
              </w:rPr>
              <w:t>ይግለፁ</w:t>
            </w:r>
            <w:r w:rsidRPr="00F67237">
              <w:rPr>
                <w:rFonts w:ascii="Arial" w:hAnsi="Arial" w:cs="Arial"/>
                <w:sz w:val="20"/>
                <w:szCs w:val="20"/>
              </w:rPr>
              <w:t xml:space="preserve">  _____________________</w:t>
            </w:r>
          </w:p>
        </w:tc>
      </w:tr>
      <w:tr w:rsidR="00343F93" w:rsidRPr="00F67237" w14:paraId="7697ABC8" w14:textId="77777777" w:rsidTr="00A507F3">
        <w:tblPrEx>
          <w:tblCellMar>
            <w:top w:w="108" w:type="dxa"/>
            <w:bottom w:w="108" w:type="dxa"/>
          </w:tblCellMar>
        </w:tblPrEx>
        <w:trPr>
          <w:trHeight w:val="333"/>
        </w:trPr>
        <w:tc>
          <w:tcPr>
            <w:tcW w:w="675" w:type="dxa"/>
          </w:tcPr>
          <w:p w14:paraId="6DECBE99" w14:textId="77777777" w:rsidR="00343F93" w:rsidRPr="00F67237" w:rsidRDefault="00343F93" w:rsidP="00343F93">
            <w:pPr>
              <w:rPr>
                <w:rFonts w:ascii="Arial" w:hAnsi="Arial" w:cs="Arial"/>
                <w:sz w:val="20"/>
                <w:szCs w:val="20"/>
              </w:rPr>
            </w:pPr>
            <w:r w:rsidRPr="00F67237">
              <w:rPr>
                <w:rFonts w:ascii="Arial" w:hAnsi="Arial" w:cs="Arial"/>
                <w:sz w:val="20"/>
                <w:szCs w:val="20"/>
              </w:rPr>
              <w:t>9</w:t>
            </w:r>
          </w:p>
        </w:tc>
        <w:tc>
          <w:tcPr>
            <w:tcW w:w="8613" w:type="dxa"/>
            <w:gridSpan w:val="5"/>
          </w:tcPr>
          <w:p w14:paraId="23853D81" w14:textId="1280CCD4" w:rsidR="00543D45" w:rsidRDefault="005D3F99" w:rsidP="00543D45">
            <w:pPr>
              <w:rPr>
                <w:rFonts w:ascii="Arial" w:hAnsi="Arial" w:cs="Arial"/>
                <w:b/>
                <w:i/>
                <w:sz w:val="20"/>
                <w:szCs w:val="20"/>
              </w:rPr>
            </w:pPr>
            <w:r w:rsidRPr="00F67237">
              <w:rPr>
                <w:rFonts w:ascii="Arial" w:hAnsi="Arial" w:cs="Arial"/>
                <w:sz w:val="20"/>
                <w:szCs w:val="20"/>
              </w:rPr>
              <w:t>Are</w:t>
            </w:r>
            <w:r w:rsidR="00343F93" w:rsidRPr="00F67237">
              <w:rPr>
                <w:rFonts w:ascii="Arial" w:hAnsi="Arial" w:cs="Arial"/>
                <w:sz w:val="20"/>
                <w:szCs w:val="20"/>
              </w:rPr>
              <w:t xml:space="preserve"> the new product/ service </w:t>
            </w:r>
            <w:r w:rsidR="00343F93" w:rsidRPr="00F67237">
              <w:rPr>
                <w:rFonts w:ascii="Arial" w:hAnsi="Arial" w:cs="Arial"/>
                <w:b/>
                <w:i/>
                <w:sz w:val="20"/>
                <w:szCs w:val="20"/>
              </w:rPr>
              <w:t>(Read out responses)</w:t>
            </w:r>
            <w:r w:rsidR="00543D45" w:rsidRPr="00F67237">
              <w:rPr>
                <w:rFonts w:ascii="Arial" w:hAnsi="Arial" w:cs="Arial"/>
                <w:sz w:val="20"/>
                <w:szCs w:val="20"/>
              </w:rPr>
              <w:t xml:space="preserve"> / </w:t>
            </w:r>
            <w:r w:rsidR="00543D45" w:rsidRPr="00F67237">
              <w:rPr>
                <w:rFonts w:ascii="Nyala" w:hAnsi="Nyala" w:cs="Nyala"/>
                <w:sz w:val="20"/>
                <w:szCs w:val="20"/>
              </w:rPr>
              <w:t>አዲሱ</w:t>
            </w:r>
            <w:r w:rsidR="00543D45" w:rsidRPr="00F67237">
              <w:rPr>
                <w:rFonts w:ascii="Arial" w:hAnsi="Arial" w:cs="Arial"/>
                <w:sz w:val="20"/>
                <w:szCs w:val="20"/>
              </w:rPr>
              <w:t xml:space="preserve"> </w:t>
            </w:r>
            <w:r w:rsidR="00543D45" w:rsidRPr="00F67237">
              <w:rPr>
                <w:rFonts w:ascii="Nyala" w:hAnsi="Nyala" w:cs="Nyala"/>
                <w:sz w:val="20"/>
                <w:szCs w:val="20"/>
              </w:rPr>
              <w:t>ምርት</w:t>
            </w:r>
            <w:r w:rsidR="00543D45" w:rsidRPr="00F67237">
              <w:rPr>
                <w:rFonts w:ascii="Arial" w:hAnsi="Arial" w:cs="Arial"/>
                <w:sz w:val="20"/>
                <w:szCs w:val="20"/>
              </w:rPr>
              <w:t xml:space="preserve"> </w:t>
            </w:r>
            <w:r w:rsidR="00543D45" w:rsidRPr="00F67237">
              <w:rPr>
                <w:rFonts w:ascii="Nyala" w:hAnsi="Nyala" w:cs="Nyala"/>
                <w:sz w:val="20"/>
                <w:szCs w:val="20"/>
              </w:rPr>
              <w:t>ወይም</w:t>
            </w:r>
            <w:r w:rsidR="00543D45" w:rsidRPr="00F67237">
              <w:rPr>
                <w:rFonts w:ascii="Arial" w:hAnsi="Arial" w:cs="Arial"/>
                <w:sz w:val="20"/>
                <w:szCs w:val="20"/>
              </w:rPr>
              <w:t xml:space="preserve"> </w:t>
            </w:r>
            <w:r w:rsidR="00543D45" w:rsidRPr="00F67237">
              <w:rPr>
                <w:rFonts w:ascii="Nyala" w:hAnsi="Nyala" w:cs="Nyala"/>
                <w:sz w:val="20"/>
                <w:szCs w:val="20"/>
              </w:rPr>
              <w:t>አገልግሎት</w:t>
            </w:r>
            <w:r w:rsidR="00543D45" w:rsidRPr="00F67237">
              <w:rPr>
                <w:rFonts w:ascii="Arial" w:hAnsi="Arial" w:cs="Arial"/>
                <w:sz w:val="20"/>
                <w:szCs w:val="20"/>
              </w:rPr>
              <w:t xml:space="preserve">… </w:t>
            </w:r>
            <w:r w:rsidR="00543D45" w:rsidRPr="00F67237">
              <w:rPr>
                <w:rFonts w:ascii="Arial" w:hAnsi="Arial" w:cs="Arial"/>
                <w:b/>
                <w:i/>
                <w:sz w:val="20"/>
                <w:szCs w:val="20"/>
              </w:rPr>
              <w:t xml:space="preserve">(Read out responses/ </w:t>
            </w:r>
            <w:r w:rsidR="00543D45" w:rsidRPr="00F67237">
              <w:rPr>
                <w:rFonts w:ascii="Nyala" w:hAnsi="Nyala" w:cs="Nyala"/>
                <w:b/>
                <w:i/>
                <w:sz w:val="20"/>
                <w:szCs w:val="20"/>
              </w:rPr>
              <w:t>ምላሹን</w:t>
            </w:r>
            <w:r w:rsidR="00543D45" w:rsidRPr="00F67237">
              <w:rPr>
                <w:rFonts w:ascii="Arial" w:hAnsi="Arial" w:cs="Arial"/>
                <w:b/>
                <w:i/>
                <w:sz w:val="20"/>
                <w:szCs w:val="20"/>
              </w:rPr>
              <w:t xml:space="preserve"> </w:t>
            </w:r>
            <w:r w:rsidR="00543D45" w:rsidRPr="00F67237">
              <w:rPr>
                <w:rFonts w:ascii="Nyala" w:hAnsi="Nyala" w:cs="Nyala"/>
                <w:b/>
                <w:i/>
                <w:sz w:val="20"/>
                <w:szCs w:val="20"/>
              </w:rPr>
              <w:t>ያንብቡ</w:t>
            </w:r>
            <w:r w:rsidR="00543D45" w:rsidRPr="00F67237">
              <w:rPr>
                <w:rFonts w:ascii="Arial" w:hAnsi="Arial" w:cs="Arial"/>
                <w:b/>
                <w:i/>
                <w:sz w:val="20"/>
                <w:szCs w:val="20"/>
              </w:rPr>
              <w:t>)</w:t>
            </w:r>
          </w:p>
          <w:p w14:paraId="6DC34DCD" w14:textId="77777777" w:rsidR="00FC08BD" w:rsidRPr="00F67237" w:rsidRDefault="00FC08BD" w:rsidP="00543D45">
            <w:pPr>
              <w:rPr>
                <w:rFonts w:ascii="Arial" w:hAnsi="Arial" w:cs="Arial"/>
                <w:b/>
                <w:i/>
                <w:sz w:val="20"/>
                <w:szCs w:val="20"/>
              </w:rPr>
            </w:pPr>
          </w:p>
          <w:p w14:paraId="232B7A97" w14:textId="44143C0F" w:rsidR="00F5680F" w:rsidRPr="00F67237" w:rsidRDefault="00543D45" w:rsidP="00FC08BD">
            <w:pPr>
              <w:rPr>
                <w:rFonts w:ascii="Arial" w:hAnsi="Arial" w:cs="Arial"/>
                <w:sz w:val="20"/>
                <w:szCs w:val="20"/>
              </w:rPr>
            </w:pPr>
            <w:r w:rsidRPr="00F67237">
              <w:rPr>
                <w:rFonts w:ascii="Arial" w:hAnsi="Arial" w:cs="Arial"/>
                <w:sz w:val="20"/>
                <w:szCs w:val="20"/>
              </w:rPr>
              <w:t xml:space="preserve">1 = A variation, another brand or a new model of an existing product/ </w:t>
            </w:r>
            <w:r w:rsidRPr="00F67237">
              <w:rPr>
                <w:rFonts w:ascii="Nyala" w:hAnsi="Nyala" w:cs="Nyala"/>
                <w:sz w:val="20"/>
                <w:szCs w:val="20"/>
              </w:rPr>
              <w:t>ነባር</w:t>
            </w:r>
            <w:r w:rsidRPr="00F67237">
              <w:rPr>
                <w:rFonts w:ascii="Arial" w:hAnsi="Arial" w:cs="Arial"/>
                <w:sz w:val="20"/>
                <w:szCs w:val="20"/>
              </w:rPr>
              <w:t xml:space="preserve"> </w:t>
            </w:r>
            <w:r w:rsidRPr="00F67237">
              <w:rPr>
                <w:rFonts w:ascii="Nyala" w:hAnsi="Nyala" w:cs="Nyala"/>
                <w:sz w:val="20"/>
                <w:szCs w:val="20"/>
              </w:rPr>
              <w:t>ምርት</w:t>
            </w:r>
            <w:r w:rsidRPr="00F67237">
              <w:rPr>
                <w:rFonts w:ascii="Arial" w:hAnsi="Arial" w:cs="Arial"/>
                <w:sz w:val="20"/>
                <w:szCs w:val="20"/>
              </w:rPr>
              <w:t xml:space="preserve"> </w:t>
            </w:r>
            <w:r w:rsidRPr="00F67237">
              <w:rPr>
                <w:rFonts w:ascii="Nyala" w:hAnsi="Nyala" w:cs="Nyala"/>
                <w:sz w:val="20"/>
                <w:szCs w:val="20"/>
              </w:rPr>
              <w:t>ሆኖ</w:t>
            </w:r>
            <w:r w:rsidRPr="00F67237">
              <w:rPr>
                <w:rFonts w:ascii="Arial" w:hAnsi="Arial" w:cs="Arial"/>
                <w:sz w:val="20"/>
                <w:szCs w:val="20"/>
              </w:rPr>
              <w:t xml:space="preserve"> </w:t>
            </w:r>
            <w:r w:rsidRPr="00F67237">
              <w:rPr>
                <w:rFonts w:ascii="Nyala" w:hAnsi="Nyala" w:cs="Nyala"/>
                <w:sz w:val="20"/>
                <w:szCs w:val="20"/>
              </w:rPr>
              <w:t>በሌላ</w:t>
            </w:r>
            <w:r w:rsidRPr="00F67237">
              <w:rPr>
                <w:rFonts w:ascii="Arial" w:hAnsi="Arial" w:cs="Arial"/>
                <w:sz w:val="20"/>
                <w:szCs w:val="20"/>
              </w:rPr>
              <w:t xml:space="preserve"> </w:t>
            </w:r>
            <w:r w:rsidRPr="00F67237">
              <w:rPr>
                <w:rFonts w:ascii="Nyala" w:hAnsi="Nyala" w:cs="Nyala"/>
                <w:sz w:val="20"/>
                <w:szCs w:val="20"/>
              </w:rPr>
              <w:t>አይነት</w:t>
            </w:r>
            <w:r w:rsidRPr="00F67237">
              <w:rPr>
                <w:rFonts w:ascii="Arial" w:hAnsi="Arial" w:cs="Arial"/>
                <w:sz w:val="20"/>
                <w:szCs w:val="20"/>
              </w:rPr>
              <w:t xml:space="preserve"> (</w:t>
            </w:r>
            <w:r w:rsidRPr="00F67237">
              <w:rPr>
                <w:rFonts w:ascii="Nyala" w:hAnsi="Nyala" w:cs="Nyala"/>
                <w:sz w:val="20"/>
                <w:szCs w:val="20"/>
              </w:rPr>
              <w:t>ብራንድ</w:t>
            </w:r>
            <w:r w:rsidRPr="00F67237">
              <w:rPr>
                <w:rFonts w:ascii="Arial" w:hAnsi="Arial" w:cs="Arial"/>
                <w:sz w:val="20"/>
                <w:szCs w:val="20"/>
              </w:rPr>
              <w:t xml:space="preserve">) </w:t>
            </w:r>
            <w:r w:rsidRPr="00F67237">
              <w:rPr>
                <w:rFonts w:ascii="Nyala" w:hAnsi="Nyala" w:cs="Nyala"/>
                <w:sz w:val="20"/>
                <w:szCs w:val="20"/>
              </w:rPr>
              <w:t>ወይም</w:t>
            </w:r>
            <w:r w:rsidRPr="00F67237">
              <w:rPr>
                <w:rFonts w:ascii="Arial" w:hAnsi="Arial" w:cs="Arial"/>
                <w:sz w:val="20"/>
                <w:szCs w:val="20"/>
              </w:rPr>
              <w:t xml:space="preserve"> </w:t>
            </w:r>
            <w:r w:rsidRPr="00F67237">
              <w:rPr>
                <w:rFonts w:ascii="Nyala" w:hAnsi="Nyala" w:cs="Nyala"/>
                <w:sz w:val="20"/>
                <w:szCs w:val="20"/>
              </w:rPr>
              <w:t>በአዲስ</w:t>
            </w:r>
            <w:r w:rsidRPr="00F67237">
              <w:rPr>
                <w:rFonts w:ascii="Arial" w:hAnsi="Arial" w:cs="Arial"/>
                <w:sz w:val="20"/>
                <w:szCs w:val="20"/>
              </w:rPr>
              <w:t xml:space="preserve"> </w:t>
            </w:r>
            <w:r w:rsidRPr="00F67237">
              <w:rPr>
                <w:rFonts w:ascii="Nyala" w:hAnsi="Nyala" w:cs="Nyala"/>
                <w:sz w:val="20"/>
                <w:szCs w:val="20"/>
              </w:rPr>
              <w:t>ሞዴል</w:t>
            </w:r>
            <w:r w:rsidR="00FC08BD">
              <w:rPr>
                <w:rFonts w:ascii="Arial" w:hAnsi="Arial" w:cs="Arial"/>
                <w:sz w:val="20"/>
                <w:szCs w:val="20"/>
              </w:rPr>
              <w:t xml:space="preserve">  </w:t>
            </w:r>
          </w:p>
          <w:p w14:paraId="7CBD9AD3" w14:textId="77777777" w:rsidR="00543D45" w:rsidRPr="00F67237" w:rsidRDefault="00543D45" w:rsidP="00543D45">
            <w:pPr>
              <w:rPr>
                <w:rFonts w:ascii="Arial" w:hAnsi="Arial" w:cs="Arial"/>
                <w:sz w:val="20"/>
                <w:szCs w:val="20"/>
              </w:rPr>
            </w:pPr>
            <w:r w:rsidRPr="00F67237">
              <w:rPr>
                <w:rFonts w:ascii="Arial" w:hAnsi="Arial" w:cs="Arial"/>
                <w:sz w:val="20"/>
                <w:szCs w:val="20"/>
              </w:rPr>
              <w:t xml:space="preserve">2 = A variation, another brand or a new model of an existing service/ </w:t>
            </w:r>
            <w:r w:rsidRPr="00F67237">
              <w:rPr>
                <w:rFonts w:ascii="Nyala" w:hAnsi="Nyala" w:cs="Nyala"/>
                <w:sz w:val="20"/>
                <w:szCs w:val="20"/>
              </w:rPr>
              <w:t>ነባር</w:t>
            </w:r>
            <w:r w:rsidRPr="00F67237">
              <w:rPr>
                <w:rFonts w:ascii="Arial" w:hAnsi="Arial" w:cs="Arial"/>
                <w:sz w:val="20"/>
                <w:szCs w:val="20"/>
              </w:rPr>
              <w:t xml:space="preserve"> </w:t>
            </w:r>
            <w:r w:rsidRPr="00F67237">
              <w:rPr>
                <w:rFonts w:ascii="Nyala" w:hAnsi="Nyala" w:cs="Nyala"/>
                <w:sz w:val="20"/>
                <w:szCs w:val="20"/>
              </w:rPr>
              <w:t>አገልግሎት</w:t>
            </w:r>
            <w:r w:rsidRPr="00F67237">
              <w:rPr>
                <w:rFonts w:ascii="Arial" w:hAnsi="Arial" w:cs="Arial"/>
                <w:sz w:val="20"/>
                <w:szCs w:val="20"/>
              </w:rPr>
              <w:t xml:space="preserve"> </w:t>
            </w:r>
            <w:r w:rsidRPr="00F67237">
              <w:rPr>
                <w:rFonts w:ascii="Nyala" w:hAnsi="Nyala" w:cs="Nyala"/>
                <w:sz w:val="20"/>
                <w:szCs w:val="20"/>
              </w:rPr>
              <w:t>ሆኖ</w:t>
            </w:r>
            <w:r w:rsidRPr="00F67237">
              <w:rPr>
                <w:rFonts w:ascii="Arial" w:hAnsi="Arial" w:cs="Arial"/>
                <w:sz w:val="20"/>
                <w:szCs w:val="20"/>
              </w:rPr>
              <w:t xml:space="preserve"> </w:t>
            </w:r>
            <w:r w:rsidRPr="00F67237">
              <w:rPr>
                <w:rFonts w:ascii="Nyala" w:hAnsi="Nyala" w:cs="Nyala"/>
                <w:sz w:val="20"/>
                <w:szCs w:val="20"/>
              </w:rPr>
              <w:t>በሌላ</w:t>
            </w:r>
            <w:r w:rsidRPr="00F67237">
              <w:rPr>
                <w:rFonts w:ascii="Arial" w:hAnsi="Arial" w:cs="Arial"/>
                <w:sz w:val="20"/>
                <w:szCs w:val="20"/>
              </w:rPr>
              <w:t xml:space="preserve"> </w:t>
            </w:r>
            <w:r w:rsidRPr="00F67237">
              <w:rPr>
                <w:rFonts w:ascii="Nyala" w:hAnsi="Nyala" w:cs="Nyala"/>
                <w:sz w:val="20"/>
                <w:szCs w:val="20"/>
              </w:rPr>
              <w:t>አይነት</w:t>
            </w:r>
            <w:r w:rsidRPr="00F67237">
              <w:rPr>
                <w:rFonts w:ascii="Arial" w:hAnsi="Arial" w:cs="Arial"/>
                <w:sz w:val="20"/>
                <w:szCs w:val="20"/>
              </w:rPr>
              <w:t xml:space="preserve"> (</w:t>
            </w:r>
            <w:r w:rsidRPr="00F67237">
              <w:rPr>
                <w:rFonts w:ascii="Nyala" w:hAnsi="Nyala" w:cs="Nyala"/>
                <w:sz w:val="20"/>
                <w:szCs w:val="20"/>
              </w:rPr>
              <w:t>ብራንድ</w:t>
            </w:r>
            <w:r w:rsidRPr="00F67237">
              <w:rPr>
                <w:rFonts w:ascii="Arial" w:hAnsi="Arial" w:cs="Arial"/>
                <w:sz w:val="20"/>
                <w:szCs w:val="20"/>
              </w:rPr>
              <w:t xml:space="preserve">) </w:t>
            </w:r>
            <w:r w:rsidRPr="00F67237">
              <w:rPr>
                <w:rFonts w:ascii="Nyala" w:hAnsi="Nyala" w:cs="Nyala"/>
                <w:sz w:val="20"/>
                <w:szCs w:val="20"/>
              </w:rPr>
              <w:t>ወይም</w:t>
            </w:r>
            <w:r w:rsidRPr="00F67237">
              <w:rPr>
                <w:rFonts w:ascii="Arial" w:hAnsi="Arial" w:cs="Arial"/>
                <w:sz w:val="20"/>
                <w:szCs w:val="20"/>
              </w:rPr>
              <w:t xml:space="preserve"> </w:t>
            </w:r>
            <w:r w:rsidRPr="00F67237">
              <w:rPr>
                <w:rFonts w:ascii="Nyala" w:hAnsi="Nyala" w:cs="Nyala"/>
                <w:sz w:val="20"/>
                <w:szCs w:val="20"/>
              </w:rPr>
              <w:t>በአዲስ</w:t>
            </w:r>
            <w:r w:rsidRPr="00F67237">
              <w:rPr>
                <w:rFonts w:ascii="Arial" w:hAnsi="Arial" w:cs="Arial"/>
                <w:sz w:val="20"/>
                <w:szCs w:val="20"/>
              </w:rPr>
              <w:t xml:space="preserve"> </w:t>
            </w:r>
            <w:r w:rsidRPr="00F67237">
              <w:rPr>
                <w:rFonts w:ascii="Nyala" w:hAnsi="Nyala" w:cs="Nyala"/>
                <w:sz w:val="20"/>
                <w:szCs w:val="20"/>
              </w:rPr>
              <w:t>ሞዴል</w:t>
            </w:r>
            <w:r w:rsidRPr="00F67237">
              <w:rPr>
                <w:rFonts w:ascii="Arial" w:hAnsi="Arial" w:cs="Arial"/>
                <w:sz w:val="20"/>
                <w:szCs w:val="20"/>
              </w:rPr>
              <w:t xml:space="preserve">  </w:t>
            </w:r>
          </w:p>
          <w:p w14:paraId="10E989D1" w14:textId="77777777" w:rsidR="00543D45" w:rsidRPr="00F67237" w:rsidRDefault="00543D45" w:rsidP="00543D45">
            <w:pPr>
              <w:rPr>
                <w:rFonts w:ascii="Arial" w:hAnsi="Arial" w:cs="Arial"/>
                <w:sz w:val="20"/>
                <w:szCs w:val="20"/>
              </w:rPr>
            </w:pPr>
            <w:r w:rsidRPr="00F67237">
              <w:rPr>
                <w:rFonts w:ascii="Arial" w:hAnsi="Arial" w:cs="Arial"/>
                <w:sz w:val="20"/>
                <w:szCs w:val="20"/>
              </w:rPr>
              <w:t xml:space="preserve">3 = A new line of product – by this, we mean a </w:t>
            </w:r>
            <w:r w:rsidRPr="00F67237">
              <w:rPr>
                <w:rFonts w:ascii="Arial" w:hAnsi="Arial" w:cs="Arial"/>
                <w:sz w:val="20"/>
                <w:szCs w:val="20"/>
                <w:u w:val="single"/>
              </w:rPr>
              <w:t>completely new</w:t>
            </w:r>
            <w:r w:rsidRPr="00F67237">
              <w:rPr>
                <w:rFonts w:ascii="Arial" w:hAnsi="Arial" w:cs="Arial"/>
                <w:sz w:val="20"/>
                <w:szCs w:val="20"/>
              </w:rPr>
              <w:t xml:space="preserve"> product /</w:t>
            </w:r>
            <w:r w:rsidRPr="00F67237">
              <w:rPr>
                <w:rFonts w:ascii="Nyala" w:hAnsi="Nyala" w:cs="Nyala"/>
                <w:sz w:val="20"/>
                <w:szCs w:val="20"/>
                <w:u w:val="single"/>
              </w:rPr>
              <w:t>ሙሉ</w:t>
            </w:r>
            <w:r w:rsidRPr="00F67237">
              <w:rPr>
                <w:rFonts w:ascii="Arial" w:hAnsi="Arial" w:cs="Arial"/>
                <w:sz w:val="20"/>
                <w:szCs w:val="20"/>
                <w:u w:val="single"/>
              </w:rPr>
              <w:t xml:space="preserve"> </w:t>
            </w:r>
            <w:r w:rsidRPr="00F67237">
              <w:rPr>
                <w:rFonts w:ascii="Nyala" w:hAnsi="Nyala" w:cs="Nyala"/>
                <w:sz w:val="20"/>
                <w:szCs w:val="20"/>
                <w:u w:val="single"/>
              </w:rPr>
              <w:t>በሙሉ</w:t>
            </w:r>
            <w:r w:rsidRPr="00F67237">
              <w:rPr>
                <w:rFonts w:ascii="Arial" w:hAnsi="Arial" w:cs="Arial"/>
                <w:sz w:val="20"/>
                <w:szCs w:val="20"/>
                <w:u w:val="single"/>
              </w:rPr>
              <w:t xml:space="preserve"> </w:t>
            </w:r>
            <w:r w:rsidRPr="00F67237">
              <w:rPr>
                <w:rFonts w:ascii="Nyala" w:hAnsi="Nyala" w:cs="Nyala"/>
                <w:sz w:val="20"/>
                <w:szCs w:val="20"/>
                <w:u w:val="single"/>
              </w:rPr>
              <w:t>አዲስ</w:t>
            </w:r>
            <w:r w:rsidRPr="00F67237">
              <w:rPr>
                <w:rFonts w:ascii="Arial" w:hAnsi="Arial" w:cs="Arial"/>
                <w:sz w:val="20"/>
                <w:szCs w:val="20"/>
              </w:rPr>
              <w:t xml:space="preserve"> </w:t>
            </w:r>
            <w:r w:rsidRPr="00F67237">
              <w:rPr>
                <w:rFonts w:ascii="Nyala" w:hAnsi="Nyala" w:cs="Nyala"/>
                <w:sz w:val="20"/>
                <w:szCs w:val="20"/>
              </w:rPr>
              <w:t>የሆነ</w:t>
            </w:r>
            <w:r w:rsidRPr="00F67237">
              <w:rPr>
                <w:rFonts w:ascii="Arial" w:hAnsi="Arial" w:cs="Arial"/>
                <w:sz w:val="20"/>
                <w:szCs w:val="20"/>
              </w:rPr>
              <w:t xml:space="preserve"> </w:t>
            </w:r>
            <w:r w:rsidRPr="00F67237">
              <w:rPr>
                <w:rFonts w:ascii="Nyala" w:hAnsi="Nyala" w:cs="Nyala"/>
                <w:sz w:val="20"/>
                <w:szCs w:val="20"/>
              </w:rPr>
              <w:t>ምርት</w:t>
            </w:r>
          </w:p>
          <w:p w14:paraId="37EC12BD" w14:textId="0D68EA03" w:rsidR="00343F93" w:rsidRPr="00F67237" w:rsidRDefault="00543D45" w:rsidP="00343F93">
            <w:pPr>
              <w:rPr>
                <w:rFonts w:ascii="Arial" w:hAnsi="Arial" w:cs="Arial"/>
                <w:b/>
                <w:i/>
                <w:sz w:val="20"/>
                <w:szCs w:val="20"/>
              </w:rPr>
            </w:pPr>
            <w:r w:rsidRPr="00F67237">
              <w:rPr>
                <w:rFonts w:ascii="Arial" w:hAnsi="Arial" w:cs="Arial"/>
                <w:sz w:val="20"/>
                <w:szCs w:val="20"/>
              </w:rPr>
              <w:lastRenderedPageBreak/>
              <w:t xml:space="preserve">4 = A new line of service – by this, we mean a </w:t>
            </w:r>
            <w:r w:rsidRPr="00F67237">
              <w:rPr>
                <w:rFonts w:ascii="Arial" w:hAnsi="Arial" w:cs="Arial"/>
                <w:sz w:val="20"/>
                <w:szCs w:val="20"/>
                <w:u w:val="single"/>
              </w:rPr>
              <w:t>completely new</w:t>
            </w:r>
            <w:r w:rsidRPr="00F67237">
              <w:rPr>
                <w:rFonts w:ascii="Arial" w:hAnsi="Arial" w:cs="Arial"/>
                <w:sz w:val="20"/>
                <w:szCs w:val="20"/>
              </w:rPr>
              <w:t xml:space="preserve"> service /</w:t>
            </w:r>
            <w:r w:rsidRPr="00F67237">
              <w:rPr>
                <w:rFonts w:ascii="Nyala" w:hAnsi="Nyala" w:cs="Nyala"/>
                <w:sz w:val="20"/>
                <w:szCs w:val="20"/>
                <w:u w:val="single"/>
              </w:rPr>
              <w:t>ሙሉ</w:t>
            </w:r>
            <w:r w:rsidRPr="00F67237">
              <w:rPr>
                <w:rFonts w:ascii="Arial" w:hAnsi="Arial" w:cs="Arial"/>
                <w:sz w:val="20"/>
                <w:szCs w:val="20"/>
                <w:u w:val="single"/>
              </w:rPr>
              <w:t xml:space="preserve"> </w:t>
            </w:r>
            <w:r w:rsidRPr="00F67237">
              <w:rPr>
                <w:rFonts w:ascii="Nyala" w:hAnsi="Nyala" w:cs="Nyala"/>
                <w:sz w:val="20"/>
                <w:szCs w:val="20"/>
                <w:u w:val="single"/>
              </w:rPr>
              <w:t>በሙሉ</w:t>
            </w:r>
            <w:r w:rsidRPr="00F67237">
              <w:rPr>
                <w:rFonts w:ascii="Arial" w:hAnsi="Arial" w:cs="Arial"/>
                <w:sz w:val="20"/>
                <w:szCs w:val="20"/>
                <w:u w:val="single"/>
              </w:rPr>
              <w:t xml:space="preserve"> </w:t>
            </w:r>
            <w:r w:rsidRPr="00F67237">
              <w:rPr>
                <w:rFonts w:ascii="Nyala" w:hAnsi="Nyala" w:cs="Nyala"/>
                <w:sz w:val="20"/>
                <w:szCs w:val="20"/>
                <w:u w:val="single"/>
              </w:rPr>
              <w:t>አዲስ</w:t>
            </w:r>
            <w:r w:rsidRPr="00F67237">
              <w:rPr>
                <w:rFonts w:ascii="Arial" w:hAnsi="Arial" w:cs="Arial"/>
                <w:sz w:val="20"/>
                <w:szCs w:val="20"/>
              </w:rPr>
              <w:t xml:space="preserve"> </w:t>
            </w:r>
            <w:r w:rsidRPr="00F67237">
              <w:rPr>
                <w:rFonts w:ascii="Nyala" w:hAnsi="Nyala" w:cs="Nyala"/>
                <w:sz w:val="20"/>
                <w:szCs w:val="20"/>
              </w:rPr>
              <w:t>የሆነ</w:t>
            </w:r>
            <w:r w:rsidRPr="00F67237">
              <w:rPr>
                <w:rFonts w:ascii="Arial" w:hAnsi="Arial" w:cs="Arial"/>
                <w:sz w:val="20"/>
                <w:szCs w:val="20"/>
              </w:rPr>
              <w:t xml:space="preserve"> </w:t>
            </w:r>
            <w:r w:rsidRPr="00F67237">
              <w:rPr>
                <w:rFonts w:ascii="Nyala" w:hAnsi="Nyala" w:cs="Nyala"/>
                <w:sz w:val="20"/>
                <w:szCs w:val="20"/>
              </w:rPr>
              <w:t>አገልግሎት</w:t>
            </w:r>
          </w:p>
        </w:tc>
      </w:tr>
      <w:tr w:rsidR="00343F93" w:rsidRPr="00F67237" w14:paraId="5720EDFD" w14:textId="77777777" w:rsidTr="00A507F3">
        <w:tblPrEx>
          <w:tblCellMar>
            <w:top w:w="108" w:type="dxa"/>
            <w:bottom w:w="108" w:type="dxa"/>
          </w:tblCellMar>
        </w:tblPrEx>
        <w:trPr>
          <w:trHeight w:val="333"/>
        </w:trPr>
        <w:tc>
          <w:tcPr>
            <w:tcW w:w="675" w:type="dxa"/>
          </w:tcPr>
          <w:p w14:paraId="33A610AB" w14:textId="77777777" w:rsidR="00343F93" w:rsidRPr="00F67237" w:rsidRDefault="00343F93" w:rsidP="00343F93">
            <w:pPr>
              <w:rPr>
                <w:rFonts w:ascii="Arial" w:hAnsi="Arial" w:cs="Arial"/>
                <w:sz w:val="20"/>
                <w:szCs w:val="20"/>
              </w:rPr>
            </w:pPr>
            <w:r w:rsidRPr="00F67237">
              <w:rPr>
                <w:rFonts w:ascii="Arial" w:hAnsi="Arial" w:cs="Arial"/>
                <w:sz w:val="20"/>
                <w:szCs w:val="20"/>
              </w:rPr>
              <w:lastRenderedPageBreak/>
              <w:t>10</w:t>
            </w:r>
          </w:p>
        </w:tc>
        <w:tc>
          <w:tcPr>
            <w:tcW w:w="8613" w:type="dxa"/>
            <w:gridSpan w:val="5"/>
          </w:tcPr>
          <w:p w14:paraId="25CC81C6" w14:textId="14790714" w:rsidR="00B008F6" w:rsidRDefault="00C579E7" w:rsidP="00B008F6">
            <w:pPr>
              <w:rPr>
                <w:rFonts w:ascii="Arial" w:hAnsi="Arial" w:cs="Arial"/>
                <w:b/>
                <w:i/>
                <w:sz w:val="20"/>
                <w:szCs w:val="20"/>
              </w:rPr>
            </w:pPr>
            <w:r w:rsidRPr="00F67237">
              <w:rPr>
                <w:rFonts w:ascii="Arial" w:hAnsi="Arial" w:cs="Arial"/>
                <w:sz w:val="20"/>
                <w:szCs w:val="20"/>
              </w:rPr>
              <w:t>Have</w:t>
            </w:r>
            <w:r w:rsidR="00343F93" w:rsidRPr="00F67237">
              <w:rPr>
                <w:rFonts w:ascii="Arial" w:hAnsi="Arial" w:cs="Arial"/>
                <w:sz w:val="20"/>
                <w:szCs w:val="20"/>
              </w:rPr>
              <w:t xml:space="preserve"> the new product/ service been introduced </w:t>
            </w:r>
            <w:r w:rsidR="00343F93" w:rsidRPr="00F67237">
              <w:rPr>
                <w:rFonts w:ascii="Arial" w:hAnsi="Arial" w:cs="Arial"/>
                <w:b/>
                <w:i/>
                <w:sz w:val="20"/>
                <w:szCs w:val="20"/>
              </w:rPr>
              <w:t>(Read out responses 1 to 4)</w:t>
            </w:r>
            <w:r w:rsidR="00B008F6" w:rsidRPr="00F67237">
              <w:rPr>
                <w:rFonts w:ascii="Arial" w:hAnsi="Arial" w:cs="Arial"/>
                <w:sz w:val="20"/>
                <w:szCs w:val="20"/>
              </w:rPr>
              <w:t xml:space="preserve"> / </w:t>
            </w:r>
            <w:r w:rsidR="00B008F6" w:rsidRPr="00F67237">
              <w:rPr>
                <w:rFonts w:ascii="Nyala" w:hAnsi="Nyala" w:cs="Nyala"/>
                <w:sz w:val="20"/>
                <w:szCs w:val="20"/>
              </w:rPr>
              <w:t>አዲሱ</w:t>
            </w:r>
            <w:r w:rsidR="00B008F6" w:rsidRPr="00F67237">
              <w:rPr>
                <w:rFonts w:ascii="Arial" w:hAnsi="Arial" w:cs="Arial"/>
                <w:sz w:val="20"/>
                <w:szCs w:val="20"/>
              </w:rPr>
              <w:t xml:space="preserve"> </w:t>
            </w:r>
            <w:r w:rsidR="00B008F6" w:rsidRPr="00F67237">
              <w:rPr>
                <w:rFonts w:ascii="Nyala" w:hAnsi="Nyala" w:cs="Nyala"/>
                <w:sz w:val="20"/>
                <w:szCs w:val="20"/>
              </w:rPr>
              <w:t>ምርት</w:t>
            </w:r>
            <w:r w:rsidR="00B008F6" w:rsidRPr="00F67237">
              <w:rPr>
                <w:rFonts w:ascii="Arial" w:hAnsi="Arial" w:cs="Arial"/>
                <w:sz w:val="20"/>
                <w:szCs w:val="20"/>
              </w:rPr>
              <w:t xml:space="preserve">/ </w:t>
            </w:r>
            <w:r w:rsidR="00B008F6" w:rsidRPr="00F67237">
              <w:rPr>
                <w:rFonts w:ascii="Nyala" w:hAnsi="Nyala" w:cs="Nyala"/>
                <w:sz w:val="20"/>
                <w:szCs w:val="20"/>
              </w:rPr>
              <w:t>አገልግሎት</w:t>
            </w:r>
            <w:r w:rsidR="00B008F6" w:rsidRPr="00F67237">
              <w:rPr>
                <w:rFonts w:ascii="Arial" w:hAnsi="Arial" w:cs="Arial"/>
                <w:sz w:val="20"/>
                <w:szCs w:val="20"/>
              </w:rPr>
              <w:t xml:space="preserve"> </w:t>
            </w:r>
            <w:r w:rsidR="00B008F6" w:rsidRPr="00F67237">
              <w:rPr>
                <w:rFonts w:ascii="Nyala" w:hAnsi="Nyala" w:cs="Nyala"/>
                <w:sz w:val="20"/>
                <w:szCs w:val="20"/>
              </w:rPr>
              <w:t>የተጀመረው</w:t>
            </w:r>
            <w:r w:rsidR="00B008F6" w:rsidRPr="00F67237">
              <w:rPr>
                <w:rFonts w:ascii="Arial" w:hAnsi="Arial" w:cs="Arial"/>
                <w:sz w:val="20"/>
                <w:szCs w:val="20"/>
              </w:rPr>
              <w:t xml:space="preserve">… </w:t>
            </w:r>
            <w:r w:rsidR="00B008F6" w:rsidRPr="00F67237">
              <w:rPr>
                <w:rFonts w:ascii="Arial" w:hAnsi="Arial" w:cs="Arial"/>
                <w:b/>
                <w:i/>
                <w:sz w:val="20"/>
                <w:szCs w:val="20"/>
              </w:rPr>
              <w:t xml:space="preserve">(Read out responses 1 to 4/ </w:t>
            </w:r>
            <w:r w:rsidR="00B008F6" w:rsidRPr="00F67237">
              <w:rPr>
                <w:rFonts w:ascii="Nyala" w:hAnsi="Nyala" w:cs="Nyala"/>
                <w:b/>
                <w:i/>
                <w:sz w:val="20"/>
                <w:szCs w:val="20"/>
              </w:rPr>
              <w:t>ከ</w:t>
            </w:r>
            <w:r w:rsidR="00B008F6" w:rsidRPr="00F67237">
              <w:rPr>
                <w:rFonts w:ascii="Arial" w:hAnsi="Arial" w:cs="Arial"/>
                <w:b/>
                <w:i/>
                <w:sz w:val="20"/>
                <w:szCs w:val="20"/>
              </w:rPr>
              <w:t xml:space="preserve">1 </w:t>
            </w:r>
            <w:r w:rsidR="00B008F6" w:rsidRPr="00F67237">
              <w:rPr>
                <w:rFonts w:ascii="Nyala" w:hAnsi="Nyala" w:cs="Nyala"/>
                <w:b/>
                <w:i/>
                <w:sz w:val="20"/>
                <w:szCs w:val="20"/>
              </w:rPr>
              <w:t>እስከ</w:t>
            </w:r>
            <w:r w:rsidR="00B008F6" w:rsidRPr="00F67237">
              <w:rPr>
                <w:rFonts w:ascii="Arial" w:hAnsi="Arial" w:cs="Arial"/>
                <w:b/>
                <w:i/>
                <w:sz w:val="20"/>
                <w:szCs w:val="20"/>
              </w:rPr>
              <w:t xml:space="preserve"> 4 </w:t>
            </w:r>
            <w:r w:rsidR="00B008F6" w:rsidRPr="00F67237">
              <w:rPr>
                <w:rFonts w:ascii="Nyala" w:hAnsi="Nyala" w:cs="Nyala"/>
                <w:b/>
                <w:i/>
                <w:sz w:val="20"/>
                <w:szCs w:val="20"/>
              </w:rPr>
              <w:t>ያሉትን</w:t>
            </w:r>
            <w:r w:rsidR="00B008F6" w:rsidRPr="00F67237">
              <w:rPr>
                <w:rFonts w:ascii="Arial" w:hAnsi="Arial" w:cs="Arial"/>
                <w:b/>
                <w:i/>
                <w:sz w:val="20"/>
                <w:szCs w:val="20"/>
              </w:rPr>
              <w:t xml:space="preserve"> </w:t>
            </w:r>
            <w:r w:rsidR="00B008F6" w:rsidRPr="00F67237">
              <w:rPr>
                <w:rFonts w:ascii="Nyala" w:hAnsi="Nyala" w:cs="Nyala"/>
                <w:b/>
                <w:i/>
                <w:sz w:val="20"/>
                <w:szCs w:val="20"/>
              </w:rPr>
              <w:t>ምላሾች</w:t>
            </w:r>
            <w:r w:rsidR="00B008F6" w:rsidRPr="00F67237">
              <w:rPr>
                <w:rFonts w:ascii="Arial" w:hAnsi="Arial" w:cs="Arial"/>
                <w:b/>
                <w:i/>
                <w:sz w:val="20"/>
                <w:szCs w:val="20"/>
              </w:rPr>
              <w:t xml:space="preserve"> </w:t>
            </w:r>
            <w:r w:rsidR="00B008F6" w:rsidRPr="00F67237">
              <w:rPr>
                <w:rFonts w:ascii="Nyala" w:hAnsi="Nyala" w:cs="Nyala"/>
                <w:b/>
                <w:i/>
                <w:sz w:val="20"/>
                <w:szCs w:val="20"/>
              </w:rPr>
              <w:t>ያንብቡ</w:t>
            </w:r>
            <w:r w:rsidR="00B008F6" w:rsidRPr="00F67237">
              <w:rPr>
                <w:rFonts w:ascii="Arial" w:hAnsi="Arial" w:cs="Arial"/>
                <w:b/>
                <w:i/>
                <w:sz w:val="20"/>
                <w:szCs w:val="20"/>
              </w:rPr>
              <w:t>)</w:t>
            </w:r>
          </w:p>
          <w:p w14:paraId="2DA0164A" w14:textId="77777777" w:rsidR="008C4E39" w:rsidRPr="00F67237" w:rsidRDefault="008C4E39" w:rsidP="00B008F6">
            <w:pPr>
              <w:rPr>
                <w:rFonts w:ascii="Arial" w:hAnsi="Arial" w:cs="Arial"/>
                <w:b/>
                <w:i/>
                <w:sz w:val="20"/>
                <w:szCs w:val="20"/>
              </w:rPr>
            </w:pPr>
          </w:p>
          <w:p w14:paraId="319B5B94" w14:textId="77777777" w:rsidR="00B008F6" w:rsidRPr="00F67237" w:rsidRDefault="00B008F6" w:rsidP="00B008F6">
            <w:pPr>
              <w:rPr>
                <w:rFonts w:ascii="Arial" w:hAnsi="Arial" w:cs="Arial"/>
                <w:sz w:val="20"/>
                <w:szCs w:val="20"/>
              </w:rPr>
            </w:pPr>
            <w:r w:rsidRPr="00F67237">
              <w:rPr>
                <w:rFonts w:ascii="Arial" w:hAnsi="Arial" w:cs="Arial"/>
                <w:sz w:val="20"/>
                <w:szCs w:val="20"/>
              </w:rPr>
              <w:t xml:space="preserve">1 = as a result from an own idea/ </w:t>
            </w:r>
            <w:r w:rsidRPr="00F67237">
              <w:rPr>
                <w:rFonts w:ascii="Nyala" w:hAnsi="Nyala" w:cs="Nyala"/>
                <w:sz w:val="20"/>
                <w:szCs w:val="20"/>
              </w:rPr>
              <w:t>ከራስዎ</w:t>
            </w:r>
            <w:r w:rsidRPr="00F67237">
              <w:rPr>
                <w:rFonts w:ascii="Arial" w:hAnsi="Arial" w:cs="Arial"/>
                <w:sz w:val="20"/>
                <w:szCs w:val="20"/>
              </w:rPr>
              <w:t xml:space="preserve"> </w:t>
            </w:r>
            <w:r w:rsidRPr="00F67237">
              <w:rPr>
                <w:rFonts w:ascii="Nyala" w:hAnsi="Nyala" w:cs="Nyala"/>
                <w:sz w:val="20"/>
                <w:szCs w:val="20"/>
              </w:rPr>
              <w:t>በመነጨ</w:t>
            </w:r>
            <w:r w:rsidRPr="00F67237">
              <w:rPr>
                <w:rFonts w:ascii="Arial" w:hAnsi="Arial" w:cs="Arial"/>
                <w:sz w:val="20"/>
                <w:szCs w:val="20"/>
              </w:rPr>
              <w:t xml:space="preserve"> </w:t>
            </w:r>
            <w:r w:rsidRPr="00F67237">
              <w:rPr>
                <w:rFonts w:ascii="Nyala" w:hAnsi="Nyala" w:cs="Nyala"/>
                <w:sz w:val="20"/>
                <w:szCs w:val="20"/>
              </w:rPr>
              <w:t>ሃሳብ</w:t>
            </w:r>
            <w:r w:rsidRPr="00F67237">
              <w:rPr>
                <w:rFonts w:ascii="Arial" w:hAnsi="Arial" w:cs="Arial"/>
                <w:sz w:val="20"/>
                <w:szCs w:val="20"/>
              </w:rPr>
              <w:t xml:space="preserve"> </w:t>
            </w:r>
          </w:p>
          <w:p w14:paraId="3014FDA8" w14:textId="77777777" w:rsidR="00B008F6" w:rsidRPr="00F67237" w:rsidRDefault="00B008F6" w:rsidP="00B008F6">
            <w:pPr>
              <w:rPr>
                <w:rFonts w:ascii="Arial" w:hAnsi="Arial" w:cs="Arial"/>
                <w:sz w:val="20"/>
                <w:szCs w:val="20"/>
              </w:rPr>
            </w:pPr>
            <w:r w:rsidRPr="00F67237">
              <w:rPr>
                <w:rFonts w:ascii="Arial" w:hAnsi="Arial" w:cs="Arial"/>
                <w:sz w:val="20"/>
                <w:szCs w:val="20"/>
              </w:rPr>
              <w:t>2 = as a result from an idea of someone else (</w:t>
            </w:r>
            <w:r w:rsidRPr="00F67237">
              <w:rPr>
                <w:rFonts w:ascii="Arial" w:hAnsi="Arial" w:cs="Arial"/>
                <w:i/>
                <w:sz w:val="20"/>
                <w:szCs w:val="20"/>
              </w:rPr>
              <w:t>neither competitors nor customers</w:t>
            </w:r>
            <w:r w:rsidRPr="00F67237">
              <w:rPr>
                <w:rFonts w:ascii="Arial" w:hAnsi="Arial" w:cs="Arial"/>
                <w:sz w:val="20"/>
                <w:szCs w:val="20"/>
              </w:rPr>
              <w:t xml:space="preserve">)/  </w:t>
            </w:r>
            <w:r w:rsidRPr="00F67237">
              <w:rPr>
                <w:rFonts w:ascii="Nyala" w:hAnsi="Nyala" w:cs="Nyala"/>
                <w:sz w:val="20"/>
                <w:szCs w:val="20"/>
              </w:rPr>
              <w:t>ሌላ</w:t>
            </w:r>
            <w:r w:rsidRPr="00F67237">
              <w:rPr>
                <w:rFonts w:ascii="Arial" w:hAnsi="Arial" w:cs="Arial"/>
                <w:sz w:val="20"/>
                <w:szCs w:val="20"/>
              </w:rPr>
              <w:t xml:space="preserve"> </w:t>
            </w:r>
            <w:r w:rsidRPr="00F67237">
              <w:rPr>
                <w:rFonts w:ascii="Nyala" w:hAnsi="Nyala" w:cs="Nyala"/>
                <w:sz w:val="20"/>
                <w:szCs w:val="20"/>
              </w:rPr>
              <w:t>ሰው</w:t>
            </w:r>
            <w:r w:rsidRPr="00F67237">
              <w:rPr>
                <w:rFonts w:ascii="Arial" w:hAnsi="Arial" w:cs="Arial"/>
                <w:sz w:val="20"/>
                <w:szCs w:val="20"/>
              </w:rPr>
              <w:t xml:space="preserve"> </w:t>
            </w:r>
            <w:r w:rsidRPr="00F67237">
              <w:rPr>
                <w:rFonts w:ascii="Nyala" w:hAnsi="Nyala" w:cs="Nyala"/>
                <w:sz w:val="20"/>
                <w:szCs w:val="20"/>
              </w:rPr>
              <w:t>ባመነጨው</w:t>
            </w:r>
            <w:r w:rsidRPr="00F67237">
              <w:rPr>
                <w:rFonts w:ascii="Arial" w:hAnsi="Arial" w:cs="Arial"/>
                <w:sz w:val="20"/>
                <w:szCs w:val="20"/>
              </w:rPr>
              <w:t xml:space="preserve"> </w:t>
            </w:r>
            <w:r w:rsidRPr="00F67237">
              <w:rPr>
                <w:rFonts w:ascii="Nyala" w:hAnsi="Nyala" w:cs="Nyala"/>
                <w:sz w:val="20"/>
                <w:szCs w:val="20"/>
              </w:rPr>
              <w:t>ሃሳብ</w:t>
            </w:r>
            <w:r w:rsidRPr="00F67237">
              <w:rPr>
                <w:rFonts w:ascii="Arial" w:hAnsi="Arial" w:cs="Arial"/>
                <w:sz w:val="20"/>
                <w:szCs w:val="20"/>
              </w:rPr>
              <w:t xml:space="preserve"> (</w:t>
            </w:r>
            <w:r w:rsidRPr="00F67237">
              <w:rPr>
                <w:rFonts w:ascii="Nyala" w:hAnsi="Nyala" w:cs="Nyala"/>
                <w:sz w:val="20"/>
                <w:szCs w:val="20"/>
              </w:rPr>
              <w:t>ተፎካካሪም</w:t>
            </w:r>
            <w:r w:rsidRPr="00F67237">
              <w:rPr>
                <w:rFonts w:ascii="Arial" w:hAnsi="Arial" w:cs="Arial"/>
                <w:sz w:val="20"/>
                <w:szCs w:val="20"/>
              </w:rPr>
              <w:t xml:space="preserve"> </w:t>
            </w:r>
            <w:r w:rsidRPr="00F67237">
              <w:rPr>
                <w:rFonts w:ascii="Nyala" w:hAnsi="Nyala" w:cs="Nyala"/>
                <w:sz w:val="20"/>
                <w:szCs w:val="20"/>
              </w:rPr>
              <w:t>ሆነ</w:t>
            </w:r>
            <w:r w:rsidRPr="00F67237">
              <w:rPr>
                <w:rFonts w:ascii="Arial" w:hAnsi="Arial" w:cs="Arial"/>
                <w:sz w:val="20"/>
                <w:szCs w:val="20"/>
              </w:rPr>
              <w:t xml:space="preserve"> </w:t>
            </w:r>
            <w:r w:rsidRPr="00F67237">
              <w:rPr>
                <w:rFonts w:ascii="Nyala" w:hAnsi="Nyala" w:cs="Nyala"/>
                <w:sz w:val="20"/>
                <w:szCs w:val="20"/>
              </w:rPr>
              <w:t>ደንበኛ</w:t>
            </w:r>
            <w:r w:rsidRPr="00F67237">
              <w:rPr>
                <w:rFonts w:ascii="Arial" w:hAnsi="Arial" w:cs="Arial"/>
                <w:sz w:val="20"/>
                <w:szCs w:val="20"/>
              </w:rPr>
              <w:t xml:space="preserve"> </w:t>
            </w:r>
            <w:r w:rsidRPr="00F67237">
              <w:rPr>
                <w:rFonts w:ascii="Nyala" w:hAnsi="Nyala" w:cs="Nyala"/>
                <w:sz w:val="20"/>
                <w:szCs w:val="20"/>
              </w:rPr>
              <w:t>ያልሆነ</w:t>
            </w:r>
            <w:r w:rsidRPr="00F67237">
              <w:rPr>
                <w:rFonts w:ascii="Arial" w:hAnsi="Arial" w:cs="Arial"/>
                <w:sz w:val="20"/>
                <w:szCs w:val="20"/>
              </w:rPr>
              <w:t>)</w:t>
            </w:r>
          </w:p>
          <w:p w14:paraId="7183D6AB" w14:textId="69CF4A64" w:rsidR="008C4E39" w:rsidRPr="008C4E39" w:rsidRDefault="00B008F6" w:rsidP="00B008F6">
            <w:pPr>
              <w:rPr>
                <w:rFonts w:ascii="Nyala" w:hAnsi="Nyala" w:cs="Nyala"/>
                <w:sz w:val="20"/>
                <w:szCs w:val="20"/>
              </w:rPr>
            </w:pPr>
            <w:r w:rsidRPr="00F67237">
              <w:rPr>
                <w:rFonts w:ascii="Arial" w:hAnsi="Arial" w:cs="Arial"/>
                <w:sz w:val="20"/>
                <w:szCs w:val="20"/>
              </w:rPr>
              <w:t xml:space="preserve">3 = after it was seen at competitors/ </w:t>
            </w:r>
            <w:r w:rsidRPr="00F67237">
              <w:rPr>
                <w:rFonts w:ascii="Nyala" w:hAnsi="Nyala" w:cs="Nyala"/>
                <w:sz w:val="20"/>
                <w:szCs w:val="20"/>
              </w:rPr>
              <w:t>ተፎካካሪዎች</w:t>
            </w:r>
            <w:r w:rsidRPr="00F67237">
              <w:rPr>
                <w:rFonts w:ascii="Arial" w:hAnsi="Arial" w:cs="Arial"/>
                <w:sz w:val="20"/>
                <w:szCs w:val="20"/>
              </w:rPr>
              <w:t xml:space="preserve"> </w:t>
            </w:r>
            <w:r w:rsidRPr="00F67237">
              <w:rPr>
                <w:rFonts w:ascii="Nyala" w:hAnsi="Nyala" w:cs="Nyala"/>
                <w:sz w:val="20"/>
                <w:szCs w:val="20"/>
              </w:rPr>
              <w:t>ጋር</w:t>
            </w:r>
            <w:r w:rsidRPr="00F67237">
              <w:rPr>
                <w:rFonts w:ascii="Arial" w:hAnsi="Arial" w:cs="Arial"/>
                <w:sz w:val="20"/>
                <w:szCs w:val="20"/>
              </w:rPr>
              <w:t xml:space="preserve"> </w:t>
            </w:r>
            <w:r w:rsidRPr="00F67237">
              <w:rPr>
                <w:rFonts w:ascii="Nyala" w:hAnsi="Nyala" w:cs="Nyala"/>
                <w:sz w:val="20"/>
                <w:szCs w:val="20"/>
              </w:rPr>
              <w:t>አይቼ</w:t>
            </w:r>
          </w:p>
          <w:p w14:paraId="1B20FDFC" w14:textId="77777777" w:rsidR="00B008F6" w:rsidRPr="00F67237" w:rsidRDefault="00B008F6" w:rsidP="00B008F6">
            <w:pPr>
              <w:rPr>
                <w:rFonts w:ascii="Arial" w:hAnsi="Arial" w:cs="Arial"/>
                <w:i/>
                <w:sz w:val="20"/>
                <w:szCs w:val="20"/>
              </w:rPr>
            </w:pPr>
            <w:r w:rsidRPr="00F67237">
              <w:rPr>
                <w:rFonts w:ascii="Arial" w:hAnsi="Arial" w:cs="Arial"/>
                <w:sz w:val="20"/>
                <w:szCs w:val="20"/>
              </w:rPr>
              <w:t xml:space="preserve">4 = as a result of customers’ requests/ </w:t>
            </w:r>
            <w:r w:rsidRPr="00F67237">
              <w:rPr>
                <w:rFonts w:ascii="Nyala" w:hAnsi="Nyala" w:cs="Nyala"/>
                <w:sz w:val="20"/>
                <w:szCs w:val="20"/>
              </w:rPr>
              <w:t>በደንበኞች</w:t>
            </w:r>
            <w:r w:rsidRPr="00F67237">
              <w:rPr>
                <w:rFonts w:ascii="Arial" w:hAnsi="Arial" w:cs="Arial"/>
                <w:sz w:val="20"/>
                <w:szCs w:val="20"/>
              </w:rPr>
              <w:t xml:space="preserve"> </w:t>
            </w:r>
            <w:r w:rsidRPr="00F67237">
              <w:rPr>
                <w:rFonts w:ascii="Nyala" w:hAnsi="Nyala" w:cs="Nyala"/>
                <w:sz w:val="20"/>
                <w:szCs w:val="20"/>
              </w:rPr>
              <w:t>ጥያቄ</w:t>
            </w:r>
            <w:r w:rsidRPr="00F67237">
              <w:rPr>
                <w:rFonts w:ascii="Arial" w:hAnsi="Arial" w:cs="Arial"/>
                <w:sz w:val="20"/>
                <w:szCs w:val="20"/>
              </w:rPr>
              <w:t xml:space="preserve"> </w:t>
            </w:r>
            <w:r w:rsidRPr="00F67237">
              <w:rPr>
                <w:rFonts w:ascii="Nyala" w:hAnsi="Nyala" w:cs="Nyala"/>
                <w:sz w:val="20"/>
                <w:szCs w:val="20"/>
              </w:rPr>
              <w:t>መሰረት</w:t>
            </w:r>
          </w:p>
          <w:p w14:paraId="005850D0" w14:textId="28C939F3" w:rsidR="00343F93" w:rsidRPr="00F67237" w:rsidRDefault="00B008F6" w:rsidP="00343F93">
            <w:pPr>
              <w:rPr>
                <w:rFonts w:ascii="Arial" w:hAnsi="Arial" w:cs="Arial"/>
                <w:b/>
                <w:i/>
                <w:sz w:val="20"/>
                <w:szCs w:val="20"/>
              </w:rPr>
            </w:pPr>
            <w:r w:rsidRPr="00F67237">
              <w:rPr>
                <w:rFonts w:ascii="Arial" w:hAnsi="Arial" w:cs="Arial"/>
                <w:sz w:val="20"/>
                <w:szCs w:val="20"/>
              </w:rPr>
              <w:t xml:space="preserve">5 = Other </w:t>
            </w:r>
            <w:r w:rsidRPr="00F67237">
              <w:rPr>
                <w:rFonts w:ascii="Nyala" w:hAnsi="Nyala" w:cs="Nyala"/>
                <w:sz w:val="20"/>
                <w:szCs w:val="20"/>
              </w:rPr>
              <w:t>ሌላ</w:t>
            </w:r>
            <w:r w:rsidRPr="00F67237">
              <w:rPr>
                <w:rFonts w:ascii="Arial" w:hAnsi="Arial" w:cs="Arial"/>
                <w:sz w:val="20"/>
                <w:szCs w:val="20"/>
              </w:rPr>
              <w:t xml:space="preserve">: </w:t>
            </w:r>
            <w:r w:rsidRPr="00F67237">
              <w:rPr>
                <w:rFonts w:ascii="Arial" w:hAnsi="Arial" w:cs="Arial"/>
                <w:b/>
                <w:i/>
                <w:sz w:val="20"/>
                <w:szCs w:val="20"/>
              </w:rPr>
              <w:t xml:space="preserve">(please specify/ </w:t>
            </w:r>
            <w:r w:rsidRPr="00F67237">
              <w:rPr>
                <w:rFonts w:ascii="Nyala" w:hAnsi="Nyala" w:cs="Nyala"/>
                <w:b/>
                <w:i/>
                <w:sz w:val="20"/>
                <w:szCs w:val="20"/>
              </w:rPr>
              <w:t>እባእዎ</w:t>
            </w:r>
            <w:r w:rsidRPr="00F67237">
              <w:rPr>
                <w:rFonts w:ascii="Arial" w:hAnsi="Arial" w:cs="Arial"/>
                <w:b/>
                <w:i/>
                <w:sz w:val="20"/>
                <w:szCs w:val="20"/>
              </w:rPr>
              <w:t xml:space="preserve">  </w:t>
            </w:r>
            <w:r w:rsidRPr="00F67237">
              <w:rPr>
                <w:rFonts w:ascii="Nyala" w:hAnsi="Nyala" w:cs="Nyala"/>
                <w:b/>
                <w:i/>
                <w:sz w:val="20"/>
                <w:szCs w:val="20"/>
              </w:rPr>
              <w:t>ይግለፁ</w:t>
            </w:r>
            <w:r w:rsidRPr="00F67237">
              <w:rPr>
                <w:rFonts w:ascii="Arial" w:hAnsi="Arial" w:cs="Arial"/>
                <w:b/>
                <w:i/>
                <w:sz w:val="20"/>
                <w:szCs w:val="20"/>
              </w:rPr>
              <w:t>)</w:t>
            </w:r>
            <w:r w:rsidRPr="00F67237">
              <w:rPr>
                <w:rFonts w:ascii="Arial" w:hAnsi="Arial" w:cs="Arial"/>
                <w:sz w:val="20"/>
                <w:szCs w:val="20"/>
              </w:rPr>
              <w:t xml:space="preserve"> _____________________</w:t>
            </w:r>
          </w:p>
        </w:tc>
      </w:tr>
      <w:tr w:rsidR="00343F93" w:rsidRPr="00F67237" w14:paraId="15CB3B21" w14:textId="77777777" w:rsidTr="00A507F3">
        <w:tblPrEx>
          <w:tblCellMar>
            <w:top w:w="108" w:type="dxa"/>
            <w:bottom w:w="108" w:type="dxa"/>
          </w:tblCellMar>
        </w:tblPrEx>
        <w:trPr>
          <w:trHeight w:val="333"/>
        </w:trPr>
        <w:tc>
          <w:tcPr>
            <w:tcW w:w="675" w:type="dxa"/>
          </w:tcPr>
          <w:p w14:paraId="2556E61E" w14:textId="77777777" w:rsidR="00343F93" w:rsidRPr="00F67237" w:rsidRDefault="00343F93" w:rsidP="00343F93">
            <w:pPr>
              <w:rPr>
                <w:rFonts w:ascii="Arial" w:hAnsi="Arial" w:cs="Arial"/>
                <w:sz w:val="20"/>
                <w:szCs w:val="20"/>
              </w:rPr>
            </w:pPr>
            <w:r w:rsidRPr="00F67237">
              <w:rPr>
                <w:rFonts w:ascii="Arial" w:hAnsi="Arial" w:cs="Arial"/>
                <w:sz w:val="20"/>
                <w:szCs w:val="20"/>
              </w:rPr>
              <w:t>11</w:t>
            </w:r>
          </w:p>
        </w:tc>
        <w:tc>
          <w:tcPr>
            <w:tcW w:w="8613" w:type="dxa"/>
            <w:gridSpan w:val="5"/>
          </w:tcPr>
          <w:p w14:paraId="4C2D78BD" w14:textId="77777777" w:rsidR="00343F93" w:rsidRDefault="00343F93" w:rsidP="00343F93">
            <w:pPr>
              <w:rPr>
                <w:ins w:id="144" w:author="toshiba" w:date="2016-11-15T13:58:00Z"/>
                <w:rFonts w:ascii="Nyala" w:hAnsi="Nyala" w:cs="Nyala"/>
                <w:sz w:val="20"/>
                <w:szCs w:val="20"/>
              </w:rPr>
            </w:pPr>
            <w:r w:rsidRPr="00F67237">
              <w:rPr>
                <w:rFonts w:ascii="Arial" w:hAnsi="Arial" w:cs="Arial"/>
                <w:sz w:val="20"/>
                <w:szCs w:val="20"/>
              </w:rPr>
              <w:t>In the past six months, how many business ideas did you have – even though you have not realized them? By business ideas, I mean ideas regarding new products or services, new businesses or improvements for your business.</w:t>
            </w:r>
            <w:r w:rsidR="008E4D2E" w:rsidRPr="00F67237">
              <w:rPr>
                <w:rFonts w:ascii="Arial" w:hAnsi="Arial" w:cs="Arial"/>
                <w:sz w:val="20"/>
                <w:szCs w:val="20"/>
              </w:rPr>
              <w:t xml:space="preserve"> ./ </w:t>
            </w:r>
            <w:r w:rsidR="008E4D2E" w:rsidRPr="00F67237">
              <w:rPr>
                <w:rFonts w:ascii="Nyala" w:hAnsi="Nyala" w:cs="Nyala"/>
                <w:sz w:val="20"/>
                <w:szCs w:val="20"/>
              </w:rPr>
              <w:t>ባለፉት</w:t>
            </w:r>
            <w:r w:rsidR="008E4D2E" w:rsidRPr="00F67237">
              <w:rPr>
                <w:rFonts w:ascii="Arial" w:hAnsi="Arial" w:cs="Arial"/>
                <w:sz w:val="20"/>
                <w:szCs w:val="20"/>
              </w:rPr>
              <w:t xml:space="preserve"> </w:t>
            </w:r>
            <w:r w:rsidR="008E4D2E" w:rsidRPr="00F67237">
              <w:rPr>
                <w:rFonts w:ascii="Nyala" w:hAnsi="Nyala" w:cs="Nyala"/>
                <w:sz w:val="20"/>
                <w:szCs w:val="20"/>
              </w:rPr>
              <w:t>ስድስት</w:t>
            </w:r>
            <w:r w:rsidR="008E4D2E" w:rsidRPr="00F67237">
              <w:rPr>
                <w:rFonts w:ascii="Arial" w:hAnsi="Arial" w:cs="Arial"/>
                <w:sz w:val="20"/>
                <w:szCs w:val="20"/>
              </w:rPr>
              <w:t xml:space="preserve"> </w:t>
            </w:r>
            <w:r w:rsidR="008E4D2E" w:rsidRPr="00F67237">
              <w:rPr>
                <w:rFonts w:ascii="Nyala" w:hAnsi="Nyala" w:cs="Nyala"/>
                <w:sz w:val="20"/>
                <w:szCs w:val="20"/>
              </w:rPr>
              <w:t>ወራት</w:t>
            </w:r>
            <w:r w:rsidR="008E4D2E" w:rsidRPr="00F67237">
              <w:rPr>
                <w:rFonts w:ascii="Arial" w:hAnsi="Arial" w:cs="Arial"/>
                <w:sz w:val="20"/>
                <w:szCs w:val="20"/>
              </w:rPr>
              <w:t xml:space="preserve"> </w:t>
            </w:r>
            <w:r w:rsidR="008E4D2E" w:rsidRPr="00F67237">
              <w:rPr>
                <w:rFonts w:ascii="Nyala" w:hAnsi="Nyala" w:cs="Nyala"/>
                <w:sz w:val="20"/>
                <w:szCs w:val="20"/>
              </w:rPr>
              <w:t>ምን</w:t>
            </w:r>
            <w:r w:rsidR="008E4D2E" w:rsidRPr="00F67237">
              <w:rPr>
                <w:rFonts w:ascii="Arial" w:hAnsi="Arial" w:cs="Arial"/>
                <w:sz w:val="20"/>
                <w:szCs w:val="20"/>
              </w:rPr>
              <w:t xml:space="preserve"> </w:t>
            </w:r>
            <w:r w:rsidR="008E4D2E" w:rsidRPr="00F67237">
              <w:rPr>
                <w:rFonts w:ascii="Nyala" w:hAnsi="Nyala" w:cs="Nyala"/>
                <w:sz w:val="20"/>
                <w:szCs w:val="20"/>
              </w:rPr>
              <w:t>ያህል</w:t>
            </w:r>
            <w:r w:rsidR="008E4D2E" w:rsidRPr="00F67237">
              <w:rPr>
                <w:rFonts w:ascii="Arial" w:hAnsi="Arial" w:cs="Arial"/>
                <w:sz w:val="20"/>
                <w:szCs w:val="20"/>
              </w:rPr>
              <w:t xml:space="preserve"> </w:t>
            </w:r>
            <w:r w:rsidR="008E4D2E" w:rsidRPr="00F67237">
              <w:rPr>
                <w:rFonts w:ascii="Nyala" w:hAnsi="Nyala" w:cs="Nyala"/>
                <w:sz w:val="20"/>
                <w:szCs w:val="20"/>
              </w:rPr>
              <w:t>የንግድ</w:t>
            </w:r>
            <w:r w:rsidR="008E4D2E" w:rsidRPr="00F67237">
              <w:rPr>
                <w:rFonts w:ascii="Arial" w:hAnsi="Arial" w:cs="Arial"/>
                <w:sz w:val="20"/>
                <w:szCs w:val="20"/>
              </w:rPr>
              <w:t xml:space="preserve"> </w:t>
            </w:r>
            <w:r w:rsidR="008E4D2E" w:rsidRPr="00F67237">
              <w:rPr>
                <w:rFonts w:ascii="Nyala" w:hAnsi="Nyala" w:cs="Nyala"/>
                <w:sz w:val="20"/>
                <w:szCs w:val="20"/>
              </w:rPr>
              <w:t>ስራ</w:t>
            </w:r>
            <w:r w:rsidR="008E4D2E" w:rsidRPr="00F67237">
              <w:rPr>
                <w:rFonts w:ascii="Arial" w:hAnsi="Arial" w:cs="Arial"/>
                <w:sz w:val="20"/>
                <w:szCs w:val="20"/>
              </w:rPr>
              <w:t xml:space="preserve"> </w:t>
            </w:r>
            <w:r w:rsidR="008E4D2E" w:rsidRPr="00F67237">
              <w:rPr>
                <w:rFonts w:ascii="Nyala" w:hAnsi="Nyala" w:cs="Nyala"/>
                <w:sz w:val="20"/>
                <w:szCs w:val="20"/>
              </w:rPr>
              <w:t>ሃሳቦች</w:t>
            </w:r>
            <w:r w:rsidR="008E4D2E" w:rsidRPr="00F67237">
              <w:rPr>
                <w:rFonts w:ascii="Arial" w:hAnsi="Arial" w:cs="Arial"/>
                <w:sz w:val="20"/>
                <w:szCs w:val="20"/>
              </w:rPr>
              <w:t xml:space="preserve"> </w:t>
            </w:r>
            <w:r w:rsidR="008E4D2E" w:rsidRPr="00F67237">
              <w:rPr>
                <w:rFonts w:ascii="Nyala" w:hAnsi="Nyala" w:cs="Nyala"/>
                <w:sz w:val="20"/>
                <w:szCs w:val="20"/>
              </w:rPr>
              <w:t>መጥቶሎት</w:t>
            </w:r>
            <w:r w:rsidR="008E4D2E" w:rsidRPr="00F67237">
              <w:rPr>
                <w:rFonts w:ascii="Arial" w:hAnsi="Arial" w:cs="Arial"/>
                <w:sz w:val="20"/>
                <w:szCs w:val="20"/>
              </w:rPr>
              <w:t xml:space="preserve"> </w:t>
            </w:r>
            <w:r w:rsidR="008E4D2E" w:rsidRPr="00F67237">
              <w:rPr>
                <w:rFonts w:ascii="Nyala" w:hAnsi="Nyala" w:cs="Nyala"/>
                <w:sz w:val="20"/>
                <w:szCs w:val="20"/>
              </w:rPr>
              <w:t>ነበር</w:t>
            </w:r>
            <w:r w:rsidR="008E4D2E" w:rsidRPr="00F67237">
              <w:rPr>
                <w:rFonts w:ascii="Arial" w:hAnsi="Arial" w:cs="Arial"/>
                <w:sz w:val="20"/>
                <w:szCs w:val="20"/>
              </w:rPr>
              <w:t>--</w:t>
            </w:r>
            <w:r w:rsidR="008E4D2E" w:rsidRPr="00F67237">
              <w:rPr>
                <w:rFonts w:ascii="Nyala" w:hAnsi="Nyala" w:cs="Nyala"/>
                <w:sz w:val="20"/>
                <w:szCs w:val="20"/>
              </w:rPr>
              <w:t>ተግባር</w:t>
            </w:r>
            <w:r w:rsidR="008E4D2E" w:rsidRPr="00F67237">
              <w:rPr>
                <w:rFonts w:ascii="Arial" w:hAnsi="Arial" w:cs="Arial"/>
                <w:sz w:val="20"/>
                <w:szCs w:val="20"/>
              </w:rPr>
              <w:t xml:space="preserve"> </w:t>
            </w:r>
            <w:r w:rsidR="008E4D2E" w:rsidRPr="00F67237">
              <w:rPr>
                <w:rFonts w:ascii="Nyala" w:hAnsi="Nyala" w:cs="Nyala"/>
                <w:sz w:val="20"/>
                <w:szCs w:val="20"/>
              </w:rPr>
              <w:t>ላይ</w:t>
            </w:r>
            <w:r w:rsidR="008E4D2E" w:rsidRPr="00F67237">
              <w:rPr>
                <w:rFonts w:ascii="Arial" w:hAnsi="Arial" w:cs="Arial"/>
                <w:sz w:val="20"/>
                <w:szCs w:val="20"/>
              </w:rPr>
              <w:t xml:space="preserve"> </w:t>
            </w:r>
            <w:r w:rsidR="008E4D2E" w:rsidRPr="00F67237">
              <w:rPr>
                <w:rFonts w:ascii="Nyala" w:hAnsi="Nyala" w:cs="Nyala"/>
                <w:sz w:val="20"/>
                <w:szCs w:val="20"/>
              </w:rPr>
              <w:t>አውለዋቸው</w:t>
            </w:r>
            <w:r w:rsidR="008E4D2E" w:rsidRPr="00F67237">
              <w:rPr>
                <w:rFonts w:ascii="Arial" w:hAnsi="Arial" w:cs="Arial"/>
                <w:sz w:val="20"/>
                <w:szCs w:val="20"/>
              </w:rPr>
              <w:t xml:space="preserve"> </w:t>
            </w:r>
            <w:r w:rsidR="008E4D2E" w:rsidRPr="00F67237">
              <w:rPr>
                <w:rFonts w:ascii="Nyala" w:hAnsi="Nyala" w:cs="Nyala"/>
                <w:sz w:val="20"/>
                <w:szCs w:val="20"/>
              </w:rPr>
              <w:t>ባይሆንም</w:t>
            </w:r>
            <w:r w:rsidR="008E4D2E" w:rsidRPr="00F67237">
              <w:rPr>
                <w:rFonts w:ascii="Arial" w:hAnsi="Arial" w:cs="Arial"/>
                <w:sz w:val="20"/>
                <w:szCs w:val="20"/>
              </w:rPr>
              <w:t xml:space="preserve"> </w:t>
            </w:r>
            <w:r w:rsidR="008E4D2E" w:rsidRPr="00F67237">
              <w:rPr>
                <w:rFonts w:ascii="Nyala" w:hAnsi="Nyala" w:cs="Nyala"/>
                <w:sz w:val="20"/>
                <w:szCs w:val="20"/>
              </w:rPr>
              <w:t>እንኳ</w:t>
            </w:r>
            <w:r w:rsidR="008E4D2E" w:rsidRPr="00F67237">
              <w:rPr>
                <w:rFonts w:ascii="Arial" w:hAnsi="Arial" w:cs="Arial"/>
                <w:sz w:val="20"/>
                <w:szCs w:val="20"/>
              </w:rPr>
              <w:t xml:space="preserve">? </w:t>
            </w:r>
            <w:r w:rsidR="008E4D2E" w:rsidRPr="00F67237">
              <w:rPr>
                <w:rFonts w:ascii="Nyala" w:hAnsi="Nyala" w:cs="Nyala"/>
                <w:sz w:val="20"/>
                <w:szCs w:val="20"/>
              </w:rPr>
              <w:t>የንግድ</w:t>
            </w:r>
            <w:r w:rsidR="008E4D2E" w:rsidRPr="00F67237">
              <w:rPr>
                <w:rFonts w:ascii="Arial" w:hAnsi="Arial" w:cs="Arial"/>
                <w:sz w:val="20"/>
                <w:szCs w:val="20"/>
              </w:rPr>
              <w:t xml:space="preserve"> </w:t>
            </w:r>
            <w:r w:rsidR="008E4D2E" w:rsidRPr="00F67237">
              <w:rPr>
                <w:rFonts w:ascii="Nyala" w:hAnsi="Nyala" w:cs="Nyala"/>
                <w:sz w:val="20"/>
                <w:szCs w:val="20"/>
              </w:rPr>
              <w:t>ስራ</w:t>
            </w:r>
            <w:r w:rsidR="008E4D2E" w:rsidRPr="00F67237">
              <w:rPr>
                <w:rFonts w:ascii="Arial" w:hAnsi="Arial" w:cs="Arial"/>
                <w:sz w:val="20"/>
                <w:szCs w:val="20"/>
              </w:rPr>
              <w:t xml:space="preserve"> </w:t>
            </w:r>
            <w:r w:rsidR="008E4D2E" w:rsidRPr="00F67237">
              <w:rPr>
                <w:rFonts w:ascii="Nyala" w:hAnsi="Nyala" w:cs="Nyala"/>
                <w:sz w:val="20"/>
                <w:szCs w:val="20"/>
              </w:rPr>
              <w:t>ሃሳቦች</w:t>
            </w:r>
            <w:r w:rsidR="008E4D2E" w:rsidRPr="00F67237">
              <w:rPr>
                <w:rFonts w:ascii="Arial" w:hAnsi="Arial" w:cs="Arial"/>
                <w:sz w:val="20"/>
                <w:szCs w:val="20"/>
              </w:rPr>
              <w:t xml:space="preserve"> </w:t>
            </w:r>
            <w:r w:rsidR="008E4D2E" w:rsidRPr="00F67237">
              <w:rPr>
                <w:rFonts w:ascii="Nyala" w:hAnsi="Nyala" w:cs="Nyala"/>
                <w:sz w:val="20"/>
                <w:szCs w:val="20"/>
              </w:rPr>
              <w:t>ስንል</w:t>
            </w:r>
            <w:r w:rsidR="008E4D2E" w:rsidRPr="00F67237">
              <w:rPr>
                <w:rFonts w:ascii="Arial" w:hAnsi="Arial" w:cs="Arial"/>
                <w:sz w:val="20"/>
                <w:szCs w:val="20"/>
              </w:rPr>
              <w:t xml:space="preserve"> </w:t>
            </w:r>
            <w:r w:rsidR="008E4D2E" w:rsidRPr="00F67237">
              <w:rPr>
                <w:rFonts w:ascii="Nyala" w:hAnsi="Nyala" w:cs="Nyala"/>
                <w:sz w:val="20"/>
                <w:szCs w:val="20"/>
              </w:rPr>
              <w:t>ስለ</w:t>
            </w:r>
            <w:r w:rsidR="008E4D2E" w:rsidRPr="00F67237">
              <w:rPr>
                <w:rFonts w:ascii="Arial" w:hAnsi="Arial" w:cs="Arial"/>
                <w:sz w:val="20"/>
                <w:szCs w:val="20"/>
              </w:rPr>
              <w:t xml:space="preserve"> </w:t>
            </w:r>
            <w:r w:rsidR="008E4D2E" w:rsidRPr="00F67237">
              <w:rPr>
                <w:rFonts w:ascii="Nyala" w:hAnsi="Nyala" w:cs="Nyala"/>
                <w:sz w:val="20"/>
                <w:szCs w:val="20"/>
              </w:rPr>
              <w:t>አዳዲስ</w:t>
            </w:r>
            <w:r w:rsidR="008E4D2E" w:rsidRPr="00F67237">
              <w:rPr>
                <w:rFonts w:ascii="Arial" w:hAnsi="Arial" w:cs="Arial"/>
                <w:sz w:val="20"/>
                <w:szCs w:val="20"/>
              </w:rPr>
              <w:t xml:space="preserve"> </w:t>
            </w:r>
            <w:r w:rsidR="008E4D2E" w:rsidRPr="00F67237">
              <w:rPr>
                <w:rFonts w:ascii="Nyala" w:hAnsi="Nyala" w:cs="Nyala"/>
                <w:sz w:val="20"/>
                <w:szCs w:val="20"/>
              </w:rPr>
              <w:t>ምርት</w:t>
            </w:r>
            <w:r w:rsidR="008E4D2E" w:rsidRPr="00F67237">
              <w:rPr>
                <w:rFonts w:ascii="Arial" w:hAnsi="Arial" w:cs="Arial"/>
                <w:sz w:val="20"/>
                <w:szCs w:val="20"/>
              </w:rPr>
              <w:t xml:space="preserve">/ </w:t>
            </w:r>
            <w:r w:rsidR="008E4D2E" w:rsidRPr="00F67237">
              <w:rPr>
                <w:rFonts w:ascii="Nyala" w:hAnsi="Nyala" w:cs="Nyala"/>
                <w:sz w:val="20"/>
                <w:szCs w:val="20"/>
              </w:rPr>
              <w:t>አገልግሎት፣</w:t>
            </w:r>
            <w:r w:rsidR="008E4D2E" w:rsidRPr="00F67237">
              <w:rPr>
                <w:rFonts w:ascii="Arial" w:hAnsi="Arial" w:cs="Arial"/>
                <w:sz w:val="20"/>
                <w:szCs w:val="20"/>
              </w:rPr>
              <w:t xml:space="preserve"> </w:t>
            </w:r>
            <w:r w:rsidR="008E4D2E" w:rsidRPr="00F67237">
              <w:rPr>
                <w:rFonts w:ascii="Nyala" w:hAnsi="Nyala" w:cs="Nyala"/>
                <w:sz w:val="20"/>
                <w:szCs w:val="20"/>
              </w:rPr>
              <w:t>አዲስ</w:t>
            </w:r>
            <w:r w:rsidR="008E4D2E" w:rsidRPr="00F67237">
              <w:rPr>
                <w:rFonts w:ascii="Arial" w:hAnsi="Arial" w:cs="Arial"/>
                <w:sz w:val="20"/>
                <w:szCs w:val="20"/>
              </w:rPr>
              <w:t xml:space="preserve"> </w:t>
            </w:r>
            <w:r w:rsidR="008E4D2E" w:rsidRPr="00F67237">
              <w:rPr>
                <w:rFonts w:ascii="Nyala" w:hAnsi="Nyala" w:cs="Nyala"/>
                <w:sz w:val="20"/>
                <w:szCs w:val="20"/>
              </w:rPr>
              <w:t>ንግድ</w:t>
            </w:r>
            <w:r w:rsidR="008E4D2E" w:rsidRPr="00F67237">
              <w:rPr>
                <w:rFonts w:ascii="Arial" w:hAnsi="Arial" w:cs="Arial"/>
                <w:sz w:val="20"/>
                <w:szCs w:val="20"/>
              </w:rPr>
              <w:t xml:space="preserve"> </w:t>
            </w:r>
            <w:r w:rsidR="008E4D2E" w:rsidRPr="00F67237">
              <w:rPr>
                <w:rFonts w:ascii="Nyala" w:hAnsi="Nyala" w:cs="Nyala"/>
                <w:sz w:val="20"/>
                <w:szCs w:val="20"/>
              </w:rPr>
              <w:t>ወይም</w:t>
            </w:r>
            <w:r w:rsidR="008E4D2E" w:rsidRPr="00F67237">
              <w:rPr>
                <w:rFonts w:ascii="Arial" w:hAnsi="Arial" w:cs="Arial"/>
                <w:sz w:val="20"/>
                <w:szCs w:val="20"/>
              </w:rPr>
              <w:t xml:space="preserve"> </w:t>
            </w:r>
            <w:r w:rsidR="008E4D2E" w:rsidRPr="00F67237">
              <w:rPr>
                <w:rFonts w:ascii="Nyala" w:hAnsi="Nyala" w:cs="Nyala"/>
                <w:sz w:val="20"/>
                <w:szCs w:val="20"/>
              </w:rPr>
              <w:t>የንግድዎን</w:t>
            </w:r>
            <w:r w:rsidR="008E4D2E" w:rsidRPr="00F67237">
              <w:rPr>
                <w:rFonts w:ascii="Arial" w:hAnsi="Arial" w:cs="Arial"/>
                <w:sz w:val="20"/>
                <w:szCs w:val="20"/>
              </w:rPr>
              <w:t xml:space="preserve"> </w:t>
            </w:r>
            <w:r w:rsidR="008E4D2E" w:rsidRPr="00F67237">
              <w:rPr>
                <w:rFonts w:ascii="Nyala" w:hAnsi="Nyala" w:cs="Nyala"/>
                <w:sz w:val="20"/>
                <w:szCs w:val="20"/>
              </w:rPr>
              <w:t>መሻሻል</w:t>
            </w:r>
            <w:r w:rsidR="008E4D2E" w:rsidRPr="00F67237">
              <w:rPr>
                <w:rFonts w:ascii="Arial" w:hAnsi="Arial" w:cs="Arial"/>
                <w:sz w:val="20"/>
                <w:szCs w:val="20"/>
              </w:rPr>
              <w:t xml:space="preserve"> </w:t>
            </w:r>
            <w:r w:rsidR="008E4D2E" w:rsidRPr="00F67237">
              <w:rPr>
                <w:rFonts w:ascii="Nyala" w:hAnsi="Nyala" w:cs="Nyala"/>
                <w:sz w:val="20"/>
                <w:szCs w:val="20"/>
              </w:rPr>
              <w:t>በተመለከተ</w:t>
            </w:r>
            <w:r w:rsidR="008E4D2E" w:rsidRPr="00F67237">
              <w:rPr>
                <w:rFonts w:ascii="Arial" w:hAnsi="Arial" w:cs="Arial"/>
                <w:sz w:val="20"/>
                <w:szCs w:val="20"/>
              </w:rPr>
              <w:t xml:space="preserve"> </w:t>
            </w:r>
            <w:r w:rsidR="008E4D2E" w:rsidRPr="00F67237">
              <w:rPr>
                <w:rFonts w:ascii="Nyala" w:hAnsi="Nyala" w:cs="Nyala"/>
                <w:sz w:val="20"/>
                <w:szCs w:val="20"/>
              </w:rPr>
              <w:t>ማለታችን</w:t>
            </w:r>
            <w:r w:rsidR="008E4D2E" w:rsidRPr="00F67237">
              <w:rPr>
                <w:rFonts w:ascii="Arial" w:hAnsi="Arial" w:cs="Arial"/>
                <w:sz w:val="20"/>
                <w:szCs w:val="20"/>
              </w:rPr>
              <w:t xml:space="preserve"> </w:t>
            </w:r>
            <w:r w:rsidR="008E4D2E" w:rsidRPr="00F67237">
              <w:rPr>
                <w:rFonts w:ascii="Nyala" w:hAnsi="Nyala" w:cs="Nyala"/>
                <w:sz w:val="20"/>
                <w:szCs w:val="20"/>
              </w:rPr>
              <w:t>ነው፡፡</w:t>
            </w:r>
          </w:p>
          <w:p w14:paraId="11C6E1A5" w14:textId="141982BE" w:rsidR="00AF4E3A" w:rsidRPr="00F67237" w:rsidRDefault="00AF4E3A" w:rsidP="00343F93">
            <w:pPr>
              <w:rPr>
                <w:rFonts w:ascii="Arial" w:hAnsi="Arial" w:cs="Arial"/>
                <w:sz w:val="20"/>
                <w:szCs w:val="20"/>
              </w:rPr>
            </w:pPr>
          </w:p>
        </w:tc>
      </w:tr>
      <w:tr w:rsidR="00343F93" w:rsidRPr="00F67237" w14:paraId="3CD51781" w14:textId="77777777" w:rsidTr="00A507F3">
        <w:tblPrEx>
          <w:tblCellMar>
            <w:top w:w="108" w:type="dxa"/>
            <w:bottom w:w="108" w:type="dxa"/>
          </w:tblCellMar>
        </w:tblPrEx>
        <w:trPr>
          <w:trHeight w:val="333"/>
        </w:trPr>
        <w:tc>
          <w:tcPr>
            <w:tcW w:w="9288" w:type="dxa"/>
            <w:gridSpan w:val="6"/>
            <w:shd w:val="clear" w:color="auto" w:fill="F3F7FB"/>
            <w:vAlign w:val="center"/>
          </w:tcPr>
          <w:p w14:paraId="30A81FB4" w14:textId="0179F881" w:rsidR="00343F93" w:rsidRPr="00F67237" w:rsidRDefault="00343F93" w:rsidP="00343F93">
            <w:pPr>
              <w:rPr>
                <w:rFonts w:ascii="Arial" w:hAnsi="Arial" w:cs="Arial"/>
                <w:b/>
                <w:sz w:val="20"/>
                <w:szCs w:val="20"/>
              </w:rPr>
            </w:pPr>
            <w:r w:rsidRPr="00F67237">
              <w:rPr>
                <w:rFonts w:ascii="Arial" w:hAnsi="Arial" w:cs="Arial"/>
                <w:b/>
                <w:sz w:val="20"/>
                <w:szCs w:val="20"/>
              </w:rPr>
              <w:t>4.4 Finances and business success</w:t>
            </w:r>
            <w:r w:rsidR="00B31F18" w:rsidRPr="00F67237">
              <w:rPr>
                <w:rFonts w:ascii="Arial" w:hAnsi="Arial" w:cs="Arial"/>
                <w:b/>
                <w:sz w:val="20"/>
                <w:szCs w:val="20"/>
              </w:rPr>
              <w:t xml:space="preserve">  </w:t>
            </w:r>
            <w:r w:rsidR="00B31F18" w:rsidRPr="00F67237">
              <w:rPr>
                <w:rFonts w:ascii="Nyala" w:hAnsi="Nyala" w:cs="Nyala"/>
                <w:b/>
                <w:sz w:val="20"/>
                <w:szCs w:val="20"/>
              </w:rPr>
              <w:t>ፋይናንስ</w:t>
            </w:r>
            <w:r w:rsidR="00B31F18" w:rsidRPr="00F67237">
              <w:rPr>
                <w:rFonts w:ascii="Arial" w:hAnsi="Arial" w:cs="Arial"/>
                <w:b/>
                <w:sz w:val="20"/>
                <w:szCs w:val="20"/>
              </w:rPr>
              <w:t xml:space="preserve"> </w:t>
            </w:r>
            <w:r w:rsidR="00B31F18" w:rsidRPr="00F67237">
              <w:rPr>
                <w:rFonts w:ascii="Nyala" w:hAnsi="Nyala" w:cs="Nyala"/>
                <w:b/>
                <w:sz w:val="20"/>
                <w:szCs w:val="20"/>
              </w:rPr>
              <w:t>እና</w:t>
            </w:r>
            <w:r w:rsidR="00B31F18" w:rsidRPr="00F67237">
              <w:rPr>
                <w:rFonts w:ascii="Arial" w:hAnsi="Arial" w:cs="Arial"/>
                <w:b/>
                <w:sz w:val="20"/>
                <w:szCs w:val="20"/>
              </w:rPr>
              <w:t xml:space="preserve"> </w:t>
            </w:r>
            <w:r w:rsidR="00B31F18" w:rsidRPr="00F67237">
              <w:rPr>
                <w:rFonts w:ascii="Nyala" w:hAnsi="Nyala" w:cs="Nyala"/>
                <w:b/>
                <w:sz w:val="20"/>
                <w:szCs w:val="20"/>
              </w:rPr>
              <w:t>የንግድ</w:t>
            </w:r>
            <w:r w:rsidR="00B31F18" w:rsidRPr="00F67237">
              <w:rPr>
                <w:rFonts w:ascii="Arial" w:hAnsi="Arial" w:cs="Arial"/>
                <w:b/>
                <w:sz w:val="20"/>
                <w:szCs w:val="20"/>
              </w:rPr>
              <w:t xml:space="preserve"> </w:t>
            </w:r>
            <w:r w:rsidR="00B31F18" w:rsidRPr="00F67237">
              <w:rPr>
                <w:rFonts w:ascii="Nyala" w:hAnsi="Nyala" w:cs="Nyala"/>
                <w:b/>
                <w:sz w:val="20"/>
                <w:szCs w:val="20"/>
              </w:rPr>
              <w:t>ስራ</w:t>
            </w:r>
            <w:r w:rsidR="00B31F18" w:rsidRPr="00F67237">
              <w:rPr>
                <w:rFonts w:ascii="Arial" w:hAnsi="Arial" w:cs="Arial"/>
                <w:b/>
                <w:sz w:val="20"/>
                <w:szCs w:val="20"/>
              </w:rPr>
              <w:t xml:space="preserve"> </w:t>
            </w:r>
            <w:r w:rsidR="00B31F18" w:rsidRPr="00F67237">
              <w:rPr>
                <w:rFonts w:ascii="Nyala" w:hAnsi="Nyala" w:cs="Nyala"/>
                <w:b/>
                <w:sz w:val="20"/>
                <w:szCs w:val="20"/>
              </w:rPr>
              <w:t>ስኬት</w:t>
            </w:r>
          </w:p>
        </w:tc>
      </w:tr>
      <w:tr w:rsidR="00343F93" w:rsidRPr="00F67237" w14:paraId="4086199A" w14:textId="77777777" w:rsidTr="00F901D6">
        <w:tblPrEx>
          <w:tblCellMar>
            <w:top w:w="108" w:type="dxa"/>
            <w:bottom w:w="108" w:type="dxa"/>
          </w:tblCellMar>
        </w:tblPrEx>
        <w:trPr>
          <w:trHeight w:val="333"/>
        </w:trPr>
        <w:tc>
          <w:tcPr>
            <w:tcW w:w="895" w:type="dxa"/>
            <w:gridSpan w:val="2"/>
          </w:tcPr>
          <w:p w14:paraId="55F384E8" w14:textId="77777777" w:rsidR="00343F93" w:rsidRPr="00F67237" w:rsidRDefault="00343F93" w:rsidP="00343F93">
            <w:pPr>
              <w:rPr>
                <w:rFonts w:ascii="Arial" w:hAnsi="Arial" w:cs="Arial"/>
                <w:sz w:val="20"/>
                <w:szCs w:val="20"/>
              </w:rPr>
            </w:pPr>
            <w:r w:rsidRPr="00F67237">
              <w:rPr>
                <w:rFonts w:ascii="Arial" w:hAnsi="Arial" w:cs="Arial"/>
                <w:sz w:val="20"/>
                <w:szCs w:val="20"/>
              </w:rPr>
              <w:t>1</w:t>
            </w:r>
          </w:p>
        </w:tc>
        <w:tc>
          <w:tcPr>
            <w:tcW w:w="8393" w:type="dxa"/>
            <w:gridSpan w:val="4"/>
          </w:tcPr>
          <w:p w14:paraId="652FBCD8" w14:textId="70CBB83A" w:rsidR="00AE21A3" w:rsidRPr="00F67237" w:rsidRDefault="00343F93" w:rsidP="00AE21A3">
            <w:pPr>
              <w:rPr>
                <w:rFonts w:ascii="Arial" w:hAnsi="Arial" w:cs="Arial"/>
                <w:b/>
                <w:i/>
                <w:sz w:val="20"/>
                <w:szCs w:val="20"/>
              </w:rPr>
            </w:pPr>
            <w:r w:rsidRPr="00F67237">
              <w:rPr>
                <w:rFonts w:ascii="Arial" w:hAnsi="Arial" w:cs="Arial"/>
                <w:sz w:val="20"/>
                <w:szCs w:val="20"/>
              </w:rPr>
              <w:t xml:space="preserve">Overall, how satisfied are you with your work as a business owner? </w:t>
            </w:r>
            <w:r w:rsidRPr="00F67237">
              <w:rPr>
                <w:rFonts w:ascii="Arial" w:hAnsi="Arial" w:cs="Arial"/>
                <w:b/>
                <w:sz w:val="20"/>
                <w:szCs w:val="20"/>
              </w:rPr>
              <w:t>(</w:t>
            </w:r>
            <w:r w:rsidRPr="00F67237">
              <w:rPr>
                <w:rFonts w:ascii="Arial" w:hAnsi="Arial" w:cs="Arial"/>
                <w:b/>
                <w:i/>
                <w:sz w:val="20"/>
                <w:szCs w:val="20"/>
              </w:rPr>
              <w:t>Show scale and read responses aloud)</w:t>
            </w:r>
            <w:r w:rsidR="00AE21A3" w:rsidRPr="00F67237">
              <w:rPr>
                <w:rFonts w:ascii="Arial" w:hAnsi="Arial" w:cs="Arial"/>
                <w:b/>
                <w:i/>
                <w:sz w:val="20"/>
                <w:szCs w:val="20"/>
              </w:rPr>
              <w:t xml:space="preserve"> </w:t>
            </w:r>
            <w:r w:rsidR="00AE21A3" w:rsidRPr="00F67237">
              <w:rPr>
                <w:rFonts w:ascii="Nyala" w:hAnsi="Nyala" w:cs="Nyala"/>
                <w:sz w:val="20"/>
                <w:szCs w:val="20"/>
              </w:rPr>
              <w:t>በአጠቃላይ</w:t>
            </w:r>
            <w:r w:rsidR="00AE21A3" w:rsidRPr="00F67237">
              <w:rPr>
                <w:rFonts w:ascii="Arial" w:hAnsi="Arial" w:cs="Arial"/>
                <w:sz w:val="20"/>
                <w:szCs w:val="20"/>
              </w:rPr>
              <w:t xml:space="preserve"> </w:t>
            </w:r>
            <w:r w:rsidR="00AE21A3" w:rsidRPr="00F67237">
              <w:rPr>
                <w:rFonts w:ascii="Nyala" w:hAnsi="Nyala" w:cs="Nyala"/>
                <w:sz w:val="20"/>
                <w:szCs w:val="20"/>
              </w:rPr>
              <w:t>እንደ</w:t>
            </w:r>
            <w:r w:rsidR="00AE21A3" w:rsidRPr="00F67237">
              <w:rPr>
                <w:rFonts w:ascii="Arial" w:hAnsi="Arial" w:cs="Arial"/>
                <w:sz w:val="20"/>
                <w:szCs w:val="20"/>
              </w:rPr>
              <w:t xml:space="preserve"> </w:t>
            </w:r>
            <w:r w:rsidR="00AE21A3" w:rsidRPr="00F67237">
              <w:rPr>
                <w:rFonts w:ascii="Nyala" w:hAnsi="Nyala" w:cs="Nyala"/>
                <w:sz w:val="20"/>
                <w:szCs w:val="20"/>
              </w:rPr>
              <w:t>ንግድ</w:t>
            </w:r>
            <w:r w:rsidR="00AE21A3" w:rsidRPr="00F67237">
              <w:rPr>
                <w:rFonts w:ascii="Arial" w:hAnsi="Arial" w:cs="Arial"/>
                <w:sz w:val="20"/>
                <w:szCs w:val="20"/>
              </w:rPr>
              <w:t xml:space="preserve"> </w:t>
            </w:r>
            <w:r w:rsidR="00AE21A3" w:rsidRPr="00F67237">
              <w:rPr>
                <w:rFonts w:ascii="Nyala" w:hAnsi="Nyala" w:cs="Nyala"/>
                <w:sz w:val="20"/>
                <w:szCs w:val="20"/>
              </w:rPr>
              <w:t>ስራ</w:t>
            </w:r>
            <w:r w:rsidR="00AE21A3" w:rsidRPr="00F67237">
              <w:rPr>
                <w:rFonts w:ascii="Arial" w:hAnsi="Arial" w:cs="Arial"/>
                <w:sz w:val="20"/>
                <w:szCs w:val="20"/>
              </w:rPr>
              <w:t xml:space="preserve"> </w:t>
            </w:r>
            <w:r w:rsidR="00AE21A3" w:rsidRPr="00F67237">
              <w:rPr>
                <w:rFonts w:ascii="Nyala" w:hAnsi="Nyala" w:cs="Nyala"/>
                <w:sz w:val="20"/>
                <w:szCs w:val="20"/>
              </w:rPr>
              <w:t>ባለቤትነትዎ</w:t>
            </w:r>
            <w:r w:rsidR="00AE21A3" w:rsidRPr="00F67237">
              <w:rPr>
                <w:rFonts w:ascii="Arial" w:hAnsi="Arial" w:cs="Arial"/>
                <w:sz w:val="20"/>
                <w:szCs w:val="20"/>
              </w:rPr>
              <w:t xml:space="preserve"> </w:t>
            </w:r>
            <w:r w:rsidR="00AE21A3" w:rsidRPr="00F67237">
              <w:rPr>
                <w:rFonts w:ascii="Nyala" w:hAnsi="Nyala" w:cs="Nyala"/>
                <w:sz w:val="20"/>
                <w:szCs w:val="20"/>
              </w:rPr>
              <w:t>ምን</w:t>
            </w:r>
            <w:r w:rsidR="00AE21A3" w:rsidRPr="00F67237">
              <w:rPr>
                <w:rFonts w:ascii="Arial" w:hAnsi="Arial" w:cs="Arial"/>
                <w:sz w:val="20"/>
                <w:szCs w:val="20"/>
              </w:rPr>
              <w:t xml:space="preserve"> </w:t>
            </w:r>
            <w:r w:rsidR="00AE21A3" w:rsidRPr="00F67237">
              <w:rPr>
                <w:rFonts w:ascii="Nyala" w:hAnsi="Nyala" w:cs="Nyala"/>
                <w:sz w:val="20"/>
                <w:szCs w:val="20"/>
              </w:rPr>
              <w:t>ያህል</w:t>
            </w:r>
            <w:r w:rsidR="00AE21A3" w:rsidRPr="00F67237">
              <w:rPr>
                <w:rFonts w:ascii="Arial" w:hAnsi="Arial" w:cs="Arial"/>
                <w:sz w:val="20"/>
                <w:szCs w:val="20"/>
              </w:rPr>
              <w:t xml:space="preserve"> </w:t>
            </w:r>
            <w:r w:rsidR="00AE21A3" w:rsidRPr="00F67237">
              <w:rPr>
                <w:rFonts w:ascii="Nyala" w:hAnsi="Nyala" w:cs="Nyala"/>
                <w:sz w:val="20"/>
                <w:szCs w:val="20"/>
              </w:rPr>
              <w:t>በስራዎ</w:t>
            </w:r>
            <w:r w:rsidR="00AE21A3" w:rsidRPr="00F67237">
              <w:rPr>
                <w:rFonts w:ascii="Arial" w:hAnsi="Arial" w:cs="Arial"/>
                <w:sz w:val="20"/>
                <w:szCs w:val="20"/>
              </w:rPr>
              <w:t xml:space="preserve"> </w:t>
            </w:r>
            <w:r w:rsidR="00AE21A3" w:rsidRPr="00F67237">
              <w:rPr>
                <w:rFonts w:ascii="Nyala" w:hAnsi="Nyala" w:cs="Nyala"/>
                <w:sz w:val="20"/>
                <w:szCs w:val="20"/>
              </w:rPr>
              <w:t>ረክተዋል</w:t>
            </w:r>
            <w:r w:rsidR="00AE21A3" w:rsidRPr="00F67237">
              <w:rPr>
                <w:rFonts w:ascii="Arial" w:hAnsi="Arial" w:cs="Arial"/>
                <w:sz w:val="20"/>
                <w:szCs w:val="20"/>
              </w:rPr>
              <w:t xml:space="preserve">? </w:t>
            </w:r>
          </w:p>
          <w:p w14:paraId="27CE7D56" w14:textId="6C48936C" w:rsidR="00AE21A3" w:rsidRPr="00F67237" w:rsidRDefault="00AE21A3" w:rsidP="00AE21A3">
            <w:pPr>
              <w:rPr>
                <w:rFonts w:ascii="Arial" w:hAnsi="Arial" w:cs="Arial"/>
                <w:sz w:val="20"/>
                <w:szCs w:val="20"/>
              </w:rPr>
            </w:pPr>
            <w:r w:rsidRPr="00F67237">
              <w:rPr>
                <w:rFonts w:ascii="Arial" w:hAnsi="Arial" w:cs="Arial"/>
                <w:b/>
                <w:sz w:val="20"/>
                <w:szCs w:val="20"/>
              </w:rPr>
              <w:t>(</w:t>
            </w:r>
            <w:r w:rsidRPr="00F67237">
              <w:rPr>
                <w:rFonts w:ascii="Nyala" w:hAnsi="Nyala" w:cs="Nyala"/>
                <w:b/>
                <w:i/>
                <w:sz w:val="20"/>
                <w:szCs w:val="20"/>
              </w:rPr>
              <w:t>ምርጫዎቹን</w:t>
            </w:r>
            <w:r w:rsidRPr="00F67237">
              <w:rPr>
                <w:rFonts w:ascii="Arial" w:hAnsi="Arial" w:cs="Arial"/>
                <w:b/>
                <w:i/>
                <w:sz w:val="20"/>
                <w:szCs w:val="20"/>
              </w:rPr>
              <w:t xml:space="preserve"> </w:t>
            </w:r>
            <w:r w:rsidRPr="00F67237">
              <w:rPr>
                <w:rFonts w:ascii="Nyala" w:hAnsi="Nyala" w:cs="Nyala"/>
                <w:b/>
                <w:i/>
                <w:sz w:val="20"/>
                <w:szCs w:val="20"/>
              </w:rPr>
              <w:t>አሳይተው</w:t>
            </w:r>
            <w:r w:rsidRPr="00F67237">
              <w:rPr>
                <w:rFonts w:ascii="Arial" w:hAnsi="Arial" w:cs="Arial"/>
                <w:b/>
                <w:i/>
                <w:sz w:val="20"/>
                <w:szCs w:val="20"/>
              </w:rPr>
              <w:t xml:space="preserve"> </w:t>
            </w:r>
            <w:r w:rsidRPr="00F67237">
              <w:rPr>
                <w:rFonts w:ascii="Nyala" w:hAnsi="Nyala" w:cs="Nyala"/>
                <w:b/>
                <w:i/>
                <w:sz w:val="20"/>
                <w:szCs w:val="20"/>
              </w:rPr>
              <w:t>ያንብቡላቸው</w:t>
            </w:r>
            <w:r w:rsidRPr="00F67237">
              <w:rPr>
                <w:rFonts w:ascii="Arial" w:hAnsi="Arial" w:cs="Arial"/>
                <w:b/>
                <w:i/>
                <w:sz w:val="20"/>
                <w:szCs w:val="20"/>
              </w:rPr>
              <w:t>)</w:t>
            </w:r>
          </w:p>
          <w:tbl>
            <w:tblPr>
              <w:tblStyle w:val="TableGrid"/>
              <w:tblW w:w="0" w:type="auto"/>
              <w:tblLayout w:type="fixed"/>
              <w:tblLook w:val="04A0" w:firstRow="1" w:lastRow="0" w:firstColumn="1" w:lastColumn="0" w:noHBand="0" w:noVBand="1"/>
            </w:tblPr>
            <w:tblGrid>
              <w:gridCol w:w="1531"/>
              <w:gridCol w:w="1531"/>
              <w:gridCol w:w="1531"/>
              <w:gridCol w:w="1531"/>
              <w:gridCol w:w="1531"/>
            </w:tblGrid>
            <w:tr w:rsidR="00AE21A3" w:rsidRPr="00F67237" w14:paraId="7C7B1195" w14:textId="77777777" w:rsidTr="00500E7F">
              <w:tc>
                <w:tcPr>
                  <w:tcW w:w="1531" w:type="dxa"/>
                  <w:shd w:val="clear" w:color="auto" w:fill="F2F2F2" w:themeFill="background1" w:themeFillShade="F2"/>
                  <w:vAlign w:val="center"/>
                </w:tcPr>
                <w:p w14:paraId="37AB07A9" w14:textId="77777777" w:rsidR="00AE21A3" w:rsidRPr="00F67237" w:rsidRDefault="00AE21A3" w:rsidP="00500E7F">
                  <w:pPr>
                    <w:jc w:val="center"/>
                    <w:rPr>
                      <w:rFonts w:ascii="Arial" w:hAnsi="Arial" w:cs="Arial"/>
                      <w:b/>
                      <w:sz w:val="18"/>
                      <w:szCs w:val="18"/>
                    </w:rPr>
                  </w:pPr>
                  <w:r w:rsidRPr="00F67237">
                    <w:rPr>
                      <w:rFonts w:ascii="Arial" w:hAnsi="Arial" w:cs="Arial"/>
                      <w:b/>
                      <w:sz w:val="18"/>
                      <w:szCs w:val="18"/>
                    </w:rPr>
                    <w:t xml:space="preserve">Very dissatisfied/ </w:t>
                  </w:r>
                  <w:r w:rsidRPr="00F67237">
                    <w:rPr>
                      <w:rFonts w:ascii="Nyala" w:hAnsi="Nyala" w:cs="Nyala"/>
                      <w:b/>
                      <w:sz w:val="18"/>
                      <w:szCs w:val="18"/>
                    </w:rPr>
                    <w:t>ምንም</w:t>
                  </w:r>
                  <w:r w:rsidRPr="00F67237">
                    <w:rPr>
                      <w:rFonts w:ascii="Arial" w:hAnsi="Arial" w:cs="Arial"/>
                      <w:b/>
                      <w:sz w:val="18"/>
                      <w:szCs w:val="18"/>
                    </w:rPr>
                    <w:t xml:space="preserve"> </w:t>
                  </w:r>
                  <w:r w:rsidRPr="00F67237">
                    <w:rPr>
                      <w:rFonts w:ascii="Nyala" w:hAnsi="Nyala" w:cs="Nyala"/>
                      <w:b/>
                      <w:sz w:val="18"/>
                      <w:szCs w:val="18"/>
                    </w:rPr>
                    <w:t>አልረካሁበትም</w:t>
                  </w:r>
                </w:p>
              </w:tc>
              <w:tc>
                <w:tcPr>
                  <w:tcW w:w="1531" w:type="dxa"/>
                  <w:shd w:val="clear" w:color="auto" w:fill="F2F2F2" w:themeFill="background1" w:themeFillShade="F2"/>
                  <w:vAlign w:val="center"/>
                </w:tcPr>
                <w:p w14:paraId="3751B9CF" w14:textId="77777777" w:rsidR="00AE21A3" w:rsidRPr="00F67237" w:rsidRDefault="00AE21A3" w:rsidP="00500E7F">
                  <w:pPr>
                    <w:jc w:val="center"/>
                    <w:rPr>
                      <w:rFonts w:ascii="Arial" w:hAnsi="Arial" w:cs="Arial"/>
                      <w:b/>
                      <w:sz w:val="18"/>
                      <w:szCs w:val="18"/>
                    </w:rPr>
                  </w:pPr>
                  <w:r w:rsidRPr="00F67237">
                    <w:rPr>
                      <w:rFonts w:ascii="Arial" w:hAnsi="Arial" w:cs="Arial"/>
                      <w:b/>
                      <w:sz w:val="18"/>
                      <w:szCs w:val="18"/>
                    </w:rPr>
                    <w:t>Rather dissatisfied/</w:t>
                  </w:r>
                  <w:r w:rsidRPr="00F67237">
                    <w:rPr>
                      <w:rFonts w:ascii="Nyala" w:hAnsi="Nyala" w:cs="Nyala"/>
                      <w:b/>
                      <w:sz w:val="18"/>
                      <w:szCs w:val="18"/>
                    </w:rPr>
                    <w:t>ብዙም</w:t>
                  </w:r>
                  <w:r w:rsidRPr="00F67237">
                    <w:rPr>
                      <w:rFonts w:ascii="Arial" w:hAnsi="Arial" w:cs="Arial"/>
                      <w:b/>
                      <w:sz w:val="18"/>
                      <w:szCs w:val="18"/>
                    </w:rPr>
                    <w:t xml:space="preserve"> </w:t>
                  </w:r>
                  <w:r w:rsidRPr="00F67237">
                    <w:rPr>
                      <w:rFonts w:ascii="Nyala" w:hAnsi="Nyala" w:cs="Nyala"/>
                      <w:b/>
                      <w:sz w:val="18"/>
                      <w:szCs w:val="18"/>
                    </w:rPr>
                    <w:t>አልረካሁበትም</w:t>
                  </w:r>
                </w:p>
              </w:tc>
              <w:tc>
                <w:tcPr>
                  <w:tcW w:w="1531" w:type="dxa"/>
                  <w:shd w:val="clear" w:color="auto" w:fill="F2F2F2" w:themeFill="background1" w:themeFillShade="F2"/>
                  <w:vAlign w:val="center"/>
                </w:tcPr>
                <w:p w14:paraId="555204C0" w14:textId="77777777" w:rsidR="00AE21A3" w:rsidRPr="00F67237" w:rsidRDefault="00AE21A3" w:rsidP="00500E7F">
                  <w:pPr>
                    <w:jc w:val="center"/>
                    <w:rPr>
                      <w:rFonts w:ascii="Arial" w:hAnsi="Arial" w:cs="Arial"/>
                      <w:b/>
                      <w:sz w:val="18"/>
                      <w:szCs w:val="18"/>
                    </w:rPr>
                  </w:pPr>
                  <w:r w:rsidRPr="00F67237">
                    <w:rPr>
                      <w:rFonts w:ascii="Arial" w:hAnsi="Arial" w:cs="Arial"/>
                      <w:b/>
                      <w:sz w:val="18"/>
                      <w:szCs w:val="18"/>
                    </w:rPr>
                    <w:t>Neither nor/</w:t>
                  </w:r>
                  <w:r w:rsidRPr="00F67237">
                    <w:rPr>
                      <w:rFonts w:ascii="Nyala" w:hAnsi="Nyala" w:cs="Nyala"/>
                      <w:b/>
                      <w:sz w:val="18"/>
                      <w:szCs w:val="18"/>
                    </w:rPr>
                    <w:t>ረክቻለሁም</w:t>
                  </w:r>
                  <w:r w:rsidRPr="00F67237">
                    <w:rPr>
                      <w:rFonts w:ascii="Arial" w:hAnsi="Arial" w:cs="Arial"/>
                      <w:b/>
                      <w:sz w:val="18"/>
                      <w:szCs w:val="18"/>
                    </w:rPr>
                    <w:t xml:space="preserve"> </w:t>
                  </w:r>
                  <w:r w:rsidRPr="00F67237">
                    <w:rPr>
                      <w:rFonts w:ascii="Nyala" w:hAnsi="Nyala" w:cs="Nyala"/>
                      <w:b/>
                      <w:sz w:val="18"/>
                      <w:szCs w:val="18"/>
                    </w:rPr>
                    <w:t>አልረካሁምም</w:t>
                  </w:r>
                </w:p>
              </w:tc>
              <w:tc>
                <w:tcPr>
                  <w:tcW w:w="1531" w:type="dxa"/>
                  <w:shd w:val="clear" w:color="auto" w:fill="F2F2F2" w:themeFill="background1" w:themeFillShade="F2"/>
                  <w:vAlign w:val="center"/>
                </w:tcPr>
                <w:p w14:paraId="468D2FB0" w14:textId="77777777" w:rsidR="00AE21A3" w:rsidRPr="00F67237" w:rsidRDefault="00AE21A3" w:rsidP="00500E7F">
                  <w:pPr>
                    <w:jc w:val="center"/>
                    <w:rPr>
                      <w:rFonts w:ascii="Arial" w:hAnsi="Arial" w:cs="Arial"/>
                      <w:b/>
                      <w:sz w:val="18"/>
                      <w:szCs w:val="18"/>
                    </w:rPr>
                  </w:pPr>
                  <w:r w:rsidRPr="00F67237">
                    <w:rPr>
                      <w:rFonts w:ascii="Arial" w:hAnsi="Arial" w:cs="Arial"/>
                      <w:b/>
                      <w:sz w:val="18"/>
                      <w:szCs w:val="18"/>
                    </w:rPr>
                    <w:t>Rather satisfied/</w:t>
                  </w:r>
                </w:p>
                <w:p w14:paraId="316B4908" w14:textId="77777777" w:rsidR="00AE21A3" w:rsidRPr="00F67237" w:rsidRDefault="00AE21A3" w:rsidP="00500E7F">
                  <w:pPr>
                    <w:jc w:val="center"/>
                    <w:rPr>
                      <w:rFonts w:ascii="Arial" w:hAnsi="Arial" w:cs="Arial"/>
                      <w:b/>
                      <w:sz w:val="18"/>
                      <w:szCs w:val="18"/>
                    </w:rPr>
                  </w:pPr>
                  <w:r w:rsidRPr="00F67237">
                    <w:rPr>
                      <w:rFonts w:ascii="Nyala" w:hAnsi="Nyala" w:cs="Nyala"/>
                      <w:b/>
                      <w:sz w:val="18"/>
                      <w:szCs w:val="18"/>
                    </w:rPr>
                    <w:t>በመጠኑ</w:t>
                  </w:r>
                  <w:r w:rsidRPr="00F67237">
                    <w:rPr>
                      <w:rFonts w:ascii="Arial" w:hAnsi="Arial" w:cs="Arial"/>
                      <w:b/>
                      <w:sz w:val="18"/>
                      <w:szCs w:val="18"/>
                    </w:rPr>
                    <w:t xml:space="preserve"> </w:t>
                  </w:r>
                  <w:r w:rsidRPr="00F67237">
                    <w:rPr>
                      <w:rFonts w:ascii="Nyala" w:hAnsi="Nyala" w:cs="Nyala"/>
                      <w:b/>
                      <w:sz w:val="18"/>
                      <w:szCs w:val="18"/>
                    </w:rPr>
                    <w:t>ረክቼበታለሁ</w:t>
                  </w:r>
                </w:p>
              </w:tc>
              <w:tc>
                <w:tcPr>
                  <w:tcW w:w="1531" w:type="dxa"/>
                  <w:shd w:val="clear" w:color="auto" w:fill="F2F2F2" w:themeFill="background1" w:themeFillShade="F2"/>
                  <w:vAlign w:val="center"/>
                </w:tcPr>
                <w:p w14:paraId="7BDD866E" w14:textId="77777777" w:rsidR="00AE21A3" w:rsidRPr="00F67237" w:rsidRDefault="00AE21A3" w:rsidP="00500E7F">
                  <w:pPr>
                    <w:jc w:val="center"/>
                    <w:rPr>
                      <w:rFonts w:ascii="Arial" w:hAnsi="Arial" w:cs="Arial"/>
                      <w:b/>
                      <w:sz w:val="18"/>
                      <w:szCs w:val="18"/>
                    </w:rPr>
                  </w:pPr>
                  <w:r w:rsidRPr="00F67237">
                    <w:rPr>
                      <w:rFonts w:ascii="Arial" w:hAnsi="Arial" w:cs="Arial"/>
                      <w:b/>
                      <w:sz w:val="18"/>
                      <w:szCs w:val="18"/>
                    </w:rPr>
                    <w:t xml:space="preserve">Very satisfied/ </w:t>
                  </w:r>
                  <w:r w:rsidRPr="00F67237">
                    <w:rPr>
                      <w:rFonts w:ascii="Nyala" w:hAnsi="Nyala" w:cs="Nyala"/>
                      <w:b/>
                      <w:sz w:val="18"/>
                      <w:szCs w:val="18"/>
                    </w:rPr>
                    <w:t>በጣም</w:t>
                  </w:r>
                  <w:r w:rsidRPr="00F67237">
                    <w:rPr>
                      <w:rFonts w:ascii="Arial" w:hAnsi="Arial" w:cs="Arial"/>
                      <w:b/>
                      <w:sz w:val="18"/>
                      <w:szCs w:val="18"/>
                    </w:rPr>
                    <w:t xml:space="preserve"> </w:t>
                  </w:r>
                  <w:r w:rsidRPr="00F67237">
                    <w:rPr>
                      <w:rFonts w:ascii="Nyala" w:hAnsi="Nyala" w:cs="Nyala"/>
                      <w:b/>
                      <w:sz w:val="18"/>
                      <w:szCs w:val="18"/>
                    </w:rPr>
                    <w:t>ረክቼበታለሁ</w:t>
                  </w:r>
                </w:p>
              </w:tc>
            </w:tr>
            <w:tr w:rsidR="00AE21A3" w:rsidRPr="00F67237" w14:paraId="625F2DF5" w14:textId="77777777" w:rsidTr="00500E7F">
              <w:tc>
                <w:tcPr>
                  <w:tcW w:w="1531" w:type="dxa"/>
                  <w:vAlign w:val="center"/>
                </w:tcPr>
                <w:p w14:paraId="185E896D" w14:textId="77777777" w:rsidR="00AE21A3" w:rsidRPr="00F67237" w:rsidRDefault="00AE21A3" w:rsidP="00500E7F">
                  <w:pPr>
                    <w:jc w:val="center"/>
                    <w:rPr>
                      <w:rFonts w:ascii="Arial" w:hAnsi="Arial" w:cs="Arial"/>
                      <w:sz w:val="18"/>
                      <w:szCs w:val="18"/>
                    </w:rPr>
                  </w:pPr>
                  <w:r w:rsidRPr="00F67237">
                    <w:rPr>
                      <w:rFonts w:ascii="Arial" w:hAnsi="Arial" w:cs="Arial"/>
                      <w:sz w:val="18"/>
                      <w:szCs w:val="18"/>
                    </w:rPr>
                    <w:t>1</w:t>
                  </w:r>
                </w:p>
              </w:tc>
              <w:tc>
                <w:tcPr>
                  <w:tcW w:w="1531" w:type="dxa"/>
                  <w:vAlign w:val="center"/>
                </w:tcPr>
                <w:p w14:paraId="7DCADDA8" w14:textId="77777777" w:rsidR="00AE21A3" w:rsidRPr="00F67237" w:rsidRDefault="00AE21A3" w:rsidP="00500E7F">
                  <w:pPr>
                    <w:jc w:val="center"/>
                    <w:rPr>
                      <w:rFonts w:ascii="Arial" w:hAnsi="Arial" w:cs="Arial"/>
                      <w:sz w:val="18"/>
                      <w:szCs w:val="18"/>
                    </w:rPr>
                  </w:pPr>
                  <w:r w:rsidRPr="00F67237">
                    <w:rPr>
                      <w:rFonts w:ascii="Arial" w:hAnsi="Arial" w:cs="Arial"/>
                      <w:sz w:val="18"/>
                      <w:szCs w:val="18"/>
                    </w:rPr>
                    <w:t>2</w:t>
                  </w:r>
                </w:p>
              </w:tc>
              <w:tc>
                <w:tcPr>
                  <w:tcW w:w="1531" w:type="dxa"/>
                  <w:vAlign w:val="center"/>
                </w:tcPr>
                <w:p w14:paraId="6AA665AC" w14:textId="77777777" w:rsidR="00AE21A3" w:rsidRPr="00F67237" w:rsidRDefault="00AE21A3" w:rsidP="00500E7F">
                  <w:pPr>
                    <w:jc w:val="center"/>
                    <w:rPr>
                      <w:rFonts w:ascii="Arial" w:hAnsi="Arial" w:cs="Arial"/>
                      <w:sz w:val="18"/>
                      <w:szCs w:val="18"/>
                    </w:rPr>
                  </w:pPr>
                  <w:r w:rsidRPr="00F67237">
                    <w:rPr>
                      <w:rFonts w:ascii="Arial" w:hAnsi="Arial" w:cs="Arial"/>
                      <w:sz w:val="18"/>
                      <w:szCs w:val="18"/>
                    </w:rPr>
                    <w:t>3</w:t>
                  </w:r>
                </w:p>
              </w:tc>
              <w:tc>
                <w:tcPr>
                  <w:tcW w:w="1531" w:type="dxa"/>
                  <w:vAlign w:val="center"/>
                </w:tcPr>
                <w:p w14:paraId="0C976A0E" w14:textId="77777777" w:rsidR="00AE21A3" w:rsidRPr="00F67237" w:rsidRDefault="00AE21A3" w:rsidP="00500E7F">
                  <w:pPr>
                    <w:jc w:val="center"/>
                    <w:rPr>
                      <w:rFonts w:ascii="Arial" w:hAnsi="Arial" w:cs="Arial"/>
                      <w:sz w:val="18"/>
                      <w:szCs w:val="18"/>
                    </w:rPr>
                  </w:pPr>
                  <w:r w:rsidRPr="00F67237">
                    <w:rPr>
                      <w:rFonts w:ascii="Arial" w:hAnsi="Arial" w:cs="Arial"/>
                      <w:sz w:val="18"/>
                      <w:szCs w:val="18"/>
                    </w:rPr>
                    <w:t>4</w:t>
                  </w:r>
                </w:p>
              </w:tc>
              <w:tc>
                <w:tcPr>
                  <w:tcW w:w="1531" w:type="dxa"/>
                  <w:vAlign w:val="center"/>
                </w:tcPr>
                <w:p w14:paraId="27CC4426" w14:textId="77777777" w:rsidR="00AE21A3" w:rsidRPr="00F67237" w:rsidRDefault="00AE21A3" w:rsidP="00500E7F">
                  <w:pPr>
                    <w:jc w:val="center"/>
                    <w:rPr>
                      <w:rFonts w:ascii="Arial" w:hAnsi="Arial" w:cs="Arial"/>
                      <w:sz w:val="18"/>
                      <w:szCs w:val="18"/>
                    </w:rPr>
                  </w:pPr>
                  <w:r w:rsidRPr="00F67237">
                    <w:rPr>
                      <w:rFonts w:ascii="Arial" w:hAnsi="Arial" w:cs="Arial"/>
                      <w:sz w:val="18"/>
                      <w:szCs w:val="18"/>
                    </w:rPr>
                    <w:t>5</w:t>
                  </w:r>
                </w:p>
              </w:tc>
            </w:tr>
          </w:tbl>
          <w:p w14:paraId="68668841" w14:textId="77777777" w:rsidR="00343F93" w:rsidRPr="00F67237" w:rsidRDefault="00343F93" w:rsidP="00343F93">
            <w:pPr>
              <w:rPr>
                <w:rFonts w:ascii="Arial" w:hAnsi="Arial" w:cs="Arial"/>
                <w:b/>
                <w:i/>
                <w:sz w:val="20"/>
                <w:szCs w:val="20"/>
              </w:rPr>
            </w:pPr>
          </w:p>
        </w:tc>
      </w:tr>
      <w:tr w:rsidR="00343F93" w:rsidRPr="00F67237" w14:paraId="433CE486" w14:textId="77777777" w:rsidTr="00F901D6">
        <w:tblPrEx>
          <w:tblCellMar>
            <w:top w:w="108" w:type="dxa"/>
            <w:bottom w:w="108" w:type="dxa"/>
          </w:tblCellMar>
        </w:tblPrEx>
        <w:trPr>
          <w:trHeight w:val="333"/>
        </w:trPr>
        <w:tc>
          <w:tcPr>
            <w:tcW w:w="895" w:type="dxa"/>
            <w:gridSpan w:val="2"/>
          </w:tcPr>
          <w:p w14:paraId="739109AD" w14:textId="77777777" w:rsidR="00343F93" w:rsidRPr="00F67237" w:rsidRDefault="00343F93" w:rsidP="00343F93">
            <w:pPr>
              <w:rPr>
                <w:rFonts w:ascii="Arial" w:hAnsi="Arial" w:cs="Arial"/>
                <w:sz w:val="20"/>
                <w:szCs w:val="20"/>
              </w:rPr>
            </w:pPr>
            <w:r w:rsidRPr="00F67237">
              <w:rPr>
                <w:rFonts w:ascii="Arial" w:hAnsi="Arial" w:cs="Arial"/>
                <w:sz w:val="20"/>
                <w:szCs w:val="20"/>
              </w:rPr>
              <w:t>2</w:t>
            </w:r>
          </w:p>
        </w:tc>
        <w:tc>
          <w:tcPr>
            <w:tcW w:w="8393" w:type="dxa"/>
            <w:gridSpan w:val="4"/>
          </w:tcPr>
          <w:p w14:paraId="1E2D1ECC" w14:textId="77777777" w:rsidR="00343F93" w:rsidRPr="00F67237" w:rsidRDefault="00343F93" w:rsidP="00343F93">
            <w:pPr>
              <w:pStyle w:val="ListParagraph"/>
              <w:numPr>
                <w:ilvl w:val="0"/>
                <w:numId w:val="3"/>
              </w:numPr>
              <w:rPr>
                <w:rFonts w:ascii="Arial" w:hAnsi="Arial" w:cs="Arial"/>
                <w:sz w:val="20"/>
                <w:szCs w:val="20"/>
              </w:rPr>
            </w:pPr>
            <w:r w:rsidRPr="00F67237">
              <w:rPr>
                <w:rFonts w:ascii="Arial" w:hAnsi="Arial" w:cs="Arial"/>
                <w:sz w:val="20"/>
                <w:szCs w:val="20"/>
              </w:rPr>
              <w:t xml:space="preserve">How successful is your business </w:t>
            </w:r>
            <w:r w:rsidRPr="00F67237">
              <w:rPr>
                <w:rFonts w:ascii="Arial" w:hAnsi="Arial" w:cs="Arial"/>
                <w:sz w:val="20"/>
                <w:szCs w:val="20"/>
                <w:u w:val="single"/>
              </w:rPr>
              <w:t>in comparison to other businesses</w:t>
            </w:r>
            <w:r w:rsidRPr="00F67237">
              <w:rPr>
                <w:rFonts w:ascii="Arial" w:hAnsi="Arial" w:cs="Arial"/>
                <w:sz w:val="20"/>
                <w:szCs w:val="20"/>
              </w:rPr>
              <w:t xml:space="preserve"> in the </w:t>
            </w:r>
            <w:r w:rsidRPr="00F67237">
              <w:rPr>
                <w:rFonts w:ascii="Arial" w:hAnsi="Arial" w:cs="Arial"/>
                <w:sz w:val="20"/>
                <w:szCs w:val="20"/>
                <w:u w:val="single"/>
              </w:rPr>
              <w:t>same line</w:t>
            </w:r>
            <w:r w:rsidRPr="00F67237">
              <w:rPr>
                <w:rFonts w:ascii="Arial" w:hAnsi="Arial" w:cs="Arial"/>
                <w:sz w:val="20"/>
                <w:szCs w:val="20"/>
              </w:rPr>
              <w:t xml:space="preserve"> of industry and of about the </w:t>
            </w:r>
            <w:r w:rsidRPr="00F67237">
              <w:rPr>
                <w:rFonts w:ascii="Arial" w:hAnsi="Arial" w:cs="Arial"/>
                <w:sz w:val="20"/>
                <w:szCs w:val="20"/>
                <w:u w:val="single"/>
              </w:rPr>
              <w:t>same size</w:t>
            </w:r>
            <w:r w:rsidRPr="00F67237">
              <w:rPr>
                <w:rFonts w:ascii="Arial" w:hAnsi="Arial" w:cs="Arial"/>
                <w:sz w:val="20"/>
                <w:szCs w:val="20"/>
              </w:rPr>
              <w:t xml:space="preserve">? </w:t>
            </w:r>
            <w:r w:rsidRPr="00F67237">
              <w:rPr>
                <w:rFonts w:ascii="Arial" w:hAnsi="Arial" w:cs="Arial"/>
                <w:b/>
                <w:i/>
                <w:sz w:val="20"/>
                <w:szCs w:val="20"/>
              </w:rPr>
              <w:t>(Show scale and read responses aloud)</w:t>
            </w:r>
          </w:p>
          <w:p w14:paraId="05011AE2" w14:textId="374C9371" w:rsidR="000F74B9" w:rsidRPr="00EB0682" w:rsidRDefault="000F74B9" w:rsidP="00EB0682">
            <w:pPr>
              <w:pStyle w:val="ListParagraph"/>
              <w:ind w:left="360"/>
              <w:rPr>
                <w:rFonts w:ascii="Arial" w:hAnsi="Arial" w:cs="Arial"/>
                <w:sz w:val="20"/>
                <w:szCs w:val="20"/>
              </w:rPr>
            </w:pPr>
            <w:r w:rsidRPr="00F67237">
              <w:rPr>
                <w:rFonts w:ascii="Nyala" w:hAnsi="Nyala" w:cs="Nyala"/>
                <w:sz w:val="20"/>
                <w:szCs w:val="20"/>
                <w:u w:val="single"/>
              </w:rPr>
              <w:t>ከርስዎ</w:t>
            </w:r>
            <w:r w:rsidRPr="00F67237">
              <w:rPr>
                <w:rFonts w:ascii="Arial" w:hAnsi="Arial" w:cs="Arial"/>
                <w:sz w:val="20"/>
                <w:szCs w:val="20"/>
                <w:u w:val="single"/>
              </w:rPr>
              <w:t xml:space="preserve"> </w:t>
            </w:r>
            <w:r w:rsidRPr="00F67237">
              <w:rPr>
                <w:rFonts w:ascii="Nyala" w:hAnsi="Nyala" w:cs="Nyala"/>
                <w:sz w:val="20"/>
                <w:szCs w:val="20"/>
                <w:u w:val="single"/>
              </w:rPr>
              <w:t>ንግድ</w:t>
            </w:r>
            <w:r w:rsidRPr="00F67237">
              <w:rPr>
                <w:rFonts w:ascii="Arial" w:hAnsi="Arial" w:cs="Arial"/>
                <w:sz w:val="20"/>
                <w:szCs w:val="20"/>
                <w:u w:val="single"/>
              </w:rPr>
              <w:t xml:space="preserve"> </w:t>
            </w:r>
            <w:r w:rsidRPr="00F67237">
              <w:rPr>
                <w:rFonts w:ascii="Nyala" w:hAnsi="Nyala" w:cs="Nyala"/>
                <w:sz w:val="20"/>
                <w:szCs w:val="20"/>
                <w:u w:val="single"/>
              </w:rPr>
              <w:t>ስራ</w:t>
            </w:r>
            <w:r w:rsidRPr="00F67237">
              <w:rPr>
                <w:rFonts w:ascii="Arial" w:hAnsi="Arial" w:cs="Arial"/>
                <w:sz w:val="20"/>
                <w:szCs w:val="20"/>
                <w:u w:val="single"/>
              </w:rPr>
              <w:t xml:space="preserve"> </w:t>
            </w:r>
            <w:r w:rsidRPr="00F67237">
              <w:rPr>
                <w:rFonts w:ascii="Nyala" w:hAnsi="Nyala" w:cs="Nyala"/>
                <w:sz w:val="20"/>
                <w:szCs w:val="20"/>
                <w:u w:val="single"/>
              </w:rPr>
              <w:t>ጋር</w:t>
            </w:r>
            <w:r w:rsidRPr="00F67237">
              <w:rPr>
                <w:rFonts w:ascii="Arial" w:hAnsi="Arial" w:cs="Arial"/>
                <w:sz w:val="20"/>
                <w:szCs w:val="20"/>
                <w:u w:val="single"/>
              </w:rPr>
              <w:t xml:space="preserve"> </w:t>
            </w:r>
            <w:r w:rsidRPr="00F67237">
              <w:rPr>
                <w:rFonts w:ascii="Nyala" w:hAnsi="Nyala" w:cs="Nyala"/>
                <w:sz w:val="20"/>
                <w:szCs w:val="20"/>
                <w:u w:val="single"/>
              </w:rPr>
              <w:t>በተመሳሳይ</w:t>
            </w:r>
            <w:r w:rsidRPr="00F67237">
              <w:rPr>
                <w:rFonts w:ascii="Arial" w:hAnsi="Arial" w:cs="Arial"/>
                <w:sz w:val="20"/>
                <w:szCs w:val="20"/>
                <w:u w:val="single"/>
              </w:rPr>
              <w:t xml:space="preserve"> </w:t>
            </w:r>
            <w:r w:rsidRPr="00F67237">
              <w:rPr>
                <w:rFonts w:ascii="Nyala" w:hAnsi="Nyala" w:cs="Nyala"/>
                <w:sz w:val="20"/>
                <w:szCs w:val="20"/>
                <w:u w:val="single"/>
              </w:rPr>
              <w:t>የኢንዱስትሪ</w:t>
            </w:r>
            <w:r w:rsidRPr="00F67237">
              <w:rPr>
                <w:rFonts w:ascii="Arial" w:hAnsi="Arial" w:cs="Arial"/>
                <w:sz w:val="20"/>
                <w:szCs w:val="20"/>
                <w:u w:val="single"/>
              </w:rPr>
              <w:t xml:space="preserve"> </w:t>
            </w:r>
            <w:r w:rsidRPr="00F67237">
              <w:rPr>
                <w:rFonts w:ascii="Nyala" w:hAnsi="Nyala" w:cs="Nyala"/>
                <w:sz w:val="20"/>
                <w:szCs w:val="20"/>
                <w:u w:val="single"/>
              </w:rPr>
              <w:t>ዘርፍ</w:t>
            </w:r>
            <w:r w:rsidRPr="00F67237">
              <w:rPr>
                <w:rFonts w:ascii="Arial" w:hAnsi="Arial" w:cs="Arial"/>
                <w:sz w:val="20"/>
                <w:szCs w:val="20"/>
                <w:u w:val="single"/>
              </w:rPr>
              <w:t xml:space="preserve"> </w:t>
            </w:r>
            <w:r w:rsidRPr="00F67237">
              <w:rPr>
                <w:rFonts w:ascii="Nyala" w:hAnsi="Nyala" w:cs="Nyala"/>
                <w:sz w:val="20"/>
                <w:szCs w:val="20"/>
                <w:u w:val="single"/>
              </w:rPr>
              <w:t>እና</w:t>
            </w:r>
            <w:r w:rsidRPr="00F67237">
              <w:rPr>
                <w:rFonts w:ascii="Arial" w:hAnsi="Arial" w:cs="Arial"/>
                <w:sz w:val="20"/>
                <w:szCs w:val="20"/>
                <w:u w:val="single"/>
              </w:rPr>
              <w:t xml:space="preserve"> </w:t>
            </w:r>
            <w:r w:rsidRPr="00F67237">
              <w:rPr>
                <w:rFonts w:ascii="Nyala" w:hAnsi="Nyala" w:cs="Nyala"/>
                <w:sz w:val="20"/>
                <w:szCs w:val="20"/>
                <w:u w:val="single"/>
              </w:rPr>
              <w:t>ተመሳሳይ</w:t>
            </w:r>
            <w:r w:rsidRPr="00F67237">
              <w:rPr>
                <w:rFonts w:ascii="Arial" w:hAnsi="Arial" w:cs="Arial"/>
                <w:sz w:val="20"/>
                <w:szCs w:val="20"/>
                <w:u w:val="single"/>
              </w:rPr>
              <w:t xml:space="preserve"> </w:t>
            </w:r>
            <w:r w:rsidRPr="00F67237">
              <w:rPr>
                <w:rFonts w:ascii="Nyala" w:hAnsi="Nyala" w:cs="Nyala"/>
                <w:sz w:val="20"/>
                <w:szCs w:val="20"/>
                <w:u w:val="single"/>
              </w:rPr>
              <w:t>መጠን</w:t>
            </w:r>
            <w:r w:rsidRPr="00F67237">
              <w:rPr>
                <w:rFonts w:ascii="Arial" w:hAnsi="Arial" w:cs="Arial"/>
                <w:sz w:val="20"/>
                <w:szCs w:val="20"/>
                <w:u w:val="single"/>
              </w:rPr>
              <w:t xml:space="preserve"> </w:t>
            </w:r>
            <w:r w:rsidRPr="00F67237">
              <w:rPr>
                <w:rFonts w:ascii="Nyala" w:hAnsi="Nyala" w:cs="Nyala"/>
                <w:sz w:val="20"/>
                <w:szCs w:val="20"/>
                <w:u w:val="single"/>
              </w:rPr>
              <w:t>ካላቸው</w:t>
            </w:r>
            <w:r w:rsidRPr="00F67237">
              <w:rPr>
                <w:rFonts w:ascii="Arial" w:hAnsi="Arial" w:cs="Arial"/>
                <w:sz w:val="20"/>
                <w:szCs w:val="20"/>
                <w:u w:val="single"/>
              </w:rPr>
              <w:t xml:space="preserve"> </w:t>
            </w:r>
            <w:r w:rsidRPr="00F67237">
              <w:rPr>
                <w:rFonts w:ascii="Nyala" w:hAnsi="Nyala" w:cs="Nyala"/>
                <w:sz w:val="20"/>
                <w:szCs w:val="20"/>
                <w:u w:val="single"/>
              </w:rPr>
              <w:t>ንግድ</w:t>
            </w:r>
            <w:r w:rsidRPr="00F67237">
              <w:rPr>
                <w:rFonts w:ascii="Arial" w:hAnsi="Arial" w:cs="Arial"/>
                <w:sz w:val="20"/>
                <w:szCs w:val="20"/>
                <w:u w:val="single"/>
              </w:rPr>
              <w:t xml:space="preserve"> </w:t>
            </w:r>
            <w:r w:rsidRPr="00F67237">
              <w:rPr>
                <w:rFonts w:ascii="Nyala" w:hAnsi="Nyala" w:cs="Nyala"/>
                <w:sz w:val="20"/>
                <w:szCs w:val="20"/>
                <w:u w:val="single"/>
              </w:rPr>
              <w:t>ድርጅቶች</w:t>
            </w:r>
            <w:r w:rsidRPr="00F67237">
              <w:rPr>
                <w:rFonts w:ascii="Arial" w:hAnsi="Arial" w:cs="Arial"/>
                <w:sz w:val="20"/>
                <w:szCs w:val="20"/>
                <w:u w:val="single"/>
              </w:rPr>
              <w:t xml:space="preserve"> </w:t>
            </w:r>
            <w:r w:rsidRPr="00F67237">
              <w:rPr>
                <w:rFonts w:ascii="Nyala" w:hAnsi="Nyala" w:cs="Nyala"/>
                <w:sz w:val="20"/>
                <w:szCs w:val="20"/>
                <w:u w:val="single"/>
              </w:rPr>
              <w:t>ጋር</w:t>
            </w:r>
            <w:r w:rsidRPr="00F67237">
              <w:rPr>
                <w:rFonts w:ascii="Arial" w:hAnsi="Arial" w:cs="Arial"/>
                <w:sz w:val="20"/>
                <w:szCs w:val="20"/>
                <w:u w:val="single"/>
              </w:rPr>
              <w:t xml:space="preserve"> </w:t>
            </w:r>
            <w:r w:rsidRPr="00F67237">
              <w:rPr>
                <w:rFonts w:ascii="Nyala" w:hAnsi="Nyala" w:cs="Nyala"/>
                <w:sz w:val="20"/>
                <w:szCs w:val="20"/>
                <w:u w:val="single"/>
              </w:rPr>
              <w:t>ሲነጻጸር</w:t>
            </w:r>
            <w:r w:rsidRPr="00F67237">
              <w:rPr>
                <w:rFonts w:ascii="Arial" w:hAnsi="Arial" w:cs="Arial"/>
                <w:sz w:val="20"/>
                <w:szCs w:val="20"/>
                <w:u w:val="single"/>
              </w:rPr>
              <w:t xml:space="preserve"> </w:t>
            </w:r>
            <w:r w:rsidRPr="00F67237">
              <w:rPr>
                <w:rFonts w:ascii="Nyala" w:hAnsi="Nyala" w:cs="Nyala"/>
                <w:sz w:val="20"/>
                <w:szCs w:val="20"/>
                <w:u w:val="single"/>
              </w:rPr>
              <w:t>ምን</w:t>
            </w:r>
            <w:r w:rsidRPr="00F67237">
              <w:rPr>
                <w:rFonts w:ascii="Arial" w:hAnsi="Arial" w:cs="Arial"/>
                <w:sz w:val="20"/>
                <w:szCs w:val="20"/>
                <w:u w:val="single"/>
              </w:rPr>
              <w:t xml:space="preserve"> </w:t>
            </w:r>
            <w:r w:rsidRPr="00F67237">
              <w:rPr>
                <w:rFonts w:ascii="Nyala" w:hAnsi="Nyala" w:cs="Nyala"/>
                <w:sz w:val="20"/>
                <w:szCs w:val="20"/>
                <w:u w:val="single"/>
              </w:rPr>
              <w:t>ያህል</w:t>
            </w:r>
            <w:r w:rsidRPr="00F67237">
              <w:rPr>
                <w:rFonts w:ascii="Arial" w:hAnsi="Arial" w:cs="Arial"/>
                <w:sz w:val="20"/>
                <w:szCs w:val="20"/>
                <w:u w:val="single"/>
              </w:rPr>
              <w:t xml:space="preserve"> </w:t>
            </w:r>
            <w:r w:rsidRPr="00F67237">
              <w:rPr>
                <w:rFonts w:ascii="Nyala" w:hAnsi="Nyala" w:cs="Nyala"/>
                <w:sz w:val="20"/>
                <w:szCs w:val="20"/>
                <w:u w:val="single"/>
              </w:rPr>
              <w:t>ስኬታማ</w:t>
            </w:r>
            <w:r w:rsidRPr="00F67237">
              <w:rPr>
                <w:rFonts w:ascii="Arial" w:hAnsi="Arial" w:cs="Arial"/>
                <w:sz w:val="20"/>
                <w:szCs w:val="20"/>
                <w:u w:val="single"/>
              </w:rPr>
              <w:t xml:space="preserve"> </w:t>
            </w:r>
            <w:r w:rsidRPr="00F67237">
              <w:rPr>
                <w:rFonts w:ascii="Nyala" w:hAnsi="Nyala" w:cs="Nyala"/>
                <w:sz w:val="20"/>
                <w:szCs w:val="20"/>
                <w:u w:val="single"/>
              </w:rPr>
              <w:t>ነው</w:t>
            </w:r>
            <w:r w:rsidRPr="00F67237">
              <w:rPr>
                <w:rFonts w:ascii="Arial" w:hAnsi="Arial" w:cs="Arial"/>
                <w:sz w:val="20"/>
                <w:szCs w:val="20"/>
              </w:rPr>
              <w:t xml:space="preserve">? </w:t>
            </w:r>
            <w:r w:rsidRPr="00F67237">
              <w:rPr>
                <w:rFonts w:ascii="Arial" w:hAnsi="Arial" w:cs="Arial"/>
                <w:b/>
                <w:i/>
                <w:sz w:val="20"/>
                <w:szCs w:val="20"/>
              </w:rPr>
              <w:t>(</w:t>
            </w:r>
            <w:r w:rsidRPr="00F67237">
              <w:rPr>
                <w:rFonts w:ascii="Nyala" w:hAnsi="Nyala" w:cs="Nyala"/>
                <w:b/>
                <w:i/>
                <w:sz w:val="20"/>
                <w:szCs w:val="20"/>
              </w:rPr>
              <w:t>ምርጫዎቹን</w:t>
            </w:r>
            <w:r w:rsidRPr="00F67237">
              <w:rPr>
                <w:rFonts w:ascii="Arial" w:hAnsi="Arial" w:cs="Arial"/>
                <w:b/>
                <w:i/>
                <w:sz w:val="20"/>
                <w:szCs w:val="20"/>
              </w:rPr>
              <w:t xml:space="preserve"> </w:t>
            </w:r>
            <w:r w:rsidRPr="00F67237">
              <w:rPr>
                <w:rFonts w:ascii="Nyala" w:hAnsi="Nyala" w:cs="Nyala"/>
                <w:b/>
                <w:i/>
                <w:sz w:val="20"/>
                <w:szCs w:val="20"/>
              </w:rPr>
              <w:t>አሳይተው</w:t>
            </w:r>
            <w:r w:rsidRPr="00F67237">
              <w:rPr>
                <w:rFonts w:ascii="Arial" w:hAnsi="Arial" w:cs="Arial"/>
                <w:b/>
                <w:i/>
                <w:sz w:val="20"/>
                <w:szCs w:val="20"/>
              </w:rPr>
              <w:t xml:space="preserve"> </w:t>
            </w:r>
            <w:r w:rsidRPr="00F67237">
              <w:rPr>
                <w:rFonts w:ascii="Nyala" w:hAnsi="Nyala" w:cs="Nyala"/>
                <w:b/>
                <w:i/>
                <w:sz w:val="20"/>
                <w:szCs w:val="20"/>
              </w:rPr>
              <w:t>ያንብቡላቸው</w:t>
            </w:r>
            <w:r w:rsidRPr="00F67237">
              <w:rPr>
                <w:rFonts w:ascii="Arial" w:hAnsi="Arial" w:cs="Arial"/>
                <w:b/>
                <w:i/>
                <w:sz w:val="20"/>
                <w:szCs w:val="20"/>
              </w:rPr>
              <w:t>)</w:t>
            </w:r>
          </w:p>
          <w:tbl>
            <w:tblPr>
              <w:tblStyle w:val="TableGrid"/>
              <w:tblW w:w="0" w:type="auto"/>
              <w:tblLayout w:type="fixed"/>
              <w:tblLook w:val="04A0" w:firstRow="1" w:lastRow="0" w:firstColumn="1" w:lastColumn="0" w:noHBand="0" w:noVBand="1"/>
            </w:tblPr>
            <w:tblGrid>
              <w:gridCol w:w="1531"/>
              <w:gridCol w:w="1531"/>
              <w:gridCol w:w="1531"/>
              <w:gridCol w:w="1531"/>
              <w:gridCol w:w="1531"/>
            </w:tblGrid>
            <w:tr w:rsidR="000F74B9" w:rsidRPr="00F67237" w14:paraId="57E248C8" w14:textId="77777777" w:rsidTr="00500E7F">
              <w:tc>
                <w:tcPr>
                  <w:tcW w:w="1531" w:type="dxa"/>
                  <w:shd w:val="clear" w:color="auto" w:fill="F2F2F2" w:themeFill="background1" w:themeFillShade="F2"/>
                  <w:vAlign w:val="center"/>
                </w:tcPr>
                <w:p w14:paraId="16711497" w14:textId="77777777" w:rsidR="000F74B9" w:rsidRPr="00F67237" w:rsidRDefault="000F74B9" w:rsidP="00500E7F">
                  <w:pPr>
                    <w:jc w:val="center"/>
                    <w:rPr>
                      <w:rFonts w:ascii="Arial" w:hAnsi="Arial" w:cs="Arial"/>
                      <w:b/>
                      <w:sz w:val="18"/>
                      <w:szCs w:val="18"/>
                    </w:rPr>
                  </w:pPr>
                  <w:r w:rsidRPr="00F67237">
                    <w:rPr>
                      <w:rFonts w:ascii="Arial" w:hAnsi="Arial" w:cs="Arial"/>
                      <w:b/>
                      <w:sz w:val="18"/>
                      <w:szCs w:val="18"/>
                    </w:rPr>
                    <w:t xml:space="preserve">Much less successful/ </w:t>
                  </w:r>
                  <w:r w:rsidRPr="00F67237">
                    <w:rPr>
                      <w:rFonts w:ascii="Nyala" w:hAnsi="Nyala" w:cs="Nyala"/>
                      <w:b/>
                      <w:sz w:val="18"/>
                      <w:szCs w:val="18"/>
                    </w:rPr>
                    <w:t>በጣም</w:t>
                  </w:r>
                  <w:r w:rsidRPr="00F67237">
                    <w:rPr>
                      <w:rFonts w:ascii="Arial" w:hAnsi="Arial" w:cs="Arial"/>
                      <w:b/>
                      <w:sz w:val="18"/>
                      <w:szCs w:val="18"/>
                    </w:rPr>
                    <w:t xml:space="preserve"> </w:t>
                  </w:r>
                  <w:r w:rsidRPr="00F67237">
                    <w:rPr>
                      <w:rFonts w:ascii="Nyala" w:hAnsi="Nyala" w:cs="Nyala"/>
                      <w:b/>
                      <w:sz w:val="18"/>
                      <w:szCs w:val="18"/>
                    </w:rPr>
                    <w:t>ባነሰ</w:t>
                  </w:r>
                  <w:r w:rsidRPr="00F67237">
                    <w:rPr>
                      <w:rFonts w:ascii="Arial" w:hAnsi="Arial" w:cs="Arial"/>
                      <w:b/>
                      <w:sz w:val="18"/>
                      <w:szCs w:val="18"/>
                    </w:rPr>
                    <w:t xml:space="preserve"> </w:t>
                  </w:r>
                  <w:r w:rsidRPr="00F67237">
                    <w:rPr>
                      <w:rFonts w:ascii="Nyala" w:hAnsi="Nyala" w:cs="Nyala"/>
                      <w:b/>
                      <w:sz w:val="18"/>
                      <w:szCs w:val="18"/>
                    </w:rPr>
                    <w:t>መልኩ</w:t>
                  </w:r>
                  <w:r w:rsidRPr="00F67237">
                    <w:rPr>
                      <w:rFonts w:ascii="Arial" w:hAnsi="Arial" w:cs="Arial"/>
                      <w:b/>
                      <w:sz w:val="18"/>
                      <w:szCs w:val="18"/>
                    </w:rPr>
                    <w:t xml:space="preserve"> </w:t>
                  </w:r>
                  <w:r w:rsidRPr="00F67237">
                    <w:rPr>
                      <w:rFonts w:ascii="Nyala" w:hAnsi="Nyala" w:cs="Nyala"/>
                      <w:b/>
                      <w:sz w:val="18"/>
                      <w:szCs w:val="18"/>
                    </w:rPr>
                    <w:t>ስኬታማ</w:t>
                  </w:r>
                </w:p>
              </w:tc>
              <w:tc>
                <w:tcPr>
                  <w:tcW w:w="1531" w:type="dxa"/>
                  <w:shd w:val="clear" w:color="auto" w:fill="F2F2F2" w:themeFill="background1" w:themeFillShade="F2"/>
                  <w:vAlign w:val="center"/>
                </w:tcPr>
                <w:p w14:paraId="0B2F9916" w14:textId="77777777" w:rsidR="000F74B9" w:rsidRPr="00F67237" w:rsidRDefault="000F74B9" w:rsidP="00500E7F">
                  <w:pPr>
                    <w:jc w:val="center"/>
                    <w:rPr>
                      <w:rFonts w:ascii="Arial" w:hAnsi="Arial" w:cs="Arial"/>
                      <w:b/>
                      <w:sz w:val="18"/>
                      <w:szCs w:val="18"/>
                    </w:rPr>
                  </w:pPr>
                  <w:r w:rsidRPr="00F67237">
                    <w:rPr>
                      <w:rFonts w:ascii="Arial" w:hAnsi="Arial" w:cs="Arial"/>
                      <w:b/>
                      <w:sz w:val="18"/>
                      <w:szCs w:val="18"/>
                    </w:rPr>
                    <w:t xml:space="preserve">Less successful/ </w:t>
                  </w:r>
                  <w:r w:rsidRPr="00F67237">
                    <w:rPr>
                      <w:rFonts w:ascii="Nyala" w:hAnsi="Nyala" w:cs="Nyala"/>
                      <w:b/>
                      <w:sz w:val="18"/>
                      <w:szCs w:val="18"/>
                    </w:rPr>
                    <w:t>ባነሰ</w:t>
                  </w:r>
                  <w:r w:rsidRPr="00F67237">
                    <w:rPr>
                      <w:rFonts w:ascii="Arial" w:hAnsi="Arial" w:cs="Arial"/>
                      <w:b/>
                      <w:sz w:val="18"/>
                      <w:szCs w:val="18"/>
                    </w:rPr>
                    <w:t xml:space="preserve"> </w:t>
                  </w:r>
                  <w:r w:rsidRPr="00F67237">
                    <w:rPr>
                      <w:rFonts w:ascii="Nyala" w:hAnsi="Nyala" w:cs="Nyala"/>
                      <w:b/>
                      <w:sz w:val="18"/>
                      <w:szCs w:val="18"/>
                    </w:rPr>
                    <w:t>መልኩ</w:t>
                  </w:r>
                  <w:r w:rsidRPr="00F67237">
                    <w:rPr>
                      <w:rFonts w:ascii="Arial" w:hAnsi="Arial" w:cs="Arial"/>
                      <w:b/>
                      <w:sz w:val="18"/>
                      <w:szCs w:val="18"/>
                    </w:rPr>
                    <w:t xml:space="preserve"> </w:t>
                  </w:r>
                  <w:r w:rsidRPr="00F67237">
                    <w:rPr>
                      <w:rFonts w:ascii="Nyala" w:hAnsi="Nyala" w:cs="Nyala"/>
                      <w:b/>
                      <w:sz w:val="18"/>
                      <w:szCs w:val="18"/>
                    </w:rPr>
                    <w:t>ስኬታማ</w:t>
                  </w:r>
                  <w:r w:rsidRPr="00F67237">
                    <w:rPr>
                      <w:rFonts w:ascii="Arial" w:hAnsi="Arial" w:cs="Arial"/>
                      <w:b/>
                      <w:sz w:val="18"/>
                      <w:szCs w:val="18"/>
                    </w:rPr>
                    <w:t xml:space="preserve"> </w:t>
                  </w:r>
                </w:p>
              </w:tc>
              <w:tc>
                <w:tcPr>
                  <w:tcW w:w="1531" w:type="dxa"/>
                  <w:shd w:val="clear" w:color="auto" w:fill="F2F2F2" w:themeFill="background1" w:themeFillShade="F2"/>
                  <w:vAlign w:val="center"/>
                </w:tcPr>
                <w:p w14:paraId="3C108542" w14:textId="77777777" w:rsidR="000F74B9" w:rsidRPr="00F67237" w:rsidRDefault="000F74B9" w:rsidP="00500E7F">
                  <w:pPr>
                    <w:jc w:val="center"/>
                    <w:rPr>
                      <w:rFonts w:ascii="Arial" w:hAnsi="Arial" w:cs="Arial"/>
                      <w:b/>
                      <w:sz w:val="18"/>
                      <w:szCs w:val="18"/>
                    </w:rPr>
                  </w:pPr>
                  <w:r w:rsidRPr="00F67237">
                    <w:rPr>
                      <w:rFonts w:ascii="Arial" w:hAnsi="Arial" w:cs="Arial"/>
                      <w:b/>
                      <w:sz w:val="18"/>
                      <w:szCs w:val="18"/>
                    </w:rPr>
                    <w:t xml:space="preserve">Equally successful/ </w:t>
                  </w:r>
                  <w:r w:rsidRPr="00F67237">
                    <w:rPr>
                      <w:rFonts w:ascii="Nyala" w:hAnsi="Nyala" w:cs="Nyala"/>
                      <w:b/>
                      <w:sz w:val="18"/>
                      <w:szCs w:val="18"/>
                    </w:rPr>
                    <w:t>እኩል</w:t>
                  </w:r>
                  <w:r w:rsidRPr="00F67237">
                    <w:rPr>
                      <w:rFonts w:ascii="Arial" w:hAnsi="Arial" w:cs="Arial"/>
                      <w:b/>
                      <w:sz w:val="18"/>
                      <w:szCs w:val="18"/>
                    </w:rPr>
                    <w:t xml:space="preserve"> </w:t>
                  </w:r>
                  <w:r w:rsidRPr="00F67237">
                    <w:rPr>
                      <w:rFonts w:ascii="Nyala" w:hAnsi="Nyala" w:cs="Nyala"/>
                      <w:b/>
                      <w:sz w:val="18"/>
                      <w:szCs w:val="18"/>
                    </w:rPr>
                    <w:t>ስኬታማ</w:t>
                  </w:r>
                </w:p>
              </w:tc>
              <w:tc>
                <w:tcPr>
                  <w:tcW w:w="1531" w:type="dxa"/>
                  <w:shd w:val="clear" w:color="auto" w:fill="F2F2F2" w:themeFill="background1" w:themeFillShade="F2"/>
                  <w:vAlign w:val="center"/>
                </w:tcPr>
                <w:p w14:paraId="60D50B84" w14:textId="77777777" w:rsidR="000F74B9" w:rsidRPr="00F67237" w:rsidRDefault="000F74B9" w:rsidP="00500E7F">
                  <w:pPr>
                    <w:jc w:val="center"/>
                    <w:rPr>
                      <w:rFonts w:ascii="Arial" w:hAnsi="Arial" w:cs="Arial"/>
                      <w:b/>
                      <w:sz w:val="18"/>
                      <w:szCs w:val="18"/>
                    </w:rPr>
                  </w:pPr>
                  <w:r w:rsidRPr="00F67237">
                    <w:rPr>
                      <w:rFonts w:ascii="Arial" w:hAnsi="Arial" w:cs="Arial"/>
                      <w:b/>
                      <w:sz w:val="18"/>
                      <w:szCs w:val="18"/>
                    </w:rPr>
                    <w:t xml:space="preserve">More successful/ </w:t>
                  </w:r>
                  <w:r w:rsidRPr="00F67237">
                    <w:rPr>
                      <w:rFonts w:ascii="Nyala" w:hAnsi="Nyala" w:cs="Nyala"/>
                      <w:b/>
                      <w:sz w:val="18"/>
                      <w:szCs w:val="18"/>
                    </w:rPr>
                    <w:t>የተሻለ</w:t>
                  </w:r>
                  <w:r w:rsidRPr="00F67237">
                    <w:rPr>
                      <w:rFonts w:ascii="Arial" w:hAnsi="Arial" w:cs="Arial"/>
                      <w:b/>
                      <w:sz w:val="18"/>
                      <w:szCs w:val="18"/>
                    </w:rPr>
                    <w:t xml:space="preserve"> </w:t>
                  </w:r>
                  <w:r w:rsidRPr="00F67237">
                    <w:rPr>
                      <w:rFonts w:ascii="Nyala" w:hAnsi="Nyala" w:cs="Nyala"/>
                      <w:b/>
                      <w:sz w:val="18"/>
                      <w:szCs w:val="18"/>
                    </w:rPr>
                    <w:t>ስኬታማ</w:t>
                  </w:r>
                </w:p>
              </w:tc>
              <w:tc>
                <w:tcPr>
                  <w:tcW w:w="1531" w:type="dxa"/>
                  <w:shd w:val="clear" w:color="auto" w:fill="F2F2F2" w:themeFill="background1" w:themeFillShade="F2"/>
                  <w:vAlign w:val="center"/>
                </w:tcPr>
                <w:p w14:paraId="6827BF49" w14:textId="77777777" w:rsidR="000F74B9" w:rsidRPr="00F67237" w:rsidRDefault="000F74B9" w:rsidP="00500E7F">
                  <w:pPr>
                    <w:jc w:val="center"/>
                    <w:rPr>
                      <w:rFonts w:ascii="Arial" w:hAnsi="Arial" w:cs="Arial"/>
                      <w:b/>
                      <w:sz w:val="18"/>
                      <w:szCs w:val="18"/>
                    </w:rPr>
                  </w:pPr>
                  <w:r w:rsidRPr="00F67237">
                    <w:rPr>
                      <w:rFonts w:ascii="Arial" w:hAnsi="Arial" w:cs="Arial"/>
                      <w:b/>
                      <w:sz w:val="18"/>
                      <w:szCs w:val="18"/>
                    </w:rPr>
                    <w:t xml:space="preserve">Much more successful/ </w:t>
                  </w:r>
                  <w:r w:rsidRPr="00F67237">
                    <w:rPr>
                      <w:rFonts w:ascii="Nyala" w:hAnsi="Nyala" w:cs="Nyala"/>
                      <w:b/>
                      <w:sz w:val="18"/>
                      <w:szCs w:val="18"/>
                    </w:rPr>
                    <w:t>በጣም</w:t>
                  </w:r>
                  <w:r w:rsidRPr="00F67237">
                    <w:rPr>
                      <w:rFonts w:ascii="Arial" w:hAnsi="Arial" w:cs="Arial"/>
                      <w:b/>
                      <w:sz w:val="18"/>
                      <w:szCs w:val="18"/>
                    </w:rPr>
                    <w:t xml:space="preserve"> </w:t>
                  </w:r>
                  <w:r w:rsidRPr="00F67237">
                    <w:rPr>
                      <w:rFonts w:ascii="Nyala" w:hAnsi="Nyala" w:cs="Nyala"/>
                      <w:b/>
                      <w:sz w:val="18"/>
                      <w:szCs w:val="18"/>
                    </w:rPr>
                    <w:t>የተሻለ</w:t>
                  </w:r>
                  <w:r w:rsidRPr="00F67237">
                    <w:rPr>
                      <w:rFonts w:ascii="Arial" w:hAnsi="Arial" w:cs="Arial"/>
                      <w:b/>
                      <w:sz w:val="18"/>
                      <w:szCs w:val="18"/>
                    </w:rPr>
                    <w:t xml:space="preserve"> </w:t>
                  </w:r>
                  <w:r w:rsidRPr="00F67237">
                    <w:rPr>
                      <w:rFonts w:ascii="Nyala" w:hAnsi="Nyala" w:cs="Nyala"/>
                      <w:b/>
                      <w:sz w:val="18"/>
                      <w:szCs w:val="18"/>
                    </w:rPr>
                    <w:t>ስኬታማ</w:t>
                  </w:r>
                </w:p>
              </w:tc>
            </w:tr>
            <w:tr w:rsidR="000F74B9" w:rsidRPr="00F67237" w14:paraId="5E3AEEC2" w14:textId="77777777" w:rsidTr="00500E7F">
              <w:tc>
                <w:tcPr>
                  <w:tcW w:w="1531" w:type="dxa"/>
                  <w:vAlign w:val="center"/>
                </w:tcPr>
                <w:p w14:paraId="1F0F04C3" w14:textId="77777777" w:rsidR="000F74B9" w:rsidRPr="00F67237" w:rsidRDefault="000F74B9" w:rsidP="00500E7F">
                  <w:pPr>
                    <w:jc w:val="center"/>
                    <w:rPr>
                      <w:rFonts w:ascii="Arial" w:hAnsi="Arial" w:cs="Arial"/>
                      <w:sz w:val="18"/>
                      <w:szCs w:val="18"/>
                    </w:rPr>
                  </w:pPr>
                  <w:r w:rsidRPr="00F67237">
                    <w:rPr>
                      <w:rFonts w:ascii="Arial" w:hAnsi="Arial" w:cs="Arial"/>
                      <w:sz w:val="18"/>
                      <w:szCs w:val="18"/>
                    </w:rPr>
                    <w:t>1</w:t>
                  </w:r>
                </w:p>
              </w:tc>
              <w:tc>
                <w:tcPr>
                  <w:tcW w:w="1531" w:type="dxa"/>
                  <w:vAlign w:val="center"/>
                </w:tcPr>
                <w:p w14:paraId="1E367A18" w14:textId="77777777" w:rsidR="000F74B9" w:rsidRPr="00F67237" w:rsidRDefault="000F74B9" w:rsidP="00500E7F">
                  <w:pPr>
                    <w:jc w:val="center"/>
                    <w:rPr>
                      <w:rFonts w:ascii="Arial" w:hAnsi="Arial" w:cs="Arial"/>
                      <w:sz w:val="18"/>
                      <w:szCs w:val="18"/>
                    </w:rPr>
                  </w:pPr>
                  <w:r w:rsidRPr="00F67237">
                    <w:rPr>
                      <w:rFonts w:ascii="Arial" w:hAnsi="Arial" w:cs="Arial"/>
                      <w:sz w:val="18"/>
                      <w:szCs w:val="18"/>
                    </w:rPr>
                    <w:t>2</w:t>
                  </w:r>
                </w:p>
              </w:tc>
              <w:tc>
                <w:tcPr>
                  <w:tcW w:w="1531" w:type="dxa"/>
                  <w:vAlign w:val="center"/>
                </w:tcPr>
                <w:p w14:paraId="2AF6A89C" w14:textId="77777777" w:rsidR="000F74B9" w:rsidRPr="00F67237" w:rsidRDefault="000F74B9" w:rsidP="00500E7F">
                  <w:pPr>
                    <w:jc w:val="center"/>
                    <w:rPr>
                      <w:rFonts w:ascii="Arial" w:hAnsi="Arial" w:cs="Arial"/>
                      <w:sz w:val="18"/>
                      <w:szCs w:val="18"/>
                    </w:rPr>
                  </w:pPr>
                  <w:r w:rsidRPr="00F67237">
                    <w:rPr>
                      <w:rFonts w:ascii="Arial" w:hAnsi="Arial" w:cs="Arial"/>
                      <w:sz w:val="18"/>
                      <w:szCs w:val="18"/>
                    </w:rPr>
                    <w:t>3</w:t>
                  </w:r>
                </w:p>
              </w:tc>
              <w:tc>
                <w:tcPr>
                  <w:tcW w:w="1531" w:type="dxa"/>
                  <w:vAlign w:val="center"/>
                </w:tcPr>
                <w:p w14:paraId="53AF43DC" w14:textId="77777777" w:rsidR="000F74B9" w:rsidRPr="00F67237" w:rsidRDefault="000F74B9" w:rsidP="00500E7F">
                  <w:pPr>
                    <w:jc w:val="center"/>
                    <w:rPr>
                      <w:rFonts w:ascii="Arial" w:hAnsi="Arial" w:cs="Arial"/>
                      <w:sz w:val="18"/>
                      <w:szCs w:val="18"/>
                    </w:rPr>
                  </w:pPr>
                  <w:r w:rsidRPr="00F67237">
                    <w:rPr>
                      <w:rFonts w:ascii="Arial" w:hAnsi="Arial" w:cs="Arial"/>
                      <w:sz w:val="18"/>
                      <w:szCs w:val="18"/>
                    </w:rPr>
                    <w:t>4</w:t>
                  </w:r>
                </w:p>
              </w:tc>
              <w:tc>
                <w:tcPr>
                  <w:tcW w:w="1531" w:type="dxa"/>
                  <w:vAlign w:val="center"/>
                </w:tcPr>
                <w:p w14:paraId="05CB2AF0" w14:textId="77777777" w:rsidR="000F74B9" w:rsidRPr="00F67237" w:rsidRDefault="000F74B9" w:rsidP="00500E7F">
                  <w:pPr>
                    <w:jc w:val="center"/>
                    <w:rPr>
                      <w:rFonts w:ascii="Arial" w:hAnsi="Arial" w:cs="Arial"/>
                      <w:sz w:val="18"/>
                      <w:szCs w:val="18"/>
                    </w:rPr>
                  </w:pPr>
                  <w:r w:rsidRPr="00F67237">
                    <w:rPr>
                      <w:rFonts w:ascii="Arial" w:hAnsi="Arial" w:cs="Arial"/>
                      <w:sz w:val="18"/>
                      <w:szCs w:val="18"/>
                    </w:rPr>
                    <w:t>5</w:t>
                  </w:r>
                </w:p>
              </w:tc>
            </w:tr>
          </w:tbl>
          <w:p w14:paraId="35492D3C" w14:textId="77777777" w:rsidR="00343F93" w:rsidRPr="00F67237" w:rsidRDefault="00343F93" w:rsidP="00343F93">
            <w:pPr>
              <w:rPr>
                <w:rFonts w:ascii="Arial" w:hAnsi="Arial" w:cs="Arial"/>
                <w:sz w:val="20"/>
                <w:szCs w:val="20"/>
              </w:rPr>
            </w:pPr>
          </w:p>
          <w:p w14:paraId="7A1D88C5" w14:textId="7B1A9CAA" w:rsidR="0044283A" w:rsidRPr="00EB0682" w:rsidRDefault="00343F93" w:rsidP="00EB0682">
            <w:pPr>
              <w:pStyle w:val="ListParagraph"/>
              <w:numPr>
                <w:ilvl w:val="0"/>
                <w:numId w:val="3"/>
              </w:numPr>
              <w:rPr>
                <w:rFonts w:ascii="Arial" w:hAnsi="Arial" w:cs="Arial"/>
                <w:b/>
                <w:i/>
                <w:sz w:val="20"/>
                <w:szCs w:val="20"/>
              </w:rPr>
            </w:pPr>
            <w:r w:rsidRPr="00F67237">
              <w:rPr>
                <w:rFonts w:ascii="Arial" w:hAnsi="Arial" w:cs="Arial"/>
                <w:sz w:val="20"/>
                <w:szCs w:val="20"/>
              </w:rPr>
              <w:t xml:space="preserve">To what degree has your business achieved its most important goals in the past 12 completed months? </w:t>
            </w:r>
            <w:r w:rsidRPr="00F67237">
              <w:rPr>
                <w:rFonts w:ascii="Arial" w:hAnsi="Arial" w:cs="Arial"/>
                <w:b/>
                <w:i/>
                <w:sz w:val="20"/>
                <w:szCs w:val="20"/>
              </w:rPr>
              <w:t xml:space="preserve">(Show scale and read responses aloud) </w:t>
            </w:r>
            <w:r w:rsidR="0044283A" w:rsidRPr="00F67237">
              <w:rPr>
                <w:rFonts w:ascii="Arial" w:hAnsi="Arial" w:cs="Arial"/>
                <w:sz w:val="20"/>
                <w:szCs w:val="20"/>
              </w:rPr>
              <w:t xml:space="preserve">/ </w:t>
            </w:r>
            <w:r w:rsidR="0044283A" w:rsidRPr="00F67237">
              <w:rPr>
                <w:rFonts w:ascii="Nyala" w:hAnsi="Nyala" w:cs="Nyala"/>
                <w:sz w:val="20"/>
                <w:szCs w:val="20"/>
              </w:rPr>
              <w:t>ባለፉት</w:t>
            </w:r>
            <w:r w:rsidR="0044283A" w:rsidRPr="00F67237">
              <w:rPr>
                <w:rFonts w:ascii="Arial" w:hAnsi="Arial" w:cs="Arial"/>
                <w:sz w:val="20"/>
                <w:szCs w:val="20"/>
              </w:rPr>
              <w:t xml:space="preserve"> 12 </w:t>
            </w:r>
            <w:r w:rsidR="0044283A" w:rsidRPr="00F67237">
              <w:rPr>
                <w:rFonts w:ascii="Nyala" w:hAnsi="Nyala" w:cs="Nyala"/>
                <w:sz w:val="20"/>
                <w:szCs w:val="20"/>
              </w:rPr>
              <w:t>ወራት</w:t>
            </w:r>
            <w:r w:rsidR="0044283A" w:rsidRPr="00F67237">
              <w:rPr>
                <w:rFonts w:ascii="Arial" w:hAnsi="Arial" w:cs="Arial"/>
                <w:sz w:val="20"/>
                <w:szCs w:val="20"/>
              </w:rPr>
              <w:t xml:space="preserve"> </w:t>
            </w:r>
            <w:r w:rsidR="0044283A" w:rsidRPr="00F67237">
              <w:rPr>
                <w:rFonts w:ascii="Nyala" w:hAnsi="Nyala" w:cs="Nyala"/>
                <w:sz w:val="20"/>
                <w:szCs w:val="20"/>
              </w:rPr>
              <w:t>ውስጥ</w:t>
            </w:r>
            <w:r w:rsidR="0044283A" w:rsidRPr="00F67237">
              <w:rPr>
                <w:rFonts w:ascii="Arial" w:hAnsi="Arial" w:cs="Arial"/>
                <w:sz w:val="20"/>
                <w:szCs w:val="20"/>
              </w:rPr>
              <w:t xml:space="preserve"> </w:t>
            </w:r>
            <w:r w:rsidR="0044283A" w:rsidRPr="00F67237">
              <w:rPr>
                <w:rFonts w:ascii="Nyala" w:hAnsi="Nyala" w:cs="Nyala"/>
                <w:sz w:val="20"/>
                <w:szCs w:val="20"/>
              </w:rPr>
              <w:t>የንግድ</w:t>
            </w:r>
            <w:r w:rsidR="0044283A" w:rsidRPr="00F67237">
              <w:rPr>
                <w:rFonts w:ascii="Arial" w:hAnsi="Arial" w:cs="Arial"/>
                <w:sz w:val="20"/>
                <w:szCs w:val="20"/>
              </w:rPr>
              <w:t xml:space="preserve"> </w:t>
            </w:r>
            <w:r w:rsidR="0044283A" w:rsidRPr="00F67237">
              <w:rPr>
                <w:rFonts w:ascii="Nyala" w:hAnsi="Nyala" w:cs="Nyala"/>
                <w:sz w:val="20"/>
                <w:szCs w:val="20"/>
              </w:rPr>
              <w:t>ድርጅቶ</w:t>
            </w:r>
            <w:r w:rsidR="0044283A" w:rsidRPr="00F67237">
              <w:rPr>
                <w:rFonts w:ascii="Arial" w:hAnsi="Arial" w:cs="Arial"/>
                <w:sz w:val="20"/>
                <w:szCs w:val="20"/>
              </w:rPr>
              <w:t xml:space="preserve"> </w:t>
            </w:r>
            <w:r w:rsidR="0044283A" w:rsidRPr="00F67237">
              <w:rPr>
                <w:rFonts w:ascii="Nyala" w:hAnsi="Nyala" w:cs="Nyala"/>
                <w:sz w:val="20"/>
                <w:szCs w:val="20"/>
              </w:rPr>
              <w:t>ከነበሩት</w:t>
            </w:r>
            <w:r w:rsidR="0044283A" w:rsidRPr="00F67237">
              <w:rPr>
                <w:rFonts w:ascii="Arial" w:hAnsi="Arial" w:cs="Arial"/>
                <w:sz w:val="20"/>
                <w:szCs w:val="20"/>
              </w:rPr>
              <w:t xml:space="preserve"> </w:t>
            </w:r>
            <w:r w:rsidR="0044283A" w:rsidRPr="00F67237">
              <w:rPr>
                <w:rFonts w:ascii="Nyala" w:hAnsi="Nyala" w:cs="Nyala"/>
                <w:sz w:val="20"/>
                <w:szCs w:val="20"/>
              </w:rPr>
              <w:t>ዋና</w:t>
            </w:r>
            <w:r w:rsidR="0044283A" w:rsidRPr="00F67237">
              <w:rPr>
                <w:rFonts w:ascii="Arial" w:hAnsi="Arial" w:cs="Arial"/>
                <w:sz w:val="20"/>
                <w:szCs w:val="20"/>
              </w:rPr>
              <w:t xml:space="preserve"> </w:t>
            </w:r>
            <w:r w:rsidR="0044283A" w:rsidRPr="00F67237">
              <w:rPr>
                <w:rFonts w:ascii="Nyala" w:hAnsi="Nyala" w:cs="Nyala"/>
                <w:sz w:val="20"/>
                <w:szCs w:val="20"/>
              </w:rPr>
              <w:t>ዋና</w:t>
            </w:r>
            <w:r w:rsidR="0044283A" w:rsidRPr="00F67237">
              <w:rPr>
                <w:rFonts w:ascii="Arial" w:hAnsi="Arial" w:cs="Arial"/>
                <w:sz w:val="20"/>
                <w:szCs w:val="20"/>
              </w:rPr>
              <w:t xml:space="preserve"> </w:t>
            </w:r>
            <w:r w:rsidR="0044283A" w:rsidRPr="00F67237">
              <w:rPr>
                <w:rFonts w:ascii="Nyala" w:hAnsi="Nyala" w:cs="Nyala"/>
                <w:sz w:val="20"/>
                <w:szCs w:val="20"/>
              </w:rPr>
              <w:t>አላማዎች</w:t>
            </w:r>
            <w:r w:rsidR="0044283A" w:rsidRPr="00F67237">
              <w:rPr>
                <w:rFonts w:ascii="Arial" w:hAnsi="Arial" w:cs="Arial"/>
                <w:sz w:val="20"/>
                <w:szCs w:val="20"/>
              </w:rPr>
              <w:t xml:space="preserve"> </w:t>
            </w:r>
            <w:r w:rsidR="0044283A" w:rsidRPr="00F67237">
              <w:rPr>
                <w:rFonts w:ascii="Nyala" w:hAnsi="Nyala" w:cs="Nyala"/>
                <w:sz w:val="20"/>
                <w:szCs w:val="20"/>
              </w:rPr>
              <w:t>ውስጥ</w:t>
            </w:r>
            <w:r w:rsidR="0044283A" w:rsidRPr="00F67237">
              <w:rPr>
                <w:rFonts w:ascii="Arial" w:hAnsi="Arial" w:cs="Arial"/>
                <w:sz w:val="20"/>
                <w:szCs w:val="20"/>
              </w:rPr>
              <w:t xml:space="preserve"> </w:t>
            </w:r>
            <w:r w:rsidR="0044283A" w:rsidRPr="00F67237">
              <w:rPr>
                <w:rFonts w:ascii="Nyala" w:hAnsi="Nyala" w:cs="Nyala"/>
                <w:sz w:val="20"/>
                <w:szCs w:val="20"/>
              </w:rPr>
              <w:t>ምን</w:t>
            </w:r>
            <w:r w:rsidR="0044283A" w:rsidRPr="00F67237">
              <w:rPr>
                <w:rFonts w:ascii="Arial" w:hAnsi="Arial" w:cs="Arial"/>
                <w:sz w:val="20"/>
                <w:szCs w:val="20"/>
              </w:rPr>
              <w:t xml:space="preserve"> </w:t>
            </w:r>
            <w:r w:rsidR="0044283A" w:rsidRPr="00F67237">
              <w:rPr>
                <w:rFonts w:ascii="Nyala" w:hAnsi="Nyala" w:cs="Nyala"/>
                <w:sz w:val="20"/>
                <w:szCs w:val="20"/>
              </w:rPr>
              <w:t>ያህሉን</w:t>
            </w:r>
            <w:r w:rsidR="0044283A" w:rsidRPr="00F67237">
              <w:rPr>
                <w:rFonts w:ascii="Arial" w:hAnsi="Arial" w:cs="Arial"/>
                <w:sz w:val="20"/>
                <w:szCs w:val="20"/>
              </w:rPr>
              <w:t xml:space="preserve"> </w:t>
            </w:r>
            <w:r w:rsidR="0044283A" w:rsidRPr="00F67237">
              <w:rPr>
                <w:rFonts w:ascii="Nyala" w:hAnsi="Nyala" w:cs="Nyala"/>
                <w:sz w:val="20"/>
                <w:szCs w:val="20"/>
              </w:rPr>
              <w:t>አሳክቷል</w:t>
            </w:r>
            <w:r w:rsidR="0044283A" w:rsidRPr="00F67237">
              <w:rPr>
                <w:rFonts w:ascii="Arial" w:hAnsi="Arial" w:cs="Arial"/>
                <w:sz w:val="20"/>
                <w:szCs w:val="20"/>
              </w:rPr>
              <w:t xml:space="preserve">? </w:t>
            </w:r>
            <w:r w:rsidR="0044283A" w:rsidRPr="00F67237">
              <w:rPr>
                <w:rFonts w:ascii="Arial" w:hAnsi="Arial" w:cs="Arial"/>
                <w:b/>
                <w:i/>
                <w:sz w:val="20"/>
                <w:szCs w:val="20"/>
              </w:rPr>
              <w:t>(</w:t>
            </w:r>
            <w:r w:rsidR="0044283A" w:rsidRPr="00F67237">
              <w:rPr>
                <w:rFonts w:ascii="Nyala" w:hAnsi="Nyala" w:cs="Nyala"/>
                <w:b/>
                <w:i/>
                <w:sz w:val="20"/>
                <w:szCs w:val="20"/>
              </w:rPr>
              <w:t>ምርጫዎቹን</w:t>
            </w:r>
            <w:r w:rsidR="0044283A" w:rsidRPr="00F67237">
              <w:rPr>
                <w:rFonts w:ascii="Arial" w:hAnsi="Arial" w:cs="Arial"/>
                <w:b/>
                <w:i/>
                <w:sz w:val="20"/>
                <w:szCs w:val="20"/>
              </w:rPr>
              <w:t xml:space="preserve"> </w:t>
            </w:r>
            <w:r w:rsidR="0044283A" w:rsidRPr="00F67237">
              <w:rPr>
                <w:rFonts w:ascii="Nyala" w:hAnsi="Nyala" w:cs="Nyala"/>
                <w:b/>
                <w:i/>
                <w:sz w:val="20"/>
                <w:szCs w:val="20"/>
              </w:rPr>
              <w:t>አሳይተው</w:t>
            </w:r>
            <w:r w:rsidR="0044283A" w:rsidRPr="00F67237">
              <w:rPr>
                <w:rFonts w:ascii="Arial" w:hAnsi="Arial" w:cs="Arial"/>
                <w:b/>
                <w:i/>
                <w:sz w:val="20"/>
                <w:szCs w:val="20"/>
              </w:rPr>
              <w:t xml:space="preserve"> </w:t>
            </w:r>
            <w:r w:rsidR="0044283A" w:rsidRPr="00F67237">
              <w:rPr>
                <w:rFonts w:ascii="Nyala" w:hAnsi="Nyala" w:cs="Nyala"/>
                <w:b/>
                <w:i/>
                <w:sz w:val="20"/>
                <w:szCs w:val="20"/>
              </w:rPr>
              <w:t>ያንብቡላቸው</w:t>
            </w:r>
            <w:r w:rsidR="0044283A" w:rsidRPr="00F67237">
              <w:rPr>
                <w:rFonts w:ascii="Arial" w:hAnsi="Arial" w:cs="Arial"/>
                <w:b/>
                <w:i/>
                <w:sz w:val="20"/>
                <w:szCs w:val="20"/>
              </w:rPr>
              <w:t xml:space="preserve">) </w:t>
            </w:r>
          </w:p>
          <w:tbl>
            <w:tblPr>
              <w:tblStyle w:val="TableGrid"/>
              <w:tblW w:w="0" w:type="auto"/>
              <w:tblLayout w:type="fixed"/>
              <w:tblLook w:val="04A0" w:firstRow="1" w:lastRow="0" w:firstColumn="1" w:lastColumn="0" w:noHBand="0" w:noVBand="1"/>
            </w:tblPr>
            <w:tblGrid>
              <w:gridCol w:w="1531"/>
              <w:gridCol w:w="1531"/>
              <w:gridCol w:w="1531"/>
              <w:gridCol w:w="1531"/>
              <w:gridCol w:w="1531"/>
            </w:tblGrid>
            <w:tr w:rsidR="0044283A" w:rsidRPr="00F67237" w14:paraId="378EA6C0" w14:textId="77777777" w:rsidTr="00500E7F">
              <w:tc>
                <w:tcPr>
                  <w:tcW w:w="1531" w:type="dxa"/>
                  <w:shd w:val="clear" w:color="auto" w:fill="F2F2F2" w:themeFill="background1" w:themeFillShade="F2"/>
                  <w:vAlign w:val="center"/>
                </w:tcPr>
                <w:p w14:paraId="5A14DE42" w14:textId="77777777" w:rsidR="0044283A" w:rsidRPr="00F67237" w:rsidRDefault="0044283A" w:rsidP="00500E7F">
                  <w:pPr>
                    <w:jc w:val="center"/>
                    <w:rPr>
                      <w:rFonts w:ascii="Arial" w:hAnsi="Arial" w:cs="Arial"/>
                      <w:b/>
                      <w:sz w:val="18"/>
                      <w:szCs w:val="18"/>
                    </w:rPr>
                  </w:pPr>
                  <w:r w:rsidRPr="00F67237">
                    <w:rPr>
                      <w:rFonts w:ascii="Arial" w:hAnsi="Arial" w:cs="Arial"/>
                      <w:b/>
                      <w:sz w:val="18"/>
                      <w:szCs w:val="18"/>
                    </w:rPr>
                    <w:t>Not at all /</w:t>
                  </w:r>
                  <w:r w:rsidRPr="00F67237">
                    <w:rPr>
                      <w:rFonts w:ascii="Nyala" w:hAnsi="Nyala" w:cs="Nyala"/>
                      <w:b/>
                      <w:sz w:val="18"/>
                      <w:szCs w:val="18"/>
                    </w:rPr>
                    <w:t>ምንም</w:t>
                  </w:r>
                  <w:r w:rsidRPr="00F67237">
                    <w:rPr>
                      <w:rFonts w:ascii="Arial" w:hAnsi="Arial" w:cs="Arial"/>
                      <w:b/>
                      <w:sz w:val="18"/>
                      <w:szCs w:val="18"/>
                    </w:rPr>
                    <w:t xml:space="preserve"> </w:t>
                  </w:r>
                  <w:r w:rsidRPr="00F67237">
                    <w:rPr>
                      <w:rFonts w:ascii="Nyala" w:hAnsi="Nyala" w:cs="Nyala"/>
                      <w:b/>
                      <w:sz w:val="18"/>
                      <w:szCs w:val="18"/>
                    </w:rPr>
                    <w:t>አላሳካም</w:t>
                  </w:r>
                </w:p>
              </w:tc>
              <w:tc>
                <w:tcPr>
                  <w:tcW w:w="1531" w:type="dxa"/>
                  <w:shd w:val="clear" w:color="auto" w:fill="F2F2F2" w:themeFill="background1" w:themeFillShade="F2"/>
                  <w:vAlign w:val="center"/>
                </w:tcPr>
                <w:p w14:paraId="6D9F6B02" w14:textId="77777777" w:rsidR="0044283A" w:rsidRPr="00F67237" w:rsidRDefault="0044283A" w:rsidP="00500E7F">
                  <w:pPr>
                    <w:jc w:val="center"/>
                    <w:rPr>
                      <w:rFonts w:ascii="Arial" w:hAnsi="Arial" w:cs="Arial"/>
                      <w:b/>
                      <w:sz w:val="18"/>
                      <w:szCs w:val="18"/>
                    </w:rPr>
                  </w:pPr>
                  <w:r w:rsidRPr="00F67237">
                    <w:rPr>
                      <w:rFonts w:ascii="Arial" w:hAnsi="Arial" w:cs="Arial"/>
                      <w:b/>
                      <w:sz w:val="18"/>
                      <w:szCs w:val="18"/>
                    </w:rPr>
                    <w:t>Small degree /</w:t>
                  </w:r>
                  <w:r w:rsidRPr="00F67237">
                    <w:rPr>
                      <w:rFonts w:ascii="Nyala" w:hAnsi="Nyala" w:cs="Nyala"/>
                      <w:b/>
                      <w:sz w:val="18"/>
                      <w:szCs w:val="18"/>
                    </w:rPr>
                    <w:t>በትንሹ</w:t>
                  </w:r>
                  <w:r w:rsidRPr="00F67237">
                    <w:rPr>
                      <w:rFonts w:ascii="Arial" w:hAnsi="Arial" w:cs="Arial"/>
                      <w:b/>
                      <w:sz w:val="18"/>
                      <w:szCs w:val="18"/>
                    </w:rPr>
                    <w:t xml:space="preserve"> </w:t>
                  </w:r>
                  <w:r w:rsidRPr="00F67237">
                    <w:rPr>
                      <w:rFonts w:ascii="Nyala" w:hAnsi="Nyala" w:cs="Nyala"/>
                      <w:b/>
                      <w:sz w:val="18"/>
                      <w:szCs w:val="18"/>
                    </w:rPr>
                    <w:t>አሳክቷል</w:t>
                  </w:r>
                </w:p>
              </w:tc>
              <w:tc>
                <w:tcPr>
                  <w:tcW w:w="1531" w:type="dxa"/>
                  <w:shd w:val="clear" w:color="auto" w:fill="F2F2F2" w:themeFill="background1" w:themeFillShade="F2"/>
                  <w:vAlign w:val="center"/>
                </w:tcPr>
                <w:p w14:paraId="17D90E2F" w14:textId="77777777" w:rsidR="0044283A" w:rsidRPr="00F67237" w:rsidRDefault="0044283A" w:rsidP="00500E7F">
                  <w:pPr>
                    <w:jc w:val="center"/>
                    <w:rPr>
                      <w:rFonts w:ascii="Arial" w:hAnsi="Arial" w:cs="Arial"/>
                      <w:b/>
                      <w:sz w:val="18"/>
                      <w:szCs w:val="18"/>
                    </w:rPr>
                  </w:pPr>
                  <w:r w:rsidRPr="00F67237">
                    <w:rPr>
                      <w:rFonts w:ascii="Arial" w:hAnsi="Arial" w:cs="Arial"/>
                      <w:b/>
                      <w:sz w:val="18"/>
                      <w:szCs w:val="18"/>
                    </w:rPr>
                    <w:t>Medium degree /</w:t>
                  </w:r>
                  <w:r w:rsidRPr="00F67237">
                    <w:rPr>
                      <w:rFonts w:ascii="Nyala" w:hAnsi="Nyala" w:cs="Nyala"/>
                      <w:b/>
                      <w:sz w:val="18"/>
                      <w:szCs w:val="18"/>
                    </w:rPr>
                    <w:t>በመካከለኛ</w:t>
                  </w:r>
                  <w:r w:rsidRPr="00F67237">
                    <w:rPr>
                      <w:rFonts w:ascii="Arial" w:hAnsi="Arial" w:cs="Arial"/>
                      <w:b/>
                      <w:sz w:val="18"/>
                      <w:szCs w:val="18"/>
                    </w:rPr>
                    <w:t xml:space="preserve"> </w:t>
                  </w:r>
                  <w:r w:rsidRPr="00F67237">
                    <w:rPr>
                      <w:rFonts w:ascii="Nyala" w:hAnsi="Nyala" w:cs="Nyala"/>
                      <w:b/>
                      <w:sz w:val="18"/>
                      <w:szCs w:val="18"/>
                    </w:rPr>
                    <w:t>መልኩ</w:t>
                  </w:r>
                  <w:r w:rsidRPr="00F67237">
                    <w:rPr>
                      <w:rFonts w:ascii="Arial" w:hAnsi="Arial" w:cs="Arial"/>
                      <w:b/>
                      <w:sz w:val="18"/>
                      <w:szCs w:val="18"/>
                    </w:rPr>
                    <w:t xml:space="preserve"> </w:t>
                  </w:r>
                </w:p>
              </w:tc>
              <w:tc>
                <w:tcPr>
                  <w:tcW w:w="1531" w:type="dxa"/>
                  <w:shd w:val="clear" w:color="auto" w:fill="F2F2F2" w:themeFill="background1" w:themeFillShade="F2"/>
                  <w:vAlign w:val="center"/>
                </w:tcPr>
                <w:p w14:paraId="7D01EE79" w14:textId="77777777" w:rsidR="0044283A" w:rsidRPr="00F67237" w:rsidRDefault="0044283A" w:rsidP="00500E7F">
                  <w:pPr>
                    <w:jc w:val="center"/>
                    <w:rPr>
                      <w:rFonts w:ascii="Arial" w:hAnsi="Arial" w:cs="Arial"/>
                      <w:b/>
                      <w:sz w:val="18"/>
                      <w:szCs w:val="18"/>
                    </w:rPr>
                  </w:pPr>
                  <w:r w:rsidRPr="00F67237">
                    <w:rPr>
                      <w:rFonts w:ascii="Arial" w:hAnsi="Arial" w:cs="Arial"/>
                      <w:b/>
                      <w:sz w:val="18"/>
                      <w:szCs w:val="18"/>
                    </w:rPr>
                    <w:t xml:space="preserve">High degree / </w:t>
                  </w:r>
                  <w:r w:rsidRPr="00F67237">
                    <w:rPr>
                      <w:rFonts w:ascii="Nyala" w:hAnsi="Nyala" w:cs="Nyala"/>
                      <w:b/>
                      <w:sz w:val="18"/>
                      <w:szCs w:val="18"/>
                    </w:rPr>
                    <w:t>ባብዛኛው</w:t>
                  </w:r>
                  <w:r w:rsidRPr="00F67237">
                    <w:rPr>
                      <w:rFonts w:ascii="Arial" w:hAnsi="Arial" w:cs="Arial"/>
                      <w:b/>
                      <w:sz w:val="18"/>
                      <w:szCs w:val="18"/>
                    </w:rPr>
                    <w:t xml:space="preserve"> </w:t>
                  </w:r>
                  <w:r w:rsidRPr="00F67237">
                    <w:rPr>
                      <w:rFonts w:ascii="Nyala" w:hAnsi="Nyala" w:cs="Nyala"/>
                      <w:b/>
                      <w:sz w:val="18"/>
                      <w:szCs w:val="18"/>
                    </w:rPr>
                    <w:t>አሳክቷል</w:t>
                  </w:r>
                </w:p>
              </w:tc>
              <w:tc>
                <w:tcPr>
                  <w:tcW w:w="1531" w:type="dxa"/>
                  <w:shd w:val="clear" w:color="auto" w:fill="F2F2F2" w:themeFill="background1" w:themeFillShade="F2"/>
                  <w:vAlign w:val="center"/>
                </w:tcPr>
                <w:p w14:paraId="4E268A26" w14:textId="77777777" w:rsidR="0044283A" w:rsidRPr="00F67237" w:rsidRDefault="0044283A" w:rsidP="00500E7F">
                  <w:pPr>
                    <w:jc w:val="center"/>
                    <w:rPr>
                      <w:rFonts w:ascii="Arial" w:hAnsi="Arial" w:cs="Arial"/>
                      <w:b/>
                      <w:sz w:val="18"/>
                      <w:szCs w:val="18"/>
                    </w:rPr>
                  </w:pPr>
                  <w:r w:rsidRPr="00F67237">
                    <w:rPr>
                      <w:rFonts w:ascii="Arial" w:hAnsi="Arial" w:cs="Arial"/>
                      <w:b/>
                      <w:sz w:val="18"/>
                      <w:szCs w:val="18"/>
                    </w:rPr>
                    <w:t>Completely /</w:t>
                  </w:r>
                  <w:r w:rsidRPr="00F67237">
                    <w:rPr>
                      <w:rFonts w:ascii="Nyala" w:hAnsi="Nyala" w:cs="Nyala"/>
                      <w:b/>
                      <w:sz w:val="18"/>
                      <w:szCs w:val="18"/>
                    </w:rPr>
                    <w:t>ሙሉ</w:t>
                  </w:r>
                  <w:r w:rsidRPr="00F67237">
                    <w:rPr>
                      <w:rFonts w:ascii="Arial" w:hAnsi="Arial" w:cs="Arial"/>
                      <w:b/>
                      <w:sz w:val="18"/>
                      <w:szCs w:val="18"/>
                    </w:rPr>
                    <w:t xml:space="preserve"> </w:t>
                  </w:r>
                  <w:r w:rsidRPr="00F67237">
                    <w:rPr>
                      <w:rFonts w:ascii="Nyala" w:hAnsi="Nyala" w:cs="Nyala"/>
                      <w:b/>
                      <w:sz w:val="18"/>
                      <w:szCs w:val="18"/>
                    </w:rPr>
                    <w:t>በሙሉ</w:t>
                  </w:r>
                  <w:r w:rsidRPr="00F67237">
                    <w:rPr>
                      <w:rFonts w:ascii="Arial" w:hAnsi="Arial" w:cs="Arial"/>
                      <w:b/>
                      <w:sz w:val="18"/>
                      <w:szCs w:val="18"/>
                    </w:rPr>
                    <w:t xml:space="preserve"> </w:t>
                  </w:r>
                  <w:r w:rsidRPr="00F67237">
                    <w:rPr>
                      <w:rFonts w:ascii="Nyala" w:hAnsi="Nyala" w:cs="Nyala"/>
                      <w:b/>
                      <w:sz w:val="18"/>
                      <w:szCs w:val="18"/>
                    </w:rPr>
                    <w:t>አሳክቷል</w:t>
                  </w:r>
                  <w:r w:rsidRPr="00F67237">
                    <w:rPr>
                      <w:rFonts w:ascii="Arial" w:hAnsi="Arial" w:cs="Arial"/>
                      <w:b/>
                      <w:sz w:val="18"/>
                      <w:szCs w:val="18"/>
                    </w:rPr>
                    <w:t xml:space="preserve"> </w:t>
                  </w:r>
                </w:p>
              </w:tc>
            </w:tr>
            <w:tr w:rsidR="0044283A" w:rsidRPr="00F67237" w14:paraId="6EAEB93E" w14:textId="77777777" w:rsidTr="00500E7F">
              <w:tc>
                <w:tcPr>
                  <w:tcW w:w="1531" w:type="dxa"/>
                  <w:vAlign w:val="center"/>
                </w:tcPr>
                <w:p w14:paraId="769FF082" w14:textId="77777777" w:rsidR="0044283A" w:rsidRPr="00F67237" w:rsidRDefault="0044283A" w:rsidP="00500E7F">
                  <w:pPr>
                    <w:jc w:val="center"/>
                    <w:rPr>
                      <w:rFonts w:ascii="Arial" w:hAnsi="Arial" w:cs="Arial"/>
                      <w:sz w:val="18"/>
                      <w:szCs w:val="18"/>
                    </w:rPr>
                  </w:pPr>
                  <w:r w:rsidRPr="00F67237">
                    <w:rPr>
                      <w:rFonts w:ascii="Arial" w:hAnsi="Arial" w:cs="Arial"/>
                      <w:sz w:val="18"/>
                      <w:szCs w:val="18"/>
                    </w:rPr>
                    <w:t>1</w:t>
                  </w:r>
                </w:p>
              </w:tc>
              <w:tc>
                <w:tcPr>
                  <w:tcW w:w="1531" w:type="dxa"/>
                  <w:vAlign w:val="center"/>
                </w:tcPr>
                <w:p w14:paraId="70DAA67B" w14:textId="77777777" w:rsidR="0044283A" w:rsidRPr="00F67237" w:rsidRDefault="0044283A" w:rsidP="00500E7F">
                  <w:pPr>
                    <w:jc w:val="center"/>
                    <w:rPr>
                      <w:rFonts w:ascii="Arial" w:hAnsi="Arial" w:cs="Arial"/>
                      <w:sz w:val="18"/>
                      <w:szCs w:val="18"/>
                    </w:rPr>
                  </w:pPr>
                  <w:r w:rsidRPr="00F67237">
                    <w:rPr>
                      <w:rFonts w:ascii="Arial" w:hAnsi="Arial" w:cs="Arial"/>
                      <w:sz w:val="18"/>
                      <w:szCs w:val="18"/>
                    </w:rPr>
                    <w:t>2</w:t>
                  </w:r>
                </w:p>
              </w:tc>
              <w:tc>
                <w:tcPr>
                  <w:tcW w:w="1531" w:type="dxa"/>
                  <w:vAlign w:val="center"/>
                </w:tcPr>
                <w:p w14:paraId="0F31B53F" w14:textId="77777777" w:rsidR="0044283A" w:rsidRPr="00F67237" w:rsidRDefault="0044283A" w:rsidP="00500E7F">
                  <w:pPr>
                    <w:jc w:val="center"/>
                    <w:rPr>
                      <w:rFonts w:ascii="Arial" w:hAnsi="Arial" w:cs="Arial"/>
                      <w:sz w:val="18"/>
                      <w:szCs w:val="18"/>
                    </w:rPr>
                  </w:pPr>
                  <w:r w:rsidRPr="00F67237">
                    <w:rPr>
                      <w:rFonts w:ascii="Arial" w:hAnsi="Arial" w:cs="Arial"/>
                      <w:sz w:val="18"/>
                      <w:szCs w:val="18"/>
                    </w:rPr>
                    <w:t>3</w:t>
                  </w:r>
                </w:p>
              </w:tc>
              <w:tc>
                <w:tcPr>
                  <w:tcW w:w="1531" w:type="dxa"/>
                  <w:vAlign w:val="center"/>
                </w:tcPr>
                <w:p w14:paraId="0102EF68" w14:textId="77777777" w:rsidR="0044283A" w:rsidRPr="00F67237" w:rsidRDefault="0044283A" w:rsidP="00500E7F">
                  <w:pPr>
                    <w:jc w:val="center"/>
                    <w:rPr>
                      <w:rFonts w:ascii="Arial" w:hAnsi="Arial" w:cs="Arial"/>
                      <w:sz w:val="18"/>
                      <w:szCs w:val="18"/>
                    </w:rPr>
                  </w:pPr>
                  <w:r w:rsidRPr="00F67237">
                    <w:rPr>
                      <w:rFonts w:ascii="Arial" w:hAnsi="Arial" w:cs="Arial"/>
                      <w:sz w:val="18"/>
                      <w:szCs w:val="18"/>
                    </w:rPr>
                    <w:t>4</w:t>
                  </w:r>
                </w:p>
              </w:tc>
              <w:tc>
                <w:tcPr>
                  <w:tcW w:w="1531" w:type="dxa"/>
                  <w:vAlign w:val="center"/>
                </w:tcPr>
                <w:p w14:paraId="68A72120" w14:textId="77777777" w:rsidR="0044283A" w:rsidRPr="00F67237" w:rsidRDefault="0044283A" w:rsidP="00500E7F">
                  <w:pPr>
                    <w:jc w:val="center"/>
                    <w:rPr>
                      <w:rFonts w:ascii="Arial" w:hAnsi="Arial" w:cs="Arial"/>
                      <w:sz w:val="18"/>
                      <w:szCs w:val="18"/>
                    </w:rPr>
                  </w:pPr>
                  <w:r w:rsidRPr="00F67237">
                    <w:rPr>
                      <w:rFonts w:ascii="Arial" w:hAnsi="Arial" w:cs="Arial"/>
                      <w:sz w:val="18"/>
                      <w:szCs w:val="18"/>
                    </w:rPr>
                    <w:t>5</w:t>
                  </w:r>
                </w:p>
              </w:tc>
            </w:tr>
          </w:tbl>
          <w:p w14:paraId="5D633D8B" w14:textId="77777777" w:rsidR="00343F93" w:rsidRPr="00F67237" w:rsidRDefault="00343F93" w:rsidP="00343F93">
            <w:pPr>
              <w:rPr>
                <w:rFonts w:ascii="Arial" w:hAnsi="Arial" w:cs="Arial"/>
                <w:sz w:val="20"/>
                <w:szCs w:val="20"/>
              </w:rPr>
            </w:pPr>
          </w:p>
        </w:tc>
      </w:tr>
      <w:tr w:rsidR="00343F93" w:rsidRPr="00F67237" w14:paraId="31AEEAB3" w14:textId="77777777" w:rsidTr="00F901D6">
        <w:tblPrEx>
          <w:tblCellMar>
            <w:top w:w="108" w:type="dxa"/>
            <w:bottom w:w="108" w:type="dxa"/>
          </w:tblCellMar>
        </w:tblPrEx>
        <w:trPr>
          <w:trHeight w:val="333"/>
        </w:trPr>
        <w:tc>
          <w:tcPr>
            <w:tcW w:w="895" w:type="dxa"/>
            <w:gridSpan w:val="2"/>
          </w:tcPr>
          <w:p w14:paraId="1217B928" w14:textId="77777777" w:rsidR="00343F93" w:rsidRPr="00F67237" w:rsidRDefault="00343F93" w:rsidP="00343F93">
            <w:pPr>
              <w:rPr>
                <w:rFonts w:ascii="Arial" w:hAnsi="Arial" w:cs="Arial"/>
                <w:sz w:val="20"/>
                <w:szCs w:val="20"/>
              </w:rPr>
            </w:pPr>
            <w:r w:rsidRPr="00F67237">
              <w:rPr>
                <w:rFonts w:ascii="Arial" w:hAnsi="Arial" w:cs="Arial"/>
                <w:sz w:val="20"/>
                <w:szCs w:val="20"/>
              </w:rPr>
              <w:t>3</w:t>
            </w:r>
          </w:p>
        </w:tc>
        <w:tc>
          <w:tcPr>
            <w:tcW w:w="8393" w:type="dxa"/>
            <w:gridSpan w:val="4"/>
          </w:tcPr>
          <w:p w14:paraId="3B03CD50" w14:textId="06007172" w:rsidR="0041250E" w:rsidRPr="00F67237" w:rsidRDefault="00343F93" w:rsidP="0041250E">
            <w:pPr>
              <w:rPr>
                <w:rFonts w:ascii="Arial" w:hAnsi="Arial" w:cs="Arial"/>
                <w:b/>
                <w:i/>
                <w:sz w:val="20"/>
                <w:szCs w:val="20"/>
              </w:rPr>
            </w:pPr>
            <w:r w:rsidRPr="00F67237">
              <w:rPr>
                <w:rFonts w:ascii="Arial" w:hAnsi="Arial" w:cs="Arial"/>
                <w:sz w:val="20"/>
                <w:szCs w:val="20"/>
              </w:rPr>
              <w:t xml:space="preserve">What are the top three challenges (in order of importance) that you face in this business? </w:t>
            </w:r>
            <w:r w:rsidRPr="00F67237">
              <w:rPr>
                <w:rFonts w:ascii="Arial" w:hAnsi="Arial" w:cs="Arial"/>
                <w:b/>
                <w:i/>
                <w:sz w:val="20"/>
                <w:szCs w:val="20"/>
              </w:rPr>
              <w:t>(Do not read the responses)</w:t>
            </w:r>
            <w:r w:rsidRPr="00F67237">
              <w:rPr>
                <w:rFonts w:ascii="Arial" w:hAnsi="Arial" w:cs="Arial"/>
                <w:sz w:val="20"/>
                <w:szCs w:val="20"/>
              </w:rPr>
              <w:t xml:space="preserve"> </w:t>
            </w:r>
            <w:r w:rsidRPr="00F67237">
              <w:rPr>
                <w:rFonts w:ascii="Arial" w:hAnsi="Arial" w:cs="Arial"/>
                <w:b/>
                <w:i/>
                <w:sz w:val="20"/>
                <w:szCs w:val="20"/>
              </w:rPr>
              <w:t>See list of codes</w:t>
            </w:r>
            <w:r w:rsidR="0041250E" w:rsidRPr="00F67237">
              <w:rPr>
                <w:rFonts w:ascii="Arial" w:hAnsi="Arial" w:cs="Arial"/>
                <w:b/>
                <w:i/>
                <w:sz w:val="20"/>
                <w:szCs w:val="20"/>
              </w:rPr>
              <w:t xml:space="preserve"> </w:t>
            </w:r>
            <w:r w:rsidR="0041250E" w:rsidRPr="00F67237">
              <w:rPr>
                <w:rFonts w:ascii="Nyala" w:hAnsi="Nyala" w:cs="Nyala"/>
                <w:sz w:val="20"/>
                <w:szCs w:val="20"/>
              </w:rPr>
              <w:t>በዚህ</w:t>
            </w:r>
            <w:r w:rsidR="0041250E" w:rsidRPr="00F67237">
              <w:rPr>
                <w:rFonts w:ascii="Arial" w:hAnsi="Arial" w:cs="Arial"/>
                <w:sz w:val="20"/>
                <w:szCs w:val="20"/>
              </w:rPr>
              <w:t xml:space="preserve"> </w:t>
            </w:r>
            <w:r w:rsidR="0041250E" w:rsidRPr="00F67237">
              <w:rPr>
                <w:rFonts w:ascii="Nyala" w:hAnsi="Nyala" w:cs="Nyala"/>
                <w:sz w:val="20"/>
                <w:szCs w:val="20"/>
              </w:rPr>
              <w:t>ንግድ</w:t>
            </w:r>
            <w:r w:rsidR="0041250E" w:rsidRPr="00F67237">
              <w:rPr>
                <w:rFonts w:ascii="Arial" w:hAnsi="Arial" w:cs="Arial"/>
                <w:sz w:val="20"/>
                <w:szCs w:val="20"/>
              </w:rPr>
              <w:t xml:space="preserve"> </w:t>
            </w:r>
            <w:r w:rsidR="0041250E" w:rsidRPr="00F67237">
              <w:rPr>
                <w:rFonts w:ascii="Nyala" w:hAnsi="Nyala" w:cs="Nyala"/>
                <w:sz w:val="20"/>
                <w:szCs w:val="20"/>
              </w:rPr>
              <w:t>ስራ</w:t>
            </w:r>
            <w:r w:rsidR="0041250E" w:rsidRPr="00F67237">
              <w:rPr>
                <w:rFonts w:ascii="Arial" w:hAnsi="Arial" w:cs="Arial"/>
                <w:sz w:val="20"/>
                <w:szCs w:val="20"/>
              </w:rPr>
              <w:t xml:space="preserve"> </w:t>
            </w:r>
            <w:r w:rsidR="0041250E" w:rsidRPr="00F67237">
              <w:rPr>
                <w:rFonts w:ascii="Nyala" w:hAnsi="Nyala" w:cs="Nyala"/>
                <w:sz w:val="20"/>
                <w:szCs w:val="20"/>
              </w:rPr>
              <w:t>ላይ</w:t>
            </w:r>
            <w:r w:rsidR="0041250E" w:rsidRPr="00F67237">
              <w:rPr>
                <w:rFonts w:ascii="Arial" w:hAnsi="Arial" w:cs="Arial"/>
                <w:sz w:val="20"/>
                <w:szCs w:val="20"/>
              </w:rPr>
              <w:t xml:space="preserve"> </w:t>
            </w:r>
            <w:r w:rsidR="0041250E" w:rsidRPr="00F67237">
              <w:rPr>
                <w:rFonts w:ascii="Nyala" w:hAnsi="Nyala" w:cs="Nyala"/>
                <w:sz w:val="20"/>
                <w:szCs w:val="20"/>
              </w:rPr>
              <w:t>የሚያጋጥሞት</w:t>
            </w:r>
            <w:r w:rsidR="0041250E" w:rsidRPr="00F67237">
              <w:rPr>
                <w:rFonts w:ascii="Arial" w:hAnsi="Arial" w:cs="Arial"/>
                <w:sz w:val="20"/>
                <w:szCs w:val="20"/>
              </w:rPr>
              <w:t xml:space="preserve"> </w:t>
            </w:r>
            <w:r w:rsidR="0041250E" w:rsidRPr="00F67237">
              <w:rPr>
                <w:rFonts w:ascii="Nyala" w:hAnsi="Nyala" w:cs="Nyala"/>
                <w:sz w:val="20"/>
                <w:szCs w:val="20"/>
              </w:rPr>
              <w:t>ሶስቱ</w:t>
            </w:r>
            <w:r w:rsidR="0041250E" w:rsidRPr="00F67237">
              <w:rPr>
                <w:rFonts w:ascii="Arial" w:hAnsi="Arial" w:cs="Arial"/>
                <w:sz w:val="20"/>
                <w:szCs w:val="20"/>
              </w:rPr>
              <w:t xml:space="preserve"> </w:t>
            </w:r>
            <w:r w:rsidR="0041250E" w:rsidRPr="00F67237">
              <w:rPr>
                <w:rFonts w:ascii="Nyala" w:hAnsi="Nyala" w:cs="Nyala"/>
                <w:sz w:val="20"/>
                <w:szCs w:val="20"/>
              </w:rPr>
              <w:t>ዋና</w:t>
            </w:r>
            <w:r w:rsidR="0041250E" w:rsidRPr="00F67237">
              <w:rPr>
                <w:rFonts w:ascii="Arial" w:hAnsi="Arial" w:cs="Arial"/>
                <w:sz w:val="20"/>
                <w:szCs w:val="20"/>
              </w:rPr>
              <w:t xml:space="preserve"> </w:t>
            </w:r>
            <w:r w:rsidR="0041250E" w:rsidRPr="00F67237">
              <w:rPr>
                <w:rFonts w:ascii="Nyala" w:hAnsi="Nyala" w:cs="Nyala"/>
                <w:sz w:val="20"/>
                <w:szCs w:val="20"/>
              </w:rPr>
              <w:t>ዋና</w:t>
            </w:r>
            <w:r w:rsidR="0041250E" w:rsidRPr="00F67237">
              <w:rPr>
                <w:rFonts w:ascii="Arial" w:hAnsi="Arial" w:cs="Arial"/>
                <w:sz w:val="20"/>
                <w:szCs w:val="20"/>
              </w:rPr>
              <w:t xml:space="preserve"> </w:t>
            </w:r>
            <w:r w:rsidR="0041250E" w:rsidRPr="00F67237">
              <w:rPr>
                <w:rFonts w:ascii="Nyala" w:hAnsi="Nyala" w:cs="Nyala"/>
                <w:sz w:val="20"/>
                <w:szCs w:val="20"/>
              </w:rPr>
              <w:t>ተግዳሮቶች</w:t>
            </w:r>
            <w:r w:rsidR="0041250E" w:rsidRPr="00F67237">
              <w:rPr>
                <w:rFonts w:ascii="Arial" w:hAnsi="Arial" w:cs="Arial"/>
                <w:sz w:val="20"/>
                <w:szCs w:val="20"/>
              </w:rPr>
              <w:t xml:space="preserve"> (</w:t>
            </w:r>
            <w:r w:rsidR="0041250E" w:rsidRPr="00F67237">
              <w:rPr>
                <w:rFonts w:ascii="Nyala" w:hAnsi="Nyala" w:cs="Nyala"/>
                <w:sz w:val="20"/>
                <w:szCs w:val="20"/>
              </w:rPr>
              <w:t>ከትልቅ</w:t>
            </w:r>
            <w:r w:rsidR="0041250E" w:rsidRPr="00F67237">
              <w:rPr>
                <w:rFonts w:ascii="Arial" w:hAnsi="Arial" w:cs="Arial"/>
                <w:sz w:val="20"/>
                <w:szCs w:val="20"/>
              </w:rPr>
              <w:t xml:space="preserve"> </w:t>
            </w:r>
            <w:r w:rsidR="0041250E" w:rsidRPr="00F67237">
              <w:rPr>
                <w:rFonts w:ascii="Nyala" w:hAnsi="Nyala" w:cs="Nyala"/>
                <w:sz w:val="20"/>
                <w:szCs w:val="20"/>
              </w:rPr>
              <w:t>ወደ</w:t>
            </w:r>
            <w:r w:rsidR="0041250E" w:rsidRPr="00F67237">
              <w:rPr>
                <w:rFonts w:ascii="Arial" w:hAnsi="Arial" w:cs="Arial"/>
                <w:sz w:val="20"/>
                <w:szCs w:val="20"/>
              </w:rPr>
              <w:t xml:space="preserve"> </w:t>
            </w:r>
            <w:r w:rsidR="0041250E" w:rsidRPr="00F67237">
              <w:rPr>
                <w:rFonts w:ascii="Nyala" w:hAnsi="Nyala" w:cs="Nyala"/>
                <w:sz w:val="20"/>
                <w:szCs w:val="20"/>
              </w:rPr>
              <w:t>ትንሽ</w:t>
            </w:r>
            <w:r w:rsidR="0041250E" w:rsidRPr="00F67237">
              <w:rPr>
                <w:rFonts w:ascii="Arial" w:hAnsi="Arial" w:cs="Arial"/>
                <w:sz w:val="20"/>
                <w:szCs w:val="20"/>
              </w:rPr>
              <w:t xml:space="preserve">) </w:t>
            </w:r>
            <w:r w:rsidR="0041250E" w:rsidRPr="00F67237">
              <w:rPr>
                <w:rFonts w:ascii="Nyala" w:hAnsi="Nyala" w:cs="Nyala"/>
                <w:sz w:val="20"/>
                <w:szCs w:val="20"/>
              </w:rPr>
              <w:t>ምንምን</w:t>
            </w:r>
            <w:r w:rsidR="0041250E" w:rsidRPr="00F67237">
              <w:rPr>
                <w:rFonts w:ascii="Arial" w:hAnsi="Arial" w:cs="Arial"/>
                <w:sz w:val="20"/>
                <w:szCs w:val="20"/>
              </w:rPr>
              <w:t xml:space="preserve"> </w:t>
            </w:r>
            <w:r w:rsidR="0041250E" w:rsidRPr="00F67237">
              <w:rPr>
                <w:rFonts w:ascii="Nyala" w:hAnsi="Nyala" w:cs="Nyala"/>
                <w:sz w:val="20"/>
                <w:szCs w:val="20"/>
              </w:rPr>
              <w:t>ናቸው</w:t>
            </w:r>
            <w:r w:rsidR="0041250E" w:rsidRPr="00F67237">
              <w:rPr>
                <w:rFonts w:ascii="Arial" w:hAnsi="Arial" w:cs="Arial"/>
                <w:sz w:val="20"/>
                <w:szCs w:val="20"/>
              </w:rPr>
              <w:t xml:space="preserve">? </w:t>
            </w:r>
            <w:r w:rsidR="0041250E" w:rsidRPr="00F67237">
              <w:rPr>
                <w:rFonts w:ascii="Arial" w:hAnsi="Arial" w:cs="Arial"/>
                <w:b/>
                <w:sz w:val="20"/>
                <w:szCs w:val="20"/>
              </w:rPr>
              <w:t>(</w:t>
            </w:r>
            <w:r w:rsidR="0041250E" w:rsidRPr="00F67237">
              <w:rPr>
                <w:rFonts w:ascii="Nyala" w:hAnsi="Nyala" w:cs="Nyala"/>
                <w:b/>
                <w:sz w:val="20"/>
                <w:szCs w:val="20"/>
              </w:rPr>
              <w:t>ምርጫዎቹን</w:t>
            </w:r>
            <w:r w:rsidR="0041250E" w:rsidRPr="00F67237">
              <w:rPr>
                <w:rFonts w:ascii="Arial" w:hAnsi="Arial" w:cs="Arial"/>
                <w:b/>
                <w:sz w:val="20"/>
                <w:szCs w:val="20"/>
              </w:rPr>
              <w:t xml:space="preserve"> </w:t>
            </w:r>
            <w:r w:rsidR="0041250E" w:rsidRPr="00F67237">
              <w:rPr>
                <w:rFonts w:ascii="Nyala" w:hAnsi="Nyala" w:cs="Nyala"/>
                <w:b/>
                <w:sz w:val="20"/>
                <w:szCs w:val="20"/>
              </w:rPr>
              <w:t>አያንብቡ</w:t>
            </w:r>
            <w:r w:rsidR="0041250E" w:rsidRPr="00F67237">
              <w:rPr>
                <w:rFonts w:ascii="Arial" w:hAnsi="Arial" w:cs="Arial"/>
                <w:b/>
                <w:sz w:val="20"/>
                <w:szCs w:val="20"/>
              </w:rPr>
              <w:t xml:space="preserve">) </w:t>
            </w:r>
            <w:r w:rsidR="0041250E" w:rsidRPr="00127ED5">
              <w:rPr>
                <w:rFonts w:ascii="Nyala" w:hAnsi="Nyala" w:cs="Nyala"/>
                <w:b/>
                <w:sz w:val="20"/>
                <w:szCs w:val="20"/>
                <w:highlight w:val="yellow"/>
              </w:rPr>
              <w:t>የኮዶቹን</w:t>
            </w:r>
            <w:r w:rsidR="0041250E" w:rsidRPr="00127ED5">
              <w:rPr>
                <w:rFonts w:ascii="Arial" w:hAnsi="Arial" w:cs="Arial"/>
                <w:b/>
                <w:sz w:val="20"/>
                <w:szCs w:val="20"/>
                <w:highlight w:val="yellow"/>
              </w:rPr>
              <w:t xml:space="preserve"> </w:t>
            </w:r>
            <w:r w:rsidR="0041250E" w:rsidRPr="00127ED5">
              <w:rPr>
                <w:rFonts w:ascii="Nyala" w:hAnsi="Nyala" w:cs="Nyala"/>
                <w:b/>
                <w:sz w:val="20"/>
                <w:szCs w:val="20"/>
                <w:highlight w:val="yellow"/>
              </w:rPr>
              <w:t>ዝርዝር</w:t>
            </w:r>
            <w:r w:rsidR="0041250E" w:rsidRPr="00127ED5">
              <w:rPr>
                <w:rFonts w:ascii="Arial" w:hAnsi="Arial" w:cs="Arial"/>
                <w:b/>
                <w:sz w:val="20"/>
                <w:szCs w:val="20"/>
                <w:highlight w:val="yellow"/>
              </w:rPr>
              <w:t xml:space="preserve"> </w:t>
            </w:r>
            <w:r w:rsidR="0041250E" w:rsidRPr="00127ED5">
              <w:rPr>
                <w:rFonts w:ascii="Nyala" w:hAnsi="Nyala" w:cs="Nyala"/>
                <w:b/>
                <w:sz w:val="20"/>
                <w:szCs w:val="20"/>
                <w:highlight w:val="yellow"/>
              </w:rPr>
              <w:t>ይመልከቱ</w:t>
            </w:r>
          </w:p>
          <w:p w14:paraId="1BE84C28" w14:textId="77777777" w:rsidR="0041250E" w:rsidRPr="00F67237" w:rsidRDefault="0041250E" w:rsidP="00DE08E3">
            <w:pPr>
              <w:pStyle w:val="ListParagraph"/>
              <w:numPr>
                <w:ilvl w:val="0"/>
                <w:numId w:val="11"/>
              </w:numPr>
              <w:rPr>
                <w:rFonts w:ascii="Arial" w:hAnsi="Arial" w:cs="Arial"/>
                <w:sz w:val="20"/>
                <w:szCs w:val="20"/>
              </w:rPr>
            </w:pPr>
            <w:r w:rsidRPr="00F67237">
              <w:rPr>
                <w:rFonts w:ascii="Arial" w:hAnsi="Arial" w:cs="Arial"/>
                <w:sz w:val="20"/>
                <w:szCs w:val="20"/>
              </w:rPr>
              <w:t xml:space="preserve">Top 1 challenge/ </w:t>
            </w:r>
            <w:r w:rsidRPr="00F67237">
              <w:rPr>
                <w:rFonts w:ascii="Nyala" w:hAnsi="Nyala" w:cs="Nyala"/>
                <w:sz w:val="20"/>
                <w:szCs w:val="20"/>
              </w:rPr>
              <w:t>ዋነኛ</w:t>
            </w:r>
            <w:r w:rsidRPr="00F67237">
              <w:rPr>
                <w:rFonts w:ascii="Arial" w:hAnsi="Arial" w:cs="Arial"/>
                <w:sz w:val="20"/>
                <w:szCs w:val="20"/>
              </w:rPr>
              <w:t xml:space="preserve"> </w:t>
            </w:r>
            <w:r w:rsidRPr="00F67237">
              <w:rPr>
                <w:rFonts w:ascii="Nyala" w:hAnsi="Nyala" w:cs="Nyala"/>
                <w:sz w:val="20"/>
                <w:szCs w:val="20"/>
              </w:rPr>
              <w:t>ተግዳሮት</w:t>
            </w:r>
            <w:r w:rsidRPr="00F67237">
              <w:rPr>
                <w:rFonts w:ascii="Arial" w:hAnsi="Arial" w:cs="Arial"/>
                <w:sz w:val="20"/>
                <w:szCs w:val="20"/>
              </w:rPr>
              <w:t>:</w:t>
            </w:r>
          </w:p>
          <w:p w14:paraId="39BE690F" w14:textId="77777777" w:rsidR="0041250E" w:rsidRPr="00F67237" w:rsidRDefault="0041250E" w:rsidP="00DE08E3">
            <w:pPr>
              <w:pStyle w:val="ListParagraph"/>
              <w:numPr>
                <w:ilvl w:val="0"/>
                <w:numId w:val="11"/>
              </w:numPr>
              <w:rPr>
                <w:rFonts w:ascii="Arial" w:hAnsi="Arial" w:cs="Arial"/>
                <w:sz w:val="20"/>
                <w:szCs w:val="20"/>
              </w:rPr>
            </w:pPr>
            <w:r w:rsidRPr="00F67237">
              <w:rPr>
                <w:rFonts w:ascii="Arial" w:hAnsi="Arial" w:cs="Arial"/>
                <w:sz w:val="20"/>
                <w:szCs w:val="20"/>
              </w:rPr>
              <w:t>Top 2 challenge/ 2</w:t>
            </w:r>
            <w:r w:rsidRPr="00F67237">
              <w:rPr>
                <w:rFonts w:ascii="Nyala" w:hAnsi="Nyala" w:cs="Nyala"/>
                <w:sz w:val="20"/>
                <w:szCs w:val="20"/>
              </w:rPr>
              <w:t>ኛ</w:t>
            </w:r>
            <w:r w:rsidRPr="00F67237">
              <w:rPr>
                <w:rFonts w:ascii="Arial" w:hAnsi="Arial" w:cs="Arial"/>
                <w:sz w:val="20"/>
                <w:szCs w:val="20"/>
              </w:rPr>
              <w:t xml:space="preserve"> </w:t>
            </w:r>
            <w:r w:rsidRPr="00F67237">
              <w:rPr>
                <w:rFonts w:ascii="Nyala" w:hAnsi="Nyala" w:cs="Nyala"/>
                <w:sz w:val="20"/>
                <w:szCs w:val="20"/>
              </w:rPr>
              <w:t>ተግዳሮት</w:t>
            </w:r>
            <w:r w:rsidRPr="00F67237">
              <w:rPr>
                <w:rFonts w:ascii="Arial" w:hAnsi="Arial" w:cs="Arial"/>
                <w:sz w:val="20"/>
                <w:szCs w:val="20"/>
              </w:rPr>
              <w:t>:</w:t>
            </w:r>
          </w:p>
          <w:p w14:paraId="4394773B" w14:textId="67BE8FDE" w:rsidR="0041250E" w:rsidRPr="00F67237" w:rsidRDefault="0041250E" w:rsidP="00DE08E3">
            <w:pPr>
              <w:pStyle w:val="ListParagraph"/>
              <w:numPr>
                <w:ilvl w:val="0"/>
                <w:numId w:val="11"/>
              </w:numPr>
              <w:rPr>
                <w:rFonts w:ascii="Arial" w:hAnsi="Arial" w:cs="Arial"/>
                <w:sz w:val="20"/>
                <w:szCs w:val="20"/>
              </w:rPr>
            </w:pPr>
            <w:r w:rsidRPr="00F67237">
              <w:rPr>
                <w:rFonts w:ascii="Arial" w:hAnsi="Arial" w:cs="Arial"/>
                <w:sz w:val="20"/>
                <w:szCs w:val="20"/>
              </w:rPr>
              <w:t>Top 3 challenge/ 3</w:t>
            </w:r>
            <w:r w:rsidRPr="00F67237">
              <w:rPr>
                <w:rFonts w:ascii="Nyala" w:hAnsi="Nyala" w:cs="Nyala"/>
                <w:sz w:val="20"/>
                <w:szCs w:val="20"/>
              </w:rPr>
              <w:t>ኛ</w:t>
            </w:r>
            <w:r w:rsidRPr="00F67237">
              <w:rPr>
                <w:rFonts w:ascii="Arial" w:hAnsi="Arial" w:cs="Arial"/>
                <w:sz w:val="20"/>
                <w:szCs w:val="20"/>
              </w:rPr>
              <w:t xml:space="preserve"> </w:t>
            </w:r>
            <w:r w:rsidRPr="00F67237">
              <w:rPr>
                <w:rFonts w:ascii="Nyala" w:hAnsi="Nyala" w:cs="Nyala"/>
                <w:sz w:val="20"/>
                <w:szCs w:val="20"/>
              </w:rPr>
              <w:t>ተግዳሮት</w:t>
            </w:r>
            <w:r w:rsidRPr="00F67237">
              <w:rPr>
                <w:rFonts w:ascii="Arial" w:hAnsi="Arial" w:cs="Arial"/>
                <w:sz w:val="20"/>
                <w:szCs w:val="20"/>
              </w:rPr>
              <w:t>:</w:t>
            </w:r>
          </w:p>
        </w:tc>
      </w:tr>
      <w:tr w:rsidR="00343F93" w:rsidRPr="00F67237" w14:paraId="158B37D7" w14:textId="77777777" w:rsidTr="00F901D6">
        <w:tblPrEx>
          <w:tblCellMar>
            <w:top w:w="108" w:type="dxa"/>
            <w:bottom w:w="108" w:type="dxa"/>
          </w:tblCellMar>
        </w:tblPrEx>
        <w:trPr>
          <w:trHeight w:val="333"/>
        </w:trPr>
        <w:tc>
          <w:tcPr>
            <w:tcW w:w="895" w:type="dxa"/>
            <w:gridSpan w:val="2"/>
          </w:tcPr>
          <w:p w14:paraId="1E6EADD2" w14:textId="77777777" w:rsidR="00343F93" w:rsidRPr="00F67237" w:rsidRDefault="00343F93" w:rsidP="00343F93">
            <w:pPr>
              <w:rPr>
                <w:rFonts w:ascii="Arial" w:hAnsi="Arial" w:cs="Arial"/>
                <w:sz w:val="20"/>
                <w:szCs w:val="20"/>
              </w:rPr>
            </w:pPr>
            <w:r w:rsidRPr="00F67237">
              <w:rPr>
                <w:rFonts w:ascii="Arial" w:hAnsi="Arial" w:cs="Arial"/>
                <w:sz w:val="20"/>
                <w:szCs w:val="20"/>
              </w:rPr>
              <w:t>4</w:t>
            </w:r>
          </w:p>
        </w:tc>
        <w:tc>
          <w:tcPr>
            <w:tcW w:w="8393" w:type="dxa"/>
            <w:gridSpan w:val="4"/>
          </w:tcPr>
          <w:p w14:paraId="438D82BB" w14:textId="0447D6A1" w:rsidR="00BD0F02" w:rsidRPr="00F67237" w:rsidRDefault="00343F93" w:rsidP="00BD0F02">
            <w:pPr>
              <w:rPr>
                <w:rFonts w:ascii="Arial" w:hAnsi="Arial" w:cs="Arial"/>
                <w:sz w:val="20"/>
                <w:szCs w:val="20"/>
              </w:rPr>
            </w:pPr>
            <w:r w:rsidRPr="00F67237">
              <w:rPr>
                <w:rFonts w:ascii="Arial" w:hAnsi="Arial" w:cs="Arial"/>
                <w:sz w:val="20"/>
                <w:szCs w:val="20"/>
              </w:rPr>
              <w:t>Does your business have a written business plan?</w:t>
            </w:r>
            <w:r w:rsidR="00BD0F02" w:rsidRPr="00F67237">
              <w:rPr>
                <w:rFonts w:ascii="Arial" w:hAnsi="Arial" w:cs="Arial"/>
                <w:sz w:val="20"/>
                <w:szCs w:val="20"/>
              </w:rPr>
              <w:t xml:space="preserve"> </w:t>
            </w:r>
            <w:r w:rsidR="00BD0F02" w:rsidRPr="00F67237">
              <w:rPr>
                <w:rFonts w:ascii="Nyala" w:hAnsi="Nyala" w:cs="Nyala"/>
                <w:sz w:val="20"/>
                <w:szCs w:val="20"/>
              </w:rPr>
              <w:t>የንግድ</w:t>
            </w:r>
            <w:r w:rsidR="00BD0F02" w:rsidRPr="00F67237">
              <w:rPr>
                <w:rFonts w:ascii="Arial" w:hAnsi="Arial" w:cs="Arial"/>
                <w:sz w:val="20"/>
                <w:szCs w:val="20"/>
              </w:rPr>
              <w:t xml:space="preserve"> </w:t>
            </w:r>
            <w:r w:rsidR="00BD0F02" w:rsidRPr="00F67237">
              <w:rPr>
                <w:rFonts w:ascii="Nyala" w:hAnsi="Nyala" w:cs="Nyala"/>
                <w:sz w:val="20"/>
                <w:szCs w:val="20"/>
              </w:rPr>
              <w:t>ድርጅትዎ</w:t>
            </w:r>
            <w:r w:rsidR="00BD0F02" w:rsidRPr="00F67237">
              <w:rPr>
                <w:rFonts w:ascii="Arial" w:hAnsi="Arial" w:cs="Arial"/>
                <w:sz w:val="20"/>
                <w:szCs w:val="20"/>
              </w:rPr>
              <w:t xml:space="preserve"> </w:t>
            </w:r>
            <w:r w:rsidR="00BD0F02" w:rsidRPr="00F67237">
              <w:rPr>
                <w:rFonts w:ascii="Nyala" w:hAnsi="Nyala" w:cs="Nyala"/>
                <w:sz w:val="20"/>
                <w:szCs w:val="20"/>
              </w:rPr>
              <w:t>በፅሁፍ</w:t>
            </w:r>
            <w:r w:rsidR="00BD0F02" w:rsidRPr="00F67237">
              <w:rPr>
                <w:rFonts w:ascii="Arial" w:hAnsi="Arial" w:cs="Arial"/>
                <w:sz w:val="20"/>
                <w:szCs w:val="20"/>
              </w:rPr>
              <w:t xml:space="preserve"> </w:t>
            </w:r>
            <w:r w:rsidR="00BD0F02" w:rsidRPr="00F67237">
              <w:rPr>
                <w:rFonts w:ascii="Nyala" w:hAnsi="Nyala" w:cs="Nyala"/>
                <w:sz w:val="20"/>
                <w:szCs w:val="20"/>
              </w:rPr>
              <w:t>የሰፈረ</w:t>
            </w:r>
            <w:r w:rsidR="00BD0F02" w:rsidRPr="00F67237">
              <w:rPr>
                <w:rFonts w:ascii="Arial" w:hAnsi="Arial" w:cs="Arial"/>
                <w:sz w:val="20"/>
                <w:szCs w:val="20"/>
              </w:rPr>
              <w:t xml:space="preserve"> </w:t>
            </w:r>
            <w:r w:rsidR="00BD0F02" w:rsidRPr="00F67237">
              <w:rPr>
                <w:rFonts w:ascii="Nyala" w:eastAsia="MingLiU" w:hAnsi="Nyala" w:cs="Nyala"/>
                <w:sz w:val="20"/>
                <w:szCs w:val="20"/>
              </w:rPr>
              <w:t>እቅድ</w:t>
            </w:r>
            <w:r w:rsidR="00BD0F02" w:rsidRPr="00F67237">
              <w:rPr>
                <w:rFonts w:ascii="Arial" w:eastAsia="MingLiU" w:hAnsi="Arial" w:cs="Arial"/>
                <w:sz w:val="20"/>
                <w:szCs w:val="20"/>
              </w:rPr>
              <w:t xml:space="preserve"> (</w:t>
            </w:r>
            <w:r w:rsidR="00BD0F02" w:rsidRPr="00F67237">
              <w:rPr>
                <w:rFonts w:ascii="Nyala" w:eastAsia="MingLiU" w:hAnsi="Nyala" w:cs="Nyala"/>
                <w:sz w:val="20"/>
                <w:szCs w:val="20"/>
              </w:rPr>
              <w:t>ቢዝነስ</w:t>
            </w:r>
            <w:r w:rsidR="00BD0F02" w:rsidRPr="00F67237">
              <w:rPr>
                <w:rFonts w:ascii="Arial" w:eastAsia="MingLiU" w:hAnsi="Arial" w:cs="Arial"/>
                <w:sz w:val="20"/>
                <w:szCs w:val="20"/>
              </w:rPr>
              <w:t xml:space="preserve"> </w:t>
            </w:r>
            <w:r w:rsidR="00BD0F02" w:rsidRPr="00F67237">
              <w:rPr>
                <w:rFonts w:ascii="Nyala" w:eastAsia="MingLiU" w:hAnsi="Nyala" w:cs="Nyala"/>
                <w:sz w:val="20"/>
                <w:szCs w:val="20"/>
              </w:rPr>
              <w:t>ፕላን</w:t>
            </w:r>
            <w:r w:rsidR="00BD0F02" w:rsidRPr="00F67237">
              <w:rPr>
                <w:rFonts w:ascii="Arial" w:eastAsia="MingLiU" w:hAnsi="Arial" w:cs="Arial"/>
                <w:sz w:val="20"/>
                <w:szCs w:val="20"/>
              </w:rPr>
              <w:t xml:space="preserve">) </w:t>
            </w:r>
            <w:r w:rsidR="00BD0F02" w:rsidRPr="00F67237">
              <w:rPr>
                <w:rFonts w:ascii="Nyala" w:eastAsia="MingLiU" w:hAnsi="Nyala" w:cs="Nyala"/>
                <w:sz w:val="20"/>
                <w:szCs w:val="20"/>
              </w:rPr>
              <w:t>አለው</w:t>
            </w:r>
            <w:r w:rsidR="00BD0F02" w:rsidRPr="00F67237">
              <w:rPr>
                <w:rFonts w:ascii="Arial" w:hAnsi="Arial" w:cs="Arial"/>
                <w:sz w:val="20"/>
                <w:szCs w:val="20"/>
              </w:rPr>
              <w:t>?</w:t>
            </w:r>
          </w:p>
          <w:p w14:paraId="26DD2371" w14:textId="77777777" w:rsidR="00BD0F02" w:rsidRPr="00F67237" w:rsidRDefault="00BD0F02" w:rsidP="00BD0F02">
            <w:pPr>
              <w:rPr>
                <w:rFonts w:ascii="Arial" w:hAnsi="Arial" w:cs="Arial"/>
                <w:sz w:val="20"/>
                <w:szCs w:val="20"/>
              </w:rPr>
            </w:pPr>
            <w:r w:rsidRPr="00F67237">
              <w:rPr>
                <w:rFonts w:ascii="Arial" w:hAnsi="Arial" w:cs="Arial"/>
                <w:sz w:val="20"/>
                <w:szCs w:val="20"/>
              </w:rPr>
              <w:t xml:space="preserve">1 = Yes/ </w:t>
            </w:r>
            <w:r w:rsidRPr="00F67237">
              <w:rPr>
                <w:rFonts w:ascii="Nyala" w:hAnsi="Nyala" w:cs="Nyala"/>
                <w:sz w:val="20"/>
                <w:szCs w:val="20"/>
              </w:rPr>
              <w:t>አዎን</w:t>
            </w:r>
          </w:p>
          <w:p w14:paraId="0CA561EC" w14:textId="77777777" w:rsidR="00BD0F02" w:rsidRPr="00F67237" w:rsidRDefault="00BD0F02" w:rsidP="00BD0F02">
            <w:pPr>
              <w:rPr>
                <w:rFonts w:ascii="Arial" w:hAnsi="Arial" w:cs="Arial"/>
                <w:sz w:val="20"/>
                <w:szCs w:val="20"/>
              </w:rPr>
            </w:pPr>
            <w:r w:rsidRPr="00F67237">
              <w:rPr>
                <w:rFonts w:ascii="Arial" w:hAnsi="Arial" w:cs="Arial"/>
                <w:sz w:val="20"/>
                <w:szCs w:val="20"/>
              </w:rPr>
              <w:t xml:space="preserve">2 = No/ </w:t>
            </w:r>
            <w:r w:rsidRPr="00F67237">
              <w:rPr>
                <w:rFonts w:ascii="Nyala" w:hAnsi="Nyala" w:cs="Nyala"/>
                <w:sz w:val="20"/>
                <w:szCs w:val="20"/>
              </w:rPr>
              <w:t>የለውም</w:t>
            </w:r>
          </w:p>
          <w:p w14:paraId="3F009CC6" w14:textId="7D15F03D" w:rsidR="00343F93" w:rsidRPr="00F67237" w:rsidRDefault="00BD0F02" w:rsidP="00343F93">
            <w:pPr>
              <w:rPr>
                <w:rFonts w:ascii="Arial" w:hAnsi="Arial" w:cs="Arial"/>
                <w:sz w:val="20"/>
                <w:szCs w:val="20"/>
              </w:rPr>
            </w:pPr>
            <w:r w:rsidRPr="00F67237">
              <w:rPr>
                <w:rFonts w:ascii="Arial" w:hAnsi="Arial" w:cs="Arial"/>
                <w:sz w:val="20"/>
                <w:szCs w:val="20"/>
              </w:rPr>
              <w:t xml:space="preserve">3 = I don’t know about business plan/ </w:t>
            </w:r>
            <w:r w:rsidRPr="00F67237">
              <w:rPr>
                <w:rFonts w:ascii="Nyala" w:hAnsi="Nyala" w:cs="Nyala"/>
                <w:sz w:val="20"/>
                <w:szCs w:val="20"/>
              </w:rPr>
              <w:t>ስለ</w:t>
            </w:r>
            <w:r w:rsidRPr="00F67237">
              <w:rPr>
                <w:rFonts w:ascii="Arial" w:hAnsi="Arial" w:cs="Arial"/>
                <w:sz w:val="20"/>
                <w:szCs w:val="20"/>
              </w:rPr>
              <w:t xml:space="preserve"> </w:t>
            </w:r>
            <w:r w:rsidRPr="00F67237">
              <w:rPr>
                <w:rFonts w:ascii="Nyala" w:eastAsia="MingLiU" w:hAnsi="Nyala" w:cs="Nyala"/>
                <w:sz w:val="20"/>
                <w:szCs w:val="20"/>
              </w:rPr>
              <w:t>እቅድ</w:t>
            </w:r>
            <w:r w:rsidRPr="00F67237">
              <w:rPr>
                <w:rFonts w:ascii="Arial" w:eastAsia="MingLiU" w:hAnsi="Arial" w:cs="Arial"/>
                <w:sz w:val="20"/>
                <w:szCs w:val="20"/>
              </w:rPr>
              <w:t xml:space="preserve"> (</w:t>
            </w:r>
            <w:r w:rsidRPr="00F67237">
              <w:rPr>
                <w:rFonts w:ascii="Nyala" w:eastAsia="MingLiU" w:hAnsi="Nyala" w:cs="Nyala"/>
                <w:sz w:val="20"/>
                <w:szCs w:val="20"/>
              </w:rPr>
              <w:t>ቢዝነስ</w:t>
            </w:r>
            <w:r w:rsidRPr="00F67237">
              <w:rPr>
                <w:rFonts w:ascii="Arial" w:eastAsia="MingLiU" w:hAnsi="Arial" w:cs="Arial"/>
                <w:sz w:val="20"/>
                <w:szCs w:val="20"/>
              </w:rPr>
              <w:t xml:space="preserve"> </w:t>
            </w:r>
            <w:r w:rsidRPr="00F67237">
              <w:rPr>
                <w:rFonts w:ascii="Nyala" w:eastAsia="MingLiU" w:hAnsi="Nyala" w:cs="Nyala"/>
                <w:sz w:val="20"/>
                <w:szCs w:val="20"/>
              </w:rPr>
              <w:t>ፕላን</w:t>
            </w:r>
            <w:r w:rsidRPr="00F67237">
              <w:rPr>
                <w:rFonts w:ascii="Arial" w:eastAsia="MingLiU" w:hAnsi="Arial" w:cs="Arial"/>
                <w:sz w:val="20"/>
                <w:szCs w:val="20"/>
              </w:rPr>
              <w:t xml:space="preserve">) </w:t>
            </w:r>
            <w:r w:rsidRPr="00F67237">
              <w:rPr>
                <w:rFonts w:ascii="Nyala" w:eastAsia="MingLiU" w:hAnsi="Nyala" w:cs="Nyala"/>
                <w:sz w:val="20"/>
                <w:szCs w:val="20"/>
              </w:rPr>
              <w:t>እውቀቱ</w:t>
            </w:r>
            <w:r w:rsidRPr="00F67237">
              <w:rPr>
                <w:rFonts w:ascii="Arial" w:eastAsia="MingLiU" w:hAnsi="Arial" w:cs="Arial"/>
                <w:sz w:val="20"/>
                <w:szCs w:val="20"/>
              </w:rPr>
              <w:t xml:space="preserve"> </w:t>
            </w:r>
            <w:r w:rsidRPr="00F67237">
              <w:rPr>
                <w:rFonts w:ascii="Nyala" w:eastAsia="MingLiU" w:hAnsi="Nyala" w:cs="Nyala"/>
                <w:sz w:val="20"/>
                <w:szCs w:val="20"/>
              </w:rPr>
              <w:t>የለኝም</w:t>
            </w:r>
          </w:p>
        </w:tc>
      </w:tr>
      <w:tr w:rsidR="00343F93" w:rsidRPr="00F67237" w14:paraId="422CC456" w14:textId="77777777" w:rsidTr="00F901D6">
        <w:tblPrEx>
          <w:tblCellMar>
            <w:top w:w="108" w:type="dxa"/>
            <w:bottom w:w="108" w:type="dxa"/>
          </w:tblCellMar>
        </w:tblPrEx>
        <w:trPr>
          <w:trHeight w:val="333"/>
        </w:trPr>
        <w:tc>
          <w:tcPr>
            <w:tcW w:w="895" w:type="dxa"/>
            <w:gridSpan w:val="2"/>
          </w:tcPr>
          <w:p w14:paraId="18E9F9C4" w14:textId="77777777" w:rsidR="00343F93" w:rsidRPr="00F67237" w:rsidRDefault="00343F93" w:rsidP="00343F93">
            <w:pPr>
              <w:rPr>
                <w:rFonts w:ascii="Arial" w:hAnsi="Arial" w:cs="Arial"/>
                <w:sz w:val="20"/>
                <w:szCs w:val="20"/>
              </w:rPr>
            </w:pPr>
            <w:r w:rsidRPr="00F67237">
              <w:rPr>
                <w:rFonts w:ascii="Arial" w:hAnsi="Arial" w:cs="Arial"/>
                <w:sz w:val="20"/>
                <w:szCs w:val="20"/>
              </w:rPr>
              <w:lastRenderedPageBreak/>
              <w:t>5</w:t>
            </w:r>
          </w:p>
        </w:tc>
        <w:tc>
          <w:tcPr>
            <w:tcW w:w="8393" w:type="dxa"/>
            <w:gridSpan w:val="4"/>
          </w:tcPr>
          <w:p w14:paraId="4DB0D9F9" w14:textId="39A97A10" w:rsidR="00CA4C86" w:rsidRPr="00F67237" w:rsidRDefault="00343F93" w:rsidP="00CA4C86">
            <w:pPr>
              <w:rPr>
                <w:rFonts w:ascii="Arial" w:hAnsi="Arial" w:cs="Arial"/>
                <w:b/>
                <w:i/>
                <w:sz w:val="20"/>
                <w:szCs w:val="20"/>
              </w:rPr>
            </w:pPr>
            <w:r w:rsidRPr="00F67237">
              <w:rPr>
                <w:rFonts w:ascii="Arial" w:hAnsi="Arial" w:cs="Arial"/>
                <w:sz w:val="20"/>
                <w:szCs w:val="20"/>
              </w:rPr>
              <w:t xml:space="preserve">Does your business have a written annual budget? </w:t>
            </w:r>
            <w:r w:rsidRPr="00F67237">
              <w:rPr>
                <w:rFonts w:ascii="Arial" w:hAnsi="Arial" w:cs="Arial"/>
                <w:b/>
                <w:i/>
                <w:sz w:val="20"/>
                <w:szCs w:val="20"/>
              </w:rPr>
              <w:t xml:space="preserve">(If yes, ask respondent to see written budget) </w:t>
            </w:r>
            <w:r w:rsidR="00CA4C86" w:rsidRPr="00F67237">
              <w:rPr>
                <w:rFonts w:ascii="Nyala" w:hAnsi="Nyala" w:cs="Nyala"/>
                <w:sz w:val="20"/>
                <w:szCs w:val="20"/>
              </w:rPr>
              <w:t>ንግድ</w:t>
            </w:r>
            <w:r w:rsidR="00CA4C86" w:rsidRPr="00F67237">
              <w:rPr>
                <w:rFonts w:ascii="Arial" w:hAnsi="Arial" w:cs="Arial"/>
                <w:sz w:val="20"/>
                <w:szCs w:val="20"/>
              </w:rPr>
              <w:t xml:space="preserve"> </w:t>
            </w:r>
            <w:r w:rsidR="00CA4C86" w:rsidRPr="00F67237">
              <w:rPr>
                <w:rFonts w:ascii="Nyala" w:hAnsi="Nyala" w:cs="Nyala"/>
                <w:sz w:val="20"/>
                <w:szCs w:val="20"/>
              </w:rPr>
              <w:t>ድርጅትዎ</w:t>
            </w:r>
            <w:r w:rsidR="00CA4C86" w:rsidRPr="00F67237">
              <w:rPr>
                <w:rFonts w:ascii="Arial" w:hAnsi="Arial" w:cs="Arial"/>
                <w:sz w:val="20"/>
                <w:szCs w:val="20"/>
              </w:rPr>
              <w:t xml:space="preserve"> </w:t>
            </w:r>
            <w:r w:rsidR="00CA4C86" w:rsidRPr="00F67237">
              <w:rPr>
                <w:rFonts w:ascii="Nyala" w:hAnsi="Nyala" w:cs="Nyala"/>
                <w:sz w:val="20"/>
                <w:szCs w:val="20"/>
              </w:rPr>
              <w:t>በፅሁፍ</w:t>
            </w:r>
            <w:r w:rsidR="00CA4C86" w:rsidRPr="00F67237">
              <w:rPr>
                <w:rFonts w:ascii="Arial" w:hAnsi="Arial" w:cs="Arial"/>
                <w:sz w:val="20"/>
                <w:szCs w:val="20"/>
              </w:rPr>
              <w:t xml:space="preserve"> </w:t>
            </w:r>
            <w:r w:rsidR="00CA4C86" w:rsidRPr="00F67237">
              <w:rPr>
                <w:rFonts w:ascii="Nyala" w:hAnsi="Nyala" w:cs="Nyala"/>
                <w:sz w:val="20"/>
                <w:szCs w:val="20"/>
              </w:rPr>
              <w:t>የሰፈረ</w:t>
            </w:r>
            <w:r w:rsidR="00CA4C86" w:rsidRPr="00F67237">
              <w:rPr>
                <w:rFonts w:ascii="Arial" w:hAnsi="Arial" w:cs="Arial"/>
                <w:sz w:val="20"/>
                <w:szCs w:val="20"/>
              </w:rPr>
              <w:t xml:space="preserve"> </w:t>
            </w:r>
            <w:r w:rsidR="00CA4C86" w:rsidRPr="00F67237">
              <w:rPr>
                <w:rFonts w:ascii="Nyala" w:hAnsi="Nyala" w:cs="Nyala"/>
                <w:sz w:val="20"/>
                <w:szCs w:val="20"/>
              </w:rPr>
              <w:t>አመታዊ</w:t>
            </w:r>
            <w:r w:rsidR="00CA4C86" w:rsidRPr="00F67237">
              <w:rPr>
                <w:rFonts w:ascii="Arial" w:hAnsi="Arial" w:cs="Arial"/>
                <w:sz w:val="20"/>
                <w:szCs w:val="20"/>
              </w:rPr>
              <w:t xml:space="preserve"> </w:t>
            </w:r>
            <w:r w:rsidR="00CA4C86" w:rsidRPr="00F67237">
              <w:rPr>
                <w:rFonts w:ascii="Nyala" w:hAnsi="Nyala" w:cs="Nyala"/>
                <w:sz w:val="20"/>
                <w:szCs w:val="20"/>
              </w:rPr>
              <w:t>በጀት</w:t>
            </w:r>
            <w:r w:rsidR="00CA4C86" w:rsidRPr="00F67237">
              <w:rPr>
                <w:rFonts w:ascii="Arial" w:hAnsi="Arial" w:cs="Arial"/>
                <w:sz w:val="20"/>
                <w:szCs w:val="20"/>
              </w:rPr>
              <w:t xml:space="preserve"> </w:t>
            </w:r>
            <w:r w:rsidR="00CA4C86" w:rsidRPr="00F67237">
              <w:rPr>
                <w:rFonts w:ascii="Nyala" w:hAnsi="Nyala" w:cs="Nyala"/>
                <w:sz w:val="20"/>
                <w:szCs w:val="20"/>
              </w:rPr>
              <w:t>አለው</w:t>
            </w:r>
            <w:r w:rsidR="00CA4C86" w:rsidRPr="00F67237">
              <w:rPr>
                <w:rFonts w:ascii="Arial" w:hAnsi="Arial" w:cs="Arial"/>
                <w:sz w:val="20"/>
                <w:szCs w:val="20"/>
              </w:rPr>
              <w:t xml:space="preserve">? </w:t>
            </w:r>
            <w:r w:rsidR="00CA4C86" w:rsidRPr="00F67237">
              <w:rPr>
                <w:rFonts w:ascii="Arial" w:hAnsi="Arial" w:cs="Arial"/>
                <w:b/>
                <w:i/>
                <w:sz w:val="20"/>
                <w:szCs w:val="20"/>
              </w:rPr>
              <w:t>(</w:t>
            </w:r>
            <w:r w:rsidR="00CA4C86" w:rsidRPr="00F67237">
              <w:rPr>
                <w:rFonts w:ascii="Nyala" w:hAnsi="Nyala" w:cs="Nyala"/>
                <w:b/>
                <w:i/>
                <w:sz w:val="20"/>
                <w:szCs w:val="20"/>
              </w:rPr>
              <w:t>መልሱ</w:t>
            </w:r>
            <w:r w:rsidR="00CA4C86" w:rsidRPr="00F67237">
              <w:rPr>
                <w:rFonts w:ascii="Arial" w:hAnsi="Arial" w:cs="Arial"/>
                <w:b/>
                <w:i/>
                <w:sz w:val="20"/>
                <w:szCs w:val="20"/>
              </w:rPr>
              <w:t xml:space="preserve"> </w:t>
            </w:r>
            <w:r w:rsidR="00CA4C86" w:rsidRPr="00F67237">
              <w:rPr>
                <w:rFonts w:ascii="Nyala" w:hAnsi="Nyala" w:cs="Nyala"/>
                <w:b/>
                <w:i/>
                <w:sz w:val="20"/>
                <w:szCs w:val="20"/>
              </w:rPr>
              <w:t>አዎን</w:t>
            </w:r>
            <w:r w:rsidR="00CA4C86" w:rsidRPr="00F67237">
              <w:rPr>
                <w:rFonts w:ascii="Arial" w:hAnsi="Arial" w:cs="Arial"/>
                <w:b/>
                <w:i/>
                <w:sz w:val="20"/>
                <w:szCs w:val="20"/>
              </w:rPr>
              <w:t xml:space="preserve"> </w:t>
            </w:r>
            <w:r w:rsidR="00CA4C86" w:rsidRPr="00F67237">
              <w:rPr>
                <w:rFonts w:ascii="Nyala" w:hAnsi="Nyala" w:cs="Nyala"/>
                <w:b/>
                <w:i/>
                <w:sz w:val="20"/>
                <w:szCs w:val="20"/>
              </w:rPr>
              <w:t>ከሆነ</w:t>
            </w:r>
            <w:r w:rsidR="00CA4C86" w:rsidRPr="00F67237">
              <w:rPr>
                <w:rFonts w:ascii="Arial" w:hAnsi="Arial" w:cs="Arial"/>
                <w:b/>
                <w:i/>
                <w:sz w:val="20"/>
                <w:szCs w:val="20"/>
              </w:rPr>
              <w:t xml:space="preserve"> </w:t>
            </w:r>
            <w:r w:rsidR="00CA4C86" w:rsidRPr="00F67237">
              <w:rPr>
                <w:rFonts w:ascii="Nyala" w:hAnsi="Nyala" w:cs="Nyala"/>
                <w:b/>
                <w:i/>
                <w:sz w:val="20"/>
                <w:szCs w:val="20"/>
              </w:rPr>
              <w:t>በጀቱን</w:t>
            </w:r>
            <w:r w:rsidR="00CA4C86" w:rsidRPr="00F67237">
              <w:rPr>
                <w:rFonts w:ascii="Arial" w:hAnsi="Arial" w:cs="Arial"/>
                <w:b/>
                <w:i/>
                <w:sz w:val="20"/>
                <w:szCs w:val="20"/>
              </w:rPr>
              <w:t xml:space="preserve"> </w:t>
            </w:r>
            <w:r w:rsidR="00CA4C86" w:rsidRPr="00F67237">
              <w:rPr>
                <w:rFonts w:ascii="Nyala" w:hAnsi="Nyala" w:cs="Nyala"/>
                <w:b/>
                <w:i/>
                <w:sz w:val="20"/>
                <w:szCs w:val="20"/>
              </w:rPr>
              <w:t>እንዲያሳዮት</w:t>
            </w:r>
            <w:r w:rsidR="00CA4C86" w:rsidRPr="00F67237">
              <w:rPr>
                <w:rFonts w:ascii="Arial" w:hAnsi="Arial" w:cs="Arial"/>
                <w:b/>
                <w:i/>
                <w:sz w:val="20"/>
                <w:szCs w:val="20"/>
              </w:rPr>
              <w:t xml:space="preserve"> </w:t>
            </w:r>
            <w:r w:rsidR="00CA4C86" w:rsidRPr="00F67237">
              <w:rPr>
                <w:rFonts w:ascii="Nyala" w:hAnsi="Nyala" w:cs="Nyala"/>
                <w:b/>
                <w:i/>
                <w:sz w:val="20"/>
                <w:szCs w:val="20"/>
              </w:rPr>
              <w:t>ይጠይቋቸው</w:t>
            </w:r>
            <w:r w:rsidR="00CA4C86" w:rsidRPr="00F67237">
              <w:rPr>
                <w:rFonts w:ascii="Arial" w:hAnsi="Arial" w:cs="Arial"/>
                <w:b/>
                <w:i/>
                <w:sz w:val="20"/>
                <w:szCs w:val="20"/>
              </w:rPr>
              <w:t xml:space="preserve">) </w:t>
            </w:r>
          </w:p>
          <w:p w14:paraId="14A70CA3" w14:textId="77777777" w:rsidR="00CA4C86" w:rsidRPr="00F67237" w:rsidRDefault="00CA4C86" w:rsidP="00CA4C86">
            <w:pPr>
              <w:rPr>
                <w:rFonts w:ascii="Arial" w:hAnsi="Arial" w:cs="Arial"/>
                <w:sz w:val="20"/>
                <w:szCs w:val="20"/>
              </w:rPr>
            </w:pPr>
            <w:r w:rsidRPr="00F67237">
              <w:rPr>
                <w:rFonts w:ascii="Arial" w:hAnsi="Arial" w:cs="Arial"/>
                <w:sz w:val="20"/>
                <w:szCs w:val="20"/>
              </w:rPr>
              <w:t xml:space="preserve">1 = Yes, can show it/ </w:t>
            </w:r>
            <w:r w:rsidRPr="00F67237">
              <w:rPr>
                <w:rFonts w:ascii="Nyala" w:hAnsi="Nyala" w:cs="Nyala"/>
                <w:sz w:val="20"/>
                <w:szCs w:val="20"/>
              </w:rPr>
              <w:t>አዎን</w:t>
            </w:r>
            <w:r w:rsidRPr="00F67237">
              <w:rPr>
                <w:rFonts w:ascii="Arial" w:hAnsi="Arial" w:cs="Arial"/>
                <w:sz w:val="20"/>
                <w:szCs w:val="20"/>
              </w:rPr>
              <w:t xml:space="preserve"> </w:t>
            </w:r>
            <w:r w:rsidRPr="00F67237">
              <w:rPr>
                <w:rFonts w:ascii="Nyala" w:hAnsi="Nyala" w:cs="Nyala"/>
                <w:sz w:val="20"/>
                <w:szCs w:val="20"/>
              </w:rPr>
              <w:t>ማሳየትም</w:t>
            </w:r>
            <w:r w:rsidRPr="00F67237">
              <w:rPr>
                <w:rFonts w:ascii="Arial" w:hAnsi="Arial" w:cs="Arial"/>
                <w:sz w:val="20"/>
                <w:szCs w:val="20"/>
              </w:rPr>
              <w:t xml:space="preserve"> </w:t>
            </w:r>
            <w:r w:rsidRPr="00F67237">
              <w:rPr>
                <w:rFonts w:ascii="Nyala" w:hAnsi="Nyala" w:cs="Nyala"/>
                <w:sz w:val="20"/>
                <w:szCs w:val="20"/>
              </w:rPr>
              <w:t>እችላለሁ</w:t>
            </w:r>
          </w:p>
          <w:p w14:paraId="679C8142" w14:textId="77777777" w:rsidR="00CA4C86" w:rsidRPr="00F67237" w:rsidRDefault="00CA4C86" w:rsidP="00CA4C86">
            <w:pPr>
              <w:rPr>
                <w:rFonts w:ascii="Arial" w:hAnsi="Arial" w:cs="Arial"/>
                <w:sz w:val="20"/>
                <w:szCs w:val="20"/>
              </w:rPr>
            </w:pPr>
            <w:r w:rsidRPr="00F67237">
              <w:rPr>
                <w:rFonts w:ascii="Arial" w:hAnsi="Arial" w:cs="Arial"/>
                <w:sz w:val="20"/>
                <w:szCs w:val="20"/>
              </w:rPr>
              <w:t xml:space="preserve">2 = Yes, but cannot show it / </w:t>
            </w:r>
            <w:r w:rsidRPr="00F67237">
              <w:rPr>
                <w:rFonts w:ascii="Nyala" w:hAnsi="Nyala" w:cs="Nyala"/>
                <w:sz w:val="20"/>
                <w:szCs w:val="20"/>
              </w:rPr>
              <w:t>አዎን</w:t>
            </w:r>
            <w:r w:rsidRPr="00F67237">
              <w:rPr>
                <w:rFonts w:ascii="Arial" w:hAnsi="Arial" w:cs="Arial"/>
                <w:sz w:val="20"/>
                <w:szCs w:val="20"/>
              </w:rPr>
              <w:t xml:space="preserve"> </w:t>
            </w:r>
            <w:r w:rsidRPr="00F67237">
              <w:rPr>
                <w:rFonts w:ascii="Nyala" w:hAnsi="Nyala" w:cs="Nyala"/>
                <w:sz w:val="20"/>
                <w:szCs w:val="20"/>
              </w:rPr>
              <w:t>ግን</w:t>
            </w:r>
            <w:r w:rsidRPr="00F67237">
              <w:rPr>
                <w:rFonts w:ascii="Arial" w:hAnsi="Arial" w:cs="Arial"/>
                <w:sz w:val="20"/>
                <w:szCs w:val="20"/>
              </w:rPr>
              <w:t xml:space="preserve"> </w:t>
            </w:r>
            <w:r w:rsidRPr="00F67237">
              <w:rPr>
                <w:rFonts w:ascii="Nyala" w:hAnsi="Nyala" w:cs="Nyala"/>
                <w:sz w:val="20"/>
                <w:szCs w:val="20"/>
              </w:rPr>
              <w:t>ላሳዮት</w:t>
            </w:r>
            <w:r w:rsidRPr="00F67237">
              <w:rPr>
                <w:rFonts w:ascii="Arial" w:hAnsi="Arial" w:cs="Arial"/>
                <w:sz w:val="20"/>
                <w:szCs w:val="20"/>
              </w:rPr>
              <w:t xml:space="preserve"> </w:t>
            </w:r>
            <w:r w:rsidRPr="00F67237">
              <w:rPr>
                <w:rFonts w:ascii="Nyala" w:hAnsi="Nyala" w:cs="Nyala"/>
                <w:sz w:val="20"/>
                <w:szCs w:val="20"/>
              </w:rPr>
              <w:t>አልችልም</w:t>
            </w:r>
          </w:p>
          <w:p w14:paraId="7A17BC15" w14:textId="77777777" w:rsidR="00CA4C86" w:rsidRPr="00F67237" w:rsidRDefault="00CA4C86" w:rsidP="00CA4C86">
            <w:pPr>
              <w:rPr>
                <w:rFonts w:ascii="Arial" w:hAnsi="Arial" w:cs="Arial"/>
                <w:sz w:val="20"/>
                <w:szCs w:val="20"/>
              </w:rPr>
            </w:pPr>
            <w:r w:rsidRPr="00F67237">
              <w:rPr>
                <w:rFonts w:ascii="Arial" w:hAnsi="Arial" w:cs="Arial"/>
                <w:sz w:val="20"/>
                <w:szCs w:val="20"/>
              </w:rPr>
              <w:t xml:space="preserve">3 = No/ </w:t>
            </w:r>
            <w:r w:rsidRPr="00F67237">
              <w:rPr>
                <w:rFonts w:ascii="Nyala" w:hAnsi="Nyala" w:cs="Nyala"/>
                <w:sz w:val="20"/>
                <w:szCs w:val="20"/>
              </w:rPr>
              <w:t>የለውም</w:t>
            </w:r>
          </w:p>
          <w:p w14:paraId="27C4C0FF" w14:textId="1E48A147" w:rsidR="00343F93" w:rsidRPr="00F67237" w:rsidRDefault="00CA4C86" w:rsidP="00343F93">
            <w:pPr>
              <w:rPr>
                <w:rFonts w:ascii="Arial" w:hAnsi="Arial" w:cs="Arial"/>
                <w:b/>
                <w:i/>
                <w:sz w:val="20"/>
                <w:szCs w:val="20"/>
              </w:rPr>
            </w:pPr>
            <w:r w:rsidRPr="00F67237">
              <w:rPr>
                <w:rFonts w:ascii="Arial" w:hAnsi="Arial" w:cs="Arial"/>
                <w:sz w:val="20"/>
                <w:szCs w:val="20"/>
              </w:rPr>
              <w:t xml:space="preserve">4 = Other/ </w:t>
            </w:r>
            <w:r w:rsidRPr="00F67237">
              <w:rPr>
                <w:rFonts w:ascii="Nyala" w:hAnsi="Nyala" w:cs="Nyala"/>
                <w:sz w:val="20"/>
                <w:szCs w:val="20"/>
              </w:rPr>
              <w:t>ሌላ</w:t>
            </w:r>
            <w:r w:rsidRPr="00F67237">
              <w:rPr>
                <w:rFonts w:ascii="Arial" w:hAnsi="Arial" w:cs="Arial"/>
                <w:sz w:val="20"/>
                <w:szCs w:val="20"/>
              </w:rPr>
              <w:t xml:space="preserve">: </w:t>
            </w:r>
            <w:r w:rsidRPr="00F67237">
              <w:rPr>
                <w:rFonts w:ascii="Arial" w:hAnsi="Arial" w:cs="Arial"/>
                <w:b/>
                <w:i/>
                <w:sz w:val="20"/>
                <w:szCs w:val="20"/>
              </w:rPr>
              <w:t xml:space="preserve">(please specify/ </w:t>
            </w:r>
            <w:r w:rsidRPr="00F67237">
              <w:rPr>
                <w:rFonts w:ascii="Nyala" w:hAnsi="Nyala" w:cs="Nyala"/>
                <w:b/>
                <w:i/>
                <w:sz w:val="20"/>
                <w:szCs w:val="20"/>
              </w:rPr>
              <w:t>እባክዎን</w:t>
            </w:r>
            <w:r w:rsidRPr="00F67237">
              <w:rPr>
                <w:rFonts w:ascii="Arial" w:hAnsi="Arial" w:cs="Arial"/>
                <w:b/>
                <w:i/>
                <w:sz w:val="20"/>
                <w:szCs w:val="20"/>
              </w:rPr>
              <w:t xml:space="preserve"> </w:t>
            </w:r>
            <w:r w:rsidRPr="00F67237">
              <w:rPr>
                <w:rFonts w:ascii="Nyala" w:hAnsi="Nyala" w:cs="Nyala"/>
                <w:b/>
                <w:i/>
                <w:sz w:val="20"/>
                <w:szCs w:val="20"/>
              </w:rPr>
              <w:t>ይግለጹ</w:t>
            </w:r>
            <w:r w:rsidRPr="00F67237">
              <w:rPr>
                <w:rFonts w:ascii="Arial" w:hAnsi="Arial" w:cs="Arial"/>
                <w:b/>
                <w:i/>
                <w:sz w:val="20"/>
                <w:szCs w:val="20"/>
              </w:rPr>
              <w:t>)</w:t>
            </w:r>
            <w:r w:rsidRPr="00F67237">
              <w:rPr>
                <w:rFonts w:ascii="Arial" w:hAnsi="Arial" w:cs="Arial"/>
                <w:sz w:val="20"/>
                <w:szCs w:val="20"/>
              </w:rPr>
              <w:t xml:space="preserve"> _____________________</w:t>
            </w:r>
          </w:p>
        </w:tc>
      </w:tr>
      <w:tr w:rsidR="00343F93" w:rsidRPr="00F67237" w14:paraId="636F2B3A" w14:textId="77777777" w:rsidTr="00F901D6">
        <w:tblPrEx>
          <w:tblCellMar>
            <w:top w:w="108" w:type="dxa"/>
            <w:bottom w:w="108" w:type="dxa"/>
          </w:tblCellMar>
        </w:tblPrEx>
        <w:trPr>
          <w:trHeight w:val="333"/>
        </w:trPr>
        <w:tc>
          <w:tcPr>
            <w:tcW w:w="895" w:type="dxa"/>
            <w:gridSpan w:val="2"/>
          </w:tcPr>
          <w:p w14:paraId="4A74FEF1" w14:textId="77777777" w:rsidR="00343F93" w:rsidRPr="00F67237" w:rsidRDefault="00343F93" w:rsidP="00343F93">
            <w:pPr>
              <w:rPr>
                <w:rFonts w:ascii="Arial" w:hAnsi="Arial" w:cs="Arial"/>
                <w:sz w:val="20"/>
                <w:szCs w:val="20"/>
              </w:rPr>
            </w:pPr>
            <w:r w:rsidRPr="00F67237">
              <w:rPr>
                <w:rFonts w:ascii="Arial" w:hAnsi="Arial" w:cs="Arial"/>
                <w:sz w:val="20"/>
                <w:szCs w:val="20"/>
              </w:rPr>
              <w:t>6</w:t>
            </w:r>
          </w:p>
        </w:tc>
        <w:tc>
          <w:tcPr>
            <w:tcW w:w="8393" w:type="dxa"/>
            <w:gridSpan w:val="4"/>
          </w:tcPr>
          <w:p w14:paraId="51A9883F" w14:textId="77777777" w:rsidR="00CC75DB" w:rsidRPr="00F67237" w:rsidRDefault="00CC75DB" w:rsidP="00343F93">
            <w:pPr>
              <w:rPr>
                <w:rFonts w:ascii="Arial" w:hAnsi="Arial" w:cs="Arial"/>
                <w:sz w:val="20"/>
                <w:szCs w:val="20"/>
              </w:rPr>
            </w:pPr>
          </w:p>
          <w:p w14:paraId="1236008D" w14:textId="765D980E" w:rsidR="006B341A" w:rsidRPr="00F67237" w:rsidRDefault="00343F93" w:rsidP="006B341A">
            <w:pPr>
              <w:rPr>
                <w:rFonts w:ascii="Arial" w:hAnsi="Arial" w:cs="Arial"/>
                <w:b/>
                <w:i/>
                <w:sz w:val="20"/>
                <w:szCs w:val="20"/>
              </w:rPr>
            </w:pPr>
            <w:r w:rsidRPr="00F67237">
              <w:rPr>
                <w:rFonts w:ascii="Arial" w:hAnsi="Arial" w:cs="Arial"/>
                <w:sz w:val="20"/>
                <w:szCs w:val="20"/>
              </w:rPr>
              <w:t xml:space="preserve">Do you keep financial records or accounts for your business? </w:t>
            </w:r>
            <w:r w:rsidRPr="00F67237">
              <w:rPr>
                <w:rFonts w:ascii="Arial" w:hAnsi="Arial" w:cs="Arial"/>
                <w:b/>
                <w:i/>
                <w:sz w:val="20"/>
                <w:szCs w:val="20"/>
              </w:rPr>
              <w:t>(If yes, ask respondent to see financial records or accounts)</w:t>
            </w:r>
            <w:r w:rsidR="006B341A" w:rsidRPr="00F67237">
              <w:rPr>
                <w:rFonts w:ascii="Nyala" w:hAnsi="Nyala" w:cs="Nyala"/>
                <w:sz w:val="20"/>
                <w:szCs w:val="20"/>
              </w:rPr>
              <w:t>የንግድ</w:t>
            </w:r>
            <w:r w:rsidR="006B341A" w:rsidRPr="00F67237">
              <w:rPr>
                <w:rFonts w:ascii="Arial" w:hAnsi="Arial" w:cs="Arial"/>
                <w:sz w:val="20"/>
                <w:szCs w:val="20"/>
              </w:rPr>
              <w:t xml:space="preserve"> </w:t>
            </w:r>
            <w:r w:rsidR="006B341A" w:rsidRPr="00F67237">
              <w:rPr>
                <w:rFonts w:ascii="Nyala" w:hAnsi="Nyala" w:cs="Nyala"/>
                <w:sz w:val="20"/>
                <w:szCs w:val="20"/>
              </w:rPr>
              <w:t>ድርጅቶን</w:t>
            </w:r>
            <w:r w:rsidR="006B341A" w:rsidRPr="00F67237">
              <w:rPr>
                <w:rFonts w:ascii="Arial" w:hAnsi="Arial" w:cs="Arial"/>
                <w:sz w:val="20"/>
                <w:szCs w:val="20"/>
              </w:rPr>
              <w:t xml:space="preserve"> </w:t>
            </w:r>
            <w:r w:rsidR="006B341A" w:rsidRPr="00F67237">
              <w:rPr>
                <w:rFonts w:ascii="Nyala" w:hAnsi="Nyala" w:cs="Nyala"/>
                <w:sz w:val="20"/>
                <w:szCs w:val="20"/>
              </w:rPr>
              <w:t>ገቢና</w:t>
            </w:r>
            <w:r w:rsidR="006B341A" w:rsidRPr="00F67237">
              <w:rPr>
                <w:rFonts w:ascii="Arial" w:hAnsi="Arial" w:cs="Arial"/>
                <w:sz w:val="20"/>
                <w:szCs w:val="20"/>
              </w:rPr>
              <w:t xml:space="preserve"> </w:t>
            </w:r>
            <w:r w:rsidR="006B341A" w:rsidRPr="00F67237">
              <w:rPr>
                <w:rFonts w:ascii="Nyala" w:hAnsi="Nyala" w:cs="Nyala"/>
                <w:sz w:val="20"/>
                <w:szCs w:val="20"/>
              </w:rPr>
              <w:t>ወጪ</w:t>
            </w:r>
            <w:r w:rsidR="006B341A" w:rsidRPr="00F67237">
              <w:rPr>
                <w:rFonts w:ascii="Arial" w:hAnsi="Arial" w:cs="Arial"/>
                <w:sz w:val="20"/>
                <w:szCs w:val="20"/>
              </w:rPr>
              <w:t xml:space="preserve"> </w:t>
            </w:r>
            <w:r w:rsidR="006B341A" w:rsidRPr="00F67237">
              <w:rPr>
                <w:rFonts w:ascii="Nyala" w:hAnsi="Nyala" w:cs="Nyala"/>
                <w:sz w:val="20"/>
                <w:szCs w:val="20"/>
              </w:rPr>
              <w:t>ይመዘግባሉ</w:t>
            </w:r>
            <w:r w:rsidR="006B341A" w:rsidRPr="00F67237">
              <w:rPr>
                <w:rFonts w:ascii="Arial" w:hAnsi="Arial" w:cs="Arial"/>
                <w:sz w:val="20"/>
                <w:szCs w:val="20"/>
              </w:rPr>
              <w:t xml:space="preserve">? </w:t>
            </w:r>
            <w:r w:rsidR="006B341A" w:rsidRPr="00F67237">
              <w:rPr>
                <w:rFonts w:ascii="Arial" w:hAnsi="Arial" w:cs="Arial"/>
                <w:b/>
                <w:i/>
                <w:sz w:val="20"/>
                <w:szCs w:val="20"/>
              </w:rPr>
              <w:t xml:space="preserve"> </w:t>
            </w:r>
            <w:r w:rsidR="006B341A" w:rsidRPr="00F67237">
              <w:rPr>
                <w:rFonts w:ascii="Nyala" w:hAnsi="Nyala" w:cs="Nyala"/>
                <w:b/>
                <w:i/>
                <w:sz w:val="20"/>
                <w:szCs w:val="20"/>
              </w:rPr>
              <w:t>መልሱ</w:t>
            </w:r>
            <w:r w:rsidR="006B341A" w:rsidRPr="00F67237">
              <w:rPr>
                <w:rFonts w:ascii="Arial" w:hAnsi="Arial" w:cs="Arial"/>
                <w:b/>
                <w:i/>
                <w:sz w:val="20"/>
                <w:szCs w:val="20"/>
              </w:rPr>
              <w:t xml:space="preserve"> </w:t>
            </w:r>
            <w:r w:rsidR="006B341A" w:rsidRPr="00F67237">
              <w:rPr>
                <w:rFonts w:ascii="Nyala" w:hAnsi="Nyala" w:cs="Nyala"/>
                <w:b/>
                <w:i/>
                <w:sz w:val="20"/>
                <w:szCs w:val="20"/>
              </w:rPr>
              <w:t>አዎን</w:t>
            </w:r>
            <w:r w:rsidR="006B341A" w:rsidRPr="00F67237">
              <w:rPr>
                <w:rFonts w:ascii="Arial" w:hAnsi="Arial" w:cs="Arial"/>
                <w:b/>
                <w:i/>
                <w:sz w:val="20"/>
                <w:szCs w:val="20"/>
              </w:rPr>
              <w:t xml:space="preserve"> </w:t>
            </w:r>
            <w:r w:rsidR="006B341A" w:rsidRPr="00F67237">
              <w:rPr>
                <w:rFonts w:ascii="Nyala" w:hAnsi="Nyala" w:cs="Nyala"/>
                <w:b/>
                <w:i/>
                <w:sz w:val="20"/>
                <w:szCs w:val="20"/>
              </w:rPr>
              <w:t>ከሆነ</w:t>
            </w:r>
            <w:r w:rsidR="006B341A" w:rsidRPr="00F67237">
              <w:rPr>
                <w:rFonts w:ascii="Arial" w:hAnsi="Arial" w:cs="Arial"/>
                <w:b/>
                <w:i/>
                <w:sz w:val="20"/>
                <w:szCs w:val="20"/>
              </w:rPr>
              <w:t xml:space="preserve"> </w:t>
            </w:r>
            <w:r w:rsidR="006B341A" w:rsidRPr="00F67237">
              <w:rPr>
                <w:rFonts w:ascii="Nyala" w:hAnsi="Nyala" w:cs="Nyala"/>
                <w:b/>
                <w:i/>
                <w:sz w:val="20"/>
                <w:szCs w:val="20"/>
              </w:rPr>
              <w:t>መዝገቡን</w:t>
            </w:r>
            <w:r w:rsidR="006B341A" w:rsidRPr="00F67237">
              <w:rPr>
                <w:rFonts w:ascii="Arial" w:hAnsi="Arial" w:cs="Arial"/>
                <w:b/>
                <w:i/>
                <w:sz w:val="20"/>
                <w:szCs w:val="20"/>
              </w:rPr>
              <w:t xml:space="preserve"> </w:t>
            </w:r>
            <w:r w:rsidR="006B341A" w:rsidRPr="00F67237">
              <w:rPr>
                <w:rFonts w:ascii="Nyala" w:hAnsi="Nyala" w:cs="Nyala"/>
                <w:b/>
                <w:i/>
                <w:sz w:val="20"/>
                <w:szCs w:val="20"/>
              </w:rPr>
              <w:t>እንዲያሳዮት</w:t>
            </w:r>
            <w:r w:rsidR="006B341A" w:rsidRPr="00F67237">
              <w:rPr>
                <w:rFonts w:ascii="Arial" w:hAnsi="Arial" w:cs="Arial"/>
                <w:b/>
                <w:i/>
                <w:sz w:val="20"/>
                <w:szCs w:val="20"/>
              </w:rPr>
              <w:t xml:space="preserve"> </w:t>
            </w:r>
            <w:r w:rsidR="006B341A" w:rsidRPr="00F67237">
              <w:rPr>
                <w:rFonts w:ascii="Nyala" w:hAnsi="Nyala" w:cs="Nyala"/>
                <w:b/>
                <w:i/>
                <w:sz w:val="20"/>
                <w:szCs w:val="20"/>
              </w:rPr>
              <w:t>ይጠይቁ</w:t>
            </w:r>
            <w:r w:rsidR="006B341A" w:rsidRPr="00F67237">
              <w:rPr>
                <w:rFonts w:ascii="Arial" w:hAnsi="Arial" w:cs="Arial"/>
                <w:b/>
                <w:i/>
                <w:sz w:val="20"/>
                <w:szCs w:val="20"/>
              </w:rPr>
              <w:t xml:space="preserve"> </w:t>
            </w:r>
          </w:p>
          <w:p w14:paraId="3CBFEC4E" w14:textId="77777777" w:rsidR="006B341A" w:rsidRPr="00F67237" w:rsidRDefault="006B341A" w:rsidP="006B341A">
            <w:pPr>
              <w:rPr>
                <w:rFonts w:ascii="Arial" w:hAnsi="Arial" w:cs="Arial"/>
                <w:sz w:val="20"/>
                <w:szCs w:val="20"/>
              </w:rPr>
            </w:pPr>
            <w:r w:rsidRPr="00F67237">
              <w:rPr>
                <w:rFonts w:ascii="Arial" w:hAnsi="Arial" w:cs="Arial"/>
                <w:sz w:val="20"/>
                <w:szCs w:val="20"/>
              </w:rPr>
              <w:t xml:space="preserve">1 = Yes and shows records/ </w:t>
            </w:r>
            <w:r w:rsidRPr="00F67237">
              <w:rPr>
                <w:rFonts w:ascii="Nyala" w:hAnsi="Nyala" w:cs="Nyala"/>
                <w:sz w:val="20"/>
                <w:szCs w:val="20"/>
              </w:rPr>
              <w:t>አዎን</w:t>
            </w:r>
            <w:r w:rsidRPr="00F67237">
              <w:rPr>
                <w:rFonts w:ascii="Arial" w:hAnsi="Arial" w:cs="Arial"/>
                <w:sz w:val="20"/>
                <w:szCs w:val="20"/>
              </w:rPr>
              <w:t>-</w:t>
            </w:r>
            <w:r w:rsidRPr="00F67237">
              <w:rPr>
                <w:rFonts w:ascii="Nyala" w:hAnsi="Nyala" w:cs="Nyala"/>
                <w:sz w:val="20"/>
                <w:szCs w:val="20"/>
              </w:rPr>
              <w:t>መዝገቡን</w:t>
            </w:r>
            <w:r w:rsidRPr="00F67237">
              <w:rPr>
                <w:rFonts w:ascii="Arial" w:hAnsi="Arial" w:cs="Arial"/>
                <w:sz w:val="20"/>
                <w:szCs w:val="20"/>
              </w:rPr>
              <w:t xml:space="preserve"> </w:t>
            </w:r>
            <w:r w:rsidRPr="00F67237">
              <w:rPr>
                <w:rFonts w:ascii="Nyala" w:hAnsi="Nyala" w:cs="Nyala"/>
                <w:sz w:val="20"/>
                <w:szCs w:val="20"/>
              </w:rPr>
              <w:t>ያሳያሉ</w:t>
            </w:r>
            <w:r w:rsidRPr="00F67237">
              <w:rPr>
                <w:rFonts w:ascii="Arial" w:hAnsi="Arial" w:cs="Arial"/>
                <w:sz w:val="20"/>
                <w:szCs w:val="20"/>
              </w:rPr>
              <w:t xml:space="preserve"> </w:t>
            </w:r>
            <w:r w:rsidRPr="00F67237">
              <w:rPr>
                <w:rFonts w:ascii="Arial" w:hAnsi="Arial" w:cs="Arial"/>
                <w:b/>
                <w:i/>
                <w:sz w:val="20"/>
                <w:szCs w:val="20"/>
              </w:rPr>
              <w:t xml:space="preserve">(Go directly to question 8/ </w:t>
            </w:r>
            <w:r w:rsidRPr="00F67237">
              <w:rPr>
                <w:rFonts w:ascii="Nyala" w:hAnsi="Nyala" w:cs="Nyala"/>
                <w:b/>
                <w:i/>
                <w:sz w:val="20"/>
                <w:szCs w:val="20"/>
              </w:rPr>
              <w:t>ወደ</w:t>
            </w:r>
            <w:r w:rsidRPr="00F67237">
              <w:rPr>
                <w:rFonts w:ascii="Arial" w:hAnsi="Arial" w:cs="Arial"/>
                <w:b/>
                <w:i/>
                <w:sz w:val="20"/>
                <w:szCs w:val="20"/>
              </w:rPr>
              <w:t xml:space="preserve"> </w:t>
            </w:r>
            <w:r w:rsidRPr="00F67237">
              <w:rPr>
                <w:rFonts w:ascii="Nyala" w:hAnsi="Nyala" w:cs="Nyala"/>
                <w:b/>
                <w:i/>
                <w:sz w:val="20"/>
                <w:szCs w:val="20"/>
              </w:rPr>
              <w:t>ጥያቄ</w:t>
            </w:r>
            <w:r w:rsidRPr="00F67237">
              <w:rPr>
                <w:rFonts w:ascii="Arial" w:hAnsi="Arial" w:cs="Arial"/>
                <w:b/>
                <w:i/>
                <w:sz w:val="20"/>
                <w:szCs w:val="20"/>
              </w:rPr>
              <w:t xml:space="preserve"> </w:t>
            </w:r>
            <w:r w:rsidRPr="00F67237">
              <w:rPr>
                <w:rFonts w:ascii="Nyala" w:hAnsi="Nyala" w:cs="Nyala"/>
                <w:b/>
                <w:i/>
                <w:sz w:val="20"/>
                <w:szCs w:val="20"/>
              </w:rPr>
              <w:t>ቁጥር</w:t>
            </w:r>
            <w:r w:rsidRPr="00F67237">
              <w:rPr>
                <w:rFonts w:ascii="Arial" w:hAnsi="Arial" w:cs="Arial"/>
                <w:b/>
                <w:i/>
                <w:sz w:val="20"/>
                <w:szCs w:val="20"/>
              </w:rPr>
              <w:t xml:space="preserve"> 8 </w:t>
            </w:r>
            <w:r w:rsidRPr="00F67237">
              <w:rPr>
                <w:rFonts w:ascii="Nyala" w:hAnsi="Nyala" w:cs="Nyala"/>
                <w:b/>
                <w:i/>
                <w:sz w:val="20"/>
                <w:szCs w:val="20"/>
              </w:rPr>
              <w:t>ይለፉ</w:t>
            </w:r>
            <w:r w:rsidRPr="00F67237">
              <w:rPr>
                <w:rFonts w:ascii="Arial" w:hAnsi="Arial" w:cs="Arial"/>
                <w:b/>
                <w:i/>
                <w:sz w:val="20"/>
                <w:szCs w:val="20"/>
              </w:rPr>
              <w:t>)</w:t>
            </w:r>
          </w:p>
          <w:p w14:paraId="29D936F7" w14:textId="77777777" w:rsidR="006B341A" w:rsidRPr="00F67237" w:rsidRDefault="006B341A" w:rsidP="006B341A">
            <w:pPr>
              <w:rPr>
                <w:rFonts w:ascii="Arial" w:hAnsi="Arial" w:cs="Arial"/>
                <w:sz w:val="20"/>
                <w:szCs w:val="20"/>
              </w:rPr>
            </w:pPr>
            <w:r w:rsidRPr="00F67237">
              <w:rPr>
                <w:rFonts w:ascii="Arial" w:hAnsi="Arial" w:cs="Arial"/>
                <w:sz w:val="20"/>
                <w:szCs w:val="20"/>
              </w:rPr>
              <w:t xml:space="preserve">2 = Yes and shows disorganized personal notes/ </w:t>
            </w:r>
            <w:r w:rsidRPr="00F67237">
              <w:rPr>
                <w:rFonts w:ascii="Nyala" w:hAnsi="Nyala" w:cs="Nyala"/>
                <w:sz w:val="20"/>
                <w:szCs w:val="20"/>
              </w:rPr>
              <w:t>አዎን</w:t>
            </w:r>
            <w:r w:rsidRPr="00F67237">
              <w:rPr>
                <w:rFonts w:ascii="Arial" w:hAnsi="Arial" w:cs="Arial"/>
                <w:sz w:val="20"/>
                <w:szCs w:val="20"/>
              </w:rPr>
              <w:t>-</w:t>
            </w:r>
            <w:r w:rsidRPr="00F67237">
              <w:rPr>
                <w:rFonts w:ascii="Nyala" w:hAnsi="Nyala" w:cs="Nyala"/>
                <w:sz w:val="20"/>
                <w:szCs w:val="20"/>
              </w:rPr>
              <w:t>የተዘበራረቀ</w:t>
            </w:r>
            <w:r w:rsidRPr="00F67237">
              <w:rPr>
                <w:rFonts w:ascii="Arial" w:hAnsi="Arial" w:cs="Arial"/>
                <w:sz w:val="20"/>
                <w:szCs w:val="20"/>
              </w:rPr>
              <w:t xml:space="preserve"> </w:t>
            </w:r>
            <w:r w:rsidRPr="00F67237">
              <w:rPr>
                <w:rFonts w:ascii="Nyala" w:hAnsi="Nyala" w:cs="Nyala"/>
                <w:sz w:val="20"/>
                <w:szCs w:val="20"/>
              </w:rPr>
              <w:t>የግል</w:t>
            </w:r>
            <w:r w:rsidRPr="00F67237">
              <w:rPr>
                <w:rFonts w:ascii="Arial" w:hAnsi="Arial" w:cs="Arial"/>
                <w:sz w:val="20"/>
                <w:szCs w:val="20"/>
              </w:rPr>
              <w:t xml:space="preserve"> </w:t>
            </w:r>
            <w:r w:rsidRPr="00F67237">
              <w:rPr>
                <w:rFonts w:ascii="Nyala" w:hAnsi="Nyala" w:cs="Nyala"/>
                <w:sz w:val="20"/>
                <w:szCs w:val="20"/>
              </w:rPr>
              <w:t>ማስታወሻ</w:t>
            </w:r>
            <w:r w:rsidRPr="00F67237">
              <w:rPr>
                <w:rFonts w:ascii="Arial" w:hAnsi="Arial" w:cs="Arial"/>
                <w:sz w:val="20"/>
                <w:szCs w:val="20"/>
              </w:rPr>
              <w:t xml:space="preserve"> </w:t>
            </w:r>
            <w:r w:rsidRPr="00F67237">
              <w:rPr>
                <w:rFonts w:ascii="Nyala" w:hAnsi="Nyala" w:cs="Nyala"/>
                <w:sz w:val="20"/>
                <w:szCs w:val="20"/>
              </w:rPr>
              <w:t>ያሳያሉ</w:t>
            </w:r>
            <w:r w:rsidRPr="00F67237">
              <w:rPr>
                <w:rFonts w:ascii="Arial" w:hAnsi="Arial" w:cs="Arial"/>
                <w:sz w:val="20"/>
                <w:szCs w:val="20"/>
              </w:rPr>
              <w:t xml:space="preserve"> </w:t>
            </w:r>
            <w:r w:rsidRPr="00F67237">
              <w:rPr>
                <w:rFonts w:ascii="Arial" w:hAnsi="Arial" w:cs="Arial"/>
                <w:b/>
                <w:i/>
                <w:sz w:val="20"/>
                <w:szCs w:val="20"/>
              </w:rPr>
              <w:t xml:space="preserve">(Go directly to question 8/ </w:t>
            </w:r>
            <w:r w:rsidRPr="00F67237">
              <w:rPr>
                <w:rFonts w:ascii="Nyala" w:hAnsi="Nyala" w:cs="Nyala"/>
                <w:b/>
                <w:i/>
                <w:sz w:val="20"/>
                <w:szCs w:val="20"/>
              </w:rPr>
              <w:t>ወደ</w:t>
            </w:r>
            <w:r w:rsidRPr="00F67237">
              <w:rPr>
                <w:rFonts w:ascii="Arial" w:hAnsi="Arial" w:cs="Arial"/>
                <w:b/>
                <w:i/>
                <w:sz w:val="20"/>
                <w:szCs w:val="20"/>
              </w:rPr>
              <w:t xml:space="preserve"> </w:t>
            </w:r>
            <w:r w:rsidRPr="00F67237">
              <w:rPr>
                <w:rFonts w:ascii="Nyala" w:hAnsi="Nyala" w:cs="Nyala"/>
                <w:b/>
                <w:i/>
                <w:sz w:val="20"/>
                <w:szCs w:val="20"/>
              </w:rPr>
              <w:t>ጥያቄ</w:t>
            </w:r>
            <w:r w:rsidRPr="00F67237">
              <w:rPr>
                <w:rFonts w:ascii="Arial" w:hAnsi="Arial" w:cs="Arial"/>
                <w:b/>
                <w:i/>
                <w:sz w:val="20"/>
                <w:szCs w:val="20"/>
              </w:rPr>
              <w:t xml:space="preserve"> </w:t>
            </w:r>
            <w:r w:rsidRPr="00F67237">
              <w:rPr>
                <w:rFonts w:ascii="Nyala" w:hAnsi="Nyala" w:cs="Nyala"/>
                <w:b/>
                <w:i/>
                <w:sz w:val="20"/>
                <w:szCs w:val="20"/>
              </w:rPr>
              <w:t>ቁጥር</w:t>
            </w:r>
            <w:r w:rsidRPr="00F67237">
              <w:rPr>
                <w:rFonts w:ascii="Arial" w:hAnsi="Arial" w:cs="Arial"/>
                <w:b/>
                <w:i/>
                <w:sz w:val="20"/>
                <w:szCs w:val="20"/>
              </w:rPr>
              <w:t xml:space="preserve"> 8 </w:t>
            </w:r>
            <w:r w:rsidRPr="00F67237">
              <w:rPr>
                <w:rFonts w:ascii="Nyala" w:hAnsi="Nyala" w:cs="Nyala"/>
                <w:b/>
                <w:i/>
                <w:sz w:val="20"/>
                <w:szCs w:val="20"/>
              </w:rPr>
              <w:t>ይለፉ</w:t>
            </w:r>
            <w:r w:rsidRPr="00F67237">
              <w:rPr>
                <w:rFonts w:ascii="Arial" w:hAnsi="Arial" w:cs="Arial"/>
                <w:b/>
                <w:i/>
                <w:sz w:val="20"/>
                <w:szCs w:val="20"/>
              </w:rPr>
              <w:t>)</w:t>
            </w:r>
          </w:p>
          <w:p w14:paraId="0D1E7847" w14:textId="77777777" w:rsidR="006B341A" w:rsidRPr="00F67237" w:rsidRDefault="006B341A" w:rsidP="006B341A">
            <w:pPr>
              <w:rPr>
                <w:rFonts w:ascii="Arial" w:hAnsi="Arial" w:cs="Arial"/>
                <w:b/>
                <w:i/>
                <w:sz w:val="20"/>
                <w:szCs w:val="20"/>
              </w:rPr>
            </w:pPr>
            <w:r w:rsidRPr="00F67237">
              <w:rPr>
                <w:rFonts w:ascii="Arial" w:hAnsi="Arial" w:cs="Arial"/>
                <w:sz w:val="20"/>
                <w:szCs w:val="20"/>
              </w:rPr>
              <w:t xml:space="preserve">3 = Yes but cannot show because cannot find/ </w:t>
            </w:r>
            <w:r w:rsidRPr="00F67237">
              <w:rPr>
                <w:rFonts w:ascii="Nyala" w:hAnsi="Nyala" w:cs="Nyala"/>
                <w:sz w:val="20"/>
                <w:szCs w:val="20"/>
              </w:rPr>
              <w:t>አዎን</w:t>
            </w:r>
            <w:r w:rsidRPr="00F67237">
              <w:rPr>
                <w:rFonts w:ascii="Arial" w:hAnsi="Arial" w:cs="Arial"/>
                <w:sz w:val="20"/>
                <w:szCs w:val="20"/>
              </w:rPr>
              <w:t xml:space="preserve"> -</w:t>
            </w:r>
            <w:r w:rsidRPr="00F67237">
              <w:rPr>
                <w:rFonts w:ascii="Nyala" w:hAnsi="Nyala" w:cs="Nyala"/>
                <w:sz w:val="20"/>
                <w:szCs w:val="20"/>
              </w:rPr>
              <w:t>ግን</w:t>
            </w:r>
            <w:r w:rsidRPr="00F67237">
              <w:rPr>
                <w:rFonts w:ascii="Arial" w:hAnsi="Arial" w:cs="Arial"/>
                <w:sz w:val="20"/>
                <w:szCs w:val="20"/>
              </w:rPr>
              <w:t xml:space="preserve"> </w:t>
            </w:r>
            <w:r w:rsidRPr="00F67237">
              <w:rPr>
                <w:rFonts w:ascii="Nyala" w:hAnsi="Nyala" w:cs="Nyala"/>
                <w:sz w:val="20"/>
                <w:szCs w:val="20"/>
              </w:rPr>
              <w:t>ሊያገኙት</w:t>
            </w:r>
            <w:r w:rsidRPr="00F67237">
              <w:rPr>
                <w:rFonts w:ascii="Arial" w:hAnsi="Arial" w:cs="Arial"/>
                <w:sz w:val="20"/>
                <w:szCs w:val="20"/>
              </w:rPr>
              <w:t xml:space="preserve"> </w:t>
            </w:r>
            <w:r w:rsidRPr="00F67237">
              <w:rPr>
                <w:rFonts w:ascii="Nyala" w:hAnsi="Nyala" w:cs="Nyala"/>
                <w:sz w:val="20"/>
                <w:szCs w:val="20"/>
              </w:rPr>
              <w:t>ስላልቻሉ</w:t>
            </w:r>
            <w:r w:rsidRPr="00F67237">
              <w:rPr>
                <w:rFonts w:ascii="Arial" w:hAnsi="Arial" w:cs="Arial"/>
                <w:sz w:val="20"/>
                <w:szCs w:val="20"/>
              </w:rPr>
              <w:t xml:space="preserve"> </w:t>
            </w:r>
            <w:r w:rsidRPr="00F67237">
              <w:rPr>
                <w:rFonts w:ascii="Nyala" w:hAnsi="Nyala" w:cs="Nyala"/>
                <w:sz w:val="20"/>
                <w:szCs w:val="20"/>
              </w:rPr>
              <w:t>ማሳየት</w:t>
            </w:r>
            <w:r w:rsidRPr="00F67237">
              <w:rPr>
                <w:rFonts w:ascii="Arial" w:hAnsi="Arial" w:cs="Arial"/>
                <w:sz w:val="20"/>
                <w:szCs w:val="20"/>
              </w:rPr>
              <w:t xml:space="preserve"> </w:t>
            </w:r>
            <w:r w:rsidRPr="00F67237">
              <w:rPr>
                <w:rFonts w:ascii="Nyala" w:hAnsi="Nyala" w:cs="Nyala"/>
                <w:sz w:val="20"/>
                <w:szCs w:val="20"/>
              </w:rPr>
              <w:t>አልቻሉም</w:t>
            </w:r>
            <w:r w:rsidRPr="00F67237">
              <w:rPr>
                <w:rFonts w:ascii="Arial" w:hAnsi="Arial" w:cs="Arial"/>
                <w:b/>
                <w:i/>
                <w:sz w:val="20"/>
                <w:szCs w:val="20"/>
              </w:rPr>
              <w:t xml:space="preserve">(Go directly to question 8/ </w:t>
            </w:r>
            <w:r w:rsidRPr="00F67237">
              <w:rPr>
                <w:rFonts w:ascii="Nyala" w:hAnsi="Nyala" w:cs="Nyala"/>
                <w:b/>
                <w:i/>
                <w:sz w:val="20"/>
                <w:szCs w:val="20"/>
              </w:rPr>
              <w:t>ወደ</w:t>
            </w:r>
            <w:r w:rsidRPr="00F67237">
              <w:rPr>
                <w:rFonts w:ascii="Arial" w:hAnsi="Arial" w:cs="Arial"/>
                <w:b/>
                <w:i/>
                <w:sz w:val="20"/>
                <w:szCs w:val="20"/>
              </w:rPr>
              <w:t xml:space="preserve"> </w:t>
            </w:r>
            <w:r w:rsidRPr="00F67237">
              <w:rPr>
                <w:rFonts w:ascii="Nyala" w:hAnsi="Nyala" w:cs="Nyala"/>
                <w:b/>
                <w:i/>
                <w:sz w:val="20"/>
                <w:szCs w:val="20"/>
              </w:rPr>
              <w:t>ጥያቄ</w:t>
            </w:r>
            <w:r w:rsidRPr="00F67237">
              <w:rPr>
                <w:rFonts w:ascii="Arial" w:hAnsi="Arial" w:cs="Arial"/>
                <w:b/>
                <w:i/>
                <w:sz w:val="20"/>
                <w:szCs w:val="20"/>
              </w:rPr>
              <w:t xml:space="preserve"> </w:t>
            </w:r>
            <w:r w:rsidRPr="00F67237">
              <w:rPr>
                <w:rFonts w:ascii="Nyala" w:hAnsi="Nyala" w:cs="Nyala"/>
                <w:b/>
                <w:i/>
                <w:sz w:val="20"/>
                <w:szCs w:val="20"/>
              </w:rPr>
              <w:t>ቁጥር</w:t>
            </w:r>
            <w:r w:rsidRPr="00F67237">
              <w:rPr>
                <w:rFonts w:ascii="Arial" w:hAnsi="Arial" w:cs="Arial"/>
                <w:b/>
                <w:i/>
                <w:sz w:val="20"/>
                <w:szCs w:val="20"/>
              </w:rPr>
              <w:t xml:space="preserve"> 8 </w:t>
            </w:r>
            <w:r w:rsidRPr="00F67237">
              <w:rPr>
                <w:rFonts w:ascii="Nyala" w:hAnsi="Nyala" w:cs="Nyala"/>
                <w:b/>
                <w:i/>
                <w:sz w:val="20"/>
                <w:szCs w:val="20"/>
              </w:rPr>
              <w:t>ይለፉ</w:t>
            </w:r>
            <w:r w:rsidRPr="00F67237">
              <w:rPr>
                <w:rFonts w:ascii="Arial" w:hAnsi="Arial" w:cs="Arial"/>
                <w:b/>
                <w:i/>
                <w:sz w:val="20"/>
                <w:szCs w:val="20"/>
              </w:rPr>
              <w:t>)</w:t>
            </w:r>
          </w:p>
          <w:p w14:paraId="64F8E766" w14:textId="77777777" w:rsidR="006B341A" w:rsidRPr="00F67237" w:rsidRDefault="006B341A" w:rsidP="006B341A">
            <w:pPr>
              <w:rPr>
                <w:rFonts w:ascii="Arial" w:hAnsi="Arial" w:cs="Arial"/>
                <w:sz w:val="20"/>
                <w:szCs w:val="20"/>
              </w:rPr>
            </w:pPr>
            <w:r w:rsidRPr="00F67237">
              <w:rPr>
                <w:rFonts w:ascii="Arial" w:hAnsi="Arial" w:cs="Arial"/>
                <w:sz w:val="20"/>
                <w:szCs w:val="20"/>
              </w:rPr>
              <w:t xml:space="preserve">4 = Yes but cannot show because with accountant/ </w:t>
            </w:r>
            <w:r w:rsidRPr="00F67237">
              <w:rPr>
                <w:rFonts w:ascii="Nyala" w:hAnsi="Nyala" w:cs="Nyala"/>
                <w:sz w:val="20"/>
                <w:szCs w:val="20"/>
              </w:rPr>
              <w:t>አዎን</w:t>
            </w:r>
            <w:r w:rsidRPr="00F67237">
              <w:rPr>
                <w:rFonts w:ascii="Arial" w:hAnsi="Arial" w:cs="Arial"/>
                <w:sz w:val="20"/>
                <w:szCs w:val="20"/>
              </w:rPr>
              <w:t>-</w:t>
            </w:r>
            <w:r w:rsidRPr="00F67237">
              <w:rPr>
                <w:rFonts w:ascii="Nyala" w:hAnsi="Nyala" w:cs="Nyala"/>
                <w:sz w:val="20"/>
                <w:szCs w:val="20"/>
              </w:rPr>
              <w:t>ግን</w:t>
            </w:r>
            <w:r w:rsidRPr="00F67237">
              <w:rPr>
                <w:rFonts w:ascii="Arial" w:hAnsi="Arial" w:cs="Arial"/>
                <w:sz w:val="20"/>
                <w:szCs w:val="20"/>
              </w:rPr>
              <w:t xml:space="preserve"> </w:t>
            </w:r>
            <w:r w:rsidRPr="00F67237">
              <w:rPr>
                <w:rFonts w:ascii="Nyala" w:hAnsi="Nyala" w:cs="Nyala"/>
                <w:sz w:val="20"/>
                <w:szCs w:val="20"/>
              </w:rPr>
              <w:t>ሂሳብ</w:t>
            </w:r>
            <w:r w:rsidRPr="00F67237">
              <w:rPr>
                <w:rFonts w:ascii="Arial" w:hAnsi="Arial" w:cs="Arial"/>
                <w:sz w:val="20"/>
                <w:szCs w:val="20"/>
              </w:rPr>
              <w:t xml:space="preserve"> </w:t>
            </w:r>
            <w:r w:rsidRPr="00F67237">
              <w:rPr>
                <w:rFonts w:ascii="Nyala" w:hAnsi="Nyala" w:cs="Nyala"/>
                <w:sz w:val="20"/>
                <w:szCs w:val="20"/>
              </w:rPr>
              <w:t>ሰራተኛው</w:t>
            </w:r>
            <w:r w:rsidRPr="00F67237">
              <w:rPr>
                <w:rFonts w:ascii="Arial" w:hAnsi="Arial" w:cs="Arial"/>
                <w:sz w:val="20"/>
                <w:szCs w:val="20"/>
              </w:rPr>
              <w:t xml:space="preserve"> </w:t>
            </w:r>
            <w:r w:rsidRPr="00F67237">
              <w:rPr>
                <w:rFonts w:ascii="Nyala" w:hAnsi="Nyala" w:cs="Nyala"/>
                <w:sz w:val="20"/>
                <w:szCs w:val="20"/>
              </w:rPr>
              <w:t>ጋር</w:t>
            </w:r>
            <w:r w:rsidRPr="00F67237">
              <w:rPr>
                <w:rFonts w:ascii="Arial" w:hAnsi="Arial" w:cs="Arial"/>
                <w:sz w:val="20"/>
                <w:szCs w:val="20"/>
              </w:rPr>
              <w:t xml:space="preserve"> </w:t>
            </w:r>
            <w:r w:rsidRPr="00F67237">
              <w:rPr>
                <w:rFonts w:ascii="Nyala" w:hAnsi="Nyala" w:cs="Nyala"/>
                <w:sz w:val="20"/>
                <w:szCs w:val="20"/>
              </w:rPr>
              <w:t>ስለሆነ</w:t>
            </w:r>
            <w:r w:rsidRPr="00F67237">
              <w:rPr>
                <w:rFonts w:ascii="Arial" w:hAnsi="Arial" w:cs="Arial"/>
                <w:sz w:val="20"/>
                <w:szCs w:val="20"/>
              </w:rPr>
              <w:t xml:space="preserve"> </w:t>
            </w:r>
            <w:r w:rsidRPr="00F67237">
              <w:rPr>
                <w:rFonts w:ascii="Nyala" w:hAnsi="Nyala" w:cs="Nyala"/>
                <w:sz w:val="20"/>
                <w:szCs w:val="20"/>
              </w:rPr>
              <w:t>ማሳየት</w:t>
            </w:r>
            <w:r w:rsidRPr="00F67237">
              <w:rPr>
                <w:rFonts w:ascii="Arial" w:hAnsi="Arial" w:cs="Arial"/>
                <w:sz w:val="20"/>
                <w:szCs w:val="20"/>
              </w:rPr>
              <w:t xml:space="preserve"> </w:t>
            </w:r>
            <w:r w:rsidRPr="00F67237">
              <w:rPr>
                <w:rFonts w:ascii="Nyala" w:hAnsi="Nyala" w:cs="Nyala"/>
                <w:sz w:val="20"/>
                <w:szCs w:val="20"/>
              </w:rPr>
              <w:t>አልቻሉም</w:t>
            </w:r>
            <w:r w:rsidRPr="00F67237">
              <w:rPr>
                <w:rFonts w:ascii="Arial" w:hAnsi="Arial" w:cs="Arial"/>
                <w:sz w:val="20"/>
                <w:szCs w:val="20"/>
              </w:rPr>
              <w:t xml:space="preserve"> </w:t>
            </w:r>
            <w:r w:rsidRPr="00F67237">
              <w:rPr>
                <w:rFonts w:ascii="Arial" w:hAnsi="Arial" w:cs="Arial"/>
                <w:b/>
                <w:i/>
                <w:sz w:val="20"/>
                <w:szCs w:val="20"/>
              </w:rPr>
              <w:t xml:space="preserve">(Go directly to question 8/ </w:t>
            </w:r>
            <w:r w:rsidRPr="00F67237">
              <w:rPr>
                <w:rFonts w:ascii="Nyala" w:hAnsi="Nyala" w:cs="Nyala"/>
                <w:b/>
                <w:i/>
                <w:sz w:val="20"/>
                <w:szCs w:val="20"/>
              </w:rPr>
              <w:t>ወደ</w:t>
            </w:r>
            <w:r w:rsidRPr="00F67237">
              <w:rPr>
                <w:rFonts w:ascii="Arial" w:hAnsi="Arial" w:cs="Arial"/>
                <w:b/>
                <w:i/>
                <w:sz w:val="20"/>
                <w:szCs w:val="20"/>
              </w:rPr>
              <w:t xml:space="preserve"> </w:t>
            </w:r>
            <w:r w:rsidRPr="00F67237">
              <w:rPr>
                <w:rFonts w:ascii="Nyala" w:hAnsi="Nyala" w:cs="Nyala"/>
                <w:b/>
                <w:i/>
                <w:sz w:val="20"/>
                <w:szCs w:val="20"/>
              </w:rPr>
              <w:t>ጥያቄ</w:t>
            </w:r>
            <w:r w:rsidRPr="00F67237">
              <w:rPr>
                <w:rFonts w:ascii="Arial" w:hAnsi="Arial" w:cs="Arial"/>
                <w:b/>
                <w:i/>
                <w:sz w:val="20"/>
                <w:szCs w:val="20"/>
              </w:rPr>
              <w:t xml:space="preserve"> </w:t>
            </w:r>
            <w:r w:rsidRPr="00F67237">
              <w:rPr>
                <w:rFonts w:ascii="Nyala" w:hAnsi="Nyala" w:cs="Nyala"/>
                <w:b/>
                <w:i/>
                <w:sz w:val="20"/>
                <w:szCs w:val="20"/>
              </w:rPr>
              <w:t>ቁጥር</w:t>
            </w:r>
            <w:r w:rsidRPr="00F67237">
              <w:rPr>
                <w:rFonts w:ascii="Arial" w:hAnsi="Arial" w:cs="Arial"/>
                <w:b/>
                <w:i/>
                <w:sz w:val="20"/>
                <w:szCs w:val="20"/>
              </w:rPr>
              <w:t xml:space="preserve"> 8 </w:t>
            </w:r>
            <w:r w:rsidRPr="00F67237">
              <w:rPr>
                <w:rFonts w:ascii="Nyala" w:hAnsi="Nyala" w:cs="Nyala"/>
                <w:b/>
                <w:i/>
                <w:sz w:val="20"/>
                <w:szCs w:val="20"/>
              </w:rPr>
              <w:t>ይለፉ</w:t>
            </w:r>
            <w:r w:rsidRPr="00F67237">
              <w:rPr>
                <w:rFonts w:ascii="Arial" w:hAnsi="Arial" w:cs="Arial"/>
                <w:b/>
                <w:i/>
                <w:sz w:val="20"/>
                <w:szCs w:val="20"/>
              </w:rPr>
              <w:t>)</w:t>
            </w:r>
          </w:p>
          <w:p w14:paraId="3BD22951" w14:textId="77777777" w:rsidR="006B341A" w:rsidRPr="00F67237" w:rsidRDefault="006B341A" w:rsidP="006B341A">
            <w:pPr>
              <w:rPr>
                <w:rFonts w:ascii="Arial" w:hAnsi="Arial" w:cs="Arial"/>
                <w:sz w:val="20"/>
                <w:szCs w:val="20"/>
              </w:rPr>
            </w:pPr>
            <w:r w:rsidRPr="00F67237">
              <w:rPr>
                <w:rFonts w:ascii="Arial" w:hAnsi="Arial" w:cs="Arial"/>
                <w:sz w:val="20"/>
                <w:szCs w:val="20"/>
              </w:rPr>
              <w:t xml:space="preserve">5 =  Yes but cannot show because is not willing/ </w:t>
            </w:r>
            <w:r w:rsidRPr="00F67237">
              <w:rPr>
                <w:rFonts w:ascii="Nyala" w:hAnsi="Nyala" w:cs="Nyala"/>
                <w:sz w:val="20"/>
                <w:szCs w:val="20"/>
              </w:rPr>
              <w:t>አዎን</w:t>
            </w:r>
            <w:r w:rsidRPr="00F67237">
              <w:rPr>
                <w:rFonts w:ascii="Arial" w:hAnsi="Arial" w:cs="Arial"/>
                <w:sz w:val="20"/>
                <w:szCs w:val="20"/>
              </w:rPr>
              <w:t xml:space="preserve">- </w:t>
            </w:r>
            <w:r w:rsidRPr="00F67237">
              <w:rPr>
                <w:rFonts w:ascii="Nyala" w:hAnsi="Nyala" w:cs="Nyala"/>
                <w:sz w:val="20"/>
                <w:szCs w:val="20"/>
              </w:rPr>
              <w:t>ግን</w:t>
            </w:r>
            <w:r w:rsidRPr="00F67237">
              <w:rPr>
                <w:rFonts w:ascii="Arial" w:hAnsi="Arial" w:cs="Arial"/>
                <w:sz w:val="20"/>
                <w:szCs w:val="20"/>
              </w:rPr>
              <w:t xml:space="preserve"> </w:t>
            </w:r>
            <w:r w:rsidRPr="00F67237">
              <w:rPr>
                <w:rFonts w:ascii="Nyala" w:hAnsi="Nyala" w:cs="Nyala"/>
                <w:sz w:val="20"/>
                <w:szCs w:val="20"/>
              </w:rPr>
              <w:t>ለማሳየት</w:t>
            </w:r>
            <w:r w:rsidRPr="00F67237">
              <w:rPr>
                <w:rFonts w:ascii="Arial" w:hAnsi="Arial" w:cs="Arial"/>
                <w:sz w:val="20"/>
                <w:szCs w:val="20"/>
              </w:rPr>
              <w:t xml:space="preserve"> </w:t>
            </w:r>
            <w:r w:rsidRPr="00F67237">
              <w:rPr>
                <w:rFonts w:ascii="Nyala" w:hAnsi="Nyala" w:cs="Nyala"/>
                <w:sz w:val="20"/>
                <w:szCs w:val="20"/>
              </w:rPr>
              <w:t>ፍቃደኛ</w:t>
            </w:r>
            <w:r w:rsidRPr="00F67237">
              <w:rPr>
                <w:rFonts w:ascii="Arial" w:hAnsi="Arial" w:cs="Arial"/>
                <w:sz w:val="20"/>
                <w:szCs w:val="20"/>
              </w:rPr>
              <w:t xml:space="preserve"> </w:t>
            </w:r>
            <w:r w:rsidRPr="00F67237">
              <w:rPr>
                <w:rFonts w:ascii="Nyala" w:hAnsi="Nyala" w:cs="Nyala"/>
                <w:sz w:val="20"/>
                <w:szCs w:val="20"/>
              </w:rPr>
              <w:t>አይደሉም</w:t>
            </w:r>
            <w:r w:rsidRPr="00F67237">
              <w:rPr>
                <w:rFonts w:ascii="Arial" w:hAnsi="Arial" w:cs="Arial"/>
                <w:sz w:val="20"/>
                <w:szCs w:val="20"/>
              </w:rPr>
              <w:t xml:space="preserve"> </w:t>
            </w:r>
            <w:r w:rsidRPr="00F67237">
              <w:rPr>
                <w:rFonts w:ascii="Arial" w:hAnsi="Arial" w:cs="Arial"/>
                <w:b/>
                <w:i/>
                <w:sz w:val="20"/>
                <w:szCs w:val="20"/>
              </w:rPr>
              <w:t xml:space="preserve">(Go directly to question 8/ </w:t>
            </w:r>
            <w:r w:rsidRPr="00F67237">
              <w:rPr>
                <w:rFonts w:ascii="Nyala" w:hAnsi="Nyala" w:cs="Nyala"/>
                <w:b/>
                <w:i/>
                <w:sz w:val="20"/>
                <w:szCs w:val="20"/>
              </w:rPr>
              <w:t>ወደ</w:t>
            </w:r>
            <w:r w:rsidRPr="00F67237">
              <w:rPr>
                <w:rFonts w:ascii="Arial" w:hAnsi="Arial" w:cs="Arial"/>
                <w:b/>
                <w:i/>
                <w:sz w:val="20"/>
                <w:szCs w:val="20"/>
              </w:rPr>
              <w:t xml:space="preserve"> </w:t>
            </w:r>
            <w:r w:rsidRPr="00F67237">
              <w:rPr>
                <w:rFonts w:ascii="Nyala" w:hAnsi="Nyala" w:cs="Nyala"/>
                <w:b/>
                <w:i/>
                <w:sz w:val="20"/>
                <w:szCs w:val="20"/>
              </w:rPr>
              <w:t>ጥያቄ</w:t>
            </w:r>
            <w:r w:rsidRPr="00F67237">
              <w:rPr>
                <w:rFonts w:ascii="Arial" w:hAnsi="Arial" w:cs="Arial"/>
                <w:b/>
                <w:i/>
                <w:sz w:val="20"/>
                <w:szCs w:val="20"/>
              </w:rPr>
              <w:t xml:space="preserve"> </w:t>
            </w:r>
            <w:r w:rsidRPr="00F67237">
              <w:rPr>
                <w:rFonts w:ascii="Nyala" w:hAnsi="Nyala" w:cs="Nyala"/>
                <w:b/>
                <w:i/>
                <w:sz w:val="20"/>
                <w:szCs w:val="20"/>
              </w:rPr>
              <w:t>ቁጥር</w:t>
            </w:r>
            <w:r w:rsidRPr="00F67237">
              <w:rPr>
                <w:rFonts w:ascii="Arial" w:hAnsi="Arial" w:cs="Arial"/>
                <w:b/>
                <w:i/>
                <w:sz w:val="20"/>
                <w:szCs w:val="20"/>
              </w:rPr>
              <w:t xml:space="preserve"> 8 </w:t>
            </w:r>
            <w:r w:rsidRPr="00F67237">
              <w:rPr>
                <w:rFonts w:ascii="Nyala" w:hAnsi="Nyala" w:cs="Nyala"/>
                <w:b/>
                <w:i/>
                <w:sz w:val="20"/>
                <w:szCs w:val="20"/>
              </w:rPr>
              <w:t>ይለፉ</w:t>
            </w:r>
            <w:r w:rsidRPr="00F67237">
              <w:rPr>
                <w:rFonts w:ascii="Arial" w:hAnsi="Arial" w:cs="Arial"/>
                <w:b/>
                <w:i/>
                <w:sz w:val="20"/>
                <w:szCs w:val="20"/>
              </w:rPr>
              <w:t>)</w:t>
            </w:r>
          </w:p>
          <w:p w14:paraId="31C165E7" w14:textId="3B8D8772" w:rsidR="006B341A" w:rsidRPr="00F67237" w:rsidRDefault="00353016" w:rsidP="00343F93">
            <w:pPr>
              <w:rPr>
                <w:rFonts w:ascii="Arial" w:hAnsi="Arial" w:cs="Arial"/>
                <w:sz w:val="20"/>
                <w:szCs w:val="20"/>
              </w:rPr>
            </w:pPr>
            <w:r>
              <w:rPr>
                <w:rFonts w:ascii="Arial" w:hAnsi="Arial" w:cs="Arial"/>
                <w:sz w:val="20"/>
                <w:szCs w:val="20"/>
              </w:rPr>
              <w:t>6 = No</w:t>
            </w:r>
          </w:p>
        </w:tc>
      </w:tr>
      <w:tr w:rsidR="00343F93" w:rsidRPr="00F67237" w14:paraId="0EC2B5C4" w14:textId="77777777" w:rsidTr="00F901D6">
        <w:tblPrEx>
          <w:tblCellMar>
            <w:top w:w="108" w:type="dxa"/>
            <w:bottom w:w="108" w:type="dxa"/>
          </w:tblCellMar>
        </w:tblPrEx>
        <w:trPr>
          <w:trHeight w:val="333"/>
        </w:trPr>
        <w:tc>
          <w:tcPr>
            <w:tcW w:w="895" w:type="dxa"/>
            <w:gridSpan w:val="2"/>
          </w:tcPr>
          <w:p w14:paraId="3ADA47E2" w14:textId="77777777" w:rsidR="00343F93" w:rsidRPr="00F67237" w:rsidRDefault="00343F93" w:rsidP="00343F93">
            <w:pPr>
              <w:rPr>
                <w:rFonts w:ascii="Arial" w:hAnsi="Arial" w:cs="Arial"/>
                <w:sz w:val="20"/>
                <w:szCs w:val="20"/>
              </w:rPr>
            </w:pPr>
            <w:r w:rsidRPr="00F67237">
              <w:rPr>
                <w:rFonts w:ascii="Arial" w:hAnsi="Arial" w:cs="Arial"/>
                <w:sz w:val="20"/>
                <w:szCs w:val="20"/>
              </w:rPr>
              <w:t>7</w:t>
            </w:r>
          </w:p>
        </w:tc>
        <w:tc>
          <w:tcPr>
            <w:tcW w:w="8393" w:type="dxa"/>
            <w:gridSpan w:val="4"/>
          </w:tcPr>
          <w:p w14:paraId="1947ACB5" w14:textId="559386C5" w:rsidR="003322C6" w:rsidRDefault="00343F93" w:rsidP="003322C6">
            <w:pPr>
              <w:rPr>
                <w:rFonts w:ascii="Arial" w:hAnsi="Arial" w:cs="Arial"/>
                <w:b/>
                <w:sz w:val="20"/>
                <w:szCs w:val="20"/>
              </w:rPr>
            </w:pPr>
            <w:r w:rsidRPr="00F67237">
              <w:rPr>
                <w:rFonts w:ascii="Arial" w:hAnsi="Arial" w:cs="Arial"/>
                <w:sz w:val="20"/>
                <w:szCs w:val="20"/>
              </w:rPr>
              <w:t xml:space="preserve">Why don’t you keep financial records or accounts for your business? </w:t>
            </w:r>
            <w:r w:rsidRPr="00F67237">
              <w:rPr>
                <w:rFonts w:ascii="Arial" w:hAnsi="Arial" w:cs="Arial"/>
                <w:b/>
                <w:sz w:val="20"/>
                <w:szCs w:val="20"/>
              </w:rPr>
              <w:t>(Do not read the responses)</w:t>
            </w:r>
            <w:r w:rsidR="003322C6" w:rsidRPr="00F67237">
              <w:rPr>
                <w:rFonts w:ascii="Arial" w:hAnsi="Arial" w:cs="Arial"/>
                <w:sz w:val="20"/>
                <w:szCs w:val="20"/>
              </w:rPr>
              <w:t xml:space="preserve"> / </w:t>
            </w:r>
            <w:r w:rsidR="003322C6" w:rsidRPr="00F67237">
              <w:rPr>
                <w:rFonts w:ascii="Nyala" w:hAnsi="Nyala" w:cs="Nyala"/>
                <w:sz w:val="20"/>
                <w:szCs w:val="20"/>
              </w:rPr>
              <w:t>የንግድ</w:t>
            </w:r>
            <w:r w:rsidR="003322C6" w:rsidRPr="00F67237">
              <w:rPr>
                <w:rFonts w:ascii="Arial" w:hAnsi="Arial" w:cs="Arial"/>
                <w:sz w:val="20"/>
                <w:szCs w:val="20"/>
              </w:rPr>
              <w:t xml:space="preserve"> </w:t>
            </w:r>
            <w:r w:rsidR="003322C6" w:rsidRPr="00F67237">
              <w:rPr>
                <w:rFonts w:ascii="Nyala" w:hAnsi="Nyala" w:cs="Nyala"/>
                <w:sz w:val="20"/>
                <w:szCs w:val="20"/>
              </w:rPr>
              <w:t>ድርጅቶን</w:t>
            </w:r>
            <w:r w:rsidR="003322C6" w:rsidRPr="00F67237">
              <w:rPr>
                <w:rFonts w:ascii="Arial" w:hAnsi="Arial" w:cs="Arial"/>
                <w:sz w:val="20"/>
                <w:szCs w:val="20"/>
              </w:rPr>
              <w:t xml:space="preserve"> </w:t>
            </w:r>
            <w:r w:rsidR="003322C6" w:rsidRPr="00F67237">
              <w:rPr>
                <w:rFonts w:ascii="Nyala" w:hAnsi="Nyala" w:cs="Nyala"/>
                <w:sz w:val="20"/>
                <w:szCs w:val="20"/>
              </w:rPr>
              <w:t>ገቢና</w:t>
            </w:r>
            <w:r w:rsidR="003322C6" w:rsidRPr="00F67237">
              <w:rPr>
                <w:rFonts w:ascii="Arial" w:hAnsi="Arial" w:cs="Arial"/>
                <w:sz w:val="20"/>
                <w:szCs w:val="20"/>
              </w:rPr>
              <w:t xml:space="preserve"> </w:t>
            </w:r>
            <w:r w:rsidR="003322C6" w:rsidRPr="00F67237">
              <w:rPr>
                <w:rFonts w:ascii="Nyala" w:hAnsi="Nyala" w:cs="Nyala"/>
                <w:sz w:val="20"/>
                <w:szCs w:val="20"/>
              </w:rPr>
              <w:t>ወጪ</w:t>
            </w:r>
            <w:r w:rsidR="003322C6" w:rsidRPr="00F67237">
              <w:rPr>
                <w:rFonts w:ascii="Arial" w:hAnsi="Arial" w:cs="Arial"/>
                <w:sz w:val="20"/>
                <w:szCs w:val="20"/>
              </w:rPr>
              <w:t xml:space="preserve">  </w:t>
            </w:r>
            <w:r w:rsidR="003322C6" w:rsidRPr="00F67237">
              <w:rPr>
                <w:rFonts w:ascii="Nyala" w:hAnsi="Nyala" w:cs="Nyala"/>
                <w:sz w:val="20"/>
                <w:szCs w:val="20"/>
              </w:rPr>
              <w:t>ለምን</w:t>
            </w:r>
            <w:r w:rsidR="003322C6" w:rsidRPr="00F67237">
              <w:rPr>
                <w:rFonts w:ascii="Arial" w:hAnsi="Arial" w:cs="Arial"/>
                <w:sz w:val="20"/>
                <w:szCs w:val="20"/>
              </w:rPr>
              <w:t xml:space="preserve"> </w:t>
            </w:r>
            <w:r w:rsidR="003322C6" w:rsidRPr="00F67237">
              <w:rPr>
                <w:rFonts w:ascii="Nyala" w:hAnsi="Nyala" w:cs="Nyala"/>
                <w:sz w:val="20"/>
                <w:szCs w:val="20"/>
              </w:rPr>
              <w:t>አይመዘግቡም</w:t>
            </w:r>
            <w:r w:rsidR="003322C6" w:rsidRPr="00F67237">
              <w:rPr>
                <w:rFonts w:ascii="Arial" w:hAnsi="Arial" w:cs="Arial"/>
                <w:sz w:val="20"/>
                <w:szCs w:val="20"/>
              </w:rPr>
              <w:t xml:space="preserve">? </w:t>
            </w:r>
            <w:r w:rsidR="003322C6" w:rsidRPr="00F67237">
              <w:rPr>
                <w:rFonts w:ascii="Arial" w:hAnsi="Arial" w:cs="Arial"/>
                <w:b/>
                <w:sz w:val="20"/>
                <w:szCs w:val="20"/>
              </w:rPr>
              <w:t xml:space="preserve">(Do not read the responses/ </w:t>
            </w:r>
            <w:r w:rsidR="003322C6" w:rsidRPr="00F67237">
              <w:rPr>
                <w:rFonts w:ascii="Nyala" w:hAnsi="Nyala" w:cs="Nyala"/>
                <w:b/>
                <w:sz w:val="20"/>
                <w:szCs w:val="20"/>
              </w:rPr>
              <w:t>ምርጫዎቹን</w:t>
            </w:r>
            <w:r w:rsidR="003322C6" w:rsidRPr="00F67237">
              <w:rPr>
                <w:rFonts w:ascii="Arial" w:hAnsi="Arial" w:cs="Arial"/>
                <w:b/>
                <w:sz w:val="20"/>
                <w:szCs w:val="20"/>
              </w:rPr>
              <w:t xml:space="preserve"> </w:t>
            </w:r>
            <w:r w:rsidR="003322C6" w:rsidRPr="00F67237">
              <w:rPr>
                <w:rFonts w:ascii="Nyala" w:hAnsi="Nyala" w:cs="Nyala"/>
                <w:b/>
                <w:sz w:val="20"/>
                <w:szCs w:val="20"/>
              </w:rPr>
              <w:t>አያንብቡ</w:t>
            </w:r>
            <w:r w:rsidR="003322C6" w:rsidRPr="00F67237">
              <w:rPr>
                <w:rFonts w:ascii="Arial" w:hAnsi="Arial" w:cs="Arial"/>
                <w:b/>
                <w:sz w:val="20"/>
                <w:szCs w:val="20"/>
              </w:rPr>
              <w:t>)</w:t>
            </w:r>
          </w:p>
          <w:p w14:paraId="3F91E7AC" w14:textId="77777777" w:rsidR="00353016" w:rsidRPr="00F67237" w:rsidRDefault="00353016" w:rsidP="003322C6">
            <w:pPr>
              <w:rPr>
                <w:rFonts w:ascii="Arial" w:hAnsi="Arial" w:cs="Arial"/>
                <w:b/>
                <w:sz w:val="20"/>
                <w:szCs w:val="20"/>
              </w:rPr>
            </w:pPr>
          </w:p>
          <w:p w14:paraId="6DB9657B" w14:textId="77777777" w:rsidR="003322C6" w:rsidRPr="00F67237" w:rsidRDefault="003322C6" w:rsidP="003322C6">
            <w:pPr>
              <w:rPr>
                <w:rFonts w:ascii="Arial" w:hAnsi="Arial" w:cs="Arial"/>
                <w:sz w:val="20"/>
                <w:szCs w:val="20"/>
              </w:rPr>
            </w:pPr>
            <w:r w:rsidRPr="00F67237">
              <w:rPr>
                <w:rFonts w:ascii="Arial" w:hAnsi="Arial" w:cs="Arial"/>
                <w:sz w:val="20"/>
                <w:szCs w:val="20"/>
              </w:rPr>
              <w:t xml:space="preserve">1 = I do not see how this can be of use for my business/ </w:t>
            </w:r>
            <w:r w:rsidRPr="00F67237">
              <w:rPr>
                <w:rFonts w:ascii="Nyala" w:hAnsi="Nyala" w:cs="Nyala"/>
                <w:sz w:val="20"/>
                <w:szCs w:val="20"/>
              </w:rPr>
              <w:t>ለንግድ</w:t>
            </w:r>
            <w:r w:rsidRPr="00F67237">
              <w:rPr>
                <w:rFonts w:ascii="Arial" w:hAnsi="Arial" w:cs="Arial"/>
                <w:sz w:val="20"/>
                <w:szCs w:val="20"/>
              </w:rPr>
              <w:t xml:space="preserve"> </w:t>
            </w:r>
            <w:r w:rsidRPr="00F67237">
              <w:rPr>
                <w:rFonts w:ascii="Nyala" w:hAnsi="Nyala" w:cs="Nyala"/>
                <w:sz w:val="20"/>
                <w:szCs w:val="20"/>
              </w:rPr>
              <w:t>ስራዬ</w:t>
            </w:r>
            <w:r w:rsidRPr="00F67237">
              <w:rPr>
                <w:rFonts w:ascii="Arial" w:hAnsi="Arial" w:cs="Arial"/>
                <w:sz w:val="20"/>
                <w:szCs w:val="20"/>
              </w:rPr>
              <w:t xml:space="preserve"> </w:t>
            </w:r>
            <w:r w:rsidRPr="00F67237">
              <w:rPr>
                <w:rFonts w:ascii="Nyala" w:hAnsi="Nyala" w:cs="Nyala"/>
                <w:sz w:val="20"/>
                <w:szCs w:val="20"/>
              </w:rPr>
              <w:t>ያለው</w:t>
            </w:r>
            <w:r w:rsidRPr="00F67237">
              <w:rPr>
                <w:rFonts w:ascii="Arial" w:hAnsi="Arial" w:cs="Arial"/>
                <w:sz w:val="20"/>
                <w:szCs w:val="20"/>
              </w:rPr>
              <w:t xml:space="preserve"> </w:t>
            </w:r>
            <w:r w:rsidRPr="00F67237">
              <w:rPr>
                <w:rFonts w:ascii="Nyala" w:hAnsi="Nyala" w:cs="Nyala"/>
                <w:sz w:val="20"/>
                <w:szCs w:val="20"/>
              </w:rPr>
              <w:t>ጠቀሜታ</w:t>
            </w:r>
            <w:r w:rsidRPr="00F67237">
              <w:rPr>
                <w:rFonts w:ascii="Arial" w:hAnsi="Arial" w:cs="Arial"/>
                <w:sz w:val="20"/>
                <w:szCs w:val="20"/>
              </w:rPr>
              <w:t xml:space="preserve"> </w:t>
            </w:r>
            <w:r w:rsidRPr="00F67237">
              <w:rPr>
                <w:rFonts w:ascii="Nyala" w:hAnsi="Nyala" w:cs="Nyala"/>
                <w:sz w:val="20"/>
                <w:szCs w:val="20"/>
              </w:rPr>
              <w:t>አይታየኝም</w:t>
            </w:r>
          </w:p>
          <w:p w14:paraId="7C7715B1" w14:textId="77777777" w:rsidR="003322C6" w:rsidRPr="00F67237" w:rsidRDefault="003322C6" w:rsidP="003322C6">
            <w:pPr>
              <w:rPr>
                <w:rFonts w:ascii="Arial" w:hAnsi="Arial" w:cs="Arial"/>
                <w:sz w:val="20"/>
                <w:szCs w:val="20"/>
              </w:rPr>
            </w:pPr>
            <w:r w:rsidRPr="00F67237">
              <w:rPr>
                <w:rFonts w:ascii="Arial" w:hAnsi="Arial" w:cs="Arial"/>
                <w:sz w:val="20"/>
                <w:szCs w:val="20"/>
              </w:rPr>
              <w:t xml:space="preserve">2 = I do not know how to do it / have not found somebody to show me how/ </w:t>
            </w:r>
            <w:r w:rsidRPr="00F67237">
              <w:rPr>
                <w:rFonts w:ascii="Nyala" w:hAnsi="Nyala" w:cs="Nyala"/>
                <w:sz w:val="20"/>
                <w:szCs w:val="20"/>
              </w:rPr>
              <w:t>እንዴት</w:t>
            </w:r>
            <w:r w:rsidRPr="00F67237">
              <w:rPr>
                <w:rFonts w:ascii="Arial" w:hAnsi="Arial" w:cs="Arial"/>
                <w:sz w:val="20"/>
                <w:szCs w:val="20"/>
              </w:rPr>
              <w:t xml:space="preserve"> </w:t>
            </w:r>
            <w:r w:rsidRPr="00F67237">
              <w:rPr>
                <w:rFonts w:ascii="Nyala" w:hAnsi="Nyala" w:cs="Nyala"/>
                <w:sz w:val="20"/>
                <w:szCs w:val="20"/>
              </w:rPr>
              <w:t>እነደሚሰራ</w:t>
            </w:r>
            <w:r w:rsidRPr="00F67237">
              <w:rPr>
                <w:rFonts w:ascii="Arial" w:hAnsi="Arial" w:cs="Arial"/>
                <w:sz w:val="20"/>
                <w:szCs w:val="20"/>
              </w:rPr>
              <w:t xml:space="preserve"> </w:t>
            </w:r>
            <w:r w:rsidRPr="00F67237">
              <w:rPr>
                <w:rFonts w:ascii="Nyala" w:hAnsi="Nyala" w:cs="Nyala"/>
                <w:sz w:val="20"/>
                <w:szCs w:val="20"/>
              </w:rPr>
              <w:t>አላውቅበትም</w:t>
            </w:r>
            <w:r w:rsidRPr="00F67237">
              <w:rPr>
                <w:rFonts w:ascii="Arial" w:hAnsi="Arial" w:cs="Arial"/>
                <w:sz w:val="20"/>
                <w:szCs w:val="20"/>
              </w:rPr>
              <w:t xml:space="preserve">/ </w:t>
            </w:r>
            <w:r w:rsidRPr="00F67237">
              <w:rPr>
                <w:rFonts w:ascii="Nyala" w:hAnsi="Nyala" w:cs="Nyala"/>
                <w:sz w:val="20"/>
                <w:szCs w:val="20"/>
              </w:rPr>
              <w:t>የሚያሳየኝ</w:t>
            </w:r>
            <w:r w:rsidRPr="00F67237">
              <w:rPr>
                <w:rFonts w:ascii="Arial" w:hAnsi="Arial" w:cs="Arial"/>
                <w:sz w:val="20"/>
                <w:szCs w:val="20"/>
              </w:rPr>
              <w:t xml:space="preserve"> </w:t>
            </w:r>
            <w:r w:rsidRPr="00F67237">
              <w:rPr>
                <w:rFonts w:ascii="Nyala" w:hAnsi="Nyala" w:cs="Nyala"/>
                <w:sz w:val="20"/>
                <w:szCs w:val="20"/>
              </w:rPr>
              <w:t>ሰው</w:t>
            </w:r>
            <w:r w:rsidRPr="00F67237">
              <w:rPr>
                <w:rFonts w:ascii="Arial" w:hAnsi="Arial" w:cs="Arial"/>
                <w:sz w:val="20"/>
                <w:szCs w:val="20"/>
              </w:rPr>
              <w:t xml:space="preserve"> </w:t>
            </w:r>
            <w:r w:rsidRPr="00F67237">
              <w:rPr>
                <w:rFonts w:ascii="Nyala" w:hAnsi="Nyala" w:cs="Nyala"/>
                <w:sz w:val="20"/>
                <w:szCs w:val="20"/>
              </w:rPr>
              <w:t>አላገኘሁም</w:t>
            </w:r>
          </w:p>
          <w:p w14:paraId="7F882ACC" w14:textId="3A290BE0" w:rsidR="003322C6" w:rsidRPr="00F67237" w:rsidRDefault="003322C6" w:rsidP="003322C6">
            <w:pPr>
              <w:rPr>
                <w:rFonts w:ascii="Arial" w:hAnsi="Arial" w:cs="Arial"/>
                <w:sz w:val="20"/>
                <w:szCs w:val="20"/>
              </w:rPr>
            </w:pPr>
            <w:r w:rsidRPr="00F67237">
              <w:rPr>
                <w:rFonts w:ascii="Arial" w:hAnsi="Arial" w:cs="Arial"/>
                <w:sz w:val="20"/>
                <w:szCs w:val="20"/>
              </w:rPr>
              <w:t xml:space="preserve">3 = It is too expensive (staff, supplies)/ </w:t>
            </w:r>
            <w:r w:rsidRPr="00F67237">
              <w:rPr>
                <w:rFonts w:ascii="Nyala" w:hAnsi="Nyala" w:cs="Nyala"/>
                <w:sz w:val="20"/>
                <w:szCs w:val="20"/>
              </w:rPr>
              <w:t>ለማድረግ</w:t>
            </w:r>
            <w:r w:rsidRPr="00F67237">
              <w:rPr>
                <w:rFonts w:ascii="Arial" w:hAnsi="Arial" w:cs="Arial"/>
                <w:sz w:val="20"/>
                <w:szCs w:val="20"/>
              </w:rPr>
              <w:t xml:space="preserve"> </w:t>
            </w:r>
            <w:r w:rsidRPr="00FE16C0">
              <w:rPr>
                <w:rFonts w:ascii="Nyala" w:hAnsi="Nyala" w:cs="Nyala"/>
                <w:sz w:val="20"/>
                <w:szCs w:val="20"/>
                <w:highlight w:val="yellow"/>
              </w:rPr>
              <w:t>የገ</w:t>
            </w:r>
            <w:ins w:id="145" w:author="toshiba" w:date="2016-11-15T13:59:00Z">
              <w:r w:rsidR="00BB1546" w:rsidRPr="00FE16C0">
                <w:rPr>
                  <w:rFonts w:ascii="Nyala" w:hAnsi="Nyala" w:cs="Nyala"/>
                  <w:sz w:val="20"/>
                  <w:szCs w:val="20"/>
                  <w:highlight w:val="yellow"/>
                </w:rPr>
                <w:t>ን</w:t>
              </w:r>
            </w:ins>
            <w:del w:id="146" w:author="toshiba" w:date="2016-11-15T13:59:00Z">
              <w:r w:rsidRPr="00FE16C0" w:rsidDel="00BB1546">
                <w:rPr>
                  <w:rFonts w:ascii="Nyala" w:hAnsi="Nyala" w:cs="Nyala"/>
                  <w:sz w:val="20"/>
                  <w:szCs w:val="20"/>
                  <w:highlight w:val="yellow"/>
                </w:rPr>
                <w:delText>ና</w:delText>
              </w:r>
            </w:del>
            <w:r w:rsidRPr="00FE16C0">
              <w:rPr>
                <w:rFonts w:ascii="Nyala" w:hAnsi="Nyala" w:cs="Nyala"/>
                <w:sz w:val="20"/>
                <w:szCs w:val="20"/>
                <w:highlight w:val="yellow"/>
              </w:rPr>
              <w:t>ዘብ</w:t>
            </w:r>
            <w:r w:rsidRPr="00F67237">
              <w:rPr>
                <w:rFonts w:ascii="Arial" w:hAnsi="Arial" w:cs="Arial"/>
                <w:sz w:val="20"/>
                <w:szCs w:val="20"/>
              </w:rPr>
              <w:t xml:space="preserve"> </w:t>
            </w:r>
            <w:r w:rsidRPr="00F67237">
              <w:rPr>
                <w:rFonts w:ascii="Nyala" w:hAnsi="Nyala" w:cs="Nyala"/>
                <w:sz w:val="20"/>
                <w:szCs w:val="20"/>
              </w:rPr>
              <w:t>አቅሙ</w:t>
            </w:r>
            <w:r w:rsidRPr="00F67237">
              <w:rPr>
                <w:rFonts w:ascii="Arial" w:hAnsi="Arial" w:cs="Arial"/>
                <w:sz w:val="20"/>
                <w:szCs w:val="20"/>
              </w:rPr>
              <w:t xml:space="preserve"> </w:t>
            </w:r>
            <w:r w:rsidRPr="00F67237">
              <w:rPr>
                <w:rFonts w:ascii="Nyala" w:hAnsi="Nyala" w:cs="Nyala"/>
                <w:sz w:val="20"/>
                <w:szCs w:val="20"/>
              </w:rPr>
              <w:t>የለኝም</w:t>
            </w:r>
            <w:r w:rsidRPr="00F67237">
              <w:rPr>
                <w:rFonts w:ascii="Arial" w:hAnsi="Arial" w:cs="Arial"/>
                <w:sz w:val="20"/>
                <w:szCs w:val="20"/>
              </w:rPr>
              <w:t xml:space="preserve"> (</w:t>
            </w:r>
            <w:r w:rsidRPr="00F67237">
              <w:rPr>
                <w:rFonts w:ascii="Nyala" w:hAnsi="Nyala" w:cs="Nyala"/>
                <w:sz w:val="20"/>
                <w:szCs w:val="20"/>
              </w:rPr>
              <w:t>ሰራተኞች፣</w:t>
            </w:r>
            <w:r w:rsidRPr="00F67237">
              <w:rPr>
                <w:rFonts w:ascii="Arial" w:hAnsi="Arial" w:cs="Arial"/>
                <w:sz w:val="20"/>
                <w:szCs w:val="20"/>
              </w:rPr>
              <w:t xml:space="preserve"> </w:t>
            </w:r>
            <w:r w:rsidRPr="00F67237">
              <w:rPr>
                <w:rFonts w:ascii="Nyala" w:hAnsi="Nyala" w:cs="Nyala"/>
                <w:sz w:val="20"/>
                <w:szCs w:val="20"/>
              </w:rPr>
              <w:t>አቅርቦት</w:t>
            </w:r>
            <w:r w:rsidRPr="00F67237">
              <w:rPr>
                <w:rFonts w:ascii="Arial" w:hAnsi="Arial" w:cs="Arial"/>
                <w:sz w:val="20"/>
                <w:szCs w:val="20"/>
              </w:rPr>
              <w:t>)</w:t>
            </w:r>
          </w:p>
          <w:p w14:paraId="25DECBEC" w14:textId="77777777" w:rsidR="003322C6" w:rsidRPr="00F67237" w:rsidRDefault="003322C6" w:rsidP="003322C6">
            <w:pPr>
              <w:rPr>
                <w:rFonts w:ascii="Arial" w:hAnsi="Arial" w:cs="Arial"/>
                <w:sz w:val="20"/>
                <w:szCs w:val="20"/>
              </w:rPr>
            </w:pPr>
            <w:r w:rsidRPr="00F67237">
              <w:rPr>
                <w:rFonts w:ascii="Arial" w:hAnsi="Arial" w:cs="Arial"/>
                <w:sz w:val="20"/>
                <w:szCs w:val="20"/>
              </w:rPr>
              <w:t xml:space="preserve">4 = I do not have the time to do it/ </w:t>
            </w:r>
            <w:r w:rsidRPr="00F67237">
              <w:rPr>
                <w:rFonts w:ascii="Nyala" w:hAnsi="Nyala" w:cs="Nyala"/>
                <w:sz w:val="20"/>
                <w:szCs w:val="20"/>
              </w:rPr>
              <w:t>እሱን</w:t>
            </w:r>
            <w:r w:rsidRPr="00F67237">
              <w:rPr>
                <w:rFonts w:ascii="Arial" w:hAnsi="Arial" w:cs="Arial"/>
                <w:sz w:val="20"/>
                <w:szCs w:val="20"/>
              </w:rPr>
              <w:t xml:space="preserve"> </w:t>
            </w:r>
            <w:r w:rsidRPr="00F67237">
              <w:rPr>
                <w:rFonts w:ascii="Nyala" w:hAnsi="Nyala" w:cs="Nyala"/>
                <w:sz w:val="20"/>
                <w:szCs w:val="20"/>
              </w:rPr>
              <w:t>ለማድረግ</w:t>
            </w:r>
            <w:r w:rsidRPr="00F67237">
              <w:rPr>
                <w:rFonts w:ascii="Arial" w:hAnsi="Arial" w:cs="Arial"/>
                <w:sz w:val="20"/>
                <w:szCs w:val="20"/>
              </w:rPr>
              <w:t xml:space="preserve"> </w:t>
            </w:r>
            <w:r w:rsidRPr="00F67237">
              <w:rPr>
                <w:rFonts w:ascii="Nyala" w:hAnsi="Nyala" w:cs="Nyala"/>
                <w:sz w:val="20"/>
                <w:szCs w:val="20"/>
              </w:rPr>
              <w:t>ግዜው</w:t>
            </w:r>
            <w:r w:rsidRPr="00F67237">
              <w:rPr>
                <w:rFonts w:ascii="Arial" w:hAnsi="Arial" w:cs="Arial"/>
                <w:sz w:val="20"/>
                <w:szCs w:val="20"/>
              </w:rPr>
              <w:t xml:space="preserve"> </w:t>
            </w:r>
            <w:r w:rsidRPr="00F67237">
              <w:rPr>
                <w:rFonts w:ascii="Nyala" w:hAnsi="Nyala" w:cs="Nyala"/>
                <w:sz w:val="20"/>
                <w:szCs w:val="20"/>
              </w:rPr>
              <w:t>የለኝም</w:t>
            </w:r>
          </w:p>
          <w:p w14:paraId="6FA7ADC8" w14:textId="7AB046AA" w:rsidR="00343F93" w:rsidRPr="00F67237" w:rsidRDefault="003322C6" w:rsidP="00343F93">
            <w:pPr>
              <w:rPr>
                <w:rFonts w:ascii="Arial" w:hAnsi="Arial" w:cs="Arial"/>
                <w:b/>
                <w:sz w:val="20"/>
                <w:szCs w:val="20"/>
              </w:rPr>
            </w:pPr>
            <w:r w:rsidRPr="00F67237">
              <w:rPr>
                <w:rFonts w:ascii="Arial" w:hAnsi="Arial" w:cs="Arial"/>
                <w:sz w:val="20"/>
                <w:szCs w:val="20"/>
              </w:rPr>
              <w:t xml:space="preserve">5 = Other/ </w:t>
            </w:r>
            <w:r w:rsidRPr="00F67237">
              <w:rPr>
                <w:rFonts w:ascii="Nyala" w:hAnsi="Nyala" w:cs="Nyala"/>
                <w:sz w:val="20"/>
                <w:szCs w:val="20"/>
              </w:rPr>
              <w:t>ሌላ</w:t>
            </w:r>
            <w:r w:rsidRPr="00F67237">
              <w:rPr>
                <w:rFonts w:ascii="Arial" w:hAnsi="Arial" w:cs="Arial"/>
                <w:sz w:val="20"/>
                <w:szCs w:val="20"/>
              </w:rPr>
              <w:t xml:space="preserve">: </w:t>
            </w:r>
            <w:r w:rsidRPr="00F67237">
              <w:rPr>
                <w:rFonts w:ascii="Arial" w:hAnsi="Arial" w:cs="Arial"/>
                <w:b/>
                <w:i/>
                <w:sz w:val="20"/>
                <w:szCs w:val="20"/>
              </w:rPr>
              <w:t xml:space="preserve">(please specify/ </w:t>
            </w:r>
            <w:r w:rsidRPr="00F67237">
              <w:rPr>
                <w:rFonts w:ascii="Nyala" w:hAnsi="Nyala" w:cs="Nyala"/>
                <w:b/>
                <w:i/>
                <w:sz w:val="20"/>
                <w:szCs w:val="20"/>
              </w:rPr>
              <w:t>እባክዎ</w:t>
            </w:r>
            <w:r w:rsidRPr="00F67237">
              <w:rPr>
                <w:rFonts w:ascii="Arial" w:hAnsi="Arial" w:cs="Arial"/>
                <w:b/>
                <w:i/>
                <w:sz w:val="20"/>
                <w:szCs w:val="20"/>
              </w:rPr>
              <w:t xml:space="preserve"> </w:t>
            </w:r>
            <w:r w:rsidRPr="00F67237">
              <w:rPr>
                <w:rFonts w:ascii="Nyala" w:hAnsi="Nyala" w:cs="Nyala"/>
                <w:b/>
                <w:i/>
                <w:sz w:val="20"/>
                <w:szCs w:val="20"/>
              </w:rPr>
              <w:t>ይግለፁ</w:t>
            </w:r>
            <w:r w:rsidRPr="00F67237">
              <w:rPr>
                <w:rFonts w:ascii="Arial" w:hAnsi="Arial" w:cs="Arial"/>
                <w:b/>
                <w:i/>
                <w:sz w:val="20"/>
                <w:szCs w:val="20"/>
              </w:rPr>
              <w:t>)</w:t>
            </w:r>
            <w:r w:rsidRPr="00F67237">
              <w:rPr>
                <w:rFonts w:ascii="Arial" w:hAnsi="Arial" w:cs="Arial"/>
                <w:sz w:val="20"/>
                <w:szCs w:val="20"/>
              </w:rPr>
              <w:t xml:space="preserve"> _____________________</w:t>
            </w:r>
          </w:p>
        </w:tc>
      </w:tr>
      <w:tr w:rsidR="00343F93" w:rsidRPr="00F67237" w14:paraId="0E2C6995" w14:textId="77777777" w:rsidTr="00C74396">
        <w:tblPrEx>
          <w:tblCellMar>
            <w:top w:w="108" w:type="dxa"/>
            <w:bottom w:w="108" w:type="dxa"/>
          </w:tblCellMar>
        </w:tblPrEx>
        <w:trPr>
          <w:trHeight w:val="3037"/>
        </w:trPr>
        <w:tc>
          <w:tcPr>
            <w:tcW w:w="895" w:type="dxa"/>
            <w:gridSpan w:val="2"/>
          </w:tcPr>
          <w:p w14:paraId="5EC3C717" w14:textId="77777777" w:rsidR="00343F93" w:rsidRPr="00F67237" w:rsidRDefault="00343F93" w:rsidP="00343F93">
            <w:pPr>
              <w:rPr>
                <w:rFonts w:ascii="Arial" w:hAnsi="Arial" w:cs="Arial"/>
                <w:sz w:val="20"/>
                <w:szCs w:val="20"/>
              </w:rPr>
            </w:pPr>
            <w:r w:rsidRPr="00F67237">
              <w:rPr>
                <w:rFonts w:ascii="Arial" w:hAnsi="Arial" w:cs="Arial"/>
                <w:sz w:val="20"/>
                <w:szCs w:val="20"/>
              </w:rPr>
              <w:t>8</w:t>
            </w:r>
          </w:p>
        </w:tc>
        <w:tc>
          <w:tcPr>
            <w:tcW w:w="8393" w:type="dxa"/>
            <w:gridSpan w:val="4"/>
          </w:tcPr>
          <w:p w14:paraId="17B9A19D" w14:textId="2C7C7207" w:rsidR="00343F93" w:rsidRPr="00F67237" w:rsidRDefault="00343F93" w:rsidP="00353016">
            <w:pPr>
              <w:jc w:val="both"/>
              <w:rPr>
                <w:rFonts w:ascii="Arial" w:hAnsi="Arial" w:cs="Arial"/>
                <w:b/>
                <w:i/>
                <w:sz w:val="20"/>
                <w:szCs w:val="20"/>
              </w:rPr>
            </w:pPr>
            <w:r w:rsidRPr="00F67237">
              <w:rPr>
                <w:rFonts w:ascii="Arial" w:hAnsi="Arial" w:cs="Arial"/>
                <w:sz w:val="20"/>
                <w:szCs w:val="20"/>
              </w:rPr>
              <w:t xml:space="preserve">What was the AVERAGE DAILY total income the business earned during the LAST SEVEN WORKING DAYS </w:t>
            </w:r>
            <w:r w:rsidRPr="00F67237">
              <w:rPr>
                <w:rFonts w:ascii="Arial" w:hAnsi="Arial" w:cs="Arial"/>
                <w:sz w:val="20"/>
                <w:szCs w:val="20"/>
                <w:u w:val="single"/>
              </w:rPr>
              <w:t>after</w:t>
            </w:r>
            <w:r w:rsidRPr="00F67237">
              <w:rPr>
                <w:rFonts w:ascii="Arial" w:hAnsi="Arial" w:cs="Arial"/>
                <w:sz w:val="20"/>
                <w:szCs w:val="20"/>
              </w:rPr>
              <w:t xml:space="preserve"> paying all expenses, including salaries, rents, materials, etc.  Expenses include payments to business owners if these were paid as a salary. That is, what were the AVERAGE DAILY PROFITS of your business in the LAST SEVEN DAYS? </w:t>
            </w:r>
            <w:r w:rsidRPr="00F67237">
              <w:rPr>
                <w:rFonts w:ascii="Arial" w:hAnsi="Arial" w:cs="Arial"/>
                <w:b/>
                <w:sz w:val="20"/>
                <w:szCs w:val="20"/>
              </w:rPr>
              <w:t>(</w:t>
            </w:r>
            <w:r w:rsidRPr="00F67237">
              <w:rPr>
                <w:rFonts w:ascii="Arial" w:hAnsi="Arial" w:cs="Arial"/>
                <w:b/>
                <w:i/>
                <w:sz w:val="20"/>
                <w:szCs w:val="20"/>
              </w:rPr>
              <w:t xml:space="preserve">Ask for exact amount in Birr but complement with </w:t>
            </w:r>
            <w:r w:rsidR="00353016">
              <w:rPr>
                <w:rFonts w:ascii="Arial" w:hAnsi="Arial" w:cs="Arial"/>
                <w:b/>
                <w:i/>
                <w:sz w:val="20"/>
                <w:szCs w:val="20"/>
              </w:rPr>
              <w:t>range information (min and max)</w:t>
            </w:r>
          </w:p>
          <w:p w14:paraId="7C0921F8" w14:textId="77777777" w:rsidR="00C74396" w:rsidRPr="00F67237" w:rsidRDefault="00C74396" w:rsidP="00353016">
            <w:pPr>
              <w:jc w:val="both"/>
              <w:rPr>
                <w:rFonts w:ascii="Arial" w:hAnsi="Arial" w:cs="Arial"/>
                <w:b/>
                <w:i/>
                <w:sz w:val="20"/>
                <w:szCs w:val="20"/>
              </w:rPr>
            </w:pPr>
          </w:p>
          <w:p w14:paraId="584AC908" w14:textId="119A6898" w:rsidR="00C74396" w:rsidRPr="00E4011A" w:rsidRDefault="00C74396" w:rsidP="00C74396">
            <w:pPr>
              <w:rPr>
                <w:rFonts w:ascii="Arial" w:hAnsi="Arial" w:cs="Arial"/>
                <w:sz w:val="20"/>
                <w:szCs w:val="20"/>
              </w:rPr>
            </w:pPr>
            <w:r w:rsidRPr="00F67237">
              <w:rPr>
                <w:rFonts w:ascii="Nyala" w:hAnsi="Nyala" w:cs="Nyala"/>
                <w:sz w:val="20"/>
                <w:szCs w:val="20"/>
              </w:rPr>
              <w:t>ባለፉት</w:t>
            </w:r>
            <w:r w:rsidRPr="00F67237">
              <w:rPr>
                <w:rFonts w:ascii="Arial" w:hAnsi="Arial" w:cs="Arial"/>
                <w:sz w:val="20"/>
                <w:szCs w:val="20"/>
              </w:rPr>
              <w:t xml:space="preserve"> </w:t>
            </w:r>
            <w:r w:rsidRPr="00F67237">
              <w:rPr>
                <w:rFonts w:ascii="Nyala" w:hAnsi="Nyala" w:cs="Nyala"/>
                <w:szCs w:val="20"/>
              </w:rPr>
              <w:t>ሰባት</w:t>
            </w:r>
            <w:r w:rsidRPr="00F67237">
              <w:rPr>
                <w:rFonts w:ascii="Arial" w:hAnsi="Arial" w:cs="Arial"/>
                <w:szCs w:val="20"/>
              </w:rPr>
              <w:t xml:space="preserve"> </w:t>
            </w:r>
            <w:r w:rsidRPr="00F67237">
              <w:rPr>
                <w:rFonts w:ascii="Nyala" w:hAnsi="Nyala" w:cs="Nyala"/>
                <w:szCs w:val="20"/>
              </w:rPr>
              <w:t>የስራ</w:t>
            </w:r>
            <w:r w:rsidRPr="00F67237">
              <w:rPr>
                <w:rFonts w:ascii="Arial" w:hAnsi="Arial" w:cs="Arial"/>
                <w:szCs w:val="20"/>
              </w:rPr>
              <w:t xml:space="preserve"> </w:t>
            </w:r>
            <w:r w:rsidRPr="00F67237">
              <w:rPr>
                <w:rFonts w:ascii="Nyala" w:hAnsi="Nyala" w:cs="Nyala"/>
                <w:szCs w:val="20"/>
              </w:rPr>
              <w:t>ቀናት</w:t>
            </w:r>
            <w:r w:rsidRPr="00F67237">
              <w:rPr>
                <w:rFonts w:ascii="Arial" w:hAnsi="Arial" w:cs="Arial"/>
                <w:szCs w:val="20"/>
              </w:rPr>
              <w:t xml:space="preserve"> </w:t>
            </w:r>
            <w:r w:rsidRPr="00F67237">
              <w:rPr>
                <w:rFonts w:ascii="Nyala" w:hAnsi="Nyala" w:cs="Nyala"/>
                <w:sz w:val="20"/>
                <w:szCs w:val="20"/>
              </w:rPr>
              <w:t>ንግድ</w:t>
            </w:r>
            <w:r w:rsidRPr="00F67237">
              <w:rPr>
                <w:rFonts w:ascii="Arial" w:hAnsi="Arial" w:cs="Arial"/>
                <w:sz w:val="20"/>
                <w:szCs w:val="20"/>
              </w:rPr>
              <w:t xml:space="preserve"> </w:t>
            </w:r>
            <w:r w:rsidRPr="00F67237">
              <w:rPr>
                <w:rFonts w:ascii="Nyala" w:hAnsi="Nyala" w:cs="Nyala"/>
                <w:sz w:val="20"/>
                <w:szCs w:val="20"/>
              </w:rPr>
              <w:t>ድርጅትዎ</w:t>
            </w:r>
            <w:r w:rsidRPr="00F67237">
              <w:rPr>
                <w:rFonts w:ascii="Arial" w:hAnsi="Arial" w:cs="Arial"/>
                <w:sz w:val="20"/>
                <w:szCs w:val="20"/>
              </w:rPr>
              <w:t xml:space="preserve"> </w:t>
            </w:r>
            <w:r w:rsidRPr="00FE16C0">
              <w:rPr>
                <w:rFonts w:ascii="Nyala" w:hAnsi="Nyala" w:cs="Nyala"/>
                <w:b/>
                <w:szCs w:val="20"/>
              </w:rPr>
              <w:t>ባማካይ</w:t>
            </w:r>
            <w:r w:rsidRPr="00FE16C0">
              <w:rPr>
                <w:rFonts w:ascii="Arial" w:hAnsi="Arial" w:cs="Arial"/>
                <w:b/>
                <w:szCs w:val="20"/>
              </w:rPr>
              <w:t xml:space="preserve"> </w:t>
            </w:r>
            <w:r w:rsidRPr="00FE16C0">
              <w:rPr>
                <w:rFonts w:ascii="Nyala" w:hAnsi="Nyala" w:cs="Nyala"/>
                <w:b/>
                <w:szCs w:val="20"/>
              </w:rPr>
              <w:t>በቀን</w:t>
            </w:r>
            <w:r w:rsidRPr="00F67237">
              <w:rPr>
                <w:rFonts w:ascii="Arial" w:hAnsi="Arial" w:cs="Arial"/>
                <w:szCs w:val="20"/>
              </w:rPr>
              <w:t xml:space="preserve"> </w:t>
            </w:r>
            <w:r w:rsidRPr="00F67237">
              <w:rPr>
                <w:rFonts w:ascii="Nyala" w:hAnsi="Nyala" w:cs="Nyala"/>
                <w:sz w:val="20"/>
                <w:szCs w:val="20"/>
              </w:rPr>
              <w:t>ያስገኘልዎት</w:t>
            </w:r>
            <w:r w:rsidRPr="00F67237">
              <w:rPr>
                <w:rFonts w:ascii="Arial" w:hAnsi="Arial" w:cs="Arial"/>
                <w:sz w:val="20"/>
                <w:szCs w:val="20"/>
              </w:rPr>
              <w:t xml:space="preserve"> </w:t>
            </w:r>
            <w:r w:rsidRPr="00F67237">
              <w:rPr>
                <w:rFonts w:ascii="Nyala" w:hAnsi="Nyala" w:cs="Nyala"/>
                <w:sz w:val="20"/>
                <w:szCs w:val="20"/>
              </w:rPr>
              <w:t>ገቢ</w:t>
            </w:r>
            <w:r w:rsidRPr="00F67237">
              <w:rPr>
                <w:rFonts w:ascii="Arial" w:hAnsi="Arial" w:cs="Arial"/>
                <w:sz w:val="20"/>
                <w:szCs w:val="20"/>
              </w:rPr>
              <w:t xml:space="preserve"> (</w:t>
            </w:r>
            <w:r w:rsidRPr="00F67237">
              <w:rPr>
                <w:rFonts w:ascii="Nyala" w:hAnsi="Nyala" w:cs="Nyala"/>
                <w:sz w:val="20"/>
                <w:szCs w:val="20"/>
              </w:rPr>
              <w:t>ሁሉንም</w:t>
            </w:r>
            <w:r w:rsidRPr="00F67237">
              <w:rPr>
                <w:rFonts w:ascii="Arial" w:hAnsi="Arial" w:cs="Arial"/>
                <w:sz w:val="20"/>
                <w:szCs w:val="20"/>
              </w:rPr>
              <w:t xml:space="preserve"> </w:t>
            </w:r>
            <w:r w:rsidRPr="00F67237">
              <w:rPr>
                <w:rFonts w:ascii="Nyala" w:hAnsi="Nyala" w:cs="Nyala"/>
                <w:sz w:val="20"/>
                <w:szCs w:val="20"/>
              </w:rPr>
              <w:t>እንደ</w:t>
            </w:r>
            <w:r w:rsidRPr="00F67237">
              <w:rPr>
                <w:rFonts w:ascii="Arial" w:hAnsi="Arial" w:cs="Arial"/>
                <w:sz w:val="20"/>
                <w:szCs w:val="20"/>
              </w:rPr>
              <w:t xml:space="preserve"> </w:t>
            </w:r>
            <w:r w:rsidRPr="00F67237">
              <w:rPr>
                <w:rFonts w:ascii="Nyala" w:hAnsi="Nyala" w:cs="Nyala"/>
                <w:sz w:val="20"/>
                <w:szCs w:val="20"/>
              </w:rPr>
              <w:t>ደመወዝ፣</w:t>
            </w:r>
            <w:r w:rsidRPr="00F67237">
              <w:rPr>
                <w:rFonts w:ascii="Arial" w:hAnsi="Arial" w:cs="Arial"/>
                <w:sz w:val="20"/>
                <w:szCs w:val="20"/>
              </w:rPr>
              <w:t xml:space="preserve"> </w:t>
            </w:r>
            <w:r w:rsidRPr="00F67237">
              <w:rPr>
                <w:rFonts w:ascii="Nyala" w:hAnsi="Nyala" w:cs="Nyala"/>
                <w:sz w:val="20"/>
                <w:szCs w:val="20"/>
              </w:rPr>
              <w:t>ኪራይ፣</w:t>
            </w:r>
            <w:r w:rsidRPr="00F67237">
              <w:rPr>
                <w:rFonts w:ascii="Arial" w:hAnsi="Arial" w:cs="Arial"/>
                <w:sz w:val="20"/>
                <w:szCs w:val="20"/>
              </w:rPr>
              <w:t xml:space="preserve"> </w:t>
            </w:r>
            <w:r w:rsidRPr="00F67237">
              <w:rPr>
                <w:rFonts w:ascii="Nyala" w:hAnsi="Nyala" w:cs="Nyala"/>
                <w:sz w:val="20"/>
                <w:szCs w:val="20"/>
              </w:rPr>
              <w:t>ግዢዎች</w:t>
            </w:r>
            <w:r w:rsidRPr="00F67237">
              <w:rPr>
                <w:rFonts w:ascii="Arial" w:hAnsi="Arial" w:cs="Arial"/>
                <w:sz w:val="20"/>
                <w:szCs w:val="20"/>
              </w:rPr>
              <w:t xml:space="preserve"> </w:t>
            </w:r>
            <w:r w:rsidRPr="00F67237">
              <w:rPr>
                <w:rFonts w:ascii="Nyala" w:hAnsi="Nyala" w:cs="Nyala"/>
                <w:sz w:val="20"/>
                <w:szCs w:val="20"/>
              </w:rPr>
              <w:t>የመሳሰሉ</w:t>
            </w:r>
            <w:r w:rsidRPr="00F67237">
              <w:rPr>
                <w:rFonts w:ascii="Arial" w:hAnsi="Arial" w:cs="Arial"/>
                <w:sz w:val="20"/>
                <w:szCs w:val="20"/>
              </w:rPr>
              <w:t xml:space="preserve"> </w:t>
            </w:r>
            <w:r w:rsidRPr="00F67237">
              <w:rPr>
                <w:rFonts w:ascii="Nyala" w:hAnsi="Nyala" w:cs="Nyala"/>
                <w:sz w:val="20"/>
                <w:szCs w:val="20"/>
              </w:rPr>
              <w:t>ወጪዎች</w:t>
            </w:r>
            <w:r w:rsidRPr="00F67237">
              <w:rPr>
                <w:rFonts w:ascii="Arial" w:hAnsi="Arial" w:cs="Arial"/>
                <w:sz w:val="20"/>
                <w:szCs w:val="20"/>
              </w:rPr>
              <w:t xml:space="preserve"> </w:t>
            </w:r>
            <w:r w:rsidRPr="00F67237">
              <w:rPr>
                <w:rFonts w:ascii="Nyala" w:hAnsi="Nyala" w:cs="Nyala"/>
                <w:sz w:val="20"/>
                <w:szCs w:val="20"/>
              </w:rPr>
              <w:t>ተቀንሰው</w:t>
            </w:r>
            <w:r w:rsidRPr="00F67237">
              <w:rPr>
                <w:rFonts w:ascii="Arial" w:hAnsi="Arial" w:cs="Arial"/>
                <w:sz w:val="20"/>
                <w:szCs w:val="20"/>
              </w:rPr>
              <w:t xml:space="preserve">) </w:t>
            </w:r>
            <w:r w:rsidRPr="00F67237">
              <w:rPr>
                <w:rFonts w:ascii="Nyala" w:hAnsi="Nyala" w:cs="Nyala"/>
                <w:sz w:val="20"/>
                <w:szCs w:val="20"/>
              </w:rPr>
              <w:t>ምን</w:t>
            </w:r>
            <w:r w:rsidRPr="00F67237">
              <w:rPr>
                <w:rFonts w:ascii="Arial" w:hAnsi="Arial" w:cs="Arial"/>
                <w:sz w:val="20"/>
                <w:szCs w:val="20"/>
              </w:rPr>
              <w:t xml:space="preserve"> </w:t>
            </w:r>
            <w:r w:rsidRPr="00F67237">
              <w:rPr>
                <w:rFonts w:ascii="Nyala" w:hAnsi="Nyala" w:cs="Nyala"/>
                <w:sz w:val="20"/>
                <w:szCs w:val="20"/>
              </w:rPr>
              <w:t>ያህል</w:t>
            </w:r>
            <w:r w:rsidRPr="00F67237">
              <w:rPr>
                <w:rFonts w:ascii="Arial" w:hAnsi="Arial" w:cs="Arial"/>
                <w:sz w:val="20"/>
                <w:szCs w:val="20"/>
              </w:rPr>
              <w:t xml:space="preserve"> </w:t>
            </w:r>
            <w:r w:rsidRPr="00F67237">
              <w:rPr>
                <w:rFonts w:ascii="Nyala" w:hAnsi="Nyala" w:cs="Nyala"/>
                <w:sz w:val="20"/>
                <w:szCs w:val="20"/>
              </w:rPr>
              <w:t>ነበር</w:t>
            </w:r>
            <w:r w:rsidRPr="00F67237">
              <w:rPr>
                <w:rFonts w:ascii="Arial" w:hAnsi="Arial" w:cs="Arial"/>
                <w:sz w:val="20"/>
                <w:szCs w:val="20"/>
              </w:rPr>
              <w:t xml:space="preserve">? </w:t>
            </w:r>
            <w:r w:rsidRPr="00F67237">
              <w:rPr>
                <w:rFonts w:ascii="Nyala" w:hAnsi="Nyala" w:cs="Nyala"/>
                <w:sz w:val="20"/>
                <w:szCs w:val="20"/>
              </w:rPr>
              <w:t>ወጪዎች</w:t>
            </w:r>
            <w:r w:rsidRPr="00F67237">
              <w:rPr>
                <w:rFonts w:ascii="Arial" w:hAnsi="Arial" w:cs="Arial"/>
                <w:sz w:val="20"/>
                <w:szCs w:val="20"/>
              </w:rPr>
              <w:t xml:space="preserve"> </w:t>
            </w:r>
            <w:r w:rsidRPr="00F67237">
              <w:rPr>
                <w:rFonts w:ascii="Nyala" w:hAnsi="Nyala" w:cs="Nyala"/>
                <w:sz w:val="20"/>
                <w:szCs w:val="20"/>
              </w:rPr>
              <w:t>ስንል</w:t>
            </w:r>
            <w:r w:rsidRPr="00F67237">
              <w:rPr>
                <w:rFonts w:ascii="Arial" w:hAnsi="Arial" w:cs="Arial"/>
                <w:sz w:val="20"/>
                <w:szCs w:val="20"/>
              </w:rPr>
              <w:t xml:space="preserve"> </w:t>
            </w:r>
            <w:r w:rsidRPr="00F67237">
              <w:rPr>
                <w:rFonts w:ascii="Nyala" w:hAnsi="Nyala" w:cs="Nyala"/>
                <w:sz w:val="20"/>
                <w:szCs w:val="20"/>
              </w:rPr>
              <w:t>የድርጅቱ</w:t>
            </w:r>
            <w:r w:rsidRPr="00F67237">
              <w:rPr>
                <w:rFonts w:ascii="Arial" w:hAnsi="Arial" w:cs="Arial"/>
                <w:sz w:val="20"/>
                <w:szCs w:val="20"/>
              </w:rPr>
              <w:t xml:space="preserve"> </w:t>
            </w:r>
            <w:r w:rsidRPr="00F67237">
              <w:rPr>
                <w:rFonts w:ascii="Nyala" w:hAnsi="Nyala" w:cs="Nyala"/>
                <w:sz w:val="20"/>
                <w:szCs w:val="20"/>
              </w:rPr>
              <w:t>ባለቤቶች</w:t>
            </w:r>
            <w:r w:rsidRPr="00F67237">
              <w:rPr>
                <w:rFonts w:ascii="Arial" w:hAnsi="Arial" w:cs="Arial"/>
                <w:sz w:val="20"/>
                <w:szCs w:val="20"/>
              </w:rPr>
              <w:t xml:space="preserve"> </w:t>
            </w:r>
            <w:r w:rsidRPr="00F67237">
              <w:rPr>
                <w:rFonts w:ascii="Nyala" w:hAnsi="Nyala" w:cs="Nyala"/>
                <w:sz w:val="20"/>
                <w:szCs w:val="20"/>
              </w:rPr>
              <w:t>በደመወዝ</w:t>
            </w:r>
            <w:r w:rsidRPr="00F67237">
              <w:rPr>
                <w:rFonts w:ascii="Arial" w:hAnsi="Arial" w:cs="Arial"/>
                <w:sz w:val="20"/>
                <w:szCs w:val="20"/>
              </w:rPr>
              <w:t xml:space="preserve"> </w:t>
            </w:r>
            <w:r w:rsidRPr="00F67237">
              <w:rPr>
                <w:rFonts w:ascii="Nyala" w:hAnsi="Nyala" w:cs="Nyala"/>
                <w:sz w:val="20"/>
                <w:szCs w:val="20"/>
              </w:rPr>
              <w:t>መልክ</w:t>
            </w:r>
            <w:r w:rsidRPr="00F67237">
              <w:rPr>
                <w:rFonts w:ascii="Arial" w:hAnsi="Arial" w:cs="Arial"/>
                <w:sz w:val="20"/>
                <w:szCs w:val="20"/>
              </w:rPr>
              <w:t xml:space="preserve"> </w:t>
            </w:r>
            <w:r w:rsidRPr="00F67237">
              <w:rPr>
                <w:rFonts w:ascii="Nyala" w:hAnsi="Nyala" w:cs="Nyala"/>
                <w:sz w:val="20"/>
                <w:szCs w:val="20"/>
              </w:rPr>
              <w:t>ገንዘብ</w:t>
            </w:r>
            <w:r w:rsidRPr="00F67237">
              <w:rPr>
                <w:rFonts w:ascii="Arial" w:hAnsi="Arial" w:cs="Arial"/>
                <w:sz w:val="20"/>
                <w:szCs w:val="20"/>
              </w:rPr>
              <w:t xml:space="preserve"> </w:t>
            </w:r>
            <w:r w:rsidRPr="00F67237">
              <w:rPr>
                <w:rFonts w:ascii="Nyala" w:hAnsi="Nyala" w:cs="Nyala"/>
                <w:sz w:val="20"/>
                <w:szCs w:val="20"/>
              </w:rPr>
              <w:t>የሚወስዱ</w:t>
            </w:r>
            <w:r w:rsidRPr="00F67237">
              <w:rPr>
                <w:rFonts w:ascii="Arial" w:hAnsi="Arial" w:cs="Arial"/>
                <w:sz w:val="20"/>
                <w:szCs w:val="20"/>
              </w:rPr>
              <w:t xml:space="preserve"> </w:t>
            </w:r>
            <w:r w:rsidRPr="00F67237">
              <w:rPr>
                <w:rFonts w:ascii="Nyala" w:hAnsi="Nyala" w:cs="Nyala"/>
                <w:sz w:val="20"/>
                <w:szCs w:val="20"/>
              </w:rPr>
              <w:t>ከሆነ</w:t>
            </w:r>
            <w:r w:rsidRPr="00F67237">
              <w:rPr>
                <w:rFonts w:ascii="Arial" w:hAnsi="Arial" w:cs="Arial"/>
                <w:sz w:val="20"/>
                <w:szCs w:val="20"/>
              </w:rPr>
              <w:t xml:space="preserve"> </w:t>
            </w:r>
            <w:r w:rsidRPr="00F67237">
              <w:rPr>
                <w:rFonts w:ascii="Nyala" w:hAnsi="Nyala" w:cs="Nyala"/>
                <w:sz w:val="20"/>
                <w:szCs w:val="20"/>
              </w:rPr>
              <w:t>እሱንም</w:t>
            </w:r>
            <w:r w:rsidRPr="00F67237">
              <w:rPr>
                <w:rFonts w:ascii="Arial" w:hAnsi="Arial" w:cs="Arial"/>
                <w:sz w:val="20"/>
                <w:szCs w:val="20"/>
              </w:rPr>
              <w:t xml:space="preserve"> </w:t>
            </w:r>
            <w:r w:rsidRPr="00F67237">
              <w:rPr>
                <w:rFonts w:ascii="Nyala" w:hAnsi="Nyala" w:cs="Nyala"/>
                <w:sz w:val="20"/>
                <w:szCs w:val="20"/>
              </w:rPr>
              <w:t>ያጠቃልላል፡፡</w:t>
            </w:r>
            <w:r w:rsidRPr="00F67237">
              <w:rPr>
                <w:rFonts w:ascii="Arial" w:hAnsi="Arial" w:cs="Arial"/>
                <w:sz w:val="20"/>
                <w:szCs w:val="20"/>
              </w:rPr>
              <w:t xml:space="preserve"> </w:t>
            </w:r>
            <w:r w:rsidRPr="00F67237">
              <w:rPr>
                <w:rFonts w:ascii="Nyala" w:hAnsi="Nyala" w:cs="Nyala"/>
                <w:sz w:val="20"/>
                <w:szCs w:val="20"/>
              </w:rPr>
              <w:t>ማለትም፣</w:t>
            </w:r>
            <w:r w:rsidRPr="00F67237">
              <w:rPr>
                <w:rFonts w:ascii="Arial" w:hAnsi="Arial" w:cs="Arial"/>
                <w:sz w:val="20"/>
                <w:szCs w:val="20"/>
              </w:rPr>
              <w:t xml:space="preserve"> </w:t>
            </w:r>
            <w:r w:rsidRPr="00F67237">
              <w:rPr>
                <w:rFonts w:ascii="Nyala" w:hAnsi="Nyala" w:cs="Nyala"/>
                <w:sz w:val="20"/>
                <w:szCs w:val="20"/>
              </w:rPr>
              <w:t>ባለፉት</w:t>
            </w:r>
            <w:r w:rsidRPr="00F67237">
              <w:rPr>
                <w:rFonts w:ascii="Arial" w:hAnsi="Arial" w:cs="Arial"/>
                <w:sz w:val="20"/>
                <w:szCs w:val="20"/>
              </w:rPr>
              <w:t xml:space="preserve"> </w:t>
            </w:r>
            <w:r w:rsidRPr="00F67237">
              <w:rPr>
                <w:rFonts w:ascii="Nyala" w:hAnsi="Nyala" w:cs="Nyala"/>
                <w:szCs w:val="20"/>
              </w:rPr>
              <w:t>ሰባት</w:t>
            </w:r>
            <w:r w:rsidRPr="00F67237">
              <w:rPr>
                <w:rFonts w:ascii="Arial" w:hAnsi="Arial" w:cs="Arial"/>
                <w:szCs w:val="20"/>
              </w:rPr>
              <w:t xml:space="preserve"> </w:t>
            </w:r>
            <w:r w:rsidRPr="00F67237">
              <w:rPr>
                <w:rFonts w:ascii="Nyala" w:hAnsi="Nyala" w:cs="Nyala"/>
                <w:szCs w:val="20"/>
              </w:rPr>
              <w:t>የስራ</w:t>
            </w:r>
            <w:r w:rsidRPr="00F67237">
              <w:rPr>
                <w:rFonts w:ascii="Arial" w:hAnsi="Arial" w:cs="Arial"/>
                <w:szCs w:val="20"/>
              </w:rPr>
              <w:t xml:space="preserve"> </w:t>
            </w:r>
            <w:r w:rsidRPr="00F67237">
              <w:rPr>
                <w:rFonts w:ascii="Nyala" w:hAnsi="Nyala" w:cs="Nyala"/>
                <w:szCs w:val="20"/>
              </w:rPr>
              <w:t>ቀናት</w:t>
            </w:r>
            <w:r w:rsidRPr="00F67237">
              <w:rPr>
                <w:rFonts w:ascii="Arial" w:hAnsi="Arial" w:cs="Arial"/>
                <w:szCs w:val="20"/>
              </w:rPr>
              <w:t xml:space="preserve"> </w:t>
            </w:r>
            <w:r w:rsidRPr="00F67237">
              <w:rPr>
                <w:rFonts w:ascii="Nyala" w:hAnsi="Nyala" w:cs="Nyala"/>
                <w:szCs w:val="20"/>
              </w:rPr>
              <w:t>በአማካይ</w:t>
            </w:r>
            <w:r w:rsidRPr="00F67237">
              <w:rPr>
                <w:rFonts w:ascii="Arial" w:hAnsi="Arial" w:cs="Arial"/>
                <w:szCs w:val="20"/>
              </w:rPr>
              <w:t xml:space="preserve"> </w:t>
            </w:r>
            <w:r w:rsidRPr="00F67237">
              <w:rPr>
                <w:rFonts w:ascii="Nyala" w:hAnsi="Nyala" w:cs="Nyala"/>
                <w:szCs w:val="20"/>
              </w:rPr>
              <w:t>በቀን</w:t>
            </w:r>
            <w:r w:rsidRPr="00F67237">
              <w:rPr>
                <w:rFonts w:ascii="Arial" w:hAnsi="Arial" w:cs="Arial"/>
                <w:szCs w:val="20"/>
              </w:rPr>
              <w:t xml:space="preserve"> </w:t>
            </w:r>
            <w:r w:rsidRPr="00F67237">
              <w:rPr>
                <w:rFonts w:ascii="Nyala" w:hAnsi="Nyala" w:cs="Nyala"/>
                <w:sz w:val="20"/>
                <w:szCs w:val="20"/>
              </w:rPr>
              <w:t>ከንግድ</w:t>
            </w:r>
            <w:r w:rsidRPr="00F67237">
              <w:rPr>
                <w:rFonts w:ascii="Arial" w:hAnsi="Arial" w:cs="Arial"/>
                <w:sz w:val="20"/>
                <w:szCs w:val="20"/>
              </w:rPr>
              <w:t xml:space="preserve"> </w:t>
            </w:r>
            <w:r w:rsidRPr="00F67237">
              <w:rPr>
                <w:rFonts w:ascii="Nyala" w:hAnsi="Nyala" w:cs="Nyala"/>
                <w:sz w:val="20"/>
                <w:szCs w:val="20"/>
              </w:rPr>
              <w:t>ስራዎ</w:t>
            </w:r>
            <w:r w:rsidRPr="00F67237">
              <w:rPr>
                <w:rFonts w:ascii="Arial" w:hAnsi="Arial" w:cs="Arial"/>
                <w:sz w:val="20"/>
                <w:szCs w:val="20"/>
              </w:rPr>
              <w:t xml:space="preserve"> </w:t>
            </w:r>
            <w:r w:rsidRPr="00F67237">
              <w:rPr>
                <w:rFonts w:ascii="Nyala" w:hAnsi="Nyala" w:cs="Nyala"/>
                <w:sz w:val="20"/>
                <w:szCs w:val="20"/>
              </w:rPr>
              <w:t>ያገኙት</w:t>
            </w:r>
            <w:r w:rsidRPr="00F67237">
              <w:rPr>
                <w:rFonts w:ascii="Arial" w:hAnsi="Arial" w:cs="Arial"/>
                <w:sz w:val="20"/>
                <w:szCs w:val="20"/>
              </w:rPr>
              <w:t xml:space="preserve"> </w:t>
            </w:r>
            <w:r w:rsidRPr="00F67237">
              <w:rPr>
                <w:rFonts w:ascii="Nyala" w:hAnsi="Nyala" w:cs="Nyala"/>
                <w:sz w:val="20"/>
                <w:szCs w:val="20"/>
              </w:rPr>
              <w:t>ትርፍ</w:t>
            </w:r>
            <w:r w:rsidRPr="00F67237">
              <w:rPr>
                <w:rFonts w:ascii="Arial" w:hAnsi="Arial" w:cs="Arial"/>
                <w:sz w:val="20"/>
                <w:szCs w:val="20"/>
              </w:rPr>
              <w:t xml:space="preserve"> </w:t>
            </w:r>
            <w:r w:rsidRPr="00F67237">
              <w:rPr>
                <w:rFonts w:ascii="Nyala" w:hAnsi="Nyala" w:cs="Nyala"/>
                <w:sz w:val="20"/>
                <w:szCs w:val="20"/>
              </w:rPr>
              <w:t>ምን</w:t>
            </w:r>
            <w:r w:rsidRPr="00F67237">
              <w:rPr>
                <w:rFonts w:ascii="Arial" w:hAnsi="Arial" w:cs="Arial"/>
                <w:sz w:val="20"/>
                <w:szCs w:val="20"/>
              </w:rPr>
              <w:t xml:space="preserve"> </w:t>
            </w:r>
            <w:r w:rsidRPr="00F67237">
              <w:rPr>
                <w:rFonts w:ascii="Nyala" w:hAnsi="Nyala" w:cs="Nyala"/>
                <w:sz w:val="20"/>
                <w:szCs w:val="20"/>
              </w:rPr>
              <w:t>ያህል</w:t>
            </w:r>
            <w:r w:rsidRPr="00F67237">
              <w:rPr>
                <w:rFonts w:ascii="Arial" w:hAnsi="Arial" w:cs="Arial"/>
                <w:sz w:val="20"/>
                <w:szCs w:val="20"/>
              </w:rPr>
              <w:t xml:space="preserve"> </w:t>
            </w:r>
            <w:r w:rsidRPr="00F67237">
              <w:rPr>
                <w:rFonts w:ascii="Nyala" w:hAnsi="Nyala" w:cs="Nyala"/>
                <w:sz w:val="20"/>
                <w:szCs w:val="20"/>
              </w:rPr>
              <w:t>ነበር</w:t>
            </w:r>
            <w:r w:rsidRPr="00F67237">
              <w:rPr>
                <w:rFonts w:ascii="Arial" w:hAnsi="Arial" w:cs="Arial"/>
                <w:sz w:val="20"/>
                <w:szCs w:val="20"/>
              </w:rPr>
              <w:t>?</w:t>
            </w:r>
            <w:r w:rsidRPr="00F67237">
              <w:rPr>
                <w:rFonts w:ascii="Arial" w:hAnsi="Arial" w:cs="Arial"/>
                <w:b/>
                <w:sz w:val="20"/>
                <w:szCs w:val="20"/>
              </w:rPr>
              <w:t xml:space="preserve"> (</w:t>
            </w:r>
            <w:r w:rsidRPr="00F67237">
              <w:rPr>
                <w:rFonts w:ascii="Nyala" w:hAnsi="Nyala" w:cs="Nyala"/>
                <w:b/>
                <w:sz w:val="20"/>
                <w:szCs w:val="20"/>
              </w:rPr>
              <w:t>ትክክለኛውን</w:t>
            </w:r>
            <w:r w:rsidRPr="00F67237">
              <w:rPr>
                <w:rFonts w:ascii="Arial" w:hAnsi="Arial" w:cs="Arial"/>
                <w:b/>
                <w:sz w:val="20"/>
                <w:szCs w:val="20"/>
              </w:rPr>
              <w:t xml:space="preserve"> </w:t>
            </w:r>
            <w:r w:rsidRPr="00F67237">
              <w:rPr>
                <w:rFonts w:ascii="Nyala" w:hAnsi="Nyala" w:cs="Nyala"/>
                <w:b/>
                <w:sz w:val="20"/>
                <w:szCs w:val="20"/>
              </w:rPr>
              <w:t>የብር</w:t>
            </w:r>
            <w:r w:rsidRPr="00F67237">
              <w:rPr>
                <w:rFonts w:ascii="Arial" w:hAnsi="Arial" w:cs="Arial"/>
                <w:b/>
                <w:sz w:val="20"/>
                <w:szCs w:val="20"/>
              </w:rPr>
              <w:t xml:space="preserve"> </w:t>
            </w:r>
            <w:r w:rsidRPr="00F67237">
              <w:rPr>
                <w:rFonts w:ascii="Nyala" w:hAnsi="Nyala" w:cs="Nyala"/>
                <w:b/>
                <w:sz w:val="20"/>
                <w:szCs w:val="20"/>
              </w:rPr>
              <w:t>መጠን</w:t>
            </w:r>
            <w:r w:rsidRPr="00F67237">
              <w:rPr>
                <w:rFonts w:ascii="Arial" w:hAnsi="Arial" w:cs="Arial"/>
                <w:b/>
                <w:sz w:val="20"/>
                <w:szCs w:val="20"/>
              </w:rPr>
              <w:t xml:space="preserve"> </w:t>
            </w:r>
            <w:r w:rsidRPr="00F67237">
              <w:rPr>
                <w:rFonts w:ascii="Nyala" w:hAnsi="Nyala" w:cs="Nyala"/>
                <w:b/>
                <w:sz w:val="20"/>
                <w:szCs w:val="20"/>
              </w:rPr>
              <w:t>ጠይቀው</w:t>
            </w:r>
            <w:r w:rsidRPr="00F67237">
              <w:rPr>
                <w:rFonts w:ascii="Arial" w:hAnsi="Arial" w:cs="Arial"/>
                <w:b/>
                <w:sz w:val="20"/>
                <w:szCs w:val="20"/>
              </w:rPr>
              <w:t xml:space="preserve"> </w:t>
            </w:r>
            <w:r w:rsidRPr="00F67237">
              <w:rPr>
                <w:rFonts w:ascii="Nyala" w:hAnsi="Nyala" w:cs="Nyala"/>
                <w:b/>
                <w:sz w:val="20"/>
                <w:szCs w:val="20"/>
              </w:rPr>
              <w:t>ማግኘት</w:t>
            </w:r>
            <w:r w:rsidRPr="00F67237">
              <w:rPr>
                <w:rFonts w:ascii="Arial" w:hAnsi="Arial" w:cs="Arial"/>
                <w:b/>
                <w:sz w:val="20"/>
                <w:szCs w:val="20"/>
              </w:rPr>
              <w:t xml:space="preserve"> </w:t>
            </w:r>
            <w:r w:rsidRPr="00F67237">
              <w:rPr>
                <w:rFonts w:ascii="Nyala" w:hAnsi="Nyala" w:cs="Nyala"/>
                <w:b/>
                <w:sz w:val="20"/>
                <w:szCs w:val="20"/>
              </w:rPr>
              <w:t>ካልቻሉ</w:t>
            </w:r>
            <w:r w:rsidRPr="00F67237">
              <w:rPr>
                <w:rFonts w:ascii="Arial" w:hAnsi="Arial" w:cs="Arial"/>
                <w:b/>
                <w:sz w:val="20"/>
                <w:szCs w:val="20"/>
              </w:rPr>
              <w:t xml:space="preserve"> </w:t>
            </w:r>
            <w:r w:rsidRPr="00F67237">
              <w:rPr>
                <w:rFonts w:ascii="Nyala" w:hAnsi="Nyala" w:cs="Nyala"/>
                <w:b/>
                <w:sz w:val="20"/>
                <w:szCs w:val="20"/>
              </w:rPr>
              <w:t>ከፍተኛና</w:t>
            </w:r>
            <w:r w:rsidRPr="00F67237">
              <w:rPr>
                <w:rFonts w:ascii="Arial" w:hAnsi="Arial" w:cs="Arial"/>
                <w:b/>
                <w:sz w:val="20"/>
                <w:szCs w:val="20"/>
              </w:rPr>
              <w:t xml:space="preserve"> </w:t>
            </w:r>
            <w:r w:rsidRPr="00F67237">
              <w:rPr>
                <w:rFonts w:ascii="Nyala" w:hAnsi="Nyala" w:cs="Nyala"/>
                <w:b/>
                <w:sz w:val="20"/>
                <w:szCs w:val="20"/>
              </w:rPr>
              <w:t>ዝቅተኛውን</w:t>
            </w:r>
            <w:r w:rsidRPr="00F67237">
              <w:rPr>
                <w:rFonts w:ascii="Arial" w:hAnsi="Arial" w:cs="Arial"/>
                <w:b/>
                <w:sz w:val="20"/>
                <w:szCs w:val="20"/>
              </w:rPr>
              <w:t xml:space="preserve"> </w:t>
            </w:r>
            <w:r w:rsidRPr="00F67237">
              <w:rPr>
                <w:rFonts w:ascii="Nyala" w:hAnsi="Nyala" w:cs="Nyala"/>
                <w:b/>
                <w:sz w:val="20"/>
                <w:szCs w:val="20"/>
              </w:rPr>
              <w:t>መጠን</w:t>
            </w:r>
            <w:r w:rsidRPr="00F67237">
              <w:rPr>
                <w:rFonts w:ascii="Arial" w:hAnsi="Arial" w:cs="Arial"/>
                <w:b/>
                <w:sz w:val="20"/>
                <w:szCs w:val="20"/>
              </w:rPr>
              <w:t xml:space="preserve"> </w:t>
            </w:r>
            <w:r w:rsidRPr="00F67237">
              <w:rPr>
                <w:rFonts w:ascii="Nyala" w:hAnsi="Nyala" w:cs="Nyala"/>
                <w:b/>
                <w:sz w:val="20"/>
                <w:szCs w:val="20"/>
              </w:rPr>
              <w:t>ይጠይቁ</w:t>
            </w:r>
            <w:r w:rsidRPr="00F67237">
              <w:rPr>
                <w:rFonts w:ascii="Arial" w:hAnsi="Arial" w:cs="Arial"/>
                <w:b/>
                <w:sz w:val="20"/>
                <w:szCs w:val="20"/>
              </w:rPr>
              <w:t>)</w:t>
            </w:r>
          </w:p>
          <w:tbl>
            <w:tblPr>
              <w:tblStyle w:val="TableGrid"/>
              <w:tblW w:w="0" w:type="auto"/>
              <w:tblLayout w:type="fixed"/>
              <w:tblLook w:val="04A0" w:firstRow="1" w:lastRow="0" w:firstColumn="1" w:lastColumn="0" w:noHBand="0" w:noVBand="1"/>
            </w:tblPr>
            <w:tblGrid>
              <w:gridCol w:w="2521"/>
              <w:gridCol w:w="2522"/>
              <w:gridCol w:w="2522"/>
            </w:tblGrid>
            <w:tr w:rsidR="00C74396" w:rsidRPr="00F67237" w14:paraId="450E8772" w14:textId="77777777" w:rsidTr="00500E7F">
              <w:tc>
                <w:tcPr>
                  <w:tcW w:w="2521" w:type="dxa"/>
                  <w:shd w:val="clear" w:color="auto" w:fill="F2F2F2" w:themeFill="background1" w:themeFillShade="F2"/>
                </w:tcPr>
                <w:p w14:paraId="480F0A07" w14:textId="77777777" w:rsidR="00C74396" w:rsidRPr="00F67237" w:rsidRDefault="00C74396" w:rsidP="00500E7F">
                  <w:pPr>
                    <w:rPr>
                      <w:rFonts w:ascii="Arial" w:hAnsi="Arial" w:cs="Arial"/>
                      <w:sz w:val="20"/>
                      <w:szCs w:val="20"/>
                    </w:rPr>
                  </w:pPr>
                  <w:r w:rsidRPr="00F67237">
                    <w:rPr>
                      <w:rFonts w:ascii="Arial" w:hAnsi="Arial" w:cs="Arial"/>
                      <w:sz w:val="20"/>
                      <w:szCs w:val="20"/>
                    </w:rPr>
                    <w:t xml:space="preserve">Min/ </w:t>
                  </w:r>
                  <w:r w:rsidRPr="00F67237">
                    <w:rPr>
                      <w:rFonts w:ascii="Nyala" w:hAnsi="Nyala" w:cs="Nyala"/>
                      <w:sz w:val="20"/>
                      <w:szCs w:val="20"/>
                    </w:rPr>
                    <w:t>አነስተኛ</w:t>
                  </w:r>
                </w:p>
              </w:tc>
              <w:tc>
                <w:tcPr>
                  <w:tcW w:w="2522" w:type="dxa"/>
                  <w:shd w:val="clear" w:color="auto" w:fill="F2F2F2" w:themeFill="background1" w:themeFillShade="F2"/>
                </w:tcPr>
                <w:p w14:paraId="04008B62" w14:textId="77777777" w:rsidR="00C74396" w:rsidRPr="00F67237" w:rsidRDefault="00C74396" w:rsidP="00500E7F">
                  <w:pPr>
                    <w:jc w:val="center"/>
                    <w:rPr>
                      <w:rFonts w:ascii="Arial" w:hAnsi="Arial" w:cs="Arial"/>
                      <w:sz w:val="20"/>
                      <w:szCs w:val="20"/>
                    </w:rPr>
                  </w:pPr>
                  <w:r w:rsidRPr="00F67237">
                    <w:rPr>
                      <w:rFonts w:ascii="Arial" w:hAnsi="Arial" w:cs="Arial"/>
                      <w:sz w:val="20"/>
                      <w:szCs w:val="20"/>
                    </w:rPr>
                    <w:t xml:space="preserve">AVERAGE DAILY PROFITS / </w:t>
                  </w:r>
                  <w:r w:rsidRPr="00F67237">
                    <w:rPr>
                      <w:rFonts w:ascii="Nyala" w:hAnsi="Nyala" w:cs="Nyala"/>
                      <w:sz w:val="20"/>
                      <w:szCs w:val="20"/>
                    </w:rPr>
                    <w:t>አማካይ</w:t>
                  </w:r>
                  <w:r w:rsidRPr="00F67237">
                    <w:rPr>
                      <w:rFonts w:ascii="Arial" w:hAnsi="Arial" w:cs="Arial"/>
                      <w:sz w:val="20"/>
                      <w:szCs w:val="20"/>
                    </w:rPr>
                    <w:t xml:space="preserve"> </w:t>
                  </w:r>
                  <w:r w:rsidRPr="00F67237">
                    <w:rPr>
                      <w:rFonts w:ascii="Nyala" w:hAnsi="Nyala" w:cs="Nyala"/>
                      <w:sz w:val="20"/>
                      <w:szCs w:val="20"/>
                    </w:rPr>
                    <w:t>የለት</w:t>
                  </w:r>
                  <w:r w:rsidRPr="00F67237">
                    <w:rPr>
                      <w:rFonts w:ascii="Arial" w:hAnsi="Arial" w:cs="Arial"/>
                      <w:sz w:val="20"/>
                      <w:szCs w:val="20"/>
                    </w:rPr>
                    <w:t xml:space="preserve"> </w:t>
                  </w:r>
                  <w:r w:rsidRPr="00F67237">
                    <w:rPr>
                      <w:rFonts w:ascii="Nyala" w:hAnsi="Nyala" w:cs="Nyala"/>
                      <w:sz w:val="20"/>
                      <w:szCs w:val="20"/>
                    </w:rPr>
                    <w:t>ትርፍ</w:t>
                  </w:r>
                </w:p>
              </w:tc>
              <w:tc>
                <w:tcPr>
                  <w:tcW w:w="2522" w:type="dxa"/>
                  <w:shd w:val="clear" w:color="auto" w:fill="F2F2F2" w:themeFill="background1" w:themeFillShade="F2"/>
                </w:tcPr>
                <w:p w14:paraId="23EFE41A" w14:textId="77777777" w:rsidR="00C74396" w:rsidRPr="00F67237" w:rsidRDefault="00C74396" w:rsidP="00500E7F">
                  <w:pPr>
                    <w:jc w:val="right"/>
                    <w:rPr>
                      <w:rFonts w:ascii="Arial" w:hAnsi="Arial" w:cs="Arial"/>
                      <w:sz w:val="20"/>
                      <w:szCs w:val="20"/>
                    </w:rPr>
                  </w:pPr>
                  <w:r w:rsidRPr="00F67237">
                    <w:rPr>
                      <w:rFonts w:ascii="Arial" w:hAnsi="Arial" w:cs="Arial"/>
                      <w:sz w:val="20"/>
                      <w:szCs w:val="20"/>
                    </w:rPr>
                    <w:t xml:space="preserve">Max/ </w:t>
                  </w:r>
                  <w:r w:rsidRPr="00F67237">
                    <w:rPr>
                      <w:rFonts w:ascii="Nyala" w:hAnsi="Nyala" w:cs="Nyala"/>
                      <w:sz w:val="20"/>
                      <w:szCs w:val="20"/>
                    </w:rPr>
                    <w:t>ከፍተኛ</w:t>
                  </w:r>
                </w:p>
              </w:tc>
            </w:tr>
            <w:tr w:rsidR="00C74396" w:rsidRPr="00F67237" w14:paraId="7584A05E" w14:textId="77777777" w:rsidTr="00500E7F">
              <w:tc>
                <w:tcPr>
                  <w:tcW w:w="2521" w:type="dxa"/>
                </w:tcPr>
                <w:p w14:paraId="596EFDA0" w14:textId="77777777" w:rsidR="00C74396" w:rsidRPr="00F67237" w:rsidRDefault="00C74396" w:rsidP="00500E7F">
                  <w:pPr>
                    <w:rPr>
                      <w:rFonts w:ascii="Arial" w:hAnsi="Arial" w:cs="Arial"/>
                      <w:sz w:val="20"/>
                      <w:szCs w:val="20"/>
                    </w:rPr>
                  </w:pPr>
                </w:p>
                <w:p w14:paraId="1204BB78" w14:textId="77777777" w:rsidR="00C74396" w:rsidRPr="00F67237" w:rsidRDefault="00C74396" w:rsidP="00500E7F">
                  <w:pPr>
                    <w:rPr>
                      <w:rFonts w:ascii="Arial" w:hAnsi="Arial" w:cs="Arial"/>
                      <w:sz w:val="20"/>
                      <w:szCs w:val="20"/>
                    </w:rPr>
                  </w:pPr>
                </w:p>
              </w:tc>
              <w:tc>
                <w:tcPr>
                  <w:tcW w:w="2522" w:type="dxa"/>
                </w:tcPr>
                <w:p w14:paraId="5A98A3FD" w14:textId="77777777" w:rsidR="00C74396" w:rsidRPr="00F67237" w:rsidRDefault="00C74396" w:rsidP="00500E7F">
                  <w:pPr>
                    <w:rPr>
                      <w:rFonts w:ascii="Arial" w:hAnsi="Arial" w:cs="Arial"/>
                      <w:sz w:val="20"/>
                      <w:szCs w:val="20"/>
                    </w:rPr>
                  </w:pPr>
                </w:p>
              </w:tc>
              <w:tc>
                <w:tcPr>
                  <w:tcW w:w="2522" w:type="dxa"/>
                </w:tcPr>
                <w:p w14:paraId="2CD7FFFF" w14:textId="77777777" w:rsidR="00C74396" w:rsidRPr="00F67237" w:rsidRDefault="00C74396" w:rsidP="00500E7F">
                  <w:pPr>
                    <w:rPr>
                      <w:rFonts w:ascii="Arial" w:hAnsi="Arial" w:cs="Arial"/>
                      <w:sz w:val="20"/>
                      <w:szCs w:val="20"/>
                    </w:rPr>
                  </w:pPr>
                </w:p>
              </w:tc>
            </w:tr>
          </w:tbl>
          <w:p w14:paraId="202D8AA4" w14:textId="77777777" w:rsidR="00343F93" w:rsidRPr="00F67237" w:rsidRDefault="00343F93" w:rsidP="00343F93">
            <w:pPr>
              <w:rPr>
                <w:rFonts w:ascii="Arial" w:hAnsi="Arial" w:cs="Arial"/>
                <w:sz w:val="20"/>
                <w:szCs w:val="20"/>
              </w:rPr>
            </w:pPr>
          </w:p>
        </w:tc>
      </w:tr>
      <w:tr w:rsidR="00343F93" w:rsidRPr="00F67237" w14:paraId="687492D5" w14:textId="77777777" w:rsidTr="00F901D6">
        <w:tblPrEx>
          <w:tblCellMar>
            <w:top w:w="108" w:type="dxa"/>
            <w:bottom w:w="108" w:type="dxa"/>
          </w:tblCellMar>
        </w:tblPrEx>
        <w:trPr>
          <w:trHeight w:val="333"/>
        </w:trPr>
        <w:tc>
          <w:tcPr>
            <w:tcW w:w="895" w:type="dxa"/>
            <w:gridSpan w:val="2"/>
          </w:tcPr>
          <w:p w14:paraId="58DB2EDA" w14:textId="77777777" w:rsidR="00343F93" w:rsidRPr="00F67237" w:rsidRDefault="00343F93" w:rsidP="00343F93">
            <w:pPr>
              <w:rPr>
                <w:rFonts w:ascii="Arial" w:hAnsi="Arial" w:cs="Arial"/>
                <w:sz w:val="20"/>
                <w:szCs w:val="20"/>
              </w:rPr>
            </w:pPr>
            <w:r w:rsidRPr="00F67237">
              <w:rPr>
                <w:rFonts w:ascii="Arial" w:hAnsi="Arial" w:cs="Arial"/>
                <w:sz w:val="20"/>
                <w:szCs w:val="20"/>
              </w:rPr>
              <w:t>9</w:t>
            </w:r>
          </w:p>
        </w:tc>
        <w:tc>
          <w:tcPr>
            <w:tcW w:w="8393" w:type="dxa"/>
            <w:gridSpan w:val="4"/>
          </w:tcPr>
          <w:p w14:paraId="6BA14419" w14:textId="77777777" w:rsidR="00343F93" w:rsidRPr="00F67237" w:rsidRDefault="00343F93" w:rsidP="00E4011A">
            <w:pPr>
              <w:jc w:val="both"/>
              <w:rPr>
                <w:rFonts w:ascii="Arial" w:hAnsi="Arial" w:cs="Arial"/>
                <w:b/>
                <w:i/>
                <w:sz w:val="20"/>
                <w:szCs w:val="20"/>
              </w:rPr>
            </w:pPr>
            <w:r w:rsidRPr="00F67237">
              <w:rPr>
                <w:rFonts w:ascii="Arial" w:hAnsi="Arial" w:cs="Arial"/>
                <w:sz w:val="20"/>
                <w:szCs w:val="20"/>
              </w:rPr>
              <w:t xml:space="preserve">What was the TOTAL PROFIT the business earned in the LAST 30 WORKING DAYS? </w:t>
            </w:r>
            <w:r w:rsidRPr="00F67237">
              <w:rPr>
                <w:rFonts w:ascii="Arial" w:hAnsi="Arial" w:cs="Arial"/>
                <w:b/>
                <w:sz w:val="20"/>
                <w:szCs w:val="20"/>
              </w:rPr>
              <w:t>(</w:t>
            </w:r>
            <w:r w:rsidRPr="00F67237">
              <w:rPr>
                <w:rFonts w:ascii="Arial" w:hAnsi="Arial" w:cs="Arial"/>
                <w:b/>
                <w:i/>
                <w:sz w:val="20"/>
                <w:szCs w:val="20"/>
              </w:rPr>
              <w:t>Ask for exact amount in Birr but complement with range information (min and max))</w:t>
            </w:r>
          </w:p>
          <w:p w14:paraId="62AFFBA0" w14:textId="5F7B207E" w:rsidR="00076E9A" w:rsidRPr="00F67237" w:rsidRDefault="00076E9A" w:rsidP="00E4011A">
            <w:pPr>
              <w:jc w:val="both"/>
              <w:rPr>
                <w:rFonts w:ascii="Arial" w:hAnsi="Arial" w:cs="Arial"/>
                <w:b/>
                <w:i/>
                <w:sz w:val="20"/>
                <w:szCs w:val="20"/>
              </w:rPr>
            </w:pPr>
            <w:r w:rsidRPr="00F67237">
              <w:rPr>
                <w:rFonts w:ascii="Nyala" w:hAnsi="Nyala" w:cs="Nyala"/>
                <w:sz w:val="20"/>
                <w:szCs w:val="20"/>
              </w:rPr>
              <w:t>ባለፉት</w:t>
            </w:r>
            <w:r w:rsidRPr="00F67237">
              <w:rPr>
                <w:rFonts w:ascii="Arial" w:hAnsi="Arial" w:cs="Arial"/>
                <w:sz w:val="20"/>
                <w:szCs w:val="20"/>
              </w:rPr>
              <w:t xml:space="preserve"> 30 </w:t>
            </w:r>
            <w:r w:rsidRPr="00F67237">
              <w:rPr>
                <w:rFonts w:ascii="Nyala" w:hAnsi="Nyala" w:cs="Nyala"/>
                <w:sz w:val="20"/>
                <w:szCs w:val="20"/>
              </w:rPr>
              <w:t>የስራ</w:t>
            </w:r>
            <w:r w:rsidRPr="00F67237">
              <w:rPr>
                <w:rFonts w:ascii="Arial" w:hAnsi="Arial" w:cs="Arial"/>
                <w:sz w:val="20"/>
                <w:szCs w:val="20"/>
              </w:rPr>
              <w:t xml:space="preserve"> </w:t>
            </w:r>
            <w:r w:rsidRPr="00F67237">
              <w:rPr>
                <w:rFonts w:ascii="Nyala" w:hAnsi="Nyala" w:cs="Nyala"/>
                <w:sz w:val="20"/>
                <w:szCs w:val="20"/>
              </w:rPr>
              <w:t>ቀናት</w:t>
            </w:r>
            <w:r w:rsidRPr="00F67237">
              <w:rPr>
                <w:rFonts w:ascii="Arial" w:hAnsi="Arial" w:cs="Arial"/>
                <w:sz w:val="20"/>
                <w:szCs w:val="20"/>
              </w:rPr>
              <w:t xml:space="preserve"> </w:t>
            </w:r>
            <w:r w:rsidRPr="00F67237">
              <w:rPr>
                <w:rFonts w:ascii="Nyala" w:hAnsi="Nyala" w:cs="Nyala"/>
                <w:sz w:val="20"/>
                <w:szCs w:val="20"/>
              </w:rPr>
              <w:t>የንግድ</w:t>
            </w:r>
            <w:r w:rsidRPr="00F67237">
              <w:rPr>
                <w:rFonts w:ascii="Arial" w:hAnsi="Arial" w:cs="Arial"/>
                <w:sz w:val="20"/>
                <w:szCs w:val="20"/>
              </w:rPr>
              <w:t xml:space="preserve"> </w:t>
            </w:r>
            <w:r w:rsidRPr="00F67237">
              <w:rPr>
                <w:rFonts w:ascii="Nyala" w:hAnsi="Nyala" w:cs="Nyala"/>
                <w:sz w:val="20"/>
                <w:szCs w:val="20"/>
              </w:rPr>
              <w:t>ድርጅቶ</w:t>
            </w:r>
            <w:r w:rsidRPr="00F67237">
              <w:rPr>
                <w:rFonts w:ascii="Arial" w:hAnsi="Arial" w:cs="Arial"/>
                <w:sz w:val="20"/>
                <w:szCs w:val="20"/>
              </w:rPr>
              <w:t xml:space="preserve"> </w:t>
            </w:r>
            <w:r w:rsidRPr="00F67237">
              <w:rPr>
                <w:rFonts w:ascii="Nyala" w:hAnsi="Nyala" w:cs="Nyala"/>
                <w:sz w:val="20"/>
                <w:szCs w:val="20"/>
              </w:rPr>
              <w:t>ያስገኘው</w:t>
            </w:r>
            <w:r w:rsidRPr="00F67237">
              <w:rPr>
                <w:rFonts w:ascii="Arial" w:hAnsi="Arial" w:cs="Arial"/>
                <w:sz w:val="20"/>
                <w:szCs w:val="20"/>
              </w:rPr>
              <w:t xml:space="preserve"> </w:t>
            </w:r>
            <w:r w:rsidRPr="00F67237">
              <w:rPr>
                <w:rFonts w:ascii="Nyala" w:hAnsi="Nyala" w:cs="Nyala"/>
                <w:sz w:val="20"/>
                <w:szCs w:val="20"/>
              </w:rPr>
              <w:t>አጠቃላይ</w:t>
            </w:r>
            <w:r w:rsidRPr="00F67237">
              <w:rPr>
                <w:rFonts w:ascii="Arial" w:hAnsi="Arial" w:cs="Arial"/>
                <w:sz w:val="20"/>
                <w:szCs w:val="20"/>
              </w:rPr>
              <w:t xml:space="preserve"> </w:t>
            </w:r>
            <w:r w:rsidRPr="00F67237">
              <w:rPr>
                <w:rFonts w:ascii="Nyala" w:hAnsi="Nyala" w:cs="Nyala"/>
                <w:sz w:val="20"/>
                <w:szCs w:val="20"/>
              </w:rPr>
              <w:t>ትርፍ</w:t>
            </w:r>
            <w:r w:rsidRPr="00F67237">
              <w:rPr>
                <w:rFonts w:ascii="Arial" w:hAnsi="Arial" w:cs="Arial"/>
                <w:sz w:val="20"/>
                <w:szCs w:val="20"/>
              </w:rPr>
              <w:t xml:space="preserve"> </w:t>
            </w:r>
            <w:r w:rsidRPr="00F67237">
              <w:rPr>
                <w:rFonts w:ascii="Nyala" w:hAnsi="Nyala" w:cs="Nyala"/>
                <w:sz w:val="20"/>
                <w:szCs w:val="20"/>
              </w:rPr>
              <w:t>ምን</w:t>
            </w:r>
            <w:r w:rsidRPr="00F67237">
              <w:rPr>
                <w:rFonts w:ascii="Arial" w:hAnsi="Arial" w:cs="Arial"/>
                <w:sz w:val="20"/>
                <w:szCs w:val="20"/>
              </w:rPr>
              <w:t xml:space="preserve"> </w:t>
            </w:r>
            <w:r w:rsidRPr="00F67237">
              <w:rPr>
                <w:rFonts w:ascii="Nyala" w:hAnsi="Nyala" w:cs="Nyala"/>
                <w:sz w:val="20"/>
                <w:szCs w:val="20"/>
              </w:rPr>
              <w:t>ያህል</w:t>
            </w:r>
            <w:r w:rsidRPr="00F67237">
              <w:rPr>
                <w:rFonts w:ascii="Arial" w:hAnsi="Arial" w:cs="Arial"/>
                <w:sz w:val="20"/>
                <w:szCs w:val="20"/>
              </w:rPr>
              <w:t xml:space="preserve"> </w:t>
            </w:r>
            <w:r w:rsidRPr="00F67237">
              <w:rPr>
                <w:rFonts w:ascii="Nyala" w:hAnsi="Nyala" w:cs="Nyala"/>
                <w:sz w:val="20"/>
                <w:szCs w:val="20"/>
              </w:rPr>
              <w:t>ነበር</w:t>
            </w:r>
            <w:r w:rsidRPr="00F67237">
              <w:rPr>
                <w:rFonts w:ascii="Arial" w:hAnsi="Arial" w:cs="Arial"/>
                <w:sz w:val="20"/>
                <w:szCs w:val="20"/>
              </w:rPr>
              <w:t xml:space="preserve">? </w:t>
            </w:r>
            <w:r w:rsidRPr="00F67237">
              <w:rPr>
                <w:rFonts w:ascii="Arial" w:hAnsi="Arial" w:cs="Arial"/>
                <w:b/>
                <w:i/>
                <w:sz w:val="20"/>
                <w:szCs w:val="20"/>
              </w:rPr>
              <w:t xml:space="preserve"> </w:t>
            </w:r>
            <w:r w:rsidRPr="00F67237">
              <w:rPr>
                <w:rFonts w:ascii="Arial" w:hAnsi="Arial" w:cs="Arial"/>
                <w:b/>
                <w:sz w:val="20"/>
                <w:szCs w:val="20"/>
              </w:rPr>
              <w:t>(</w:t>
            </w:r>
            <w:r w:rsidRPr="00F67237">
              <w:rPr>
                <w:rFonts w:ascii="Nyala" w:hAnsi="Nyala" w:cs="Nyala"/>
                <w:b/>
                <w:sz w:val="20"/>
                <w:szCs w:val="20"/>
              </w:rPr>
              <w:t>ትክክለኛውን</w:t>
            </w:r>
            <w:r w:rsidRPr="00F67237">
              <w:rPr>
                <w:rFonts w:ascii="Arial" w:hAnsi="Arial" w:cs="Arial"/>
                <w:b/>
                <w:sz w:val="20"/>
                <w:szCs w:val="20"/>
              </w:rPr>
              <w:t xml:space="preserve"> </w:t>
            </w:r>
            <w:r w:rsidRPr="00F67237">
              <w:rPr>
                <w:rFonts w:ascii="Nyala" w:hAnsi="Nyala" w:cs="Nyala"/>
                <w:b/>
                <w:sz w:val="20"/>
                <w:szCs w:val="20"/>
              </w:rPr>
              <w:t>የብር</w:t>
            </w:r>
            <w:r w:rsidRPr="00F67237">
              <w:rPr>
                <w:rFonts w:ascii="Arial" w:hAnsi="Arial" w:cs="Arial"/>
                <w:b/>
                <w:sz w:val="20"/>
                <w:szCs w:val="20"/>
              </w:rPr>
              <w:t xml:space="preserve"> </w:t>
            </w:r>
            <w:r w:rsidRPr="00F67237">
              <w:rPr>
                <w:rFonts w:ascii="Nyala" w:hAnsi="Nyala" w:cs="Nyala"/>
                <w:b/>
                <w:sz w:val="20"/>
                <w:szCs w:val="20"/>
              </w:rPr>
              <w:t>መጠን</w:t>
            </w:r>
            <w:r w:rsidRPr="00F67237">
              <w:rPr>
                <w:rFonts w:ascii="Arial" w:hAnsi="Arial" w:cs="Arial"/>
                <w:b/>
                <w:sz w:val="20"/>
                <w:szCs w:val="20"/>
              </w:rPr>
              <w:t xml:space="preserve"> </w:t>
            </w:r>
            <w:r w:rsidRPr="00F67237">
              <w:rPr>
                <w:rFonts w:ascii="Nyala" w:hAnsi="Nyala" w:cs="Nyala"/>
                <w:b/>
                <w:sz w:val="20"/>
                <w:szCs w:val="20"/>
              </w:rPr>
              <w:t>ጠይቀው</w:t>
            </w:r>
            <w:r w:rsidRPr="00F67237">
              <w:rPr>
                <w:rFonts w:ascii="Arial" w:hAnsi="Arial" w:cs="Arial"/>
                <w:b/>
                <w:sz w:val="20"/>
                <w:szCs w:val="20"/>
              </w:rPr>
              <w:t xml:space="preserve"> </w:t>
            </w:r>
            <w:r w:rsidRPr="00F67237">
              <w:rPr>
                <w:rFonts w:ascii="Nyala" w:hAnsi="Nyala" w:cs="Nyala"/>
                <w:b/>
                <w:sz w:val="20"/>
                <w:szCs w:val="20"/>
              </w:rPr>
              <w:t>ማግኘት</w:t>
            </w:r>
            <w:r w:rsidRPr="00F67237">
              <w:rPr>
                <w:rFonts w:ascii="Arial" w:hAnsi="Arial" w:cs="Arial"/>
                <w:b/>
                <w:sz w:val="20"/>
                <w:szCs w:val="20"/>
              </w:rPr>
              <w:t xml:space="preserve"> </w:t>
            </w:r>
            <w:r w:rsidRPr="00F67237">
              <w:rPr>
                <w:rFonts w:ascii="Nyala" w:hAnsi="Nyala" w:cs="Nyala"/>
                <w:b/>
                <w:sz w:val="20"/>
                <w:szCs w:val="20"/>
              </w:rPr>
              <w:t>ካልቻሉ</w:t>
            </w:r>
            <w:r w:rsidRPr="00F67237">
              <w:rPr>
                <w:rFonts w:ascii="Arial" w:hAnsi="Arial" w:cs="Arial"/>
                <w:b/>
                <w:sz w:val="20"/>
                <w:szCs w:val="20"/>
              </w:rPr>
              <w:t xml:space="preserve"> </w:t>
            </w:r>
            <w:r w:rsidRPr="00F67237">
              <w:rPr>
                <w:rFonts w:ascii="Nyala" w:hAnsi="Nyala" w:cs="Nyala"/>
                <w:b/>
                <w:sz w:val="20"/>
                <w:szCs w:val="20"/>
              </w:rPr>
              <w:t>ከፍተኛና</w:t>
            </w:r>
            <w:r w:rsidRPr="00F67237">
              <w:rPr>
                <w:rFonts w:ascii="Arial" w:hAnsi="Arial" w:cs="Arial"/>
                <w:b/>
                <w:sz w:val="20"/>
                <w:szCs w:val="20"/>
              </w:rPr>
              <w:t xml:space="preserve"> </w:t>
            </w:r>
            <w:r w:rsidRPr="00F67237">
              <w:rPr>
                <w:rFonts w:ascii="Nyala" w:hAnsi="Nyala" w:cs="Nyala"/>
                <w:b/>
                <w:sz w:val="20"/>
                <w:szCs w:val="20"/>
              </w:rPr>
              <w:t>ዝቅተኛውን</w:t>
            </w:r>
            <w:r w:rsidRPr="00F67237">
              <w:rPr>
                <w:rFonts w:ascii="Arial" w:hAnsi="Arial" w:cs="Arial"/>
                <w:b/>
                <w:sz w:val="20"/>
                <w:szCs w:val="20"/>
              </w:rPr>
              <w:t xml:space="preserve"> </w:t>
            </w:r>
            <w:r w:rsidRPr="00F67237">
              <w:rPr>
                <w:rFonts w:ascii="Nyala" w:hAnsi="Nyala" w:cs="Nyala"/>
                <w:b/>
                <w:sz w:val="20"/>
                <w:szCs w:val="20"/>
              </w:rPr>
              <w:t>መጠን</w:t>
            </w:r>
            <w:r w:rsidRPr="00F67237">
              <w:rPr>
                <w:rFonts w:ascii="Arial" w:hAnsi="Arial" w:cs="Arial"/>
                <w:b/>
                <w:sz w:val="20"/>
                <w:szCs w:val="20"/>
              </w:rPr>
              <w:t xml:space="preserve"> </w:t>
            </w:r>
            <w:r w:rsidRPr="00F67237">
              <w:rPr>
                <w:rFonts w:ascii="Nyala" w:hAnsi="Nyala" w:cs="Nyala"/>
                <w:b/>
                <w:sz w:val="20"/>
                <w:szCs w:val="20"/>
              </w:rPr>
              <w:t>ይጠይቁ</w:t>
            </w:r>
            <w:r w:rsidRPr="00F67237">
              <w:rPr>
                <w:rFonts w:ascii="Arial" w:hAnsi="Arial" w:cs="Arial"/>
                <w:b/>
                <w:sz w:val="20"/>
                <w:szCs w:val="20"/>
              </w:rPr>
              <w:t>)</w:t>
            </w:r>
          </w:p>
          <w:tbl>
            <w:tblPr>
              <w:tblStyle w:val="TableGrid"/>
              <w:tblW w:w="0" w:type="auto"/>
              <w:tblLayout w:type="fixed"/>
              <w:tblLook w:val="04A0" w:firstRow="1" w:lastRow="0" w:firstColumn="1" w:lastColumn="0" w:noHBand="0" w:noVBand="1"/>
            </w:tblPr>
            <w:tblGrid>
              <w:gridCol w:w="2521"/>
              <w:gridCol w:w="2522"/>
              <w:gridCol w:w="2522"/>
            </w:tblGrid>
            <w:tr w:rsidR="00076E9A" w:rsidRPr="00F67237" w14:paraId="28E4F178" w14:textId="77777777" w:rsidTr="00500E7F">
              <w:tc>
                <w:tcPr>
                  <w:tcW w:w="2521" w:type="dxa"/>
                  <w:shd w:val="clear" w:color="auto" w:fill="F2F2F2" w:themeFill="background1" w:themeFillShade="F2"/>
                </w:tcPr>
                <w:p w14:paraId="1455145A" w14:textId="77777777" w:rsidR="00076E9A" w:rsidRPr="00F67237" w:rsidRDefault="00076E9A" w:rsidP="00500E7F">
                  <w:pPr>
                    <w:rPr>
                      <w:rFonts w:ascii="Arial" w:hAnsi="Arial" w:cs="Arial"/>
                      <w:sz w:val="20"/>
                      <w:szCs w:val="20"/>
                    </w:rPr>
                  </w:pPr>
                  <w:r w:rsidRPr="00F67237">
                    <w:rPr>
                      <w:rFonts w:ascii="Arial" w:hAnsi="Arial" w:cs="Arial"/>
                      <w:sz w:val="20"/>
                      <w:szCs w:val="20"/>
                    </w:rPr>
                    <w:t xml:space="preserve">Min/ </w:t>
                  </w:r>
                  <w:r w:rsidRPr="00F67237">
                    <w:rPr>
                      <w:rFonts w:ascii="Nyala" w:hAnsi="Nyala" w:cs="Nyala"/>
                      <w:sz w:val="20"/>
                      <w:szCs w:val="20"/>
                    </w:rPr>
                    <w:t>አነስተኛ</w:t>
                  </w:r>
                </w:p>
              </w:tc>
              <w:tc>
                <w:tcPr>
                  <w:tcW w:w="2522" w:type="dxa"/>
                  <w:shd w:val="clear" w:color="auto" w:fill="F2F2F2" w:themeFill="background1" w:themeFillShade="F2"/>
                </w:tcPr>
                <w:p w14:paraId="1EFA7167" w14:textId="77777777" w:rsidR="00076E9A" w:rsidRPr="00F67237" w:rsidRDefault="00076E9A" w:rsidP="00500E7F">
                  <w:pPr>
                    <w:jc w:val="center"/>
                    <w:rPr>
                      <w:rFonts w:ascii="Arial" w:hAnsi="Arial" w:cs="Arial"/>
                      <w:sz w:val="20"/>
                      <w:szCs w:val="20"/>
                    </w:rPr>
                  </w:pPr>
                  <w:r w:rsidRPr="00F67237">
                    <w:rPr>
                      <w:rFonts w:ascii="Arial" w:hAnsi="Arial" w:cs="Arial"/>
                      <w:sz w:val="20"/>
                      <w:szCs w:val="20"/>
                    </w:rPr>
                    <w:t xml:space="preserve">AVERAGE LAST 30 DAYS </w:t>
                  </w:r>
                  <w:r w:rsidRPr="00F67237">
                    <w:rPr>
                      <w:rFonts w:ascii="Arial" w:hAnsi="Arial" w:cs="Arial"/>
                      <w:sz w:val="20"/>
                      <w:szCs w:val="20"/>
                    </w:rPr>
                    <w:br/>
                    <w:t xml:space="preserve">PROFITS/ </w:t>
                  </w:r>
                  <w:r w:rsidRPr="00F67237">
                    <w:rPr>
                      <w:rFonts w:ascii="Nyala" w:hAnsi="Nyala" w:cs="Nyala"/>
                      <w:sz w:val="20"/>
                      <w:szCs w:val="20"/>
                    </w:rPr>
                    <w:t>አማካይ</w:t>
                  </w:r>
                  <w:r w:rsidRPr="00F67237">
                    <w:rPr>
                      <w:rFonts w:ascii="Arial" w:hAnsi="Arial" w:cs="Arial"/>
                      <w:sz w:val="20"/>
                      <w:szCs w:val="20"/>
                    </w:rPr>
                    <w:t xml:space="preserve"> </w:t>
                  </w:r>
                  <w:r w:rsidRPr="00F67237">
                    <w:rPr>
                      <w:rFonts w:ascii="Nyala" w:hAnsi="Nyala" w:cs="Nyala"/>
                      <w:sz w:val="20"/>
                      <w:szCs w:val="20"/>
                    </w:rPr>
                    <w:t>የ</w:t>
                  </w:r>
                  <w:r w:rsidRPr="00F67237">
                    <w:rPr>
                      <w:rFonts w:ascii="Arial" w:hAnsi="Arial" w:cs="Arial"/>
                      <w:sz w:val="20"/>
                      <w:szCs w:val="20"/>
                    </w:rPr>
                    <w:t xml:space="preserve">30 </w:t>
                  </w:r>
                  <w:r w:rsidRPr="00F67237">
                    <w:rPr>
                      <w:rFonts w:ascii="Nyala" w:hAnsi="Nyala" w:cs="Nyala"/>
                      <w:sz w:val="20"/>
                      <w:szCs w:val="20"/>
                    </w:rPr>
                    <w:t>ቀናት</w:t>
                  </w:r>
                  <w:r w:rsidRPr="00F67237">
                    <w:rPr>
                      <w:rFonts w:ascii="Arial" w:hAnsi="Arial" w:cs="Arial"/>
                      <w:sz w:val="20"/>
                      <w:szCs w:val="20"/>
                    </w:rPr>
                    <w:t xml:space="preserve"> </w:t>
                  </w:r>
                  <w:r w:rsidRPr="00F67237">
                    <w:rPr>
                      <w:rFonts w:ascii="Nyala" w:hAnsi="Nyala" w:cs="Nyala"/>
                      <w:sz w:val="20"/>
                      <w:szCs w:val="20"/>
                    </w:rPr>
                    <w:t>ትርፍ</w:t>
                  </w:r>
                </w:p>
              </w:tc>
              <w:tc>
                <w:tcPr>
                  <w:tcW w:w="2522" w:type="dxa"/>
                  <w:shd w:val="clear" w:color="auto" w:fill="F2F2F2" w:themeFill="background1" w:themeFillShade="F2"/>
                </w:tcPr>
                <w:p w14:paraId="08DD3272" w14:textId="77777777" w:rsidR="00076E9A" w:rsidRPr="00F67237" w:rsidRDefault="00076E9A" w:rsidP="00500E7F">
                  <w:pPr>
                    <w:jc w:val="right"/>
                    <w:rPr>
                      <w:rFonts w:ascii="Arial" w:hAnsi="Arial" w:cs="Arial"/>
                      <w:sz w:val="20"/>
                      <w:szCs w:val="20"/>
                    </w:rPr>
                  </w:pPr>
                  <w:r w:rsidRPr="00F67237">
                    <w:rPr>
                      <w:rFonts w:ascii="Arial" w:hAnsi="Arial" w:cs="Arial"/>
                      <w:sz w:val="20"/>
                      <w:szCs w:val="20"/>
                    </w:rPr>
                    <w:t xml:space="preserve">Max/ </w:t>
                  </w:r>
                  <w:r w:rsidRPr="00F67237">
                    <w:rPr>
                      <w:rFonts w:ascii="Nyala" w:hAnsi="Nyala" w:cs="Nyala"/>
                      <w:sz w:val="20"/>
                      <w:szCs w:val="20"/>
                    </w:rPr>
                    <w:t>ከፍተኛ</w:t>
                  </w:r>
                </w:p>
              </w:tc>
            </w:tr>
            <w:tr w:rsidR="00076E9A" w:rsidRPr="00F67237" w14:paraId="77142ABA" w14:textId="77777777" w:rsidTr="00500E7F">
              <w:tc>
                <w:tcPr>
                  <w:tcW w:w="2521" w:type="dxa"/>
                </w:tcPr>
                <w:p w14:paraId="0E02F01A" w14:textId="77777777" w:rsidR="00076E9A" w:rsidRDefault="00076E9A" w:rsidP="00500E7F">
                  <w:pPr>
                    <w:rPr>
                      <w:rFonts w:ascii="Arial" w:hAnsi="Arial" w:cs="Arial"/>
                      <w:sz w:val="20"/>
                      <w:szCs w:val="20"/>
                    </w:rPr>
                  </w:pPr>
                </w:p>
                <w:p w14:paraId="75CBB9F7" w14:textId="77777777" w:rsidR="00217766" w:rsidRPr="00F67237" w:rsidRDefault="00217766" w:rsidP="00500E7F">
                  <w:pPr>
                    <w:rPr>
                      <w:rFonts w:ascii="Arial" w:hAnsi="Arial" w:cs="Arial"/>
                      <w:sz w:val="20"/>
                      <w:szCs w:val="20"/>
                    </w:rPr>
                  </w:pPr>
                </w:p>
              </w:tc>
              <w:tc>
                <w:tcPr>
                  <w:tcW w:w="2522" w:type="dxa"/>
                </w:tcPr>
                <w:p w14:paraId="23AA2634" w14:textId="77777777" w:rsidR="00076E9A" w:rsidRPr="00F67237" w:rsidRDefault="00076E9A" w:rsidP="00500E7F">
                  <w:pPr>
                    <w:rPr>
                      <w:rFonts w:ascii="Arial" w:hAnsi="Arial" w:cs="Arial"/>
                      <w:sz w:val="20"/>
                      <w:szCs w:val="20"/>
                    </w:rPr>
                  </w:pPr>
                </w:p>
              </w:tc>
              <w:tc>
                <w:tcPr>
                  <w:tcW w:w="2522" w:type="dxa"/>
                </w:tcPr>
                <w:p w14:paraId="51885AE7" w14:textId="77777777" w:rsidR="00076E9A" w:rsidRPr="00F67237" w:rsidRDefault="00076E9A" w:rsidP="00500E7F">
                  <w:pPr>
                    <w:rPr>
                      <w:rFonts w:ascii="Arial" w:hAnsi="Arial" w:cs="Arial"/>
                      <w:sz w:val="20"/>
                      <w:szCs w:val="20"/>
                    </w:rPr>
                  </w:pPr>
                </w:p>
              </w:tc>
            </w:tr>
          </w:tbl>
          <w:p w14:paraId="1C50F285" w14:textId="77777777" w:rsidR="000F2FB8" w:rsidRPr="00F67237" w:rsidRDefault="000F2FB8" w:rsidP="00343F93">
            <w:pPr>
              <w:rPr>
                <w:rFonts w:ascii="Arial" w:hAnsi="Arial" w:cs="Arial"/>
                <w:sz w:val="20"/>
                <w:szCs w:val="20"/>
              </w:rPr>
            </w:pPr>
          </w:p>
        </w:tc>
      </w:tr>
      <w:tr w:rsidR="00343F93" w:rsidRPr="00F67237" w14:paraId="43288728" w14:textId="77777777" w:rsidTr="00F901D6">
        <w:tblPrEx>
          <w:tblCellMar>
            <w:top w:w="108" w:type="dxa"/>
            <w:bottom w:w="108" w:type="dxa"/>
          </w:tblCellMar>
        </w:tblPrEx>
        <w:trPr>
          <w:trHeight w:val="333"/>
        </w:trPr>
        <w:tc>
          <w:tcPr>
            <w:tcW w:w="895" w:type="dxa"/>
            <w:gridSpan w:val="2"/>
            <w:shd w:val="clear" w:color="auto" w:fill="auto"/>
          </w:tcPr>
          <w:p w14:paraId="5B31F043" w14:textId="574AF086" w:rsidR="00343F93" w:rsidRPr="00F67237" w:rsidRDefault="00343F93" w:rsidP="00343F93">
            <w:pPr>
              <w:rPr>
                <w:rFonts w:ascii="Arial" w:hAnsi="Arial" w:cs="Arial"/>
                <w:sz w:val="20"/>
                <w:szCs w:val="20"/>
              </w:rPr>
            </w:pPr>
            <w:r w:rsidRPr="00F67237">
              <w:rPr>
                <w:rFonts w:ascii="Arial" w:hAnsi="Arial" w:cs="Arial"/>
                <w:sz w:val="20"/>
                <w:szCs w:val="20"/>
              </w:rPr>
              <w:lastRenderedPageBreak/>
              <w:t>10</w:t>
            </w:r>
            <w:r w:rsidR="00214378" w:rsidRPr="00F67237">
              <w:rPr>
                <w:rFonts w:ascii="Arial" w:hAnsi="Arial" w:cs="Arial"/>
                <w:sz w:val="20"/>
                <w:szCs w:val="20"/>
              </w:rPr>
              <w:t>a</w:t>
            </w:r>
          </w:p>
        </w:tc>
        <w:tc>
          <w:tcPr>
            <w:tcW w:w="8393" w:type="dxa"/>
            <w:gridSpan w:val="4"/>
            <w:shd w:val="clear" w:color="auto" w:fill="auto"/>
          </w:tcPr>
          <w:p w14:paraId="5916A87F" w14:textId="77777777" w:rsidR="00217766" w:rsidRDefault="00343F93" w:rsidP="00217766">
            <w:pPr>
              <w:jc w:val="both"/>
              <w:rPr>
                <w:rFonts w:ascii="Arial" w:hAnsi="Arial" w:cs="Arial"/>
                <w:b/>
                <w:i/>
                <w:sz w:val="20"/>
                <w:szCs w:val="20"/>
              </w:rPr>
            </w:pPr>
            <w:r w:rsidRPr="00F67237">
              <w:rPr>
                <w:rFonts w:ascii="Arial" w:hAnsi="Arial" w:cs="Arial"/>
                <w:sz w:val="20"/>
                <w:szCs w:val="20"/>
              </w:rPr>
              <w:t xml:space="preserve">What was the TOTAL PROFIT the business earned during the YEAR </w:t>
            </w:r>
            <w:r w:rsidR="00214378" w:rsidRPr="00F67237">
              <w:rPr>
                <w:rFonts w:ascii="Arial" w:hAnsi="Arial" w:cs="Arial"/>
                <w:sz w:val="20"/>
                <w:szCs w:val="20"/>
              </w:rPr>
              <w:t>2008</w:t>
            </w:r>
            <w:r w:rsidRPr="00F67237">
              <w:rPr>
                <w:rFonts w:ascii="Arial" w:hAnsi="Arial" w:cs="Arial"/>
                <w:sz w:val="20"/>
                <w:szCs w:val="20"/>
              </w:rPr>
              <w:t xml:space="preserve">? That is, what were the profits of your business in </w:t>
            </w:r>
            <w:r w:rsidR="00214378" w:rsidRPr="00F67237">
              <w:rPr>
                <w:rFonts w:ascii="Arial" w:hAnsi="Arial" w:cs="Arial"/>
                <w:sz w:val="20"/>
                <w:szCs w:val="20"/>
              </w:rPr>
              <w:t>2008</w:t>
            </w:r>
            <w:r w:rsidRPr="00F67237">
              <w:rPr>
                <w:rFonts w:ascii="Arial" w:hAnsi="Arial" w:cs="Arial"/>
                <w:sz w:val="20"/>
                <w:szCs w:val="20"/>
              </w:rPr>
              <w:t xml:space="preserve">? </w:t>
            </w:r>
            <w:r w:rsidRPr="00F67237">
              <w:rPr>
                <w:rFonts w:ascii="Arial" w:hAnsi="Arial" w:cs="Arial"/>
                <w:b/>
                <w:sz w:val="20"/>
                <w:szCs w:val="20"/>
              </w:rPr>
              <w:t>(</w:t>
            </w:r>
            <w:r w:rsidRPr="00F67237">
              <w:rPr>
                <w:rFonts w:ascii="Arial" w:hAnsi="Arial" w:cs="Arial"/>
                <w:b/>
                <w:i/>
                <w:sz w:val="20"/>
                <w:szCs w:val="20"/>
              </w:rPr>
              <w:t xml:space="preserve">Ask for exact amount in Birr but complement with </w:t>
            </w:r>
            <w:r w:rsidR="00154A54" w:rsidRPr="00F67237">
              <w:rPr>
                <w:rFonts w:ascii="Arial" w:hAnsi="Arial" w:cs="Arial"/>
                <w:b/>
                <w:i/>
                <w:sz w:val="20"/>
                <w:szCs w:val="20"/>
              </w:rPr>
              <w:t>range information (min and max)</w:t>
            </w:r>
          </w:p>
          <w:p w14:paraId="35977226" w14:textId="77777777" w:rsidR="00217766" w:rsidRDefault="00217766" w:rsidP="00217766">
            <w:pPr>
              <w:jc w:val="both"/>
              <w:rPr>
                <w:rFonts w:ascii="Arial" w:hAnsi="Arial" w:cs="Arial"/>
                <w:b/>
                <w:i/>
                <w:sz w:val="20"/>
                <w:szCs w:val="20"/>
              </w:rPr>
            </w:pPr>
          </w:p>
          <w:p w14:paraId="5E5B6E55" w14:textId="554AE747" w:rsidR="00154A54" w:rsidRPr="00E4011A" w:rsidRDefault="00154A54" w:rsidP="00217766">
            <w:pPr>
              <w:jc w:val="both"/>
              <w:rPr>
                <w:rFonts w:ascii="Arial" w:hAnsi="Arial" w:cs="Arial"/>
                <w:b/>
                <w:i/>
                <w:sz w:val="20"/>
                <w:szCs w:val="20"/>
              </w:rPr>
            </w:pPr>
            <w:r w:rsidRPr="00F67237">
              <w:rPr>
                <w:rFonts w:ascii="Nyala" w:hAnsi="Nyala" w:cs="Nyala"/>
                <w:i/>
                <w:sz w:val="20"/>
                <w:szCs w:val="20"/>
              </w:rPr>
              <w:t>በ</w:t>
            </w:r>
            <w:r w:rsidRPr="00F67237">
              <w:rPr>
                <w:rFonts w:ascii="Arial" w:hAnsi="Arial" w:cs="Arial"/>
                <w:i/>
                <w:sz w:val="20"/>
                <w:szCs w:val="20"/>
              </w:rPr>
              <w:t xml:space="preserve">2008 </w:t>
            </w:r>
            <w:r w:rsidRPr="00F67237">
              <w:rPr>
                <w:rFonts w:ascii="Nyala" w:hAnsi="Nyala" w:cs="Nyala"/>
                <w:i/>
                <w:sz w:val="20"/>
                <w:szCs w:val="20"/>
              </w:rPr>
              <w:t>ዓ</w:t>
            </w:r>
            <w:r w:rsidRPr="00F67237">
              <w:rPr>
                <w:rFonts w:ascii="Arial" w:hAnsi="Arial" w:cs="Arial"/>
                <w:i/>
                <w:sz w:val="20"/>
                <w:szCs w:val="20"/>
              </w:rPr>
              <w:t>/</w:t>
            </w:r>
            <w:r w:rsidRPr="00F67237">
              <w:rPr>
                <w:rFonts w:ascii="Nyala" w:hAnsi="Nyala" w:cs="Nyala"/>
                <w:i/>
                <w:sz w:val="20"/>
                <w:szCs w:val="20"/>
              </w:rPr>
              <w:t>ም</w:t>
            </w:r>
            <w:r w:rsidRPr="00F67237">
              <w:rPr>
                <w:rFonts w:ascii="Arial" w:hAnsi="Arial" w:cs="Arial"/>
                <w:i/>
                <w:sz w:val="20"/>
                <w:szCs w:val="20"/>
              </w:rPr>
              <w:t xml:space="preserve"> </w:t>
            </w:r>
            <w:r w:rsidRPr="00F67237">
              <w:rPr>
                <w:rFonts w:ascii="Nyala" w:hAnsi="Nyala" w:cs="Nyala"/>
                <w:i/>
                <w:sz w:val="20"/>
                <w:szCs w:val="20"/>
              </w:rPr>
              <w:t>የንግድ</w:t>
            </w:r>
            <w:r w:rsidRPr="00F67237">
              <w:rPr>
                <w:rFonts w:ascii="Arial" w:hAnsi="Arial" w:cs="Arial"/>
                <w:i/>
                <w:sz w:val="20"/>
                <w:szCs w:val="20"/>
              </w:rPr>
              <w:t xml:space="preserve"> </w:t>
            </w:r>
            <w:r w:rsidRPr="00F67237">
              <w:rPr>
                <w:rFonts w:ascii="Nyala" w:hAnsi="Nyala" w:cs="Nyala"/>
                <w:i/>
                <w:sz w:val="20"/>
                <w:szCs w:val="20"/>
              </w:rPr>
              <w:t>ድርጅትዎ</w:t>
            </w:r>
            <w:r w:rsidRPr="00F67237">
              <w:rPr>
                <w:rFonts w:ascii="Arial" w:hAnsi="Arial" w:cs="Arial"/>
                <w:i/>
                <w:sz w:val="20"/>
                <w:szCs w:val="20"/>
              </w:rPr>
              <w:t xml:space="preserve"> </w:t>
            </w:r>
            <w:r w:rsidRPr="00F67237">
              <w:rPr>
                <w:rFonts w:ascii="Nyala" w:hAnsi="Nyala" w:cs="Nyala"/>
                <w:i/>
                <w:sz w:val="20"/>
                <w:szCs w:val="20"/>
              </w:rPr>
              <w:t>ያሰገኘው</w:t>
            </w:r>
            <w:r w:rsidRPr="00F67237">
              <w:rPr>
                <w:rFonts w:ascii="Arial" w:hAnsi="Arial" w:cs="Arial"/>
                <w:i/>
                <w:sz w:val="20"/>
                <w:szCs w:val="20"/>
              </w:rPr>
              <w:t xml:space="preserve"> </w:t>
            </w:r>
            <w:r w:rsidRPr="00F67237">
              <w:rPr>
                <w:rFonts w:ascii="Nyala" w:hAnsi="Nyala" w:cs="Nyala"/>
                <w:i/>
                <w:szCs w:val="20"/>
              </w:rPr>
              <w:t>አጠቃላይ</w:t>
            </w:r>
            <w:r w:rsidRPr="00F67237">
              <w:rPr>
                <w:rFonts w:ascii="Arial" w:hAnsi="Arial" w:cs="Arial"/>
                <w:i/>
                <w:sz w:val="20"/>
                <w:szCs w:val="20"/>
              </w:rPr>
              <w:t xml:space="preserve"> </w:t>
            </w:r>
            <w:r w:rsidRPr="00F67237">
              <w:rPr>
                <w:rFonts w:ascii="Nyala" w:hAnsi="Nyala" w:cs="Nyala"/>
                <w:i/>
                <w:szCs w:val="20"/>
              </w:rPr>
              <w:t>ትርፍ</w:t>
            </w:r>
            <w:r w:rsidRPr="00F67237">
              <w:rPr>
                <w:rFonts w:ascii="Arial" w:hAnsi="Arial" w:cs="Arial"/>
                <w:i/>
                <w:szCs w:val="20"/>
              </w:rPr>
              <w:t xml:space="preserve"> </w:t>
            </w:r>
            <w:r w:rsidRPr="00F67237">
              <w:rPr>
                <w:rFonts w:ascii="Nyala" w:hAnsi="Nyala" w:cs="Nyala"/>
                <w:i/>
                <w:sz w:val="20"/>
                <w:szCs w:val="20"/>
              </w:rPr>
              <w:t>ምን</w:t>
            </w:r>
            <w:r w:rsidRPr="00F67237">
              <w:rPr>
                <w:rFonts w:ascii="Arial" w:hAnsi="Arial" w:cs="Arial"/>
                <w:i/>
                <w:sz w:val="20"/>
                <w:szCs w:val="20"/>
              </w:rPr>
              <w:t xml:space="preserve"> </w:t>
            </w:r>
            <w:r w:rsidRPr="00F67237">
              <w:rPr>
                <w:rFonts w:ascii="Nyala" w:hAnsi="Nyala" w:cs="Nyala"/>
                <w:i/>
                <w:sz w:val="20"/>
                <w:szCs w:val="20"/>
              </w:rPr>
              <w:t>ያህል</w:t>
            </w:r>
            <w:r w:rsidRPr="00F67237">
              <w:rPr>
                <w:rFonts w:ascii="Arial" w:hAnsi="Arial" w:cs="Arial"/>
                <w:i/>
                <w:sz w:val="20"/>
                <w:szCs w:val="20"/>
              </w:rPr>
              <w:t xml:space="preserve"> </w:t>
            </w:r>
            <w:r w:rsidRPr="00F67237">
              <w:rPr>
                <w:rFonts w:ascii="Nyala" w:hAnsi="Nyala" w:cs="Nyala"/>
                <w:i/>
                <w:sz w:val="20"/>
                <w:szCs w:val="20"/>
              </w:rPr>
              <w:t>ነበር</w:t>
            </w:r>
            <w:r w:rsidRPr="00F67237">
              <w:rPr>
                <w:rFonts w:ascii="Arial" w:hAnsi="Arial" w:cs="Arial"/>
                <w:sz w:val="20"/>
                <w:szCs w:val="20"/>
              </w:rPr>
              <w:t xml:space="preserve"> ? </w:t>
            </w:r>
            <w:r w:rsidRPr="00F67237">
              <w:rPr>
                <w:rFonts w:ascii="Arial" w:hAnsi="Arial" w:cs="Arial"/>
                <w:b/>
                <w:sz w:val="20"/>
                <w:szCs w:val="20"/>
              </w:rPr>
              <w:t>(</w:t>
            </w:r>
            <w:r w:rsidRPr="00F67237">
              <w:rPr>
                <w:rFonts w:ascii="Nyala" w:hAnsi="Nyala" w:cs="Nyala"/>
                <w:b/>
                <w:sz w:val="20"/>
                <w:szCs w:val="20"/>
              </w:rPr>
              <w:t>ትክክለኛውን</w:t>
            </w:r>
            <w:r w:rsidRPr="00F67237">
              <w:rPr>
                <w:rFonts w:ascii="Arial" w:hAnsi="Arial" w:cs="Arial"/>
                <w:b/>
                <w:sz w:val="20"/>
                <w:szCs w:val="20"/>
              </w:rPr>
              <w:t xml:space="preserve"> </w:t>
            </w:r>
            <w:r w:rsidRPr="00F67237">
              <w:rPr>
                <w:rFonts w:ascii="Nyala" w:hAnsi="Nyala" w:cs="Nyala"/>
                <w:b/>
                <w:sz w:val="20"/>
                <w:szCs w:val="20"/>
              </w:rPr>
              <w:t>የብር</w:t>
            </w:r>
            <w:r w:rsidRPr="00F67237">
              <w:rPr>
                <w:rFonts w:ascii="Arial" w:hAnsi="Arial" w:cs="Arial"/>
                <w:b/>
                <w:sz w:val="20"/>
                <w:szCs w:val="20"/>
              </w:rPr>
              <w:t xml:space="preserve"> </w:t>
            </w:r>
            <w:r w:rsidRPr="00F67237">
              <w:rPr>
                <w:rFonts w:ascii="Nyala" w:hAnsi="Nyala" w:cs="Nyala"/>
                <w:b/>
                <w:sz w:val="20"/>
                <w:szCs w:val="20"/>
              </w:rPr>
              <w:t>መጠን</w:t>
            </w:r>
            <w:r w:rsidRPr="00F67237">
              <w:rPr>
                <w:rFonts w:ascii="Arial" w:hAnsi="Arial" w:cs="Arial"/>
                <w:b/>
                <w:sz w:val="20"/>
                <w:szCs w:val="20"/>
              </w:rPr>
              <w:t xml:space="preserve"> </w:t>
            </w:r>
            <w:r w:rsidRPr="00F67237">
              <w:rPr>
                <w:rFonts w:ascii="Nyala" w:hAnsi="Nyala" w:cs="Nyala"/>
                <w:b/>
                <w:sz w:val="20"/>
                <w:szCs w:val="20"/>
              </w:rPr>
              <w:t>ጠይቀው</w:t>
            </w:r>
            <w:r w:rsidRPr="00F67237">
              <w:rPr>
                <w:rFonts w:ascii="Arial" w:hAnsi="Arial" w:cs="Arial"/>
                <w:b/>
                <w:sz w:val="20"/>
                <w:szCs w:val="20"/>
              </w:rPr>
              <w:t xml:space="preserve"> </w:t>
            </w:r>
            <w:r w:rsidRPr="00F67237">
              <w:rPr>
                <w:rFonts w:ascii="Nyala" w:hAnsi="Nyala" w:cs="Nyala"/>
                <w:b/>
                <w:sz w:val="20"/>
                <w:szCs w:val="20"/>
              </w:rPr>
              <w:t>ማግኘት</w:t>
            </w:r>
            <w:r w:rsidRPr="00F67237">
              <w:rPr>
                <w:rFonts w:ascii="Arial" w:hAnsi="Arial" w:cs="Arial"/>
                <w:b/>
                <w:sz w:val="20"/>
                <w:szCs w:val="20"/>
              </w:rPr>
              <w:t xml:space="preserve"> </w:t>
            </w:r>
            <w:r w:rsidRPr="00F67237">
              <w:rPr>
                <w:rFonts w:ascii="Nyala" w:hAnsi="Nyala" w:cs="Nyala"/>
                <w:b/>
                <w:sz w:val="20"/>
                <w:szCs w:val="20"/>
              </w:rPr>
              <w:t>ካልቻሉ</w:t>
            </w:r>
            <w:r w:rsidRPr="00F67237">
              <w:rPr>
                <w:rFonts w:ascii="Arial" w:hAnsi="Arial" w:cs="Arial"/>
                <w:b/>
                <w:sz w:val="20"/>
                <w:szCs w:val="20"/>
              </w:rPr>
              <w:t xml:space="preserve"> </w:t>
            </w:r>
            <w:r w:rsidRPr="00F67237">
              <w:rPr>
                <w:rFonts w:ascii="Nyala" w:hAnsi="Nyala" w:cs="Nyala"/>
                <w:b/>
                <w:sz w:val="20"/>
                <w:szCs w:val="20"/>
              </w:rPr>
              <w:t>ከፍተኛና</w:t>
            </w:r>
            <w:r w:rsidRPr="00F67237">
              <w:rPr>
                <w:rFonts w:ascii="Arial" w:hAnsi="Arial" w:cs="Arial"/>
                <w:b/>
                <w:sz w:val="20"/>
                <w:szCs w:val="20"/>
              </w:rPr>
              <w:t xml:space="preserve"> </w:t>
            </w:r>
            <w:r w:rsidRPr="00F67237">
              <w:rPr>
                <w:rFonts w:ascii="Nyala" w:hAnsi="Nyala" w:cs="Nyala"/>
                <w:b/>
                <w:sz w:val="20"/>
                <w:szCs w:val="20"/>
              </w:rPr>
              <w:t>ዝቅተኛውን</w:t>
            </w:r>
            <w:r w:rsidRPr="00F67237">
              <w:rPr>
                <w:rFonts w:ascii="Arial" w:hAnsi="Arial" w:cs="Arial"/>
                <w:b/>
                <w:sz w:val="20"/>
                <w:szCs w:val="20"/>
              </w:rPr>
              <w:t xml:space="preserve"> </w:t>
            </w:r>
            <w:r w:rsidRPr="00F67237">
              <w:rPr>
                <w:rFonts w:ascii="Nyala" w:hAnsi="Nyala" w:cs="Nyala"/>
                <w:b/>
                <w:sz w:val="20"/>
                <w:szCs w:val="20"/>
              </w:rPr>
              <w:t>መጠን</w:t>
            </w:r>
            <w:r w:rsidRPr="00F67237">
              <w:rPr>
                <w:rFonts w:ascii="Arial" w:hAnsi="Arial" w:cs="Arial"/>
                <w:b/>
                <w:sz w:val="20"/>
                <w:szCs w:val="20"/>
              </w:rPr>
              <w:t xml:space="preserve"> </w:t>
            </w:r>
            <w:r w:rsidRPr="00F67237">
              <w:rPr>
                <w:rFonts w:ascii="Nyala" w:hAnsi="Nyala" w:cs="Nyala"/>
                <w:b/>
                <w:sz w:val="20"/>
                <w:szCs w:val="20"/>
              </w:rPr>
              <w:t>ይጠይቁ</w:t>
            </w:r>
            <w:r w:rsidRPr="00F67237">
              <w:rPr>
                <w:rFonts w:ascii="Arial" w:hAnsi="Arial" w:cs="Arial"/>
                <w:b/>
                <w:sz w:val="20"/>
                <w:szCs w:val="20"/>
              </w:rPr>
              <w:t>)</w:t>
            </w:r>
          </w:p>
          <w:tbl>
            <w:tblPr>
              <w:tblStyle w:val="TableGrid"/>
              <w:tblW w:w="0" w:type="auto"/>
              <w:tblLayout w:type="fixed"/>
              <w:tblLook w:val="04A0" w:firstRow="1" w:lastRow="0" w:firstColumn="1" w:lastColumn="0" w:noHBand="0" w:noVBand="1"/>
            </w:tblPr>
            <w:tblGrid>
              <w:gridCol w:w="2521"/>
              <w:gridCol w:w="2522"/>
              <w:gridCol w:w="2522"/>
            </w:tblGrid>
            <w:tr w:rsidR="00154A54" w:rsidRPr="00F67237" w14:paraId="672E4C85" w14:textId="77777777" w:rsidTr="00500E7F">
              <w:tc>
                <w:tcPr>
                  <w:tcW w:w="2521" w:type="dxa"/>
                  <w:shd w:val="clear" w:color="auto" w:fill="F2F2F2" w:themeFill="background1" w:themeFillShade="F2"/>
                </w:tcPr>
                <w:p w14:paraId="74A49914" w14:textId="77777777" w:rsidR="00154A54" w:rsidRPr="00F67237" w:rsidRDefault="00154A54" w:rsidP="00500E7F">
                  <w:pPr>
                    <w:rPr>
                      <w:rFonts w:ascii="Arial" w:hAnsi="Arial" w:cs="Arial"/>
                      <w:sz w:val="20"/>
                      <w:szCs w:val="20"/>
                    </w:rPr>
                  </w:pPr>
                  <w:r w:rsidRPr="00F67237">
                    <w:rPr>
                      <w:rFonts w:ascii="Arial" w:hAnsi="Arial" w:cs="Arial"/>
                      <w:sz w:val="20"/>
                      <w:szCs w:val="20"/>
                    </w:rPr>
                    <w:t xml:space="preserve">Min/ </w:t>
                  </w:r>
                  <w:r w:rsidRPr="00F67237">
                    <w:rPr>
                      <w:rFonts w:ascii="Nyala" w:hAnsi="Nyala" w:cs="Nyala"/>
                      <w:sz w:val="20"/>
                      <w:szCs w:val="20"/>
                    </w:rPr>
                    <w:t>አነስተኛ</w:t>
                  </w:r>
                </w:p>
              </w:tc>
              <w:tc>
                <w:tcPr>
                  <w:tcW w:w="2522" w:type="dxa"/>
                  <w:shd w:val="clear" w:color="auto" w:fill="F2F2F2" w:themeFill="background1" w:themeFillShade="F2"/>
                </w:tcPr>
                <w:p w14:paraId="69918B2D" w14:textId="315ABEF6" w:rsidR="00154A54" w:rsidRPr="00F67237" w:rsidRDefault="00154A54" w:rsidP="00500E7F">
                  <w:pPr>
                    <w:jc w:val="center"/>
                    <w:rPr>
                      <w:rFonts w:ascii="Arial" w:hAnsi="Arial" w:cs="Arial"/>
                      <w:sz w:val="20"/>
                      <w:szCs w:val="20"/>
                    </w:rPr>
                  </w:pPr>
                  <w:r w:rsidRPr="00F67237">
                    <w:rPr>
                      <w:rFonts w:ascii="Arial" w:hAnsi="Arial" w:cs="Arial"/>
                      <w:sz w:val="20"/>
                      <w:szCs w:val="20"/>
                    </w:rPr>
                    <w:t xml:space="preserve">AVERAGE YEAR 2008 PROFITS/ </w:t>
                  </w:r>
                  <w:r w:rsidR="00324608" w:rsidRPr="00F67237">
                    <w:rPr>
                      <w:rFonts w:ascii="Nyala" w:hAnsi="Nyala" w:cs="Nyala"/>
                      <w:sz w:val="20"/>
                      <w:szCs w:val="20"/>
                    </w:rPr>
                    <w:t>አማካይ</w:t>
                  </w:r>
                  <w:r w:rsidR="00324608" w:rsidRPr="00F67237">
                    <w:rPr>
                      <w:rFonts w:ascii="Arial" w:hAnsi="Arial" w:cs="Arial"/>
                      <w:sz w:val="20"/>
                      <w:szCs w:val="20"/>
                    </w:rPr>
                    <w:t xml:space="preserve"> </w:t>
                  </w:r>
                  <w:r w:rsidR="00324608" w:rsidRPr="00F67237">
                    <w:rPr>
                      <w:rFonts w:ascii="Nyala" w:hAnsi="Nyala" w:cs="Nyala"/>
                      <w:sz w:val="20"/>
                      <w:szCs w:val="20"/>
                    </w:rPr>
                    <w:t>የ</w:t>
                  </w:r>
                  <w:r w:rsidR="00324608" w:rsidRPr="00F67237">
                    <w:rPr>
                      <w:rFonts w:ascii="Arial" w:hAnsi="Arial" w:cs="Arial"/>
                      <w:sz w:val="20"/>
                      <w:szCs w:val="20"/>
                    </w:rPr>
                    <w:t>2008</w:t>
                  </w:r>
                  <w:r w:rsidRPr="00F67237">
                    <w:rPr>
                      <w:rFonts w:ascii="Arial" w:hAnsi="Arial" w:cs="Arial"/>
                      <w:sz w:val="20"/>
                      <w:szCs w:val="20"/>
                    </w:rPr>
                    <w:t xml:space="preserve"> </w:t>
                  </w:r>
                  <w:r w:rsidRPr="00F67237">
                    <w:rPr>
                      <w:rFonts w:ascii="Nyala" w:hAnsi="Nyala" w:cs="Nyala"/>
                      <w:sz w:val="20"/>
                      <w:szCs w:val="20"/>
                    </w:rPr>
                    <w:t>ዓ</w:t>
                  </w:r>
                  <w:r w:rsidRPr="00F67237">
                    <w:rPr>
                      <w:rFonts w:ascii="Arial" w:hAnsi="Arial" w:cs="Arial"/>
                      <w:sz w:val="20"/>
                      <w:szCs w:val="20"/>
                    </w:rPr>
                    <w:t>/</w:t>
                  </w:r>
                  <w:r w:rsidRPr="00F67237">
                    <w:rPr>
                      <w:rFonts w:ascii="Nyala" w:hAnsi="Nyala" w:cs="Nyala"/>
                      <w:sz w:val="20"/>
                      <w:szCs w:val="20"/>
                    </w:rPr>
                    <w:t>ም</w:t>
                  </w:r>
                  <w:r w:rsidRPr="00F67237">
                    <w:rPr>
                      <w:rFonts w:ascii="Arial" w:hAnsi="Arial" w:cs="Arial"/>
                      <w:sz w:val="20"/>
                      <w:szCs w:val="20"/>
                    </w:rPr>
                    <w:t xml:space="preserve"> </w:t>
                  </w:r>
                  <w:r w:rsidRPr="00F67237">
                    <w:rPr>
                      <w:rFonts w:ascii="Nyala" w:hAnsi="Nyala" w:cs="Nyala"/>
                      <w:sz w:val="20"/>
                      <w:szCs w:val="20"/>
                    </w:rPr>
                    <w:t>ትርፍ</w:t>
                  </w:r>
                </w:p>
              </w:tc>
              <w:tc>
                <w:tcPr>
                  <w:tcW w:w="2522" w:type="dxa"/>
                  <w:shd w:val="clear" w:color="auto" w:fill="F2F2F2" w:themeFill="background1" w:themeFillShade="F2"/>
                </w:tcPr>
                <w:p w14:paraId="0F952161" w14:textId="77777777" w:rsidR="00154A54" w:rsidRPr="00F67237" w:rsidRDefault="00154A54" w:rsidP="00500E7F">
                  <w:pPr>
                    <w:jc w:val="right"/>
                    <w:rPr>
                      <w:rFonts w:ascii="Arial" w:hAnsi="Arial" w:cs="Arial"/>
                      <w:sz w:val="20"/>
                      <w:szCs w:val="20"/>
                    </w:rPr>
                  </w:pPr>
                  <w:r w:rsidRPr="00F67237">
                    <w:rPr>
                      <w:rFonts w:ascii="Arial" w:hAnsi="Arial" w:cs="Arial"/>
                      <w:sz w:val="20"/>
                      <w:szCs w:val="20"/>
                    </w:rPr>
                    <w:t xml:space="preserve">Max/ </w:t>
                  </w:r>
                  <w:r w:rsidRPr="00F67237">
                    <w:rPr>
                      <w:rFonts w:ascii="Nyala" w:hAnsi="Nyala" w:cs="Nyala"/>
                      <w:sz w:val="20"/>
                      <w:szCs w:val="20"/>
                    </w:rPr>
                    <w:t>ከፍተኛ</w:t>
                  </w:r>
                </w:p>
              </w:tc>
            </w:tr>
            <w:tr w:rsidR="00154A54" w:rsidRPr="00F67237" w14:paraId="032F60F1" w14:textId="77777777" w:rsidTr="00500E7F">
              <w:tc>
                <w:tcPr>
                  <w:tcW w:w="2521" w:type="dxa"/>
                </w:tcPr>
                <w:p w14:paraId="21C1D62F" w14:textId="77777777" w:rsidR="00154A54" w:rsidRDefault="00154A54" w:rsidP="00500E7F">
                  <w:pPr>
                    <w:rPr>
                      <w:rFonts w:ascii="Arial" w:hAnsi="Arial" w:cs="Arial"/>
                      <w:sz w:val="20"/>
                      <w:szCs w:val="20"/>
                    </w:rPr>
                  </w:pPr>
                </w:p>
                <w:p w14:paraId="3B4ECB1D" w14:textId="77777777" w:rsidR="00217766" w:rsidRPr="00F67237" w:rsidRDefault="00217766" w:rsidP="00500E7F">
                  <w:pPr>
                    <w:rPr>
                      <w:rFonts w:ascii="Arial" w:hAnsi="Arial" w:cs="Arial"/>
                      <w:sz w:val="20"/>
                      <w:szCs w:val="20"/>
                    </w:rPr>
                  </w:pPr>
                </w:p>
              </w:tc>
              <w:tc>
                <w:tcPr>
                  <w:tcW w:w="2522" w:type="dxa"/>
                </w:tcPr>
                <w:p w14:paraId="58D2F711" w14:textId="77777777" w:rsidR="00154A54" w:rsidRPr="00F67237" w:rsidRDefault="00154A54" w:rsidP="00500E7F">
                  <w:pPr>
                    <w:rPr>
                      <w:rFonts w:ascii="Arial" w:hAnsi="Arial" w:cs="Arial"/>
                      <w:sz w:val="20"/>
                      <w:szCs w:val="20"/>
                    </w:rPr>
                  </w:pPr>
                </w:p>
              </w:tc>
              <w:tc>
                <w:tcPr>
                  <w:tcW w:w="2522" w:type="dxa"/>
                </w:tcPr>
                <w:p w14:paraId="305D37B8" w14:textId="77777777" w:rsidR="00154A54" w:rsidRPr="00F67237" w:rsidRDefault="00154A54" w:rsidP="00500E7F">
                  <w:pPr>
                    <w:rPr>
                      <w:rFonts w:ascii="Arial" w:hAnsi="Arial" w:cs="Arial"/>
                      <w:sz w:val="20"/>
                      <w:szCs w:val="20"/>
                    </w:rPr>
                  </w:pPr>
                </w:p>
              </w:tc>
            </w:tr>
          </w:tbl>
          <w:p w14:paraId="259F1D6E" w14:textId="77777777" w:rsidR="00343F93" w:rsidRDefault="00343F93" w:rsidP="00343F93">
            <w:pPr>
              <w:rPr>
                <w:rFonts w:ascii="Arial" w:hAnsi="Arial" w:cs="Arial"/>
                <w:sz w:val="20"/>
                <w:szCs w:val="20"/>
              </w:rPr>
            </w:pPr>
          </w:p>
          <w:p w14:paraId="14E57E3C" w14:textId="77777777" w:rsidR="006A55EB" w:rsidRPr="00F67237" w:rsidRDefault="006A55EB" w:rsidP="00343F93">
            <w:pPr>
              <w:rPr>
                <w:rFonts w:ascii="Arial" w:hAnsi="Arial" w:cs="Arial"/>
                <w:sz w:val="20"/>
                <w:szCs w:val="20"/>
              </w:rPr>
            </w:pPr>
          </w:p>
        </w:tc>
      </w:tr>
      <w:tr w:rsidR="00343F93" w:rsidRPr="00F67237" w14:paraId="6B373216" w14:textId="77777777" w:rsidTr="00F901D6">
        <w:tblPrEx>
          <w:tblCellMar>
            <w:top w:w="108" w:type="dxa"/>
            <w:bottom w:w="108" w:type="dxa"/>
          </w:tblCellMar>
        </w:tblPrEx>
        <w:trPr>
          <w:trHeight w:val="333"/>
        </w:trPr>
        <w:tc>
          <w:tcPr>
            <w:tcW w:w="895" w:type="dxa"/>
            <w:gridSpan w:val="2"/>
            <w:shd w:val="clear" w:color="auto" w:fill="auto"/>
          </w:tcPr>
          <w:p w14:paraId="0868519E" w14:textId="010FD42A" w:rsidR="00343F93" w:rsidRPr="00F67237" w:rsidRDefault="00343F93" w:rsidP="00343F93">
            <w:pPr>
              <w:rPr>
                <w:rFonts w:ascii="Arial" w:hAnsi="Arial" w:cs="Arial"/>
                <w:sz w:val="20"/>
                <w:szCs w:val="20"/>
              </w:rPr>
            </w:pPr>
            <w:r w:rsidRPr="00F67237">
              <w:rPr>
                <w:rFonts w:ascii="Arial" w:hAnsi="Arial" w:cs="Arial"/>
                <w:sz w:val="20"/>
                <w:szCs w:val="20"/>
              </w:rPr>
              <w:t>10</w:t>
            </w:r>
            <w:r w:rsidR="00214378" w:rsidRPr="00F67237">
              <w:rPr>
                <w:rFonts w:ascii="Arial" w:hAnsi="Arial" w:cs="Arial"/>
                <w:sz w:val="20"/>
                <w:szCs w:val="20"/>
              </w:rPr>
              <w:t>b</w:t>
            </w:r>
          </w:p>
        </w:tc>
        <w:tc>
          <w:tcPr>
            <w:tcW w:w="8393" w:type="dxa"/>
            <w:gridSpan w:val="4"/>
            <w:shd w:val="clear" w:color="auto" w:fill="auto"/>
          </w:tcPr>
          <w:p w14:paraId="5F97FEE0" w14:textId="77777777" w:rsidR="006A55EB" w:rsidRDefault="00343F93" w:rsidP="00C90636">
            <w:pPr>
              <w:rPr>
                <w:rFonts w:ascii="Arial" w:hAnsi="Arial" w:cs="Arial"/>
                <w:b/>
                <w:i/>
                <w:sz w:val="20"/>
                <w:szCs w:val="20"/>
              </w:rPr>
            </w:pPr>
            <w:r w:rsidRPr="00F67237">
              <w:rPr>
                <w:rFonts w:ascii="Arial" w:hAnsi="Arial" w:cs="Arial"/>
                <w:sz w:val="20"/>
                <w:szCs w:val="20"/>
              </w:rPr>
              <w:t xml:space="preserve">What was the TOTAL PROFIT the business earned during the YEAR </w:t>
            </w:r>
            <w:r w:rsidR="00214378" w:rsidRPr="00F67237">
              <w:rPr>
                <w:rFonts w:ascii="Arial" w:hAnsi="Arial" w:cs="Arial"/>
                <w:sz w:val="20"/>
                <w:szCs w:val="20"/>
              </w:rPr>
              <w:t>2007</w:t>
            </w:r>
            <w:r w:rsidRPr="00F67237">
              <w:rPr>
                <w:rFonts w:ascii="Arial" w:hAnsi="Arial" w:cs="Arial"/>
                <w:sz w:val="20"/>
                <w:szCs w:val="20"/>
              </w:rPr>
              <w:t xml:space="preserve">? That is, what were the profits of your business in </w:t>
            </w:r>
            <w:r w:rsidR="00214378" w:rsidRPr="00F67237">
              <w:rPr>
                <w:rFonts w:ascii="Arial" w:hAnsi="Arial" w:cs="Arial"/>
                <w:sz w:val="20"/>
                <w:szCs w:val="20"/>
              </w:rPr>
              <w:t>2007</w:t>
            </w:r>
            <w:r w:rsidRPr="00F67237">
              <w:rPr>
                <w:rFonts w:ascii="Arial" w:hAnsi="Arial" w:cs="Arial"/>
                <w:sz w:val="20"/>
                <w:szCs w:val="20"/>
              </w:rPr>
              <w:t xml:space="preserve">? </w:t>
            </w:r>
            <w:r w:rsidRPr="00F67237">
              <w:rPr>
                <w:rFonts w:ascii="Arial" w:hAnsi="Arial" w:cs="Arial"/>
                <w:b/>
                <w:sz w:val="20"/>
                <w:szCs w:val="20"/>
              </w:rPr>
              <w:t>(</w:t>
            </w:r>
            <w:r w:rsidRPr="00F67237">
              <w:rPr>
                <w:rFonts w:ascii="Arial" w:hAnsi="Arial" w:cs="Arial"/>
                <w:b/>
                <w:i/>
                <w:sz w:val="20"/>
                <w:szCs w:val="20"/>
              </w:rPr>
              <w:t xml:space="preserve">Ask for exact amount in Birr but complement with </w:t>
            </w:r>
            <w:r w:rsidR="00C90636" w:rsidRPr="00F67237">
              <w:rPr>
                <w:rFonts w:ascii="Arial" w:hAnsi="Arial" w:cs="Arial"/>
                <w:b/>
                <w:i/>
                <w:sz w:val="20"/>
                <w:szCs w:val="20"/>
              </w:rPr>
              <w:t>range information (min and max)</w:t>
            </w:r>
          </w:p>
          <w:p w14:paraId="730DA9C6" w14:textId="6519B0C3" w:rsidR="00C90636" w:rsidRPr="00F67237" w:rsidRDefault="00C90636" w:rsidP="00C90636">
            <w:pPr>
              <w:rPr>
                <w:rFonts w:ascii="Arial" w:hAnsi="Arial" w:cs="Arial"/>
                <w:b/>
                <w:i/>
                <w:sz w:val="20"/>
                <w:szCs w:val="20"/>
              </w:rPr>
            </w:pPr>
            <w:r w:rsidRPr="00F67237">
              <w:rPr>
                <w:rFonts w:ascii="Nyala" w:hAnsi="Nyala" w:cs="Nyala"/>
                <w:i/>
                <w:sz w:val="20"/>
                <w:szCs w:val="20"/>
              </w:rPr>
              <w:t>በ</w:t>
            </w:r>
            <w:r w:rsidRPr="00F67237">
              <w:rPr>
                <w:rFonts w:ascii="Arial" w:hAnsi="Arial" w:cs="Arial"/>
                <w:i/>
                <w:sz w:val="20"/>
                <w:szCs w:val="20"/>
              </w:rPr>
              <w:t xml:space="preserve">2007 </w:t>
            </w:r>
            <w:r w:rsidRPr="00F67237">
              <w:rPr>
                <w:rFonts w:ascii="Nyala" w:hAnsi="Nyala" w:cs="Nyala"/>
                <w:i/>
                <w:sz w:val="20"/>
                <w:szCs w:val="20"/>
              </w:rPr>
              <w:t>ዓ</w:t>
            </w:r>
            <w:r w:rsidRPr="00F67237">
              <w:rPr>
                <w:rFonts w:ascii="Arial" w:hAnsi="Arial" w:cs="Arial"/>
                <w:i/>
                <w:sz w:val="20"/>
                <w:szCs w:val="20"/>
              </w:rPr>
              <w:t>/</w:t>
            </w:r>
            <w:r w:rsidRPr="00F67237">
              <w:rPr>
                <w:rFonts w:ascii="Nyala" w:hAnsi="Nyala" w:cs="Nyala"/>
                <w:i/>
                <w:sz w:val="20"/>
                <w:szCs w:val="20"/>
              </w:rPr>
              <w:t>ም</w:t>
            </w:r>
            <w:r w:rsidRPr="00F67237">
              <w:rPr>
                <w:rFonts w:ascii="Arial" w:hAnsi="Arial" w:cs="Arial"/>
                <w:i/>
                <w:sz w:val="20"/>
                <w:szCs w:val="20"/>
              </w:rPr>
              <w:t xml:space="preserve"> </w:t>
            </w:r>
            <w:r w:rsidRPr="00F67237">
              <w:rPr>
                <w:rFonts w:ascii="Nyala" w:hAnsi="Nyala" w:cs="Nyala"/>
                <w:i/>
                <w:sz w:val="20"/>
                <w:szCs w:val="20"/>
              </w:rPr>
              <w:t>የንግድ</w:t>
            </w:r>
            <w:r w:rsidRPr="00F67237">
              <w:rPr>
                <w:rFonts w:ascii="Arial" w:hAnsi="Arial" w:cs="Arial"/>
                <w:i/>
                <w:sz w:val="20"/>
                <w:szCs w:val="20"/>
              </w:rPr>
              <w:t xml:space="preserve"> </w:t>
            </w:r>
            <w:r w:rsidRPr="00F67237">
              <w:rPr>
                <w:rFonts w:ascii="Nyala" w:hAnsi="Nyala" w:cs="Nyala"/>
                <w:i/>
                <w:sz w:val="20"/>
                <w:szCs w:val="20"/>
              </w:rPr>
              <w:t>ድርጅትዎ</w:t>
            </w:r>
            <w:r w:rsidRPr="00F67237">
              <w:rPr>
                <w:rFonts w:ascii="Arial" w:hAnsi="Arial" w:cs="Arial"/>
                <w:i/>
                <w:sz w:val="20"/>
                <w:szCs w:val="20"/>
              </w:rPr>
              <w:t xml:space="preserve"> </w:t>
            </w:r>
            <w:r w:rsidRPr="00F67237">
              <w:rPr>
                <w:rFonts w:ascii="Nyala" w:hAnsi="Nyala" w:cs="Nyala"/>
                <w:i/>
                <w:sz w:val="20"/>
                <w:szCs w:val="20"/>
              </w:rPr>
              <w:t>ያሰገኘው</w:t>
            </w:r>
            <w:r w:rsidRPr="00F67237">
              <w:rPr>
                <w:rFonts w:ascii="Arial" w:hAnsi="Arial" w:cs="Arial"/>
                <w:i/>
                <w:sz w:val="20"/>
                <w:szCs w:val="20"/>
              </w:rPr>
              <w:t xml:space="preserve"> </w:t>
            </w:r>
            <w:r w:rsidRPr="00F67237">
              <w:rPr>
                <w:rFonts w:ascii="Nyala" w:hAnsi="Nyala" w:cs="Nyala"/>
                <w:i/>
                <w:szCs w:val="20"/>
              </w:rPr>
              <w:t>አጠቃላይ</w:t>
            </w:r>
            <w:r w:rsidRPr="00F67237">
              <w:rPr>
                <w:rFonts w:ascii="Arial" w:hAnsi="Arial" w:cs="Arial"/>
                <w:i/>
                <w:sz w:val="20"/>
                <w:szCs w:val="20"/>
              </w:rPr>
              <w:t xml:space="preserve"> </w:t>
            </w:r>
            <w:r w:rsidRPr="00F67237">
              <w:rPr>
                <w:rFonts w:ascii="Nyala" w:hAnsi="Nyala" w:cs="Nyala"/>
                <w:i/>
                <w:szCs w:val="20"/>
              </w:rPr>
              <w:t>ትርፍ</w:t>
            </w:r>
            <w:r w:rsidRPr="00F67237">
              <w:rPr>
                <w:rFonts w:ascii="Arial" w:hAnsi="Arial" w:cs="Arial"/>
                <w:i/>
                <w:szCs w:val="20"/>
              </w:rPr>
              <w:t xml:space="preserve"> </w:t>
            </w:r>
            <w:r w:rsidRPr="00F67237">
              <w:rPr>
                <w:rFonts w:ascii="Nyala" w:hAnsi="Nyala" w:cs="Nyala"/>
                <w:i/>
                <w:sz w:val="20"/>
                <w:szCs w:val="20"/>
              </w:rPr>
              <w:t>ምን</w:t>
            </w:r>
            <w:r w:rsidRPr="00F67237">
              <w:rPr>
                <w:rFonts w:ascii="Arial" w:hAnsi="Arial" w:cs="Arial"/>
                <w:i/>
                <w:sz w:val="20"/>
                <w:szCs w:val="20"/>
              </w:rPr>
              <w:t xml:space="preserve"> </w:t>
            </w:r>
            <w:r w:rsidRPr="00F67237">
              <w:rPr>
                <w:rFonts w:ascii="Nyala" w:hAnsi="Nyala" w:cs="Nyala"/>
                <w:i/>
                <w:sz w:val="20"/>
                <w:szCs w:val="20"/>
              </w:rPr>
              <w:t>ያህል</w:t>
            </w:r>
            <w:r w:rsidRPr="00F67237">
              <w:rPr>
                <w:rFonts w:ascii="Arial" w:hAnsi="Arial" w:cs="Arial"/>
                <w:i/>
                <w:sz w:val="20"/>
                <w:szCs w:val="20"/>
              </w:rPr>
              <w:t xml:space="preserve"> </w:t>
            </w:r>
            <w:r w:rsidRPr="00F67237">
              <w:rPr>
                <w:rFonts w:ascii="Nyala" w:hAnsi="Nyala" w:cs="Nyala"/>
                <w:i/>
                <w:sz w:val="20"/>
                <w:szCs w:val="20"/>
              </w:rPr>
              <w:t>ነበር</w:t>
            </w:r>
            <w:r w:rsidRPr="00F67237">
              <w:rPr>
                <w:rFonts w:ascii="Arial" w:hAnsi="Arial" w:cs="Arial"/>
                <w:sz w:val="20"/>
                <w:szCs w:val="20"/>
              </w:rPr>
              <w:t xml:space="preserve"> ? </w:t>
            </w:r>
            <w:r w:rsidRPr="00F67237">
              <w:rPr>
                <w:rFonts w:ascii="Arial" w:hAnsi="Arial" w:cs="Arial"/>
                <w:b/>
                <w:sz w:val="20"/>
                <w:szCs w:val="20"/>
              </w:rPr>
              <w:t>(</w:t>
            </w:r>
            <w:r w:rsidRPr="00F67237">
              <w:rPr>
                <w:rFonts w:ascii="Nyala" w:hAnsi="Nyala" w:cs="Nyala"/>
                <w:b/>
                <w:sz w:val="20"/>
                <w:szCs w:val="20"/>
              </w:rPr>
              <w:t>ትክክለኛውን</w:t>
            </w:r>
            <w:r w:rsidRPr="00F67237">
              <w:rPr>
                <w:rFonts w:ascii="Arial" w:hAnsi="Arial" w:cs="Arial"/>
                <w:b/>
                <w:sz w:val="20"/>
                <w:szCs w:val="20"/>
              </w:rPr>
              <w:t xml:space="preserve"> </w:t>
            </w:r>
            <w:r w:rsidRPr="00F67237">
              <w:rPr>
                <w:rFonts w:ascii="Nyala" w:hAnsi="Nyala" w:cs="Nyala"/>
                <w:b/>
                <w:sz w:val="20"/>
                <w:szCs w:val="20"/>
              </w:rPr>
              <w:t>የብር</w:t>
            </w:r>
            <w:r w:rsidRPr="00F67237">
              <w:rPr>
                <w:rFonts w:ascii="Arial" w:hAnsi="Arial" w:cs="Arial"/>
                <w:b/>
                <w:sz w:val="20"/>
                <w:szCs w:val="20"/>
              </w:rPr>
              <w:t xml:space="preserve"> </w:t>
            </w:r>
            <w:r w:rsidRPr="00F67237">
              <w:rPr>
                <w:rFonts w:ascii="Nyala" w:hAnsi="Nyala" w:cs="Nyala"/>
                <w:b/>
                <w:sz w:val="20"/>
                <w:szCs w:val="20"/>
              </w:rPr>
              <w:t>መጠን</w:t>
            </w:r>
            <w:r w:rsidRPr="00F67237">
              <w:rPr>
                <w:rFonts w:ascii="Arial" w:hAnsi="Arial" w:cs="Arial"/>
                <w:b/>
                <w:sz w:val="20"/>
                <w:szCs w:val="20"/>
              </w:rPr>
              <w:t xml:space="preserve"> </w:t>
            </w:r>
            <w:r w:rsidRPr="00F67237">
              <w:rPr>
                <w:rFonts w:ascii="Nyala" w:hAnsi="Nyala" w:cs="Nyala"/>
                <w:b/>
                <w:sz w:val="20"/>
                <w:szCs w:val="20"/>
              </w:rPr>
              <w:t>ጠይቀው</w:t>
            </w:r>
            <w:r w:rsidRPr="00F67237">
              <w:rPr>
                <w:rFonts w:ascii="Arial" w:hAnsi="Arial" w:cs="Arial"/>
                <w:b/>
                <w:sz w:val="20"/>
                <w:szCs w:val="20"/>
              </w:rPr>
              <w:t xml:space="preserve"> </w:t>
            </w:r>
            <w:r w:rsidRPr="00F67237">
              <w:rPr>
                <w:rFonts w:ascii="Nyala" w:hAnsi="Nyala" w:cs="Nyala"/>
                <w:b/>
                <w:sz w:val="20"/>
                <w:szCs w:val="20"/>
              </w:rPr>
              <w:t>ማግኘት</w:t>
            </w:r>
            <w:r w:rsidRPr="00F67237">
              <w:rPr>
                <w:rFonts w:ascii="Arial" w:hAnsi="Arial" w:cs="Arial"/>
                <w:b/>
                <w:sz w:val="20"/>
                <w:szCs w:val="20"/>
              </w:rPr>
              <w:t xml:space="preserve"> </w:t>
            </w:r>
            <w:r w:rsidRPr="00F67237">
              <w:rPr>
                <w:rFonts w:ascii="Nyala" w:hAnsi="Nyala" w:cs="Nyala"/>
                <w:b/>
                <w:sz w:val="20"/>
                <w:szCs w:val="20"/>
              </w:rPr>
              <w:t>ካልቻሉ</w:t>
            </w:r>
            <w:r w:rsidRPr="00F67237">
              <w:rPr>
                <w:rFonts w:ascii="Arial" w:hAnsi="Arial" w:cs="Arial"/>
                <w:b/>
                <w:sz w:val="20"/>
                <w:szCs w:val="20"/>
              </w:rPr>
              <w:t xml:space="preserve"> </w:t>
            </w:r>
            <w:r w:rsidRPr="00F67237">
              <w:rPr>
                <w:rFonts w:ascii="Nyala" w:hAnsi="Nyala" w:cs="Nyala"/>
                <w:b/>
                <w:sz w:val="20"/>
                <w:szCs w:val="20"/>
              </w:rPr>
              <w:t>ከፍተኛና</w:t>
            </w:r>
            <w:r w:rsidRPr="00F67237">
              <w:rPr>
                <w:rFonts w:ascii="Arial" w:hAnsi="Arial" w:cs="Arial"/>
                <w:b/>
                <w:sz w:val="20"/>
                <w:szCs w:val="20"/>
              </w:rPr>
              <w:t xml:space="preserve"> </w:t>
            </w:r>
            <w:r w:rsidRPr="00F67237">
              <w:rPr>
                <w:rFonts w:ascii="Nyala" w:hAnsi="Nyala" w:cs="Nyala"/>
                <w:b/>
                <w:sz w:val="20"/>
                <w:szCs w:val="20"/>
              </w:rPr>
              <w:t>ዝቅተኛውን</w:t>
            </w:r>
            <w:r w:rsidRPr="00F67237">
              <w:rPr>
                <w:rFonts w:ascii="Arial" w:hAnsi="Arial" w:cs="Arial"/>
                <w:b/>
                <w:sz w:val="20"/>
                <w:szCs w:val="20"/>
              </w:rPr>
              <w:t xml:space="preserve"> </w:t>
            </w:r>
            <w:r w:rsidRPr="00F67237">
              <w:rPr>
                <w:rFonts w:ascii="Nyala" w:hAnsi="Nyala" w:cs="Nyala"/>
                <w:b/>
                <w:sz w:val="20"/>
                <w:szCs w:val="20"/>
              </w:rPr>
              <w:t>መጠን</w:t>
            </w:r>
            <w:r w:rsidRPr="00F67237">
              <w:rPr>
                <w:rFonts w:ascii="Arial" w:hAnsi="Arial" w:cs="Arial"/>
                <w:b/>
                <w:sz w:val="20"/>
                <w:szCs w:val="20"/>
              </w:rPr>
              <w:t xml:space="preserve"> </w:t>
            </w:r>
            <w:r w:rsidRPr="00F67237">
              <w:rPr>
                <w:rFonts w:ascii="Nyala" w:hAnsi="Nyala" w:cs="Nyala"/>
                <w:b/>
                <w:sz w:val="20"/>
                <w:szCs w:val="20"/>
              </w:rPr>
              <w:t>ይጠይቁ</w:t>
            </w:r>
            <w:r w:rsidRPr="00F67237">
              <w:rPr>
                <w:rFonts w:ascii="Arial" w:hAnsi="Arial" w:cs="Arial"/>
                <w:b/>
                <w:sz w:val="20"/>
                <w:szCs w:val="20"/>
              </w:rPr>
              <w:t>)</w:t>
            </w:r>
          </w:p>
          <w:tbl>
            <w:tblPr>
              <w:tblStyle w:val="TableGrid"/>
              <w:tblW w:w="0" w:type="auto"/>
              <w:tblLayout w:type="fixed"/>
              <w:tblLook w:val="04A0" w:firstRow="1" w:lastRow="0" w:firstColumn="1" w:lastColumn="0" w:noHBand="0" w:noVBand="1"/>
            </w:tblPr>
            <w:tblGrid>
              <w:gridCol w:w="2521"/>
              <w:gridCol w:w="2522"/>
              <w:gridCol w:w="2522"/>
            </w:tblGrid>
            <w:tr w:rsidR="00C90636" w:rsidRPr="00F67237" w14:paraId="0446C5FD" w14:textId="77777777" w:rsidTr="00500E7F">
              <w:tc>
                <w:tcPr>
                  <w:tcW w:w="2521" w:type="dxa"/>
                  <w:shd w:val="clear" w:color="auto" w:fill="F2F2F2" w:themeFill="background1" w:themeFillShade="F2"/>
                </w:tcPr>
                <w:p w14:paraId="6E370D02" w14:textId="77777777" w:rsidR="00C90636" w:rsidRPr="00F67237" w:rsidRDefault="00C90636" w:rsidP="00500E7F">
                  <w:pPr>
                    <w:rPr>
                      <w:rFonts w:ascii="Arial" w:hAnsi="Arial" w:cs="Arial"/>
                      <w:sz w:val="20"/>
                      <w:szCs w:val="20"/>
                    </w:rPr>
                  </w:pPr>
                  <w:r w:rsidRPr="00F67237">
                    <w:rPr>
                      <w:rFonts w:ascii="Arial" w:hAnsi="Arial" w:cs="Arial"/>
                      <w:sz w:val="20"/>
                      <w:szCs w:val="20"/>
                    </w:rPr>
                    <w:t xml:space="preserve">Min/ </w:t>
                  </w:r>
                  <w:r w:rsidRPr="00F67237">
                    <w:rPr>
                      <w:rFonts w:ascii="Nyala" w:hAnsi="Nyala" w:cs="Nyala"/>
                      <w:sz w:val="20"/>
                      <w:szCs w:val="20"/>
                    </w:rPr>
                    <w:t>አነስተኛ</w:t>
                  </w:r>
                </w:p>
              </w:tc>
              <w:tc>
                <w:tcPr>
                  <w:tcW w:w="2522" w:type="dxa"/>
                  <w:shd w:val="clear" w:color="auto" w:fill="F2F2F2" w:themeFill="background1" w:themeFillShade="F2"/>
                </w:tcPr>
                <w:p w14:paraId="50FAFE23" w14:textId="77777777" w:rsidR="00C90636" w:rsidRPr="00F67237" w:rsidRDefault="00C90636" w:rsidP="00500E7F">
                  <w:pPr>
                    <w:jc w:val="center"/>
                    <w:rPr>
                      <w:rFonts w:ascii="Arial" w:hAnsi="Arial" w:cs="Arial"/>
                      <w:sz w:val="20"/>
                      <w:szCs w:val="20"/>
                    </w:rPr>
                  </w:pPr>
                  <w:r w:rsidRPr="00F67237">
                    <w:rPr>
                      <w:rFonts w:ascii="Arial" w:hAnsi="Arial" w:cs="Arial"/>
                      <w:sz w:val="20"/>
                      <w:szCs w:val="20"/>
                    </w:rPr>
                    <w:t xml:space="preserve">AVERAGE YEAR 2007 PROFITS/ </w:t>
                  </w:r>
                  <w:r w:rsidRPr="00F67237">
                    <w:rPr>
                      <w:rFonts w:ascii="Nyala" w:hAnsi="Nyala" w:cs="Nyala"/>
                      <w:sz w:val="20"/>
                      <w:szCs w:val="20"/>
                    </w:rPr>
                    <w:t>አማካይ</w:t>
                  </w:r>
                  <w:r w:rsidRPr="00F67237">
                    <w:rPr>
                      <w:rFonts w:ascii="Arial" w:hAnsi="Arial" w:cs="Arial"/>
                      <w:sz w:val="20"/>
                      <w:szCs w:val="20"/>
                    </w:rPr>
                    <w:t xml:space="preserve"> </w:t>
                  </w:r>
                  <w:r w:rsidRPr="00F67237">
                    <w:rPr>
                      <w:rFonts w:ascii="Nyala" w:hAnsi="Nyala" w:cs="Nyala"/>
                      <w:sz w:val="20"/>
                      <w:szCs w:val="20"/>
                    </w:rPr>
                    <w:t>የ</w:t>
                  </w:r>
                  <w:r w:rsidRPr="00F67237">
                    <w:rPr>
                      <w:rFonts w:ascii="Arial" w:hAnsi="Arial" w:cs="Arial"/>
                      <w:sz w:val="20"/>
                      <w:szCs w:val="20"/>
                    </w:rPr>
                    <w:t xml:space="preserve">2007 </w:t>
                  </w:r>
                  <w:r w:rsidRPr="00F67237">
                    <w:rPr>
                      <w:rFonts w:ascii="Nyala" w:hAnsi="Nyala" w:cs="Nyala"/>
                      <w:sz w:val="20"/>
                      <w:szCs w:val="20"/>
                    </w:rPr>
                    <w:t>ዓ</w:t>
                  </w:r>
                  <w:r w:rsidRPr="00F67237">
                    <w:rPr>
                      <w:rFonts w:ascii="Arial" w:hAnsi="Arial" w:cs="Arial"/>
                      <w:sz w:val="20"/>
                      <w:szCs w:val="20"/>
                    </w:rPr>
                    <w:t>/</w:t>
                  </w:r>
                  <w:r w:rsidRPr="00F67237">
                    <w:rPr>
                      <w:rFonts w:ascii="Nyala" w:hAnsi="Nyala" w:cs="Nyala"/>
                      <w:sz w:val="20"/>
                      <w:szCs w:val="20"/>
                    </w:rPr>
                    <w:t>ም</w:t>
                  </w:r>
                  <w:r w:rsidRPr="00F67237">
                    <w:rPr>
                      <w:rFonts w:ascii="Arial" w:hAnsi="Arial" w:cs="Arial"/>
                      <w:sz w:val="20"/>
                      <w:szCs w:val="20"/>
                    </w:rPr>
                    <w:t xml:space="preserve"> </w:t>
                  </w:r>
                  <w:r w:rsidRPr="00F67237">
                    <w:rPr>
                      <w:rFonts w:ascii="Nyala" w:hAnsi="Nyala" w:cs="Nyala"/>
                      <w:sz w:val="20"/>
                      <w:szCs w:val="20"/>
                    </w:rPr>
                    <w:t>ትርፍ</w:t>
                  </w:r>
                </w:p>
              </w:tc>
              <w:tc>
                <w:tcPr>
                  <w:tcW w:w="2522" w:type="dxa"/>
                  <w:shd w:val="clear" w:color="auto" w:fill="F2F2F2" w:themeFill="background1" w:themeFillShade="F2"/>
                </w:tcPr>
                <w:p w14:paraId="47F45AA8" w14:textId="77777777" w:rsidR="00C90636" w:rsidRPr="00F67237" w:rsidRDefault="00C90636" w:rsidP="00500E7F">
                  <w:pPr>
                    <w:jc w:val="right"/>
                    <w:rPr>
                      <w:rFonts w:ascii="Arial" w:hAnsi="Arial" w:cs="Arial"/>
                      <w:sz w:val="20"/>
                      <w:szCs w:val="20"/>
                    </w:rPr>
                  </w:pPr>
                  <w:r w:rsidRPr="00F67237">
                    <w:rPr>
                      <w:rFonts w:ascii="Arial" w:hAnsi="Arial" w:cs="Arial"/>
                      <w:sz w:val="20"/>
                      <w:szCs w:val="20"/>
                    </w:rPr>
                    <w:t xml:space="preserve">Max/ </w:t>
                  </w:r>
                  <w:r w:rsidRPr="00F67237">
                    <w:rPr>
                      <w:rFonts w:ascii="Nyala" w:hAnsi="Nyala" w:cs="Nyala"/>
                      <w:sz w:val="20"/>
                      <w:szCs w:val="20"/>
                    </w:rPr>
                    <w:t>ከፍተኛ</w:t>
                  </w:r>
                </w:p>
              </w:tc>
            </w:tr>
            <w:tr w:rsidR="00C90636" w:rsidRPr="00F67237" w14:paraId="07129C16" w14:textId="77777777" w:rsidTr="00500E7F">
              <w:tc>
                <w:tcPr>
                  <w:tcW w:w="2521" w:type="dxa"/>
                </w:tcPr>
                <w:p w14:paraId="2A261E0E" w14:textId="77777777" w:rsidR="00C90636" w:rsidRPr="00F67237" w:rsidRDefault="00C90636" w:rsidP="00500E7F">
                  <w:pPr>
                    <w:rPr>
                      <w:rFonts w:ascii="Arial" w:hAnsi="Arial" w:cs="Arial"/>
                      <w:sz w:val="20"/>
                      <w:szCs w:val="20"/>
                    </w:rPr>
                  </w:pPr>
                </w:p>
                <w:p w14:paraId="135BB9D5" w14:textId="77777777" w:rsidR="00C90636" w:rsidRPr="00F67237" w:rsidRDefault="00C90636" w:rsidP="00500E7F">
                  <w:pPr>
                    <w:rPr>
                      <w:rFonts w:ascii="Arial" w:hAnsi="Arial" w:cs="Arial"/>
                      <w:sz w:val="20"/>
                      <w:szCs w:val="20"/>
                    </w:rPr>
                  </w:pPr>
                </w:p>
              </w:tc>
              <w:tc>
                <w:tcPr>
                  <w:tcW w:w="2522" w:type="dxa"/>
                </w:tcPr>
                <w:p w14:paraId="40F4E371" w14:textId="77777777" w:rsidR="00C90636" w:rsidRPr="00F67237" w:rsidRDefault="00C90636" w:rsidP="00500E7F">
                  <w:pPr>
                    <w:rPr>
                      <w:rFonts w:ascii="Arial" w:hAnsi="Arial" w:cs="Arial"/>
                      <w:sz w:val="20"/>
                      <w:szCs w:val="20"/>
                    </w:rPr>
                  </w:pPr>
                </w:p>
              </w:tc>
              <w:tc>
                <w:tcPr>
                  <w:tcW w:w="2522" w:type="dxa"/>
                </w:tcPr>
                <w:p w14:paraId="0DC62F56" w14:textId="77777777" w:rsidR="00C90636" w:rsidRPr="00F67237" w:rsidRDefault="00C90636" w:rsidP="00500E7F">
                  <w:pPr>
                    <w:rPr>
                      <w:rFonts w:ascii="Arial" w:hAnsi="Arial" w:cs="Arial"/>
                      <w:sz w:val="20"/>
                      <w:szCs w:val="20"/>
                    </w:rPr>
                  </w:pPr>
                </w:p>
              </w:tc>
            </w:tr>
          </w:tbl>
          <w:p w14:paraId="250FD3A5" w14:textId="77777777" w:rsidR="00343F93" w:rsidRPr="00F67237" w:rsidRDefault="00343F93" w:rsidP="00343F93">
            <w:pPr>
              <w:rPr>
                <w:rFonts w:ascii="Arial" w:hAnsi="Arial" w:cs="Arial"/>
                <w:sz w:val="20"/>
                <w:szCs w:val="20"/>
              </w:rPr>
            </w:pPr>
          </w:p>
        </w:tc>
      </w:tr>
      <w:tr w:rsidR="00214378" w:rsidRPr="00F67237" w14:paraId="719D6F40" w14:textId="77777777" w:rsidTr="00F901D6">
        <w:tblPrEx>
          <w:tblCellMar>
            <w:top w:w="108" w:type="dxa"/>
            <w:bottom w:w="108" w:type="dxa"/>
          </w:tblCellMar>
        </w:tblPrEx>
        <w:trPr>
          <w:trHeight w:val="333"/>
        </w:trPr>
        <w:tc>
          <w:tcPr>
            <w:tcW w:w="895" w:type="dxa"/>
            <w:gridSpan w:val="2"/>
            <w:shd w:val="clear" w:color="auto" w:fill="auto"/>
          </w:tcPr>
          <w:p w14:paraId="38A8A6BE" w14:textId="138E3B96" w:rsidR="00214378" w:rsidRPr="00F67237" w:rsidRDefault="00214378" w:rsidP="00214378">
            <w:pPr>
              <w:rPr>
                <w:rFonts w:ascii="Arial" w:hAnsi="Arial" w:cs="Arial"/>
                <w:sz w:val="20"/>
                <w:szCs w:val="20"/>
              </w:rPr>
            </w:pPr>
            <w:r w:rsidRPr="00F67237">
              <w:rPr>
                <w:rFonts w:ascii="Arial" w:hAnsi="Arial" w:cs="Arial"/>
                <w:sz w:val="20"/>
                <w:szCs w:val="20"/>
              </w:rPr>
              <w:t>10c</w:t>
            </w:r>
          </w:p>
        </w:tc>
        <w:tc>
          <w:tcPr>
            <w:tcW w:w="8393" w:type="dxa"/>
            <w:gridSpan w:val="4"/>
            <w:shd w:val="clear" w:color="auto" w:fill="auto"/>
          </w:tcPr>
          <w:p w14:paraId="7DEB07CD" w14:textId="77777777" w:rsidR="00214378" w:rsidRPr="00F67237" w:rsidRDefault="00214378" w:rsidP="00214378">
            <w:pPr>
              <w:rPr>
                <w:rFonts w:ascii="Arial" w:hAnsi="Arial" w:cs="Arial"/>
                <w:b/>
                <w:i/>
                <w:sz w:val="20"/>
                <w:szCs w:val="20"/>
              </w:rPr>
            </w:pPr>
            <w:r w:rsidRPr="00F67237">
              <w:rPr>
                <w:rFonts w:ascii="Arial" w:hAnsi="Arial" w:cs="Arial"/>
                <w:sz w:val="20"/>
                <w:szCs w:val="20"/>
              </w:rPr>
              <w:t xml:space="preserve">What was the TOTAL PROFIT the business earned during the YEAR 2006? That is, what were the profits of your business in 2006? </w:t>
            </w:r>
            <w:r w:rsidRPr="00F67237">
              <w:rPr>
                <w:rFonts w:ascii="Arial" w:hAnsi="Arial" w:cs="Arial"/>
                <w:b/>
                <w:sz w:val="20"/>
                <w:szCs w:val="20"/>
              </w:rPr>
              <w:t>(</w:t>
            </w:r>
            <w:r w:rsidRPr="00F67237">
              <w:rPr>
                <w:rFonts w:ascii="Arial" w:hAnsi="Arial" w:cs="Arial"/>
                <w:b/>
                <w:i/>
                <w:sz w:val="20"/>
                <w:szCs w:val="20"/>
              </w:rPr>
              <w:t>Ask for exact amount in Birr but complement with range information (min and max))</w:t>
            </w:r>
          </w:p>
          <w:p w14:paraId="0A34556C" w14:textId="015CA59C" w:rsidR="00324608" w:rsidRPr="00F67237" w:rsidRDefault="00324608" w:rsidP="00324608">
            <w:pPr>
              <w:rPr>
                <w:rFonts w:ascii="Arial" w:hAnsi="Arial" w:cs="Arial"/>
                <w:b/>
                <w:i/>
                <w:sz w:val="20"/>
                <w:szCs w:val="20"/>
              </w:rPr>
            </w:pPr>
            <w:r w:rsidRPr="00F67237">
              <w:rPr>
                <w:rFonts w:ascii="Nyala" w:hAnsi="Nyala" w:cs="Nyala"/>
                <w:i/>
                <w:sz w:val="20"/>
                <w:szCs w:val="20"/>
              </w:rPr>
              <w:t>በ</w:t>
            </w:r>
            <w:r w:rsidRPr="00F67237">
              <w:rPr>
                <w:rFonts w:ascii="Arial" w:hAnsi="Arial" w:cs="Arial"/>
                <w:i/>
                <w:sz w:val="20"/>
                <w:szCs w:val="20"/>
              </w:rPr>
              <w:t xml:space="preserve">2006 </w:t>
            </w:r>
            <w:r w:rsidRPr="00F67237">
              <w:rPr>
                <w:rFonts w:ascii="Nyala" w:hAnsi="Nyala" w:cs="Nyala"/>
                <w:i/>
                <w:sz w:val="20"/>
                <w:szCs w:val="20"/>
              </w:rPr>
              <w:t>ዓ</w:t>
            </w:r>
            <w:r w:rsidRPr="00F67237">
              <w:rPr>
                <w:rFonts w:ascii="Arial" w:hAnsi="Arial" w:cs="Arial"/>
                <w:i/>
                <w:sz w:val="20"/>
                <w:szCs w:val="20"/>
              </w:rPr>
              <w:t>/</w:t>
            </w:r>
            <w:r w:rsidRPr="00F67237">
              <w:rPr>
                <w:rFonts w:ascii="Nyala" w:hAnsi="Nyala" w:cs="Nyala"/>
                <w:i/>
                <w:sz w:val="20"/>
                <w:szCs w:val="20"/>
              </w:rPr>
              <w:t>ም</w:t>
            </w:r>
            <w:r w:rsidRPr="00F67237">
              <w:rPr>
                <w:rFonts w:ascii="Arial" w:hAnsi="Arial" w:cs="Arial"/>
                <w:i/>
                <w:sz w:val="20"/>
                <w:szCs w:val="20"/>
              </w:rPr>
              <w:t xml:space="preserve"> </w:t>
            </w:r>
            <w:r w:rsidRPr="00F67237">
              <w:rPr>
                <w:rFonts w:ascii="Nyala" w:hAnsi="Nyala" w:cs="Nyala"/>
                <w:i/>
                <w:sz w:val="20"/>
                <w:szCs w:val="20"/>
              </w:rPr>
              <w:t>የንግድ</w:t>
            </w:r>
            <w:r w:rsidRPr="00F67237">
              <w:rPr>
                <w:rFonts w:ascii="Arial" w:hAnsi="Arial" w:cs="Arial"/>
                <w:i/>
                <w:sz w:val="20"/>
                <w:szCs w:val="20"/>
              </w:rPr>
              <w:t xml:space="preserve"> </w:t>
            </w:r>
            <w:r w:rsidRPr="00F67237">
              <w:rPr>
                <w:rFonts w:ascii="Nyala" w:hAnsi="Nyala" w:cs="Nyala"/>
                <w:i/>
                <w:sz w:val="20"/>
                <w:szCs w:val="20"/>
              </w:rPr>
              <w:t>ድርጅትዎ</w:t>
            </w:r>
            <w:r w:rsidRPr="00F67237">
              <w:rPr>
                <w:rFonts w:ascii="Arial" w:hAnsi="Arial" w:cs="Arial"/>
                <w:i/>
                <w:sz w:val="20"/>
                <w:szCs w:val="20"/>
              </w:rPr>
              <w:t xml:space="preserve"> </w:t>
            </w:r>
            <w:r w:rsidRPr="00F67237">
              <w:rPr>
                <w:rFonts w:ascii="Nyala" w:hAnsi="Nyala" w:cs="Nyala"/>
                <w:i/>
                <w:sz w:val="20"/>
                <w:szCs w:val="20"/>
              </w:rPr>
              <w:t>ያሰገኘው</w:t>
            </w:r>
            <w:r w:rsidRPr="00F67237">
              <w:rPr>
                <w:rFonts w:ascii="Arial" w:hAnsi="Arial" w:cs="Arial"/>
                <w:i/>
                <w:sz w:val="20"/>
                <w:szCs w:val="20"/>
              </w:rPr>
              <w:t xml:space="preserve"> </w:t>
            </w:r>
            <w:r w:rsidRPr="00F67237">
              <w:rPr>
                <w:rFonts w:ascii="Nyala" w:hAnsi="Nyala" w:cs="Nyala"/>
                <w:i/>
                <w:szCs w:val="20"/>
              </w:rPr>
              <w:t>አጠቃላይ</w:t>
            </w:r>
            <w:r w:rsidRPr="00F67237">
              <w:rPr>
                <w:rFonts w:ascii="Arial" w:hAnsi="Arial" w:cs="Arial"/>
                <w:i/>
                <w:sz w:val="20"/>
                <w:szCs w:val="20"/>
              </w:rPr>
              <w:t xml:space="preserve"> </w:t>
            </w:r>
            <w:r w:rsidRPr="00F67237">
              <w:rPr>
                <w:rFonts w:ascii="Nyala" w:hAnsi="Nyala" w:cs="Nyala"/>
                <w:i/>
                <w:szCs w:val="20"/>
              </w:rPr>
              <w:t>ትርፍ</w:t>
            </w:r>
            <w:r w:rsidRPr="00F67237">
              <w:rPr>
                <w:rFonts w:ascii="Arial" w:hAnsi="Arial" w:cs="Arial"/>
                <w:i/>
                <w:szCs w:val="20"/>
              </w:rPr>
              <w:t xml:space="preserve"> </w:t>
            </w:r>
            <w:r w:rsidRPr="00F67237">
              <w:rPr>
                <w:rFonts w:ascii="Nyala" w:hAnsi="Nyala" w:cs="Nyala"/>
                <w:i/>
                <w:sz w:val="20"/>
                <w:szCs w:val="20"/>
              </w:rPr>
              <w:t>ምን</w:t>
            </w:r>
            <w:r w:rsidRPr="00F67237">
              <w:rPr>
                <w:rFonts w:ascii="Arial" w:hAnsi="Arial" w:cs="Arial"/>
                <w:i/>
                <w:sz w:val="20"/>
                <w:szCs w:val="20"/>
              </w:rPr>
              <w:t xml:space="preserve"> </w:t>
            </w:r>
            <w:r w:rsidRPr="00F67237">
              <w:rPr>
                <w:rFonts w:ascii="Nyala" w:hAnsi="Nyala" w:cs="Nyala"/>
                <w:i/>
                <w:sz w:val="20"/>
                <w:szCs w:val="20"/>
              </w:rPr>
              <w:t>ያህል</w:t>
            </w:r>
            <w:r w:rsidRPr="00F67237">
              <w:rPr>
                <w:rFonts w:ascii="Arial" w:hAnsi="Arial" w:cs="Arial"/>
                <w:i/>
                <w:sz w:val="20"/>
                <w:szCs w:val="20"/>
              </w:rPr>
              <w:t xml:space="preserve"> </w:t>
            </w:r>
            <w:r w:rsidRPr="00F67237">
              <w:rPr>
                <w:rFonts w:ascii="Nyala" w:hAnsi="Nyala" w:cs="Nyala"/>
                <w:i/>
                <w:sz w:val="20"/>
                <w:szCs w:val="20"/>
              </w:rPr>
              <w:t>ነበር</w:t>
            </w:r>
            <w:r w:rsidRPr="00F67237">
              <w:rPr>
                <w:rFonts w:ascii="Arial" w:hAnsi="Arial" w:cs="Arial"/>
                <w:sz w:val="20"/>
                <w:szCs w:val="20"/>
              </w:rPr>
              <w:t xml:space="preserve"> ? </w:t>
            </w:r>
            <w:r w:rsidRPr="00F67237">
              <w:rPr>
                <w:rFonts w:ascii="Arial" w:hAnsi="Arial" w:cs="Arial"/>
                <w:b/>
                <w:sz w:val="20"/>
                <w:szCs w:val="20"/>
              </w:rPr>
              <w:t>(</w:t>
            </w:r>
            <w:r w:rsidRPr="00F67237">
              <w:rPr>
                <w:rFonts w:ascii="Nyala" w:hAnsi="Nyala" w:cs="Nyala"/>
                <w:b/>
                <w:sz w:val="20"/>
                <w:szCs w:val="20"/>
              </w:rPr>
              <w:t>ትክክለኛውን</w:t>
            </w:r>
            <w:r w:rsidRPr="00F67237">
              <w:rPr>
                <w:rFonts w:ascii="Arial" w:hAnsi="Arial" w:cs="Arial"/>
                <w:b/>
                <w:sz w:val="20"/>
                <w:szCs w:val="20"/>
              </w:rPr>
              <w:t xml:space="preserve"> </w:t>
            </w:r>
            <w:r w:rsidRPr="00F67237">
              <w:rPr>
                <w:rFonts w:ascii="Nyala" w:hAnsi="Nyala" w:cs="Nyala"/>
                <w:b/>
                <w:sz w:val="20"/>
                <w:szCs w:val="20"/>
              </w:rPr>
              <w:t>የብር</w:t>
            </w:r>
            <w:r w:rsidRPr="00F67237">
              <w:rPr>
                <w:rFonts w:ascii="Arial" w:hAnsi="Arial" w:cs="Arial"/>
                <w:b/>
                <w:sz w:val="20"/>
                <w:szCs w:val="20"/>
              </w:rPr>
              <w:t xml:space="preserve"> </w:t>
            </w:r>
            <w:r w:rsidRPr="00F67237">
              <w:rPr>
                <w:rFonts w:ascii="Nyala" w:hAnsi="Nyala" w:cs="Nyala"/>
                <w:b/>
                <w:sz w:val="20"/>
                <w:szCs w:val="20"/>
              </w:rPr>
              <w:t>መጠን</w:t>
            </w:r>
            <w:r w:rsidRPr="00F67237">
              <w:rPr>
                <w:rFonts w:ascii="Arial" w:hAnsi="Arial" w:cs="Arial"/>
                <w:b/>
                <w:sz w:val="20"/>
                <w:szCs w:val="20"/>
              </w:rPr>
              <w:t xml:space="preserve"> </w:t>
            </w:r>
            <w:r w:rsidRPr="00F67237">
              <w:rPr>
                <w:rFonts w:ascii="Nyala" w:hAnsi="Nyala" w:cs="Nyala"/>
                <w:b/>
                <w:sz w:val="20"/>
                <w:szCs w:val="20"/>
              </w:rPr>
              <w:t>ጠይቀው</w:t>
            </w:r>
            <w:r w:rsidRPr="00F67237">
              <w:rPr>
                <w:rFonts w:ascii="Arial" w:hAnsi="Arial" w:cs="Arial"/>
                <w:b/>
                <w:sz w:val="20"/>
                <w:szCs w:val="20"/>
              </w:rPr>
              <w:t xml:space="preserve"> </w:t>
            </w:r>
            <w:r w:rsidRPr="00F67237">
              <w:rPr>
                <w:rFonts w:ascii="Nyala" w:hAnsi="Nyala" w:cs="Nyala"/>
                <w:b/>
                <w:sz w:val="20"/>
                <w:szCs w:val="20"/>
              </w:rPr>
              <w:t>ማግኘት</w:t>
            </w:r>
            <w:r w:rsidRPr="00F67237">
              <w:rPr>
                <w:rFonts w:ascii="Arial" w:hAnsi="Arial" w:cs="Arial"/>
                <w:b/>
                <w:sz w:val="20"/>
                <w:szCs w:val="20"/>
              </w:rPr>
              <w:t xml:space="preserve"> </w:t>
            </w:r>
            <w:r w:rsidRPr="00F67237">
              <w:rPr>
                <w:rFonts w:ascii="Nyala" w:hAnsi="Nyala" w:cs="Nyala"/>
                <w:b/>
                <w:sz w:val="20"/>
                <w:szCs w:val="20"/>
              </w:rPr>
              <w:t>ካልቻሉ</w:t>
            </w:r>
            <w:r w:rsidRPr="00F67237">
              <w:rPr>
                <w:rFonts w:ascii="Arial" w:hAnsi="Arial" w:cs="Arial"/>
                <w:b/>
                <w:sz w:val="20"/>
                <w:szCs w:val="20"/>
              </w:rPr>
              <w:t xml:space="preserve"> </w:t>
            </w:r>
            <w:r w:rsidRPr="00F67237">
              <w:rPr>
                <w:rFonts w:ascii="Nyala" w:hAnsi="Nyala" w:cs="Nyala"/>
                <w:b/>
                <w:sz w:val="20"/>
                <w:szCs w:val="20"/>
              </w:rPr>
              <w:t>ከፍተኛና</w:t>
            </w:r>
            <w:r w:rsidRPr="00F67237">
              <w:rPr>
                <w:rFonts w:ascii="Arial" w:hAnsi="Arial" w:cs="Arial"/>
                <w:b/>
                <w:sz w:val="20"/>
                <w:szCs w:val="20"/>
              </w:rPr>
              <w:t xml:space="preserve"> </w:t>
            </w:r>
            <w:r w:rsidRPr="00F67237">
              <w:rPr>
                <w:rFonts w:ascii="Nyala" w:hAnsi="Nyala" w:cs="Nyala"/>
                <w:b/>
                <w:sz w:val="20"/>
                <w:szCs w:val="20"/>
              </w:rPr>
              <w:t>ዝቅተኛውን</w:t>
            </w:r>
            <w:r w:rsidRPr="00F67237">
              <w:rPr>
                <w:rFonts w:ascii="Arial" w:hAnsi="Arial" w:cs="Arial"/>
                <w:b/>
                <w:sz w:val="20"/>
                <w:szCs w:val="20"/>
              </w:rPr>
              <w:t xml:space="preserve"> </w:t>
            </w:r>
            <w:r w:rsidRPr="00F67237">
              <w:rPr>
                <w:rFonts w:ascii="Nyala" w:hAnsi="Nyala" w:cs="Nyala"/>
                <w:b/>
                <w:sz w:val="20"/>
                <w:szCs w:val="20"/>
              </w:rPr>
              <w:t>መጠን</w:t>
            </w:r>
            <w:r w:rsidRPr="00F67237">
              <w:rPr>
                <w:rFonts w:ascii="Arial" w:hAnsi="Arial" w:cs="Arial"/>
                <w:b/>
                <w:sz w:val="20"/>
                <w:szCs w:val="20"/>
              </w:rPr>
              <w:t xml:space="preserve"> </w:t>
            </w:r>
            <w:r w:rsidRPr="00F67237">
              <w:rPr>
                <w:rFonts w:ascii="Nyala" w:hAnsi="Nyala" w:cs="Nyala"/>
                <w:b/>
                <w:sz w:val="20"/>
                <w:szCs w:val="20"/>
              </w:rPr>
              <w:t>ይጠይቁ</w:t>
            </w:r>
            <w:r w:rsidRPr="00F67237">
              <w:rPr>
                <w:rFonts w:ascii="Arial" w:hAnsi="Arial" w:cs="Arial"/>
                <w:b/>
                <w:sz w:val="20"/>
                <w:szCs w:val="20"/>
              </w:rPr>
              <w:t>)</w:t>
            </w:r>
          </w:p>
          <w:tbl>
            <w:tblPr>
              <w:tblStyle w:val="TableGrid"/>
              <w:tblW w:w="0" w:type="auto"/>
              <w:tblLayout w:type="fixed"/>
              <w:tblLook w:val="04A0" w:firstRow="1" w:lastRow="0" w:firstColumn="1" w:lastColumn="0" w:noHBand="0" w:noVBand="1"/>
            </w:tblPr>
            <w:tblGrid>
              <w:gridCol w:w="2521"/>
              <w:gridCol w:w="2522"/>
              <w:gridCol w:w="2522"/>
            </w:tblGrid>
            <w:tr w:rsidR="00324608" w:rsidRPr="00F67237" w14:paraId="422B959A" w14:textId="77777777" w:rsidTr="00500E7F">
              <w:tc>
                <w:tcPr>
                  <w:tcW w:w="2521" w:type="dxa"/>
                  <w:shd w:val="clear" w:color="auto" w:fill="F2F2F2" w:themeFill="background1" w:themeFillShade="F2"/>
                </w:tcPr>
                <w:p w14:paraId="14BDB4BA" w14:textId="77777777" w:rsidR="00324608" w:rsidRPr="00F67237" w:rsidRDefault="00324608" w:rsidP="00500E7F">
                  <w:pPr>
                    <w:rPr>
                      <w:rFonts w:ascii="Arial" w:hAnsi="Arial" w:cs="Arial"/>
                      <w:sz w:val="20"/>
                      <w:szCs w:val="20"/>
                    </w:rPr>
                  </w:pPr>
                  <w:r w:rsidRPr="00F67237">
                    <w:rPr>
                      <w:rFonts w:ascii="Arial" w:hAnsi="Arial" w:cs="Arial"/>
                      <w:sz w:val="20"/>
                      <w:szCs w:val="20"/>
                    </w:rPr>
                    <w:t xml:space="preserve">Min/ </w:t>
                  </w:r>
                  <w:r w:rsidRPr="00F67237">
                    <w:rPr>
                      <w:rFonts w:ascii="Nyala" w:hAnsi="Nyala" w:cs="Nyala"/>
                      <w:sz w:val="20"/>
                      <w:szCs w:val="20"/>
                    </w:rPr>
                    <w:t>አነስተኛ</w:t>
                  </w:r>
                </w:p>
              </w:tc>
              <w:tc>
                <w:tcPr>
                  <w:tcW w:w="2522" w:type="dxa"/>
                  <w:shd w:val="clear" w:color="auto" w:fill="F2F2F2" w:themeFill="background1" w:themeFillShade="F2"/>
                </w:tcPr>
                <w:p w14:paraId="4CCB08A7" w14:textId="4D3E505B" w:rsidR="00324608" w:rsidRPr="00F67237" w:rsidRDefault="00324608" w:rsidP="00500E7F">
                  <w:pPr>
                    <w:jc w:val="center"/>
                    <w:rPr>
                      <w:rFonts w:ascii="Arial" w:hAnsi="Arial" w:cs="Arial"/>
                      <w:sz w:val="20"/>
                      <w:szCs w:val="20"/>
                    </w:rPr>
                  </w:pPr>
                  <w:r w:rsidRPr="00F67237">
                    <w:rPr>
                      <w:rFonts w:ascii="Arial" w:hAnsi="Arial" w:cs="Arial"/>
                      <w:sz w:val="20"/>
                      <w:szCs w:val="20"/>
                    </w:rPr>
                    <w:t xml:space="preserve">AVERAGE YEAR 2006 PROFITS/ </w:t>
                  </w:r>
                  <w:r w:rsidRPr="00F67237">
                    <w:rPr>
                      <w:rFonts w:ascii="Nyala" w:hAnsi="Nyala" w:cs="Nyala"/>
                      <w:sz w:val="20"/>
                      <w:szCs w:val="20"/>
                    </w:rPr>
                    <w:t>አማካይ</w:t>
                  </w:r>
                  <w:r w:rsidRPr="00F67237">
                    <w:rPr>
                      <w:rFonts w:ascii="Arial" w:hAnsi="Arial" w:cs="Arial"/>
                      <w:sz w:val="20"/>
                      <w:szCs w:val="20"/>
                    </w:rPr>
                    <w:t xml:space="preserve"> </w:t>
                  </w:r>
                  <w:r w:rsidRPr="00F67237">
                    <w:rPr>
                      <w:rFonts w:ascii="Nyala" w:hAnsi="Nyala" w:cs="Nyala"/>
                      <w:sz w:val="20"/>
                      <w:szCs w:val="20"/>
                    </w:rPr>
                    <w:t>የ</w:t>
                  </w:r>
                  <w:r w:rsidRPr="00F67237">
                    <w:rPr>
                      <w:rFonts w:ascii="Arial" w:hAnsi="Arial" w:cs="Arial"/>
                      <w:sz w:val="20"/>
                      <w:szCs w:val="20"/>
                    </w:rPr>
                    <w:t xml:space="preserve">2006 </w:t>
                  </w:r>
                  <w:r w:rsidRPr="00F67237">
                    <w:rPr>
                      <w:rFonts w:ascii="Nyala" w:hAnsi="Nyala" w:cs="Nyala"/>
                      <w:sz w:val="20"/>
                      <w:szCs w:val="20"/>
                    </w:rPr>
                    <w:t>ዓ</w:t>
                  </w:r>
                  <w:r w:rsidRPr="00F67237">
                    <w:rPr>
                      <w:rFonts w:ascii="Arial" w:hAnsi="Arial" w:cs="Arial"/>
                      <w:sz w:val="20"/>
                      <w:szCs w:val="20"/>
                    </w:rPr>
                    <w:t>/</w:t>
                  </w:r>
                  <w:r w:rsidRPr="00F67237">
                    <w:rPr>
                      <w:rFonts w:ascii="Nyala" w:hAnsi="Nyala" w:cs="Nyala"/>
                      <w:sz w:val="20"/>
                      <w:szCs w:val="20"/>
                    </w:rPr>
                    <w:t>ም</w:t>
                  </w:r>
                  <w:r w:rsidRPr="00F67237">
                    <w:rPr>
                      <w:rFonts w:ascii="Arial" w:hAnsi="Arial" w:cs="Arial"/>
                      <w:sz w:val="20"/>
                      <w:szCs w:val="20"/>
                    </w:rPr>
                    <w:t xml:space="preserve"> </w:t>
                  </w:r>
                  <w:r w:rsidRPr="00F67237">
                    <w:rPr>
                      <w:rFonts w:ascii="Nyala" w:hAnsi="Nyala" w:cs="Nyala"/>
                      <w:sz w:val="20"/>
                      <w:szCs w:val="20"/>
                    </w:rPr>
                    <w:t>ትርፍ</w:t>
                  </w:r>
                </w:p>
              </w:tc>
              <w:tc>
                <w:tcPr>
                  <w:tcW w:w="2522" w:type="dxa"/>
                  <w:shd w:val="clear" w:color="auto" w:fill="F2F2F2" w:themeFill="background1" w:themeFillShade="F2"/>
                </w:tcPr>
                <w:p w14:paraId="2417DAA4" w14:textId="77777777" w:rsidR="00324608" w:rsidRPr="00F67237" w:rsidRDefault="00324608" w:rsidP="00500E7F">
                  <w:pPr>
                    <w:jc w:val="right"/>
                    <w:rPr>
                      <w:rFonts w:ascii="Arial" w:hAnsi="Arial" w:cs="Arial"/>
                      <w:sz w:val="20"/>
                      <w:szCs w:val="20"/>
                    </w:rPr>
                  </w:pPr>
                  <w:r w:rsidRPr="00F67237">
                    <w:rPr>
                      <w:rFonts w:ascii="Arial" w:hAnsi="Arial" w:cs="Arial"/>
                      <w:sz w:val="20"/>
                      <w:szCs w:val="20"/>
                    </w:rPr>
                    <w:t xml:space="preserve">Max/ </w:t>
                  </w:r>
                  <w:r w:rsidRPr="00F67237">
                    <w:rPr>
                      <w:rFonts w:ascii="Nyala" w:hAnsi="Nyala" w:cs="Nyala"/>
                      <w:sz w:val="20"/>
                      <w:szCs w:val="20"/>
                    </w:rPr>
                    <w:t>ከፍተኛ</w:t>
                  </w:r>
                </w:p>
              </w:tc>
            </w:tr>
            <w:tr w:rsidR="00324608" w:rsidRPr="00F67237" w14:paraId="2236E252" w14:textId="77777777" w:rsidTr="00500E7F">
              <w:tc>
                <w:tcPr>
                  <w:tcW w:w="2521" w:type="dxa"/>
                </w:tcPr>
                <w:p w14:paraId="1D170E7D" w14:textId="77777777" w:rsidR="00324608" w:rsidRPr="00F67237" w:rsidRDefault="00324608" w:rsidP="00500E7F">
                  <w:pPr>
                    <w:rPr>
                      <w:rFonts w:ascii="Arial" w:hAnsi="Arial" w:cs="Arial"/>
                      <w:sz w:val="20"/>
                      <w:szCs w:val="20"/>
                    </w:rPr>
                  </w:pPr>
                </w:p>
                <w:p w14:paraId="18938736" w14:textId="77777777" w:rsidR="00324608" w:rsidRPr="00F67237" w:rsidRDefault="00324608" w:rsidP="00500E7F">
                  <w:pPr>
                    <w:rPr>
                      <w:rFonts w:ascii="Arial" w:hAnsi="Arial" w:cs="Arial"/>
                      <w:sz w:val="20"/>
                      <w:szCs w:val="20"/>
                    </w:rPr>
                  </w:pPr>
                </w:p>
              </w:tc>
              <w:tc>
                <w:tcPr>
                  <w:tcW w:w="2522" w:type="dxa"/>
                </w:tcPr>
                <w:p w14:paraId="6EB6E620" w14:textId="77777777" w:rsidR="00324608" w:rsidRPr="00F67237" w:rsidRDefault="00324608" w:rsidP="00500E7F">
                  <w:pPr>
                    <w:rPr>
                      <w:rFonts w:ascii="Arial" w:hAnsi="Arial" w:cs="Arial"/>
                      <w:sz w:val="20"/>
                      <w:szCs w:val="20"/>
                    </w:rPr>
                  </w:pPr>
                </w:p>
              </w:tc>
              <w:tc>
                <w:tcPr>
                  <w:tcW w:w="2522" w:type="dxa"/>
                </w:tcPr>
                <w:p w14:paraId="79A74CB6" w14:textId="77777777" w:rsidR="00324608" w:rsidRPr="00F67237" w:rsidRDefault="00324608" w:rsidP="00500E7F">
                  <w:pPr>
                    <w:rPr>
                      <w:rFonts w:ascii="Arial" w:hAnsi="Arial" w:cs="Arial"/>
                      <w:sz w:val="20"/>
                      <w:szCs w:val="20"/>
                    </w:rPr>
                  </w:pPr>
                </w:p>
              </w:tc>
            </w:tr>
          </w:tbl>
          <w:p w14:paraId="39118EBB" w14:textId="77777777" w:rsidR="00214378" w:rsidRPr="00F67237" w:rsidRDefault="00214378" w:rsidP="00214378">
            <w:pPr>
              <w:rPr>
                <w:rFonts w:ascii="Arial" w:hAnsi="Arial" w:cs="Arial"/>
                <w:sz w:val="20"/>
                <w:szCs w:val="20"/>
              </w:rPr>
            </w:pPr>
          </w:p>
        </w:tc>
      </w:tr>
      <w:tr w:rsidR="00214378" w:rsidRPr="00F67237" w14:paraId="77739190" w14:textId="77777777" w:rsidTr="00F901D6">
        <w:tblPrEx>
          <w:tblCellMar>
            <w:top w:w="108" w:type="dxa"/>
            <w:bottom w:w="108" w:type="dxa"/>
          </w:tblCellMar>
        </w:tblPrEx>
        <w:trPr>
          <w:trHeight w:val="333"/>
        </w:trPr>
        <w:tc>
          <w:tcPr>
            <w:tcW w:w="895" w:type="dxa"/>
            <w:gridSpan w:val="2"/>
          </w:tcPr>
          <w:p w14:paraId="04D5EEB0" w14:textId="77777777" w:rsidR="00214378" w:rsidRPr="00F67237" w:rsidRDefault="00214378" w:rsidP="00214378">
            <w:pPr>
              <w:rPr>
                <w:rFonts w:ascii="Arial" w:hAnsi="Arial" w:cs="Arial"/>
                <w:sz w:val="20"/>
                <w:szCs w:val="20"/>
              </w:rPr>
            </w:pPr>
            <w:r w:rsidRPr="00F67237">
              <w:rPr>
                <w:rFonts w:ascii="Arial" w:hAnsi="Arial" w:cs="Arial"/>
                <w:sz w:val="20"/>
                <w:szCs w:val="20"/>
              </w:rPr>
              <w:t>11</w:t>
            </w:r>
          </w:p>
        </w:tc>
        <w:tc>
          <w:tcPr>
            <w:tcW w:w="8393" w:type="dxa"/>
            <w:gridSpan w:val="4"/>
          </w:tcPr>
          <w:p w14:paraId="1FB7F0F6" w14:textId="77777777" w:rsidR="00324ED2" w:rsidRDefault="00214378" w:rsidP="00217061">
            <w:pPr>
              <w:rPr>
                <w:rFonts w:ascii="Arial" w:hAnsi="Arial" w:cs="Arial"/>
                <w:b/>
                <w:i/>
                <w:sz w:val="20"/>
                <w:szCs w:val="20"/>
              </w:rPr>
            </w:pPr>
            <w:r w:rsidRPr="00F67237">
              <w:rPr>
                <w:rFonts w:ascii="Arial" w:hAnsi="Arial" w:cs="Arial"/>
                <w:sz w:val="20"/>
                <w:szCs w:val="20"/>
              </w:rPr>
              <w:t xml:space="preserve">What were the business’ total sales in the LAST 30 DAYS? By this we mean the overall sales of products or services in Ethiopian Birr. </w:t>
            </w:r>
            <w:r w:rsidRPr="00F67237">
              <w:rPr>
                <w:rFonts w:ascii="Arial" w:hAnsi="Arial" w:cs="Arial"/>
                <w:b/>
                <w:sz w:val="20"/>
                <w:szCs w:val="20"/>
              </w:rPr>
              <w:t>(</w:t>
            </w:r>
            <w:r w:rsidRPr="00F67237">
              <w:rPr>
                <w:rFonts w:ascii="Arial" w:hAnsi="Arial" w:cs="Arial"/>
                <w:b/>
                <w:i/>
                <w:sz w:val="20"/>
                <w:szCs w:val="20"/>
              </w:rPr>
              <w:t>Ask for exact amount in Birr but complement with range information (min and max))</w:t>
            </w:r>
            <w:r w:rsidR="00DA7935" w:rsidRPr="00F67237">
              <w:rPr>
                <w:rFonts w:ascii="Arial" w:hAnsi="Arial" w:cs="Arial"/>
                <w:b/>
                <w:i/>
                <w:sz w:val="20"/>
                <w:szCs w:val="20"/>
              </w:rPr>
              <w:t xml:space="preserve"> </w:t>
            </w:r>
          </w:p>
          <w:p w14:paraId="45BB4649" w14:textId="6EA3E22F" w:rsidR="00217061" w:rsidRPr="00F67237" w:rsidRDefault="00217061" w:rsidP="00217061">
            <w:pPr>
              <w:rPr>
                <w:rFonts w:ascii="Arial" w:hAnsi="Arial" w:cs="Arial"/>
                <w:b/>
                <w:i/>
                <w:sz w:val="20"/>
                <w:szCs w:val="20"/>
              </w:rPr>
            </w:pPr>
            <w:r w:rsidRPr="00F67237">
              <w:rPr>
                <w:rFonts w:ascii="Nyala" w:hAnsi="Nyala" w:cs="Nyala"/>
                <w:szCs w:val="20"/>
              </w:rPr>
              <w:t>ባለፉት</w:t>
            </w:r>
            <w:r w:rsidRPr="00F67237">
              <w:rPr>
                <w:rFonts w:ascii="Arial" w:hAnsi="Arial" w:cs="Arial"/>
                <w:szCs w:val="20"/>
              </w:rPr>
              <w:t xml:space="preserve"> 30 </w:t>
            </w:r>
            <w:r w:rsidRPr="00F67237">
              <w:rPr>
                <w:rFonts w:ascii="Nyala" w:hAnsi="Nyala" w:cs="Nyala"/>
                <w:szCs w:val="20"/>
              </w:rPr>
              <w:t>ቀናት</w:t>
            </w:r>
            <w:r w:rsidRPr="00F67237">
              <w:rPr>
                <w:rFonts w:ascii="Arial" w:hAnsi="Arial" w:cs="Arial"/>
                <w:szCs w:val="20"/>
              </w:rPr>
              <w:t xml:space="preserve"> </w:t>
            </w:r>
            <w:r w:rsidRPr="00F67237">
              <w:rPr>
                <w:rFonts w:ascii="Nyala" w:hAnsi="Nyala" w:cs="Nyala"/>
                <w:sz w:val="20"/>
                <w:szCs w:val="20"/>
              </w:rPr>
              <w:t>የንግድ</w:t>
            </w:r>
            <w:r w:rsidRPr="00F67237">
              <w:rPr>
                <w:rFonts w:ascii="Arial" w:hAnsi="Arial" w:cs="Arial"/>
                <w:sz w:val="20"/>
                <w:szCs w:val="20"/>
              </w:rPr>
              <w:t xml:space="preserve"> </w:t>
            </w:r>
            <w:r w:rsidRPr="00F67237">
              <w:rPr>
                <w:rFonts w:ascii="Nyala" w:hAnsi="Nyala" w:cs="Nyala"/>
                <w:sz w:val="20"/>
                <w:szCs w:val="20"/>
              </w:rPr>
              <w:t>ስራዎ</w:t>
            </w:r>
            <w:r w:rsidRPr="00F67237">
              <w:rPr>
                <w:rFonts w:ascii="Arial" w:hAnsi="Arial" w:cs="Arial"/>
                <w:sz w:val="20"/>
                <w:szCs w:val="20"/>
              </w:rPr>
              <w:t xml:space="preserve"> </w:t>
            </w:r>
            <w:r w:rsidRPr="00F67237">
              <w:rPr>
                <w:rFonts w:ascii="Nyala" w:hAnsi="Nyala" w:cs="Nyala"/>
                <w:sz w:val="20"/>
                <w:szCs w:val="20"/>
              </w:rPr>
              <w:t>የነበረው</w:t>
            </w:r>
            <w:r w:rsidRPr="00F67237">
              <w:rPr>
                <w:rFonts w:ascii="Arial" w:hAnsi="Arial" w:cs="Arial"/>
                <w:sz w:val="20"/>
                <w:szCs w:val="20"/>
              </w:rPr>
              <w:t xml:space="preserve"> </w:t>
            </w:r>
            <w:r w:rsidRPr="00F67237">
              <w:rPr>
                <w:rFonts w:ascii="Nyala" w:hAnsi="Nyala" w:cs="Nyala"/>
                <w:sz w:val="20"/>
                <w:szCs w:val="20"/>
              </w:rPr>
              <w:t>አጠቃላይ</w:t>
            </w:r>
            <w:r w:rsidRPr="00F67237">
              <w:rPr>
                <w:rFonts w:ascii="Arial" w:hAnsi="Arial" w:cs="Arial"/>
                <w:sz w:val="20"/>
                <w:szCs w:val="20"/>
              </w:rPr>
              <w:t xml:space="preserve"> </w:t>
            </w:r>
            <w:r w:rsidRPr="00F67237">
              <w:rPr>
                <w:rFonts w:ascii="Nyala" w:hAnsi="Nyala" w:cs="Nyala"/>
                <w:sz w:val="20"/>
                <w:szCs w:val="20"/>
              </w:rPr>
              <w:t>ሽያጭ</w:t>
            </w:r>
            <w:r w:rsidRPr="00F67237">
              <w:rPr>
                <w:rFonts w:ascii="Arial" w:hAnsi="Arial" w:cs="Arial"/>
                <w:sz w:val="20"/>
                <w:szCs w:val="20"/>
              </w:rPr>
              <w:t xml:space="preserve"> </w:t>
            </w:r>
            <w:r w:rsidRPr="00F67237">
              <w:rPr>
                <w:rFonts w:ascii="Nyala" w:hAnsi="Nyala" w:cs="Nyala"/>
                <w:sz w:val="20"/>
                <w:szCs w:val="20"/>
              </w:rPr>
              <w:t>ምን</w:t>
            </w:r>
            <w:r w:rsidRPr="00F67237">
              <w:rPr>
                <w:rFonts w:ascii="Arial" w:hAnsi="Arial" w:cs="Arial"/>
                <w:sz w:val="20"/>
                <w:szCs w:val="20"/>
              </w:rPr>
              <w:t xml:space="preserve"> </w:t>
            </w:r>
            <w:r w:rsidRPr="00F67237">
              <w:rPr>
                <w:rFonts w:ascii="Nyala" w:hAnsi="Nyala" w:cs="Nyala"/>
                <w:sz w:val="20"/>
                <w:szCs w:val="20"/>
              </w:rPr>
              <w:t>ያህል</w:t>
            </w:r>
            <w:r w:rsidRPr="00F67237">
              <w:rPr>
                <w:rFonts w:ascii="Arial" w:hAnsi="Arial" w:cs="Arial"/>
                <w:sz w:val="20"/>
                <w:szCs w:val="20"/>
              </w:rPr>
              <w:t xml:space="preserve"> </w:t>
            </w:r>
            <w:r w:rsidRPr="00F67237">
              <w:rPr>
                <w:rFonts w:ascii="Nyala" w:hAnsi="Nyala" w:cs="Nyala"/>
                <w:sz w:val="20"/>
                <w:szCs w:val="20"/>
              </w:rPr>
              <w:t>ነበ</w:t>
            </w:r>
            <w:r w:rsidR="00D6527F" w:rsidRPr="00F67237">
              <w:rPr>
                <w:rFonts w:ascii="Nyala" w:hAnsi="Nyala" w:cs="Nyala"/>
                <w:sz w:val="20"/>
                <w:szCs w:val="20"/>
              </w:rPr>
              <w:t>ር</w:t>
            </w:r>
            <w:r w:rsidR="00D6527F" w:rsidRPr="00F67237">
              <w:rPr>
                <w:rFonts w:ascii="Arial" w:hAnsi="Arial" w:cs="Arial"/>
                <w:sz w:val="20"/>
                <w:szCs w:val="20"/>
              </w:rPr>
              <w:t xml:space="preserve">? </w:t>
            </w:r>
            <w:r w:rsidRPr="00F67237">
              <w:rPr>
                <w:rFonts w:ascii="Nyala" w:hAnsi="Nyala" w:cs="Nyala"/>
                <w:sz w:val="20"/>
                <w:szCs w:val="20"/>
              </w:rPr>
              <w:t>ይህን</w:t>
            </w:r>
            <w:r w:rsidRPr="00F67237">
              <w:rPr>
                <w:rFonts w:ascii="Arial" w:hAnsi="Arial" w:cs="Arial"/>
                <w:sz w:val="20"/>
                <w:szCs w:val="20"/>
              </w:rPr>
              <w:t xml:space="preserve"> </w:t>
            </w:r>
            <w:r w:rsidRPr="00F67237">
              <w:rPr>
                <w:rFonts w:ascii="Nyala" w:hAnsi="Nyala" w:cs="Nyala"/>
                <w:sz w:val="20"/>
                <w:szCs w:val="20"/>
              </w:rPr>
              <w:t>ስንል</w:t>
            </w:r>
            <w:r w:rsidRPr="00F67237">
              <w:rPr>
                <w:rFonts w:ascii="Arial" w:hAnsi="Arial" w:cs="Arial"/>
                <w:sz w:val="20"/>
                <w:szCs w:val="20"/>
              </w:rPr>
              <w:t xml:space="preserve"> </w:t>
            </w:r>
            <w:r w:rsidRPr="00F67237">
              <w:rPr>
                <w:rFonts w:ascii="Nyala" w:hAnsi="Nyala" w:cs="Nyala"/>
                <w:sz w:val="20"/>
                <w:szCs w:val="20"/>
              </w:rPr>
              <w:t>አጠቃላይ</w:t>
            </w:r>
            <w:r w:rsidRPr="00F67237">
              <w:rPr>
                <w:rFonts w:ascii="Arial" w:hAnsi="Arial" w:cs="Arial"/>
                <w:sz w:val="20"/>
                <w:szCs w:val="20"/>
              </w:rPr>
              <w:t xml:space="preserve"> </w:t>
            </w:r>
            <w:r w:rsidRPr="00F67237">
              <w:rPr>
                <w:rFonts w:ascii="Nyala" w:hAnsi="Nyala" w:cs="Nyala"/>
                <w:sz w:val="20"/>
                <w:szCs w:val="20"/>
              </w:rPr>
              <w:t>የምርት</w:t>
            </w:r>
            <w:r w:rsidRPr="00F67237">
              <w:rPr>
                <w:rFonts w:ascii="Arial" w:hAnsi="Arial" w:cs="Arial"/>
                <w:sz w:val="20"/>
                <w:szCs w:val="20"/>
              </w:rPr>
              <w:t xml:space="preserve">/ </w:t>
            </w:r>
            <w:r w:rsidRPr="00F67237">
              <w:rPr>
                <w:rFonts w:ascii="Nyala" w:hAnsi="Nyala" w:cs="Nyala"/>
                <w:sz w:val="20"/>
                <w:szCs w:val="20"/>
              </w:rPr>
              <w:t>አገልግሎት</w:t>
            </w:r>
            <w:r w:rsidRPr="00F67237">
              <w:rPr>
                <w:rFonts w:ascii="Arial" w:hAnsi="Arial" w:cs="Arial"/>
                <w:sz w:val="20"/>
                <w:szCs w:val="20"/>
              </w:rPr>
              <w:t xml:space="preserve"> </w:t>
            </w:r>
            <w:r w:rsidRPr="00F67237">
              <w:rPr>
                <w:rFonts w:ascii="Nyala" w:hAnsi="Nyala" w:cs="Nyala"/>
                <w:sz w:val="20"/>
                <w:szCs w:val="20"/>
              </w:rPr>
              <w:t>ሽያጭ</w:t>
            </w:r>
            <w:r w:rsidRPr="00F67237">
              <w:rPr>
                <w:rFonts w:ascii="Arial" w:hAnsi="Arial" w:cs="Arial"/>
                <w:sz w:val="20"/>
                <w:szCs w:val="20"/>
              </w:rPr>
              <w:t xml:space="preserve"> </w:t>
            </w:r>
            <w:r w:rsidRPr="00F67237">
              <w:rPr>
                <w:rFonts w:ascii="Nyala" w:hAnsi="Nyala" w:cs="Nyala"/>
                <w:sz w:val="20"/>
                <w:szCs w:val="20"/>
              </w:rPr>
              <w:t>በብር</w:t>
            </w:r>
            <w:r w:rsidRPr="00F67237">
              <w:rPr>
                <w:rFonts w:ascii="Arial" w:hAnsi="Arial" w:cs="Arial"/>
                <w:sz w:val="20"/>
                <w:szCs w:val="20"/>
              </w:rPr>
              <w:t xml:space="preserve"> </w:t>
            </w:r>
            <w:r w:rsidRPr="00F67237">
              <w:rPr>
                <w:rFonts w:ascii="Nyala" w:hAnsi="Nyala" w:cs="Nyala"/>
                <w:sz w:val="20"/>
                <w:szCs w:val="20"/>
              </w:rPr>
              <w:t>ማለታችን</w:t>
            </w:r>
            <w:r w:rsidRPr="00F67237">
              <w:rPr>
                <w:rFonts w:ascii="Arial" w:hAnsi="Arial" w:cs="Arial"/>
                <w:sz w:val="20"/>
                <w:szCs w:val="20"/>
              </w:rPr>
              <w:t xml:space="preserve"> </w:t>
            </w:r>
            <w:r w:rsidRPr="00F67237">
              <w:rPr>
                <w:rFonts w:ascii="Nyala" w:hAnsi="Nyala" w:cs="Nyala"/>
                <w:sz w:val="20"/>
                <w:szCs w:val="20"/>
              </w:rPr>
              <w:t>ነው፡፡</w:t>
            </w:r>
            <w:r w:rsidRPr="00F67237">
              <w:rPr>
                <w:rFonts w:ascii="Arial" w:hAnsi="Arial" w:cs="Arial"/>
                <w:sz w:val="20"/>
                <w:szCs w:val="20"/>
              </w:rPr>
              <w:t xml:space="preserve">  </w:t>
            </w:r>
            <w:r w:rsidRPr="00F67237">
              <w:rPr>
                <w:rFonts w:ascii="Arial" w:hAnsi="Arial" w:cs="Arial"/>
                <w:b/>
                <w:sz w:val="20"/>
                <w:szCs w:val="20"/>
              </w:rPr>
              <w:t>(</w:t>
            </w:r>
            <w:r w:rsidRPr="00F67237">
              <w:rPr>
                <w:rFonts w:ascii="Nyala" w:hAnsi="Nyala" w:cs="Nyala"/>
                <w:b/>
                <w:sz w:val="20"/>
                <w:szCs w:val="20"/>
              </w:rPr>
              <w:t>ትክክለኛውን</w:t>
            </w:r>
            <w:r w:rsidRPr="00F67237">
              <w:rPr>
                <w:rFonts w:ascii="Arial" w:hAnsi="Arial" w:cs="Arial"/>
                <w:b/>
                <w:sz w:val="20"/>
                <w:szCs w:val="20"/>
              </w:rPr>
              <w:t xml:space="preserve"> </w:t>
            </w:r>
            <w:r w:rsidRPr="00F67237">
              <w:rPr>
                <w:rFonts w:ascii="Nyala" w:hAnsi="Nyala" w:cs="Nyala"/>
                <w:b/>
                <w:sz w:val="20"/>
                <w:szCs w:val="20"/>
              </w:rPr>
              <w:t>የብር</w:t>
            </w:r>
            <w:r w:rsidRPr="00F67237">
              <w:rPr>
                <w:rFonts w:ascii="Arial" w:hAnsi="Arial" w:cs="Arial"/>
                <w:b/>
                <w:sz w:val="20"/>
                <w:szCs w:val="20"/>
              </w:rPr>
              <w:t xml:space="preserve"> </w:t>
            </w:r>
            <w:r w:rsidRPr="00F67237">
              <w:rPr>
                <w:rFonts w:ascii="Nyala" w:hAnsi="Nyala" w:cs="Nyala"/>
                <w:b/>
                <w:sz w:val="20"/>
                <w:szCs w:val="20"/>
              </w:rPr>
              <w:t>መጠን</w:t>
            </w:r>
            <w:r w:rsidRPr="00F67237">
              <w:rPr>
                <w:rFonts w:ascii="Arial" w:hAnsi="Arial" w:cs="Arial"/>
                <w:b/>
                <w:sz w:val="20"/>
                <w:szCs w:val="20"/>
              </w:rPr>
              <w:t xml:space="preserve"> </w:t>
            </w:r>
            <w:r w:rsidRPr="00F67237">
              <w:rPr>
                <w:rFonts w:ascii="Nyala" w:hAnsi="Nyala" w:cs="Nyala"/>
                <w:b/>
                <w:sz w:val="20"/>
                <w:szCs w:val="20"/>
              </w:rPr>
              <w:t>ጠይቀው</w:t>
            </w:r>
            <w:r w:rsidRPr="00F67237">
              <w:rPr>
                <w:rFonts w:ascii="Arial" w:hAnsi="Arial" w:cs="Arial"/>
                <w:b/>
                <w:sz w:val="20"/>
                <w:szCs w:val="20"/>
              </w:rPr>
              <w:t xml:space="preserve"> </w:t>
            </w:r>
            <w:r w:rsidRPr="00F67237">
              <w:rPr>
                <w:rFonts w:ascii="Nyala" w:hAnsi="Nyala" w:cs="Nyala"/>
                <w:b/>
                <w:sz w:val="20"/>
                <w:szCs w:val="20"/>
              </w:rPr>
              <w:t>ማግኘት</w:t>
            </w:r>
            <w:r w:rsidRPr="00F67237">
              <w:rPr>
                <w:rFonts w:ascii="Arial" w:hAnsi="Arial" w:cs="Arial"/>
                <w:b/>
                <w:sz w:val="20"/>
                <w:szCs w:val="20"/>
              </w:rPr>
              <w:t xml:space="preserve"> </w:t>
            </w:r>
            <w:r w:rsidRPr="00F67237">
              <w:rPr>
                <w:rFonts w:ascii="Nyala" w:hAnsi="Nyala" w:cs="Nyala"/>
                <w:b/>
                <w:sz w:val="20"/>
                <w:szCs w:val="20"/>
              </w:rPr>
              <w:t>ካልቻሉ</w:t>
            </w:r>
            <w:r w:rsidRPr="00F67237">
              <w:rPr>
                <w:rFonts w:ascii="Arial" w:hAnsi="Arial" w:cs="Arial"/>
                <w:b/>
                <w:sz w:val="20"/>
                <w:szCs w:val="20"/>
              </w:rPr>
              <w:t xml:space="preserve"> </w:t>
            </w:r>
            <w:r w:rsidRPr="00F67237">
              <w:rPr>
                <w:rFonts w:ascii="Nyala" w:hAnsi="Nyala" w:cs="Nyala"/>
                <w:b/>
                <w:sz w:val="20"/>
                <w:szCs w:val="20"/>
              </w:rPr>
              <w:t>ከፍተኛና</w:t>
            </w:r>
            <w:r w:rsidRPr="00F67237">
              <w:rPr>
                <w:rFonts w:ascii="Arial" w:hAnsi="Arial" w:cs="Arial"/>
                <w:b/>
                <w:sz w:val="20"/>
                <w:szCs w:val="20"/>
              </w:rPr>
              <w:t xml:space="preserve"> </w:t>
            </w:r>
            <w:r w:rsidRPr="00F67237">
              <w:rPr>
                <w:rFonts w:ascii="Nyala" w:hAnsi="Nyala" w:cs="Nyala"/>
                <w:b/>
                <w:sz w:val="20"/>
                <w:szCs w:val="20"/>
              </w:rPr>
              <w:t>ዝቅተኛውን</w:t>
            </w:r>
            <w:r w:rsidRPr="00F67237">
              <w:rPr>
                <w:rFonts w:ascii="Arial" w:hAnsi="Arial" w:cs="Arial"/>
                <w:b/>
                <w:sz w:val="20"/>
                <w:szCs w:val="20"/>
              </w:rPr>
              <w:t xml:space="preserve"> </w:t>
            </w:r>
            <w:r w:rsidRPr="00F67237">
              <w:rPr>
                <w:rFonts w:ascii="Nyala" w:hAnsi="Nyala" w:cs="Nyala"/>
                <w:b/>
                <w:sz w:val="20"/>
                <w:szCs w:val="20"/>
              </w:rPr>
              <w:t>መጠን</w:t>
            </w:r>
            <w:r w:rsidRPr="00F67237">
              <w:rPr>
                <w:rFonts w:ascii="Arial" w:hAnsi="Arial" w:cs="Arial"/>
                <w:b/>
                <w:sz w:val="20"/>
                <w:szCs w:val="20"/>
              </w:rPr>
              <w:t xml:space="preserve"> </w:t>
            </w:r>
            <w:r w:rsidRPr="00F67237">
              <w:rPr>
                <w:rFonts w:ascii="Nyala" w:hAnsi="Nyala" w:cs="Nyala"/>
                <w:b/>
                <w:sz w:val="20"/>
                <w:szCs w:val="20"/>
              </w:rPr>
              <w:t>ይጠይቁ</w:t>
            </w:r>
            <w:r w:rsidRPr="00F67237">
              <w:rPr>
                <w:rFonts w:ascii="Arial" w:hAnsi="Arial" w:cs="Arial"/>
                <w:b/>
                <w:sz w:val="20"/>
                <w:szCs w:val="20"/>
              </w:rPr>
              <w:t>)</w:t>
            </w:r>
          </w:p>
          <w:p w14:paraId="3C842E18" w14:textId="77777777" w:rsidR="00217061" w:rsidRPr="00F67237" w:rsidRDefault="00217061" w:rsidP="00217061">
            <w:pPr>
              <w:rPr>
                <w:rFonts w:ascii="Arial" w:hAnsi="Arial" w:cs="Arial"/>
                <w:i/>
                <w:sz w:val="20"/>
                <w:szCs w:val="20"/>
              </w:rPr>
            </w:pPr>
          </w:p>
          <w:tbl>
            <w:tblPr>
              <w:tblStyle w:val="TableGrid"/>
              <w:tblW w:w="0" w:type="auto"/>
              <w:tblLayout w:type="fixed"/>
              <w:tblLook w:val="04A0" w:firstRow="1" w:lastRow="0" w:firstColumn="1" w:lastColumn="0" w:noHBand="0" w:noVBand="1"/>
            </w:tblPr>
            <w:tblGrid>
              <w:gridCol w:w="2521"/>
              <w:gridCol w:w="2522"/>
              <w:gridCol w:w="2522"/>
            </w:tblGrid>
            <w:tr w:rsidR="00217061" w:rsidRPr="00F67237" w14:paraId="08601442" w14:textId="77777777" w:rsidTr="00500E7F">
              <w:tc>
                <w:tcPr>
                  <w:tcW w:w="2521" w:type="dxa"/>
                  <w:shd w:val="clear" w:color="auto" w:fill="F2F2F2" w:themeFill="background1" w:themeFillShade="F2"/>
                </w:tcPr>
                <w:p w14:paraId="35E924D0" w14:textId="77777777" w:rsidR="00217061" w:rsidRPr="00F67237" w:rsidRDefault="00217061" w:rsidP="00500E7F">
                  <w:pPr>
                    <w:rPr>
                      <w:rFonts w:ascii="Arial" w:hAnsi="Arial" w:cs="Arial"/>
                      <w:sz w:val="20"/>
                      <w:szCs w:val="20"/>
                    </w:rPr>
                  </w:pPr>
                  <w:r w:rsidRPr="00F67237">
                    <w:rPr>
                      <w:rFonts w:ascii="Arial" w:hAnsi="Arial" w:cs="Arial"/>
                      <w:sz w:val="20"/>
                      <w:szCs w:val="20"/>
                    </w:rPr>
                    <w:t xml:space="preserve">Min/ </w:t>
                  </w:r>
                  <w:r w:rsidRPr="00F67237">
                    <w:rPr>
                      <w:rFonts w:ascii="Nyala" w:hAnsi="Nyala" w:cs="Nyala"/>
                      <w:sz w:val="20"/>
                      <w:szCs w:val="20"/>
                    </w:rPr>
                    <w:t>አነስተኛ</w:t>
                  </w:r>
                </w:p>
              </w:tc>
              <w:tc>
                <w:tcPr>
                  <w:tcW w:w="2522" w:type="dxa"/>
                  <w:shd w:val="clear" w:color="auto" w:fill="F2F2F2" w:themeFill="background1" w:themeFillShade="F2"/>
                </w:tcPr>
                <w:p w14:paraId="4C360E16" w14:textId="77777777" w:rsidR="00217061" w:rsidRPr="00F67237" w:rsidRDefault="00217061" w:rsidP="00500E7F">
                  <w:pPr>
                    <w:jc w:val="center"/>
                    <w:rPr>
                      <w:rFonts w:ascii="Arial" w:hAnsi="Arial" w:cs="Arial"/>
                      <w:sz w:val="20"/>
                      <w:szCs w:val="20"/>
                    </w:rPr>
                  </w:pPr>
                  <w:r w:rsidRPr="00F67237">
                    <w:rPr>
                      <w:rFonts w:ascii="Arial" w:hAnsi="Arial" w:cs="Arial"/>
                      <w:sz w:val="20"/>
                      <w:szCs w:val="20"/>
                    </w:rPr>
                    <w:t>AVERAGE LAST 30 DAYS</w:t>
                  </w:r>
                  <w:r w:rsidRPr="00F67237">
                    <w:rPr>
                      <w:rFonts w:ascii="Arial" w:hAnsi="Arial" w:cs="Arial"/>
                      <w:sz w:val="20"/>
                      <w:szCs w:val="20"/>
                    </w:rPr>
                    <w:br/>
                    <w:t xml:space="preserve">SALES/ </w:t>
                  </w:r>
                  <w:r w:rsidRPr="00F67237">
                    <w:rPr>
                      <w:rFonts w:ascii="Nyala" w:hAnsi="Nyala" w:cs="Nyala"/>
                      <w:sz w:val="20"/>
                      <w:szCs w:val="20"/>
                    </w:rPr>
                    <w:t>አማካይ</w:t>
                  </w:r>
                  <w:r w:rsidRPr="00F67237">
                    <w:rPr>
                      <w:rFonts w:ascii="Arial" w:hAnsi="Arial" w:cs="Arial"/>
                      <w:sz w:val="20"/>
                      <w:szCs w:val="20"/>
                    </w:rPr>
                    <w:t xml:space="preserve"> </w:t>
                  </w:r>
                  <w:r w:rsidRPr="00F67237">
                    <w:rPr>
                      <w:rFonts w:ascii="Nyala" w:hAnsi="Nyala" w:cs="Nyala"/>
                      <w:sz w:val="20"/>
                      <w:szCs w:val="20"/>
                    </w:rPr>
                    <w:t>ያለፉት</w:t>
                  </w:r>
                  <w:r w:rsidRPr="00F67237">
                    <w:rPr>
                      <w:rFonts w:ascii="Arial" w:hAnsi="Arial" w:cs="Arial"/>
                      <w:sz w:val="20"/>
                      <w:szCs w:val="20"/>
                    </w:rPr>
                    <w:t xml:space="preserve"> 30 </w:t>
                  </w:r>
                  <w:r w:rsidRPr="00F67237">
                    <w:rPr>
                      <w:rFonts w:ascii="Nyala" w:hAnsi="Nyala" w:cs="Nyala"/>
                      <w:sz w:val="20"/>
                      <w:szCs w:val="20"/>
                    </w:rPr>
                    <w:t>ቀናት</w:t>
                  </w:r>
                  <w:r w:rsidRPr="00F67237">
                    <w:rPr>
                      <w:rFonts w:ascii="Arial" w:hAnsi="Arial" w:cs="Arial"/>
                      <w:sz w:val="20"/>
                      <w:szCs w:val="20"/>
                    </w:rPr>
                    <w:t xml:space="preserve"> </w:t>
                  </w:r>
                  <w:r w:rsidRPr="00F67237">
                    <w:rPr>
                      <w:rFonts w:ascii="Nyala" w:hAnsi="Nyala" w:cs="Nyala"/>
                      <w:sz w:val="20"/>
                      <w:szCs w:val="20"/>
                    </w:rPr>
                    <w:t>ሽያጭ</w:t>
                  </w:r>
                </w:p>
              </w:tc>
              <w:tc>
                <w:tcPr>
                  <w:tcW w:w="2522" w:type="dxa"/>
                  <w:shd w:val="clear" w:color="auto" w:fill="F2F2F2" w:themeFill="background1" w:themeFillShade="F2"/>
                </w:tcPr>
                <w:p w14:paraId="50C7499E" w14:textId="77777777" w:rsidR="00217061" w:rsidRPr="00F67237" w:rsidRDefault="00217061" w:rsidP="00500E7F">
                  <w:pPr>
                    <w:jc w:val="right"/>
                    <w:rPr>
                      <w:rFonts w:ascii="Arial" w:hAnsi="Arial" w:cs="Arial"/>
                      <w:sz w:val="20"/>
                      <w:szCs w:val="20"/>
                    </w:rPr>
                  </w:pPr>
                  <w:r w:rsidRPr="00F67237">
                    <w:rPr>
                      <w:rFonts w:ascii="Arial" w:hAnsi="Arial" w:cs="Arial"/>
                      <w:sz w:val="20"/>
                      <w:szCs w:val="20"/>
                    </w:rPr>
                    <w:t xml:space="preserve">Max/ </w:t>
                  </w:r>
                  <w:r w:rsidRPr="00F67237">
                    <w:rPr>
                      <w:rFonts w:ascii="Nyala" w:hAnsi="Nyala" w:cs="Nyala"/>
                      <w:sz w:val="20"/>
                      <w:szCs w:val="20"/>
                    </w:rPr>
                    <w:t>ከፍተኛ</w:t>
                  </w:r>
                </w:p>
              </w:tc>
            </w:tr>
            <w:tr w:rsidR="00217061" w:rsidRPr="00F67237" w14:paraId="38780C78" w14:textId="77777777" w:rsidTr="00500E7F">
              <w:tc>
                <w:tcPr>
                  <w:tcW w:w="2521" w:type="dxa"/>
                </w:tcPr>
                <w:p w14:paraId="68F5E3FE" w14:textId="77777777" w:rsidR="00217061" w:rsidRPr="00F67237" w:rsidRDefault="00217061" w:rsidP="00500E7F">
                  <w:pPr>
                    <w:rPr>
                      <w:rFonts w:ascii="Arial" w:hAnsi="Arial" w:cs="Arial"/>
                      <w:sz w:val="20"/>
                      <w:szCs w:val="20"/>
                    </w:rPr>
                  </w:pPr>
                </w:p>
                <w:p w14:paraId="3C387412" w14:textId="77777777" w:rsidR="00217061" w:rsidRPr="00F67237" w:rsidRDefault="00217061" w:rsidP="00500E7F">
                  <w:pPr>
                    <w:rPr>
                      <w:rFonts w:ascii="Arial" w:hAnsi="Arial" w:cs="Arial"/>
                      <w:sz w:val="20"/>
                      <w:szCs w:val="20"/>
                    </w:rPr>
                  </w:pPr>
                </w:p>
              </w:tc>
              <w:tc>
                <w:tcPr>
                  <w:tcW w:w="2522" w:type="dxa"/>
                </w:tcPr>
                <w:p w14:paraId="5CC9A67C" w14:textId="77777777" w:rsidR="00217061" w:rsidRPr="00F67237" w:rsidRDefault="00217061" w:rsidP="00500E7F">
                  <w:pPr>
                    <w:rPr>
                      <w:rFonts w:ascii="Arial" w:hAnsi="Arial" w:cs="Arial"/>
                      <w:sz w:val="20"/>
                      <w:szCs w:val="20"/>
                    </w:rPr>
                  </w:pPr>
                </w:p>
              </w:tc>
              <w:tc>
                <w:tcPr>
                  <w:tcW w:w="2522" w:type="dxa"/>
                </w:tcPr>
                <w:p w14:paraId="3F04DBFB" w14:textId="77777777" w:rsidR="00217061" w:rsidRPr="00F67237" w:rsidRDefault="00217061" w:rsidP="00500E7F">
                  <w:pPr>
                    <w:rPr>
                      <w:rFonts w:ascii="Arial" w:hAnsi="Arial" w:cs="Arial"/>
                      <w:sz w:val="20"/>
                      <w:szCs w:val="20"/>
                    </w:rPr>
                  </w:pPr>
                </w:p>
              </w:tc>
            </w:tr>
          </w:tbl>
          <w:p w14:paraId="29E5FEFA" w14:textId="77777777" w:rsidR="00214378" w:rsidRPr="00F67237" w:rsidRDefault="00214378" w:rsidP="00214378">
            <w:pPr>
              <w:rPr>
                <w:rFonts w:ascii="Arial" w:hAnsi="Arial" w:cs="Arial"/>
                <w:sz w:val="20"/>
                <w:szCs w:val="20"/>
              </w:rPr>
            </w:pPr>
          </w:p>
        </w:tc>
      </w:tr>
      <w:tr w:rsidR="00214378" w:rsidRPr="00F67237" w14:paraId="69799586" w14:textId="77777777" w:rsidTr="00F901D6">
        <w:tblPrEx>
          <w:tblCellMar>
            <w:top w:w="108" w:type="dxa"/>
            <w:bottom w:w="108" w:type="dxa"/>
          </w:tblCellMar>
        </w:tblPrEx>
        <w:trPr>
          <w:trHeight w:val="333"/>
        </w:trPr>
        <w:tc>
          <w:tcPr>
            <w:tcW w:w="895" w:type="dxa"/>
            <w:gridSpan w:val="2"/>
          </w:tcPr>
          <w:p w14:paraId="27A42BDD" w14:textId="77777777" w:rsidR="00214378" w:rsidRPr="00F67237" w:rsidRDefault="00214378" w:rsidP="00214378">
            <w:pPr>
              <w:rPr>
                <w:rFonts w:ascii="Arial" w:hAnsi="Arial" w:cs="Arial"/>
                <w:sz w:val="20"/>
                <w:szCs w:val="20"/>
              </w:rPr>
            </w:pPr>
            <w:r w:rsidRPr="00F67237">
              <w:rPr>
                <w:rFonts w:ascii="Arial" w:hAnsi="Arial" w:cs="Arial"/>
                <w:sz w:val="20"/>
                <w:szCs w:val="20"/>
              </w:rPr>
              <w:t>12</w:t>
            </w:r>
          </w:p>
        </w:tc>
        <w:tc>
          <w:tcPr>
            <w:tcW w:w="8393" w:type="dxa"/>
            <w:gridSpan w:val="4"/>
          </w:tcPr>
          <w:p w14:paraId="20291698" w14:textId="77777777" w:rsidR="00324ED2" w:rsidRDefault="00214378" w:rsidP="00D77B70">
            <w:pPr>
              <w:rPr>
                <w:rFonts w:ascii="Arial" w:hAnsi="Arial" w:cs="Arial"/>
                <w:b/>
                <w:i/>
                <w:sz w:val="20"/>
                <w:szCs w:val="20"/>
              </w:rPr>
            </w:pPr>
            <w:r w:rsidRPr="00F67237">
              <w:rPr>
                <w:rFonts w:ascii="Arial" w:hAnsi="Arial" w:cs="Arial"/>
                <w:sz w:val="20"/>
                <w:szCs w:val="20"/>
              </w:rPr>
              <w:t xml:space="preserve">What are the business’ total sales in a TYPICAL MONTH IN </w:t>
            </w:r>
            <w:r w:rsidR="00815988" w:rsidRPr="00F67237">
              <w:rPr>
                <w:rFonts w:ascii="Arial" w:hAnsi="Arial" w:cs="Arial"/>
                <w:sz w:val="20"/>
                <w:szCs w:val="20"/>
              </w:rPr>
              <w:t>2008</w:t>
            </w:r>
            <w:r w:rsidRPr="00F67237">
              <w:rPr>
                <w:rFonts w:ascii="Arial" w:hAnsi="Arial" w:cs="Arial"/>
                <w:sz w:val="20"/>
                <w:szCs w:val="20"/>
              </w:rPr>
              <w:t>?</w:t>
            </w:r>
            <w:r w:rsidRPr="00F67237">
              <w:rPr>
                <w:rFonts w:ascii="Arial" w:hAnsi="Arial" w:cs="Arial"/>
              </w:rPr>
              <w:t xml:space="preserve"> </w:t>
            </w:r>
            <w:r w:rsidRPr="00F67237">
              <w:rPr>
                <w:rFonts w:ascii="Arial" w:hAnsi="Arial" w:cs="Arial"/>
                <w:sz w:val="20"/>
                <w:szCs w:val="20"/>
              </w:rPr>
              <w:t xml:space="preserve">By this we mean the overall sales of products or services in Ethiopian Birr. </w:t>
            </w:r>
            <w:r w:rsidRPr="00F67237">
              <w:rPr>
                <w:rFonts w:ascii="Arial" w:hAnsi="Arial" w:cs="Arial"/>
                <w:b/>
                <w:sz w:val="20"/>
                <w:szCs w:val="20"/>
              </w:rPr>
              <w:t>(</w:t>
            </w:r>
            <w:r w:rsidRPr="00F67237">
              <w:rPr>
                <w:rFonts w:ascii="Arial" w:hAnsi="Arial" w:cs="Arial"/>
                <w:b/>
                <w:i/>
                <w:sz w:val="20"/>
                <w:szCs w:val="20"/>
              </w:rPr>
              <w:t>Ask for exact amount in Birr but complement with range information (min and max))</w:t>
            </w:r>
          </w:p>
          <w:p w14:paraId="43090975" w14:textId="63547FE3" w:rsidR="00D77B70" w:rsidRPr="00F67237" w:rsidRDefault="00AC0BD5" w:rsidP="00D77B70">
            <w:pPr>
              <w:rPr>
                <w:rFonts w:ascii="Arial" w:hAnsi="Arial" w:cs="Arial"/>
                <w:b/>
                <w:sz w:val="20"/>
                <w:szCs w:val="20"/>
              </w:rPr>
            </w:pPr>
            <w:r w:rsidRPr="00F67237">
              <w:rPr>
                <w:rFonts w:ascii="Nyala" w:hAnsi="Nyala" w:cs="Nyala"/>
                <w:sz w:val="20"/>
                <w:szCs w:val="20"/>
              </w:rPr>
              <w:t>በ</w:t>
            </w:r>
            <w:r w:rsidRPr="00F67237">
              <w:rPr>
                <w:rFonts w:ascii="Arial" w:hAnsi="Arial" w:cs="Arial"/>
                <w:sz w:val="20"/>
                <w:szCs w:val="20"/>
              </w:rPr>
              <w:t xml:space="preserve">2008 </w:t>
            </w:r>
            <w:r w:rsidR="00D77B70" w:rsidRPr="00F67237">
              <w:rPr>
                <w:rFonts w:ascii="Nyala" w:hAnsi="Nyala" w:cs="Nyala"/>
                <w:sz w:val="20"/>
                <w:szCs w:val="20"/>
              </w:rPr>
              <w:t>ዓ</w:t>
            </w:r>
            <w:r w:rsidR="00D77B70" w:rsidRPr="00F67237">
              <w:rPr>
                <w:rFonts w:ascii="Arial" w:hAnsi="Arial" w:cs="Arial"/>
                <w:sz w:val="20"/>
                <w:szCs w:val="20"/>
              </w:rPr>
              <w:t>/</w:t>
            </w:r>
            <w:r w:rsidR="00D77B70" w:rsidRPr="00F67237">
              <w:rPr>
                <w:rFonts w:ascii="Nyala" w:hAnsi="Nyala" w:cs="Nyala"/>
                <w:sz w:val="20"/>
                <w:szCs w:val="20"/>
              </w:rPr>
              <w:t>ም</w:t>
            </w:r>
            <w:r w:rsidR="00D77B70" w:rsidRPr="00F67237">
              <w:rPr>
                <w:rFonts w:ascii="Arial" w:hAnsi="Arial" w:cs="Arial"/>
                <w:sz w:val="20"/>
                <w:szCs w:val="20"/>
              </w:rPr>
              <w:t xml:space="preserve"> </w:t>
            </w:r>
            <w:r w:rsidR="00D77B70" w:rsidRPr="00F67237">
              <w:rPr>
                <w:rFonts w:ascii="Nyala" w:hAnsi="Nyala" w:cs="Nyala"/>
                <w:sz w:val="20"/>
                <w:szCs w:val="20"/>
              </w:rPr>
              <w:t>በአንድ</w:t>
            </w:r>
            <w:r w:rsidR="00D77B70" w:rsidRPr="00F67237">
              <w:rPr>
                <w:rFonts w:ascii="Arial" w:hAnsi="Arial" w:cs="Arial"/>
                <w:sz w:val="20"/>
                <w:szCs w:val="20"/>
              </w:rPr>
              <w:t xml:space="preserve"> </w:t>
            </w:r>
            <w:r w:rsidR="00D77B70" w:rsidRPr="00F67237">
              <w:rPr>
                <w:rFonts w:ascii="Nyala" w:hAnsi="Nyala" w:cs="Nyala"/>
                <w:sz w:val="20"/>
                <w:szCs w:val="20"/>
              </w:rPr>
              <w:t>የተለመደ</w:t>
            </w:r>
            <w:r w:rsidR="00D77B70" w:rsidRPr="00F67237">
              <w:rPr>
                <w:rFonts w:ascii="Arial" w:hAnsi="Arial" w:cs="Arial"/>
                <w:sz w:val="20"/>
                <w:szCs w:val="20"/>
              </w:rPr>
              <w:t xml:space="preserve"> </w:t>
            </w:r>
            <w:r w:rsidR="00D77B70" w:rsidRPr="00F67237">
              <w:rPr>
                <w:rFonts w:ascii="Nyala" w:hAnsi="Nyala" w:cs="Nyala"/>
                <w:sz w:val="20"/>
                <w:szCs w:val="20"/>
              </w:rPr>
              <w:t>ወር</w:t>
            </w:r>
            <w:r w:rsidR="00D77B70" w:rsidRPr="00F67237">
              <w:rPr>
                <w:rFonts w:ascii="Arial" w:hAnsi="Arial" w:cs="Arial"/>
                <w:sz w:val="20"/>
                <w:szCs w:val="20"/>
              </w:rPr>
              <w:t xml:space="preserve"> </w:t>
            </w:r>
            <w:r w:rsidR="00D77B70" w:rsidRPr="00F67237">
              <w:rPr>
                <w:rFonts w:ascii="Nyala" w:hAnsi="Nyala" w:cs="Nyala"/>
                <w:sz w:val="20"/>
                <w:szCs w:val="20"/>
              </w:rPr>
              <w:t>የንግድ</w:t>
            </w:r>
            <w:r w:rsidR="00D77B70" w:rsidRPr="00F67237">
              <w:rPr>
                <w:rFonts w:ascii="Arial" w:hAnsi="Arial" w:cs="Arial"/>
                <w:sz w:val="20"/>
                <w:szCs w:val="20"/>
              </w:rPr>
              <w:t xml:space="preserve"> </w:t>
            </w:r>
            <w:r w:rsidR="00D77B70" w:rsidRPr="00F67237">
              <w:rPr>
                <w:rFonts w:ascii="Nyala" w:hAnsi="Nyala" w:cs="Nyala"/>
                <w:sz w:val="20"/>
                <w:szCs w:val="20"/>
              </w:rPr>
              <w:t>ድርጅትዎ</w:t>
            </w:r>
            <w:r w:rsidR="00D77B70" w:rsidRPr="00F67237">
              <w:rPr>
                <w:rFonts w:ascii="Arial" w:hAnsi="Arial" w:cs="Arial"/>
                <w:sz w:val="20"/>
                <w:szCs w:val="20"/>
              </w:rPr>
              <w:t xml:space="preserve"> </w:t>
            </w:r>
            <w:r w:rsidR="00D77B70" w:rsidRPr="00F67237">
              <w:rPr>
                <w:rFonts w:ascii="Nyala" w:hAnsi="Nyala" w:cs="Nyala"/>
                <w:sz w:val="20"/>
                <w:szCs w:val="20"/>
              </w:rPr>
              <w:t>የነበረው</w:t>
            </w:r>
            <w:r w:rsidR="00D77B70" w:rsidRPr="00F67237">
              <w:rPr>
                <w:rFonts w:ascii="Arial" w:hAnsi="Arial" w:cs="Arial"/>
                <w:sz w:val="20"/>
                <w:szCs w:val="20"/>
              </w:rPr>
              <w:t xml:space="preserve"> </w:t>
            </w:r>
            <w:r w:rsidR="00D77B70" w:rsidRPr="00F67237">
              <w:rPr>
                <w:rFonts w:ascii="Nyala" w:hAnsi="Nyala" w:cs="Nyala"/>
                <w:sz w:val="20"/>
                <w:szCs w:val="20"/>
              </w:rPr>
              <w:t>አጠቃላይ</w:t>
            </w:r>
            <w:r w:rsidR="00D77B70" w:rsidRPr="00F67237">
              <w:rPr>
                <w:rFonts w:ascii="Arial" w:hAnsi="Arial" w:cs="Arial"/>
                <w:sz w:val="20"/>
                <w:szCs w:val="20"/>
              </w:rPr>
              <w:t xml:space="preserve"> </w:t>
            </w:r>
            <w:r w:rsidR="00D77B70" w:rsidRPr="00F67237">
              <w:rPr>
                <w:rFonts w:ascii="Nyala" w:hAnsi="Nyala" w:cs="Nyala"/>
                <w:sz w:val="20"/>
                <w:szCs w:val="20"/>
              </w:rPr>
              <w:t>ሽያጭ</w:t>
            </w:r>
            <w:r w:rsidR="00D77B70" w:rsidRPr="00F67237">
              <w:rPr>
                <w:rFonts w:ascii="Arial" w:hAnsi="Arial" w:cs="Arial"/>
                <w:sz w:val="20"/>
                <w:szCs w:val="20"/>
              </w:rPr>
              <w:t xml:space="preserve"> </w:t>
            </w:r>
            <w:r w:rsidR="00D77B70" w:rsidRPr="00F67237">
              <w:rPr>
                <w:rFonts w:ascii="Nyala" w:hAnsi="Nyala" w:cs="Nyala"/>
                <w:sz w:val="20"/>
                <w:szCs w:val="20"/>
              </w:rPr>
              <w:t>ምን</w:t>
            </w:r>
            <w:r w:rsidR="00D77B70" w:rsidRPr="00F67237">
              <w:rPr>
                <w:rFonts w:ascii="Arial" w:hAnsi="Arial" w:cs="Arial"/>
                <w:sz w:val="20"/>
                <w:szCs w:val="20"/>
              </w:rPr>
              <w:t xml:space="preserve"> </w:t>
            </w:r>
            <w:r w:rsidR="00D77B70" w:rsidRPr="00F67237">
              <w:rPr>
                <w:rFonts w:ascii="Nyala" w:hAnsi="Nyala" w:cs="Nyala"/>
                <w:sz w:val="20"/>
                <w:szCs w:val="20"/>
              </w:rPr>
              <w:t>ያህል</w:t>
            </w:r>
            <w:r w:rsidR="00D77B70" w:rsidRPr="00F67237">
              <w:rPr>
                <w:rFonts w:ascii="Arial" w:hAnsi="Arial" w:cs="Arial"/>
                <w:sz w:val="20"/>
                <w:szCs w:val="20"/>
              </w:rPr>
              <w:t xml:space="preserve"> </w:t>
            </w:r>
            <w:r w:rsidR="00D77B70" w:rsidRPr="00F67237">
              <w:rPr>
                <w:rFonts w:ascii="Nyala" w:hAnsi="Nyala" w:cs="Nyala"/>
                <w:sz w:val="20"/>
                <w:szCs w:val="20"/>
              </w:rPr>
              <w:t>ነበር</w:t>
            </w:r>
            <w:r w:rsidR="00D77B70" w:rsidRPr="00F67237">
              <w:rPr>
                <w:rFonts w:ascii="Arial" w:hAnsi="Arial" w:cs="Arial"/>
                <w:sz w:val="20"/>
                <w:szCs w:val="20"/>
              </w:rPr>
              <w:t xml:space="preserve">? </w:t>
            </w:r>
            <w:r w:rsidR="00D77B70" w:rsidRPr="00F67237">
              <w:rPr>
                <w:rFonts w:ascii="Nyala" w:hAnsi="Nyala" w:cs="Nyala"/>
                <w:sz w:val="20"/>
                <w:szCs w:val="20"/>
              </w:rPr>
              <w:t>ይህን</w:t>
            </w:r>
            <w:r w:rsidR="00D77B70" w:rsidRPr="00F67237">
              <w:rPr>
                <w:rFonts w:ascii="Arial" w:hAnsi="Arial" w:cs="Arial"/>
                <w:sz w:val="20"/>
                <w:szCs w:val="20"/>
              </w:rPr>
              <w:t xml:space="preserve"> </w:t>
            </w:r>
            <w:r w:rsidR="00D77B70" w:rsidRPr="00F67237">
              <w:rPr>
                <w:rFonts w:ascii="Nyala" w:hAnsi="Nyala" w:cs="Nyala"/>
                <w:sz w:val="20"/>
                <w:szCs w:val="20"/>
              </w:rPr>
              <w:t>ስንል</w:t>
            </w:r>
            <w:r w:rsidR="00D77B70" w:rsidRPr="00F67237">
              <w:rPr>
                <w:rFonts w:ascii="Arial" w:hAnsi="Arial" w:cs="Arial"/>
                <w:sz w:val="20"/>
                <w:szCs w:val="20"/>
              </w:rPr>
              <w:t xml:space="preserve"> </w:t>
            </w:r>
            <w:r w:rsidR="00D77B70" w:rsidRPr="00F67237">
              <w:rPr>
                <w:rFonts w:ascii="Nyala" w:hAnsi="Nyala" w:cs="Nyala"/>
                <w:sz w:val="20"/>
                <w:szCs w:val="20"/>
              </w:rPr>
              <w:t>አጠቃላይ</w:t>
            </w:r>
            <w:r w:rsidR="00D77B70" w:rsidRPr="00F67237">
              <w:rPr>
                <w:rFonts w:ascii="Arial" w:hAnsi="Arial" w:cs="Arial"/>
                <w:sz w:val="20"/>
                <w:szCs w:val="20"/>
              </w:rPr>
              <w:t xml:space="preserve"> </w:t>
            </w:r>
            <w:r w:rsidR="00D77B70" w:rsidRPr="00F67237">
              <w:rPr>
                <w:rFonts w:ascii="Nyala" w:hAnsi="Nyala" w:cs="Nyala"/>
                <w:sz w:val="20"/>
                <w:szCs w:val="20"/>
              </w:rPr>
              <w:t>የምርት</w:t>
            </w:r>
            <w:r w:rsidR="00D77B70" w:rsidRPr="00F67237">
              <w:rPr>
                <w:rFonts w:ascii="Arial" w:hAnsi="Arial" w:cs="Arial"/>
                <w:sz w:val="20"/>
                <w:szCs w:val="20"/>
              </w:rPr>
              <w:t xml:space="preserve">/ </w:t>
            </w:r>
            <w:r w:rsidR="00D77B70" w:rsidRPr="00F67237">
              <w:rPr>
                <w:rFonts w:ascii="Nyala" w:hAnsi="Nyala" w:cs="Nyala"/>
                <w:sz w:val="20"/>
                <w:szCs w:val="20"/>
              </w:rPr>
              <w:t>አገልግሎት</w:t>
            </w:r>
            <w:r w:rsidR="00D77B70" w:rsidRPr="00F67237">
              <w:rPr>
                <w:rFonts w:ascii="Arial" w:hAnsi="Arial" w:cs="Arial"/>
                <w:sz w:val="20"/>
                <w:szCs w:val="20"/>
              </w:rPr>
              <w:t xml:space="preserve"> </w:t>
            </w:r>
            <w:r w:rsidR="00D77B70" w:rsidRPr="00F67237">
              <w:rPr>
                <w:rFonts w:ascii="Nyala" w:hAnsi="Nyala" w:cs="Nyala"/>
                <w:sz w:val="20"/>
                <w:szCs w:val="20"/>
              </w:rPr>
              <w:t>ሽያጭ</w:t>
            </w:r>
            <w:r w:rsidR="00D77B70" w:rsidRPr="00F67237">
              <w:rPr>
                <w:rFonts w:ascii="Arial" w:hAnsi="Arial" w:cs="Arial"/>
                <w:sz w:val="20"/>
                <w:szCs w:val="20"/>
              </w:rPr>
              <w:t xml:space="preserve"> </w:t>
            </w:r>
            <w:r w:rsidR="00D77B70" w:rsidRPr="00F67237">
              <w:rPr>
                <w:rFonts w:ascii="Nyala" w:hAnsi="Nyala" w:cs="Nyala"/>
                <w:sz w:val="20"/>
                <w:szCs w:val="20"/>
              </w:rPr>
              <w:t>በብር</w:t>
            </w:r>
            <w:r w:rsidR="00D77B70" w:rsidRPr="00F67237">
              <w:rPr>
                <w:rFonts w:ascii="Arial" w:hAnsi="Arial" w:cs="Arial"/>
                <w:sz w:val="20"/>
                <w:szCs w:val="20"/>
              </w:rPr>
              <w:t xml:space="preserve"> </w:t>
            </w:r>
            <w:r w:rsidR="00D77B70" w:rsidRPr="00F67237">
              <w:rPr>
                <w:rFonts w:ascii="Nyala" w:hAnsi="Nyala" w:cs="Nyala"/>
                <w:sz w:val="20"/>
                <w:szCs w:val="20"/>
              </w:rPr>
              <w:t>ማለታችን</w:t>
            </w:r>
            <w:r w:rsidR="00D77B70" w:rsidRPr="00F67237">
              <w:rPr>
                <w:rFonts w:ascii="Arial" w:hAnsi="Arial" w:cs="Arial"/>
                <w:sz w:val="20"/>
                <w:szCs w:val="20"/>
              </w:rPr>
              <w:t xml:space="preserve"> </w:t>
            </w:r>
            <w:r w:rsidR="00D77B70" w:rsidRPr="00F67237">
              <w:rPr>
                <w:rFonts w:ascii="Nyala" w:hAnsi="Nyala" w:cs="Nyala"/>
                <w:sz w:val="20"/>
                <w:szCs w:val="20"/>
              </w:rPr>
              <w:t>ነው፡፡</w:t>
            </w:r>
            <w:r w:rsidR="00D77B70" w:rsidRPr="00F67237">
              <w:rPr>
                <w:rFonts w:ascii="Arial" w:hAnsi="Arial" w:cs="Arial"/>
                <w:sz w:val="20"/>
                <w:szCs w:val="20"/>
              </w:rPr>
              <w:t xml:space="preserve"> </w:t>
            </w:r>
            <w:r w:rsidR="00D77B70" w:rsidRPr="00F67237">
              <w:rPr>
                <w:rFonts w:ascii="Arial" w:hAnsi="Arial" w:cs="Arial"/>
                <w:b/>
                <w:sz w:val="20"/>
                <w:szCs w:val="20"/>
              </w:rPr>
              <w:t>(</w:t>
            </w:r>
            <w:r w:rsidR="00D77B70" w:rsidRPr="00F67237">
              <w:rPr>
                <w:rFonts w:ascii="Nyala" w:hAnsi="Nyala" w:cs="Nyala"/>
                <w:b/>
                <w:sz w:val="20"/>
                <w:szCs w:val="20"/>
              </w:rPr>
              <w:t>ትክክለኛውን</w:t>
            </w:r>
            <w:r w:rsidR="00D77B70" w:rsidRPr="00F67237">
              <w:rPr>
                <w:rFonts w:ascii="Arial" w:hAnsi="Arial" w:cs="Arial"/>
                <w:b/>
                <w:sz w:val="20"/>
                <w:szCs w:val="20"/>
              </w:rPr>
              <w:t xml:space="preserve"> </w:t>
            </w:r>
            <w:r w:rsidR="00D77B70" w:rsidRPr="00F67237">
              <w:rPr>
                <w:rFonts w:ascii="Nyala" w:hAnsi="Nyala" w:cs="Nyala"/>
                <w:b/>
                <w:sz w:val="20"/>
                <w:szCs w:val="20"/>
              </w:rPr>
              <w:t>የብር</w:t>
            </w:r>
            <w:r w:rsidR="00D77B70" w:rsidRPr="00F67237">
              <w:rPr>
                <w:rFonts w:ascii="Arial" w:hAnsi="Arial" w:cs="Arial"/>
                <w:b/>
                <w:sz w:val="20"/>
                <w:szCs w:val="20"/>
              </w:rPr>
              <w:t xml:space="preserve"> </w:t>
            </w:r>
            <w:r w:rsidR="00D77B70" w:rsidRPr="00F67237">
              <w:rPr>
                <w:rFonts w:ascii="Nyala" w:hAnsi="Nyala" w:cs="Nyala"/>
                <w:b/>
                <w:sz w:val="20"/>
                <w:szCs w:val="20"/>
              </w:rPr>
              <w:t>መጠን</w:t>
            </w:r>
            <w:r w:rsidR="00D77B70" w:rsidRPr="00F67237">
              <w:rPr>
                <w:rFonts w:ascii="Arial" w:hAnsi="Arial" w:cs="Arial"/>
                <w:b/>
                <w:sz w:val="20"/>
                <w:szCs w:val="20"/>
              </w:rPr>
              <w:t xml:space="preserve"> </w:t>
            </w:r>
            <w:r w:rsidR="00D77B70" w:rsidRPr="00F67237">
              <w:rPr>
                <w:rFonts w:ascii="Nyala" w:hAnsi="Nyala" w:cs="Nyala"/>
                <w:b/>
                <w:sz w:val="20"/>
                <w:szCs w:val="20"/>
              </w:rPr>
              <w:t>ጠይቀው</w:t>
            </w:r>
            <w:r w:rsidR="00D77B70" w:rsidRPr="00F67237">
              <w:rPr>
                <w:rFonts w:ascii="Arial" w:hAnsi="Arial" w:cs="Arial"/>
                <w:b/>
                <w:sz w:val="20"/>
                <w:szCs w:val="20"/>
              </w:rPr>
              <w:t xml:space="preserve"> </w:t>
            </w:r>
            <w:r w:rsidR="00D77B70" w:rsidRPr="00F67237">
              <w:rPr>
                <w:rFonts w:ascii="Nyala" w:hAnsi="Nyala" w:cs="Nyala"/>
                <w:b/>
                <w:sz w:val="20"/>
                <w:szCs w:val="20"/>
              </w:rPr>
              <w:t>ማግኘት</w:t>
            </w:r>
            <w:r w:rsidR="00D77B70" w:rsidRPr="00F67237">
              <w:rPr>
                <w:rFonts w:ascii="Arial" w:hAnsi="Arial" w:cs="Arial"/>
                <w:b/>
                <w:sz w:val="20"/>
                <w:szCs w:val="20"/>
              </w:rPr>
              <w:t xml:space="preserve"> </w:t>
            </w:r>
            <w:r w:rsidR="00D77B70" w:rsidRPr="00F67237">
              <w:rPr>
                <w:rFonts w:ascii="Nyala" w:hAnsi="Nyala" w:cs="Nyala"/>
                <w:b/>
                <w:sz w:val="20"/>
                <w:szCs w:val="20"/>
              </w:rPr>
              <w:t>ካልቻሉ</w:t>
            </w:r>
            <w:r w:rsidR="00D77B70" w:rsidRPr="00F67237">
              <w:rPr>
                <w:rFonts w:ascii="Arial" w:hAnsi="Arial" w:cs="Arial"/>
                <w:b/>
                <w:sz w:val="20"/>
                <w:szCs w:val="20"/>
              </w:rPr>
              <w:t xml:space="preserve"> </w:t>
            </w:r>
            <w:r w:rsidR="00D77B70" w:rsidRPr="00F67237">
              <w:rPr>
                <w:rFonts w:ascii="Nyala" w:hAnsi="Nyala" w:cs="Nyala"/>
                <w:b/>
                <w:sz w:val="20"/>
                <w:szCs w:val="20"/>
              </w:rPr>
              <w:t>ከፍተኛና</w:t>
            </w:r>
            <w:r w:rsidR="00D77B70" w:rsidRPr="00F67237">
              <w:rPr>
                <w:rFonts w:ascii="Arial" w:hAnsi="Arial" w:cs="Arial"/>
                <w:b/>
                <w:sz w:val="20"/>
                <w:szCs w:val="20"/>
              </w:rPr>
              <w:t xml:space="preserve"> </w:t>
            </w:r>
            <w:r w:rsidR="00D77B70" w:rsidRPr="00F67237">
              <w:rPr>
                <w:rFonts w:ascii="Nyala" w:hAnsi="Nyala" w:cs="Nyala"/>
                <w:b/>
                <w:sz w:val="20"/>
                <w:szCs w:val="20"/>
              </w:rPr>
              <w:t>ዝቅተኛውን</w:t>
            </w:r>
            <w:r w:rsidR="00D77B70" w:rsidRPr="00F67237">
              <w:rPr>
                <w:rFonts w:ascii="Arial" w:hAnsi="Arial" w:cs="Arial"/>
                <w:b/>
                <w:sz w:val="20"/>
                <w:szCs w:val="20"/>
              </w:rPr>
              <w:t xml:space="preserve"> </w:t>
            </w:r>
            <w:r w:rsidR="00D77B70" w:rsidRPr="00F67237">
              <w:rPr>
                <w:rFonts w:ascii="Nyala" w:hAnsi="Nyala" w:cs="Nyala"/>
                <w:b/>
                <w:sz w:val="20"/>
                <w:szCs w:val="20"/>
              </w:rPr>
              <w:t>መጠን</w:t>
            </w:r>
            <w:r w:rsidR="00D77B70" w:rsidRPr="00F67237">
              <w:rPr>
                <w:rFonts w:ascii="Arial" w:hAnsi="Arial" w:cs="Arial"/>
                <w:b/>
                <w:sz w:val="20"/>
                <w:szCs w:val="20"/>
              </w:rPr>
              <w:t xml:space="preserve"> </w:t>
            </w:r>
            <w:r w:rsidR="00D77B70" w:rsidRPr="00F67237">
              <w:rPr>
                <w:rFonts w:ascii="Nyala" w:hAnsi="Nyala" w:cs="Nyala"/>
                <w:b/>
                <w:sz w:val="20"/>
                <w:szCs w:val="20"/>
              </w:rPr>
              <w:t>ይጠይቁ</w:t>
            </w:r>
            <w:r w:rsidR="00D77B70" w:rsidRPr="00F67237">
              <w:rPr>
                <w:rFonts w:ascii="Arial" w:hAnsi="Arial" w:cs="Arial"/>
                <w:b/>
                <w:sz w:val="20"/>
                <w:szCs w:val="20"/>
              </w:rPr>
              <w:t>)</w:t>
            </w:r>
          </w:p>
          <w:tbl>
            <w:tblPr>
              <w:tblStyle w:val="TableGrid"/>
              <w:tblW w:w="0" w:type="auto"/>
              <w:tblLayout w:type="fixed"/>
              <w:tblLook w:val="04A0" w:firstRow="1" w:lastRow="0" w:firstColumn="1" w:lastColumn="0" w:noHBand="0" w:noVBand="1"/>
            </w:tblPr>
            <w:tblGrid>
              <w:gridCol w:w="2521"/>
              <w:gridCol w:w="2522"/>
              <w:gridCol w:w="2522"/>
            </w:tblGrid>
            <w:tr w:rsidR="00D77B70" w:rsidRPr="00F67237" w14:paraId="1DC20D51" w14:textId="77777777" w:rsidTr="00500E7F">
              <w:tc>
                <w:tcPr>
                  <w:tcW w:w="2521" w:type="dxa"/>
                  <w:shd w:val="clear" w:color="auto" w:fill="F2F2F2" w:themeFill="background1" w:themeFillShade="F2"/>
                </w:tcPr>
                <w:p w14:paraId="4CBCB20F" w14:textId="77777777" w:rsidR="00D77B70" w:rsidRPr="00F67237" w:rsidRDefault="00D77B70" w:rsidP="00500E7F">
                  <w:pPr>
                    <w:rPr>
                      <w:rFonts w:ascii="Arial" w:hAnsi="Arial" w:cs="Arial"/>
                      <w:sz w:val="20"/>
                      <w:szCs w:val="20"/>
                    </w:rPr>
                  </w:pPr>
                  <w:r w:rsidRPr="00F67237">
                    <w:rPr>
                      <w:rFonts w:ascii="Arial" w:hAnsi="Arial" w:cs="Arial"/>
                      <w:sz w:val="20"/>
                      <w:szCs w:val="20"/>
                    </w:rPr>
                    <w:t xml:space="preserve">Min/ </w:t>
                  </w:r>
                  <w:r w:rsidRPr="00F67237">
                    <w:rPr>
                      <w:rFonts w:ascii="Nyala" w:hAnsi="Nyala" w:cs="Nyala"/>
                      <w:sz w:val="20"/>
                      <w:szCs w:val="20"/>
                    </w:rPr>
                    <w:t>አነስተኛ</w:t>
                  </w:r>
                </w:p>
              </w:tc>
              <w:tc>
                <w:tcPr>
                  <w:tcW w:w="2522" w:type="dxa"/>
                  <w:shd w:val="clear" w:color="auto" w:fill="F2F2F2" w:themeFill="background1" w:themeFillShade="F2"/>
                </w:tcPr>
                <w:p w14:paraId="7E07BA25" w14:textId="598051AC" w:rsidR="00D77B70" w:rsidRPr="00F67237" w:rsidRDefault="00D77B70" w:rsidP="00500E7F">
                  <w:pPr>
                    <w:jc w:val="center"/>
                    <w:rPr>
                      <w:rFonts w:ascii="Arial" w:hAnsi="Arial" w:cs="Arial"/>
                      <w:sz w:val="20"/>
                      <w:szCs w:val="20"/>
                    </w:rPr>
                  </w:pPr>
                  <w:r w:rsidRPr="00F67237">
                    <w:rPr>
                      <w:rFonts w:ascii="Arial" w:hAnsi="Arial" w:cs="Arial"/>
                      <w:sz w:val="20"/>
                      <w:szCs w:val="20"/>
                    </w:rPr>
                    <w:t xml:space="preserve">AVERAGE </w:t>
                  </w:r>
                  <w:r w:rsidR="00AC0BD5" w:rsidRPr="00F67237">
                    <w:rPr>
                      <w:rFonts w:ascii="Arial" w:hAnsi="Arial" w:cs="Arial"/>
                      <w:sz w:val="20"/>
                      <w:szCs w:val="20"/>
                    </w:rPr>
                    <w:t>TYPICAL MONTH IN 2008</w:t>
                  </w:r>
                  <w:r w:rsidRPr="00F67237">
                    <w:rPr>
                      <w:rFonts w:ascii="Arial" w:hAnsi="Arial" w:cs="Arial"/>
                      <w:sz w:val="20"/>
                      <w:szCs w:val="20"/>
                    </w:rPr>
                    <w:t xml:space="preserve"> SALES/ </w:t>
                  </w:r>
                  <w:r w:rsidRPr="00F67237">
                    <w:rPr>
                      <w:rFonts w:ascii="Nyala" w:hAnsi="Nyala" w:cs="Nyala"/>
                      <w:sz w:val="20"/>
                      <w:szCs w:val="20"/>
                    </w:rPr>
                    <w:t>አማካይ</w:t>
                  </w:r>
                  <w:r w:rsidRPr="00F67237">
                    <w:rPr>
                      <w:rFonts w:ascii="Arial" w:hAnsi="Arial" w:cs="Arial"/>
                      <w:sz w:val="20"/>
                      <w:szCs w:val="20"/>
                    </w:rPr>
                    <w:t xml:space="preserve"> </w:t>
                  </w:r>
                  <w:r w:rsidRPr="00F67237">
                    <w:rPr>
                      <w:rFonts w:ascii="Nyala" w:hAnsi="Nyala" w:cs="Nyala"/>
                      <w:sz w:val="20"/>
                      <w:szCs w:val="20"/>
                    </w:rPr>
                    <w:t>የተለመደ</w:t>
                  </w:r>
                  <w:r w:rsidRPr="00F67237">
                    <w:rPr>
                      <w:rFonts w:ascii="Arial" w:hAnsi="Arial" w:cs="Arial"/>
                      <w:sz w:val="20"/>
                      <w:szCs w:val="20"/>
                    </w:rPr>
                    <w:t xml:space="preserve"> </w:t>
                  </w:r>
                  <w:r w:rsidRPr="00F67237">
                    <w:rPr>
                      <w:rFonts w:ascii="Nyala" w:hAnsi="Nyala" w:cs="Nyala"/>
                      <w:sz w:val="20"/>
                      <w:szCs w:val="20"/>
                    </w:rPr>
                    <w:t>ወርሃዊ</w:t>
                  </w:r>
                  <w:r w:rsidRPr="00F67237">
                    <w:rPr>
                      <w:rFonts w:ascii="Arial" w:hAnsi="Arial" w:cs="Arial"/>
                      <w:sz w:val="20"/>
                      <w:szCs w:val="20"/>
                    </w:rPr>
                    <w:t xml:space="preserve"> </w:t>
                  </w:r>
                  <w:r w:rsidRPr="00F67237">
                    <w:rPr>
                      <w:rFonts w:ascii="Nyala" w:hAnsi="Nyala" w:cs="Nyala"/>
                      <w:sz w:val="20"/>
                      <w:szCs w:val="20"/>
                    </w:rPr>
                    <w:t>ሽያጭ</w:t>
                  </w:r>
                </w:p>
              </w:tc>
              <w:tc>
                <w:tcPr>
                  <w:tcW w:w="2522" w:type="dxa"/>
                  <w:shd w:val="clear" w:color="auto" w:fill="F2F2F2" w:themeFill="background1" w:themeFillShade="F2"/>
                </w:tcPr>
                <w:p w14:paraId="097D0F56" w14:textId="77777777" w:rsidR="00D77B70" w:rsidRPr="00F67237" w:rsidRDefault="00D77B70" w:rsidP="00500E7F">
                  <w:pPr>
                    <w:jc w:val="right"/>
                    <w:rPr>
                      <w:rFonts w:ascii="Arial" w:hAnsi="Arial" w:cs="Arial"/>
                      <w:sz w:val="20"/>
                      <w:szCs w:val="20"/>
                    </w:rPr>
                  </w:pPr>
                  <w:r w:rsidRPr="00F67237">
                    <w:rPr>
                      <w:rFonts w:ascii="Arial" w:hAnsi="Arial" w:cs="Arial"/>
                      <w:sz w:val="20"/>
                      <w:szCs w:val="20"/>
                    </w:rPr>
                    <w:t xml:space="preserve">Max/ </w:t>
                  </w:r>
                  <w:r w:rsidRPr="00F67237">
                    <w:rPr>
                      <w:rFonts w:ascii="Nyala" w:hAnsi="Nyala" w:cs="Nyala"/>
                      <w:sz w:val="20"/>
                      <w:szCs w:val="20"/>
                    </w:rPr>
                    <w:t>ከፍተኛ</w:t>
                  </w:r>
                </w:p>
              </w:tc>
            </w:tr>
            <w:tr w:rsidR="00D77B70" w:rsidRPr="00F67237" w14:paraId="4F5E9FDB" w14:textId="77777777" w:rsidTr="00500E7F">
              <w:tc>
                <w:tcPr>
                  <w:tcW w:w="2521" w:type="dxa"/>
                </w:tcPr>
                <w:p w14:paraId="3885A34F" w14:textId="77777777" w:rsidR="00D77B70" w:rsidRPr="00F67237" w:rsidRDefault="00D77B70" w:rsidP="00500E7F">
                  <w:pPr>
                    <w:rPr>
                      <w:rFonts w:ascii="Arial" w:hAnsi="Arial" w:cs="Arial"/>
                      <w:sz w:val="20"/>
                      <w:szCs w:val="20"/>
                    </w:rPr>
                  </w:pPr>
                </w:p>
                <w:p w14:paraId="79D6E117" w14:textId="77777777" w:rsidR="00D77B70" w:rsidRPr="00F67237" w:rsidRDefault="00D77B70" w:rsidP="00500E7F">
                  <w:pPr>
                    <w:rPr>
                      <w:rFonts w:ascii="Arial" w:hAnsi="Arial" w:cs="Arial"/>
                      <w:sz w:val="20"/>
                      <w:szCs w:val="20"/>
                    </w:rPr>
                  </w:pPr>
                </w:p>
              </w:tc>
              <w:tc>
                <w:tcPr>
                  <w:tcW w:w="2522" w:type="dxa"/>
                </w:tcPr>
                <w:p w14:paraId="438635ED" w14:textId="77777777" w:rsidR="00D77B70" w:rsidRPr="00F67237" w:rsidRDefault="00D77B70" w:rsidP="00500E7F">
                  <w:pPr>
                    <w:rPr>
                      <w:rFonts w:ascii="Arial" w:hAnsi="Arial" w:cs="Arial"/>
                      <w:sz w:val="20"/>
                      <w:szCs w:val="20"/>
                    </w:rPr>
                  </w:pPr>
                </w:p>
              </w:tc>
              <w:tc>
                <w:tcPr>
                  <w:tcW w:w="2522" w:type="dxa"/>
                </w:tcPr>
                <w:p w14:paraId="0ECFA7A2" w14:textId="77777777" w:rsidR="00D77B70" w:rsidRPr="00F67237" w:rsidRDefault="00D77B70" w:rsidP="00500E7F">
                  <w:pPr>
                    <w:rPr>
                      <w:rFonts w:ascii="Arial" w:hAnsi="Arial" w:cs="Arial"/>
                      <w:sz w:val="20"/>
                      <w:szCs w:val="20"/>
                    </w:rPr>
                  </w:pPr>
                </w:p>
              </w:tc>
            </w:tr>
          </w:tbl>
          <w:p w14:paraId="397570EA" w14:textId="77777777" w:rsidR="00D12603" w:rsidRPr="00F67237" w:rsidRDefault="00D12603" w:rsidP="00214378">
            <w:pPr>
              <w:rPr>
                <w:rFonts w:ascii="Arial" w:hAnsi="Arial" w:cs="Arial"/>
                <w:sz w:val="20"/>
                <w:szCs w:val="20"/>
              </w:rPr>
            </w:pPr>
          </w:p>
        </w:tc>
      </w:tr>
      <w:tr w:rsidR="00214378" w:rsidRPr="00F67237" w14:paraId="0C6CFF99" w14:textId="77777777" w:rsidTr="00F901D6">
        <w:tblPrEx>
          <w:tblCellMar>
            <w:top w:w="108" w:type="dxa"/>
            <w:bottom w:w="108" w:type="dxa"/>
          </w:tblCellMar>
        </w:tblPrEx>
        <w:trPr>
          <w:trHeight w:val="333"/>
        </w:trPr>
        <w:tc>
          <w:tcPr>
            <w:tcW w:w="895" w:type="dxa"/>
            <w:gridSpan w:val="2"/>
          </w:tcPr>
          <w:p w14:paraId="16459DBB" w14:textId="476CC21A" w:rsidR="00214378" w:rsidRPr="00F67237" w:rsidRDefault="00214378" w:rsidP="00214378">
            <w:pPr>
              <w:rPr>
                <w:rFonts w:ascii="Arial" w:hAnsi="Arial" w:cs="Arial"/>
                <w:sz w:val="20"/>
                <w:szCs w:val="20"/>
              </w:rPr>
            </w:pPr>
            <w:r w:rsidRPr="00F67237">
              <w:rPr>
                <w:rFonts w:ascii="Arial" w:hAnsi="Arial" w:cs="Arial"/>
                <w:sz w:val="20"/>
                <w:szCs w:val="20"/>
              </w:rPr>
              <w:lastRenderedPageBreak/>
              <w:t>12a</w:t>
            </w:r>
          </w:p>
        </w:tc>
        <w:tc>
          <w:tcPr>
            <w:tcW w:w="8393" w:type="dxa"/>
            <w:gridSpan w:val="4"/>
          </w:tcPr>
          <w:p w14:paraId="72128827" w14:textId="77777777" w:rsidR="007B72F5" w:rsidRDefault="00214378" w:rsidP="00696C94">
            <w:pPr>
              <w:rPr>
                <w:rFonts w:ascii="Arial" w:hAnsi="Arial" w:cs="Arial"/>
                <w:b/>
                <w:i/>
                <w:sz w:val="20"/>
                <w:szCs w:val="20"/>
              </w:rPr>
            </w:pPr>
            <w:r w:rsidRPr="00F67237">
              <w:rPr>
                <w:rFonts w:ascii="Arial" w:hAnsi="Arial" w:cs="Arial"/>
                <w:sz w:val="20"/>
                <w:szCs w:val="20"/>
              </w:rPr>
              <w:t>What are the business’ total sales in a TYPICAL MONTH IN 200</w:t>
            </w:r>
            <w:r w:rsidR="00815988" w:rsidRPr="00F67237">
              <w:rPr>
                <w:rFonts w:ascii="Arial" w:hAnsi="Arial" w:cs="Arial"/>
                <w:sz w:val="20"/>
                <w:szCs w:val="20"/>
              </w:rPr>
              <w:t>7</w:t>
            </w:r>
            <w:r w:rsidRPr="00F67237">
              <w:rPr>
                <w:rFonts w:ascii="Arial" w:hAnsi="Arial" w:cs="Arial"/>
                <w:sz w:val="20"/>
                <w:szCs w:val="20"/>
              </w:rPr>
              <w:t>?</w:t>
            </w:r>
            <w:r w:rsidRPr="00F67237">
              <w:rPr>
                <w:rFonts w:ascii="Arial" w:hAnsi="Arial" w:cs="Arial"/>
              </w:rPr>
              <w:t xml:space="preserve"> </w:t>
            </w:r>
            <w:r w:rsidRPr="00F67237">
              <w:rPr>
                <w:rFonts w:ascii="Arial" w:hAnsi="Arial" w:cs="Arial"/>
                <w:sz w:val="20"/>
                <w:szCs w:val="20"/>
              </w:rPr>
              <w:t xml:space="preserve">By this we mean the overall sales of products or services in Ethiopian Birr. </w:t>
            </w:r>
            <w:r w:rsidRPr="00F67237">
              <w:rPr>
                <w:rFonts w:ascii="Arial" w:hAnsi="Arial" w:cs="Arial"/>
                <w:b/>
                <w:sz w:val="20"/>
                <w:szCs w:val="20"/>
              </w:rPr>
              <w:t>(</w:t>
            </w:r>
            <w:r w:rsidRPr="00F67237">
              <w:rPr>
                <w:rFonts w:ascii="Arial" w:hAnsi="Arial" w:cs="Arial"/>
                <w:b/>
                <w:i/>
                <w:sz w:val="20"/>
                <w:szCs w:val="20"/>
              </w:rPr>
              <w:t>Ask for exact amount in Birr but complement with range information (min and max))</w:t>
            </w:r>
          </w:p>
          <w:p w14:paraId="6AC6316B" w14:textId="723B867E" w:rsidR="00696C94" w:rsidRPr="00F67237" w:rsidRDefault="00696C94" w:rsidP="00696C94">
            <w:pPr>
              <w:rPr>
                <w:rFonts w:ascii="Arial" w:hAnsi="Arial" w:cs="Arial"/>
                <w:b/>
                <w:i/>
                <w:sz w:val="20"/>
                <w:szCs w:val="20"/>
              </w:rPr>
            </w:pPr>
            <w:r w:rsidRPr="00F67237">
              <w:rPr>
                <w:rFonts w:ascii="Nyala" w:hAnsi="Nyala" w:cs="Nyala"/>
                <w:sz w:val="20"/>
                <w:szCs w:val="20"/>
              </w:rPr>
              <w:t>በ</w:t>
            </w:r>
            <w:r w:rsidRPr="00F67237">
              <w:rPr>
                <w:rFonts w:ascii="Arial" w:hAnsi="Arial" w:cs="Arial"/>
                <w:sz w:val="20"/>
                <w:szCs w:val="20"/>
              </w:rPr>
              <w:t xml:space="preserve">2007 </w:t>
            </w:r>
            <w:r w:rsidRPr="00F67237">
              <w:rPr>
                <w:rFonts w:ascii="Nyala" w:hAnsi="Nyala" w:cs="Nyala"/>
                <w:sz w:val="20"/>
                <w:szCs w:val="20"/>
              </w:rPr>
              <w:t>ዓ</w:t>
            </w:r>
            <w:r w:rsidRPr="00F67237">
              <w:rPr>
                <w:rFonts w:ascii="Arial" w:hAnsi="Arial" w:cs="Arial"/>
                <w:sz w:val="20"/>
                <w:szCs w:val="20"/>
              </w:rPr>
              <w:t>/</w:t>
            </w:r>
            <w:r w:rsidRPr="00F67237">
              <w:rPr>
                <w:rFonts w:ascii="Nyala" w:hAnsi="Nyala" w:cs="Nyala"/>
                <w:sz w:val="20"/>
                <w:szCs w:val="20"/>
              </w:rPr>
              <w:t>ም</w:t>
            </w:r>
            <w:r w:rsidRPr="00F67237">
              <w:rPr>
                <w:rFonts w:ascii="Arial" w:hAnsi="Arial" w:cs="Arial"/>
                <w:sz w:val="20"/>
                <w:szCs w:val="20"/>
              </w:rPr>
              <w:t xml:space="preserve"> </w:t>
            </w:r>
            <w:r w:rsidRPr="00F67237">
              <w:rPr>
                <w:rFonts w:ascii="Nyala" w:hAnsi="Nyala" w:cs="Nyala"/>
                <w:sz w:val="20"/>
                <w:szCs w:val="20"/>
              </w:rPr>
              <w:t>በአንድ</w:t>
            </w:r>
            <w:r w:rsidRPr="00F67237">
              <w:rPr>
                <w:rFonts w:ascii="Arial" w:hAnsi="Arial" w:cs="Arial"/>
                <w:sz w:val="20"/>
                <w:szCs w:val="20"/>
              </w:rPr>
              <w:t xml:space="preserve"> </w:t>
            </w:r>
            <w:r w:rsidRPr="00F67237">
              <w:rPr>
                <w:rFonts w:ascii="Nyala" w:hAnsi="Nyala" w:cs="Nyala"/>
                <w:sz w:val="20"/>
                <w:szCs w:val="20"/>
              </w:rPr>
              <w:t>የተለመደ</w:t>
            </w:r>
            <w:r w:rsidRPr="00F67237">
              <w:rPr>
                <w:rFonts w:ascii="Arial" w:hAnsi="Arial" w:cs="Arial"/>
                <w:sz w:val="20"/>
                <w:szCs w:val="20"/>
              </w:rPr>
              <w:t xml:space="preserve"> </w:t>
            </w:r>
            <w:r w:rsidRPr="00F67237">
              <w:rPr>
                <w:rFonts w:ascii="Nyala" w:hAnsi="Nyala" w:cs="Nyala"/>
                <w:sz w:val="20"/>
                <w:szCs w:val="20"/>
              </w:rPr>
              <w:t>ወር</w:t>
            </w:r>
            <w:r w:rsidRPr="00F67237">
              <w:rPr>
                <w:rFonts w:ascii="Arial" w:hAnsi="Arial" w:cs="Arial"/>
                <w:sz w:val="20"/>
                <w:szCs w:val="20"/>
              </w:rPr>
              <w:t xml:space="preserve"> </w:t>
            </w:r>
            <w:r w:rsidRPr="00F67237">
              <w:rPr>
                <w:rFonts w:ascii="Nyala" w:hAnsi="Nyala" w:cs="Nyala"/>
                <w:sz w:val="20"/>
                <w:szCs w:val="20"/>
              </w:rPr>
              <w:t>የንግድ</w:t>
            </w:r>
            <w:r w:rsidRPr="00F67237">
              <w:rPr>
                <w:rFonts w:ascii="Arial" w:hAnsi="Arial" w:cs="Arial"/>
                <w:sz w:val="20"/>
                <w:szCs w:val="20"/>
              </w:rPr>
              <w:t xml:space="preserve"> </w:t>
            </w:r>
            <w:r w:rsidRPr="00F67237">
              <w:rPr>
                <w:rFonts w:ascii="Nyala" w:hAnsi="Nyala" w:cs="Nyala"/>
                <w:sz w:val="20"/>
                <w:szCs w:val="20"/>
              </w:rPr>
              <w:t>ድርጅትዎ</w:t>
            </w:r>
            <w:r w:rsidRPr="00F67237">
              <w:rPr>
                <w:rFonts w:ascii="Arial" w:hAnsi="Arial" w:cs="Arial"/>
                <w:sz w:val="20"/>
                <w:szCs w:val="20"/>
              </w:rPr>
              <w:t xml:space="preserve"> </w:t>
            </w:r>
            <w:r w:rsidRPr="00F67237">
              <w:rPr>
                <w:rFonts w:ascii="Nyala" w:hAnsi="Nyala" w:cs="Nyala"/>
                <w:sz w:val="20"/>
                <w:szCs w:val="20"/>
              </w:rPr>
              <w:t>የነበረው</w:t>
            </w:r>
            <w:r w:rsidRPr="00F67237">
              <w:rPr>
                <w:rFonts w:ascii="Arial" w:hAnsi="Arial" w:cs="Arial"/>
                <w:sz w:val="20"/>
                <w:szCs w:val="20"/>
              </w:rPr>
              <w:t xml:space="preserve"> </w:t>
            </w:r>
            <w:r w:rsidRPr="00F67237">
              <w:rPr>
                <w:rFonts w:ascii="Nyala" w:hAnsi="Nyala" w:cs="Nyala"/>
                <w:sz w:val="20"/>
                <w:szCs w:val="20"/>
              </w:rPr>
              <w:t>አጠቃላይ</w:t>
            </w:r>
            <w:r w:rsidRPr="00F67237">
              <w:rPr>
                <w:rFonts w:ascii="Arial" w:hAnsi="Arial" w:cs="Arial"/>
                <w:sz w:val="20"/>
                <w:szCs w:val="20"/>
              </w:rPr>
              <w:t xml:space="preserve"> </w:t>
            </w:r>
            <w:r w:rsidRPr="00F67237">
              <w:rPr>
                <w:rFonts w:ascii="Nyala" w:hAnsi="Nyala" w:cs="Nyala"/>
                <w:sz w:val="20"/>
                <w:szCs w:val="20"/>
              </w:rPr>
              <w:t>ሽያጭ</w:t>
            </w:r>
            <w:r w:rsidRPr="00F67237">
              <w:rPr>
                <w:rFonts w:ascii="Arial" w:hAnsi="Arial" w:cs="Arial"/>
                <w:sz w:val="20"/>
                <w:szCs w:val="20"/>
              </w:rPr>
              <w:t xml:space="preserve"> </w:t>
            </w:r>
            <w:r w:rsidRPr="00F67237">
              <w:rPr>
                <w:rFonts w:ascii="Nyala" w:hAnsi="Nyala" w:cs="Nyala"/>
                <w:sz w:val="20"/>
                <w:szCs w:val="20"/>
              </w:rPr>
              <w:t>ምን</w:t>
            </w:r>
            <w:r w:rsidRPr="00F67237">
              <w:rPr>
                <w:rFonts w:ascii="Arial" w:hAnsi="Arial" w:cs="Arial"/>
                <w:sz w:val="20"/>
                <w:szCs w:val="20"/>
              </w:rPr>
              <w:t xml:space="preserve"> </w:t>
            </w:r>
            <w:r w:rsidRPr="00F67237">
              <w:rPr>
                <w:rFonts w:ascii="Nyala" w:hAnsi="Nyala" w:cs="Nyala"/>
                <w:sz w:val="20"/>
                <w:szCs w:val="20"/>
              </w:rPr>
              <w:t>ያህል</w:t>
            </w:r>
            <w:r w:rsidRPr="00F67237">
              <w:rPr>
                <w:rFonts w:ascii="Arial" w:hAnsi="Arial" w:cs="Arial"/>
                <w:sz w:val="20"/>
                <w:szCs w:val="20"/>
              </w:rPr>
              <w:t xml:space="preserve"> </w:t>
            </w:r>
            <w:r w:rsidRPr="00F67237">
              <w:rPr>
                <w:rFonts w:ascii="Nyala" w:hAnsi="Nyala" w:cs="Nyala"/>
                <w:sz w:val="20"/>
                <w:szCs w:val="20"/>
              </w:rPr>
              <w:t>ነበር</w:t>
            </w:r>
            <w:r w:rsidRPr="00F67237">
              <w:rPr>
                <w:rFonts w:ascii="Arial" w:hAnsi="Arial" w:cs="Arial"/>
                <w:sz w:val="20"/>
                <w:szCs w:val="20"/>
              </w:rPr>
              <w:t xml:space="preserve">? </w:t>
            </w:r>
            <w:r w:rsidRPr="00F67237">
              <w:rPr>
                <w:rFonts w:ascii="Nyala" w:hAnsi="Nyala" w:cs="Nyala"/>
                <w:sz w:val="20"/>
                <w:szCs w:val="20"/>
              </w:rPr>
              <w:t>ይህን</w:t>
            </w:r>
            <w:r w:rsidRPr="00F67237">
              <w:rPr>
                <w:rFonts w:ascii="Arial" w:hAnsi="Arial" w:cs="Arial"/>
                <w:sz w:val="20"/>
                <w:szCs w:val="20"/>
              </w:rPr>
              <w:t xml:space="preserve"> </w:t>
            </w:r>
            <w:r w:rsidRPr="00F67237">
              <w:rPr>
                <w:rFonts w:ascii="Nyala" w:hAnsi="Nyala" w:cs="Nyala"/>
                <w:sz w:val="20"/>
                <w:szCs w:val="20"/>
              </w:rPr>
              <w:t>ስንል</w:t>
            </w:r>
            <w:r w:rsidRPr="00F67237">
              <w:rPr>
                <w:rFonts w:ascii="Arial" w:hAnsi="Arial" w:cs="Arial"/>
                <w:sz w:val="20"/>
                <w:szCs w:val="20"/>
              </w:rPr>
              <w:t xml:space="preserve"> </w:t>
            </w:r>
            <w:r w:rsidRPr="00F67237">
              <w:rPr>
                <w:rFonts w:ascii="Nyala" w:hAnsi="Nyala" w:cs="Nyala"/>
                <w:sz w:val="20"/>
                <w:szCs w:val="20"/>
              </w:rPr>
              <w:t>አጠቃላይ</w:t>
            </w:r>
            <w:r w:rsidRPr="00F67237">
              <w:rPr>
                <w:rFonts w:ascii="Arial" w:hAnsi="Arial" w:cs="Arial"/>
                <w:sz w:val="20"/>
                <w:szCs w:val="20"/>
              </w:rPr>
              <w:t xml:space="preserve"> </w:t>
            </w:r>
            <w:r w:rsidRPr="00F67237">
              <w:rPr>
                <w:rFonts w:ascii="Nyala" w:hAnsi="Nyala" w:cs="Nyala"/>
                <w:sz w:val="20"/>
                <w:szCs w:val="20"/>
              </w:rPr>
              <w:t>የምርት</w:t>
            </w:r>
            <w:r w:rsidRPr="00F67237">
              <w:rPr>
                <w:rFonts w:ascii="Arial" w:hAnsi="Arial" w:cs="Arial"/>
                <w:sz w:val="20"/>
                <w:szCs w:val="20"/>
              </w:rPr>
              <w:t xml:space="preserve">/ </w:t>
            </w:r>
            <w:r w:rsidRPr="00F67237">
              <w:rPr>
                <w:rFonts w:ascii="Nyala" w:hAnsi="Nyala" w:cs="Nyala"/>
                <w:sz w:val="20"/>
                <w:szCs w:val="20"/>
              </w:rPr>
              <w:t>አገልግሎት</w:t>
            </w:r>
            <w:r w:rsidRPr="00F67237">
              <w:rPr>
                <w:rFonts w:ascii="Arial" w:hAnsi="Arial" w:cs="Arial"/>
                <w:sz w:val="20"/>
                <w:szCs w:val="20"/>
              </w:rPr>
              <w:t xml:space="preserve"> </w:t>
            </w:r>
            <w:r w:rsidRPr="00F67237">
              <w:rPr>
                <w:rFonts w:ascii="Nyala" w:hAnsi="Nyala" w:cs="Nyala"/>
                <w:sz w:val="20"/>
                <w:szCs w:val="20"/>
              </w:rPr>
              <w:t>ሽያጭ</w:t>
            </w:r>
            <w:r w:rsidRPr="00F67237">
              <w:rPr>
                <w:rFonts w:ascii="Arial" w:hAnsi="Arial" w:cs="Arial"/>
                <w:sz w:val="20"/>
                <w:szCs w:val="20"/>
              </w:rPr>
              <w:t xml:space="preserve"> </w:t>
            </w:r>
            <w:r w:rsidRPr="00F67237">
              <w:rPr>
                <w:rFonts w:ascii="Nyala" w:hAnsi="Nyala" w:cs="Nyala"/>
                <w:sz w:val="20"/>
                <w:szCs w:val="20"/>
              </w:rPr>
              <w:t>በብር</w:t>
            </w:r>
            <w:r w:rsidRPr="00F67237">
              <w:rPr>
                <w:rFonts w:ascii="Arial" w:hAnsi="Arial" w:cs="Arial"/>
                <w:sz w:val="20"/>
                <w:szCs w:val="20"/>
              </w:rPr>
              <w:t xml:space="preserve"> </w:t>
            </w:r>
            <w:r w:rsidRPr="00F67237">
              <w:rPr>
                <w:rFonts w:ascii="Nyala" w:hAnsi="Nyala" w:cs="Nyala"/>
                <w:sz w:val="20"/>
                <w:szCs w:val="20"/>
              </w:rPr>
              <w:t>ማለታችን</w:t>
            </w:r>
            <w:r w:rsidRPr="00F67237">
              <w:rPr>
                <w:rFonts w:ascii="Arial" w:hAnsi="Arial" w:cs="Arial"/>
                <w:sz w:val="20"/>
                <w:szCs w:val="20"/>
              </w:rPr>
              <w:t xml:space="preserve"> </w:t>
            </w:r>
            <w:r w:rsidRPr="00F67237">
              <w:rPr>
                <w:rFonts w:ascii="Nyala" w:hAnsi="Nyala" w:cs="Nyala"/>
                <w:sz w:val="20"/>
                <w:szCs w:val="20"/>
              </w:rPr>
              <w:t>ነው፡፡</w:t>
            </w:r>
            <w:r w:rsidRPr="00F67237">
              <w:rPr>
                <w:rFonts w:ascii="Arial" w:hAnsi="Arial" w:cs="Arial"/>
                <w:b/>
                <w:sz w:val="20"/>
                <w:szCs w:val="20"/>
              </w:rPr>
              <w:t>(</w:t>
            </w:r>
            <w:r w:rsidRPr="00F67237">
              <w:rPr>
                <w:rFonts w:ascii="Nyala" w:hAnsi="Nyala" w:cs="Nyala"/>
                <w:b/>
                <w:sz w:val="20"/>
                <w:szCs w:val="20"/>
              </w:rPr>
              <w:t>ትክክለኛውን</w:t>
            </w:r>
            <w:r w:rsidRPr="00F67237">
              <w:rPr>
                <w:rFonts w:ascii="Arial" w:hAnsi="Arial" w:cs="Arial"/>
                <w:b/>
                <w:sz w:val="20"/>
                <w:szCs w:val="20"/>
              </w:rPr>
              <w:t xml:space="preserve"> </w:t>
            </w:r>
            <w:r w:rsidRPr="00F67237">
              <w:rPr>
                <w:rFonts w:ascii="Nyala" w:hAnsi="Nyala" w:cs="Nyala"/>
                <w:b/>
                <w:sz w:val="20"/>
                <w:szCs w:val="20"/>
              </w:rPr>
              <w:t>የብር</w:t>
            </w:r>
            <w:r w:rsidRPr="00F67237">
              <w:rPr>
                <w:rFonts w:ascii="Arial" w:hAnsi="Arial" w:cs="Arial"/>
                <w:b/>
                <w:sz w:val="20"/>
                <w:szCs w:val="20"/>
              </w:rPr>
              <w:t xml:space="preserve"> </w:t>
            </w:r>
            <w:r w:rsidRPr="00F67237">
              <w:rPr>
                <w:rFonts w:ascii="Nyala" w:hAnsi="Nyala" w:cs="Nyala"/>
                <w:b/>
                <w:sz w:val="20"/>
                <w:szCs w:val="20"/>
              </w:rPr>
              <w:t>መጠን</w:t>
            </w:r>
            <w:r w:rsidRPr="00F67237">
              <w:rPr>
                <w:rFonts w:ascii="Arial" w:hAnsi="Arial" w:cs="Arial"/>
                <w:b/>
                <w:sz w:val="20"/>
                <w:szCs w:val="20"/>
              </w:rPr>
              <w:t xml:space="preserve"> </w:t>
            </w:r>
            <w:r w:rsidRPr="00F67237">
              <w:rPr>
                <w:rFonts w:ascii="Nyala" w:hAnsi="Nyala" w:cs="Nyala"/>
                <w:b/>
                <w:sz w:val="20"/>
                <w:szCs w:val="20"/>
              </w:rPr>
              <w:t>ጠይቀው</w:t>
            </w:r>
            <w:r w:rsidRPr="00F67237">
              <w:rPr>
                <w:rFonts w:ascii="Arial" w:hAnsi="Arial" w:cs="Arial"/>
                <w:b/>
                <w:sz w:val="20"/>
                <w:szCs w:val="20"/>
              </w:rPr>
              <w:t xml:space="preserve"> </w:t>
            </w:r>
            <w:r w:rsidRPr="00F67237">
              <w:rPr>
                <w:rFonts w:ascii="Nyala" w:hAnsi="Nyala" w:cs="Nyala"/>
                <w:b/>
                <w:sz w:val="20"/>
                <w:szCs w:val="20"/>
              </w:rPr>
              <w:t>ማግኘት</w:t>
            </w:r>
            <w:r w:rsidRPr="00F67237">
              <w:rPr>
                <w:rFonts w:ascii="Arial" w:hAnsi="Arial" w:cs="Arial"/>
                <w:b/>
                <w:sz w:val="20"/>
                <w:szCs w:val="20"/>
              </w:rPr>
              <w:t xml:space="preserve"> </w:t>
            </w:r>
            <w:r w:rsidRPr="00F67237">
              <w:rPr>
                <w:rFonts w:ascii="Nyala" w:hAnsi="Nyala" w:cs="Nyala"/>
                <w:b/>
                <w:sz w:val="20"/>
                <w:szCs w:val="20"/>
              </w:rPr>
              <w:t>ካልቻሉ</w:t>
            </w:r>
            <w:r w:rsidRPr="00F67237">
              <w:rPr>
                <w:rFonts w:ascii="Arial" w:hAnsi="Arial" w:cs="Arial"/>
                <w:b/>
                <w:sz w:val="20"/>
                <w:szCs w:val="20"/>
              </w:rPr>
              <w:t xml:space="preserve"> </w:t>
            </w:r>
            <w:r w:rsidRPr="00F67237">
              <w:rPr>
                <w:rFonts w:ascii="Nyala" w:hAnsi="Nyala" w:cs="Nyala"/>
                <w:b/>
                <w:sz w:val="20"/>
                <w:szCs w:val="20"/>
              </w:rPr>
              <w:t>ከፍተኛና</w:t>
            </w:r>
            <w:r w:rsidRPr="00F67237">
              <w:rPr>
                <w:rFonts w:ascii="Arial" w:hAnsi="Arial" w:cs="Arial"/>
                <w:b/>
                <w:sz w:val="20"/>
                <w:szCs w:val="20"/>
              </w:rPr>
              <w:t xml:space="preserve"> </w:t>
            </w:r>
            <w:r w:rsidRPr="00F67237">
              <w:rPr>
                <w:rFonts w:ascii="Nyala" w:hAnsi="Nyala" w:cs="Nyala"/>
                <w:b/>
                <w:sz w:val="20"/>
                <w:szCs w:val="20"/>
              </w:rPr>
              <w:t>ዝቅተኛውን</w:t>
            </w:r>
            <w:r w:rsidRPr="00F67237">
              <w:rPr>
                <w:rFonts w:ascii="Arial" w:hAnsi="Arial" w:cs="Arial"/>
                <w:b/>
                <w:sz w:val="20"/>
                <w:szCs w:val="20"/>
              </w:rPr>
              <w:t xml:space="preserve"> </w:t>
            </w:r>
            <w:r w:rsidRPr="00F67237">
              <w:rPr>
                <w:rFonts w:ascii="Nyala" w:hAnsi="Nyala" w:cs="Nyala"/>
                <w:b/>
                <w:sz w:val="20"/>
                <w:szCs w:val="20"/>
              </w:rPr>
              <w:t>መጠን</w:t>
            </w:r>
            <w:r w:rsidRPr="00F67237">
              <w:rPr>
                <w:rFonts w:ascii="Arial" w:hAnsi="Arial" w:cs="Arial"/>
                <w:b/>
                <w:sz w:val="20"/>
                <w:szCs w:val="20"/>
              </w:rPr>
              <w:t xml:space="preserve"> </w:t>
            </w:r>
            <w:r w:rsidRPr="00F67237">
              <w:rPr>
                <w:rFonts w:ascii="Nyala" w:hAnsi="Nyala" w:cs="Nyala"/>
                <w:b/>
                <w:sz w:val="20"/>
                <w:szCs w:val="20"/>
              </w:rPr>
              <w:t>ይጠይቁ</w:t>
            </w:r>
            <w:r w:rsidRPr="00F67237">
              <w:rPr>
                <w:rFonts w:ascii="Arial" w:hAnsi="Arial" w:cs="Arial"/>
                <w:b/>
                <w:sz w:val="20"/>
                <w:szCs w:val="20"/>
              </w:rPr>
              <w:t>)</w:t>
            </w:r>
          </w:p>
          <w:tbl>
            <w:tblPr>
              <w:tblStyle w:val="TableGrid"/>
              <w:tblW w:w="0" w:type="auto"/>
              <w:tblLayout w:type="fixed"/>
              <w:tblLook w:val="04A0" w:firstRow="1" w:lastRow="0" w:firstColumn="1" w:lastColumn="0" w:noHBand="0" w:noVBand="1"/>
            </w:tblPr>
            <w:tblGrid>
              <w:gridCol w:w="2521"/>
              <w:gridCol w:w="2522"/>
              <w:gridCol w:w="2522"/>
            </w:tblGrid>
            <w:tr w:rsidR="00696C94" w:rsidRPr="00F67237" w14:paraId="12E1B72F" w14:textId="77777777" w:rsidTr="00500E7F">
              <w:tc>
                <w:tcPr>
                  <w:tcW w:w="2521" w:type="dxa"/>
                  <w:shd w:val="clear" w:color="auto" w:fill="F2F2F2" w:themeFill="background1" w:themeFillShade="F2"/>
                </w:tcPr>
                <w:p w14:paraId="5062CE6E" w14:textId="77777777" w:rsidR="00696C94" w:rsidRPr="00F67237" w:rsidRDefault="00696C94" w:rsidP="00500E7F">
                  <w:pPr>
                    <w:rPr>
                      <w:rFonts w:ascii="Arial" w:hAnsi="Arial" w:cs="Arial"/>
                      <w:sz w:val="20"/>
                      <w:szCs w:val="20"/>
                    </w:rPr>
                  </w:pPr>
                  <w:r w:rsidRPr="00F67237">
                    <w:rPr>
                      <w:rFonts w:ascii="Arial" w:hAnsi="Arial" w:cs="Arial"/>
                      <w:sz w:val="20"/>
                      <w:szCs w:val="20"/>
                    </w:rPr>
                    <w:t xml:space="preserve">Min/ </w:t>
                  </w:r>
                  <w:r w:rsidRPr="00F67237">
                    <w:rPr>
                      <w:rFonts w:ascii="Nyala" w:hAnsi="Nyala" w:cs="Nyala"/>
                      <w:sz w:val="20"/>
                      <w:szCs w:val="20"/>
                    </w:rPr>
                    <w:t>አነስተኛ</w:t>
                  </w:r>
                </w:p>
              </w:tc>
              <w:tc>
                <w:tcPr>
                  <w:tcW w:w="2522" w:type="dxa"/>
                  <w:shd w:val="clear" w:color="auto" w:fill="F2F2F2" w:themeFill="background1" w:themeFillShade="F2"/>
                </w:tcPr>
                <w:p w14:paraId="799635D6" w14:textId="77777777" w:rsidR="00696C94" w:rsidRPr="00F67237" w:rsidRDefault="00696C94" w:rsidP="00500E7F">
                  <w:pPr>
                    <w:jc w:val="center"/>
                    <w:rPr>
                      <w:rFonts w:ascii="Arial" w:hAnsi="Arial" w:cs="Arial"/>
                      <w:sz w:val="20"/>
                      <w:szCs w:val="20"/>
                    </w:rPr>
                  </w:pPr>
                  <w:r w:rsidRPr="00F67237">
                    <w:rPr>
                      <w:rFonts w:ascii="Arial" w:hAnsi="Arial" w:cs="Arial"/>
                      <w:sz w:val="20"/>
                      <w:szCs w:val="20"/>
                    </w:rPr>
                    <w:t xml:space="preserve">AVERAGE TYPICAL MONTH IN 2007 SALES/ </w:t>
                  </w:r>
                  <w:r w:rsidRPr="00F67237">
                    <w:rPr>
                      <w:rFonts w:ascii="Nyala" w:hAnsi="Nyala" w:cs="Nyala"/>
                      <w:sz w:val="20"/>
                      <w:szCs w:val="20"/>
                    </w:rPr>
                    <w:t>አማካይ</w:t>
                  </w:r>
                  <w:r w:rsidRPr="00F67237">
                    <w:rPr>
                      <w:rFonts w:ascii="Arial" w:hAnsi="Arial" w:cs="Arial"/>
                      <w:sz w:val="20"/>
                      <w:szCs w:val="20"/>
                    </w:rPr>
                    <w:t xml:space="preserve"> </w:t>
                  </w:r>
                  <w:r w:rsidRPr="00F67237">
                    <w:rPr>
                      <w:rFonts w:ascii="Nyala" w:hAnsi="Nyala" w:cs="Nyala"/>
                      <w:sz w:val="20"/>
                      <w:szCs w:val="20"/>
                    </w:rPr>
                    <w:t>የተለመደ</w:t>
                  </w:r>
                  <w:r w:rsidRPr="00F67237">
                    <w:rPr>
                      <w:rFonts w:ascii="Arial" w:hAnsi="Arial" w:cs="Arial"/>
                      <w:sz w:val="20"/>
                      <w:szCs w:val="20"/>
                    </w:rPr>
                    <w:t xml:space="preserve"> </w:t>
                  </w:r>
                  <w:r w:rsidRPr="00F67237">
                    <w:rPr>
                      <w:rFonts w:ascii="Nyala" w:hAnsi="Nyala" w:cs="Nyala"/>
                      <w:sz w:val="20"/>
                      <w:szCs w:val="20"/>
                    </w:rPr>
                    <w:t>ወርሃዊ</w:t>
                  </w:r>
                  <w:r w:rsidRPr="00F67237">
                    <w:rPr>
                      <w:rFonts w:ascii="Arial" w:hAnsi="Arial" w:cs="Arial"/>
                      <w:sz w:val="20"/>
                      <w:szCs w:val="20"/>
                    </w:rPr>
                    <w:t xml:space="preserve"> </w:t>
                  </w:r>
                  <w:r w:rsidRPr="00F67237">
                    <w:rPr>
                      <w:rFonts w:ascii="Nyala" w:hAnsi="Nyala" w:cs="Nyala"/>
                      <w:sz w:val="20"/>
                      <w:szCs w:val="20"/>
                    </w:rPr>
                    <w:t>ሽያጭ</w:t>
                  </w:r>
                </w:p>
              </w:tc>
              <w:tc>
                <w:tcPr>
                  <w:tcW w:w="2522" w:type="dxa"/>
                  <w:shd w:val="clear" w:color="auto" w:fill="F2F2F2" w:themeFill="background1" w:themeFillShade="F2"/>
                </w:tcPr>
                <w:p w14:paraId="129C57D1" w14:textId="77777777" w:rsidR="00696C94" w:rsidRPr="00F67237" w:rsidRDefault="00696C94" w:rsidP="00500E7F">
                  <w:pPr>
                    <w:jc w:val="right"/>
                    <w:rPr>
                      <w:rFonts w:ascii="Arial" w:hAnsi="Arial" w:cs="Arial"/>
                      <w:sz w:val="20"/>
                      <w:szCs w:val="20"/>
                    </w:rPr>
                  </w:pPr>
                  <w:r w:rsidRPr="00F67237">
                    <w:rPr>
                      <w:rFonts w:ascii="Arial" w:hAnsi="Arial" w:cs="Arial"/>
                      <w:sz w:val="20"/>
                      <w:szCs w:val="20"/>
                    </w:rPr>
                    <w:t xml:space="preserve">Max/ </w:t>
                  </w:r>
                  <w:r w:rsidRPr="00F67237">
                    <w:rPr>
                      <w:rFonts w:ascii="Nyala" w:hAnsi="Nyala" w:cs="Nyala"/>
                      <w:sz w:val="20"/>
                      <w:szCs w:val="20"/>
                    </w:rPr>
                    <w:t>ከፍተኛ</w:t>
                  </w:r>
                </w:p>
              </w:tc>
            </w:tr>
            <w:tr w:rsidR="00696C94" w:rsidRPr="00F67237" w14:paraId="1EC0F5D0" w14:textId="77777777" w:rsidTr="00500E7F">
              <w:tc>
                <w:tcPr>
                  <w:tcW w:w="2521" w:type="dxa"/>
                </w:tcPr>
                <w:p w14:paraId="783D39C6" w14:textId="77777777" w:rsidR="00696C94" w:rsidRPr="00F67237" w:rsidRDefault="00696C94" w:rsidP="00500E7F">
                  <w:pPr>
                    <w:rPr>
                      <w:rFonts w:ascii="Arial" w:hAnsi="Arial" w:cs="Arial"/>
                      <w:sz w:val="20"/>
                      <w:szCs w:val="20"/>
                    </w:rPr>
                  </w:pPr>
                </w:p>
                <w:p w14:paraId="5FDE4781" w14:textId="77777777" w:rsidR="00696C94" w:rsidRPr="00F67237" w:rsidRDefault="00696C94" w:rsidP="00500E7F">
                  <w:pPr>
                    <w:rPr>
                      <w:rFonts w:ascii="Arial" w:hAnsi="Arial" w:cs="Arial"/>
                      <w:sz w:val="20"/>
                      <w:szCs w:val="20"/>
                    </w:rPr>
                  </w:pPr>
                </w:p>
              </w:tc>
              <w:tc>
                <w:tcPr>
                  <w:tcW w:w="2522" w:type="dxa"/>
                </w:tcPr>
                <w:p w14:paraId="6D6A1353" w14:textId="77777777" w:rsidR="00696C94" w:rsidRPr="00F67237" w:rsidRDefault="00696C94" w:rsidP="00500E7F">
                  <w:pPr>
                    <w:rPr>
                      <w:rFonts w:ascii="Arial" w:hAnsi="Arial" w:cs="Arial"/>
                      <w:sz w:val="20"/>
                      <w:szCs w:val="20"/>
                    </w:rPr>
                  </w:pPr>
                </w:p>
              </w:tc>
              <w:tc>
                <w:tcPr>
                  <w:tcW w:w="2522" w:type="dxa"/>
                </w:tcPr>
                <w:p w14:paraId="197453D6" w14:textId="77777777" w:rsidR="00696C94" w:rsidRPr="00F67237" w:rsidRDefault="00696C94" w:rsidP="00500E7F">
                  <w:pPr>
                    <w:rPr>
                      <w:rFonts w:ascii="Arial" w:hAnsi="Arial" w:cs="Arial"/>
                      <w:sz w:val="20"/>
                      <w:szCs w:val="20"/>
                    </w:rPr>
                  </w:pPr>
                </w:p>
              </w:tc>
            </w:tr>
          </w:tbl>
          <w:p w14:paraId="07C0D9B7" w14:textId="77777777" w:rsidR="00214378" w:rsidRPr="00F67237" w:rsidRDefault="00214378" w:rsidP="00214378">
            <w:pPr>
              <w:rPr>
                <w:rFonts w:ascii="Arial" w:hAnsi="Arial" w:cs="Arial"/>
                <w:sz w:val="20"/>
                <w:szCs w:val="20"/>
              </w:rPr>
            </w:pPr>
          </w:p>
        </w:tc>
      </w:tr>
      <w:tr w:rsidR="00214378" w:rsidRPr="00F67237" w14:paraId="73494D47" w14:textId="77777777" w:rsidTr="00F901D6">
        <w:tblPrEx>
          <w:tblCellMar>
            <w:top w:w="108" w:type="dxa"/>
            <w:bottom w:w="108" w:type="dxa"/>
          </w:tblCellMar>
        </w:tblPrEx>
        <w:trPr>
          <w:trHeight w:val="333"/>
        </w:trPr>
        <w:tc>
          <w:tcPr>
            <w:tcW w:w="895" w:type="dxa"/>
            <w:gridSpan w:val="2"/>
          </w:tcPr>
          <w:p w14:paraId="786A31AF" w14:textId="77777777" w:rsidR="00214378" w:rsidRPr="00F67237" w:rsidRDefault="00214378" w:rsidP="00214378">
            <w:pPr>
              <w:rPr>
                <w:rFonts w:ascii="Arial" w:hAnsi="Arial" w:cs="Arial"/>
                <w:sz w:val="20"/>
                <w:szCs w:val="20"/>
              </w:rPr>
            </w:pPr>
            <w:r w:rsidRPr="00F67237">
              <w:rPr>
                <w:rFonts w:ascii="Arial" w:hAnsi="Arial" w:cs="Arial"/>
                <w:sz w:val="20"/>
                <w:szCs w:val="20"/>
              </w:rPr>
              <w:t>13</w:t>
            </w:r>
          </w:p>
        </w:tc>
        <w:tc>
          <w:tcPr>
            <w:tcW w:w="8393" w:type="dxa"/>
            <w:gridSpan w:val="4"/>
          </w:tcPr>
          <w:p w14:paraId="4867BE3C" w14:textId="30AFF745" w:rsidR="00BF5F60" w:rsidRPr="00F67237" w:rsidRDefault="00214378" w:rsidP="00BF5F60">
            <w:pPr>
              <w:rPr>
                <w:rFonts w:ascii="Arial" w:hAnsi="Arial" w:cs="Arial"/>
                <w:b/>
                <w:i/>
                <w:sz w:val="20"/>
                <w:szCs w:val="20"/>
              </w:rPr>
            </w:pPr>
            <w:r w:rsidRPr="00F67237">
              <w:rPr>
                <w:rFonts w:ascii="Arial" w:hAnsi="Arial" w:cs="Arial"/>
                <w:sz w:val="20"/>
                <w:szCs w:val="20"/>
              </w:rPr>
              <w:t xml:space="preserve">Do sales show a seasonal pattern? By seasonal pattern, I mean if the sales of the business depend on the period of the year. </w:t>
            </w:r>
            <w:r w:rsidRPr="00F67237">
              <w:rPr>
                <w:rFonts w:ascii="Arial" w:hAnsi="Arial" w:cs="Arial"/>
                <w:b/>
                <w:i/>
                <w:sz w:val="20"/>
                <w:szCs w:val="20"/>
              </w:rPr>
              <w:t>(Read aloud response options)</w:t>
            </w:r>
            <w:r w:rsidR="00BF5F60" w:rsidRPr="00F67237">
              <w:rPr>
                <w:rFonts w:ascii="Nyala" w:hAnsi="Nyala" w:cs="Nyala"/>
                <w:sz w:val="20"/>
                <w:szCs w:val="20"/>
              </w:rPr>
              <w:t>ሽያጭ</w:t>
            </w:r>
            <w:r w:rsidR="00BF5F60" w:rsidRPr="00F67237">
              <w:rPr>
                <w:rFonts w:ascii="Arial" w:hAnsi="Arial" w:cs="Arial"/>
                <w:sz w:val="20"/>
                <w:szCs w:val="20"/>
              </w:rPr>
              <w:t xml:space="preserve"> </w:t>
            </w:r>
            <w:r w:rsidR="00BF5F60" w:rsidRPr="00F67237">
              <w:rPr>
                <w:rFonts w:ascii="Nyala" w:hAnsi="Nyala" w:cs="Nyala"/>
                <w:sz w:val="20"/>
                <w:szCs w:val="20"/>
              </w:rPr>
              <w:t>ወቅታዊነት</w:t>
            </w:r>
            <w:r w:rsidR="00BF5F60" w:rsidRPr="00F67237">
              <w:rPr>
                <w:rFonts w:ascii="Arial" w:hAnsi="Arial" w:cs="Arial"/>
                <w:sz w:val="20"/>
                <w:szCs w:val="20"/>
              </w:rPr>
              <w:t xml:space="preserve"> </w:t>
            </w:r>
            <w:r w:rsidR="00BF5F60" w:rsidRPr="00F67237">
              <w:rPr>
                <w:rFonts w:ascii="Nyala" w:hAnsi="Nyala" w:cs="Nyala"/>
                <w:sz w:val="20"/>
                <w:szCs w:val="20"/>
              </w:rPr>
              <w:t>አለው</w:t>
            </w:r>
            <w:r w:rsidR="00BF5F60" w:rsidRPr="00F67237">
              <w:rPr>
                <w:rFonts w:ascii="Arial" w:hAnsi="Arial" w:cs="Arial"/>
                <w:sz w:val="20"/>
                <w:szCs w:val="20"/>
              </w:rPr>
              <w:t xml:space="preserve">? </w:t>
            </w:r>
            <w:r w:rsidR="00BF5F60" w:rsidRPr="00F67237">
              <w:rPr>
                <w:rFonts w:ascii="Nyala" w:hAnsi="Nyala" w:cs="Nyala"/>
                <w:sz w:val="20"/>
                <w:szCs w:val="20"/>
              </w:rPr>
              <w:t>ወቅታዊነት</w:t>
            </w:r>
            <w:r w:rsidR="00BF5F60" w:rsidRPr="00F67237">
              <w:rPr>
                <w:rFonts w:ascii="Arial" w:hAnsi="Arial" w:cs="Arial"/>
                <w:sz w:val="20"/>
                <w:szCs w:val="20"/>
              </w:rPr>
              <w:t xml:space="preserve"> </w:t>
            </w:r>
            <w:r w:rsidR="00BF5F60" w:rsidRPr="00F67237">
              <w:rPr>
                <w:rFonts w:ascii="Nyala" w:hAnsi="Nyala" w:cs="Nyala"/>
                <w:sz w:val="20"/>
                <w:szCs w:val="20"/>
              </w:rPr>
              <w:t>ስንል</w:t>
            </w:r>
            <w:r w:rsidR="00BF5F60" w:rsidRPr="00F67237">
              <w:rPr>
                <w:rFonts w:ascii="Arial" w:hAnsi="Arial" w:cs="Arial"/>
                <w:sz w:val="20"/>
                <w:szCs w:val="20"/>
              </w:rPr>
              <w:t xml:space="preserve"> </w:t>
            </w:r>
            <w:r w:rsidR="00BF5F60" w:rsidRPr="00F67237">
              <w:rPr>
                <w:rFonts w:ascii="Nyala" w:hAnsi="Nyala" w:cs="Nyala"/>
                <w:sz w:val="20"/>
                <w:szCs w:val="20"/>
              </w:rPr>
              <w:t>ሽያጭ</w:t>
            </w:r>
            <w:r w:rsidR="00BF5F60" w:rsidRPr="00F67237">
              <w:rPr>
                <w:rFonts w:ascii="Arial" w:hAnsi="Arial" w:cs="Arial"/>
                <w:sz w:val="20"/>
                <w:szCs w:val="20"/>
              </w:rPr>
              <w:t xml:space="preserve"> </w:t>
            </w:r>
            <w:r w:rsidR="00BF5F60" w:rsidRPr="00F67237">
              <w:rPr>
                <w:rFonts w:ascii="Nyala" w:hAnsi="Nyala" w:cs="Nyala"/>
                <w:sz w:val="20"/>
                <w:szCs w:val="20"/>
              </w:rPr>
              <w:t>ከወቅት</w:t>
            </w:r>
            <w:r w:rsidR="00BF5F60" w:rsidRPr="00F67237">
              <w:rPr>
                <w:rFonts w:ascii="Arial" w:hAnsi="Arial" w:cs="Arial"/>
                <w:sz w:val="20"/>
                <w:szCs w:val="20"/>
              </w:rPr>
              <w:t xml:space="preserve"> </w:t>
            </w:r>
            <w:r w:rsidR="00BF5F60" w:rsidRPr="00F67237">
              <w:rPr>
                <w:rFonts w:ascii="Nyala" w:hAnsi="Nyala" w:cs="Nyala"/>
                <w:sz w:val="20"/>
                <w:szCs w:val="20"/>
              </w:rPr>
              <w:t>ወቅት</w:t>
            </w:r>
            <w:r w:rsidR="00BF5F60" w:rsidRPr="00F67237">
              <w:rPr>
                <w:rFonts w:ascii="Arial" w:hAnsi="Arial" w:cs="Arial"/>
                <w:sz w:val="20"/>
                <w:szCs w:val="20"/>
              </w:rPr>
              <w:t xml:space="preserve"> </w:t>
            </w:r>
            <w:r w:rsidR="00BF5F60" w:rsidRPr="00F67237">
              <w:rPr>
                <w:rFonts w:ascii="Nyala" w:hAnsi="Nyala" w:cs="Nyala"/>
                <w:sz w:val="20"/>
                <w:szCs w:val="20"/>
              </w:rPr>
              <w:t>ይለያይ</w:t>
            </w:r>
            <w:r w:rsidR="00BF5F60" w:rsidRPr="00F67237">
              <w:rPr>
                <w:rFonts w:ascii="Arial" w:hAnsi="Arial" w:cs="Arial"/>
                <w:sz w:val="20"/>
                <w:szCs w:val="20"/>
              </w:rPr>
              <w:t xml:space="preserve"> </w:t>
            </w:r>
            <w:r w:rsidR="00BF5F60" w:rsidRPr="00F67237">
              <w:rPr>
                <w:rFonts w:ascii="Nyala" w:hAnsi="Nyala" w:cs="Nyala"/>
                <w:sz w:val="20"/>
                <w:szCs w:val="20"/>
              </w:rPr>
              <w:t>እንደሆን</w:t>
            </w:r>
            <w:r w:rsidR="00BF5F60" w:rsidRPr="00F67237">
              <w:rPr>
                <w:rFonts w:ascii="Arial" w:hAnsi="Arial" w:cs="Arial"/>
                <w:sz w:val="20"/>
                <w:szCs w:val="20"/>
              </w:rPr>
              <w:t xml:space="preserve"> </w:t>
            </w:r>
            <w:r w:rsidR="00BF5F60" w:rsidRPr="00F67237">
              <w:rPr>
                <w:rFonts w:ascii="Nyala" w:hAnsi="Nyala" w:cs="Nyala"/>
                <w:sz w:val="20"/>
                <w:szCs w:val="20"/>
              </w:rPr>
              <w:t>ማለታችን</w:t>
            </w:r>
            <w:r w:rsidR="00BF5F60" w:rsidRPr="00F67237">
              <w:rPr>
                <w:rFonts w:ascii="Arial" w:hAnsi="Arial" w:cs="Arial"/>
                <w:sz w:val="20"/>
                <w:szCs w:val="20"/>
              </w:rPr>
              <w:t xml:space="preserve"> </w:t>
            </w:r>
            <w:r w:rsidR="00BF5F60" w:rsidRPr="00F67237">
              <w:rPr>
                <w:rFonts w:ascii="Nyala" w:hAnsi="Nyala" w:cs="Nyala"/>
                <w:sz w:val="20"/>
                <w:szCs w:val="20"/>
              </w:rPr>
              <w:t>ነው፡፡</w:t>
            </w:r>
            <w:r w:rsidR="00BF5F60" w:rsidRPr="00F67237">
              <w:rPr>
                <w:rFonts w:ascii="Arial" w:hAnsi="Arial" w:cs="Arial"/>
                <w:sz w:val="20"/>
                <w:szCs w:val="20"/>
              </w:rPr>
              <w:t xml:space="preserve"> </w:t>
            </w:r>
            <w:r w:rsidR="00BF5F60" w:rsidRPr="00F67237">
              <w:rPr>
                <w:rFonts w:ascii="Arial" w:hAnsi="Arial" w:cs="Arial"/>
                <w:b/>
                <w:sz w:val="20"/>
                <w:szCs w:val="20"/>
              </w:rPr>
              <w:t>(</w:t>
            </w:r>
            <w:r w:rsidR="00BF5F60" w:rsidRPr="00F67237">
              <w:rPr>
                <w:rFonts w:ascii="Nyala" w:hAnsi="Nyala" w:cs="Nyala"/>
                <w:b/>
                <w:sz w:val="20"/>
                <w:szCs w:val="20"/>
              </w:rPr>
              <w:t>ምርጫዎቹን</w:t>
            </w:r>
            <w:r w:rsidR="00BF5F60" w:rsidRPr="00F67237">
              <w:rPr>
                <w:rFonts w:ascii="Arial" w:hAnsi="Arial" w:cs="Arial"/>
                <w:b/>
                <w:sz w:val="20"/>
                <w:szCs w:val="20"/>
              </w:rPr>
              <w:t xml:space="preserve"> </w:t>
            </w:r>
            <w:r w:rsidR="00BF5F60" w:rsidRPr="00F67237">
              <w:rPr>
                <w:rFonts w:ascii="Nyala" w:hAnsi="Nyala" w:cs="Nyala"/>
                <w:b/>
                <w:sz w:val="20"/>
                <w:szCs w:val="20"/>
              </w:rPr>
              <w:t>ያንብቡላቸው</w:t>
            </w:r>
            <w:r w:rsidR="00BF5F60" w:rsidRPr="00F67237">
              <w:rPr>
                <w:rFonts w:ascii="Arial" w:hAnsi="Arial" w:cs="Arial"/>
                <w:b/>
                <w:sz w:val="20"/>
                <w:szCs w:val="20"/>
              </w:rPr>
              <w:t>)</w:t>
            </w:r>
          </w:p>
          <w:p w14:paraId="4EF9EA4C" w14:textId="77777777" w:rsidR="00BF5F60" w:rsidRPr="00F67237" w:rsidRDefault="00BF5F60" w:rsidP="00BF5F60">
            <w:pPr>
              <w:rPr>
                <w:rFonts w:ascii="Arial" w:hAnsi="Arial" w:cs="Arial"/>
                <w:sz w:val="20"/>
                <w:szCs w:val="20"/>
              </w:rPr>
            </w:pPr>
            <w:r w:rsidRPr="00F67237">
              <w:rPr>
                <w:rFonts w:ascii="Arial" w:hAnsi="Arial" w:cs="Arial"/>
                <w:sz w:val="20"/>
                <w:szCs w:val="20"/>
              </w:rPr>
              <w:t xml:space="preserve">1 = Highest during main rainy season (Kiremt)/ </w:t>
            </w:r>
            <w:r w:rsidRPr="00F67237">
              <w:rPr>
                <w:rFonts w:ascii="Nyala" w:hAnsi="Nyala" w:cs="Nyala"/>
                <w:sz w:val="20"/>
                <w:szCs w:val="20"/>
              </w:rPr>
              <w:t>በክረምት</w:t>
            </w:r>
            <w:r w:rsidRPr="00F67237">
              <w:rPr>
                <w:rFonts w:ascii="Arial" w:hAnsi="Arial" w:cs="Arial"/>
                <w:sz w:val="20"/>
                <w:szCs w:val="20"/>
              </w:rPr>
              <w:t xml:space="preserve"> </w:t>
            </w:r>
            <w:r w:rsidRPr="00F67237">
              <w:rPr>
                <w:rFonts w:ascii="Nyala" w:hAnsi="Nyala" w:cs="Nyala"/>
                <w:sz w:val="20"/>
                <w:szCs w:val="20"/>
              </w:rPr>
              <w:t>ወቅት</w:t>
            </w:r>
            <w:r w:rsidRPr="00F67237">
              <w:rPr>
                <w:rFonts w:ascii="Arial" w:hAnsi="Arial" w:cs="Arial"/>
                <w:sz w:val="20"/>
                <w:szCs w:val="20"/>
              </w:rPr>
              <w:t xml:space="preserve"> </w:t>
            </w:r>
            <w:r w:rsidRPr="00F67237">
              <w:rPr>
                <w:rFonts w:ascii="Nyala" w:hAnsi="Nyala" w:cs="Nyala"/>
                <w:sz w:val="20"/>
                <w:szCs w:val="20"/>
              </w:rPr>
              <w:t>ይጨምራል</w:t>
            </w:r>
          </w:p>
          <w:p w14:paraId="649E5207" w14:textId="77777777" w:rsidR="00BF5F60" w:rsidRPr="00F67237" w:rsidRDefault="00BF5F60" w:rsidP="00BF5F60">
            <w:pPr>
              <w:rPr>
                <w:rFonts w:ascii="Arial" w:hAnsi="Arial" w:cs="Arial"/>
                <w:sz w:val="20"/>
                <w:szCs w:val="20"/>
              </w:rPr>
            </w:pPr>
            <w:r w:rsidRPr="00F67237">
              <w:rPr>
                <w:rFonts w:ascii="Arial" w:hAnsi="Arial" w:cs="Arial"/>
                <w:sz w:val="20"/>
                <w:szCs w:val="20"/>
              </w:rPr>
              <w:t xml:space="preserve">2 = Highest after main rainy season/ </w:t>
            </w:r>
            <w:r w:rsidRPr="00F67237">
              <w:rPr>
                <w:rFonts w:ascii="Nyala" w:hAnsi="Nyala" w:cs="Nyala"/>
                <w:sz w:val="20"/>
                <w:szCs w:val="20"/>
              </w:rPr>
              <w:t>ከክረምት</w:t>
            </w:r>
            <w:r w:rsidRPr="00F67237">
              <w:rPr>
                <w:rFonts w:ascii="Arial" w:hAnsi="Arial" w:cs="Arial"/>
                <w:sz w:val="20"/>
                <w:szCs w:val="20"/>
              </w:rPr>
              <w:t xml:space="preserve"> </w:t>
            </w:r>
            <w:r w:rsidRPr="00F67237">
              <w:rPr>
                <w:rFonts w:ascii="Nyala" w:hAnsi="Nyala" w:cs="Nyala"/>
                <w:sz w:val="20"/>
                <w:szCs w:val="20"/>
              </w:rPr>
              <w:t>በኋላ</w:t>
            </w:r>
            <w:r w:rsidRPr="00F67237">
              <w:rPr>
                <w:rFonts w:ascii="Arial" w:hAnsi="Arial" w:cs="Arial"/>
                <w:sz w:val="20"/>
                <w:szCs w:val="20"/>
              </w:rPr>
              <w:t xml:space="preserve"> </w:t>
            </w:r>
            <w:r w:rsidRPr="00F67237">
              <w:rPr>
                <w:rFonts w:ascii="Nyala" w:hAnsi="Nyala" w:cs="Nyala"/>
                <w:sz w:val="20"/>
                <w:szCs w:val="20"/>
              </w:rPr>
              <w:t>ይጨምራል</w:t>
            </w:r>
          </w:p>
          <w:p w14:paraId="28BDD061" w14:textId="77777777" w:rsidR="00BF5F60" w:rsidRPr="00F67237" w:rsidRDefault="00BF5F60" w:rsidP="00BF5F60">
            <w:pPr>
              <w:rPr>
                <w:rFonts w:ascii="Arial" w:hAnsi="Arial" w:cs="Arial"/>
                <w:sz w:val="20"/>
                <w:szCs w:val="20"/>
              </w:rPr>
            </w:pPr>
            <w:r w:rsidRPr="00F67237">
              <w:rPr>
                <w:rFonts w:ascii="Arial" w:hAnsi="Arial" w:cs="Arial"/>
                <w:sz w:val="20"/>
                <w:szCs w:val="20"/>
              </w:rPr>
              <w:t xml:space="preserve">3 = Lowest during the main rainy season (Kiremt)/ </w:t>
            </w:r>
            <w:r w:rsidRPr="00F67237">
              <w:rPr>
                <w:rFonts w:ascii="Nyala" w:hAnsi="Nyala" w:cs="Nyala"/>
                <w:sz w:val="20"/>
                <w:szCs w:val="20"/>
              </w:rPr>
              <w:t>በክረምት</w:t>
            </w:r>
            <w:r w:rsidRPr="00F67237">
              <w:rPr>
                <w:rFonts w:ascii="Arial" w:hAnsi="Arial" w:cs="Arial"/>
                <w:sz w:val="20"/>
                <w:szCs w:val="20"/>
              </w:rPr>
              <w:t xml:space="preserve"> </w:t>
            </w:r>
            <w:r w:rsidRPr="00F67237">
              <w:rPr>
                <w:rFonts w:ascii="Nyala" w:hAnsi="Nyala" w:cs="Nyala"/>
                <w:sz w:val="20"/>
                <w:szCs w:val="20"/>
              </w:rPr>
              <w:t>ወቅት</w:t>
            </w:r>
            <w:r w:rsidRPr="00F67237">
              <w:rPr>
                <w:rFonts w:ascii="Arial" w:hAnsi="Arial" w:cs="Arial"/>
                <w:sz w:val="20"/>
                <w:szCs w:val="20"/>
              </w:rPr>
              <w:t xml:space="preserve"> </w:t>
            </w:r>
            <w:r w:rsidRPr="00F67237">
              <w:rPr>
                <w:rFonts w:ascii="Nyala" w:hAnsi="Nyala" w:cs="Nyala"/>
                <w:sz w:val="20"/>
                <w:szCs w:val="20"/>
              </w:rPr>
              <w:t>ይቀንሳል</w:t>
            </w:r>
          </w:p>
          <w:p w14:paraId="14EFDA0E" w14:textId="77777777" w:rsidR="00BF5F60" w:rsidRPr="00F67237" w:rsidRDefault="00BF5F60" w:rsidP="00BF5F60">
            <w:pPr>
              <w:rPr>
                <w:rFonts w:ascii="Arial" w:hAnsi="Arial" w:cs="Arial"/>
                <w:sz w:val="20"/>
                <w:szCs w:val="20"/>
              </w:rPr>
            </w:pPr>
            <w:r w:rsidRPr="00F67237">
              <w:rPr>
                <w:rFonts w:ascii="Arial" w:hAnsi="Arial" w:cs="Arial"/>
                <w:sz w:val="20"/>
                <w:szCs w:val="20"/>
              </w:rPr>
              <w:t xml:space="preserve">4 = Highest before main rainy season/ </w:t>
            </w:r>
            <w:r w:rsidRPr="00F67237">
              <w:rPr>
                <w:rFonts w:ascii="Nyala" w:hAnsi="Nyala" w:cs="Nyala"/>
                <w:sz w:val="20"/>
                <w:szCs w:val="20"/>
              </w:rPr>
              <w:t>ከክረምት</w:t>
            </w:r>
            <w:r w:rsidRPr="00F67237">
              <w:rPr>
                <w:rFonts w:ascii="Arial" w:hAnsi="Arial" w:cs="Arial"/>
                <w:sz w:val="20"/>
                <w:szCs w:val="20"/>
              </w:rPr>
              <w:t xml:space="preserve"> </w:t>
            </w:r>
            <w:r w:rsidRPr="00F67237">
              <w:rPr>
                <w:rFonts w:ascii="Nyala" w:hAnsi="Nyala" w:cs="Nyala"/>
                <w:sz w:val="20"/>
                <w:szCs w:val="20"/>
              </w:rPr>
              <w:t>በፊት</w:t>
            </w:r>
            <w:r w:rsidRPr="00F67237">
              <w:rPr>
                <w:rFonts w:ascii="Arial" w:hAnsi="Arial" w:cs="Arial"/>
                <w:sz w:val="20"/>
                <w:szCs w:val="20"/>
              </w:rPr>
              <w:t xml:space="preserve"> </w:t>
            </w:r>
            <w:r w:rsidRPr="00F67237">
              <w:rPr>
                <w:rFonts w:ascii="Nyala" w:hAnsi="Nyala" w:cs="Nyala"/>
                <w:sz w:val="20"/>
                <w:szCs w:val="20"/>
              </w:rPr>
              <w:t>ይጨምራል</w:t>
            </w:r>
          </w:p>
          <w:p w14:paraId="508D0322" w14:textId="77777777" w:rsidR="00BF5F60" w:rsidRPr="00F67237" w:rsidRDefault="00BF5F60" w:rsidP="00BF5F60">
            <w:pPr>
              <w:rPr>
                <w:rFonts w:ascii="Arial" w:hAnsi="Arial" w:cs="Arial"/>
                <w:sz w:val="20"/>
                <w:szCs w:val="20"/>
              </w:rPr>
            </w:pPr>
            <w:r w:rsidRPr="00F67237">
              <w:rPr>
                <w:rFonts w:ascii="Arial" w:hAnsi="Arial" w:cs="Arial"/>
                <w:sz w:val="20"/>
                <w:szCs w:val="20"/>
              </w:rPr>
              <w:t xml:space="preserve">5 = Lowest after main rainy season/ </w:t>
            </w:r>
            <w:r w:rsidRPr="00F67237">
              <w:rPr>
                <w:rFonts w:ascii="Nyala" w:hAnsi="Nyala" w:cs="Nyala"/>
                <w:sz w:val="20"/>
                <w:szCs w:val="20"/>
              </w:rPr>
              <w:t>ከክረምት</w:t>
            </w:r>
            <w:r w:rsidRPr="00F67237">
              <w:rPr>
                <w:rFonts w:ascii="Arial" w:hAnsi="Arial" w:cs="Arial"/>
                <w:sz w:val="20"/>
                <w:szCs w:val="20"/>
              </w:rPr>
              <w:t xml:space="preserve"> </w:t>
            </w:r>
            <w:r w:rsidRPr="00F67237">
              <w:rPr>
                <w:rFonts w:ascii="Nyala" w:hAnsi="Nyala" w:cs="Nyala"/>
                <w:sz w:val="20"/>
                <w:szCs w:val="20"/>
              </w:rPr>
              <w:t>በኋላ</w:t>
            </w:r>
            <w:r w:rsidRPr="00F67237">
              <w:rPr>
                <w:rFonts w:ascii="Arial" w:hAnsi="Arial" w:cs="Arial"/>
                <w:sz w:val="20"/>
                <w:szCs w:val="20"/>
              </w:rPr>
              <w:t xml:space="preserve"> </w:t>
            </w:r>
            <w:r w:rsidRPr="00F67237">
              <w:rPr>
                <w:rFonts w:ascii="Nyala" w:hAnsi="Nyala" w:cs="Nyala"/>
                <w:sz w:val="20"/>
                <w:szCs w:val="20"/>
              </w:rPr>
              <w:t>ይቀንሳል</w:t>
            </w:r>
          </w:p>
          <w:p w14:paraId="37EF52D3" w14:textId="4C2F63C5" w:rsidR="00214378" w:rsidRPr="00F67237" w:rsidRDefault="00BF5F60" w:rsidP="00214378">
            <w:pPr>
              <w:rPr>
                <w:rFonts w:ascii="Arial" w:hAnsi="Arial" w:cs="Arial"/>
                <w:sz w:val="20"/>
                <w:szCs w:val="20"/>
              </w:rPr>
            </w:pPr>
            <w:r w:rsidRPr="00F67237">
              <w:rPr>
                <w:rFonts w:ascii="Arial" w:hAnsi="Arial" w:cs="Arial"/>
                <w:sz w:val="20"/>
                <w:szCs w:val="20"/>
              </w:rPr>
              <w:t xml:space="preserve">6 = No pattern/ </w:t>
            </w:r>
            <w:r w:rsidRPr="00F67237">
              <w:rPr>
                <w:rFonts w:ascii="Nyala" w:hAnsi="Nyala" w:cs="Nyala"/>
                <w:sz w:val="20"/>
                <w:szCs w:val="20"/>
              </w:rPr>
              <w:t>ወቅታዊነት</w:t>
            </w:r>
            <w:r w:rsidRPr="00F67237">
              <w:rPr>
                <w:rFonts w:ascii="Arial" w:hAnsi="Arial" w:cs="Arial"/>
                <w:sz w:val="20"/>
                <w:szCs w:val="20"/>
              </w:rPr>
              <w:t xml:space="preserve"> </w:t>
            </w:r>
            <w:r w:rsidRPr="00F67237">
              <w:rPr>
                <w:rFonts w:ascii="Nyala" w:hAnsi="Nyala" w:cs="Nyala"/>
                <w:sz w:val="20"/>
                <w:szCs w:val="20"/>
              </w:rPr>
              <w:t>የለውም</w:t>
            </w:r>
          </w:p>
        </w:tc>
      </w:tr>
      <w:tr w:rsidR="00214378" w:rsidRPr="00F67237" w14:paraId="635AD500" w14:textId="77777777" w:rsidTr="00F901D6">
        <w:tblPrEx>
          <w:tblCellMar>
            <w:top w:w="108" w:type="dxa"/>
            <w:bottom w:w="108" w:type="dxa"/>
          </w:tblCellMar>
        </w:tblPrEx>
        <w:trPr>
          <w:trHeight w:val="333"/>
        </w:trPr>
        <w:tc>
          <w:tcPr>
            <w:tcW w:w="895" w:type="dxa"/>
            <w:gridSpan w:val="2"/>
          </w:tcPr>
          <w:p w14:paraId="5E269AD2" w14:textId="654FA9E0" w:rsidR="00214378" w:rsidRPr="00F67237" w:rsidRDefault="00214378" w:rsidP="00214378">
            <w:pPr>
              <w:rPr>
                <w:rFonts w:ascii="Arial" w:hAnsi="Arial" w:cs="Arial"/>
                <w:sz w:val="20"/>
                <w:szCs w:val="20"/>
              </w:rPr>
            </w:pPr>
            <w:r w:rsidRPr="00F67237">
              <w:rPr>
                <w:rFonts w:ascii="Arial" w:hAnsi="Arial" w:cs="Arial"/>
                <w:sz w:val="20"/>
                <w:szCs w:val="20"/>
              </w:rPr>
              <w:t>14a</w:t>
            </w:r>
          </w:p>
        </w:tc>
        <w:tc>
          <w:tcPr>
            <w:tcW w:w="8393" w:type="dxa"/>
            <w:gridSpan w:val="4"/>
          </w:tcPr>
          <w:p w14:paraId="0A0E5836" w14:textId="78D541F9" w:rsidR="00214378" w:rsidRPr="00F67237" w:rsidRDefault="00214378" w:rsidP="00214378">
            <w:pPr>
              <w:rPr>
                <w:rFonts w:ascii="Arial" w:hAnsi="Arial" w:cs="Arial"/>
                <w:sz w:val="20"/>
                <w:szCs w:val="20"/>
              </w:rPr>
            </w:pPr>
            <w:r w:rsidRPr="00F67237">
              <w:rPr>
                <w:rFonts w:ascii="Arial" w:hAnsi="Arial" w:cs="Arial"/>
                <w:sz w:val="20"/>
                <w:szCs w:val="20"/>
              </w:rPr>
              <w:t xml:space="preserve">What is the replacement value of all your </w:t>
            </w:r>
            <w:r w:rsidRPr="00F67237">
              <w:rPr>
                <w:rFonts w:ascii="Arial" w:hAnsi="Arial" w:cs="Arial"/>
                <w:sz w:val="20"/>
                <w:szCs w:val="20"/>
                <w:u w:val="single"/>
              </w:rPr>
              <w:t>owned</w:t>
            </w:r>
            <w:r w:rsidRPr="00F67237">
              <w:rPr>
                <w:rFonts w:ascii="Arial" w:hAnsi="Arial" w:cs="Arial"/>
                <w:sz w:val="20"/>
                <w:szCs w:val="20"/>
              </w:rPr>
              <w:t xml:space="preserve"> equipment and machinery </w:t>
            </w:r>
            <w:r w:rsidRPr="00F67237">
              <w:rPr>
                <w:rFonts w:ascii="Arial" w:hAnsi="Arial" w:cs="Arial"/>
                <w:b/>
                <w:i/>
                <w:sz w:val="20"/>
                <w:szCs w:val="20"/>
              </w:rPr>
              <w:t>(in Birr)</w:t>
            </w:r>
            <w:r w:rsidRPr="00F67237">
              <w:rPr>
                <w:rFonts w:ascii="Arial" w:hAnsi="Arial" w:cs="Arial"/>
                <w:sz w:val="20"/>
                <w:szCs w:val="20"/>
              </w:rPr>
              <w:t>?</w:t>
            </w:r>
            <w:r w:rsidR="000501DD" w:rsidRPr="00F67237">
              <w:rPr>
                <w:rFonts w:ascii="Arial" w:hAnsi="Arial" w:cs="Arial"/>
                <w:i/>
                <w:sz w:val="20"/>
                <w:szCs w:val="20"/>
              </w:rPr>
              <w:t xml:space="preserve"> /</w:t>
            </w:r>
            <w:r w:rsidR="000501DD" w:rsidRPr="00F67237">
              <w:rPr>
                <w:rFonts w:ascii="Nyala" w:hAnsi="Nyala" w:cs="Nyala"/>
                <w:i/>
                <w:sz w:val="20"/>
                <w:szCs w:val="20"/>
                <w:u w:val="single"/>
              </w:rPr>
              <w:t>የርስዎ</w:t>
            </w:r>
            <w:r w:rsidR="000501DD" w:rsidRPr="00F67237">
              <w:rPr>
                <w:rFonts w:ascii="Arial" w:hAnsi="Arial" w:cs="Arial"/>
                <w:i/>
                <w:sz w:val="20"/>
                <w:szCs w:val="20"/>
              </w:rPr>
              <w:t xml:space="preserve"> </w:t>
            </w:r>
            <w:r w:rsidR="000501DD" w:rsidRPr="00F67237">
              <w:rPr>
                <w:rFonts w:ascii="Nyala" w:hAnsi="Nyala" w:cs="Nyala"/>
                <w:i/>
                <w:sz w:val="20"/>
                <w:szCs w:val="20"/>
              </w:rPr>
              <w:t>የሆኑ</w:t>
            </w:r>
            <w:r w:rsidR="000501DD" w:rsidRPr="00F67237">
              <w:rPr>
                <w:rFonts w:ascii="Arial" w:hAnsi="Arial" w:cs="Arial"/>
                <w:i/>
                <w:sz w:val="20"/>
                <w:szCs w:val="20"/>
              </w:rPr>
              <w:t xml:space="preserve"> </w:t>
            </w:r>
            <w:r w:rsidR="000501DD" w:rsidRPr="00F67237">
              <w:rPr>
                <w:rFonts w:ascii="Nyala" w:hAnsi="Nyala" w:cs="Nyala"/>
                <w:i/>
                <w:sz w:val="20"/>
                <w:szCs w:val="20"/>
              </w:rPr>
              <w:t>ማሽንና</w:t>
            </w:r>
            <w:r w:rsidR="000501DD" w:rsidRPr="00F67237">
              <w:rPr>
                <w:rFonts w:ascii="Arial" w:hAnsi="Arial" w:cs="Arial"/>
                <w:i/>
                <w:sz w:val="20"/>
                <w:szCs w:val="20"/>
              </w:rPr>
              <w:t xml:space="preserve"> </w:t>
            </w:r>
            <w:r w:rsidR="000501DD" w:rsidRPr="00F67237">
              <w:rPr>
                <w:rFonts w:ascii="Nyala" w:hAnsi="Nyala" w:cs="Nyala"/>
                <w:i/>
                <w:sz w:val="20"/>
                <w:szCs w:val="20"/>
              </w:rPr>
              <w:t>እቃዎች</w:t>
            </w:r>
            <w:r w:rsidR="000501DD" w:rsidRPr="00F67237">
              <w:rPr>
                <w:rFonts w:ascii="Arial" w:hAnsi="Arial" w:cs="Arial"/>
                <w:i/>
                <w:sz w:val="20"/>
                <w:szCs w:val="20"/>
              </w:rPr>
              <w:t xml:space="preserve"> </w:t>
            </w:r>
            <w:r w:rsidR="000501DD" w:rsidRPr="00F67237">
              <w:rPr>
                <w:rFonts w:ascii="Nyala" w:hAnsi="Nyala" w:cs="Nyala"/>
                <w:i/>
                <w:sz w:val="20"/>
                <w:szCs w:val="20"/>
              </w:rPr>
              <w:t>ቢሸጡ</w:t>
            </w:r>
            <w:r w:rsidR="000501DD" w:rsidRPr="00F67237">
              <w:rPr>
                <w:rFonts w:ascii="Arial" w:hAnsi="Arial" w:cs="Arial"/>
                <w:i/>
                <w:sz w:val="20"/>
                <w:szCs w:val="20"/>
              </w:rPr>
              <w:t xml:space="preserve"> </w:t>
            </w:r>
            <w:r w:rsidR="000501DD" w:rsidRPr="00F67237">
              <w:rPr>
                <w:rFonts w:ascii="Nyala" w:hAnsi="Nyala" w:cs="Nyala"/>
                <w:i/>
                <w:sz w:val="20"/>
                <w:szCs w:val="20"/>
              </w:rPr>
              <w:t>ምን</w:t>
            </w:r>
            <w:r w:rsidR="000501DD" w:rsidRPr="00F67237">
              <w:rPr>
                <w:rFonts w:ascii="Arial" w:hAnsi="Arial" w:cs="Arial"/>
                <w:i/>
                <w:sz w:val="20"/>
                <w:szCs w:val="20"/>
              </w:rPr>
              <w:t xml:space="preserve"> </w:t>
            </w:r>
            <w:r w:rsidR="000501DD" w:rsidRPr="00F67237">
              <w:rPr>
                <w:rFonts w:ascii="Nyala" w:hAnsi="Nyala" w:cs="Nyala"/>
                <w:i/>
                <w:sz w:val="20"/>
                <w:szCs w:val="20"/>
              </w:rPr>
              <w:t>ያህል</w:t>
            </w:r>
            <w:r w:rsidR="000501DD" w:rsidRPr="00F67237">
              <w:rPr>
                <w:rFonts w:ascii="Arial" w:hAnsi="Arial" w:cs="Arial"/>
                <w:i/>
                <w:sz w:val="20"/>
                <w:szCs w:val="20"/>
              </w:rPr>
              <w:t xml:space="preserve"> </w:t>
            </w:r>
            <w:r w:rsidR="000501DD" w:rsidRPr="00F67237">
              <w:rPr>
                <w:rFonts w:ascii="Nyala" w:hAnsi="Nyala" w:cs="Nyala"/>
                <w:i/>
                <w:sz w:val="20"/>
                <w:szCs w:val="20"/>
              </w:rPr>
              <w:t>ገንዘብ</w:t>
            </w:r>
            <w:r w:rsidR="000501DD" w:rsidRPr="00F67237">
              <w:rPr>
                <w:rFonts w:ascii="Arial" w:hAnsi="Arial" w:cs="Arial"/>
                <w:i/>
                <w:sz w:val="20"/>
                <w:szCs w:val="20"/>
              </w:rPr>
              <w:t xml:space="preserve"> (</w:t>
            </w:r>
            <w:r w:rsidR="000501DD" w:rsidRPr="00F67237">
              <w:rPr>
                <w:rFonts w:ascii="Nyala" w:hAnsi="Nyala" w:cs="Nyala"/>
                <w:b/>
                <w:i/>
                <w:sz w:val="20"/>
                <w:szCs w:val="20"/>
              </w:rPr>
              <w:t>ብር</w:t>
            </w:r>
            <w:r w:rsidR="000501DD" w:rsidRPr="00F67237">
              <w:rPr>
                <w:rFonts w:ascii="Arial" w:hAnsi="Arial" w:cs="Arial"/>
                <w:b/>
                <w:i/>
                <w:sz w:val="20"/>
                <w:szCs w:val="20"/>
              </w:rPr>
              <w:t xml:space="preserve">) </w:t>
            </w:r>
            <w:r w:rsidR="000501DD" w:rsidRPr="00F67237">
              <w:rPr>
                <w:rFonts w:ascii="Nyala" w:hAnsi="Nyala" w:cs="Nyala"/>
                <w:i/>
                <w:sz w:val="20"/>
                <w:szCs w:val="20"/>
              </w:rPr>
              <w:t>ያስገኛሉ</w:t>
            </w:r>
            <w:r w:rsidR="000501DD" w:rsidRPr="00F67237">
              <w:rPr>
                <w:rFonts w:ascii="Arial" w:hAnsi="Arial" w:cs="Arial"/>
                <w:sz w:val="20"/>
                <w:szCs w:val="20"/>
              </w:rPr>
              <w:t>?</w:t>
            </w:r>
          </w:p>
        </w:tc>
      </w:tr>
      <w:tr w:rsidR="00704623" w:rsidRPr="00F67237" w14:paraId="17EE59A2" w14:textId="77777777" w:rsidTr="00F901D6">
        <w:tblPrEx>
          <w:tblCellMar>
            <w:top w:w="108" w:type="dxa"/>
            <w:bottom w:w="108" w:type="dxa"/>
          </w:tblCellMar>
        </w:tblPrEx>
        <w:trPr>
          <w:trHeight w:val="333"/>
        </w:trPr>
        <w:tc>
          <w:tcPr>
            <w:tcW w:w="895" w:type="dxa"/>
            <w:gridSpan w:val="2"/>
          </w:tcPr>
          <w:p w14:paraId="4229C5F4" w14:textId="2DF14D15" w:rsidR="00704623" w:rsidRPr="00F67237" w:rsidRDefault="00704623" w:rsidP="00214378">
            <w:pPr>
              <w:rPr>
                <w:rFonts w:ascii="Arial" w:hAnsi="Arial" w:cs="Arial"/>
                <w:sz w:val="20"/>
                <w:szCs w:val="20"/>
              </w:rPr>
            </w:pPr>
            <w:r>
              <w:rPr>
                <w:rFonts w:ascii="Arial" w:hAnsi="Arial" w:cs="Arial"/>
                <w:sz w:val="20"/>
                <w:szCs w:val="20"/>
              </w:rPr>
              <w:t>15_new</w:t>
            </w:r>
          </w:p>
        </w:tc>
        <w:tc>
          <w:tcPr>
            <w:tcW w:w="8393" w:type="dxa"/>
            <w:gridSpan w:val="4"/>
          </w:tcPr>
          <w:p w14:paraId="03A61A0C" w14:textId="77777777" w:rsidR="00C921B4" w:rsidRPr="00F902B6" w:rsidRDefault="00704623" w:rsidP="00624912">
            <w:pPr>
              <w:rPr>
                <w:ins w:id="147" w:author="toshiba" w:date="2016-11-15T20:21:00Z"/>
                <w:rFonts w:ascii="Nyala" w:hAnsi="Nyala"/>
                <w:sz w:val="16"/>
                <w:szCs w:val="16"/>
                <w:highlight w:val="yellow"/>
              </w:rPr>
            </w:pPr>
            <w:r w:rsidRPr="00C921B4">
              <w:rPr>
                <w:rFonts w:ascii="Arial" w:hAnsi="Arial" w:cs="Arial"/>
                <w:sz w:val="20"/>
                <w:szCs w:val="20"/>
                <w:highlight w:val="yellow"/>
              </w:rPr>
              <w:t xml:space="preserve">Do you currently rent equipment and machinery? </w:t>
            </w:r>
            <w:ins w:id="148" w:author="toshiba" w:date="2016-11-15T20:21:00Z">
              <w:r w:rsidR="00C921B4" w:rsidRPr="00F902B6">
                <w:rPr>
                  <w:rFonts w:ascii="Nyala" w:hAnsi="Nyala"/>
                  <w:sz w:val="16"/>
                  <w:szCs w:val="16"/>
                  <w:highlight w:val="yellow"/>
                </w:rPr>
                <w:t xml:space="preserve">በአሁኑ ወቅት የተከራዩት እቃ ወይም ማሽነሪ አለ </w:t>
              </w:r>
            </w:ins>
          </w:p>
          <w:p w14:paraId="348A2343" w14:textId="77777777" w:rsidR="00C921B4" w:rsidRPr="00624912" w:rsidRDefault="00C921B4" w:rsidP="00704623">
            <w:pPr>
              <w:rPr>
                <w:ins w:id="149" w:author="toshiba" w:date="2016-11-15T20:21:00Z"/>
                <w:rFonts w:ascii="Arial" w:hAnsi="Arial" w:cs="Arial"/>
                <w:sz w:val="20"/>
                <w:szCs w:val="20"/>
                <w:highlight w:val="yellow"/>
              </w:rPr>
            </w:pPr>
          </w:p>
          <w:p w14:paraId="2FA8FAFB" w14:textId="77777777" w:rsidR="00C921B4" w:rsidRDefault="00C921B4" w:rsidP="00704623">
            <w:pPr>
              <w:rPr>
                <w:ins w:id="150" w:author="toshiba" w:date="2016-11-15T20:21:00Z"/>
                <w:rFonts w:ascii="Arial" w:hAnsi="Arial" w:cs="Arial"/>
                <w:sz w:val="20"/>
                <w:szCs w:val="20"/>
                <w:highlight w:val="yellow"/>
              </w:rPr>
            </w:pPr>
          </w:p>
          <w:p w14:paraId="579C0811" w14:textId="32778EAB" w:rsidR="00704623" w:rsidRPr="00F67237" w:rsidRDefault="00704623" w:rsidP="00704623">
            <w:pPr>
              <w:rPr>
                <w:rFonts w:ascii="Arial" w:hAnsi="Arial" w:cs="Arial"/>
                <w:sz w:val="20"/>
                <w:szCs w:val="20"/>
              </w:rPr>
            </w:pPr>
            <w:r w:rsidRPr="00C921B4">
              <w:rPr>
                <w:rFonts w:ascii="Arial" w:hAnsi="Arial" w:cs="Arial"/>
                <w:sz w:val="20"/>
                <w:szCs w:val="20"/>
                <w:highlight w:val="yellow"/>
              </w:rPr>
              <w:t xml:space="preserve">(1 = Yes  </w:t>
            </w:r>
            <w:r w:rsidRPr="00C921B4">
              <w:rPr>
                <w:rFonts w:ascii="Arial" w:hAnsi="Arial"/>
                <w:sz w:val="20"/>
                <w:highlight w:val="yellow"/>
              </w:rPr>
              <w:t>2 = No</w:t>
            </w:r>
            <w:ins w:id="151" w:author="toshiba" w:date="2016-11-15T14:03:00Z">
              <w:r w:rsidR="00E963D9">
                <w:rPr>
                  <w:rFonts w:ascii="Arial" w:hAnsi="Arial"/>
                  <w:sz w:val="20"/>
                  <w:highlight w:val="yellow"/>
                </w:rPr>
                <w:t>………</w:t>
              </w:r>
              <w:r w:rsidR="00E963D9">
                <w:rPr>
                  <w:rFonts w:ascii="Nyala" w:hAnsi="Nyala"/>
                  <w:sz w:val="20"/>
                  <w:highlight w:val="yellow"/>
                </w:rPr>
                <w:t>if no skip to q16</w:t>
              </w:r>
            </w:ins>
            <w:r w:rsidRPr="00C921B4">
              <w:rPr>
                <w:rFonts w:ascii="Arial" w:hAnsi="Arial"/>
                <w:sz w:val="20"/>
                <w:highlight w:val="yellow"/>
              </w:rPr>
              <w:t>)</w:t>
            </w:r>
          </w:p>
        </w:tc>
      </w:tr>
      <w:tr w:rsidR="00214378" w:rsidRPr="00F67237" w14:paraId="3064AB88" w14:textId="77777777" w:rsidTr="00F901D6">
        <w:tblPrEx>
          <w:tblCellMar>
            <w:top w:w="108" w:type="dxa"/>
            <w:bottom w:w="108" w:type="dxa"/>
          </w:tblCellMar>
        </w:tblPrEx>
        <w:trPr>
          <w:trHeight w:val="333"/>
        </w:trPr>
        <w:tc>
          <w:tcPr>
            <w:tcW w:w="895" w:type="dxa"/>
            <w:gridSpan w:val="2"/>
          </w:tcPr>
          <w:p w14:paraId="2EAA427C" w14:textId="77777777" w:rsidR="00214378" w:rsidRPr="00F67237" w:rsidRDefault="00214378" w:rsidP="00214378">
            <w:pPr>
              <w:rPr>
                <w:rFonts w:ascii="Arial" w:hAnsi="Arial" w:cs="Arial"/>
                <w:sz w:val="20"/>
                <w:szCs w:val="20"/>
              </w:rPr>
            </w:pPr>
            <w:r w:rsidRPr="00F67237">
              <w:rPr>
                <w:rFonts w:ascii="Arial" w:hAnsi="Arial" w:cs="Arial"/>
                <w:sz w:val="20"/>
                <w:szCs w:val="20"/>
              </w:rPr>
              <w:t>15</w:t>
            </w:r>
          </w:p>
        </w:tc>
        <w:tc>
          <w:tcPr>
            <w:tcW w:w="8393" w:type="dxa"/>
            <w:gridSpan w:val="4"/>
          </w:tcPr>
          <w:p w14:paraId="54C54E96" w14:textId="557F810B" w:rsidR="00214378" w:rsidRPr="00F67237" w:rsidRDefault="00214378" w:rsidP="00214378">
            <w:pPr>
              <w:rPr>
                <w:rFonts w:ascii="Arial" w:hAnsi="Arial" w:cs="Arial"/>
                <w:sz w:val="20"/>
                <w:szCs w:val="20"/>
              </w:rPr>
            </w:pPr>
            <w:r w:rsidRPr="00F67237">
              <w:rPr>
                <w:rFonts w:ascii="Arial" w:hAnsi="Arial" w:cs="Arial"/>
                <w:sz w:val="20"/>
                <w:szCs w:val="20"/>
              </w:rPr>
              <w:t xml:space="preserve">What is the replacement value of all your </w:t>
            </w:r>
            <w:r w:rsidRPr="00F67237">
              <w:rPr>
                <w:rFonts w:ascii="Arial" w:hAnsi="Arial" w:cs="Arial"/>
                <w:sz w:val="20"/>
                <w:szCs w:val="20"/>
                <w:u w:val="single"/>
              </w:rPr>
              <w:t>rented</w:t>
            </w:r>
            <w:r w:rsidRPr="00F67237">
              <w:rPr>
                <w:rFonts w:ascii="Arial" w:hAnsi="Arial" w:cs="Arial"/>
                <w:sz w:val="20"/>
                <w:szCs w:val="20"/>
              </w:rPr>
              <w:t xml:space="preserve"> equipment and machinery </w:t>
            </w:r>
            <w:r w:rsidRPr="00F67237">
              <w:rPr>
                <w:rFonts w:ascii="Arial" w:hAnsi="Arial" w:cs="Arial"/>
                <w:b/>
                <w:i/>
                <w:sz w:val="20"/>
                <w:szCs w:val="20"/>
              </w:rPr>
              <w:t>(in Birr)</w:t>
            </w:r>
            <w:r w:rsidRPr="00F67237">
              <w:rPr>
                <w:rFonts w:ascii="Arial" w:hAnsi="Arial" w:cs="Arial"/>
                <w:sz w:val="20"/>
                <w:szCs w:val="20"/>
              </w:rPr>
              <w:t>?</w:t>
            </w:r>
            <w:r w:rsidR="000501DD" w:rsidRPr="00F67237">
              <w:rPr>
                <w:rFonts w:ascii="Arial" w:hAnsi="Arial" w:cs="Arial"/>
                <w:i/>
                <w:sz w:val="20"/>
                <w:szCs w:val="20"/>
              </w:rPr>
              <w:t xml:space="preserve"> </w:t>
            </w:r>
            <w:r w:rsidR="000501DD" w:rsidRPr="00F67237">
              <w:rPr>
                <w:rFonts w:ascii="Nyala" w:hAnsi="Nyala" w:cs="Nyala"/>
                <w:i/>
                <w:sz w:val="20"/>
                <w:szCs w:val="20"/>
                <w:u w:val="single"/>
              </w:rPr>
              <w:t>የተከራይተው</w:t>
            </w:r>
            <w:r w:rsidR="000501DD" w:rsidRPr="00F67237">
              <w:rPr>
                <w:rFonts w:ascii="Arial" w:hAnsi="Arial" w:cs="Arial"/>
                <w:i/>
                <w:sz w:val="20"/>
                <w:szCs w:val="20"/>
                <w:u w:val="single"/>
              </w:rPr>
              <w:t xml:space="preserve"> </w:t>
            </w:r>
            <w:r w:rsidR="000501DD" w:rsidRPr="00F67237">
              <w:rPr>
                <w:rFonts w:ascii="Nyala" w:hAnsi="Nyala" w:cs="Nyala"/>
                <w:i/>
                <w:sz w:val="20"/>
                <w:szCs w:val="20"/>
              </w:rPr>
              <w:t>የሚጠቀሙባቸው</w:t>
            </w:r>
            <w:r w:rsidR="000501DD" w:rsidRPr="00F67237">
              <w:rPr>
                <w:rFonts w:ascii="Arial" w:hAnsi="Arial" w:cs="Arial"/>
                <w:i/>
                <w:sz w:val="20"/>
                <w:szCs w:val="20"/>
              </w:rPr>
              <w:t xml:space="preserve"> </w:t>
            </w:r>
            <w:r w:rsidR="000501DD" w:rsidRPr="00F67237">
              <w:rPr>
                <w:rFonts w:ascii="Nyala" w:hAnsi="Nyala" w:cs="Nyala"/>
                <w:i/>
                <w:sz w:val="20"/>
                <w:szCs w:val="20"/>
              </w:rPr>
              <w:t>ማሽንና</w:t>
            </w:r>
            <w:r w:rsidR="000501DD" w:rsidRPr="00F67237">
              <w:rPr>
                <w:rFonts w:ascii="Arial" w:hAnsi="Arial" w:cs="Arial"/>
                <w:i/>
                <w:sz w:val="20"/>
                <w:szCs w:val="20"/>
              </w:rPr>
              <w:t xml:space="preserve"> </w:t>
            </w:r>
            <w:r w:rsidR="000501DD" w:rsidRPr="00F67237">
              <w:rPr>
                <w:rFonts w:ascii="Nyala" w:hAnsi="Nyala" w:cs="Nyala"/>
                <w:i/>
                <w:sz w:val="20"/>
                <w:szCs w:val="20"/>
              </w:rPr>
              <w:t>እቃዎች</w:t>
            </w:r>
            <w:r w:rsidR="000501DD" w:rsidRPr="00F67237">
              <w:rPr>
                <w:rFonts w:ascii="Arial" w:hAnsi="Arial" w:cs="Arial"/>
                <w:i/>
                <w:sz w:val="20"/>
                <w:szCs w:val="20"/>
              </w:rPr>
              <w:t xml:space="preserve"> </w:t>
            </w:r>
            <w:r w:rsidR="000501DD" w:rsidRPr="00F67237">
              <w:rPr>
                <w:rFonts w:ascii="Nyala" w:hAnsi="Nyala" w:cs="Nyala"/>
                <w:i/>
                <w:sz w:val="20"/>
                <w:szCs w:val="20"/>
              </w:rPr>
              <w:t>ቢሸጡ</w:t>
            </w:r>
            <w:r w:rsidR="000501DD" w:rsidRPr="00F67237">
              <w:rPr>
                <w:rFonts w:ascii="Arial" w:hAnsi="Arial" w:cs="Arial"/>
                <w:i/>
                <w:sz w:val="20"/>
                <w:szCs w:val="20"/>
              </w:rPr>
              <w:t xml:space="preserve"> </w:t>
            </w:r>
            <w:r w:rsidR="000501DD" w:rsidRPr="00F67237">
              <w:rPr>
                <w:rFonts w:ascii="Nyala" w:hAnsi="Nyala" w:cs="Nyala"/>
                <w:i/>
                <w:sz w:val="20"/>
                <w:szCs w:val="20"/>
              </w:rPr>
              <w:t>ምን</w:t>
            </w:r>
            <w:r w:rsidR="000501DD" w:rsidRPr="00F67237">
              <w:rPr>
                <w:rFonts w:ascii="Arial" w:hAnsi="Arial" w:cs="Arial"/>
                <w:i/>
                <w:sz w:val="20"/>
                <w:szCs w:val="20"/>
              </w:rPr>
              <w:t xml:space="preserve"> </w:t>
            </w:r>
            <w:r w:rsidR="000501DD" w:rsidRPr="00F67237">
              <w:rPr>
                <w:rFonts w:ascii="Nyala" w:hAnsi="Nyala" w:cs="Nyala"/>
                <w:i/>
                <w:sz w:val="20"/>
                <w:szCs w:val="20"/>
              </w:rPr>
              <w:t>ያህል</w:t>
            </w:r>
            <w:r w:rsidR="000501DD" w:rsidRPr="00F67237">
              <w:rPr>
                <w:rFonts w:ascii="Arial" w:hAnsi="Arial" w:cs="Arial"/>
                <w:i/>
                <w:sz w:val="20"/>
                <w:szCs w:val="20"/>
              </w:rPr>
              <w:t xml:space="preserve"> </w:t>
            </w:r>
            <w:r w:rsidR="000501DD" w:rsidRPr="00F67237">
              <w:rPr>
                <w:rFonts w:ascii="Nyala" w:hAnsi="Nyala" w:cs="Nyala"/>
                <w:i/>
                <w:sz w:val="20"/>
                <w:szCs w:val="20"/>
              </w:rPr>
              <w:t>ገንዘብ</w:t>
            </w:r>
            <w:r w:rsidR="000501DD" w:rsidRPr="00F67237">
              <w:rPr>
                <w:rFonts w:ascii="Arial" w:hAnsi="Arial" w:cs="Arial"/>
                <w:i/>
                <w:sz w:val="20"/>
                <w:szCs w:val="20"/>
              </w:rPr>
              <w:t xml:space="preserve"> (</w:t>
            </w:r>
            <w:r w:rsidR="000501DD" w:rsidRPr="00F67237">
              <w:rPr>
                <w:rFonts w:ascii="Nyala" w:hAnsi="Nyala" w:cs="Nyala"/>
                <w:b/>
                <w:i/>
                <w:sz w:val="20"/>
                <w:szCs w:val="20"/>
              </w:rPr>
              <w:t>ብር</w:t>
            </w:r>
            <w:r w:rsidR="000501DD" w:rsidRPr="00F67237">
              <w:rPr>
                <w:rFonts w:ascii="Arial" w:hAnsi="Arial" w:cs="Arial"/>
                <w:b/>
                <w:i/>
                <w:sz w:val="20"/>
                <w:szCs w:val="20"/>
              </w:rPr>
              <w:t xml:space="preserve">) </w:t>
            </w:r>
            <w:r w:rsidR="000501DD" w:rsidRPr="00F67237">
              <w:rPr>
                <w:rFonts w:ascii="Nyala" w:hAnsi="Nyala" w:cs="Nyala"/>
                <w:i/>
                <w:sz w:val="20"/>
                <w:szCs w:val="20"/>
              </w:rPr>
              <w:t>ያስገኛሉ</w:t>
            </w:r>
            <w:r w:rsidR="000501DD" w:rsidRPr="00F67237">
              <w:rPr>
                <w:rFonts w:ascii="Arial" w:hAnsi="Arial" w:cs="Arial"/>
                <w:sz w:val="20"/>
                <w:szCs w:val="20"/>
              </w:rPr>
              <w:t>?</w:t>
            </w:r>
          </w:p>
        </w:tc>
      </w:tr>
      <w:tr w:rsidR="00214378" w:rsidRPr="00F67237" w14:paraId="020AFA82" w14:textId="77777777" w:rsidTr="00F901D6">
        <w:tblPrEx>
          <w:tblCellMar>
            <w:top w:w="108" w:type="dxa"/>
            <w:bottom w:w="108" w:type="dxa"/>
          </w:tblCellMar>
        </w:tblPrEx>
        <w:trPr>
          <w:trHeight w:val="333"/>
        </w:trPr>
        <w:tc>
          <w:tcPr>
            <w:tcW w:w="895" w:type="dxa"/>
            <w:gridSpan w:val="2"/>
          </w:tcPr>
          <w:p w14:paraId="21154E7C" w14:textId="77777777" w:rsidR="00214378" w:rsidRPr="00F67237" w:rsidRDefault="00214378" w:rsidP="00214378">
            <w:pPr>
              <w:rPr>
                <w:rFonts w:ascii="Arial" w:hAnsi="Arial" w:cs="Arial"/>
                <w:sz w:val="20"/>
                <w:szCs w:val="20"/>
              </w:rPr>
            </w:pPr>
            <w:r w:rsidRPr="00F67237">
              <w:rPr>
                <w:rFonts w:ascii="Arial" w:hAnsi="Arial" w:cs="Arial"/>
                <w:sz w:val="20"/>
                <w:szCs w:val="20"/>
              </w:rPr>
              <w:t>16</w:t>
            </w:r>
          </w:p>
        </w:tc>
        <w:tc>
          <w:tcPr>
            <w:tcW w:w="8393" w:type="dxa"/>
            <w:gridSpan w:val="4"/>
          </w:tcPr>
          <w:p w14:paraId="4970A8DD" w14:textId="1DAF032E" w:rsidR="00214378" w:rsidRPr="00F67237" w:rsidRDefault="00214378" w:rsidP="00214378">
            <w:pPr>
              <w:rPr>
                <w:rFonts w:ascii="Arial" w:hAnsi="Arial" w:cs="Arial"/>
                <w:sz w:val="20"/>
                <w:szCs w:val="20"/>
              </w:rPr>
            </w:pPr>
            <w:r w:rsidRPr="00F902B6">
              <w:rPr>
                <w:rFonts w:ascii="Arial" w:hAnsi="Arial" w:cs="Arial"/>
                <w:b/>
                <w:i/>
                <w:sz w:val="20"/>
                <w:szCs w:val="20"/>
                <w:highlight w:val="yellow"/>
              </w:rPr>
              <w:t>(Only if respondent offers products</w:t>
            </w:r>
            <w:r w:rsidRPr="00F67237">
              <w:rPr>
                <w:rFonts w:ascii="Arial" w:hAnsi="Arial" w:cs="Arial"/>
                <w:b/>
                <w:i/>
                <w:sz w:val="20"/>
                <w:szCs w:val="20"/>
              </w:rPr>
              <w:t>)</w:t>
            </w:r>
            <w:r w:rsidRPr="00F67237">
              <w:rPr>
                <w:rFonts w:ascii="Arial" w:hAnsi="Arial" w:cs="Arial"/>
                <w:sz w:val="20"/>
                <w:szCs w:val="20"/>
              </w:rPr>
              <w:t xml:space="preserve"> What is the value of </w:t>
            </w:r>
            <w:r w:rsidRPr="00F67237">
              <w:rPr>
                <w:rFonts w:ascii="Arial" w:hAnsi="Arial" w:cs="Arial"/>
                <w:sz w:val="20"/>
                <w:szCs w:val="20"/>
                <w:u w:val="single"/>
              </w:rPr>
              <w:t>goods for sale</w:t>
            </w:r>
            <w:r w:rsidRPr="00F67237">
              <w:rPr>
                <w:rFonts w:ascii="Arial" w:hAnsi="Arial" w:cs="Arial"/>
                <w:sz w:val="20"/>
                <w:szCs w:val="20"/>
              </w:rPr>
              <w:t xml:space="preserve"> that you have currently in stock </w:t>
            </w:r>
            <w:r w:rsidRPr="00F67237">
              <w:rPr>
                <w:rFonts w:ascii="Arial" w:hAnsi="Arial" w:cs="Arial"/>
                <w:b/>
                <w:i/>
                <w:sz w:val="20"/>
                <w:szCs w:val="20"/>
              </w:rPr>
              <w:t>(in Birr)</w:t>
            </w:r>
            <w:r w:rsidRPr="00F67237">
              <w:rPr>
                <w:rFonts w:ascii="Arial" w:hAnsi="Arial" w:cs="Arial"/>
                <w:sz w:val="20"/>
                <w:szCs w:val="20"/>
              </w:rPr>
              <w:t xml:space="preserve">? By </w:t>
            </w:r>
            <w:r w:rsidRPr="00F67237">
              <w:rPr>
                <w:rFonts w:ascii="Arial" w:hAnsi="Arial" w:cs="Arial"/>
                <w:i/>
                <w:sz w:val="20"/>
                <w:szCs w:val="20"/>
              </w:rPr>
              <w:t>stock</w:t>
            </w:r>
            <w:r w:rsidRPr="00F67237">
              <w:rPr>
                <w:rFonts w:ascii="Arial" w:hAnsi="Arial" w:cs="Arial"/>
                <w:sz w:val="20"/>
                <w:szCs w:val="20"/>
              </w:rPr>
              <w:t xml:space="preserve">, I mean all those goods your business owns at the moment. </w:t>
            </w:r>
            <w:r w:rsidRPr="00F67237">
              <w:rPr>
                <w:rFonts w:ascii="Arial" w:hAnsi="Arial" w:cs="Arial"/>
                <w:b/>
                <w:i/>
                <w:sz w:val="20"/>
                <w:szCs w:val="20"/>
              </w:rPr>
              <w:t xml:space="preserve">If respondent does not understand the question: </w:t>
            </w:r>
            <w:r w:rsidRPr="00F67237">
              <w:rPr>
                <w:rFonts w:ascii="Arial" w:hAnsi="Arial" w:cs="Arial"/>
                <w:sz w:val="20"/>
                <w:szCs w:val="20"/>
              </w:rPr>
              <w:t>How much Birr would you get if you would sell all these goods for sale?</w:t>
            </w:r>
            <w:r w:rsidR="0040643C" w:rsidRPr="00F67237">
              <w:rPr>
                <w:rFonts w:ascii="Arial" w:hAnsi="Arial" w:cs="Arial"/>
                <w:b/>
                <w:sz w:val="20"/>
                <w:szCs w:val="20"/>
              </w:rPr>
              <w:t xml:space="preserve"> (</w:t>
            </w:r>
            <w:r w:rsidR="0040643C" w:rsidRPr="00F67237">
              <w:rPr>
                <w:rFonts w:ascii="Nyala" w:hAnsi="Nyala" w:cs="Nyala"/>
                <w:b/>
                <w:sz w:val="20"/>
                <w:szCs w:val="20"/>
              </w:rPr>
              <w:t>መላሿ</w:t>
            </w:r>
            <w:r w:rsidR="0040643C" w:rsidRPr="00F67237">
              <w:rPr>
                <w:rFonts w:ascii="Arial" w:hAnsi="Arial" w:cs="Arial"/>
                <w:b/>
                <w:sz w:val="20"/>
                <w:szCs w:val="20"/>
              </w:rPr>
              <w:t xml:space="preserve"> </w:t>
            </w:r>
            <w:r w:rsidR="0040643C" w:rsidRPr="00F67237">
              <w:rPr>
                <w:rFonts w:ascii="Nyala" w:hAnsi="Nyala" w:cs="Nyala"/>
                <w:b/>
                <w:sz w:val="20"/>
                <w:szCs w:val="20"/>
              </w:rPr>
              <w:t>ምርት</w:t>
            </w:r>
            <w:r w:rsidR="0040643C" w:rsidRPr="00F67237">
              <w:rPr>
                <w:rFonts w:ascii="Arial" w:hAnsi="Arial" w:cs="Arial"/>
                <w:b/>
                <w:sz w:val="20"/>
                <w:szCs w:val="20"/>
              </w:rPr>
              <w:t xml:space="preserve"> </w:t>
            </w:r>
            <w:r w:rsidR="0040643C" w:rsidRPr="00F67237">
              <w:rPr>
                <w:rFonts w:ascii="Nyala" w:hAnsi="Nyala" w:cs="Nyala"/>
                <w:b/>
                <w:sz w:val="20"/>
                <w:szCs w:val="20"/>
              </w:rPr>
              <w:t>የሚያቀርቡ</w:t>
            </w:r>
            <w:r w:rsidR="0040643C" w:rsidRPr="00F67237">
              <w:rPr>
                <w:rFonts w:ascii="Arial" w:hAnsi="Arial" w:cs="Arial"/>
                <w:b/>
                <w:sz w:val="20"/>
                <w:szCs w:val="20"/>
              </w:rPr>
              <w:t xml:space="preserve"> </w:t>
            </w:r>
            <w:r w:rsidR="0040643C" w:rsidRPr="00F67237">
              <w:rPr>
                <w:rFonts w:ascii="Nyala" w:hAnsi="Nyala" w:cs="Nyala"/>
                <w:b/>
                <w:sz w:val="20"/>
                <w:szCs w:val="20"/>
              </w:rPr>
              <w:t>ከሆነ</w:t>
            </w:r>
            <w:r w:rsidR="0040643C" w:rsidRPr="00F67237">
              <w:rPr>
                <w:rFonts w:ascii="Arial" w:hAnsi="Arial" w:cs="Arial"/>
                <w:b/>
                <w:sz w:val="20"/>
                <w:szCs w:val="20"/>
              </w:rPr>
              <w:t xml:space="preserve"> </w:t>
            </w:r>
            <w:r w:rsidR="0040643C" w:rsidRPr="00F67237">
              <w:rPr>
                <w:rFonts w:ascii="Nyala" w:hAnsi="Nyala" w:cs="Nyala"/>
                <w:b/>
                <w:sz w:val="20"/>
                <w:szCs w:val="20"/>
              </w:rPr>
              <w:t>ብቻ</w:t>
            </w:r>
            <w:r w:rsidR="0040643C" w:rsidRPr="00F67237">
              <w:rPr>
                <w:rFonts w:ascii="Arial" w:hAnsi="Arial" w:cs="Arial"/>
                <w:b/>
                <w:sz w:val="20"/>
                <w:szCs w:val="20"/>
              </w:rPr>
              <w:t xml:space="preserve">) </w:t>
            </w:r>
            <w:r w:rsidR="0040643C" w:rsidRPr="00F67237">
              <w:rPr>
                <w:rFonts w:ascii="Nyala" w:hAnsi="Nyala" w:cs="Nyala"/>
                <w:sz w:val="20"/>
                <w:szCs w:val="20"/>
              </w:rPr>
              <w:t>ባሁኑ</w:t>
            </w:r>
            <w:r w:rsidR="0040643C" w:rsidRPr="00F67237">
              <w:rPr>
                <w:rFonts w:ascii="Arial" w:hAnsi="Arial" w:cs="Arial"/>
                <w:sz w:val="20"/>
                <w:szCs w:val="20"/>
              </w:rPr>
              <w:t xml:space="preserve"> </w:t>
            </w:r>
            <w:r w:rsidR="0040643C" w:rsidRPr="00F67237">
              <w:rPr>
                <w:rFonts w:ascii="Nyala" w:hAnsi="Nyala" w:cs="Nyala"/>
                <w:sz w:val="20"/>
                <w:szCs w:val="20"/>
              </w:rPr>
              <w:t>ሰዐት</w:t>
            </w:r>
            <w:r w:rsidR="0040643C" w:rsidRPr="00F67237">
              <w:rPr>
                <w:rFonts w:ascii="Arial" w:hAnsi="Arial" w:cs="Arial"/>
                <w:sz w:val="20"/>
                <w:szCs w:val="20"/>
              </w:rPr>
              <w:t xml:space="preserve"> </w:t>
            </w:r>
            <w:r w:rsidR="0040643C" w:rsidRPr="00F67237">
              <w:rPr>
                <w:rFonts w:ascii="Nyala" w:hAnsi="Nyala" w:cs="Nyala"/>
                <w:sz w:val="20"/>
                <w:szCs w:val="20"/>
                <w:u w:val="single"/>
              </w:rPr>
              <w:t>ለሽያጭ</w:t>
            </w:r>
            <w:r w:rsidR="0040643C" w:rsidRPr="00F67237">
              <w:rPr>
                <w:rFonts w:ascii="Arial" w:hAnsi="Arial" w:cs="Arial"/>
                <w:sz w:val="20"/>
                <w:szCs w:val="20"/>
                <w:u w:val="single"/>
              </w:rPr>
              <w:t xml:space="preserve"> </w:t>
            </w:r>
            <w:r w:rsidR="0040643C" w:rsidRPr="00F67237">
              <w:rPr>
                <w:rFonts w:ascii="Nyala" w:hAnsi="Nyala" w:cs="Nyala"/>
                <w:sz w:val="20"/>
                <w:szCs w:val="20"/>
                <w:u w:val="single"/>
              </w:rPr>
              <w:t>የተቀመጡ</w:t>
            </w:r>
            <w:r w:rsidR="0040643C" w:rsidRPr="00F67237">
              <w:rPr>
                <w:rFonts w:ascii="Arial" w:hAnsi="Arial" w:cs="Arial"/>
                <w:sz w:val="20"/>
                <w:szCs w:val="20"/>
                <w:u w:val="single"/>
              </w:rPr>
              <w:t xml:space="preserve"> </w:t>
            </w:r>
            <w:r w:rsidR="0040643C" w:rsidRPr="00F67237">
              <w:rPr>
                <w:rFonts w:ascii="Nyala" w:hAnsi="Nyala" w:cs="Nyala"/>
                <w:sz w:val="20"/>
                <w:szCs w:val="20"/>
                <w:u w:val="single"/>
              </w:rPr>
              <w:t>እቃዎችዎት</w:t>
            </w:r>
            <w:r w:rsidR="0040643C" w:rsidRPr="00F67237">
              <w:rPr>
                <w:rFonts w:ascii="Arial" w:hAnsi="Arial" w:cs="Arial"/>
                <w:sz w:val="20"/>
                <w:szCs w:val="20"/>
              </w:rPr>
              <w:t xml:space="preserve"> </w:t>
            </w:r>
            <w:r w:rsidR="0040643C" w:rsidRPr="00F67237">
              <w:rPr>
                <w:rFonts w:ascii="Nyala" w:hAnsi="Nyala" w:cs="Nyala"/>
                <w:sz w:val="20"/>
                <w:szCs w:val="20"/>
              </w:rPr>
              <w:t>ዋጋ</w:t>
            </w:r>
            <w:r w:rsidR="0040643C" w:rsidRPr="00F67237">
              <w:rPr>
                <w:rFonts w:ascii="Arial" w:hAnsi="Arial" w:cs="Arial"/>
                <w:sz w:val="20"/>
                <w:szCs w:val="20"/>
              </w:rPr>
              <w:t xml:space="preserve"> </w:t>
            </w:r>
            <w:r w:rsidR="0040643C" w:rsidRPr="00F67237">
              <w:rPr>
                <w:rFonts w:ascii="Nyala" w:hAnsi="Nyala" w:cs="Nyala"/>
                <w:sz w:val="20"/>
                <w:szCs w:val="20"/>
              </w:rPr>
              <w:t>ቢተመን</w:t>
            </w:r>
            <w:r w:rsidR="0040643C" w:rsidRPr="00F67237">
              <w:rPr>
                <w:rFonts w:ascii="Arial" w:hAnsi="Arial" w:cs="Arial"/>
                <w:sz w:val="20"/>
                <w:szCs w:val="20"/>
              </w:rPr>
              <w:t xml:space="preserve"> </w:t>
            </w:r>
            <w:r w:rsidR="0040643C" w:rsidRPr="00F67237">
              <w:rPr>
                <w:rFonts w:ascii="Nyala" w:hAnsi="Nyala" w:cs="Nyala"/>
                <w:sz w:val="20"/>
                <w:szCs w:val="20"/>
              </w:rPr>
              <w:t>ምን</w:t>
            </w:r>
            <w:r w:rsidR="0040643C" w:rsidRPr="00F67237">
              <w:rPr>
                <w:rFonts w:ascii="Arial" w:hAnsi="Arial" w:cs="Arial"/>
                <w:sz w:val="20"/>
                <w:szCs w:val="20"/>
              </w:rPr>
              <w:t xml:space="preserve"> </w:t>
            </w:r>
            <w:r w:rsidR="0040643C" w:rsidRPr="00F67237">
              <w:rPr>
                <w:rFonts w:ascii="Nyala" w:hAnsi="Nyala" w:cs="Nyala"/>
                <w:sz w:val="20"/>
                <w:szCs w:val="20"/>
              </w:rPr>
              <w:t>ያህል</w:t>
            </w:r>
            <w:r w:rsidR="0040643C" w:rsidRPr="00F67237">
              <w:rPr>
                <w:rFonts w:ascii="Arial" w:hAnsi="Arial" w:cs="Arial"/>
                <w:sz w:val="20"/>
                <w:szCs w:val="20"/>
              </w:rPr>
              <w:t xml:space="preserve"> </w:t>
            </w:r>
            <w:r w:rsidR="0040643C" w:rsidRPr="00F67237">
              <w:rPr>
                <w:rFonts w:ascii="Nyala" w:hAnsi="Nyala" w:cs="Nyala"/>
                <w:b/>
                <w:sz w:val="20"/>
                <w:szCs w:val="20"/>
              </w:rPr>
              <w:t>ብር</w:t>
            </w:r>
            <w:r w:rsidR="0040643C" w:rsidRPr="00F67237">
              <w:rPr>
                <w:rFonts w:ascii="Arial" w:hAnsi="Arial" w:cs="Arial"/>
                <w:sz w:val="20"/>
                <w:szCs w:val="20"/>
              </w:rPr>
              <w:t xml:space="preserve"> </w:t>
            </w:r>
            <w:r w:rsidR="0040643C" w:rsidRPr="00F67237">
              <w:rPr>
                <w:rFonts w:ascii="Nyala" w:hAnsi="Nyala" w:cs="Nyala"/>
                <w:sz w:val="20"/>
                <w:szCs w:val="20"/>
              </w:rPr>
              <w:t>ይሆናል</w:t>
            </w:r>
            <w:r w:rsidR="0040643C" w:rsidRPr="00F67237">
              <w:rPr>
                <w:rFonts w:ascii="Arial" w:hAnsi="Arial" w:cs="Arial"/>
                <w:sz w:val="20"/>
                <w:szCs w:val="20"/>
              </w:rPr>
              <w:t xml:space="preserve">? </w:t>
            </w:r>
            <w:r w:rsidR="0040643C" w:rsidRPr="00F67237">
              <w:rPr>
                <w:rFonts w:ascii="Nyala" w:hAnsi="Nyala" w:cs="Nyala"/>
                <w:b/>
                <w:sz w:val="20"/>
                <w:szCs w:val="20"/>
              </w:rPr>
              <w:t>መላሿ</w:t>
            </w:r>
            <w:r w:rsidR="0040643C" w:rsidRPr="00F67237">
              <w:rPr>
                <w:rFonts w:ascii="Arial" w:hAnsi="Arial" w:cs="Arial"/>
                <w:b/>
                <w:sz w:val="20"/>
                <w:szCs w:val="20"/>
              </w:rPr>
              <w:t xml:space="preserve"> </w:t>
            </w:r>
            <w:r w:rsidR="0040643C" w:rsidRPr="00F67237">
              <w:rPr>
                <w:rFonts w:ascii="Nyala" w:hAnsi="Nyala" w:cs="Nyala"/>
                <w:b/>
                <w:sz w:val="20"/>
                <w:szCs w:val="20"/>
              </w:rPr>
              <w:t>ጥያቄውን</w:t>
            </w:r>
            <w:r w:rsidR="0040643C" w:rsidRPr="00F67237">
              <w:rPr>
                <w:rFonts w:ascii="Arial" w:hAnsi="Arial" w:cs="Arial"/>
                <w:b/>
                <w:sz w:val="20"/>
                <w:szCs w:val="20"/>
              </w:rPr>
              <w:t xml:space="preserve"> </w:t>
            </w:r>
            <w:r w:rsidR="0040643C" w:rsidRPr="00F67237">
              <w:rPr>
                <w:rFonts w:ascii="Nyala" w:hAnsi="Nyala" w:cs="Nyala"/>
                <w:b/>
                <w:sz w:val="20"/>
                <w:szCs w:val="20"/>
              </w:rPr>
              <w:t>ካልተረዱት፡</w:t>
            </w:r>
            <w:r w:rsidR="0040643C" w:rsidRPr="00F67237">
              <w:rPr>
                <w:rFonts w:ascii="Arial" w:hAnsi="Arial" w:cs="Arial"/>
                <w:b/>
                <w:sz w:val="20"/>
                <w:szCs w:val="20"/>
              </w:rPr>
              <w:t xml:space="preserve"> </w:t>
            </w:r>
            <w:r w:rsidR="0040643C" w:rsidRPr="00F67237">
              <w:rPr>
                <w:rFonts w:ascii="Nyala" w:hAnsi="Nyala" w:cs="Nyala"/>
                <w:sz w:val="20"/>
                <w:szCs w:val="20"/>
              </w:rPr>
              <w:t>እነዚህን</w:t>
            </w:r>
            <w:r w:rsidR="0040643C" w:rsidRPr="00F67237">
              <w:rPr>
                <w:rFonts w:ascii="Arial" w:hAnsi="Arial" w:cs="Arial"/>
                <w:sz w:val="20"/>
                <w:szCs w:val="20"/>
              </w:rPr>
              <w:t xml:space="preserve"> </w:t>
            </w:r>
            <w:r w:rsidR="0040643C" w:rsidRPr="00F67237">
              <w:rPr>
                <w:rFonts w:ascii="Nyala" w:hAnsi="Nyala" w:cs="Nyala"/>
                <w:sz w:val="20"/>
                <w:szCs w:val="20"/>
              </w:rPr>
              <w:t>እቃዎች</w:t>
            </w:r>
            <w:r w:rsidR="0040643C" w:rsidRPr="00F67237">
              <w:rPr>
                <w:rFonts w:ascii="Arial" w:hAnsi="Arial" w:cs="Arial"/>
                <w:sz w:val="20"/>
                <w:szCs w:val="20"/>
              </w:rPr>
              <w:t xml:space="preserve"> </w:t>
            </w:r>
            <w:r w:rsidR="0040643C" w:rsidRPr="00F67237">
              <w:rPr>
                <w:rFonts w:ascii="Nyala" w:hAnsi="Nyala" w:cs="Nyala"/>
                <w:sz w:val="20"/>
                <w:szCs w:val="20"/>
              </w:rPr>
              <w:t>ቢሸጡ</w:t>
            </w:r>
            <w:r w:rsidR="0040643C" w:rsidRPr="00F67237">
              <w:rPr>
                <w:rFonts w:ascii="Arial" w:hAnsi="Arial" w:cs="Arial"/>
                <w:sz w:val="20"/>
                <w:szCs w:val="20"/>
              </w:rPr>
              <w:t xml:space="preserve"> </w:t>
            </w:r>
            <w:r w:rsidR="0040643C" w:rsidRPr="00F67237">
              <w:rPr>
                <w:rFonts w:ascii="Nyala" w:hAnsi="Nyala" w:cs="Nyala"/>
                <w:sz w:val="20"/>
                <w:szCs w:val="20"/>
              </w:rPr>
              <w:t>ምን</w:t>
            </w:r>
            <w:r w:rsidR="0040643C" w:rsidRPr="00F67237">
              <w:rPr>
                <w:rFonts w:ascii="Arial" w:hAnsi="Arial" w:cs="Arial"/>
                <w:sz w:val="20"/>
                <w:szCs w:val="20"/>
              </w:rPr>
              <w:t xml:space="preserve"> </w:t>
            </w:r>
            <w:r w:rsidR="0040643C" w:rsidRPr="00F67237">
              <w:rPr>
                <w:rFonts w:ascii="Nyala" w:hAnsi="Nyala" w:cs="Nyala"/>
                <w:sz w:val="20"/>
                <w:szCs w:val="20"/>
              </w:rPr>
              <w:t>ያህል</w:t>
            </w:r>
            <w:r w:rsidR="0040643C" w:rsidRPr="00F67237">
              <w:rPr>
                <w:rFonts w:ascii="Arial" w:hAnsi="Arial" w:cs="Arial"/>
                <w:sz w:val="20"/>
                <w:szCs w:val="20"/>
              </w:rPr>
              <w:t xml:space="preserve"> </w:t>
            </w:r>
            <w:r w:rsidR="0040643C" w:rsidRPr="00F67237">
              <w:rPr>
                <w:rFonts w:ascii="Nyala" w:hAnsi="Nyala" w:cs="Nyala"/>
                <w:sz w:val="20"/>
                <w:szCs w:val="20"/>
              </w:rPr>
              <w:t>ብር</w:t>
            </w:r>
            <w:r w:rsidR="0040643C" w:rsidRPr="00F67237">
              <w:rPr>
                <w:rFonts w:ascii="Arial" w:hAnsi="Arial" w:cs="Arial"/>
                <w:sz w:val="20"/>
                <w:szCs w:val="20"/>
              </w:rPr>
              <w:t xml:space="preserve"> </w:t>
            </w:r>
            <w:r w:rsidR="0040643C" w:rsidRPr="00F67237">
              <w:rPr>
                <w:rFonts w:ascii="Nyala" w:hAnsi="Nyala" w:cs="Nyala"/>
                <w:sz w:val="20"/>
                <w:szCs w:val="20"/>
              </w:rPr>
              <w:t>ያገኛሉ</w:t>
            </w:r>
            <w:r w:rsidR="0040643C" w:rsidRPr="00F67237">
              <w:rPr>
                <w:rFonts w:ascii="Arial" w:hAnsi="Arial" w:cs="Arial"/>
                <w:sz w:val="20"/>
                <w:szCs w:val="20"/>
              </w:rPr>
              <w:t>?</w:t>
            </w:r>
          </w:p>
        </w:tc>
      </w:tr>
      <w:tr w:rsidR="00214378" w:rsidRPr="00F67237" w14:paraId="1B81D419" w14:textId="77777777" w:rsidTr="00F901D6">
        <w:tblPrEx>
          <w:tblCellMar>
            <w:top w:w="108" w:type="dxa"/>
            <w:bottom w:w="108" w:type="dxa"/>
          </w:tblCellMar>
        </w:tblPrEx>
        <w:trPr>
          <w:trHeight w:val="333"/>
        </w:trPr>
        <w:tc>
          <w:tcPr>
            <w:tcW w:w="895" w:type="dxa"/>
            <w:gridSpan w:val="2"/>
          </w:tcPr>
          <w:p w14:paraId="7A3906FE" w14:textId="77777777" w:rsidR="00214378" w:rsidRPr="00F67237" w:rsidRDefault="00214378" w:rsidP="00214378">
            <w:pPr>
              <w:rPr>
                <w:rFonts w:ascii="Arial" w:hAnsi="Arial" w:cs="Arial"/>
                <w:sz w:val="20"/>
                <w:szCs w:val="20"/>
              </w:rPr>
            </w:pPr>
            <w:r w:rsidRPr="00F67237">
              <w:rPr>
                <w:rFonts w:ascii="Arial" w:hAnsi="Arial" w:cs="Arial"/>
                <w:sz w:val="20"/>
                <w:szCs w:val="20"/>
              </w:rPr>
              <w:t>17</w:t>
            </w:r>
          </w:p>
        </w:tc>
        <w:tc>
          <w:tcPr>
            <w:tcW w:w="8393" w:type="dxa"/>
            <w:gridSpan w:val="4"/>
          </w:tcPr>
          <w:p w14:paraId="78CE4033" w14:textId="45072F18" w:rsidR="00214378" w:rsidRPr="00F67237" w:rsidRDefault="00214378" w:rsidP="000F146B">
            <w:pPr>
              <w:rPr>
                <w:rFonts w:ascii="Arial" w:hAnsi="Arial" w:cs="Arial"/>
                <w:sz w:val="20"/>
                <w:szCs w:val="20"/>
              </w:rPr>
            </w:pPr>
            <w:r w:rsidRPr="00F67237">
              <w:rPr>
                <w:rFonts w:ascii="Arial" w:hAnsi="Arial" w:cs="Arial"/>
                <w:b/>
                <w:i/>
                <w:sz w:val="20"/>
                <w:szCs w:val="20"/>
              </w:rPr>
              <w:t>(</w:t>
            </w:r>
            <w:r w:rsidRPr="00F902B6">
              <w:rPr>
                <w:rFonts w:ascii="Arial" w:hAnsi="Arial" w:cs="Arial"/>
                <w:b/>
                <w:i/>
                <w:sz w:val="20"/>
                <w:szCs w:val="20"/>
                <w:highlight w:val="yellow"/>
              </w:rPr>
              <w:t>Only if respondent offers products</w:t>
            </w:r>
            <w:r w:rsidRPr="00F67237">
              <w:rPr>
                <w:rFonts w:ascii="Arial" w:hAnsi="Arial" w:cs="Arial"/>
                <w:b/>
                <w:i/>
                <w:sz w:val="20"/>
                <w:szCs w:val="20"/>
              </w:rPr>
              <w:t>)</w:t>
            </w:r>
            <w:r w:rsidRPr="00F67237">
              <w:rPr>
                <w:rFonts w:ascii="Arial" w:hAnsi="Arial" w:cs="Arial"/>
                <w:sz w:val="20"/>
                <w:szCs w:val="20"/>
              </w:rPr>
              <w:t xml:space="preserve"> What is the value of your current additional stocks? By </w:t>
            </w:r>
            <w:r w:rsidRPr="00F67237">
              <w:rPr>
                <w:rFonts w:ascii="Arial" w:hAnsi="Arial" w:cs="Arial"/>
                <w:i/>
                <w:sz w:val="20"/>
                <w:szCs w:val="20"/>
              </w:rPr>
              <w:t>additional</w:t>
            </w:r>
            <w:r w:rsidRPr="00F67237">
              <w:rPr>
                <w:rFonts w:ascii="Arial" w:hAnsi="Arial" w:cs="Arial"/>
                <w:sz w:val="20"/>
                <w:szCs w:val="20"/>
              </w:rPr>
              <w:t xml:space="preserve"> </w:t>
            </w:r>
            <w:r w:rsidRPr="00F67237">
              <w:rPr>
                <w:rFonts w:ascii="Arial" w:hAnsi="Arial" w:cs="Arial"/>
                <w:i/>
                <w:sz w:val="20"/>
                <w:szCs w:val="20"/>
              </w:rPr>
              <w:t>stocks</w:t>
            </w:r>
            <w:r w:rsidRPr="00F67237">
              <w:rPr>
                <w:rFonts w:ascii="Arial" w:hAnsi="Arial" w:cs="Arial"/>
                <w:sz w:val="20"/>
                <w:szCs w:val="20"/>
              </w:rPr>
              <w:t xml:space="preserve">, I mean product components and raw material you need for your product, goods in production and spare parts that are currently part of your business. </w:t>
            </w:r>
            <w:r w:rsidRPr="00F67237">
              <w:rPr>
                <w:rFonts w:ascii="Arial" w:hAnsi="Arial" w:cs="Arial"/>
                <w:b/>
                <w:i/>
                <w:sz w:val="20"/>
                <w:szCs w:val="20"/>
              </w:rPr>
              <w:t xml:space="preserve">If respondent does not understand the question: </w:t>
            </w:r>
            <w:r w:rsidRPr="00F67237">
              <w:rPr>
                <w:rFonts w:ascii="Arial" w:hAnsi="Arial" w:cs="Arial"/>
                <w:sz w:val="20"/>
                <w:szCs w:val="20"/>
              </w:rPr>
              <w:t>How much Birr would you get if you would sell all these items?</w:t>
            </w:r>
            <w:r w:rsidR="000F146B" w:rsidRPr="00F67237">
              <w:rPr>
                <w:rFonts w:ascii="Arial" w:hAnsi="Arial" w:cs="Arial"/>
                <w:b/>
                <w:sz w:val="20"/>
                <w:szCs w:val="20"/>
              </w:rPr>
              <w:t xml:space="preserve"> (</w:t>
            </w:r>
            <w:r w:rsidR="000F146B" w:rsidRPr="00F67237">
              <w:rPr>
                <w:rFonts w:ascii="Nyala" w:hAnsi="Nyala" w:cs="Nyala"/>
                <w:b/>
                <w:sz w:val="20"/>
                <w:szCs w:val="20"/>
              </w:rPr>
              <w:t>መላሿ</w:t>
            </w:r>
            <w:r w:rsidR="000F146B" w:rsidRPr="00F67237">
              <w:rPr>
                <w:rFonts w:ascii="Arial" w:hAnsi="Arial" w:cs="Arial"/>
                <w:b/>
                <w:sz w:val="20"/>
                <w:szCs w:val="20"/>
              </w:rPr>
              <w:t xml:space="preserve"> </w:t>
            </w:r>
            <w:r w:rsidR="000F146B" w:rsidRPr="00F67237">
              <w:rPr>
                <w:rFonts w:ascii="Nyala" w:hAnsi="Nyala" w:cs="Nyala"/>
                <w:b/>
                <w:sz w:val="20"/>
                <w:szCs w:val="20"/>
              </w:rPr>
              <w:t>ምርት</w:t>
            </w:r>
            <w:r w:rsidR="000F146B" w:rsidRPr="00F67237">
              <w:rPr>
                <w:rFonts w:ascii="Arial" w:hAnsi="Arial" w:cs="Arial"/>
                <w:b/>
                <w:sz w:val="20"/>
                <w:szCs w:val="20"/>
              </w:rPr>
              <w:t xml:space="preserve"> </w:t>
            </w:r>
            <w:r w:rsidR="000F146B" w:rsidRPr="00F67237">
              <w:rPr>
                <w:rFonts w:ascii="Nyala" w:hAnsi="Nyala" w:cs="Nyala"/>
                <w:b/>
                <w:sz w:val="20"/>
                <w:szCs w:val="20"/>
              </w:rPr>
              <w:t>የሚያቀርቡ</w:t>
            </w:r>
            <w:r w:rsidR="000F146B" w:rsidRPr="00F67237">
              <w:rPr>
                <w:rFonts w:ascii="Arial" w:hAnsi="Arial" w:cs="Arial"/>
                <w:b/>
                <w:sz w:val="20"/>
                <w:szCs w:val="20"/>
              </w:rPr>
              <w:t xml:space="preserve"> </w:t>
            </w:r>
            <w:r w:rsidR="000F146B" w:rsidRPr="00F67237">
              <w:rPr>
                <w:rFonts w:ascii="Nyala" w:hAnsi="Nyala" w:cs="Nyala"/>
                <w:b/>
                <w:sz w:val="20"/>
                <w:szCs w:val="20"/>
              </w:rPr>
              <w:t>ከሆነ</w:t>
            </w:r>
            <w:r w:rsidR="000F146B" w:rsidRPr="00F67237">
              <w:rPr>
                <w:rFonts w:ascii="Arial" w:hAnsi="Arial" w:cs="Arial"/>
                <w:b/>
                <w:sz w:val="20"/>
                <w:szCs w:val="20"/>
              </w:rPr>
              <w:t xml:space="preserve"> </w:t>
            </w:r>
            <w:r w:rsidR="000F146B" w:rsidRPr="00F67237">
              <w:rPr>
                <w:rFonts w:ascii="Nyala" w:hAnsi="Nyala" w:cs="Nyala"/>
                <w:b/>
                <w:sz w:val="20"/>
                <w:szCs w:val="20"/>
              </w:rPr>
              <w:t>ብቻ</w:t>
            </w:r>
            <w:r w:rsidR="000F146B" w:rsidRPr="00F67237">
              <w:rPr>
                <w:rFonts w:ascii="Arial" w:hAnsi="Arial" w:cs="Arial"/>
                <w:b/>
                <w:sz w:val="20"/>
                <w:szCs w:val="20"/>
              </w:rPr>
              <w:t xml:space="preserve">) </w:t>
            </w:r>
            <w:r w:rsidR="000F146B" w:rsidRPr="00F67237">
              <w:rPr>
                <w:rFonts w:ascii="Nyala" w:hAnsi="Nyala" w:cs="Nyala"/>
                <w:sz w:val="20"/>
                <w:szCs w:val="20"/>
              </w:rPr>
              <w:t>ባሁኑ</w:t>
            </w:r>
            <w:r w:rsidR="000F146B" w:rsidRPr="00F67237">
              <w:rPr>
                <w:rFonts w:ascii="Arial" w:hAnsi="Arial" w:cs="Arial"/>
                <w:sz w:val="20"/>
                <w:szCs w:val="20"/>
              </w:rPr>
              <w:t xml:space="preserve"> </w:t>
            </w:r>
            <w:r w:rsidR="000F146B" w:rsidRPr="00F67237">
              <w:rPr>
                <w:rFonts w:ascii="Nyala" w:hAnsi="Nyala" w:cs="Nyala"/>
                <w:sz w:val="20"/>
                <w:szCs w:val="20"/>
              </w:rPr>
              <w:t>ሰዐት</w:t>
            </w:r>
            <w:r w:rsidR="000F146B" w:rsidRPr="00F67237">
              <w:rPr>
                <w:rFonts w:ascii="Arial" w:hAnsi="Arial" w:cs="Arial"/>
                <w:sz w:val="20"/>
                <w:szCs w:val="20"/>
              </w:rPr>
              <w:t xml:space="preserve"> </w:t>
            </w:r>
            <w:r w:rsidR="000F146B" w:rsidRPr="00F67237">
              <w:rPr>
                <w:rFonts w:ascii="Arial" w:hAnsi="Arial" w:cs="Arial"/>
                <w:sz w:val="20"/>
                <w:szCs w:val="20"/>
                <w:u w:val="single"/>
              </w:rPr>
              <w:t xml:space="preserve"> </w:t>
            </w:r>
            <w:r w:rsidR="000F146B" w:rsidRPr="00F67237">
              <w:rPr>
                <w:rFonts w:ascii="Nyala" w:hAnsi="Nyala" w:cs="Nyala"/>
                <w:sz w:val="20"/>
                <w:szCs w:val="20"/>
                <w:u w:val="single"/>
              </w:rPr>
              <w:t>ያለዎት</w:t>
            </w:r>
            <w:r w:rsidR="000F146B" w:rsidRPr="00F67237">
              <w:rPr>
                <w:rFonts w:ascii="Arial" w:hAnsi="Arial" w:cs="Arial"/>
                <w:sz w:val="20"/>
                <w:szCs w:val="20"/>
                <w:u w:val="single"/>
              </w:rPr>
              <w:t xml:space="preserve"> </w:t>
            </w:r>
            <w:r w:rsidR="000F146B" w:rsidRPr="00F67237">
              <w:rPr>
                <w:rFonts w:ascii="Nyala" w:hAnsi="Nyala" w:cs="Nyala"/>
                <w:sz w:val="20"/>
                <w:szCs w:val="20"/>
                <w:u w:val="single"/>
              </w:rPr>
              <w:t>የምርት</w:t>
            </w:r>
            <w:r w:rsidR="000F146B" w:rsidRPr="00F67237">
              <w:rPr>
                <w:rFonts w:ascii="Arial" w:hAnsi="Arial" w:cs="Arial"/>
                <w:sz w:val="20"/>
                <w:szCs w:val="20"/>
                <w:u w:val="single"/>
              </w:rPr>
              <w:t xml:space="preserve"> </w:t>
            </w:r>
            <w:r w:rsidR="000F146B" w:rsidRPr="00F67237">
              <w:rPr>
                <w:rFonts w:ascii="Nyala" w:hAnsi="Nyala" w:cs="Nyala"/>
                <w:sz w:val="20"/>
                <w:szCs w:val="20"/>
                <w:u w:val="single"/>
              </w:rPr>
              <w:t>ግብአት</w:t>
            </w:r>
            <w:r w:rsidR="000F146B" w:rsidRPr="00F67237">
              <w:rPr>
                <w:rFonts w:ascii="Arial" w:hAnsi="Arial" w:cs="Arial"/>
                <w:sz w:val="20"/>
                <w:szCs w:val="20"/>
                <w:u w:val="single"/>
              </w:rPr>
              <w:t xml:space="preserve"> </w:t>
            </w:r>
            <w:r w:rsidR="000F146B" w:rsidRPr="00F67237">
              <w:rPr>
                <w:rFonts w:ascii="Arial" w:hAnsi="Arial" w:cs="Arial"/>
                <w:sz w:val="20"/>
                <w:szCs w:val="20"/>
              </w:rPr>
              <w:t xml:space="preserve"> </w:t>
            </w:r>
            <w:r w:rsidR="000F146B" w:rsidRPr="00F67237">
              <w:rPr>
                <w:rFonts w:ascii="Nyala" w:hAnsi="Nyala" w:cs="Nyala"/>
                <w:sz w:val="20"/>
                <w:szCs w:val="20"/>
              </w:rPr>
              <w:t>ዋጋ</w:t>
            </w:r>
            <w:r w:rsidR="000F146B" w:rsidRPr="00F67237">
              <w:rPr>
                <w:rFonts w:ascii="Arial" w:hAnsi="Arial" w:cs="Arial"/>
                <w:sz w:val="20"/>
                <w:szCs w:val="20"/>
              </w:rPr>
              <w:t xml:space="preserve"> </w:t>
            </w:r>
            <w:r w:rsidR="000F146B" w:rsidRPr="00F67237">
              <w:rPr>
                <w:rFonts w:ascii="Nyala" w:hAnsi="Nyala" w:cs="Nyala"/>
                <w:sz w:val="20"/>
                <w:szCs w:val="20"/>
              </w:rPr>
              <w:t>ቢተመን</w:t>
            </w:r>
            <w:r w:rsidR="000F146B" w:rsidRPr="00F67237">
              <w:rPr>
                <w:rFonts w:ascii="Arial" w:hAnsi="Arial" w:cs="Arial"/>
                <w:sz w:val="20"/>
                <w:szCs w:val="20"/>
              </w:rPr>
              <w:t xml:space="preserve"> </w:t>
            </w:r>
            <w:r w:rsidR="000F146B" w:rsidRPr="00F67237">
              <w:rPr>
                <w:rFonts w:ascii="Nyala" w:hAnsi="Nyala" w:cs="Nyala"/>
                <w:sz w:val="20"/>
                <w:szCs w:val="20"/>
              </w:rPr>
              <w:t>ምን</w:t>
            </w:r>
            <w:r w:rsidR="000F146B" w:rsidRPr="00F67237">
              <w:rPr>
                <w:rFonts w:ascii="Arial" w:hAnsi="Arial" w:cs="Arial"/>
                <w:sz w:val="20"/>
                <w:szCs w:val="20"/>
              </w:rPr>
              <w:t xml:space="preserve"> </w:t>
            </w:r>
            <w:r w:rsidR="000F146B" w:rsidRPr="00F67237">
              <w:rPr>
                <w:rFonts w:ascii="Nyala" w:hAnsi="Nyala" w:cs="Nyala"/>
                <w:sz w:val="20"/>
                <w:szCs w:val="20"/>
              </w:rPr>
              <w:t>ያህል</w:t>
            </w:r>
            <w:r w:rsidR="000F146B" w:rsidRPr="00F67237">
              <w:rPr>
                <w:rFonts w:ascii="Arial" w:hAnsi="Arial" w:cs="Arial"/>
                <w:sz w:val="20"/>
                <w:szCs w:val="20"/>
              </w:rPr>
              <w:t xml:space="preserve"> </w:t>
            </w:r>
            <w:r w:rsidR="000F146B" w:rsidRPr="00F67237">
              <w:rPr>
                <w:rFonts w:ascii="Nyala" w:hAnsi="Nyala" w:cs="Nyala"/>
                <w:b/>
                <w:sz w:val="20"/>
                <w:szCs w:val="20"/>
              </w:rPr>
              <w:t>ብር</w:t>
            </w:r>
            <w:r w:rsidR="000F146B" w:rsidRPr="00F67237">
              <w:rPr>
                <w:rFonts w:ascii="Arial" w:hAnsi="Arial" w:cs="Arial"/>
                <w:sz w:val="20"/>
                <w:szCs w:val="20"/>
              </w:rPr>
              <w:t xml:space="preserve"> </w:t>
            </w:r>
            <w:r w:rsidR="000F146B" w:rsidRPr="00F67237">
              <w:rPr>
                <w:rFonts w:ascii="Nyala" w:hAnsi="Nyala" w:cs="Nyala"/>
                <w:sz w:val="20"/>
                <w:szCs w:val="20"/>
              </w:rPr>
              <w:t>ይሆናል</w:t>
            </w:r>
            <w:r w:rsidR="000F146B" w:rsidRPr="00F67237">
              <w:rPr>
                <w:rFonts w:ascii="Arial" w:hAnsi="Arial" w:cs="Arial"/>
                <w:sz w:val="20"/>
                <w:szCs w:val="20"/>
              </w:rPr>
              <w:t xml:space="preserve">? </w:t>
            </w:r>
            <w:r w:rsidR="000F146B" w:rsidRPr="00F67237">
              <w:rPr>
                <w:rFonts w:ascii="Nyala" w:hAnsi="Nyala" w:cs="Nyala"/>
                <w:sz w:val="20"/>
                <w:szCs w:val="20"/>
              </w:rPr>
              <w:t>የምርት</w:t>
            </w:r>
            <w:r w:rsidR="000F146B" w:rsidRPr="00F67237">
              <w:rPr>
                <w:rFonts w:ascii="Arial" w:hAnsi="Arial" w:cs="Arial"/>
                <w:sz w:val="20"/>
                <w:szCs w:val="20"/>
              </w:rPr>
              <w:t xml:space="preserve"> </w:t>
            </w:r>
            <w:r w:rsidR="000F146B" w:rsidRPr="00F67237">
              <w:rPr>
                <w:rFonts w:ascii="Nyala" w:hAnsi="Nyala" w:cs="Nyala"/>
                <w:sz w:val="20"/>
                <w:szCs w:val="20"/>
              </w:rPr>
              <w:t>ግብአት</w:t>
            </w:r>
            <w:r w:rsidR="000F146B" w:rsidRPr="00F67237">
              <w:rPr>
                <w:rFonts w:ascii="Arial" w:hAnsi="Arial" w:cs="Arial"/>
                <w:sz w:val="20"/>
                <w:szCs w:val="20"/>
              </w:rPr>
              <w:t xml:space="preserve"> </w:t>
            </w:r>
            <w:r w:rsidR="000F146B" w:rsidRPr="00F67237">
              <w:rPr>
                <w:rFonts w:ascii="Nyala" w:hAnsi="Nyala" w:cs="Nyala"/>
                <w:sz w:val="20"/>
                <w:szCs w:val="20"/>
              </w:rPr>
              <w:t>ስንል</w:t>
            </w:r>
            <w:r w:rsidR="000F146B" w:rsidRPr="00F67237">
              <w:rPr>
                <w:rFonts w:ascii="Arial" w:hAnsi="Arial" w:cs="Arial"/>
                <w:sz w:val="20"/>
                <w:szCs w:val="20"/>
              </w:rPr>
              <w:t xml:space="preserve"> </w:t>
            </w:r>
            <w:r w:rsidR="000F146B" w:rsidRPr="00F67237">
              <w:rPr>
                <w:rFonts w:ascii="Nyala" w:hAnsi="Nyala" w:cs="Nyala"/>
                <w:sz w:val="20"/>
                <w:szCs w:val="20"/>
              </w:rPr>
              <w:t>ለምርትዎ</w:t>
            </w:r>
            <w:r w:rsidR="000F146B" w:rsidRPr="00F67237">
              <w:rPr>
                <w:rFonts w:ascii="Arial" w:hAnsi="Arial" w:cs="Arial"/>
                <w:sz w:val="20"/>
                <w:szCs w:val="20"/>
              </w:rPr>
              <w:t xml:space="preserve"> </w:t>
            </w:r>
            <w:r w:rsidR="000F146B" w:rsidRPr="00F67237">
              <w:rPr>
                <w:rFonts w:ascii="Nyala" w:hAnsi="Nyala" w:cs="Nyala"/>
                <w:sz w:val="20"/>
                <w:szCs w:val="20"/>
              </w:rPr>
              <w:t>የሚያስፈልጉ</w:t>
            </w:r>
            <w:r w:rsidR="000F146B" w:rsidRPr="00F67237">
              <w:rPr>
                <w:rFonts w:ascii="Arial" w:hAnsi="Arial" w:cs="Arial"/>
                <w:sz w:val="20"/>
                <w:szCs w:val="20"/>
              </w:rPr>
              <w:t xml:space="preserve"> </w:t>
            </w:r>
            <w:r w:rsidR="000F146B" w:rsidRPr="00F67237">
              <w:rPr>
                <w:rFonts w:ascii="Nyala" w:hAnsi="Nyala" w:cs="Nyala"/>
                <w:sz w:val="20"/>
                <w:szCs w:val="20"/>
              </w:rPr>
              <w:t>እቃዎች፣</w:t>
            </w:r>
            <w:r w:rsidR="000F146B" w:rsidRPr="00F67237">
              <w:rPr>
                <w:rFonts w:ascii="Arial" w:hAnsi="Arial" w:cs="Arial"/>
                <w:sz w:val="20"/>
                <w:szCs w:val="20"/>
              </w:rPr>
              <w:t xml:space="preserve"> </w:t>
            </w:r>
            <w:r w:rsidR="000F146B" w:rsidRPr="00F67237">
              <w:rPr>
                <w:rFonts w:ascii="Nyala" w:hAnsi="Nyala" w:cs="Nyala"/>
                <w:sz w:val="20"/>
                <w:szCs w:val="20"/>
              </w:rPr>
              <w:t>በምርት</w:t>
            </w:r>
            <w:r w:rsidR="000F146B" w:rsidRPr="00F67237">
              <w:rPr>
                <w:rFonts w:ascii="Arial" w:hAnsi="Arial" w:cs="Arial"/>
                <w:sz w:val="20"/>
                <w:szCs w:val="20"/>
              </w:rPr>
              <w:t xml:space="preserve"> </w:t>
            </w:r>
            <w:r w:rsidR="000F146B" w:rsidRPr="00F67237">
              <w:rPr>
                <w:rFonts w:ascii="Nyala" w:hAnsi="Nyala" w:cs="Nyala"/>
                <w:sz w:val="20"/>
                <w:szCs w:val="20"/>
              </w:rPr>
              <w:t>ላይ</w:t>
            </w:r>
            <w:r w:rsidR="000F146B" w:rsidRPr="00F67237">
              <w:rPr>
                <w:rFonts w:ascii="Arial" w:hAnsi="Arial" w:cs="Arial"/>
                <w:sz w:val="20"/>
                <w:szCs w:val="20"/>
              </w:rPr>
              <w:t xml:space="preserve"> </w:t>
            </w:r>
            <w:r w:rsidR="000F146B" w:rsidRPr="00F67237">
              <w:rPr>
                <w:rFonts w:ascii="Nyala" w:hAnsi="Nyala" w:cs="Nyala"/>
                <w:sz w:val="20"/>
                <w:szCs w:val="20"/>
              </w:rPr>
              <w:t>ያሉ</w:t>
            </w:r>
            <w:r w:rsidR="000F146B" w:rsidRPr="00F67237">
              <w:rPr>
                <w:rFonts w:ascii="Arial" w:hAnsi="Arial" w:cs="Arial"/>
                <w:sz w:val="20"/>
                <w:szCs w:val="20"/>
              </w:rPr>
              <w:t xml:space="preserve"> </w:t>
            </w:r>
            <w:r w:rsidR="000F146B" w:rsidRPr="00F67237">
              <w:rPr>
                <w:rFonts w:ascii="Nyala" w:hAnsi="Nyala" w:cs="Nyala"/>
                <w:sz w:val="20"/>
                <w:szCs w:val="20"/>
              </w:rPr>
              <w:t>እቃዎች</w:t>
            </w:r>
            <w:r w:rsidR="000F146B" w:rsidRPr="00F67237">
              <w:rPr>
                <w:rFonts w:ascii="Arial" w:hAnsi="Arial" w:cs="Arial"/>
                <w:sz w:val="20"/>
                <w:szCs w:val="20"/>
              </w:rPr>
              <w:t xml:space="preserve"> </w:t>
            </w:r>
            <w:r w:rsidR="000F146B" w:rsidRPr="00F67237">
              <w:rPr>
                <w:rFonts w:ascii="Nyala" w:hAnsi="Nyala" w:cs="Nyala"/>
                <w:sz w:val="20"/>
                <w:szCs w:val="20"/>
              </w:rPr>
              <w:t>እና</w:t>
            </w:r>
            <w:r w:rsidR="000F146B" w:rsidRPr="00F67237">
              <w:rPr>
                <w:rFonts w:ascii="Arial" w:hAnsi="Arial" w:cs="Arial"/>
                <w:sz w:val="20"/>
                <w:szCs w:val="20"/>
              </w:rPr>
              <w:t xml:space="preserve"> </w:t>
            </w:r>
            <w:r w:rsidR="000F146B" w:rsidRPr="00F67237">
              <w:rPr>
                <w:rFonts w:ascii="Nyala" w:hAnsi="Nyala" w:cs="Nyala"/>
                <w:sz w:val="20"/>
                <w:szCs w:val="20"/>
              </w:rPr>
              <w:t>መለዋወጫዎች</w:t>
            </w:r>
            <w:r w:rsidR="000F146B" w:rsidRPr="00F67237">
              <w:rPr>
                <w:rFonts w:ascii="Arial" w:hAnsi="Arial" w:cs="Arial"/>
                <w:sz w:val="20"/>
                <w:szCs w:val="20"/>
              </w:rPr>
              <w:t xml:space="preserve"> </w:t>
            </w:r>
            <w:r w:rsidR="000F146B" w:rsidRPr="00F67237">
              <w:rPr>
                <w:rFonts w:ascii="Nyala" w:hAnsi="Nyala" w:cs="Nyala"/>
                <w:sz w:val="20"/>
                <w:szCs w:val="20"/>
              </w:rPr>
              <w:t>ማለታችን</w:t>
            </w:r>
            <w:r w:rsidR="000F146B" w:rsidRPr="00F67237">
              <w:rPr>
                <w:rFonts w:ascii="Arial" w:hAnsi="Arial" w:cs="Arial"/>
                <w:sz w:val="20"/>
                <w:szCs w:val="20"/>
              </w:rPr>
              <w:t xml:space="preserve"> </w:t>
            </w:r>
            <w:r w:rsidR="000F146B" w:rsidRPr="00F67237">
              <w:rPr>
                <w:rFonts w:ascii="Nyala" w:hAnsi="Nyala" w:cs="Nyala"/>
                <w:sz w:val="20"/>
                <w:szCs w:val="20"/>
              </w:rPr>
              <w:t>ነው፡፡</w:t>
            </w:r>
            <w:r w:rsidR="000F146B" w:rsidRPr="00F67237">
              <w:rPr>
                <w:rFonts w:ascii="Arial" w:hAnsi="Arial" w:cs="Arial"/>
                <w:sz w:val="20"/>
                <w:szCs w:val="20"/>
              </w:rPr>
              <w:t xml:space="preserve"> </w:t>
            </w:r>
            <w:r w:rsidR="000F146B" w:rsidRPr="00F67237">
              <w:rPr>
                <w:rFonts w:ascii="Nyala" w:hAnsi="Nyala" w:cs="Nyala"/>
                <w:b/>
                <w:sz w:val="20"/>
                <w:szCs w:val="20"/>
              </w:rPr>
              <w:t>መላሿ</w:t>
            </w:r>
            <w:r w:rsidR="000F146B" w:rsidRPr="00F67237">
              <w:rPr>
                <w:rFonts w:ascii="Arial" w:hAnsi="Arial" w:cs="Arial"/>
                <w:b/>
                <w:sz w:val="20"/>
                <w:szCs w:val="20"/>
              </w:rPr>
              <w:t xml:space="preserve"> </w:t>
            </w:r>
            <w:r w:rsidR="000F146B" w:rsidRPr="00F67237">
              <w:rPr>
                <w:rFonts w:ascii="Nyala" w:hAnsi="Nyala" w:cs="Nyala"/>
                <w:b/>
                <w:sz w:val="20"/>
                <w:szCs w:val="20"/>
              </w:rPr>
              <w:t>ጥያቄውን</w:t>
            </w:r>
            <w:r w:rsidR="000F146B" w:rsidRPr="00F67237">
              <w:rPr>
                <w:rFonts w:ascii="Arial" w:hAnsi="Arial" w:cs="Arial"/>
                <w:b/>
                <w:sz w:val="20"/>
                <w:szCs w:val="20"/>
              </w:rPr>
              <w:t xml:space="preserve"> </w:t>
            </w:r>
            <w:r w:rsidR="000F146B" w:rsidRPr="00F67237">
              <w:rPr>
                <w:rFonts w:ascii="Nyala" w:hAnsi="Nyala" w:cs="Nyala"/>
                <w:b/>
                <w:sz w:val="20"/>
                <w:szCs w:val="20"/>
              </w:rPr>
              <w:t>ካልተረዱት፡</w:t>
            </w:r>
            <w:r w:rsidR="000F146B" w:rsidRPr="00F67237">
              <w:rPr>
                <w:rFonts w:ascii="Arial" w:hAnsi="Arial" w:cs="Arial"/>
                <w:b/>
                <w:sz w:val="20"/>
                <w:szCs w:val="20"/>
              </w:rPr>
              <w:t xml:space="preserve"> </w:t>
            </w:r>
            <w:r w:rsidR="000F146B" w:rsidRPr="00F67237">
              <w:rPr>
                <w:rFonts w:ascii="Nyala" w:hAnsi="Nyala" w:cs="Nyala"/>
                <w:sz w:val="20"/>
                <w:szCs w:val="20"/>
              </w:rPr>
              <w:t>እነዚህን</w:t>
            </w:r>
            <w:r w:rsidR="000F146B" w:rsidRPr="00F67237">
              <w:rPr>
                <w:rFonts w:ascii="Arial" w:hAnsi="Arial" w:cs="Arial"/>
                <w:sz w:val="20"/>
                <w:szCs w:val="20"/>
              </w:rPr>
              <w:t xml:space="preserve"> </w:t>
            </w:r>
            <w:r w:rsidR="000F146B" w:rsidRPr="00F67237">
              <w:rPr>
                <w:rFonts w:ascii="Nyala" w:hAnsi="Nyala" w:cs="Nyala"/>
                <w:sz w:val="20"/>
                <w:szCs w:val="20"/>
                <w:u w:val="single"/>
              </w:rPr>
              <w:t>የምርት</w:t>
            </w:r>
            <w:r w:rsidR="000F146B" w:rsidRPr="00F67237">
              <w:rPr>
                <w:rFonts w:ascii="Arial" w:hAnsi="Arial" w:cs="Arial"/>
                <w:sz w:val="20"/>
                <w:szCs w:val="20"/>
                <w:u w:val="single"/>
              </w:rPr>
              <w:t xml:space="preserve"> </w:t>
            </w:r>
            <w:r w:rsidR="000F146B" w:rsidRPr="00F67237">
              <w:rPr>
                <w:rFonts w:ascii="Nyala" w:hAnsi="Nyala" w:cs="Nyala"/>
                <w:sz w:val="20"/>
                <w:szCs w:val="20"/>
                <w:u w:val="single"/>
              </w:rPr>
              <w:t>ግብአት</w:t>
            </w:r>
            <w:r w:rsidR="000F146B" w:rsidRPr="00F67237">
              <w:rPr>
                <w:rFonts w:ascii="Arial" w:hAnsi="Arial" w:cs="Arial"/>
                <w:sz w:val="20"/>
                <w:szCs w:val="20"/>
              </w:rPr>
              <w:t>/</w:t>
            </w:r>
            <w:r w:rsidR="000F146B" w:rsidRPr="00F67237">
              <w:rPr>
                <w:rFonts w:ascii="Nyala" w:hAnsi="Nyala" w:cs="Nyala"/>
                <w:sz w:val="20"/>
                <w:szCs w:val="20"/>
              </w:rPr>
              <w:t>እቃዎች</w:t>
            </w:r>
            <w:r w:rsidR="000F146B" w:rsidRPr="00F67237">
              <w:rPr>
                <w:rFonts w:ascii="Arial" w:hAnsi="Arial" w:cs="Arial"/>
                <w:sz w:val="20"/>
                <w:szCs w:val="20"/>
              </w:rPr>
              <w:t xml:space="preserve"> </w:t>
            </w:r>
            <w:r w:rsidR="000F146B" w:rsidRPr="00F67237">
              <w:rPr>
                <w:rFonts w:ascii="Nyala" w:hAnsi="Nyala" w:cs="Nyala"/>
                <w:sz w:val="20"/>
                <w:szCs w:val="20"/>
              </w:rPr>
              <w:t>ቢሸጡ</w:t>
            </w:r>
            <w:r w:rsidR="000F146B" w:rsidRPr="00F67237">
              <w:rPr>
                <w:rFonts w:ascii="Arial" w:hAnsi="Arial" w:cs="Arial"/>
                <w:sz w:val="20"/>
                <w:szCs w:val="20"/>
              </w:rPr>
              <w:t xml:space="preserve"> </w:t>
            </w:r>
            <w:r w:rsidR="000F146B" w:rsidRPr="00F67237">
              <w:rPr>
                <w:rFonts w:ascii="Nyala" w:hAnsi="Nyala" w:cs="Nyala"/>
                <w:sz w:val="20"/>
                <w:szCs w:val="20"/>
              </w:rPr>
              <w:t>ምን</w:t>
            </w:r>
            <w:r w:rsidR="000F146B" w:rsidRPr="00F67237">
              <w:rPr>
                <w:rFonts w:ascii="Arial" w:hAnsi="Arial" w:cs="Arial"/>
                <w:sz w:val="20"/>
                <w:szCs w:val="20"/>
              </w:rPr>
              <w:t xml:space="preserve"> </w:t>
            </w:r>
            <w:r w:rsidR="000F146B" w:rsidRPr="00F67237">
              <w:rPr>
                <w:rFonts w:ascii="Nyala" w:hAnsi="Nyala" w:cs="Nyala"/>
                <w:sz w:val="20"/>
                <w:szCs w:val="20"/>
              </w:rPr>
              <w:t>ያህል</w:t>
            </w:r>
            <w:r w:rsidR="000F146B" w:rsidRPr="00F67237">
              <w:rPr>
                <w:rFonts w:ascii="Arial" w:hAnsi="Arial" w:cs="Arial"/>
                <w:sz w:val="20"/>
                <w:szCs w:val="20"/>
              </w:rPr>
              <w:t xml:space="preserve"> </w:t>
            </w:r>
            <w:r w:rsidR="000F146B" w:rsidRPr="00F67237">
              <w:rPr>
                <w:rFonts w:ascii="Nyala" w:hAnsi="Nyala" w:cs="Nyala"/>
                <w:sz w:val="20"/>
                <w:szCs w:val="20"/>
              </w:rPr>
              <w:t>ብር</w:t>
            </w:r>
            <w:r w:rsidR="000F146B" w:rsidRPr="00F67237">
              <w:rPr>
                <w:rFonts w:ascii="Arial" w:hAnsi="Arial" w:cs="Arial"/>
                <w:sz w:val="20"/>
                <w:szCs w:val="20"/>
              </w:rPr>
              <w:t xml:space="preserve"> </w:t>
            </w:r>
            <w:r w:rsidR="000F146B" w:rsidRPr="00F67237">
              <w:rPr>
                <w:rFonts w:ascii="Nyala" w:hAnsi="Nyala" w:cs="Nyala"/>
                <w:sz w:val="20"/>
                <w:szCs w:val="20"/>
              </w:rPr>
              <w:t>ያገኛሉ</w:t>
            </w:r>
            <w:r w:rsidR="000F146B" w:rsidRPr="00F67237">
              <w:rPr>
                <w:rFonts w:ascii="Arial" w:hAnsi="Arial" w:cs="Arial"/>
                <w:sz w:val="20"/>
                <w:szCs w:val="20"/>
              </w:rPr>
              <w:t>?</w:t>
            </w:r>
          </w:p>
        </w:tc>
      </w:tr>
      <w:tr w:rsidR="00214378" w:rsidRPr="00F67237" w14:paraId="0EFCACE9" w14:textId="77777777" w:rsidTr="00F901D6">
        <w:tblPrEx>
          <w:tblCellMar>
            <w:top w:w="108" w:type="dxa"/>
            <w:bottom w:w="108" w:type="dxa"/>
          </w:tblCellMar>
        </w:tblPrEx>
        <w:trPr>
          <w:trHeight w:val="333"/>
        </w:trPr>
        <w:tc>
          <w:tcPr>
            <w:tcW w:w="895" w:type="dxa"/>
            <w:gridSpan w:val="2"/>
          </w:tcPr>
          <w:p w14:paraId="5194E5EF" w14:textId="37AF90B8" w:rsidR="00214378" w:rsidRPr="00F67237" w:rsidRDefault="00214378" w:rsidP="00214378">
            <w:pPr>
              <w:rPr>
                <w:rFonts w:ascii="Arial" w:hAnsi="Arial" w:cs="Arial"/>
                <w:sz w:val="20"/>
                <w:szCs w:val="20"/>
              </w:rPr>
            </w:pPr>
            <w:r w:rsidRPr="00F67237">
              <w:rPr>
                <w:rFonts w:ascii="Arial" w:hAnsi="Arial" w:cs="Arial"/>
                <w:sz w:val="20"/>
                <w:szCs w:val="20"/>
              </w:rPr>
              <w:t>14b</w:t>
            </w:r>
          </w:p>
        </w:tc>
        <w:tc>
          <w:tcPr>
            <w:tcW w:w="8393" w:type="dxa"/>
            <w:gridSpan w:val="4"/>
          </w:tcPr>
          <w:p w14:paraId="5845F609" w14:textId="2B8C183E" w:rsidR="00214378" w:rsidRPr="00F67237" w:rsidRDefault="00214378" w:rsidP="00214378">
            <w:pPr>
              <w:rPr>
                <w:rFonts w:ascii="Arial" w:hAnsi="Arial" w:cs="Arial"/>
                <w:b/>
                <w:i/>
                <w:sz w:val="20"/>
                <w:szCs w:val="20"/>
              </w:rPr>
            </w:pPr>
            <w:r w:rsidRPr="00F67237">
              <w:rPr>
                <w:rFonts w:ascii="Arial" w:hAnsi="Arial" w:cs="Arial"/>
                <w:sz w:val="20"/>
                <w:szCs w:val="20"/>
              </w:rPr>
              <w:t xml:space="preserve">What do you think the replacement value was of all your </w:t>
            </w:r>
            <w:r w:rsidRPr="00F67237">
              <w:rPr>
                <w:rFonts w:ascii="Arial" w:hAnsi="Arial" w:cs="Arial"/>
                <w:sz w:val="20"/>
                <w:szCs w:val="20"/>
                <w:u w:val="single"/>
              </w:rPr>
              <w:t>owned</w:t>
            </w:r>
            <w:r w:rsidRPr="00F67237">
              <w:rPr>
                <w:rFonts w:ascii="Arial" w:hAnsi="Arial" w:cs="Arial"/>
                <w:sz w:val="20"/>
                <w:szCs w:val="20"/>
              </w:rPr>
              <w:t xml:space="preserve"> and/or </w:t>
            </w:r>
            <w:r w:rsidRPr="00F67237">
              <w:rPr>
                <w:rFonts w:ascii="Arial" w:hAnsi="Arial" w:cs="Arial"/>
                <w:sz w:val="20"/>
                <w:szCs w:val="20"/>
                <w:u w:val="single"/>
              </w:rPr>
              <w:t>rented</w:t>
            </w:r>
            <w:r w:rsidRPr="00F67237">
              <w:rPr>
                <w:rFonts w:ascii="Arial" w:hAnsi="Arial" w:cs="Arial"/>
                <w:sz w:val="20"/>
                <w:szCs w:val="20"/>
              </w:rPr>
              <w:t xml:space="preserve"> equipment and machinery </w:t>
            </w:r>
            <w:r w:rsidRPr="00F67237">
              <w:rPr>
                <w:rFonts w:ascii="Arial" w:hAnsi="Arial" w:cs="Arial"/>
                <w:b/>
                <w:i/>
                <w:sz w:val="20"/>
                <w:szCs w:val="20"/>
              </w:rPr>
              <w:t>(in Birr)</w:t>
            </w:r>
            <w:r w:rsidRPr="00F67237">
              <w:rPr>
                <w:rFonts w:ascii="Arial" w:hAnsi="Arial" w:cs="Arial"/>
                <w:i/>
                <w:sz w:val="20"/>
                <w:szCs w:val="20"/>
              </w:rPr>
              <w:t xml:space="preserve"> 2 years ago</w:t>
            </w:r>
            <w:r w:rsidRPr="00F67237">
              <w:rPr>
                <w:rFonts w:ascii="Arial" w:hAnsi="Arial" w:cs="Arial"/>
                <w:sz w:val="20"/>
                <w:szCs w:val="20"/>
              </w:rPr>
              <w:t>?</w:t>
            </w:r>
            <w:r w:rsidR="005522FC" w:rsidRPr="00F67237">
              <w:rPr>
                <w:rFonts w:ascii="Arial" w:hAnsi="Arial" w:cs="Arial"/>
                <w:i/>
                <w:sz w:val="20"/>
                <w:szCs w:val="20"/>
              </w:rPr>
              <w:t xml:space="preserve"> /¨ 2 </w:t>
            </w:r>
            <w:r w:rsidR="005522FC" w:rsidRPr="00F67237">
              <w:rPr>
                <w:rFonts w:ascii="Nyala" w:hAnsi="Nyala" w:cs="Nyala"/>
                <w:i/>
                <w:sz w:val="20"/>
                <w:szCs w:val="20"/>
              </w:rPr>
              <w:t>ሁለት</w:t>
            </w:r>
            <w:r w:rsidR="004528FF" w:rsidRPr="00F67237">
              <w:rPr>
                <w:rFonts w:ascii="Arial" w:hAnsi="Arial" w:cs="Arial"/>
                <w:i/>
                <w:sz w:val="20"/>
                <w:szCs w:val="20"/>
              </w:rPr>
              <w:t xml:space="preserve"> </w:t>
            </w:r>
            <w:r w:rsidR="004528FF" w:rsidRPr="00F67237">
              <w:rPr>
                <w:rFonts w:ascii="Nyala" w:hAnsi="Nyala" w:cs="Nyala"/>
                <w:sz w:val="20"/>
                <w:szCs w:val="20"/>
              </w:rPr>
              <w:t>ዓመት</w:t>
            </w:r>
            <w:r w:rsidR="004528FF" w:rsidRPr="00F67237">
              <w:rPr>
                <w:rFonts w:ascii="Arial" w:hAnsi="Arial" w:cs="Arial"/>
                <w:sz w:val="20"/>
                <w:szCs w:val="20"/>
              </w:rPr>
              <w:t xml:space="preserve"> </w:t>
            </w:r>
            <w:r w:rsidR="004528FF" w:rsidRPr="00F67237">
              <w:rPr>
                <w:rFonts w:ascii="Nyala" w:hAnsi="Nyala" w:cs="Nyala"/>
                <w:sz w:val="20"/>
                <w:szCs w:val="20"/>
              </w:rPr>
              <w:t>በፊት</w:t>
            </w:r>
            <w:r w:rsidR="005522FC" w:rsidRPr="00F67237">
              <w:rPr>
                <w:rFonts w:ascii="Arial" w:hAnsi="Arial" w:cs="Arial"/>
                <w:i/>
                <w:sz w:val="20"/>
                <w:szCs w:val="20"/>
              </w:rPr>
              <w:t xml:space="preserve"> </w:t>
            </w:r>
            <w:r w:rsidR="005522FC" w:rsidRPr="00F67237">
              <w:rPr>
                <w:rFonts w:ascii="Nyala" w:hAnsi="Nyala" w:cs="Nyala"/>
                <w:i/>
                <w:sz w:val="20"/>
                <w:szCs w:val="20"/>
                <w:u w:val="single"/>
              </w:rPr>
              <w:t>የርስዎ</w:t>
            </w:r>
            <w:r w:rsidR="005522FC" w:rsidRPr="00F67237">
              <w:rPr>
                <w:rFonts w:ascii="Arial" w:hAnsi="Arial" w:cs="Arial"/>
                <w:i/>
                <w:sz w:val="20"/>
                <w:szCs w:val="20"/>
              </w:rPr>
              <w:t xml:space="preserve"> </w:t>
            </w:r>
            <w:r w:rsidR="005522FC" w:rsidRPr="00F67237">
              <w:rPr>
                <w:rFonts w:ascii="Nyala" w:hAnsi="Nyala" w:cs="Nyala"/>
                <w:i/>
                <w:sz w:val="20"/>
                <w:szCs w:val="20"/>
              </w:rPr>
              <w:t>የሆኑና</w:t>
            </w:r>
            <w:r w:rsidR="004528FF" w:rsidRPr="00F67237">
              <w:rPr>
                <w:rFonts w:ascii="Arial" w:hAnsi="Arial" w:cs="Arial"/>
                <w:i/>
                <w:sz w:val="20"/>
                <w:szCs w:val="20"/>
              </w:rPr>
              <w:t xml:space="preserve"> </w:t>
            </w:r>
            <w:r w:rsidR="005522FC" w:rsidRPr="00F67237">
              <w:rPr>
                <w:rFonts w:ascii="Nyala" w:hAnsi="Nyala" w:cs="Nyala"/>
                <w:i/>
                <w:sz w:val="20"/>
                <w:szCs w:val="20"/>
                <w:u w:val="single"/>
              </w:rPr>
              <w:t>ተከራይተው</w:t>
            </w:r>
            <w:r w:rsidR="005522FC" w:rsidRPr="00F67237">
              <w:rPr>
                <w:rFonts w:ascii="Arial" w:hAnsi="Arial" w:cs="Arial"/>
                <w:i/>
                <w:sz w:val="20"/>
                <w:szCs w:val="20"/>
                <w:u w:val="single"/>
              </w:rPr>
              <w:t xml:space="preserve"> </w:t>
            </w:r>
            <w:r w:rsidR="005522FC" w:rsidRPr="00F67237">
              <w:rPr>
                <w:rFonts w:ascii="Nyala" w:hAnsi="Nyala" w:cs="Nyala"/>
                <w:i/>
                <w:sz w:val="20"/>
                <w:szCs w:val="20"/>
              </w:rPr>
              <w:t>የሚጠቀሙባቸው</w:t>
            </w:r>
            <w:r w:rsidR="005522FC" w:rsidRPr="00F67237">
              <w:rPr>
                <w:rFonts w:ascii="Arial" w:hAnsi="Arial" w:cs="Arial"/>
                <w:i/>
                <w:sz w:val="20"/>
                <w:szCs w:val="20"/>
              </w:rPr>
              <w:t xml:space="preserve"> </w:t>
            </w:r>
            <w:r w:rsidR="005522FC" w:rsidRPr="00F67237">
              <w:rPr>
                <w:rFonts w:ascii="Nyala" w:hAnsi="Nyala" w:cs="Nyala"/>
                <w:i/>
                <w:sz w:val="20"/>
                <w:szCs w:val="20"/>
              </w:rPr>
              <w:t>ማሽንና</w:t>
            </w:r>
            <w:r w:rsidR="005522FC" w:rsidRPr="00F67237">
              <w:rPr>
                <w:rFonts w:ascii="Arial" w:hAnsi="Arial" w:cs="Arial"/>
                <w:i/>
                <w:sz w:val="20"/>
                <w:szCs w:val="20"/>
              </w:rPr>
              <w:t xml:space="preserve"> </w:t>
            </w:r>
            <w:r w:rsidR="005522FC" w:rsidRPr="00F67237">
              <w:rPr>
                <w:rFonts w:ascii="Nyala" w:hAnsi="Nyala" w:cs="Nyala"/>
                <w:i/>
                <w:sz w:val="20"/>
                <w:szCs w:val="20"/>
              </w:rPr>
              <w:t>እቃዎች</w:t>
            </w:r>
            <w:r w:rsidR="005522FC" w:rsidRPr="00F67237">
              <w:rPr>
                <w:rFonts w:ascii="Arial" w:hAnsi="Arial" w:cs="Arial"/>
                <w:i/>
                <w:sz w:val="20"/>
                <w:szCs w:val="20"/>
              </w:rPr>
              <w:t xml:space="preserve"> </w:t>
            </w:r>
            <w:r w:rsidR="005522FC" w:rsidRPr="00F67237">
              <w:rPr>
                <w:rFonts w:ascii="Nyala" w:hAnsi="Nyala" w:cs="Nyala"/>
                <w:i/>
                <w:sz w:val="20"/>
                <w:szCs w:val="20"/>
              </w:rPr>
              <w:t>ቢሸጡ</w:t>
            </w:r>
            <w:r w:rsidR="005522FC" w:rsidRPr="00F67237">
              <w:rPr>
                <w:rFonts w:ascii="Arial" w:hAnsi="Arial" w:cs="Arial"/>
                <w:i/>
                <w:sz w:val="20"/>
                <w:szCs w:val="20"/>
              </w:rPr>
              <w:t xml:space="preserve"> </w:t>
            </w:r>
            <w:r w:rsidR="005522FC" w:rsidRPr="00F67237">
              <w:rPr>
                <w:rFonts w:ascii="Nyala" w:hAnsi="Nyala" w:cs="Nyala"/>
                <w:i/>
                <w:sz w:val="20"/>
                <w:szCs w:val="20"/>
              </w:rPr>
              <w:t>ምን</w:t>
            </w:r>
            <w:r w:rsidR="005522FC" w:rsidRPr="00F67237">
              <w:rPr>
                <w:rFonts w:ascii="Arial" w:hAnsi="Arial" w:cs="Arial"/>
                <w:i/>
                <w:sz w:val="20"/>
                <w:szCs w:val="20"/>
              </w:rPr>
              <w:t xml:space="preserve"> </w:t>
            </w:r>
            <w:r w:rsidR="005522FC" w:rsidRPr="00F67237">
              <w:rPr>
                <w:rFonts w:ascii="Nyala" w:hAnsi="Nyala" w:cs="Nyala"/>
                <w:i/>
                <w:sz w:val="20"/>
                <w:szCs w:val="20"/>
              </w:rPr>
              <w:t>ያህል</w:t>
            </w:r>
            <w:r w:rsidR="005522FC" w:rsidRPr="00F67237">
              <w:rPr>
                <w:rFonts w:ascii="Arial" w:hAnsi="Arial" w:cs="Arial"/>
                <w:i/>
                <w:sz w:val="20"/>
                <w:szCs w:val="20"/>
              </w:rPr>
              <w:t xml:space="preserve"> </w:t>
            </w:r>
            <w:r w:rsidR="005522FC" w:rsidRPr="00F67237">
              <w:rPr>
                <w:rFonts w:ascii="Nyala" w:hAnsi="Nyala" w:cs="Nyala"/>
                <w:i/>
                <w:sz w:val="20"/>
                <w:szCs w:val="20"/>
              </w:rPr>
              <w:t>ገንዘብ</w:t>
            </w:r>
            <w:r w:rsidR="005522FC" w:rsidRPr="00F67237">
              <w:rPr>
                <w:rFonts w:ascii="Arial" w:hAnsi="Arial" w:cs="Arial"/>
                <w:i/>
                <w:sz w:val="20"/>
                <w:szCs w:val="20"/>
              </w:rPr>
              <w:t xml:space="preserve"> (</w:t>
            </w:r>
            <w:r w:rsidR="005522FC" w:rsidRPr="00F67237">
              <w:rPr>
                <w:rFonts w:ascii="Nyala" w:hAnsi="Nyala" w:cs="Nyala"/>
                <w:b/>
                <w:i/>
                <w:sz w:val="20"/>
                <w:szCs w:val="20"/>
              </w:rPr>
              <w:t>ብር</w:t>
            </w:r>
            <w:r w:rsidR="005522FC" w:rsidRPr="00F67237">
              <w:rPr>
                <w:rFonts w:ascii="Arial" w:hAnsi="Arial" w:cs="Arial"/>
                <w:b/>
                <w:i/>
                <w:sz w:val="20"/>
                <w:szCs w:val="20"/>
              </w:rPr>
              <w:t xml:space="preserve">) </w:t>
            </w:r>
            <w:r w:rsidR="004528FF" w:rsidRPr="00F67237">
              <w:rPr>
                <w:rFonts w:ascii="Nyala" w:hAnsi="Nyala" w:cs="Nyala"/>
                <w:i/>
                <w:sz w:val="20"/>
                <w:szCs w:val="20"/>
              </w:rPr>
              <w:t>ያስገጊ</w:t>
            </w:r>
            <w:r w:rsidR="004528FF" w:rsidRPr="00F67237">
              <w:rPr>
                <w:rFonts w:ascii="Arial" w:hAnsi="Arial" w:cs="Arial"/>
                <w:i/>
                <w:sz w:val="20"/>
                <w:szCs w:val="20"/>
              </w:rPr>
              <w:t xml:space="preserve"> </w:t>
            </w:r>
            <w:r w:rsidR="004528FF" w:rsidRPr="00F67237">
              <w:rPr>
                <w:rFonts w:ascii="Nyala" w:hAnsi="Nyala" w:cs="Nyala"/>
                <w:i/>
                <w:sz w:val="20"/>
                <w:szCs w:val="20"/>
              </w:rPr>
              <w:t>ነበር</w:t>
            </w:r>
            <w:r w:rsidR="005522FC" w:rsidRPr="00F67237">
              <w:rPr>
                <w:rFonts w:ascii="Arial" w:hAnsi="Arial" w:cs="Arial"/>
                <w:sz w:val="20"/>
                <w:szCs w:val="20"/>
              </w:rPr>
              <w:t>?</w:t>
            </w:r>
          </w:p>
        </w:tc>
      </w:tr>
      <w:tr w:rsidR="00214378" w:rsidRPr="00F67237" w14:paraId="36A2A821" w14:textId="77777777" w:rsidTr="00F901D6">
        <w:tblPrEx>
          <w:tblCellMar>
            <w:top w:w="108" w:type="dxa"/>
            <w:bottom w:w="108" w:type="dxa"/>
          </w:tblCellMar>
        </w:tblPrEx>
        <w:trPr>
          <w:trHeight w:val="333"/>
        </w:trPr>
        <w:tc>
          <w:tcPr>
            <w:tcW w:w="895" w:type="dxa"/>
            <w:gridSpan w:val="2"/>
          </w:tcPr>
          <w:p w14:paraId="5EB28864" w14:textId="77777777" w:rsidR="00214378" w:rsidRPr="00F67237" w:rsidRDefault="00214378" w:rsidP="00214378">
            <w:pPr>
              <w:rPr>
                <w:rFonts w:ascii="Arial" w:hAnsi="Arial" w:cs="Arial"/>
                <w:sz w:val="20"/>
                <w:szCs w:val="20"/>
              </w:rPr>
            </w:pPr>
            <w:r w:rsidRPr="00F67237">
              <w:rPr>
                <w:rFonts w:ascii="Arial" w:hAnsi="Arial" w:cs="Arial"/>
                <w:sz w:val="20"/>
                <w:szCs w:val="20"/>
              </w:rPr>
              <w:t>18</w:t>
            </w:r>
          </w:p>
        </w:tc>
        <w:tc>
          <w:tcPr>
            <w:tcW w:w="8393" w:type="dxa"/>
            <w:gridSpan w:val="4"/>
          </w:tcPr>
          <w:p w14:paraId="02273ED8" w14:textId="5CA44D5B" w:rsidR="00214378" w:rsidRPr="00F67237" w:rsidRDefault="00214378" w:rsidP="00214378">
            <w:pPr>
              <w:rPr>
                <w:rFonts w:ascii="Arial" w:hAnsi="Arial" w:cs="Arial"/>
                <w:sz w:val="20"/>
                <w:szCs w:val="20"/>
              </w:rPr>
            </w:pPr>
            <w:r w:rsidRPr="00F67237">
              <w:rPr>
                <w:rFonts w:ascii="Arial" w:hAnsi="Arial" w:cs="Arial"/>
                <w:sz w:val="20"/>
                <w:szCs w:val="20"/>
              </w:rPr>
              <w:t xml:space="preserve">What were the approximate amounts spent on each of the following in the </w:t>
            </w:r>
            <w:r w:rsidRPr="00F67237">
              <w:rPr>
                <w:rFonts w:ascii="Arial" w:hAnsi="Arial" w:cs="Arial"/>
                <w:sz w:val="20"/>
                <w:szCs w:val="20"/>
                <w:u w:val="single"/>
              </w:rPr>
              <w:t>last 30 working days</w:t>
            </w:r>
            <w:r w:rsidRPr="00F67237">
              <w:rPr>
                <w:rFonts w:ascii="Arial" w:hAnsi="Arial" w:cs="Arial"/>
                <w:sz w:val="20"/>
                <w:szCs w:val="20"/>
              </w:rPr>
              <w:t xml:space="preserve">? In other words, how much did you spend on each of these expenses in the </w:t>
            </w:r>
            <w:r w:rsidRPr="00F67237">
              <w:rPr>
                <w:rFonts w:ascii="Arial" w:hAnsi="Arial" w:cs="Arial"/>
                <w:sz w:val="20"/>
                <w:szCs w:val="20"/>
                <w:u w:val="single"/>
              </w:rPr>
              <w:t>last 30 working days</w:t>
            </w:r>
            <w:r w:rsidRPr="00F67237">
              <w:rPr>
                <w:rFonts w:ascii="Arial" w:hAnsi="Arial" w:cs="Arial"/>
                <w:sz w:val="20"/>
                <w:szCs w:val="20"/>
              </w:rPr>
              <w:t>? Only include expenses for your business.</w:t>
            </w:r>
            <w:r w:rsidR="003A0CF9" w:rsidRPr="00F67237">
              <w:rPr>
                <w:rFonts w:ascii="Arial" w:hAnsi="Arial" w:cs="Arial"/>
                <w:sz w:val="20"/>
                <w:szCs w:val="20"/>
              </w:rPr>
              <w:t xml:space="preserve">/ </w:t>
            </w:r>
            <w:r w:rsidR="003A0CF9" w:rsidRPr="00F67237">
              <w:rPr>
                <w:rFonts w:ascii="Nyala" w:hAnsi="Nyala" w:cs="Nyala"/>
                <w:sz w:val="20"/>
                <w:szCs w:val="20"/>
                <w:u w:val="single"/>
              </w:rPr>
              <w:t>ባለፉት</w:t>
            </w:r>
            <w:r w:rsidR="003A0CF9" w:rsidRPr="00F67237">
              <w:rPr>
                <w:rFonts w:ascii="Arial" w:hAnsi="Arial" w:cs="Arial"/>
                <w:sz w:val="20"/>
                <w:szCs w:val="20"/>
                <w:u w:val="single"/>
              </w:rPr>
              <w:t xml:space="preserve"> 30 </w:t>
            </w:r>
            <w:r w:rsidR="003A0CF9" w:rsidRPr="00F67237">
              <w:rPr>
                <w:rFonts w:ascii="Nyala" w:hAnsi="Nyala" w:cs="Nyala"/>
                <w:sz w:val="20"/>
                <w:szCs w:val="20"/>
                <w:u w:val="single"/>
              </w:rPr>
              <w:t>የስራ</w:t>
            </w:r>
            <w:r w:rsidR="003A0CF9" w:rsidRPr="00F67237">
              <w:rPr>
                <w:rFonts w:ascii="Arial" w:hAnsi="Arial" w:cs="Arial"/>
                <w:sz w:val="20"/>
                <w:szCs w:val="20"/>
                <w:u w:val="single"/>
              </w:rPr>
              <w:t xml:space="preserve"> </w:t>
            </w:r>
            <w:r w:rsidR="003A0CF9" w:rsidRPr="00F67237">
              <w:rPr>
                <w:rFonts w:ascii="Nyala" w:hAnsi="Nyala" w:cs="Nyala"/>
                <w:sz w:val="20"/>
                <w:szCs w:val="20"/>
                <w:u w:val="single"/>
              </w:rPr>
              <w:t>ቀናት</w:t>
            </w:r>
            <w:r w:rsidR="003A0CF9" w:rsidRPr="00F67237">
              <w:rPr>
                <w:rFonts w:ascii="Arial" w:hAnsi="Arial" w:cs="Arial"/>
                <w:sz w:val="20"/>
                <w:szCs w:val="20"/>
              </w:rPr>
              <w:t xml:space="preserve"> </w:t>
            </w:r>
            <w:r w:rsidR="003A0CF9" w:rsidRPr="00F67237">
              <w:rPr>
                <w:rFonts w:ascii="Nyala" w:hAnsi="Nyala" w:cs="Nyala"/>
                <w:sz w:val="20"/>
                <w:szCs w:val="20"/>
              </w:rPr>
              <w:t>ለሚከተሉት</w:t>
            </w:r>
            <w:r w:rsidR="003A0CF9" w:rsidRPr="00F67237">
              <w:rPr>
                <w:rFonts w:ascii="Arial" w:hAnsi="Arial" w:cs="Arial"/>
                <w:sz w:val="20"/>
                <w:szCs w:val="20"/>
              </w:rPr>
              <w:t xml:space="preserve"> </w:t>
            </w:r>
            <w:r w:rsidR="003A0CF9" w:rsidRPr="00F67237">
              <w:rPr>
                <w:rFonts w:ascii="Nyala" w:hAnsi="Nyala" w:cs="Nyala"/>
                <w:sz w:val="20"/>
                <w:szCs w:val="20"/>
              </w:rPr>
              <w:t>ለያንዳንዱ</w:t>
            </w:r>
            <w:r w:rsidR="003A0CF9" w:rsidRPr="00F67237">
              <w:rPr>
                <w:rFonts w:ascii="Arial" w:hAnsi="Arial" w:cs="Arial"/>
                <w:sz w:val="20"/>
                <w:szCs w:val="20"/>
              </w:rPr>
              <w:t xml:space="preserve"> </w:t>
            </w:r>
            <w:r w:rsidR="003A0CF9" w:rsidRPr="00F67237">
              <w:rPr>
                <w:rFonts w:ascii="Nyala" w:hAnsi="Nyala" w:cs="Nyala"/>
                <w:sz w:val="20"/>
                <w:szCs w:val="20"/>
              </w:rPr>
              <w:t>ነገሮች</w:t>
            </w:r>
            <w:r w:rsidR="003A0CF9" w:rsidRPr="00F67237">
              <w:rPr>
                <w:rFonts w:ascii="Arial" w:hAnsi="Arial" w:cs="Arial"/>
                <w:sz w:val="20"/>
                <w:szCs w:val="20"/>
              </w:rPr>
              <w:t xml:space="preserve"> </w:t>
            </w:r>
            <w:r w:rsidR="003A0CF9" w:rsidRPr="00F67237">
              <w:rPr>
                <w:rFonts w:ascii="Nyala" w:hAnsi="Nyala" w:cs="Nyala"/>
                <w:sz w:val="20"/>
                <w:szCs w:val="20"/>
              </w:rPr>
              <w:t>የወጣው</w:t>
            </w:r>
            <w:r w:rsidR="003A0CF9" w:rsidRPr="00F67237">
              <w:rPr>
                <w:rFonts w:ascii="Arial" w:hAnsi="Arial" w:cs="Arial"/>
                <w:sz w:val="20"/>
                <w:szCs w:val="20"/>
              </w:rPr>
              <w:t xml:space="preserve"> </w:t>
            </w:r>
            <w:r w:rsidR="003A0CF9" w:rsidRPr="00F67237">
              <w:rPr>
                <w:rFonts w:ascii="Nyala" w:hAnsi="Nyala" w:cs="Nyala"/>
                <w:sz w:val="20"/>
                <w:szCs w:val="20"/>
              </w:rPr>
              <w:t>ወጪ</w:t>
            </w:r>
            <w:r w:rsidR="003A0CF9" w:rsidRPr="00F67237">
              <w:rPr>
                <w:rFonts w:ascii="Arial" w:hAnsi="Arial" w:cs="Arial"/>
                <w:sz w:val="20"/>
                <w:szCs w:val="20"/>
              </w:rPr>
              <w:t xml:space="preserve"> </w:t>
            </w:r>
            <w:r w:rsidR="003A0CF9" w:rsidRPr="00F67237">
              <w:rPr>
                <w:rFonts w:ascii="Nyala" w:hAnsi="Nyala" w:cs="Nyala"/>
                <w:sz w:val="20"/>
                <w:szCs w:val="20"/>
              </w:rPr>
              <w:t>ምን</w:t>
            </w:r>
            <w:r w:rsidR="003A0CF9" w:rsidRPr="00F67237">
              <w:rPr>
                <w:rFonts w:ascii="Arial" w:hAnsi="Arial" w:cs="Arial"/>
                <w:sz w:val="20"/>
                <w:szCs w:val="20"/>
              </w:rPr>
              <w:t xml:space="preserve"> </w:t>
            </w:r>
            <w:r w:rsidR="003A0CF9" w:rsidRPr="00F67237">
              <w:rPr>
                <w:rFonts w:ascii="Nyala" w:hAnsi="Nyala" w:cs="Nyala"/>
                <w:sz w:val="20"/>
                <w:szCs w:val="20"/>
              </w:rPr>
              <w:t>ያህል</w:t>
            </w:r>
            <w:r w:rsidR="003A0CF9" w:rsidRPr="00F67237">
              <w:rPr>
                <w:rFonts w:ascii="Arial" w:hAnsi="Arial" w:cs="Arial"/>
                <w:sz w:val="20"/>
                <w:szCs w:val="20"/>
              </w:rPr>
              <w:t xml:space="preserve"> </w:t>
            </w:r>
            <w:r w:rsidR="003A0CF9" w:rsidRPr="00F67237">
              <w:rPr>
                <w:rFonts w:ascii="Nyala" w:hAnsi="Nyala" w:cs="Nyala"/>
                <w:sz w:val="20"/>
                <w:szCs w:val="20"/>
              </w:rPr>
              <w:t>ይሆናል</w:t>
            </w:r>
            <w:r w:rsidR="003A0CF9" w:rsidRPr="00F67237">
              <w:rPr>
                <w:rFonts w:ascii="Arial" w:hAnsi="Arial" w:cs="Arial"/>
                <w:sz w:val="20"/>
                <w:szCs w:val="20"/>
              </w:rPr>
              <w:t xml:space="preserve">? </w:t>
            </w:r>
            <w:r w:rsidR="003A0CF9" w:rsidRPr="00F67237">
              <w:rPr>
                <w:rFonts w:ascii="Nyala" w:hAnsi="Nyala" w:cs="Nyala"/>
                <w:sz w:val="20"/>
                <w:szCs w:val="20"/>
              </w:rPr>
              <w:t>ለንግድ</w:t>
            </w:r>
            <w:r w:rsidR="003A0CF9" w:rsidRPr="00F67237">
              <w:rPr>
                <w:rFonts w:ascii="Arial" w:hAnsi="Arial" w:cs="Arial"/>
                <w:sz w:val="20"/>
                <w:szCs w:val="20"/>
              </w:rPr>
              <w:t xml:space="preserve"> </w:t>
            </w:r>
            <w:r w:rsidR="003A0CF9" w:rsidRPr="00F67237">
              <w:rPr>
                <w:rFonts w:ascii="Nyala" w:hAnsi="Nyala" w:cs="Nyala"/>
                <w:sz w:val="20"/>
                <w:szCs w:val="20"/>
              </w:rPr>
              <w:t>ስራዎ</w:t>
            </w:r>
            <w:r w:rsidR="003A0CF9" w:rsidRPr="00F67237">
              <w:rPr>
                <w:rFonts w:ascii="Arial" w:hAnsi="Arial" w:cs="Arial"/>
                <w:sz w:val="20"/>
                <w:szCs w:val="20"/>
              </w:rPr>
              <w:t xml:space="preserve"> </w:t>
            </w:r>
            <w:r w:rsidR="003A0CF9" w:rsidRPr="00F67237">
              <w:rPr>
                <w:rFonts w:ascii="Nyala" w:hAnsi="Nyala" w:cs="Nyala"/>
                <w:sz w:val="20"/>
                <w:szCs w:val="20"/>
              </w:rPr>
              <w:t>ሲባል</w:t>
            </w:r>
            <w:r w:rsidR="003A0CF9" w:rsidRPr="00F67237">
              <w:rPr>
                <w:rFonts w:ascii="Arial" w:hAnsi="Arial" w:cs="Arial"/>
                <w:sz w:val="20"/>
                <w:szCs w:val="20"/>
              </w:rPr>
              <w:t xml:space="preserve"> </w:t>
            </w:r>
            <w:r w:rsidR="003A0CF9" w:rsidRPr="00F67237">
              <w:rPr>
                <w:rFonts w:ascii="Nyala" w:hAnsi="Nyala" w:cs="Nyala"/>
                <w:sz w:val="20"/>
                <w:szCs w:val="20"/>
              </w:rPr>
              <w:t>የወጣውን</w:t>
            </w:r>
            <w:r w:rsidR="003A0CF9" w:rsidRPr="00F67237">
              <w:rPr>
                <w:rFonts w:ascii="Arial" w:hAnsi="Arial" w:cs="Arial"/>
                <w:sz w:val="20"/>
                <w:szCs w:val="20"/>
              </w:rPr>
              <w:t xml:space="preserve"> </w:t>
            </w:r>
            <w:r w:rsidR="003A0CF9" w:rsidRPr="00F67237">
              <w:rPr>
                <w:rFonts w:ascii="Nyala" w:hAnsi="Nyala" w:cs="Nyala"/>
                <w:sz w:val="20"/>
                <w:szCs w:val="20"/>
              </w:rPr>
              <w:t>ወጪ</w:t>
            </w:r>
            <w:r w:rsidR="003A0CF9" w:rsidRPr="00F67237">
              <w:rPr>
                <w:rFonts w:ascii="Arial" w:hAnsi="Arial" w:cs="Arial"/>
                <w:sz w:val="20"/>
                <w:szCs w:val="20"/>
              </w:rPr>
              <w:t xml:space="preserve"> </w:t>
            </w:r>
            <w:r w:rsidR="003A0CF9" w:rsidRPr="00F67237">
              <w:rPr>
                <w:rFonts w:ascii="Nyala" w:hAnsi="Nyala" w:cs="Nyala"/>
                <w:sz w:val="20"/>
                <w:szCs w:val="20"/>
              </w:rPr>
              <w:t>ብቻ</w:t>
            </w:r>
            <w:r w:rsidR="003A0CF9" w:rsidRPr="00F67237">
              <w:rPr>
                <w:rFonts w:ascii="Arial" w:hAnsi="Arial" w:cs="Arial"/>
                <w:sz w:val="20"/>
                <w:szCs w:val="20"/>
              </w:rPr>
              <w:t xml:space="preserve"> </w:t>
            </w:r>
            <w:r w:rsidR="003A0CF9" w:rsidRPr="00F67237">
              <w:rPr>
                <w:rFonts w:ascii="Nyala" w:hAnsi="Nyala" w:cs="Nyala"/>
                <w:sz w:val="20"/>
                <w:szCs w:val="20"/>
              </w:rPr>
              <w:t>ያካቱ፡፡</w:t>
            </w:r>
          </w:p>
        </w:tc>
      </w:tr>
      <w:tr w:rsidR="00214378" w:rsidRPr="00F67237" w14:paraId="757D4DDB" w14:textId="77777777" w:rsidTr="00F901D6">
        <w:tblPrEx>
          <w:tblCellMar>
            <w:top w:w="108" w:type="dxa"/>
            <w:bottom w:w="108" w:type="dxa"/>
          </w:tblCellMar>
        </w:tblPrEx>
        <w:trPr>
          <w:trHeight w:val="333"/>
        </w:trPr>
        <w:tc>
          <w:tcPr>
            <w:tcW w:w="895" w:type="dxa"/>
            <w:gridSpan w:val="2"/>
          </w:tcPr>
          <w:p w14:paraId="1918D4A8" w14:textId="77777777" w:rsidR="00214378" w:rsidRPr="00F67237" w:rsidRDefault="00214378" w:rsidP="005C5AA9">
            <w:pPr>
              <w:rPr>
                <w:rFonts w:ascii="Arial" w:hAnsi="Arial" w:cs="Arial"/>
                <w:sz w:val="20"/>
                <w:szCs w:val="20"/>
              </w:rPr>
            </w:pPr>
          </w:p>
        </w:tc>
        <w:tc>
          <w:tcPr>
            <w:tcW w:w="8393" w:type="dxa"/>
            <w:gridSpan w:val="4"/>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83"/>
              <w:gridCol w:w="4594"/>
            </w:tblGrid>
            <w:tr w:rsidR="00214378" w:rsidRPr="00F67237" w14:paraId="2C9833A5" w14:textId="77777777" w:rsidTr="00D45693">
              <w:trPr>
                <w:trHeight w:hRule="exact" w:val="567"/>
              </w:trPr>
              <w:tc>
                <w:tcPr>
                  <w:tcW w:w="2191" w:type="pct"/>
                  <w:vAlign w:val="center"/>
                </w:tcPr>
                <w:p w14:paraId="68A2F344" w14:textId="15F52743" w:rsidR="00214378" w:rsidRPr="00F67237" w:rsidRDefault="00214378" w:rsidP="005C5AA9">
                  <w:pPr>
                    <w:rPr>
                      <w:rFonts w:ascii="Arial" w:hAnsi="Arial" w:cs="Arial"/>
                      <w:sz w:val="20"/>
                      <w:szCs w:val="20"/>
                    </w:rPr>
                  </w:pPr>
                  <w:r w:rsidRPr="00F67237">
                    <w:rPr>
                      <w:rFonts w:ascii="Arial" w:hAnsi="Arial" w:cs="Arial"/>
                      <w:sz w:val="20"/>
                      <w:szCs w:val="20"/>
                    </w:rPr>
                    <w:t xml:space="preserve">a. Salaries of employees </w:t>
                  </w:r>
                  <w:r w:rsidR="00DD37D3" w:rsidRPr="00F67237">
                    <w:rPr>
                      <w:rFonts w:ascii="Arial" w:hAnsi="Arial" w:cs="Arial"/>
                      <w:sz w:val="20"/>
                      <w:szCs w:val="20"/>
                    </w:rPr>
                    <w:t xml:space="preserve">/ </w:t>
                  </w:r>
                  <w:r w:rsidR="00DD37D3" w:rsidRPr="00F67237">
                    <w:rPr>
                      <w:rFonts w:ascii="Nyala" w:hAnsi="Nyala" w:cs="Nyala"/>
                      <w:sz w:val="20"/>
                      <w:szCs w:val="20"/>
                    </w:rPr>
                    <w:t>የሰራተኞች</w:t>
                  </w:r>
                  <w:r w:rsidR="00DD37D3" w:rsidRPr="00F67237">
                    <w:rPr>
                      <w:rFonts w:ascii="Arial" w:hAnsi="Arial" w:cs="Arial"/>
                      <w:sz w:val="20"/>
                      <w:szCs w:val="20"/>
                    </w:rPr>
                    <w:t xml:space="preserve"> </w:t>
                  </w:r>
                  <w:r w:rsidR="00DD37D3" w:rsidRPr="00F67237">
                    <w:rPr>
                      <w:rFonts w:ascii="Nyala" w:hAnsi="Nyala" w:cs="Nyala"/>
                      <w:sz w:val="20"/>
                      <w:szCs w:val="20"/>
                    </w:rPr>
                    <w:t>ደመወዝ</w:t>
                  </w:r>
                </w:p>
              </w:tc>
              <w:tc>
                <w:tcPr>
                  <w:tcW w:w="2809" w:type="pct"/>
                  <w:vAlign w:val="center"/>
                </w:tcPr>
                <w:tbl>
                  <w:tblPr>
                    <w:tblStyle w:val="TableGrid"/>
                    <w:tblpPr w:leftFromText="180" w:rightFromText="180" w:vertAnchor="text" w:horzAnchor="margin" w:tblpXSpec="center" w:tblpY="-51"/>
                    <w:tblOverlap w:val="never"/>
                    <w:tblW w:w="0" w:type="auto"/>
                    <w:tblLayout w:type="fixed"/>
                    <w:tblLook w:val="04A0" w:firstRow="1" w:lastRow="0" w:firstColumn="1" w:lastColumn="0" w:noHBand="0" w:noVBand="1"/>
                  </w:tblPr>
                  <w:tblGrid>
                    <w:gridCol w:w="374"/>
                    <w:gridCol w:w="374"/>
                    <w:gridCol w:w="374"/>
                    <w:gridCol w:w="374"/>
                    <w:gridCol w:w="373"/>
                    <w:gridCol w:w="373"/>
                    <w:gridCol w:w="373"/>
                    <w:gridCol w:w="373"/>
                  </w:tblGrid>
                  <w:tr w:rsidR="00214378" w:rsidRPr="00F67237" w14:paraId="3A8F71CF" w14:textId="77777777" w:rsidTr="00D45693">
                    <w:tc>
                      <w:tcPr>
                        <w:tcW w:w="374" w:type="dxa"/>
                      </w:tcPr>
                      <w:p w14:paraId="4E5B676C" w14:textId="77777777" w:rsidR="00214378" w:rsidRPr="00F67237" w:rsidRDefault="00214378" w:rsidP="005C5AA9">
                        <w:pPr>
                          <w:ind w:left="1440" w:hanging="1440"/>
                          <w:rPr>
                            <w:rFonts w:ascii="Arial" w:hAnsi="Arial" w:cs="Arial"/>
                            <w:sz w:val="20"/>
                            <w:szCs w:val="20"/>
                          </w:rPr>
                        </w:pPr>
                        <w:r w:rsidRPr="00F67237">
                          <w:rPr>
                            <w:rFonts w:ascii="Arial" w:hAnsi="Arial" w:cs="Arial"/>
                            <w:sz w:val="20"/>
                            <w:szCs w:val="20"/>
                          </w:rPr>
                          <w:t>Birr</w:t>
                        </w:r>
                      </w:p>
                    </w:tc>
                    <w:tc>
                      <w:tcPr>
                        <w:tcW w:w="374" w:type="dxa"/>
                      </w:tcPr>
                      <w:p w14:paraId="239B6D68" w14:textId="77777777" w:rsidR="00214378" w:rsidRPr="00F67237" w:rsidRDefault="00214378" w:rsidP="005C5AA9">
                        <w:pPr>
                          <w:rPr>
                            <w:rFonts w:ascii="Arial" w:hAnsi="Arial" w:cs="Arial"/>
                            <w:sz w:val="20"/>
                            <w:szCs w:val="20"/>
                          </w:rPr>
                        </w:pPr>
                      </w:p>
                    </w:tc>
                    <w:tc>
                      <w:tcPr>
                        <w:tcW w:w="374" w:type="dxa"/>
                      </w:tcPr>
                      <w:p w14:paraId="1CC0FA16" w14:textId="77777777" w:rsidR="00214378" w:rsidRPr="00F67237" w:rsidRDefault="00214378" w:rsidP="005C5AA9">
                        <w:pPr>
                          <w:rPr>
                            <w:rFonts w:ascii="Arial" w:hAnsi="Arial" w:cs="Arial"/>
                            <w:sz w:val="20"/>
                            <w:szCs w:val="20"/>
                          </w:rPr>
                        </w:pPr>
                      </w:p>
                    </w:tc>
                    <w:tc>
                      <w:tcPr>
                        <w:tcW w:w="374" w:type="dxa"/>
                      </w:tcPr>
                      <w:p w14:paraId="3246E686" w14:textId="77777777" w:rsidR="00214378" w:rsidRPr="00F67237" w:rsidRDefault="00214378" w:rsidP="005C5AA9">
                        <w:pPr>
                          <w:rPr>
                            <w:rFonts w:ascii="Arial" w:hAnsi="Arial" w:cs="Arial"/>
                            <w:sz w:val="20"/>
                            <w:szCs w:val="20"/>
                          </w:rPr>
                        </w:pPr>
                      </w:p>
                    </w:tc>
                    <w:tc>
                      <w:tcPr>
                        <w:tcW w:w="373" w:type="dxa"/>
                      </w:tcPr>
                      <w:p w14:paraId="650675EC" w14:textId="77777777" w:rsidR="00214378" w:rsidRPr="00F67237" w:rsidRDefault="00214378" w:rsidP="005C5AA9">
                        <w:pPr>
                          <w:rPr>
                            <w:rFonts w:ascii="Arial" w:hAnsi="Arial" w:cs="Arial"/>
                            <w:i/>
                            <w:sz w:val="20"/>
                            <w:szCs w:val="20"/>
                          </w:rPr>
                        </w:pPr>
                      </w:p>
                    </w:tc>
                    <w:tc>
                      <w:tcPr>
                        <w:tcW w:w="373" w:type="dxa"/>
                      </w:tcPr>
                      <w:p w14:paraId="43E6D75E" w14:textId="77777777" w:rsidR="00214378" w:rsidRPr="00F67237" w:rsidRDefault="00214378" w:rsidP="005C5AA9">
                        <w:pPr>
                          <w:rPr>
                            <w:rFonts w:ascii="Arial" w:hAnsi="Arial" w:cs="Arial"/>
                            <w:i/>
                            <w:sz w:val="20"/>
                            <w:szCs w:val="20"/>
                          </w:rPr>
                        </w:pPr>
                      </w:p>
                    </w:tc>
                    <w:tc>
                      <w:tcPr>
                        <w:tcW w:w="373" w:type="dxa"/>
                      </w:tcPr>
                      <w:p w14:paraId="09E11BED" w14:textId="77777777" w:rsidR="00214378" w:rsidRPr="00F67237" w:rsidRDefault="00214378" w:rsidP="005C5AA9">
                        <w:pPr>
                          <w:rPr>
                            <w:rFonts w:ascii="Arial" w:hAnsi="Arial" w:cs="Arial"/>
                            <w:i/>
                            <w:sz w:val="20"/>
                            <w:szCs w:val="20"/>
                          </w:rPr>
                        </w:pPr>
                      </w:p>
                    </w:tc>
                    <w:tc>
                      <w:tcPr>
                        <w:tcW w:w="373" w:type="dxa"/>
                      </w:tcPr>
                      <w:p w14:paraId="1BF9005B" w14:textId="77777777" w:rsidR="00214378" w:rsidRPr="00F67237" w:rsidRDefault="00214378" w:rsidP="005C5AA9">
                        <w:pPr>
                          <w:rPr>
                            <w:rFonts w:ascii="Arial" w:hAnsi="Arial" w:cs="Arial"/>
                            <w:i/>
                            <w:sz w:val="20"/>
                            <w:szCs w:val="20"/>
                          </w:rPr>
                        </w:pPr>
                      </w:p>
                    </w:tc>
                  </w:tr>
                </w:tbl>
                <w:p w14:paraId="2C0DE85E" w14:textId="77777777" w:rsidR="00214378" w:rsidRPr="00F67237" w:rsidRDefault="00214378" w:rsidP="005C5AA9">
                  <w:pPr>
                    <w:rPr>
                      <w:rFonts w:ascii="Arial" w:hAnsi="Arial" w:cs="Arial"/>
                      <w:sz w:val="20"/>
                      <w:szCs w:val="20"/>
                    </w:rPr>
                  </w:pPr>
                </w:p>
              </w:tc>
            </w:tr>
          </w:tbl>
          <w:p w14:paraId="6601FE15" w14:textId="77777777" w:rsidR="00214378" w:rsidRPr="00F67237" w:rsidRDefault="00214378" w:rsidP="005C5AA9">
            <w:pPr>
              <w:rPr>
                <w:rFonts w:ascii="Arial" w:hAnsi="Arial" w:cs="Arial"/>
                <w:sz w:val="20"/>
                <w:szCs w:val="20"/>
              </w:rPr>
            </w:pPr>
          </w:p>
        </w:tc>
      </w:tr>
      <w:tr w:rsidR="00214378" w:rsidRPr="00F67237" w14:paraId="20C0A6ED" w14:textId="77777777" w:rsidTr="00F901D6">
        <w:tblPrEx>
          <w:tblCellMar>
            <w:top w:w="108" w:type="dxa"/>
            <w:bottom w:w="108" w:type="dxa"/>
          </w:tblCellMar>
        </w:tblPrEx>
        <w:trPr>
          <w:trHeight w:val="567"/>
        </w:trPr>
        <w:tc>
          <w:tcPr>
            <w:tcW w:w="895" w:type="dxa"/>
            <w:gridSpan w:val="2"/>
          </w:tcPr>
          <w:p w14:paraId="6320CFC7" w14:textId="77777777" w:rsidR="00214378" w:rsidRPr="00F67237" w:rsidRDefault="00214378" w:rsidP="005C5AA9">
            <w:pPr>
              <w:rPr>
                <w:rFonts w:ascii="Arial" w:hAnsi="Arial" w:cs="Arial"/>
                <w:sz w:val="20"/>
                <w:szCs w:val="20"/>
              </w:rPr>
            </w:pPr>
          </w:p>
        </w:tc>
        <w:tc>
          <w:tcPr>
            <w:tcW w:w="8393" w:type="dxa"/>
            <w:gridSpan w:val="4"/>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83"/>
              <w:gridCol w:w="4594"/>
            </w:tblGrid>
            <w:tr w:rsidR="00214378" w:rsidRPr="00F67237" w14:paraId="6C525A4F" w14:textId="77777777" w:rsidTr="00B45CB0">
              <w:trPr>
                <w:trHeight w:hRule="exact" w:val="567"/>
              </w:trPr>
              <w:tc>
                <w:tcPr>
                  <w:tcW w:w="2191" w:type="pct"/>
                  <w:vAlign w:val="center"/>
                </w:tcPr>
                <w:p w14:paraId="7CD003FE" w14:textId="2DBF7587" w:rsidR="00214378" w:rsidRPr="00F67237" w:rsidRDefault="00214378" w:rsidP="005C5AA9">
                  <w:pPr>
                    <w:rPr>
                      <w:rFonts w:ascii="Arial" w:hAnsi="Arial" w:cs="Arial"/>
                      <w:sz w:val="20"/>
                      <w:szCs w:val="20"/>
                    </w:rPr>
                  </w:pPr>
                  <w:r w:rsidRPr="00F67237">
                    <w:rPr>
                      <w:rFonts w:ascii="Arial" w:hAnsi="Arial" w:cs="Arial"/>
                      <w:sz w:val="20"/>
                      <w:szCs w:val="20"/>
                    </w:rPr>
                    <w:t>b. Maintenance and repairs</w:t>
                  </w:r>
                  <w:r w:rsidR="00DD37D3" w:rsidRPr="00F67237">
                    <w:rPr>
                      <w:rFonts w:ascii="Arial" w:hAnsi="Arial" w:cs="Arial"/>
                      <w:sz w:val="20"/>
                      <w:szCs w:val="20"/>
                    </w:rPr>
                    <w:t xml:space="preserve"> /</w:t>
                  </w:r>
                  <w:r w:rsidRPr="00F67237">
                    <w:rPr>
                      <w:rFonts w:ascii="Arial" w:hAnsi="Arial" w:cs="Arial"/>
                      <w:sz w:val="20"/>
                      <w:szCs w:val="20"/>
                    </w:rPr>
                    <w:t xml:space="preserve"> </w:t>
                  </w:r>
                  <w:r w:rsidR="00DD37D3" w:rsidRPr="00F67237">
                    <w:rPr>
                      <w:rFonts w:ascii="Nyala" w:hAnsi="Nyala" w:cs="Nyala"/>
                      <w:sz w:val="20"/>
                      <w:szCs w:val="20"/>
                    </w:rPr>
                    <w:t>ማንበርና</w:t>
                  </w:r>
                  <w:r w:rsidR="00DD37D3" w:rsidRPr="00F67237">
                    <w:rPr>
                      <w:rFonts w:ascii="Arial" w:hAnsi="Arial" w:cs="Arial"/>
                      <w:sz w:val="20"/>
                      <w:szCs w:val="20"/>
                    </w:rPr>
                    <w:t xml:space="preserve"> </w:t>
                  </w:r>
                  <w:r w:rsidR="00DD37D3" w:rsidRPr="00F67237">
                    <w:rPr>
                      <w:rFonts w:ascii="Nyala" w:hAnsi="Nyala" w:cs="Nyala"/>
                      <w:sz w:val="20"/>
                      <w:szCs w:val="20"/>
                    </w:rPr>
                    <w:t>ጥገና</w:t>
                  </w:r>
                </w:p>
              </w:tc>
              <w:tc>
                <w:tcPr>
                  <w:tcW w:w="2809" w:type="pct"/>
                  <w:vAlign w:val="center"/>
                </w:tcPr>
                <w:tbl>
                  <w:tblPr>
                    <w:tblStyle w:val="TableGrid"/>
                    <w:tblpPr w:leftFromText="180" w:rightFromText="180" w:vertAnchor="text" w:horzAnchor="margin" w:tblpXSpec="center" w:tblpY="-51"/>
                    <w:tblOverlap w:val="never"/>
                    <w:tblW w:w="0" w:type="auto"/>
                    <w:tblLayout w:type="fixed"/>
                    <w:tblLook w:val="04A0" w:firstRow="1" w:lastRow="0" w:firstColumn="1" w:lastColumn="0" w:noHBand="0" w:noVBand="1"/>
                  </w:tblPr>
                  <w:tblGrid>
                    <w:gridCol w:w="374"/>
                    <w:gridCol w:w="374"/>
                    <w:gridCol w:w="374"/>
                    <w:gridCol w:w="374"/>
                    <w:gridCol w:w="373"/>
                    <w:gridCol w:w="373"/>
                    <w:gridCol w:w="373"/>
                    <w:gridCol w:w="373"/>
                  </w:tblGrid>
                  <w:tr w:rsidR="00214378" w:rsidRPr="00F67237" w14:paraId="0E9CCC07" w14:textId="77777777" w:rsidTr="00B45CB0">
                    <w:tc>
                      <w:tcPr>
                        <w:tcW w:w="374" w:type="dxa"/>
                      </w:tcPr>
                      <w:p w14:paraId="53362D65" w14:textId="77777777" w:rsidR="00214378" w:rsidRPr="00F67237" w:rsidRDefault="00214378" w:rsidP="005C5AA9">
                        <w:pPr>
                          <w:ind w:left="1440" w:hanging="1440"/>
                          <w:rPr>
                            <w:rFonts w:ascii="Arial" w:hAnsi="Arial" w:cs="Arial"/>
                            <w:sz w:val="20"/>
                            <w:szCs w:val="20"/>
                          </w:rPr>
                        </w:pPr>
                        <w:r w:rsidRPr="00F67237">
                          <w:rPr>
                            <w:rFonts w:ascii="Arial" w:hAnsi="Arial" w:cs="Arial"/>
                            <w:sz w:val="20"/>
                            <w:szCs w:val="20"/>
                          </w:rPr>
                          <w:t>Birr</w:t>
                        </w:r>
                      </w:p>
                    </w:tc>
                    <w:tc>
                      <w:tcPr>
                        <w:tcW w:w="374" w:type="dxa"/>
                      </w:tcPr>
                      <w:p w14:paraId="60785AEC" w14:textId="77777777" w:rsidR="00214378" w:rsidRPr="00F67237" w:rsidRDefault="00214378" w:rsidP="005C5AA9">
                        <w:pPr>
                          <w:rPr>
                            <w:rFonts w:ascii="Arial" w:hAnsi="Arial" w:cs="Arial"/>
                            <w:sz w:val="20"/>
                            <w:szCs w:val="20"/>
                          </w:rPr>
                        </w:pPr>
                      </w:p>
                    </w:tc>
                    <w:tc>
                      <w:tcPr>
                        <w:tcW w:w="374" w:type="dxa"/>
                      </w:tcPr>
                      <w:p w14:paraId="04450AC5" w14:textId="77777777" w:rsidR="00214378" w:rsidRPr="00F67237" w:rsidRDefault="00214378" w:rsidP="005C5AA9">
                        <w:pPr>
                          <w:rPr>
                            <w:rFonts w:ascii="Arial" w:hAnsi="Arial" w:cs="Arial"/>
                            <w:sz w:val="20"/>
                            <w:szCs w:val="20"/>
                          </w:rPr>
                        </w:pPr>
                      </w:p>
                    </w:tc>
                    <w:tc>
                      <w:tcPr>
                        <w:tcW w:w="374" w:type="dxa"/>
                      </w:tcPr>
                      <w:p w14:paraId="67BAE4C8" w14:textId="77777777" w:rsidR="00214378" w:rsidRPr="00F67237" w:rsidRDefault="00214378" w:rsidP="005C5AA9">
                        <w:pPr>
                          <w:rPr>
                            <w:rFonts w:ascii="Arial" w:hAnsi="Arial" w:cs="Arial"/>
                            <w:sz w:val="20"/>
                            <w:szCs w:val="20"/>
                          </w:rPr>
                        </w:pPr>
                      </w:p>
                    </w:tc>
                    <w:tc>
                      <w:tcPr>
                        <w:tcW w:w="373" w:type="dxa"/>
                      </w:tcPr>
                      <w:p w14:paraId="07E7B5DC" w14:textId="77777777" w:rsidR="00214378" w:rsidRPr="00F67237" w:rsidRDefault="00214378" w:rsidP="005C5AA9">
                        <w:pPr>
                          <w:rPr>
                            <w:rFonts w:ascii="Arial" w:hAnsi="Arial" w:cs="Arial"/>
                            <w:i/>
                            <w:sz w:val="20"/>
                            <w:szCs w:val="20"/>
                          </w:rPr>
                        </w:pPr>
                      </w:p>
                    </w:tc>
                    <w:tc>
                      <w:tcPr>
                        <w:tcW w:w="373" w:type="dxa"/>
                      </w:tcPr>
                      <w:p w14:paraId="5F386D4C" w14:textId="77777777" w:rsidR="00214378" w:rsidRPr="00F67237" w:rsidRDefault="00214378" w:rsidP="005C5AA9">
                        <w:pPr>
                          <w:rPr>
                            <w:rFonts w:ascii="Arial" w:hAnsi="Arial" w:cs="Arial"/>
                            <w:i/>
                            <w:sz w:val="20"/>
                            <w:szCs w:val="20"/>
                          </w:rPr>
                        </w:pPr>
                      </w:p>
                    </w:tc>
                    <w:tc>
                      <w:tcPr>
                        <w:tcW w:w="373" w:type="dxa"/>
                      </w:tcPr>
                      <w:p w14:paraId="12C5D52D" w14:textId="77777777" w:rsidR="00214378" w:rsidRPr="00F67237" w:rsidRDefault="00214378" w:rsidP="005C5AA9">
                        <w:pPr>
                          <w:rPr>
                            <w:rFonts w:ascii="Arial" w:hAnsi="Arial" w:cs="Arial"/>
                            <w:i/>
                            <w:sz w:val="20"/>
                            <w:szCs w:val="20"/>
                          </w:rPr>
                        </w:pPr>
                      </w:p>
                    </w:tc>
                    <w:tc>
                      <w:tcPr>
                        <w:tcW w:w="373" w:type="dxa"/>
                      </w:tcPr>
                      <w:p w14:paraId="4A8FEDA6" w14:textId="77777777" w:rsidR="00214378" w:rsidRPr="00F67237" w:rsidRDefault="00214378" w:rsidP="005C5AA9">
                        <w:pPr>
                          <w:rPr>
                            <w:rFonts w:ascii="Arial" w:hAnsi="Arial" w:cs="Arial"/>
                            <w:i/>
                            <w:sz w:val="20"/>
                            <w:szCs w:val="20"/>
                          </w:rPr>
                        </w:pPr>
                      </w:p>
                    </w:tc>
                  </w:tr>
                </w:tbl>
                <w:p w14:paraId="304BF067" w14:textId="77777777" w:rsidR="00214378" w:rsidRPr="00F67237" w:rsidRDefault="00214378" w:rsidP="005C5AA9">
                  <w:pPr>
                    <w:rPr>
                      <w:rFonts w:ascii="Arial" w:hAnsi="Arial" w:cs="Arial"/>
                      <w:sz w:val="20"/>
                      <w:szCs w:val="20"/>
                    </w:rPr>
                  </w:pPr>
                </w:p>
              </w:tc>
            </w:tr>
          </w:tbl>
          <w:p w14:paraId="2E5F8010" w14:textId="77777777" w:rsidR="00214378" w:rsidRPr="00F67237" w:rsidRDefault="00214378" w:rsidP="005C5AA9">
            <w:pPr>
              <w:rPr>
                <w:rFonts w:ascii="Arial" w:hAnsi="Arial" w:cs="Arial"/>
                <w:sz w:val="20"/>
                <w:szCs w:val="20"/>
              </w:rPr>
            </w:pPr>
          </w:p>
        </w:tc>
      </w:tr>
      <w:tr w:rsidR="00214378" w:rsidRPr="00F67237" w14:paraId="2389378D" w14:textId="77777777" w:rsidTr="00F901D6">
        <w:tblPrEx>
          <w:tblCellMar>
            <w:top w:w="108" w:type="dxa"/>
            <w:bottom w:w="108" w:type="dxa"/>
          </w:tblCellMar>
        </w:tblPrEx>
        <w:trPr>
          <w:trHeight w:val="567"/>
        </w:trPr>
        <w:tc>
          <w:tcPr>
            <w:tcW w:w="895" w:type="dxa"/>
            <w:gridSpan w:val="2"/>
          </w:tcPr>
          <w:p w14:paraId="19D0A605" w14:textId="77777777" w:rsidR="00214378" w:rsidRPr="00F67237" w:rsidRDefault="00214378" w:rsidP="005C5AA9">
            <w:pPr>
              <w:rPr>
                <w:rFonts w:ascii="Arial" w:hAnsi="Arial" w:cs="Arial"/>
                <w:sz w:val="20"/>
                <w:szCs w:val="20"/>
              </w:rPr>
            </w:pPr>
          </w:p>
        </w:tc>
        <w:tc>
          <w:tcPr>
            <w:tcW w:w="8393" w:type="dxa"/>
            <w:gridSpan w:val="4"/>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2"/>
              <w:gridCol w:w="4535"/>
            </w:tblGrid>
            <w:tr w:rsidR="00214378" w:rsidRPr="00F67237" w14:paraId="1D5CC444" w14:textId="77777777" w:rsidTr="008C300B">
              <w:trPr>
                <w:trHeight w:hRule="exact" w:val="480"/>
              </w:trPr>
              <w:tc>
                <w:tcPr>
                  <w:tcW w:w="2227" w:type="pct"/>
                  <w:vAlign w:val="center"/>
                </w:tcPr>
                <w:p w14:paraId="44C1F692" w14:textId="77777777" w:rsidR="00234D07" w:rsidRPr="00F67237" w:rsidRDefault="00214378" w:rsidP="005C5AA9">
                  <w:pPr>
                    <w:rPr>
                      <w:rFonts w:ascii="Arial" w:hAnsi="Arial" w:cs="Arial"/>
                      <w:sz w:val="20"/>
                      <w:szCs w:val="20"/>
                    </w:rPr>
                  </w:pPr>
                  <w:r w:rsidRPr="00F67237">
                    <w:rPr>
                      <w:rFonts w:ascii="Arial" w:hAnsi="Arial" w:cs="Arial"/>
                      <w:sz w:val="20"/>
                      <w:szCs w:val="20"/>
                    </w:rPr>
                    <w:t>c. Transport allowances for employees</w:t>
                  </w:r>
                  <w:r w:rsidR="00234D07" w:rsidRPr="00F67237">
                    <w:rPr>
                      <w:rFonts w:ascii="Arial" w:hAnsi="Arial" w:cs="Arial"/>
                      <w:sz w:val="20"/>
                      <w:szCs w:val="20"/>
                    </w:rPr>
                    <w:t>/</w:t>
                  </w:r>
                  <w:r w:rsidR="00234D07" w:rsidRPr="00F67237">
                    <w:rPr>
                      <w:rFonts w:ascii="Nyala" w:hAnsi="Nyala" w:cs="Nyala"/>
                      <w:sz w:val="20"/>
                      <w:szCs w:val="20"/>
                    </w:rPr>
                    <w:t>ለሰራተኞች</w:t>
                  </w:r>
                  <w:r w:rsidR="00234D07" w:rsidRPr="00F67237">
                    <w:rPr>
                      <w:rFonts w:ascii="Arial" w:hAnsi="Arial" w:cs="Arial"/>
                      <w:sz w:val="20"/>
                      <w:szCs w:val="20"/>
                    </w:rPr>
                    <w:t xml:space="preserve"> </w:t>
                  </w:r>
                  <w:r w:rsidR="00234D07" w:rsidRPr="00F67237">
                    <w:rPr>
                      <w:rFonts w:ascii="Nyala" w:hAnsi="Nyala" w:cs="Nyala"/>
                      <w:sz w:val="20"/>
                      <w:szCs w:val="20"/>
                    </w:rPr>
                    <w:t>መጓጓዣ</w:t>
                  </w:r>
                  <w:r w:rsidR="00234D07" w:rsidRPr="00F67237">
                    <w:rPr>
                      <w:rFonts w:ascii="Arial" w:hAnsi="Arial" w:cs="Arial"/>
                      <w:sz w:val="20"/>
                      <w:szCs w:val="20"/>
                    </w:rPr>
                    <w:t xml:space="preserve"> (</w:t>
                  </w:r>
                  <w:r w:rsidR="00234D07" w:rsidRPr="00F67237">
                    <w:rPr>
                      <w:rFonts w:ascii="Nyala" w:hAnsi="Nyala" w:cs="Nyala"/>
                      <w:sz w:val="20"/>
                      <w:szCs w:val="20"/>
                    </w:rPr>
                    <w:t>ሰርቪስ</w:t>
                  </w:r>
                  <w:r w:rsidR="00234D07" w:rsidRPr="00F67237">
                    <w:rPr>
                      <w:rFonts w:ascii="Arial" w:hAnsi="Arial" w:cs="Arial"/>
                      <w:sz w:val="20"/>
                      <w:szCs w:val="20"/>
                    </w:rPr>
                    <w:t xml:space="preserve">) </w:t>
                  </w:r>
                </w:p>
                <w:p w14:paraId="747DD213" w14:textId="0C7377A7" w:rsidR="00214378" w:rsidRPr="00F67237" w:rsidRDefault="00214378" w:rsidP="005C5AA9">
                  <w:pPr>
                    <w:rPr>
                      <w:rFonts w:ascii="Arial" w:hAnsi="Arial" w:cs="Arial"/>
                      <w:sz w:val="20"/>
                      <w:szCs w:val="20"/>
                    </w:rPr>
                  </w:pPr>
                  <w:r w:rsidRPr="00F67237">
                    <w:rPr>
                      <w:rFonts w:ascii="Arial" w:hAnsi="Arial" w:cs="Arial"/>
                      <w:sz w:val="20"/>
                      <w:szCs w:val="20"/>
                    </w:rPr>
                    <w:t xml:space="preserve">  </w:t>
                  </w:r>
                </w:p>
                <w:p w14:paraId="19F10EF4" w14:textId="77777777" w:rsidR="00214378" w:rsidRPr="00F67237" w:rsidRDefault="00214378" w:rsidP="005C5AA9">
                  <w:pPr>
                    <w:rPr>
                      <w:rFonts w:ascii="Arial" w:hAnsi="Arial" w:cs="Arial"/>
                      <w:sz w:val="20"/>
                      <w:szCs w:val="20"/>
                    </w:rPr>
                  </w:pPr>
                </w:p>
                <w:p w14:paraId="4FD7576B" w14:textId="77777777" w:rsidR="00214378" w:rsidRPr="00F67237" w:rsidRDefault="00214378" w:rsidP="005C5AA9">
                  <w:pPr>
                    <w:rPr>
                      <w:rFonts w:ascii="Arial" w:hAnsi="Arial" w:cs="Arial"/>
                      <w:sz w:val="20"/>
                      <w:szCs w:val="20"/>
                    </w:rPr>
                  </w:pPr>
                </w:p>
              </w:tc>
              <w:tc>
                <w:tcPr>
                  <w:tcW w:w="2773" w:type="pct"/>
                  <w:vAlign w:val="center"/>
                </w:tcPr>
                <w:tbl>
                  <w:tblPr>
                    <w:tblStyle w:val="TableGrid"/>
                    <w:tblpPr w:leftFromText="180" w:rightFromText="180" w:vertAnchor="text" w:horzAnchor="margin" w:tblpXSpec="center" w:tblpY="-51"/>
                    <w:tblOverlap w:val="never"/>
                    <w:tblW w:w="0" w:type="auto"/>
                    <w:tblLayout w:type="fixed"/>
                    <w:tblLook w:val="04A0" w:firstRow="1" w:lastRow="0" w:firstColumn="1" w:lastColumn="0" w:noHBand="0" w:noVBand="1"/>
                  </w:tblPr>
                  <w:tblGrid>
                    <w:gridCol w:w="374"/>
                    <w:gridCol w:w="374"/>
                    <w:gridCol w:w="374"/>
                    <w:gridCol w:w="374"/>
                    <w:gridCol w:w="373"/>
                    <w:gridCol w:w="373"/>
                    <w:gridCol w:w="373"/>
                    <w:gridCol w:w="373"/>
                  </w:tblGrid>
                  <w:tr w:rsidR="00214378" w:rsidRPr="00F67237" w14:paraId="20A86436" w14:textId="77777777" w:rsidTr="00141BBA">
                    <w:tc>
                      <w:tcPr>
                        <w:tcW w:w="374" w:type="dxa"/>
                      </w:tcPr>
                      <w:p w14:paraId="1341873B" w14:textId="77777777" w:rsidR="00214378" w:rsidRPr="00F67237" w:rsidRDefault="00214378" w:rsidP="005C5AA9">
                        <w:pPr>
                          <w:ind w:left="1440" w:hanging="1440"/>
                          <w:rPr>
                            <w:rFonts w:ascii="Arial" w:hAnsi="Arial" w:cs="Arial"/>
                            <w:sz w:val="20"/>
                            <w:szCs w:val="20"/>
                          </w:rPr>
                        </w:pPr>
                        <w:r w:rsidRPr="00F67237">
                          <w:rPr>
                            <w:rFonts w:ascii="Arial" w:hAnsi="Arial" w:cs="Arial"/>
                            <w:sz w:val="20"/>
                            <w:szCs w:val="20"/>
                          </w:rPr>
                          <w:t>Birr</w:t>
                        </w:r>
                      </w:p>
                    </w:tc>
                    <w:tc>
                      <w:tcPr>
                        <w:tcW w:w="374" w:type="dxa"/>
                      </w:tcPr>
                      <w:p w14:paraId="53ED905D" w14:textId="77777777" w:rsidR="00214378" w:rsidRPr="00F67237" w:rsidRDefault="00214378" w:rsidP="005C5AA9">
                        <w:pPr>
                          <w:rPr>
                            <w:rFonts w:ascii="Arial" w:hAnsi="Arial" w:cs="Arial"/>
                            <w:sz w:val="20"/>
                            <w:szCs w:val="20"/>
                          </w:rPr>
                        </w:pPr>
                      </w:p>
                    </w:tc>
                    <w:tc>
                      <w:tcPr>
                        <w:tcW w:w="374" w:type="dxa"/>
                      </w:tcPr>
                      <w:p w14:paraId="5BC826E3" w14:textId="77777777" w:rsidR="00214378" w:rsidRPr="00F67237" w:rsidRDefault="00214378" w:rsidP="005C5AA9">
                        <w:pPr>
                          <w:rPr>
                            <w:rFonts w:ascii="Arial" w:hAnsi="Arial" w:cs="Arial"/>
                            <w:sz w:val="20"/>
                            <w:szCs w:val="20"/>
                          </w:rPr>
                        </w:pPr>
                      </w:p>
                    </w:tc>
                    <w:tc>
                      <w:tcPr>
                        <w:tcW w:w="374" w:type="dxa"/>
                      </w:tcPr>
                      <w:p w14:paraId="2888A9E8" w14:textId="77777777" w:rsidR="00214378" w:rsidRPr="00F67237" w:rsidRDefault="00214378" w:rsidP="005C5AA9">
                        <w:pPr>
                          <w:rPr>
                            <w:rFonts w:ascii="Arial" w:hAnsi="Arial" w:cs="Arial"/>
                            <w:sz w:val="20"/>
                            <w:szCs w:val="20"/>
                          </w:rPr>
                        </w:pPr>
                      </w:p>
                    </w:tc>
                    <w:tc>
                      <w:tcPr>
                        <w:tcW w:w="373" w:type="dxa"/>
                      </w:tcPr>
                      <w:p w14:paraId="1DEB0226" w14:textId="77777777" w:rsidR="00214378" w:rsidRPr="00F67237" w:rsidRDefault="00214378" w:rsidP="005C5AA9">
                        <w:pPr>
                          <w:rPr>
                            <w:rFonts w:ascii="Arial" w:hAnsi="Arial" w:cs="Arial"/>
                            <w:i/>
                            <w:sz w:val="20"/>
                            <w:szCs w:val="20"/>
                          </w:rPr>
                        </w:pPr>
                      </w:p>
                    </w:tc>
                    <w:tc>
                      <w:tcPr>
                        <w:tcW w:w="373" w:type="dxa"/>
                      </w:tcPr>
                      <w:p w14:paraId="5BBE2F9D" w14:textId="77777777" w:rsidR="00214378" w:rsidRPr="00F67237" w:rsidRDefault="00214378" w:rsidP="005C5AA9">
                        <w:pPr>
                          <w:rPr>
                            <w:rFonts w:ascii="Arial" w:hAnsi="Arial" w:cs="Arial"/>
                            <w:i/>
                            <w:sz w:val="20"/>
                            <w:szCs w:val="20"/>
                          </w:rPr>
                        </w:pPr>
                      </w:p>
                    </w:tc>
                    <w:tc>
                      <w:tcPr>
                        <w:tcW w:w="373" w:type="dxa"/>
                      </w:tcPr>
                      <w:p w14:paraId="2A3582A3" w14:textId="77777777" w:rsidR="00214378" w:rsidRPr="00F67237" w:rsidRDefault="00214378" w:rsidP="005C5AA9">
                        <w:pPr>
                          <w:rPr>
                            <w:rFonts w:ascii="Arial" w:hAnsi="Arial" w:cs="Arial"/>
                            <w:i/>
                            <w:sz w:val="20"/>
                            <w:szCs w:val="20"/>
                          </w:rPr>
                        </w:pPr>
                      </w:p>
                    </w:tc>
                    <w:tc>
                      <w:tcPr>
                        <w:tcW w:w="373" w:type="dxa"/>
                      </w:tcPr>
                      <w:p w14:paraId="61E17091" w14:textId="77777777" w:rsidR="00214378" w:rsidRPr="00F67237" w:rsidRDefault="00214378" w:rsidP="005C5AA9">
                        <w:pPr>
                          <w:rPr>
                            <w:rFonts w:ascii="Arial" w:hAnsi="Arial" w:cs="Arial"/>
                            <w:i/>
                            <w:sz w:val="20"/>
                            <w:szCs w:val="20"/>
                          </w:rPr>
                        </w:pPr>
                      </w:p>
                    </w:tc>
                  </w:tr>
                </w:tbl>
                <w:p w14:paraId="771936EB" w14:textId="77777777" w:rsidR="00214378" w:rsidRPr="00F67237" w:rsidRDefault="00214378" w:rsidP="005C5AA9">
                  <w:pPr>
                    <w:rPr>
                      <w:rFonts w:ascii="Arial" w:hAnsi="Arial" w:cs="Arial"/>
                      <w:sz w:val="20"/>
                      <w:szCs w:val="20"/>
                    </w:rPr>
                  </w:pPr>
                </w:p>
              </w:tc>
            </w:tr>
          </w:tbl>
          <w:p w14:paraId="0AE237F4" w14:textId="77777777" w:rsidR="00214378" w:rsidRPr="00F67237" w:rsidRDefault="00214378" w:rsidP="005C5AA9">
            <w:pPr>
              <w:rPr>
                <w:rFonts w:ascii="Arial" w:hAnsi="Arial" w:cs="Arial"/>
                <w:sz w:val="20"/>
                <w:szCs w:val="20"/>
              </w:rPr>
            </w:pPr>
          </w:p>
        </w:tc>
      </w:tr>
      <w:tr w:rsidR="00214378" w:rsidRPr="00F67237" w14:paraId="007F40D0" w14:textId="77777777" w:rsidTr="00F901D6">
        <w:tblPrEx>
          <w:tblCellMar>
            <w:top w:w="108" w:type="dxa"/>
            <w:bottom w:w="108" w:type="dxa"/>
          </w:tblCellMar>
        </w:tblPrEx>
        <w:trPr>
          <w:trHeight w:val="333"/>
        </w:trPr>
        <w:tc>
          <w:tcPr>
            <w:tcW w:w="895" w:type="dxa"/>
            <w:gridSpan w:val="2"/>
          </w:tcPr>
          <w:p w14:paraId="6224E0A1" w14:textId="77777777" w:rsidR="00214378" w:rsidRPr="00F67237" w:rsidRDefault="00214378" w:rsidP="005C5AA9">
            <w:pPr>
              <w:rPr>
                <w:rFonts w:ascii="Arial" w:hAnsi="Arial" w:cs="Arial"/>
                <w:sz w:val="20"/>
                <w:szCs w:val="20"/>
              </w:rPr>
            </w:pPr>
          </w:p>
        </w:tc>
        <w:tc>
          <w:tcPr>
            <w:tcW w:w="8393" w:type="dxa"/>
            <w:gridSpan w:val="4"/>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83"/>
              <w:gridCol w:w="4594"/>
            </w:tblGrid>
            <w:tr w:rsidR="00214378" w:rsidRPr="00F67237" w14:paraId="06FF7F7D" w14:textId="77777777" w:rsidTr="00D45693">
              <w:trPr>
                <w:trHeight w:hRule="exact" w:val="567"/>
              </w:trPr>
              <w:tc>
                <w:tcPr>
                  <w:tcW w:w="2191" w:type="pct"/>
                  <w:vAlign w:val="center"/>
                </w:tcPr>
                <w:p w14:paraId="3BCA7A79" w14:textId="230316B5" w:rsidR="00214378" w:rsidRPr="00F67237" w:rsidRDefault="00214378" w:rsidP="005C5AA9">
                  <w:pPr>
                    <w:rPr>
                      <w:rFonts w:ascii="Arial" w:hAnsi="Arial" w:cs="Arial"/>
                      <w:sz w:val="20"/>
                      <w:szCs w:val="20"/>
                    </w:rPr>
                  </w:pPr>
                  <w:r w:rsidRPr="00F67237">
                    <w:rPr>
                      <w:rFonts w:ascii="Arial" w:hAnsi="Arial" w:cs="Arial"/>
                      <w:sz w:val="20"/>
                      <w:szCs w:val="20"/>
                    </w:rPr>
                    <w:t xml:space="preserve">d. Rent for machinery and equipment </w:t>
                  </w:r>
                  <w:r w:rsidR="002310E8" w:rsidRPr="00F67237">
                    <w:rPr>
                      <w:rFonts w:ascii="Arial" w:hAnsi="Arial" w:cs="Arial"/>
                      <w:sz w:val="20"/>
                      <w:szCs w:val="20"/>
                    </w:rPr>
                    <w:t>/</w:t>
                  </w:r>
                  <w:r w:rsidR="002310E8" w:rsidRPr="00F67237">
                    <w:rPr>
                      <w:rFonts w:ascii="Nyala" w:hAnsi="Nyala" w:cs="Nyala"/>
                      <w:sz w:val="20"/>
                      <w:szCs w:val="20"/>
                    </w:rPr>
                    <w:t>የማሽንና</w:t>
                  </w:r>
                  <w:r w:rsidR="002310E8" w:rsidRPr="00F67237">
                    <w:rPr>
                      <w:rFonts w:ascii="Arial" w:hAnsi="Arial" w:cs="Arial"/>
                      <w:sz w:val="20"/>
                      <w:szCs w:val="20"/>
                    </w:rPr>
                    <w:t xml:space="preserve"> </w:t>
                  </w:r>
                  <w:r w:rsidR="002310E8" w:rsidRPr="00F67237">
                    <w:rPr>
                      <w:rFonts w:ascii="Nyala" w:hAnsi="Nyala" w:cs="Nyala"/>
                      <w:sz w:val="20"/>
                      <w:szCs w:val="20"/>
                    </w:rPr>
                    <w:t>እቃዎች</w:t>
                  </w:r>
                  <w:r w:rsidR="002310E8" w:rsidRPr="00F67237">
                    <w:rPr>
                      <w:rFonts w:ascii="Arial" w:hAnsi="Arial" w:cs="Arial"/>
                      <w:sz w:val="20"/>
                      <w:szCs w:val="20"/>
                    </w:rPr>
                    <w:t xml:space="preserve"> </w:t>
                  </w:r>
                  <w:r w:rsidR="002310E8" w:rsidRPr="00F67237">
                    <w:rPr>
                      <w:rFonts w:ascii="Nyala" w:hAnsi="Nyala" w:cs="Nyala"/>
                      <w:sz w:val="20"/>
                      <w:szCs w:val="20"/>
                    </w:rPr>
                    <w:t>ኪራይ</w:t>
                  </w:r>
                </w:p>
              </w:tc>
              <w:tc>
                <w:tcPr>
                  <w:tcW w:w="2809" w:type="pct"/>
                  <w:vAlign w:val="center"/>
                </w:tcPr>
                <w:tbl>
                  <w:tblPr>
                    <w:tblStyle w:val="TableGrid"/>
                    <w:tblpPr w:leftFromText="180" w:rightFromText="180" w:vertAnchor="text" w:horzAnchor="margin" w:tblpXSpec="center" w:tblpY="-51"/>
                    <w:tblOverlap w:val="never"/>
                    <w:tblW w:w="0" w:type="auto"/>
                    <w:tblLayout w:type="fixed"/>
                    <w:tblLook w:val="04A0" w:firstRow="1" w:lastRow="0" w:firstColumn="1" w:lastColumn="0" w:noHBand="0" w:noVBand="1"/>
                  </w:tblPr>
                  <w:tblGrid>
                    <w:gridCol w:w="374"/>
                    <w:gridCol w:w="374"/>
                    <w:gridCol w:w="374"/>
                    <w:gridCol w:w="374"/>
                    <w:gridCol w:w="373"/>
                    <w:gridCol w:w="373"/>
                    <w:gridCol w:w="373"/>
                    <w:gridCol w:w="373"/>
                  </w:tblGrid>
                  <w:tr w:rsidR="00214378" w:rsidRPr="00F67237" w14:paraId="381314A3" w14:textId="77777777" w:rsidTr="00D45693">
                    <w:tc>
                      <w:tcPr>
                        <w:tcW w:w="374" w:type="dxa"/>
                      </w:tcPr>
                      <w:p w14:paraId="61C942B4" w14:textId="77777777" w:rsidR="00214378" w:rsidRPr="00F67237" w:rsidRDefault="00214378" w:rsidP="005C5AA9">
                        <w:pPr>
                          <w:ind w:left="1440" w:hanging="1440"/>
                          <w:rPr>
                            <w:rFonts w:ascii="Arial" w:hAnsi="Arial" w:cs="Arial"/>
                            <w:sz w:val="20"/>
                            <w:szCs w:val="20"/>
                          </w:rPr>
                        </w:pPr>
                        <w:r w:rsidRPr="00F67237">
                          <w:rPr>
                            <w:rFonts w:ascii="Arial" w:hAnsi="Arial" w:cs="Arial"/>
                            <w:sz w:val="20"/>
                            <w:szCs w:val="20"/>
                          </w:rPr>
                          <w:t>Birr</w:t>
                        </w:r>
                      </w:p>
                    </w:tc>
                    <w:tc>
                      <w:tcPr>
                        <w:tcW w:w="374" w:type="dxa"/>
                      </w:tcPr>
                      <w:p w14:paraId="0110EFED" w14:textId="77777777" w:rsidR="00214378" w:rsidRPr="00F67237" w:rsidRDefault="00214378" w:rsidP="005C5AA9">
                        <w:pPr>
                          <w:rPr>
                            <w:rFonts w:ascii="Arial" w:hAnsi="Arial" w:cs="Arial"/>
                            <w:sz w:val="20"/>
                            <w:szCs w:val="20"/>
                          </w:rPr>
                        </w:pPr>
                      </w:p>
                    </w:tc>
                    <w:tc>
                      <w:tcPr>
                        <w:tcW w:w="374" w:type="dxa"/>
                      </w:tcPr>
                      <w:p w14:paraId="01D1063B" w14:textId="77777777" w:rsidR="00214378" w:rsidRPr="00F67237" w:rsidRDefault="00214378" w:rsidP="005C5AA9">
                        <w:pPr>
                          <w:rPr>
                            <w:rFonts w:ascii="Arial" w:hAnsi="Arial" w:cs="Arial"/>
                            <w:sz w:val="20"/>
                            <w:szCs w:val="20"/>
                          </w:rPr>
                        </w:pPr>
                      </w:p>
                    </w:tc>
                    <w:tc>
                      <w:tcPr>
                        <w:tcW w:w="374" w:type="dxa"/>
                      </w:tcPr>
                      <w:p w14:paraId="4AE8C293" w14:textId="77777777" w:rsidR="00214378" w:rsidRPr="00F67237" w:rsidRDefault="00214378" w:rsidP="005C5AA9">
                        <w:pPr>
                          <w:rPr>
                            <w:rFonts w:ascii="Arial" w:hAnsi="Arial" w:cs="Arial"/>
                            <w:sz w:val="20"/>
                            <w:szCs w:val="20"/>
                          </w:rPr>
                        </w:pPr>
                      </w:p>
                    </w:tc>
                    <w:tc>
                      <w:tcPr>
                        <w:tcW w:w="373" w:type="dxa"/>
                      </w:tcPr>
                      <w:p w14:paraId="5E7D6F22" w14:textId="77777777" w:rsidR="00214378" w:rsidRPr="00F67237" w:rsidRDefault="00214378" w:rsidP="005C5AA9">
                        <w:pPr>
                          <w:rPr>
                            <w:rFonts w:ascii="Arial" w:hAnsi="Arial" w:cs="Arial"/>
                            <w:i/>
                            <w:sz w:val="20"/>
                            <w:szCs w:val="20"/>
                          </w:rPr>
                        </w:pPr>
                      </w:p>
                    </w:tc>
                    <w:tc>
                      <w:tcPr>
                        <w:tcW w:w="373" w:type="dxa"/>
                      </w:tcPr>
                      <w:p w14:paraId="0D1D41E6" w14:textId="77777777" w:rsidR="00214378" w:rsidRPr="00F67237" w:rsidRDefault="00214378" w:rsidP="005C5AA9">
                        <w:pPr>
                          <w:rPr>
                            <w:rFonts w:ascii="Arial" w:hAnsi="Arial" w:cs="Arial"/>
                            <w:i/>
                            <w:sz w:val="20"/>
                            <w:szCs w:val="20"/>
                          </w:rPr>
                        </w:pPr>
                      </w:p>
                    </w:tc>
                    <w:tc>
                      <w:tcPr>
                        <w:tcW w:w="373" w:type="dxa"/>
                      </w:tcPr>
                      <w:p w14:paraId="3675C02A" w14:textId="77777777" w:rsidR="00214378" w:rsidRPr="00F67237" w:rsidRDefault="00214378" w:rsidP="005C5AA9">
                        <w:pPr>
                          <w:rPr>
                            <w:rFonts w:ascii="Arial" w:hAnsi="Arial" w:cs="Arial"/>
                            <w:i/>
                            <w:sz w:val="20"/>
                            <w:szCs w:val="20"/>
                          </w:rPr>
                        </w:pPr>
                      </w:p>
                    </w:tc>
                    <w:tc>
                      <w:tcPr>
                        <w:tcW w:w="373" w:type="dxa"/>
                      </w:tcPr>
                      <w:p w14:paraId="5E59DA28" w14:textId="77777777" w:rsidR="00214378" w:rsidRPr="00F67237" w:rsidRDefault="00214378" w:rsidP="005C5AA9">
                        <w:pPr>
                          <w:rPr>
                            <w:rFonts w:ascii="Arial" w:hAnsi="Arial" w:cs="Arial"/>
                            <w:i/>
                            <w:sz w:val="20"/>
                            <w:szCs w:val="20"/>
                          </w:rPr>
                        </w:pPr>
                      </w:p>
                    </w:tc>
                  </w:tr>
                </w:tbl>
                <w:p w14:paraId="4F0B7E77" w14:textId="77777777" w:rsidR="00214378" w:rsidRPr="00F67237" w:rsidRDefault="00214378" w:rsidP="005C5AA9">
                  <w:pPr>
                    <w:rPr>
                      <w:rFonts w:ascii="Arial" w:hAnsi="Arial" w:cs="Arial"/>
                      <w:sz w:val="20"/>
                      <w:szCs w:val="20"/>
                    </w:rPr>
                  </w:pPr>
                </w:p>
              </w:tc>
            </w:tr>
          </w:tbl>
          <w:p w14:paraId="12CA933D" w14:textId="77777777" w:rsidR="00214378" w:rsidRPr="00F67237" w:rsidRDefault="00214378" w:rsidP="005C5AA9">
            <w:pPr>
              <w:rPr>
                <w:rFonts w:ascii="Arial" w:hAnsi="Arial" w:cs="Arial"/>
                <w:sz w:val="20"/>
                <w:szCs w:val="20"/>
              </w:rPr>
            </w:pPr>
          </w:p>
        </w:tc>
      </w:tr>
      <w:tr w:rsidR="00214378" w:rsidRPr="00F67237" w14:paraId="6F313C1E" w14:textId="77777777" w:rsidTr="002310E8">
        <w:tblPrEx>
          <w:tblCellMar>
            <w:top w:w="108" w:type="dxa"/>
            <w:bottom w:w="108" w:type="dxa"/>
          </w:tblCellMar>
        </w:tblPrEx>
        <w:trPr>
          <w:trHeight w:val="805"/>
        </w:trPr>
        <w:tc>
          <w:tcPr>
            <w:tcW w:w="895" w:type="dxa"/>
            <w:gridSpan w:val="2"/>
          </w:tcPr>
          <w:p w14:paraId="2CE62123" w14:textId="77777777" w:rsidR="00214378" w:rsidRPr="00F67237" w:rsidRDefault="00214378" w:rsidP="005C5AA9">
            <w:pPr>
              <w:rPr>
                <w:rFonts w:ascii="Arial" w:hAnsi="Arial" w:cs="Arial"/>
                <w:sz w:val="20"/>
                <w:szCs w:val="20"/>
              </w:rPr>
            </w:pPr>
          </w:p>
        </w:tc>
        <w:tc>
          <w:tcPr>
            <w:tcW w:w="8393" w:type="dxa"/>
            <w:gridSpan w:val="4"/>
          </w:tcPr>
          <w:tbl>
            <w:tblPr>
              <w:tblStyle w:val="TableGrid"/>
              <w:tblW w:w="5000" w:type="pct"/>
              <w:tblLayout w:type="fixed"/>
              <w:tblLook w:val="04A0" w:firstRow="1" w:lastRow="0" w:firstColumn="1" w:lastColumn="0" w:noHBand="0" w:noVBand="1"/>
            </w:tblPr>
            <w:tblGrid>
              <w:gridCol w:w="3583"/>
              <w:gridCol w:w="4594"/>
            </w:tblGrid>
            <w:tr w:rsidR="00214378" w:rsidRPr="00F67237" w14:paraId="7B6E20DE" w14:textId="77777777" w:rsidTr="00D45693">
              <w:trPr>
                <w:trHeight w:hRule="exact" w:val="567"/>
              </w:trPr>
              <w:tc>
                <w:tcPr>
                  <w:tcW w:w="2191" w:type="pct"/>
                  <w:tcBorders>
                    <w:top w:val="nil"/>
                    <w:left w:val="nil"/>
                    <w:bottom w:val="nil"/>
                    <w:right w:val="nil"/>
                  </w:tcBorders>
                  <w:vAlign w:val="center"/>
                </w:tcPr>
                <w:p w14:paraId="139210B0" w14:textId="5945BFB0" w:rsidR="00214378" w:rsidRPr="00F67237" w:rsidRDefault="00214378" w:rsidP="005C5AA9">
                  <w:pPr>
                    <w:rPr>
                      <w:rFonts w:ascii="Arial" w:hAnsi="Arial" w:cs="Arial"/>
                      <w:sz w:val="20"/>
                      <w:szCs w:val="20"/>
                    </w:rPr>
                  </w:pPr>
                  <w:r w:rsidRPr="00F67237">
                    <w:rPr>
                      <w:rFonts w:ascii="Arial" w:hAnsi="Arial" w:cs="Arial"/>
                      <w:sz w:val="20"/>
                      <w:szCs w:val="20"/>
                    </w:rPr>
                    <w:t>e. Food/in-kind payments to employees</w:t>
                  </w:r>
                  <w:r w:rsidR="002310E8" w:rsidRPr="00F67237">
                    <w:rPr>
                      <w:rFonts w:ascii="Arial" w:hAnsi="Arial" w:cs="Arial"/>
                      <w:sz w:val="20"/>
                      <w:szCs w:val="20"/>
                    </w:rPr>
                    <w:t>/</w:t>
                  </w:r>
                  <w:r w:rsidR="002310E8" w:rsidRPr="00F67237">
                    <w:rPr>
                      <w:rFonts w:ascii="Nyala" w:hAnsi="Nyala" w:cs="Nyala"/>
                      <w:sz w:val="20"/>
                      <w:szCs w:val="20"/>
                    </w:rPr>
                    <w:t>ለሰራተኞች</w:t>
                  </w:r>
                  <w:r w:rsidR="002310E8" w:rsidRPr="00F67237">
                    <w:rPr>
                      <w:rFonts w:ascii="Arial" w:hAnsi="Arial" w:cs="Arial"/>
                      <w:sz w:val="20"/>
                      <w:szCs w:val="20"/>
                    </w:rPr>
                    <w:t xml:space="preserve"> </w:t>
                  </w:r>
                  <w:r w:rsidR="002310E8" w:rsidRPr="00F67237">
                    <w:rPr>
                      <w:rFonts w:ascii="Nyala" w:hAnsi="Nyala" w:cs="Nyala"/>
                      <w:sz w:val="20"/>
                      <w:szCs w:val="20"/>
                    </w:rPr>
                    <w:t>የምግብ</w:t>
                  </w:r>
                  <w:r w:rsidR="002310E8" w:rsidRPr="00F67237">
                    <w:rPr>
                      <w:rFonts w:ascii="Arial" w:hAnsi="Arial" w:cs="Arial"/>
                      <w:sz w:val="20"/>
                      <w:szCs w:val="20"/>
                    </w:rPr>
                    <w:t>/</w:t>
                  </w:r>
                  <w:r w:rsidR="002310E8" w:rsidRPr="00F67237">
                    <w:rPr>
                      <w:rFonts w:ascii="Nyala" w:hAnsi="Nyala" w:cs="Nyala"/>
                      <w:sz w:val="20"/>
                      <w:szCs w:val="20"/>
                    </w:rPr>
                    <w:t>ጥቅማጥቅም</w:t>
                  </w:r>
                  <w:r w:rsidR="002310E8" w:rsidRPr="00F67237">
                    <w:rPr>
                      <w:rFonts w:ascii="Arial" w:hAnsi="Arial" w:cs="Arial"/>
                      <w:sz w:val="20"/>
                      <w:szCs w:val="20"/>
                    </w:rPr>
                    <w:t xml:space="preserve"> </w:t>
                  </w:r>
                  <w:r w:rsidR="002310E8" w:rsidRPr="00F67237">
                    <w:rPr>
                      <w:rFonts w:ascii="Nyala" w:hAnsi="Nyala" w:cs="Nyala"/>
                      <w:sz w:val="20"/>
                      <w:szCs w:val="20"/>
                    </w:rPr>
                    <w:t>ክፍያ</w:t>
                  </w:r>
                </w:p>
              </w:tc>
              <w:tc>
                <w:tcPr>
                  <w:tcW w:w="2809" w:type="pct"/>
                  <w:tcBorders>
                    <w:top w:val="nil"/>
                    <w:left w:val="nil"/>
                    <w:bottom w:val="nil"/>
                    <w:right w:val="nil"/>
                  </w:tcBorders>
                  <w:vAlign w:val="center"/>
                </w:tcPr>
                <w:tbl>
                  <w:tblPr>
                    <w:tblStyle w:val="TableGrid"/>
                    <w:tblpPr w:leftFromText="180" w:rightFromText="180" w:vertAnchor="text" w:horzAnchor="margin" w:tblpXSpec="center" w:tblpY="-51"/>
                    <w:tblOverlap w:val="never"/>
                    <w:tblW w:w="0" w:type="auto"/>
                    <w:tblLayout w:type="fixed"/>
                    <w:tblLook w:val="04A0" w:firstRow="1" w:lastRow="0" w:firstColumn="1" w:lastColumn="0" w:noHBand="0" w:noVBand="1"/>
                  </w:tblPr>
                  <w:tblGrid>
                    <w:gridCol w:w="374"/>
                    <w:gridCol w:w="374"/>
                    <w:gridCol w:w="374"/>
                    <w:gridCol w:w="374"/>
                    <w:gridCol w:w="373"/>
                    <w:gridCol w:w="373"/>
                    <w:gridCol w:w="373"/>
                    <w:gridCol w:w="373"/>
                  </w:tblGrid>
                  <w:tr w:rsidR="00214378" w:rsidRPr="00F67237" w14:paraId="7233A9FF" w14:textId="77777777" w:rsidTr="00D45693">
                    <w:tc>
                      <w:tcPr>
                        <w:tcW w:w="374" w:type="dxa"/>
                      </w:tcPr>
                      <w:p w14:paraId="6596EE2A" w14:textId="77777777" w:rsidR="00214378" w:rsidRPr="00F67237" w:rsidRDefault="00214378" w:rsidP="005C5AA9">
                        <w:pPr>
                          <w:ind w:left="1440" w:hanging="1440"/>
                          <w:rPr>
                            <w:rFonts w:ascii="Arial" w:hAnsi="Arial" w:cs="Arial"/>
                            <w:sz w:val="20"/>
                            <w:szCs w:val="20"/>
                          </w:rPr>
                        </w:pPr>
                        <w:r w:rsidRPr="00F67237">
                          <w:rPr>
                            <w:rFonts w:ascii="Arial" w:hAnsi="Arial" w:cs="Arial"/>
                            <w:sz w:val="20"/>
                            <w:szCs w:val="20"/>
                          </w:rPr>
                          <w:t>Birr</w:t>
                        </w:r>
                      </w:p>
                    </w:tc>
                    <w:tc>
                      <w:tcPr>
                        <w:tcW w:w="374" w:type="dxa"/>
                      </w:tcPr>
                      <w:p w14:paraId="6A3BA89E" w14:textId="77777777" w:rsidR="00214378" w:rsidRPr="00F67237" w:rsidRDefault="00214378" w:rsidP="005C5AA9">
                        <w:pPr>
                          <w:rPr>
                            <w:rFonts w:ascii="Arial" w:hAnsi="Arial" w:cs="Arial"/>
                            <w:sz w:val="20"/>
                            <w:szCs w:val="20"/>
                          </w:rPr>
                        </w:pPr>
                      </w:p>
                    </w:tc>
                    <w:tc>
                      <w:tcPr>
                        <w:tcW w:w="374" w:type="dxa"/>
                      </w:tcPr>
                      <w:p w14:paraId="0DC0B860" w14:textId="77777777" w:rsidR="00214378" w:rsidRPr="00F67237" w:rsidRDefault="00214378" w:rsidP="005C5AA9">
                        <w:pPr>
                          <w:rPr>
                            <w:rFonts w:ascii="Arial" w:hAnsi="Arial" w:cs="Arial"/>
                            <w:sz w:val="20"/>
                            <w:szCs w:val="20"/>
                          </w:rPr>
                        </w:pPr>
                      </w:p>
                    </w:tc>
                    <w:tc>
                      <w:tcPr>
                        <w:tcW w:w="374" w:type="dxa"/>
                      </w:tcPr>
                      <w:p w14:paraId="356E01D5" w14:textId="77777777" w:rsidR="00214378" w:rsidRPr="00F67237" w:rsidRDefault="00214378" w:rsidP="005C5AA9">
                        <w:pPr>
                          <w:rPr>
                            <w:rFonts w:ascii="Arial" w:hAnsi="Arial" w:cs="Arial"/>
                            <w:sz w:val="20"/>
                            <w:szCs w:val="20"/>
                          </w:rPr>
                        </w:pPr>
                      </w:p>
                    </w:tc>
                    <w:tc>
                      <w:tcPr>
                        <w:tcW w:w="373" w:type="dxa"/>
                      </w:tcPr>
                      <w:p w14:paraId="584922BE" w14:textId="77777777" w:rsidR="00214378" w:rsidRPr="00F67237" w:rsidRDefault="00214378" w:rsidP="005C5AA9">
                        <w:pPr>
                          <w:rPr>
                            <w:rFonts w:ascii="Arial" w:hAnsi="Arial" w:cs="Arial"/>
                            <w:i/>
                            <w:sz w:val="20"/>
                            <w:szCs w:val="20"/>
                          </w:rPr>
                        </w:pPr>
                      </w:p>
                    </w:tc>
                    <w:tc>
                      <w:tcPr>
                        <w:tcW w:w="373" w:type="dxa"/>
                      </w:tcPr>
                      <w:p w14:paraId="08C6AF1D" w14:textId="77777777" w:rsidR="00214378" w:rsidRPr="00F67237" w:rsidRDefault="00214378" w:rsidP="005C5AA9">
                        <w:pPr>
                          <w:rPr>
                            <w:rFonts w:ascii="Arial" w:hAnsi="Arial" w:cs="Arial"/>
                            <w:i/>
                            <w:sz w:val="20"/>
                            <w:szCs w:val="20"/>
                          </w:rPr>
                        </w:pPr>
                      </w:p>
                    </w:tc>
                    <w:tc>
                      <w:tcPr>
                        <w:tcW w:w="373" w:type="dxa"/>
                      </w:tcPr>
                      <w:p w14:paraId="4938A814" w14:textId="77777777" w:rsidR="00214378" w:rsidRPr="00F67237" w:rsidRDefault="00214378" w:rsidP="005C5AA9">
                        <w:pPr>
                          <w:rPr>
                            <w:rFonts w:ascii="Arial" w:hAnsi="Arial" w:cs="Arial"/>
                            <w:i/>
                            <w:sz w:val="20"/>
                            <w:szCs w:val="20"/>
                          </w:rPr>
                        </w:pPr>
                      </w:p>
                    </w:tc>
                    <w:tc>
                      <w:tcPr>
                        <w:tcW w:w="373" w:type="dxa"/>
                      </w:tcPr>
                      <w:p w14:paraId="1D94D81E" w14:textId="77777777" w:rsidR="00214378" w:rsidRPr="00F67237" w:rsidRDefault="00214378" w:rsidP="005C5AA9">
                        <w:pPr>
                          <w:rPr>
                            <w:rFonts w:ascii="Arial" w:hAnsi="Arial" w:cs="Arial"/>
                            <w:i/>
                            <w:sz w:val="20"/>
                            <w:szCs w:val="20"/>
                          </w:rPr>
                        </w:pPr>
                      </w:p>
                    </w:tc>
                  </w:tr>
                </w:tbl>
                <w:p w14:paraId="430D9732" w14:textId="77777777" w:rsidR="00214378" w:rsidRPr="00F67237" w:rsidRDefault="00214378" w:rsidP="005C5AA9">
                  <w:pPr>
                    <w:rPr>
                      <w:rFonts w:ascii="Arial" w:hAnsi="Arial" w:cs="Arial"/>
                      <w:sz w:val="20"/>
                      <w:szCs w:val="20"/>
                    </w:rPr>
                  </w:pPr>
                </w:p>
              </w:tc>
            </w:tr>
          </w:tbl>
          <w:p w14:paraId="4AEFDE55" w14:textId="77777777" w:rsidR="00214378" w:rsidRPr="00F67237" w:rsidRDefault="00214378" w:rsidP="005C5AA9">
            <w:pPr>
              <w:rPr>
                <w:rFonts w:ascii="Arial" w:hAnsi="Arial" w:cs="Arial"/>
                <w:sz w:val="20"/>
                <w:szCs w:val="20"/>
              </w:rPr>
            </w:pPr>
          </w:p>
        </w:tc>
      </w:tr>
      <w:tr w:rsidR="00214378" w:rsidRPr="00F67237" w14:paraId="2D105A1F" w14:textId="77777777" w:rsidTr="00F901D6">
        <w:tblPrEx>
          <w:tblCellMar>
            <w:top w:w="108" w:type="dxa"/>
            <w:bottom w:w="108" w:type="dxa"/>
          </w:tblCellMar>
        </w:tblPrEx>
        <w:trPr>
          <w:trHeight w:val="333"/>
        </w:trPr>
        <w:tc>
          <w:tcPr>
            <w:tcW w:w="895" w:type="dxa"/>
            <w:gridSpan w:val="2"/>
          </w:tcPr>
          <w:p w14:paraId="4EDC318D" w14:textId="77777777" w:rsidR="00214378" w:rsidRPr="00F67237" w:rsidRDefault="00214378" w:rsidP="00214378">
            <w:pPr>
              <w:rPr>
                <w:rFonts w:ascii="Arial" w:hAnsi="Arial" w:cs="Arial"/>
                <w:sz w:val="20"/>
                <w:szCs w:val="20"/>
              </w:rPr>
            </w:pPr>
          </w:p>
        </w:tc>
        <w:tc>
          <w:tcPr>
            <w:tcW w:w="8393" w:type="dxa"/>
            <w:gridSpan w:val="4"/>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83"/>
              <w:gridCol w:w="4594"/>
            </w:tblGrid>
            <w:tr w:rsidR="00214378" w:rsidRPr="00F67237" w14:paraId="20996281" w14:textId="77777777" w:rsidTr="00D45693">
              <w:trPr>
                <w:trHeight w:hRule="exact" w:val="567"/>
              </w:trPr>
              <w:tc>
                <w:tcPr>
                  <w:tcW w:w="2191" w:type="pct"/>
                  <w:vAlign w:val="center"/>
                </w:tcPr>
                <w:p w14:paraId="7065C25D" w14:textId="5A359D55" w:rsidR="00214378" w:rsidRPr="00F67237" w:rsidRDefault="00214378" w:rsidP="00214378">
                  <w:pPr>
                    <w:rPr>
                      <w:rFonts w:ascii="Arial" w:hAnsi="Arial" w:cs="Arial"/>
                      <w:sz w:val="20"/>
                      <w:szCs w:val="20"/>
                    </w:rPr>
                  </w:pPr>
                  <w:r w:rsidRPr="00F67237">
                    <w:rPr>
                      <w:rFonts w:ascii="Arial" w:hAnsi="Arial" w:cs="Arial"/>
                      <w:sz w:val="20"/>
                      <w:szCs w:val="20"/>
                    </w:rPr>
                    <w:t>f. Rent for land and space</w:t>
                  </w:r>
                  <w:r w:rsidR="00711152" w:rsidRPr="00F67237">
                    <w:rPr>
                      <w:rFonts w:ascii="Arial" w:hAnsi="Arial" w:cs="Arial"/>
                      <w:sz w:val="20"/>
                      <w:szCs w:val="20"/>
                    </w:rPr>
                    <w:t xml:space="preserve"> /</w:t>
                  </w:r>
                  <w:r w:rsidR="00711152" w:rsidRPr="00F67237">
                    <w:rPr>
                      <w:rFonts w:ascii="Nyala" w:hAnsi="Nyala" w:cs="Nyala"/>
                      <w:sz w:val="20"/>
                      <w:szCs w:val="20"/>
                    </w:rPr>
                    <w:t>የመሬት</w:t>
                  </w:r>
                  <w:r w:rsidR="00711152" w:rsidRPr="00F67237">
                    <w:rPr>
                      <w:rFonts w:ascii="Arial" w:hAnsi="Arial" w:cs="Arial"/>
                      <w:sz w:val="20"/>
                      <w:szCs w:val="20"/>
                    </w:rPr>
                    <w:t xml:space="preserve"> </w:t>
                  </w:r>
                  <w:r w:rsidR="00711152" w:rsidRPr="00F67237">
                    <w:rPr>
                      <w:rFonts w:ascii="Nyala" w:hAnsi="Nyala" w:cs="Nyala"/>
                      <w:sz w:val="20"/>
                      <w:szCs w:val="20"/>
                    </w:rPr>
                    <w:t>እና</w:t>
                  </w:r>
                  <w:r w:rsidR="00711152" w:rsidRPr="00F67237">
                    <w:rPr>
                      <w:rFonts w:ascii="Arial" w:hAnsi="Arial" w:cs="Arial"/>
                      <w:sz w:val="20"/>
                      <w:szCs w:val="20"/>
                    </w:rPr>
                    <w:t xml:space="preserve"> </w:t>
                  </w:r>
                  <w:r w:rsidR="00711152" w:rsidRPr="00F67237">
                    <w:rPr>
                      <w:rFonts w:ascii="Nyala" w:hAnsi="Nyala" w:cs="Nyala"/>
                      <w:sz w:val="20"/>
                      <w:szCs w:val="20"/>
                    </w:rPr>
                    <w:t>ቦታ</w:t>
                  </w:r>
                  <w:r w:rsidR="00711152" w:rsidRPr="00F67237">
                    <w:rPr>
                      <w:rFonts w:ascii="Arial" w:hAnsi="Arial" w:cs="Arial"/>
                      <w:sz w:val="20"/>
                      <w:szCs w:val="20"/>
                    </w:rPr>
                    <w:t xml:space="preserve"> </w:t>
                  </w:r>
                  <w:r w:rsidR="00711152" w:rsidRPr="00F67237">
                    <w:rPr>
                      <w:rFonts w:ascii="Nyala" w:hAnsi="Nyala" w:cs="Nyala"/>
                      <w:sz w:val="20"/>
                      <w:szCs w:val="20"/>
                    </w:rPr>
                    <w:t>ኪራይ</w:t>
                  </w:r>
                </w:p>
              </w:tc>
              <w:tc>
                <w:tcPr>
                  <w:tcW w:w="2809" w:type="pct"/>
                  <w:vAlign w:val="center"/>
                </w:tcPr>
                <w:tbl>
                  <w:tblPr>
                    <w:tblStyle w:val="TableGrid"/>
                    <w:tblpPr w:leftFromText="180" w:rightFromText="180" w:vertAnchor="text" w:horzAnchor="margin" w:tblpXSpec="center" w:tblpY="-51"/>
                    <w:tblOverlap w:val="never"/>
                    <w:tblW w:w="0" w:type="auto"/>
                    <w:tblLayout w:type="fixed"/>
                    <w:tblLook w:val="04A0" w:firstRow="1" w:lastRow="0" w:firstColumn="1" w:lastColumn="0" w:noHBand="0" w:noVBand="1"/>
                  </w:tblPr>
                  <w:tblGrid>
                    <w:gridCol w:w="374"/>
                    <w:gridCol w:w="374"/>
                    <w:gridCol w:w="374"/>
                    <w:gridCol w:w="374"/>
                    <w:gridCol w:w="373"/>
                    <w:gridCol w:w="373"/>
                    <w:gridCol w:w="373"/>
                    <w:gridCol w:w="373"/>
                  </w:tblGrid>
                  <w:tr w:rsidR="00214378" w:rsidRPr="00F67237" w14:paraId="24292A35" w14:textId="77777777" w:rsidTr="00D45693">
                    <w:tc>
                      <w:tcPr>
                        <w:tcW w:w="374" w:type="dxa"/>
                      </w:tcPr>
                      <w:p w14:paraId="0ADE6951" w14:textId="77777777" w:rsidR="00214378" w:rsidRPr="00F67237" w:rsidRDefault="00214378" w:rsidP="00214378">
                        <w:pPr>
                          <w:ind w:left="1440" w:hanging="1440"/>
                          <w:rPr>
                            <w:rFonts w:ascii="Arial" w:hAnsi="Arial" w:cs="Arial"/>
                            <w:sz w:val="20"/>
                            <w:szCs w:val="20"/>
                          </w:rPr>
                        </w:pPr>
                        <w:r w:rsidRPr="00F67237">
                          <w:rPr>
                            <w:rFonts w:ascii="Arial" w:hAnsi="Arial" w:cs="Arial"/>
                            <w:sz w:val="20"/>
                            <w:szCs w:val="20"/>
                          </w:rPr>
                          <w:t>Birr</w:t>
                        </w:r>
                      </w:p>
                    </w:tc>
                    <w:tc>
                      <w:tcPr>
                        <w:tcW w:w="374" w:type="dxa"/>
                      </w:tcPr>
                      <w:p w14:paraId="117B01E6" w14:textId="77777777" w:rsidR="00214378" w:rsidRPr="00F67237" w:rsidRDefault="00214378" w:rsidP="00214378">
                        <w:pPr>
                          <w:rPr>
                            <w:rFonts w:ascii="Arial" w:hAnsi="Arial" w:cs="Arial"/>
                            <w:sz w:val="20"/>
                            <w:szCs w:val="20"/>
                          </w:rPr>
                        </w:pPr>
                      </w:p>
                    </w:tc>
                    <w:tc>
                      <w:tcPr>
                        <w:tcW w:w="374" w:type="dxa"/>
                      </w:tcPr>
                      <w:p w14:paraId="3704943F" w14:textId="77777777" w:rsidR="00214378" w:rsidRPr="00F67237" w:rsidRDefault="00214378" w:rsidP="00214378">
                        <w:pPr>
                          <w:rPr>
                            <w:rFonts w:ascii="Arial" w:hAnsi="Arial" w:cs="Arial"/>
                            <w:sz w:val="20"/>
                            <w:szCs w:val="20"/>
                          </w:rPr>
                        </w:pPr>
                      </w:p>
                    </w:tc>
                    <w:tc>
                      <w:tcPr>
                        <w:tcW w:w="374" w:type="dxa"/>
                      </w:tcPr>
                      <w:p w14:paraId="45B7F77F" w14:textId="77777777" w:rsidR="00214378" w:rsidRPr="00F67237" w:rsidRDefault="00214378" w:rsidP="00214378">
                        <w:pPr>
                          <w:rPr>
                            <w:rFonts w:ascii="Arial" w:hAnsi="Arial" w:cs="Arial"/>
                            <w:sz w:val="20"/>
                            <w:szCs w:val="20"/>
                          </w:rPr>
                        </w:pPr>
                      </w:p>
                    </w:tc>
                    <w:tc>
                      <w:tcPr>
                        <w:tcW w:w="373" w:type="dxa"/>
                      </w:tcPr>
                      <w:p w14:paraId="3D9EAF55" w14:textId="77777777" w:rsidR="00214378" w:rsidRPr="00F67237" w:rsidRDefault="00214378" w:rsidP="00214378">
                        <w:pPr>
                          <w:rPr>
                            <w:rFonts w:ascii="Arial" w:hAnsi="Arial" w:cs="Arial"/>
                            <w:i/>
                            <w:sz w:val="20"/>
                            <w:szCs w:val="20"/>
                          </w:rPr>
                        </w:pPr>
                      </w:p>
                    </w:tc>
                    <w:tc>
                      <w:tcPr>
                        <w:tcW w:w="373" w:type="dxa"/>
                      </w:tcPr>
                      <w:p w14:paraId="0BB934D0" w14:textId="77777777" w:rsidR="00214378" w:rsidRPr="00F67237" w:rsidRDefault="00214378" w:rsidP="00214378">
                        <w:pPr>
                          <w:rPr>
                            <w:rFonts w:ascii="Arial" w:hAnsi="Arial" w:cs="Arial"/>
                            <w:i/>
                            <w:sz w:val="20"/>
                            <w:szCs w:val="20"/>
                          </w:rPr>
                        </w:pPr>
                      </w:p>
                    </w:tc>
                    <w:tc>
                      <w:tcPr>
                        <w:tcW w:w="373" w:type="dxa"/>
                      </w:tcPr>
                      <w:p w14:paraId="5B2BB660" w14:textId="77777777" w:rsidR="00214378" w:rsidRPr="00F67237" w:rsidRDefault="00214378" w:rsidP="00214378">
                        <w:pPr>
                          <w:rPr>
                            <w:rFonts w:ascii="Arial" w:hAnsi="Arial" w:cs="Arial"/>
                            <w:i/>
                            <w:sz w:val="20"/>
                            <w:szCs w:val="20"/>
                          </w:rPr>
                        </w:pPr>
                      </w:p>
                    </w:tc>
                    <w:tc>
                      <w:tcPr>
                        <w:tcW w:w="373" w:type="dxa"/>
                      </w:tcPr>
                      <w:p w14:paraId="37005E29" w14:textId="77777777" w:rsidR="00214378" w:rsidRPr="00F67237" w:rsidRDefault="00214378" w:rsidP="00214378">
                        <w:pPr>
                          <w:rPr>
                            <w:rFonts w:ascii="Arial" w:hAnsi="Arial" w:cs="Arial"/>
                            <w:i/>
                            <w:sz w:val="20"/>
                            <w:szCs w:val="20"/>
                          </w:rPr>
                        </w:pPr>
                      </w:p>
                    </w:tc>
                  </w:tr>
                </w:tbl>
                <w:p w14:paraId="5A44E887" w14:textId="77777777" w:rsidR="00214378" w:rsidRPr="00F67237" w:rsidRDefault="00214378" w:rsidP="00214378">
                  <w:pPr>
                    <w:rPr>
                      <w:rFonts w:ascii="Arial" w:hAnsi="Arial" w:cs="Arial"/>
                      <w:sz w:val="20"/>
                      <w:szCs w:val="20"/>
                    </w:rPr>
                  </w:pPr>
                </w:p>
              </w:tc>
            </w:tr>
          </w:tbl>
          <w:p w14:paraId="3764B213" w14:textId="77777777" w:rsidR="00214378" w:rsidRPr="00F67237" w:rsidRDefault="00214378" w:rsidP="00214378">
            <w:pPr>
              <w:rPr>
                <w:rFonts w:ascii="Arial" w:hAnsi="Arial" w:cs="Arial"/>
                <w:sz w:val="20"/>
                <w:szCs w:val="20"/>
              </w:rPr>
            </w:pPr>
          </w:p>
        </w:tc>
      </w:tr>
      <w:tr w:rsidR="00214378" w:rsidRPr="00F67237" w14:paraId="2F933524" w14:textId="77777777" w:rsidTr="00F901D6">
        <w:tblPrEx>
          <w:tblCellMar>
            <w:top w:w="108" w:type="dxa"/>
            <w:bottom w:w="108" w:type="dxa"/>
          </w:tblCellMar>
        </w:tblPrEx>
        <w:trPr>
          <w:trHeight w:val="333"/>
        </w:trPr>
        <w:tc>
          <w:tcPr>
            <w:tcW w:w="895" w:type="dxa"/>
            <w:gridSpan w:val="2"/>
          </w:tcPr>
          <w:p w14:paraId="675E1B38" w14:textId="77777777" w:rsidR="00214378" w:rsidRPr="00F67237" w:rsidRDefault="00214378" w:rsidP="00214378">
            <w:pPr>
              <w:rPr>
                <w:rFonts w:ascii="Arial" w:hAnsi="Arial" w:cs="Arial"/>
                <w:sz w:val="20"/>
                <w:szCs w:val="20"/>
              </w:rPr>
            </w:pPr>
          </w:p>
        </w:tc>
        <w:tc>
          <w:tcPr>
            <w:tcW w:w="8393" w:type="dxa"/>
            <w:gridSpan w:val="4"/>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83"/>
              <w:gridCol w:w="4594"/>
            </w:tblGrid>
            <w:tr w:rsidR="00214378" w:rsidRPr="00F67237" w14:paraId="4C87812B" w14:textId="77777777" w:rsidTr="00C96368">
              <w:trPr>
                <w:trHeight w:hRule="exact" w:val="567"/>
              </w:trPr>
              <w:tc>
                <w:tcPr>
                  <w:tcW w:w="2191" w:type="pct"/>
                  <w:vAlign w:val="center"/>
                </w:tcPr>
                <w:p w14:paraId="204729E2" w14:textId="2EF52D67" w:rsidR="00214378" w:rsidRPr="00F67237" w:rsidRDefault="00214378" w:rsidP="00214378">
                  <w:pPr>
                    <w:rPr>
                      <w:rFonts w:ascii="Arial" w:hAnsi="Arial" w:cs="Arial"/>
                      <w:sz w:val="20"/>
                      <w:szCs w:val="20"/>
                    </w:rPr>
                  </w:pPr>
                  <w:r w:rsidRPr="00F67237">
                    <w:rPr>
                      <w:rFonts w:ascii="Arial" w:hAnsi="Arial" w:cs="Arial"/>
                      <w:sz w:val="20"/>
                      <w:szCs w:val="20"/>
                    </w:rPr>
                    <w:t>g. Raw materials/ inputs</w:t>
                  </w:r>
                  <w:r w:rsidR="00C37688" w:rsidRPr="00F67237">
                    <w:rPr>
                      <w:rFonts w:ascii="Arial" w:hAnsi="Arial" w:cs="Arial"/>
                      <w:sz w:val="20"/>
                      <w:szCs w:val="20"/>
                    </w:rPr>
                    <w:t xml:space="preserve"> </w:t>
                  </w:r>
                  <w:r w:rsidR="00C37688" w:rsidRPr="00F67237">
                    <w:rPr>
                      <w:rFonts w:ascii="Nyala" w:hAnsi="Nyala" w:cs="Nyala"/>
                      <w:sz w:val="20"/>
                      <w:szCs w:val="20"/>
                    </w:rPr>
                    <w:t>ጥሬቃዎች</w:t>
                  </w:r>
                  <w:r w:rsidR="00C37688" w:rsidRPr="00F67237">
                    <w:rPr>
                      <w:rFonts w:ascii="Arial" w:hAnsi="Arial" w:cs="Arial"/>
                      <w:sz w:val="20"/>
                      <w:szCs w:val="20"/>
                    </w:rPr>
                    <w:t xml:space="preserve"> </w:t>
                  </w:r>
                  <w:r w:rsidR="00C37688" w:rsidRPr="00F67237">
                    <w:rPr>
                      <w:rFonts w:ascii="Nyala" w:hAnsi="Nyala" w:cs="Nyala"/>
                      <w:sz w:val="20"/>
                      <w:szCs w:val="20"/>
                    </w:rPr>
                    <w:t>ግብአቶች</w:t>
                  </w:r>
                </w:p>
              </w:tc>
              <w:tc>
                <w:tcPr>
                  <w:tcW w:w="2809" w:type="pct"/>
                  <w:vAlign w:val="center"/>
                </w:tcPr>
                <w:tbl>
                  <w:tblPr>
                    <w:tblStyle w:val="TableGrid"/>
                    <w:tblpPr w:leftFromText="180" w:rightFromText="180" w:vertAnchor="text" w:horzAnchor="margin" w:tblpXSpec="center" w:tblpY="-51"/>
                    <w:tblOverlap w:val="never"/>
                    <w:tblW w:w="0" w:type="auto"/>
                    <w:tblLayout w:type="fixed"/>
                    <w:tblLook w:val="04A0" w:firstRow="1" w:lastRow="0" w:firstColumn="1" w:lastColumn="0" w:noHBand="0" w:noVBand="1"/>
                  </w:tblPr>
                  <w:tblGrid>
                    <w:gridCol w:w="374"/>
                    <w:gridCol w:w="374"/>
                    <w:gridCol w:w="374"/>
                    <w:gridCol w:w="374"/>
                    <w:gridCol w:w="373"/>
                    <w:gridCol w:w="373"/>
                    <w:gridCol w:w="373"/>
                    <w:gridCol w:w="373"/>
                  </w:tblGrid>
                  <w:tr w:rsidR="00214378" w:rsidRPr="00F67237" w14:paraId="3F042551" w14:textId="77777777" w:rsidTr="00C96368">
                    <w:tc>
                      <w:tcPr>
                        <w:tcW w:w="374" w:type="dxa"/>
                      </w:tcPr>
                      <w:p w14:paraId="651E8436" w14:textId="77777777" w:rsidR="00214378" w:rsidRPr="00F67237" w:rsidRDefault="00214378" w:rsidP="00214378">
                        <w:pPr>
                          <w:ind w:left="1440" w:hanging="1440"/>
                          <w:rPr>
                            <w:rFonts w:ascii="Arial" w:hAnsi="Arial" w:cs="Arial"/>
                            <w:sz w:val="20"/>
                            <w:szCs w:val="20"/>
                          </w:rPr>
                        </w:pPr>
                        <w:r w:rsidRPr="00F67237">
                          <w:rPr>
                            <w:rFonts w:ascii="Arial" w:hAnsi="Arial" w:cs="Arial"/>
                            <w:sz w:val="20"/>
                            <w:szCs w:val="20"/>
                          </w:rPr>
                          <w:t>Birr</w:t>
                        </w:r>
                      </w:p>
                    </w:tc>
                    <w:tc>
                      <w:tcPr>
                        <w:tcW w:w="374" w:type="dxa"/>
                      </w:tcPr>
                      <w:p w14:paraId="5EC305E6" w14:textId="77777777" w:rsidR="00214378" w:rsidRPr="00F67237" w:rsidRDefault="00214378" w:rsidP="00214378">
                        <w:pPr>
                          <w:rPr>
                            <w:rFonts w:ascii="Arial" w:hAnsi="Arial" w:cs="Arial"/>
                            <w:sz w:val="20"/>
                            <w:szCs w:val="20"/>
                          </w:rPr>
                        </w:pPr>
                      </w:p>
                    </w:tc>
                    <w:tc>
                      <w:tcPr>
                        <w:tcW w:w="374" w:type="dxa"/>
                      </w:tcPr>
                      <w:p w14:paraId="7AC6332D" w14:textId="77777777" w:rsidR="00214378" w:rsidRPr="00F67237" w:rsidRDefault="00214378" w:rsidP="00214378">
                        <w:pPr>
                          <w:rPr>
                            <w:rFonts w:ascii="Arial" w:hAnsi="Arial" w:cs="Arial"/>
                            <w:sz w:val="20"/>
                            <w:szCs w:val="20"/>
                          </w:rPr>
                        </w:pPr>
                      </w:p>
                    </w:tc>
                    <w:tc>
                      <w:tcPr>
                        <w:tcW w:w="374" w:type="dxa"/>
                      </w:tcPr>
                      <w:p w14:paraId="20A63166" w14:textId="77777777" w:rsidR="00214378" w:rsidRPr="00F67237" w:rsidRDefault="00214378" w:rsidP="00214378">
                        <w:pPr>
                          <w:rPr>
                            <w:rFonts w:ascii="Arial" w:hAnsi="Arial" w:cs="Arial"/>
                            <w:sz w:val="20"/>
                            <w:szCs w:val="20"/>
                          </w:rPr>
                        </w:pPr>
                      </w:p>
                    </w:tc>
                    <w:tc>
                      <w:tcPr>
                        <w:tcW w:w="373" w:type="dxa"/>
                      </w:tcPr>
                      <w:p w14:paraId="22C1C6D6" w14:textId="77777777" w:rsidR="00214378" w:rsidRPr="00F67237" w:rsidRDefault="00214378" w:rsidP="00214378">
                        <w:pPr>
                          <w:rPr>
                            <w:rFonts w:ascii="Arial" w:hAnsi="Arial" w:cs="Arial"/>
                            <w:i/>
                            <w:sz w:val="20"/>
                            <w:szCs w:val="20"/>
                          </w:rPr>
                        </w:pPr>
                      </w:p>
                    </w:tc>
                    <w:tc>
                      <w:tcPr>
                        <w:tcW w:w="373" w:type="dxa"/>
                      </w:tcPr>
                      <w:p w14:paraId="7EF5BCBB" w14:textId="77777777" w:rsidR="00214378" w:rsidRPr="00F67237" w:rsidRDefault="00214378" w:rsidP="00214378">
                        <w:pPr>
                          <w:rPr>
                            <w:rFonts w:ascii="Arial" w:hAnsi="Arial" w:cs="Arial"/>
                            <w:i/>
                            <w:sz w:val="20"/>
                            <w:szCs w:val="20"/>
                          </w:rPr>
                        </w:pPr>
                      </w:p>
                    </w:tc>
                    <w:tc>
                      <w:tcPr>
                        <w:tcW w:w="373" w:type="dxa"/>
                      </w:tcPr>
                      <w:p w14:paraId="34564C98" w14:textId="77777777" w:rsidR="00214378" w:rsidRPr="00F67237" w:rsidRDefault="00214378" w:rsidP="00214378">
                        <w:pPr>
                          <w:rPr>
                            <w:rFonts w:ascii="Arial" w:hAnsi="Arial" w:cs="Arial"/>
                            <w:i/>
                            <w:sz w:val="20"/>
                            <w:szCs w:val="20"/>
                          </w:rPr>
                        </w:pPr>
                      </w:p>
                    </w:tc>
                    <w:tc>
                      <w:tcPr>
                        <w:tcW w:w="373" w:type="dxa"/>
                      </w:tcPr>
                      <w:p w14:paraId="6DC52407" w14:textId="77777777" w:rsidR="00214378" w:rsidRPr="00F67237" w:rsidRDefault="00214378" w:rsidP="00214378">
                        <w:pPr>
                          <w:rPr>
                            <w:rFonts w:ascii="Arial" w:hAnsi="Arial" w:cs="Arial"/>
                            <w:i/>
                            <w:sz w:val="20"/>
                            <w:szCs w:val="20"/>
                          </w:rPr>
                        </w:pPr>
                      </w:p>
                    </w:tc>
                  </w:tr>
                </w:tbl>
                <w:p w14:paraId="1D18692C" w14:textId="77777777" w:rsidR="00214378" w:rsidRPr="00F67237" w:rsidRDefault="00214378" w:rsidP="00214378">
                  <w:pPr>
                    <w:rPr>
                      <w:rFonts w:ascii="Arial" w:hAnsi="Arial" w:cs="Arial"/>
                      <w:sz w:val="20"/>
                      <w:szCs w:val="20"/>
                    </w:rPr>
                  </w:pPr>
                </w:p>
              </w:tc>
            </w:tr>
          </w:tbl>
          <w:p w14:paraId="057333B4" w14:textId="77777777" w:rsidR="00214378" w:rsidRPr="00F67237" w:rsidRDefault="00214378" w:rsidP="00214378">
            <w:pPr>
              <w:rPr>
                <w:rFonts w:ascii="Arial" w:hAnsi="Arial" w:cs="Arial"/>
                <w:sz w:val="20"/>
                <w:szCs w:val="20"/>
              </w:rPr>
            </w:pPr>
          </w:p>
        </w:tc>
      </w:tr>
      <w:tr w:rsidR="00214378" w:rsidRPr="00F67237" w14:paraId="26765EF1" w14:textId="77777777" w:rsidTr="00F901D6">
        <w:tblPrEx>
          <w:tblCellMar>
            <w:top w:w="108" w:type="dxa"/>
            <w:bottom w:w="108" w:type="dxa"/>
          </w:tblCellMar>
        </w:tblPrEx>
        <w:trPr>
          <w:trHeight w:val="333"/>
        </w:trPr>
        <w:tc>
          <w:tcPr>
            <w:tcW w:w="895" w:type="dxa"/>
            <w:gridSpan w:val="2"/>
          </w:tcPr>
          <w:p w14:paraId="3D6A7B1F" w14:textId="77777777" w:rsidR="00214378" w:rsidRPr="00F67237" w:rsidRDefault="00214378" w:rsidP="00214378">
            <w:pPr>
              <w:rPr>
                <w:rFonts w:ascii="Arial" w:hAnsi="Arial" w:cs="Arial"/>
                <w:sz w:val="20"/>
                <w:szCs w:val="20"/>
              </w:rPr>
            </w:pPr>
          </w:p>
        </w:tc>
        <w:tc>
          <w:tcPr>
            <w:tcW w:w="8393" w:type="dxa"/>
            <w:gridSpan w:val="4"/>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83"/>
              <w:gridCol w:w="4594"/>
            </w:tblGrid>
            <w:tr w:rsidR="00214378" w:rsidRPr="00F67237" w14:paraId="07CFABA9" w14:textId="77777777" w:rsidTr="00D45693">
              <w:trPr>
                <w:trHeight w:hRule="exact" w:val="567"/>
              </w:trPr>
              <w:tc>
                <w:tcPr>
                  <w:tcW w:w="2191" w:type="pct"/>
                  <w:vAlign w:val="center"/>
                </w:tcPr>
                <w:p w14:paraId="39023452" w14:textId="5C6D85B0" w:rsidR="00214378" w:rsidRPr="00F67237" w:rsidRDefault="00214378" w:rsidP="00214378">
                  <w:pPr>
                    <w:rPr>
                      <w:rFonts w:ascii="Arial" w:hAnsi="Arial" w:cs="Arial"/>
                      <w:sz w:val="20"/>
                      <w:szCs w:val="20"/>
                    </w:rPr>
                  </w:pPr>
                  <w:r w:rsidRPr="00F67237">
                    <w:rPr>
                      <w:rFonts w:ascii="Arial" w:hAnsi="Arial" w:cs="Arial"/>
                      <w:sz w:val="20"/>
                      <w:szCs w:val="20"/>
                    </w:rPr>
                    <w:t>h. Products for resell</w:t>
                  </w:r>
                  <w:r w:rsidR="005A76E5" w:rsidRPr="00F67237">
                    <w:rPr>
                      <w:rFonts w:ascii="Arial" w:hAnsi="Arial" w:cs="Arial"/>
                      <w:sz w:val="20"/>
                      <w:szCs w:val="20"/>
                    </w:rPr>
                    <w:t xml:space="preserve"> /  </w:t>
                  </w:r>
                  <w:r w:rsidR="005A76E5" w:rsidRPr="00F67237">
                    <w:rPr>
                      <w:rFonts w:ascii="Nyala" w:hAnsi="Nyala" w:cs="Nyala"/>
                      <w:sz w:val="20"/>
                      <w:szCs w:val="20"/>
                    </w:rPr>
                    <w:t>የሚሸጡ</w:t>
                  </w:r>
                  <w:r w:rsidR="005A76E5" w:rsidRPr="00F67237">
                    <w:rPr>
                      <w:rFonts w:ascii="Arial" w:hAnsi="Arial" w:cs="Arial"/>
                      <w:sz w:val="20"/>
                      <w:szCs w:val="20"/>
                    </w:rPr>
                    <w:t xml:space="preserve"> </w:t>
                  </w:r>
                  <w:r w:rsidR="005A76E5" w:rsidRPr="00F67237">
                    <w:rPr>
                      <w:rFonts w:ascii="Nyala" w:hAnsi="Nyala" w:cs="Nyala"/>
                      <w:sz w:val="20"/>
                      <w:szCs w:val="20"/>
                    </w:rPr>
                    <w:t>እቃዎች</w:t>
                  </w:r>
                  <w:r w:rsidR="005A76E5" w:rsidRPr="00F67237">
                    <w:rPr>
                      <w:rFonts w:ascii="Arial" w:hAnsi="Arial" w:cs="Arial"/>
                      <w:sz w:val="20"/>
                      <w:szCs w:val="20"/>
                    </w:rPr>
                    <w:t xml:space="preserve"> (</w:t>
                  </w:r>
                  <w:r w:rsidR="005A76E5" w:rsidRPr="00F67237">
                    <w:rPr>
                      <w:rFonts w:ascii="Nyala" w:hAnsi="Nyala" w:cs="Nyala"/>
                      <w:sz w:val="20"/>
                      <w:szCs w:val="20"/>
                    </w:rPr>
                    <w:t>ተገዝተው</w:t>
                  </w:r>
                  <w:r w:rsidR="005A76E5" w:rsidRPr="00F67237">
                    <w:rPr>
                      <w:rFonts w:ascii="Arial" w:hAnsi="Arial" w:cs="Arial"/>
                      <w:sz w:val="20"/>
                      <w:szCs w:val="20"/>
                    </w:rPr>
                    <w:t>)</w:t>
                  </w:r>
                </w:p>
              </w:tc>
              <w:tc>
                <w:tcPr>
                  <w:tcW w:w="2809" w:type="pct"/>
                  <w:vAlign w:val="center"/>
                </w:tcPr>
                <w:tbl>
                  <w:tblPr>
                    <w:tblStyle w:val="TableGrid"/>
                    <w:tblpPr w:leftFromText="180" w:rightFromText="180" w:vertAnchor="text" w:horzAnchor="margin" w:tblpXSpec="center" w:tblpY="-51"/>
                    <w:tblOverlap w:val="never"/>
                    <w:tblW w:w="0" w:type="auto"/>
                    <w:tblLayout w:type="fixed"/>
                    <w:tblLook w:val="04A0" w:firstRow="1" w:lastRow="0" w:firstColumn="1" w:lastColumn="0" w:noHBand="0" w:noVBand="1"/>
                  </w:tblPr>
                  <w:tblGrid>
                    <w:gridCol w:w="374"/>
                    <w:gridCol w:w="374"/>
                    <w:gridCol w:w="374"/>
                    <w:gridCol w:w="374"/>
                    <w:gridCol w:w="373"/>
                    <w:gridCol w:w="373"/>
                    <w:gridCol w:w="373"/>
                    <w:gridCol w:w="373"/>
                  </w:tblGrid>
                  <w:tr w:rsidR="00214378" w:rsidRPr="00F67237" w14:paraId="58FD91C5" w14:textId="77777777" w:rsidTr="00D45693">
                    <w:tc>
                      <w:tcPr>
                        <w:tcW w:w="374" w:type="dxa"/>
                      </w:tcPr>
                      <w:p w14:paraId="249E0263" w14:textId="77777777" w:rsidR="00214378" w:rsidRPr="00F67237" w:rsidRDefault="00214378" w:rsidP="00214378">
                        <w:pPr>
                          <w:ind w:left="1440" w:hanging="1440"/>
                          <w:rPr>
                            <w:rFonts w:ascii="Arial" w:hAnsi="Arial" w:cs="Arial"/>
                            <w:sz w:val="20"/>
                            <w:szCs w:val="20"/>
                          </w:rPr>
                        </w:pPr>
                        <w:r w:rsidRPr="00F67237">
                          <w:rPr>
                            <w:rFonts w:ascii="Arial" w:hAnsi="Arial" w:cs="Arial"/>
                            <w:sz w:val="20"/>
                            <w:szCs w:val="20"/>
                          </w:rPr>
                          <w:t>Birr</w:t>
                        </w:r>
                      </w:p>
                    </w:tc>
                    <w:tc>
                      <w:tcPr>
                        <w:tcW w:w="374" w:type="dxa"/>
                      </w:tcPr>
                      <w:p w14:paraId="5CCE4636" w14:textId="77777777" w:rsidR="00214378" w:rsidRPr="00F67237" w:rsidRDefault="00214378" w:rsidP="00214378">
                        <w:pPr>
                          <w:rPr>
                            <w:rFonts w:ascii="Arial" w:hAnsi="Arial" w:cs="Arial"/>
                            <w:sz w:val="20"/>
                            <w:szCs w:val="20"/>
                          </w:rPr>
                        </w:pPr>
                      </w:p>
                    </w:tc>
                    <w:tc>
                      <w:tcPr>
                        <w:tcW w:w="374" w:type="dxa"/>
                      </w:tcPr>
                      <w:p w14:paraId="706872EF" w14:textId="77777777" w:rsidR="00214378" w:rsidRPr="00F67237" w:rsidRDefault="00214378" w:rsidP="00214378">
                        <w:pPr>
                          <w:rPr>
                            <w:rFonts w:ascii="Arial" w:hAnsi="Arial" w:cs="Arial"/>
                            <w:sz w:val="20"/>
                            <w:szCs w:val="20"/>
                          </w:rPr>
                        </w:pPr>
                      </w:p>
                    </w:tc>
                    <w:tc>
                      <w:tcPr>
                        <w:tcW w:w="374" w:type="dxa"/>
                      </w:tcPr>
                      <w:p w14:paraId="720E3B8C" w14:textId="77777777" w:rsidR="00214378" w:rsidRPr="00F67237" w:rsidRDefault="00214378" w:rsidP="00214378">
                        <w:pPr>
                          <w:rPr>
                            <w:rFonts w:ascii="Arial" w:hAnsi="Arial" w:cs="Arial"/>
                            <w:sz w:val="20"/>
                            <w:szCs w:val="20"/>
                          </w:rPr>
                        </w:pPr>
                      </w:p>
                    </w:tc>
                    <w:tc>
                      <w:tcPr>
                        <w:tcW w:w="373" w:type="dxa"/>
                      </w:tcPr>
                      <w:p w14:paraId="270F6C76" w14:textId="77777777" w:rsidR="00214378" w:rsidRPr="00F67237" w:rsidRDefault="00214378" w:rsidP="00214378">
                        <w:pPr>
                          <w:rPr>
                            <w:rFonts w:ascii="Arial" w:hAnsi="Arial" w:cs="Arial"/>
                            <w:i/>
                            <w:sz w:val="20"/>
                            <w:szCs w:val="20"/>
                          </w:rPr>
                        </w:pPr>
                      </w:p>
                    </w:tc>
                    <w:tc>
                      <w:tcPr>
                        <w:tcW w:w="373" w:type="dxa"/>
                      </w:tcPr>
                      <w:p w14:paraId="15C0B56C" w14:textId="77777777" w:rsidR="00214378" w:rsidRPr="00F67237" w:rsidRDefault="00214378" w:rsidP="00214378">
                        <w:pPr>
                          <w:rPr>
                            <w:rFonts w:ascii="Arial" w:hAnsi="Arial" w:cs="Arial"/>
                            <w:i/>
                            <w:sz w:val="20"/>
                            <w:szCs w:val="20"/>
                          </w:rPr>
                        </w:pPr>
                      </w:p>
                    </w:tc>
                    <w:tc>
                      <w:tcPr>
                        <w:tcW w:w="373" w:type="dxa"/>
                      </w:tcPr>
                      <w:p w14:paraId="1CFCBFD0" w14:textId="77777777" w:rsidR="00214378" w:rsidRPr="00F67237" w:rsidRDefault="00214378" w:rsidP="00214378">
                        <w:pPr>
                          <w:rPr>
                            <w:rFonts w:ascii="Arial" w:hAnsi="Arial" w:cs="Arial"/>
                            <w:i/>
                            <w:sz w:val="20"/>
                            <w:szCs w:val="20"/>
                          </w:rPr>
                        </w:pPr>
                      </w:p>
                    </w:tc>
                    <w:tc>
                      <w:tcPr>
                        <w:tcW w:w="373" w:type="dxa"/>
                      </w:tcPr>
                      <w:p w14:paraId="27573E4B" w14:textId="77777777" w:rsidR="00214378" w:rsidRPr="00F67237" w:rsidRDefault="00214378" w:rsidP="00214378">
                        <w:pPr>
                          <w:rPr>
                            <w:rFonts w:ascii="Arial" w:hAnsi="Arial" w:cs="Arial"/>
                            <w:i/>
                            <w:sz w:val="20"/>
                            <w:szCs w:val="20"/>
                          </w:rPr>
                        </w:pPr>
                      </w:p>
                    </w:tc>
                  </w:tr>
                </w:tbl>
                <w:p w14:paraId="12CE1A32" w14:textId="77777777" w:rsidR="00214378" w:rsidRPr="00F67237" w:rsidRDefault="00214378" w:rsidP="00214378">
                  <w:pPr>
                    <w:rPr>
                      <w:rFonts w:ascii="Arial" w:hAnsi="Arial" w:cs="Arial"/>
                      <w:sz w:val="20"/>
                      <w:szCs w:val="20"/>
                    </w:rPr>
                  </w:pPr>
                </w:p>
              </w:tc>
            </w:tr>
          </w:tbl>
          <w:p w14:paraId="44F92E6A" w14:textId="77777777" w:rsidR="00214378" w:rsidRPr="00F67237" w:rsidRDefault="00214378" w:rsidP="00214378">
            <w:pPr>
              <w:rPr>
                <w:rFonts w:ascii="Arial" w:hAnsi="Arial" w:cs="Arial"/>
                <w:sz w:val="20"/>
                <w:szCs w:val="20"/>
              </w:rPr>
            </w:pPr>
          </w:p>
        </w:tc>
      </w:tr>
      <w:tr w:rsidR="00214378" w:rsidRPr="00F67237" w14:paraId="305883BF" w14:textId="77777777" w:rsidTr="00F901D6">
        <w:tblPrEx>
          <w:tblCellMar>
            <w:top w:w="108" w:type="dxa"/>
            <w:bottom w:w="108" w:type="dxa"/>
          </w:tblCellMar>
        </w:tblPrEx>
        <w:trPr>
          <w:trHeight w:val="333"/>
        </w:trPr>
        <w:tc>
          <w:tcPr>
            <w:tcW w:w="895" w:type="dxa"/>
            <w:gridSpan w:val="2"/>
          </w:tcPr>
          <w:p w14:paraId="26251380" w14:textId="77777777" w:rsidR="00214378" w:rsidRPr="00F67237" w:rsidRDefault="00214378" w:rsidP="00214378">
            <w:pPr>
              <w:rPr>
                <w:rFonts w:ascii="Arial" w:hAnsi="Arial" w:cs="Arial"/>
                <w:sz w:val="20"/>
                <w:szCs w:val="20"/>
              </w:rPr>
            </w:pPr>
          </w:p>
        </w:tc>
        <w:tc>
          <w:tcPr>
            <w:tcW w:w="8393" w:type="dxa"/>
            <w:gridSpan w:val="4"/>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83"/>
              <w:gridCol w:w="4594"/>
            </w:tblGrid>
            <w:tr w:rsidR="00214378" w:rsidRPr="00F67237" w14:paraId="07FE2CA1" w14:textId="77777777" w:rsidTr="00D45693">
              <w:trPr>
                <w:trHeight w:hRule="exact" w:val="567"/>
              </w:trPr>
              <w:tc>
                <w:tcPr>
                  <w:tcW w:w="2191" w:type="pct"/>
                  <w:vAlign w:val="center"/>
                </w:tcPr>
                <w:p w14:paraId="7769E811" w14:textId="0174EAF1" w:rsidR="00214378" w:rsidRPr="00F67237" w:rsidRDefault="00214378" w:rsidP="00214378">
                  <w:pPr>
                    <w:rPr>
                      <w:rFonts w:ascii="Arial" w:hAnsi="Arial" w:cs="Arial"/>
                      <w:sz w:val="20"/>
                      <w:szCs w:val="20"/>
                    </w:rPr>
                  </w:pPr>
                  <w:r w:rsidRPr="00F67237">
                    <w:rPr>
                      <w:rFonts w:ascii="Arial" w:hAnsi="Arial" w:cs="Arial"/>
                      <w:sz w:val="20"/>
                      <w:szCs w:val="20"/>
                    </w:rPr>
                    <w:t>i. Marketing and promotion</w:t>
                  </w:r>
                  <w:r w:rsidR="00231A50" w:rsidRPr="00F67237">
                    <w:rPr>
                      <w:rFonts w:ascii="Arial" w:hAnsi="Arial" w:cs="Arial"/>
                      <w:sz w:val="20"/>
                      <w:szCs w:val="20"/>
                    </w:rPr>
                    <w:t xml:space="preserve"> / </w:t>
                  </w:r>
                  <w:r w:rsidR="00231A50" w:rsidRPr="00F67237">
                    <w:rPr>
                      <w:rFonts w:ascii="Nyala" w:hAnsi="Nyala" w:cs="Nyala"/>
                      <w:sz w:val="20"/>
                      <w:szCs w:val="20"/>
                    </w:rPr>
                    <w:t>ለሽያጭና</w:t>
                  </w:r>
                  <w:r w:rsidR="00231A50" w:rsidRPr="00F67237">
                    <w:rPr>
                      <w:rFonts w:ascii="Arial" w:hAnsi="Arial" w:cs="Arial"/>
                      <w:sz w:val="20"/>
                      <w:szCs w:val="20"/>
                    </w:rPr>
                    <w:t xml:space="preserve"> </w:t>
                  </w:r>
                  <w:r w:rsidR="00231A50" w:rsidRPr="00F67237">
                    <w:rPr>
                      <w:rFonts w:ascii="Nyala" w:hAnsi="Nyala" w:cs="Nyala"/>
                      <w:sz w:val="20"/>
                      <w:szCs w:val="20"/>
                    </w:rPr>
                    <w:t>ማሰታወቂያ</w:t>
                  </w:r>
                </w:p>
              </w:tc>
              <w:tc>
                <w:tcPr>
                  <w:tcW w:w="2809" w:type="pct"/>
                  <w:vAlign w:val="center"/>
                </w:tcPr>
                <w:tbl>
                  <w:tblPr>
                    <w:tblStyle w:val="TableGrid"/>
                    <w:tblpPr w:leftFromText="180" w:rightFromText="180" w:vertAnchor="text" w:horzAnchor="margin" w:tblpXSpec="center" w:tblpY="-51"/>
                    <w:tblOverlap w:val="never"/>
                    <w:tblW w:w="0" w:type="auto"/>
                    <w:tblLayout w:type="fixed"/>
                    <w:tblLook w:val="04A0" w:firstRow="1" w:lastRow="0" w:firstColumn="1" w:lastColumn="0" w:noHBand="0" w:noVBand="1"/>
                  </w:tblPr>
                  <w:tblGrid>
                    <w:gridCol w:w="374"/>
                    <w:gridCol w:w="374"/>
                    <w:gridCol w:w="374"/>
                    <w:gridCol w:w="374"/>
                    <w:gridCol w:w="373"/>
                    <w:gridCol w:w="373"/>
                    <w:gridCol w:w="373"/>
                    <w:gridCol w:w="373"/>
                  </w:tblGrid>
                  <w:tr w:rsidR="00214378" w:rsidRPr="00F67237" w14:paraId="40B80CF7" w14:textId="77777777" w:rsidTr="00D45693">
                    <w:tc>
                      <w:tcPr>
                        <w:tcW w:w="374" w:type="dxa"/>
                      </w:tcPr>
                      <w:p w14:paraId="34F8DAD3" w14:textId="77777777" w:rsidR="00214378" w:rsidRPr="00F67237" w:rsidRDefault="00214378" w:rsidP="00214378">
                        <w:pPr>
                          <w:ind w:left="1440" w:hanging="1440"/>
                          <w:rPr>
                            <w:rFonts w:ascii="Arial" w:hAnsi="Arial" w:cs="Arial"/>
                            <w:sz w:val="20"/>
                            <w:szCs w:val="20"/>
                          </w:rPr>
                        </w:pPr>
                        <w:r w:rsidRPr="00F67237">
                          <w:rPr>
                            <w:rFonts w:ascii="Arial" w:hAnsi="Arial" w:cs="Arial"/>
                            <w:sz w:val="20"/>
                            <w:szCs w:val="20"/>
                          </w:rPr>
                          <w:t>Birr</w:t>
                        </w:r>
                      </w:p>
                    </w:tc>
                    <w:tc>
                      <w:tcPr>
                        <w:tcW w:w="374" w:type="dxa"/>
                      </w:tcPr>
                      <w:p w14:paraId="49EF93DD" w14:textId="77777777" w:rsidR="00214378" w:rsidRPr="00F67237" w:rsidRDefault="00214378" w:rsidP="00214378">
                        <w:pPr>
                          <w:rPr>
                            <w:rFonts w:ascii="Arial" w:hAnsi="Arial" w:cs="Arial"/>
                            <w:sz w:val="20"/>
                            <w:szCs w:val="20"/>
                          </w:rPr>
                        </w:pPr>
                      </w:p>
                    </w:tc>
                    <w:tc>
                      <w:tcPr>
                        <w:tcW w:w="374" w:type="dxa"/>
                      </w:tcPr>
                      <w:p w14:paraId="07085C81" w14:textId="77777777" w:rsidR="00214378" w:rsidRPr="00F67237" w:rsidRDefault="00214378" w:rsidP="00214378">
                        <w:pPr>
                          <w:rPr>
                            <w:rFonts w:ascii="Arial" w:hAnsi="Arial" w:cs="Arial"/>
                            <w:sz w:val="20"/>
                            <w:szCs w:val="20"/>
                          </w:rPr>
                        </w:pPr>
                      </w:p>
                    </w:tc>
                    <w:tc>
                      <w:tcPr>
                        <w:tcW w:w="374" w:type="dxa"/>
                      </w:tcPr>
                      <w:p w14:paraId="66D184D2" w14:textId="77777777" w:rsidR="00214378" w:rsidRPr="00F67237" w:rsidRDefault="00214378" w:rsidP="00214378">
                        <w:pPr>
                          <w:rPr>
                            <w:rFonts w:ascii="Arial" w:hAnsi="Arial" w:cs="Arial"/>
                            <w:sz w:val="20"/>
                            <w:szCs w:val="20"/>
                          </w:rPr>
                        </w:pPr>
                      </w:p>
                    </w:tc>
                    <w:tc>
                      <w:tcPr>
                        <w:tcW w:w="373" w:type="dxa"/>
                      </w:tcPr>
                      <w:p w14:paraId="0EE162D4" w14:textId="77777777" w:rsidR="00214378" w:rsidRPr="00F67237" w:rsidRDefault="00214378" w:rsidP="00214378">
                        <w:pPr>
                          <w:rPr>
                            <w:rFonts w:ascii="Arial" w:hAnsi="Arial" w:cs="Arial"/>
                            <w:i/>
                            <w:sz w:val="20"/>
                            <w:szCs w:val="20"/>
                          </w:rPr>
                        </w:pPr>
                      </w:p>
                    </w:tc>
                    <w:tc>
                      <w:tcPr>
                        <w:tcW w:w="373" w:type="dxa"/>
                      </w:tcPr>
                      <w:p w14:paraId="77992020" w14:textId="77777777" w:rsidR="00214378" w:rsidRPr="00F67237" w:rsidRDefault="00214378" w:rsidP="00214378">
                        <w:pPr>
                          <w:rPr>
                            <w:rFonts w:ascii="Arial" w:hAnsi="Arial" w:cs="Arial"/>
                            <w:i/>
                            <w:sz w:val="20"/>
                            <w:szCs w:val="20"/>
                          </w:rPr>
                        </w:pPr>
                      </w:p>
                    </w:tc>
                    <w:tc>
                      <w:tcPr>
                        <w:tcW w:w="373" w:type="dxa"/>
                      </w:tcPr>
                      <w:p w14:paraId="487265E8" w14:textId="77777777" w:rsidR="00214378" w:rsidRPr="00F67237" w:rsidRDefault="00214378" w:rsidP="00214378">
                        <w:pPr>
                          <w:rPr>
                            <w:rFonts w:ascii="Arial" w:hAnsi="Arial" w:cs="Arial"/>
                            <w:i/>
                            <w:sz w:val="20"/>
                            <w:szCs w:val="20"/>
                          </w:rPr>
                        </w:pPr>
                      </w:p>
                    </w:tc>
                    <w:tc>
                      <w:tcPr>
                        <w:tcW w:w="373" w:type="dxa"/>
                      </w:tcPr>
                      <w:p w14:paraId="67BC5FE7" w14:textId="77777777" w:rsidR="00214378" w:rsidRPr="00F67237" w:rsidRDefault="00214378" w:rsidP="00214378">
                        <w:pPr>
                          <w:rPr>
                            <w:rFonts w:ascii="Arial" w:hAnsi="Arial" w:cs="Arial"/>
                            <w:i/>
                            <w:sz w:val="20"/>
                            <w:szCs w:val="20"/>
                          </w:rPr>
                        </w:pPr>
                      </w:p>
                    </w:tc>
                  </w:tr>
                </w:tbl>
                <w:p w14:paraId="6FD636B8" w14:textId="77777777" w:rsidR="00214378" w:rsidRPr="00F67237" w:rsidRDefault="00214378" w:rsidP="00214378">
                  <w:pPr>
                    <w:rPr>
                      <w:rFonts w:ascii="Arial" w:hAnsi="Arial" w:cs="Arial"/>
                      <w:sz w:val="20"/>
                      <w:szCs w:val="20"/>
                    </w:rPr>
                  </w:pPr>
                  <w:r w:rsidRPr="00F67237">
                    <w:rPr>
                      <w:rFonts w:ascii="Arial" w:hAnsi="Arial" w:cs="Arial"/>
                      <w:sz w:val="20"/>
                      <w:szCs w:val="20"/>
                    </w:rPr>
                    <w:t xml:space="preserve"> </w:t>
                  </w:r>
                </w:p>
              </w:tc>
            </w:tr>
          </w:tbl>
          <w:p w14:paraId="3D02D2A9" w14:textId="77777777" w:rsidR="00214378" w:rsidRPr="00F67237" w:rsidRDefault="00214378" w:rsidP="00214378">
            <w:pPr>
              <w:rPr>
                <w:rFonts w:ascii="Arial" w:hAnsi="Arial" w:cs="Arial"/>
                <w:sz w:val="20"/>
                <w:szCs w:val="20"/>
              </w:rPr>
            </w:pPr>
          </w:p>
        </w:tc>
      </w:tr>
      <w:tr w:rsidR="00214378" w:rsidRPr="00F67237" w14:paraId="6CE11D4F" w14:textId="77777777" w:rsidTr="00F901D6">
        <w:tblPrEx>
          <w:tblCellMar>
            <w:top w:w="108" w:type="dxa"/>
            <w:bottom w:w="108" w:type="dxa"/>
          </w:tblCellMar>
        </w:tblPrEx>
        <w:trPr>
          <w:trHeight w:val="333"/>
        </w:trPr>
        <w:tc>
          <w:tcPr>
            <w:tcW w:w="895" w:type="dxa"/>
            <w:gridSpan w:val="2"/>
          </w:tcPr>
          <w:p w14:paraId="4EC314DF" w14:textId="77777777" w:rsidR="00214378" w:rsidRPr="00F67237" w:rsidRDefault="00214378" w:rsidP="00214378">
            <w:pPr>
              <w:rPr>
                <w:rFonts w:ascii="Arial" w:hAnsi="Arial" w:cs="Arial"/>
                <w:sz w:val="20"/>
                <w:szCs w:val="20"/>
              </w:rPr>
            </w:pPr>
          </w:p>
        </w:tc>
        <w:tc>
          <w:tcPr>
            <w:tcW w:w="8393" w:type="dxa"/>
            <w:gridSpan w:val="4"/>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83"/>
              <w:gridCol w:w="4594"/>
            </w:tblGrid>
            <w:tr w:rsidR="00214378" w:rsidRPr="00F67237" w14:paraId="23F739AA" w14:textId="77777777" w:rsidTr="00D45693">
              <w:trPr>
                <w:trHeight w:hRule="exact" w:val="567"/>
              </w:trPr>
              <w:tc>
                <w:tcPr>
                  <w:tcW w:w="2191" w:type="pct"/>
                  <w:vAlign w:val="center"/>
                </w:tcPr>
                <w:p w14:paraId="2D048ABA" w14:textId="213BB88C" w:rsidR="00214378" w:rsidRPr="00F67237" w:rsidRDefault="00214378" w:rsidP="00214378">
                  <w:pPr>
                    <w:rPr>
                      <w:rFonts w:ascii="Arial" w:hAnsi="Arial" w:cs="Arial"/>
                      <w:sz w:val="20"/>
                      <w:szCs w:val="20"/>
                    </w:rPr>
                  </w:pPr>
                  <w:r w:rsidRPr="00F67237">
                    <w:rPr>
                      <w:rFonts w:ascii="Arial" w:hAnsi="Arial" w:cs="Arial"/>
                      <w:sz w:val="20"/>
                      <w:szCs w:val="20"/>
                    </w:rPr>
                    <w:t>j. Electricity</w:t>
                  </w:r>
                  <w:r w:rsidR="006D17B6" w:rsidRPr="00F67237">
                    <w:rPr>
                      <w:rFonts w:ascii="Arial" w:hAnsi="Arial" w:cs="Arial"/>
                      <w:sz w:val="20"/>
                      <w:szCs w:val="20"/>
                    </w:rPr>
                    <w:t xml:space="preserve"> / </w:t>
                  </w:r>
                  <w:r w:rsidR="006D17B6" w:rsidRPr="00F67237">
                    <w:rPr>
                      <w:rFonts w:ascii="Nyala" w:hAnsi="Nyala" w:cs="Nyala"/>
                      <w:sz w:val="20"/>
                      <w:szCs w:val="20"/>
                    </w:rPr>
                    <w:t>የኤሌክትሪክ</w:t>
                  </w:r>
                  <w:r w:rsidR="006D17B6" w:rsidRPr="00F67237">
                    <w:rPr>
                      <w:rFonts w:ascii="Arial" w:hAnsi="Arial" w:cs="Arial"/>
                      <w:sz w:val="20"/>
                      <w:szCs w:val="20"/>
                    </w:rPr>
                    <w:t xml:space="preserve"> </w:t>
                  </w:r>
                  <w:r w:rsidR="006D17B6" w:rsidRPr="00F67237">
                    <w:rPr>
                      <w:rFonts w:ascii="Nyala" w:hAnsi="Nyala" w:cs="Nyala"/>
                      <w:sz w:val="20"/>
                      <w:szCs w:val="20"/>
                    </w:rPr>
                    <w:t>አቅርቦት</w:t>
                  </w:r>
                </w:p>
              </w:tc>
              <w:tc>
                <w:tcPr>
                  <w:tcW w:w="2809" w:type="pct"/>
                  <w:vAlign w:val="center"/>
                </w:tcPr>
                <w:tbl>
                  <w:tblPr>
                    <w:tblStyle w:val="TableGrid"/>
                    <w:tblpPr w:leftFromText="180" w:rightFromText="180" w:vertAnchor="text" w:horzAnchor="margin" w:tblpXSpec="center" w:tblpY="-51"/>
                    <w:tblOverlap w:val="never"/>
                    <w:tblW w:w="0" w:type="auto"/>
                    <w:tblLayout w:type="fixed"/>
                    <w:tblLook w:val="04A0" w:firstRow="1" w:lastRow="0" w:firstColumn="1" w:lastColumn="0" w:noHBand="0" w:noVBand="1"/>
                  </w:tblPr>
                  <w:tblGrid>
                    <w:gridCol w:w="374"/>
                    <w:gridCol w:w="374"/>
                    <w:gridCol w:w="374"/>
                    <w:gridCol w:w="374"/>
                    <w:gridCol w:w="373"/>
                    <w:gridCol w:w="373"/>
                    <w:gridCol w:w="373"/>
                    <w:gridCol w:w="373"/>
                  </w:tblGrid>
                  <w:tr w:rsidR="00214378" w:rsidRPr="00F67237" w14:paraId="69EB8F01" w14:textId="77777777" w:rsidTr="00D45693">
                    <w:tc>
                      <w:tcPr>
                        <w:tcW w:w="374" w:type="dxa"/>
                      </w:tcPr>
                      <w:p w14:paraId="224AC1A3" w14:textId="77777777" w:rsidR="00214378" w:rsidRPr="00F67237" w:rsidRDefault="00214378" w:rsidP="00214378">
                        <w:pPr>
                          <w:ind w:left="1440" w:hanging="1440"/>
                          <w:rPr>
                            <w:rFonts w:ascii="Arial" w:hAnsi="Arial" w:cs="Arial"/>
                            <w:sz w:val="20"/>
                            <w:szCs w:val="20"/>
                          </w:rPr>
                        </w:pPr>
                        <w:r w:rsidRPr="00F67237">
                          <w:rPr>
                            <w:rFonts w:ascii="Arial" w:hAnsi="Arial" w:cs="Arial"/>
                            <w:sz w:val="20"/>
                            <w:szCs w:val="20"/>
                          </w:rPr>
                          <w:t>Birr</w:t>
                        </w:r>
                      </w:p>
                    </w:tc>
                    <w:tc>
                      <w:tcPr>
                        <w:tcW w:w="374" w:type="dxa"/>
                      </w:tcPr>
                      <w:p w14:paraId="28F3494E" w14:textId="77777777" w:rsidR="00214378" w:rsidRPr="00F67237" w:rsidRDefault="00214378" w:rsidP="00214378">
                        <w:pPr>
                          <w:rPr>
                            <w:rFonts w:ascii="Arial" w:hAnsi="Arial" w:cs="Arial"/>
                            <w:sz w:val="20"/>
                            <w:szCs w:val="20"/>
                          </w:rPr>
                        </w:pPr>
                      </w:p>
                    </w:tc>
                    <w:tc>
                      <w:tcPr>
                        <w:tcW w:w="374" w:type="dxa"/>
                      </w:tcPr>
                      <w:p w14:paraId="18500CEE" w14:textId="77777777" w:rsidR="00214378" w:rsidRPr="00F67237" w:rsidRDefault="00214378" w:rsidP="00214378">
                        <w:pPr>
                          <w:rPr>
                            <w:rFonts w:ascii="Arial" w:hAnsi="Arial" w:cs="Arial"/>
                            <w:sz w:val="20"/>
                            <w:szCs w:val="20"/>
                          </w:rPr>
                        </w:pPr>
                      </w:p>
                    </w:tc>
                    <w:tc>
                      <w:tcPr>
                        <w:tcW w:w="374" w:type="dxa"/>
                      </w:tcPr>
                      <w:p w14:paraId="520CC6E6" w14:textId="77777777" w:rsidR="00214378" w:rsidRPr="00F67237" w:rsidRDefault="00214378" w:rsidP="00214378">
                        <w:pPr>
                          <w:rPr>
                            <w:rFonts w:ascii="Arial" w:hAnsi="Arial" w:cs="Arial"/>
                            <w:sz w:val="20"/>
                            <w:szCs w:val="20"/>
                          </w:rPr>
                        </w:pPr>
                      </w:p>
                    </w:tc>
                    <w:tc>
                      <w:tcPr>
                        <w:tcW w:w="373" w:type="dxa"/>
                      </w:tcPr>
                      <w:p w14:paraId="4F37477C" w14:textId="77777777" w:rsidR="00214378" w:rsidRPr="00F67237" w:rsidRDefault="00214378" w:rsidP="00214378">
                        <w:pPr>
                          <w:rPr>
                            <w:rFonts w:ascii="Arial" w:hAnsi="Arial" w:cs="Arial"/>
                            <w:i/>
                            <w:sz w:val="20"/>
                            <w:szCs w:val="20"/>
                          </w:rPr>
                        </w:pPr>
                      </w:p>
                    </w:tc>
                    <w:tc>
                      <w:tcPr>
                        <w:tcW w:w="373" w:type="dxa"/>
                      </w:tcPr>
                      <w:p w14:paraId="16BE4966" w14:textId="77777777" w:rsidR="00214378" w:rsidRPr="00F67237" w:rsidRDefault="00214378" w:rsidP="00214378">
                        <w:pPr>
                          <w:rPr>
                            <w:rFonts w:ascii="Arial" w:hAnsi="Arial" w:cs="Arial"/>
                            <w:i/>
                            <w:sz w:val="20"/>
                            <w:szCs w:val="20"/>
                          </w:rPr>
                        </w:pPr>
                      </w:p>
                    </w:tc>
                    <w:tc>
                      <w:tcPr>
                        <w:tcW w:w="373" w:type="dxa"/>
                      </w:tcPr>
                      <w:p w14:paraId="1D12905E" w14:textId="77777777" w:rsidR="00214378" w:rsidRPr="00F67237" w:rsidRDefault="00214378" w:rsidP="00214378">
                        <w:pPr>
                          <w:rPr>
                            <w:rFonts w:ascii="Arial" w:hAnsi="Arial" w:cs="Arial"/>
                            <w:i/>
                            <w:sz w:val="20"/>
                            <w:szCs w:val="20"/>
                          </w:rPr>
                        </w:pPr>
                      </w:p>
                    </w:tc>
                    <w:tc>
                      <w:tcPr>
                        <w:tcW w:w="373" w:type="dxa"/>
                      </w:tcPr>
                      <w:p w14:paraId="6C393678" w14:textId="77777777" w:rsidR="00214378" w:rsidRPr="00F67237" w:rsidRDefault="00214378" w:rsidP="00214378">
                        <w:pPr>
                          <w:rPr>
                            <w:rFonts w:ascii="Arial" w:hAnsi="Arial" w:cs="Arial"/>
                            <w:i/>
                            <w:sz w:val="20"/>
                            <w:szCs w:val="20"/>
                          </w:rPr>
                        </w:pPr>
                      </w:p>
                    </w:tc>
                  </w:tr>
                </w:tbl>
                <w:p w14:paraId="0CDA0B7C" w14:textId="77777777" w:rsidR="00214378" w:rsidRPr="00F67237" w:rsidRDefault="00214378" w:rsidP="00214378">
                  <w:pPr>
                    <w:rPr>
                      <w:rFonts w:ascii="Arial" w:hAnsi="Arial" w:cs="Arial"/>
                      <w:sz w:val="20"/>
                      <w:szCs w:val="20"/>
                    </w:rPr>
                  </w:pPr>
                </w:p>
              </w:tc>
            </w:tr>
          </w:tbl>
          <w:p w14:paraId="5E6BE946" w14:textId="77777777" w:rsidR="00214378" w:rsidRPr="00F67237" w:rsidRDefault="00214378" w:rsidP="00214378">
            <w:pPr>
              <w:rPr>
                <w:rFonts w:ascii="Arial" w:hAnsi="Arial" w:cs="Arial"/>
                <w:sz w:val="20"/>
                <w:szCs w:val="20"/>
              </w:rPr>
            </w:pPr>
          </w:p>
        </w:tc>
      </w:tr>
      <w:tr w:rsidR="00214378" w:rsidRPr="00F67237" w14:paraId="1316B307" w14:textId="77777777" w:rsidTr="00F901D6">
        <w:tblPrEx>
          <w:tblCellMar>
            <w:top w:w="108" w:type="dxa"/>
            <w:bottom w:w="108" w:type="dxa"/>
          </w:tblCellMar>
        </w:tblPrEx>
        <w:trPr>
          <w:trHeight w:val="333"/>
        </w:trPr>
        <w:tc>
          <w:tcPr>
            <w:tcW w:w="895" w:type="dxa"/>
            <w:gridSpan w:val="2"/>
          </w:tcPr>
          <w:p w14:paraId="132E5BB5" w14:textId="77777777" w:rsidR="00214378" w:rsidRPr="00F67237" w:rsidRDefault="00214378" w:rsidP="00214378">
            <w:pPr>
              <w:rPr>
                <w:rFonts w:ascii="Arial" w:hAnsi="Arial" w:cs="Arial"/>
                <w:sz w:val="20"/>
                <w:szCs w:val="20"/>
              </w:rPr>
            </w:pPr>
          </w:p>
        </w:tc>
        <w:tc>
          <w:tcPr>
            <w:tcW w:w="8393" w:type="dxa"/>
            <w:gridSpan w:val="4"/>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83"/>
              <w:gridCol w:w="4594"/>
            </w:tblGrid>
            <w:tr w:rsidR="00214378" w:rsidRPr="00F67237" w14:paraId="05835E7D" w14:textId="77777777" w:rsidTr="00D45693">
              <w:trPr>
                <w:trHeight w:hRule="exact" w:val="567"/>
              </w:trPr>
              <w:tc>
                <w:tcPr>
                  <w:tcW w:w="2191" w:type="pct"/>
                  <w:vAlign w:val="center"/>
                </w:tcPr>
                <w:p w14:paraId="7480F9E7" w14:textId="22E83C0D" w:rsidR="00214378" w:rsidRPr="00F67237" w:rsidRDefault="00214378" w:rsidP="00214378">
                  <w:pPr>
                    <w:rPr>
                      <w:rFonts w:ascii="Arial" w:hAnsi="Arial" w:cs="Arial"/>
                      <w:sz w:val="20"/>
                      <w:szCs w:val="20"/>
                    </w:rPr>
                  </w:pPr>
                  <w:r w:rsidRPr="00F67237">
                    <w:rPr>
                      <w:rFonts w:ascii="Arial" w:hAnsi="Arial" w:cs="Arial"/>
                      <w:sz w:val="20"/>
                      <w:szCs w:val="20"/>
                    </w:rPr>
                    <w:t>k. Telephone or cell phone charges</w:t>
                  </w:r>
                  <w:r w:rsidR="00056B9F" w:rsidRPr="00F67237">
                    <w:rPr>
                      <w:rFonts w:ascii="Arial" w:hAnsi="Arial" w:cs="Arial"/>
                      <w:sz w:val="20"/>
                      <w:szCs w:val="20"/>
                    </w:rPr>
                    <w:t xml:space="preserve"> / </w:t>
                  </w:r>
                  <w:r w:rsidR="00056B9F" w:rsidRPr="00F67237">
                    <w:rPr>
                      <w:rFonts w:ascii="Nyala" w:hAnsi="Nyala" w:cs="Nyala"/>
                      <w:sz w:val="20"/>
                      <w:szCs w:val="20"/>
                    </w:rPr>
                    <w:t>የስልክ</w:t>
                  </w:r>
                  <w:r w:rsidR="00056B9F" w:rsidRPr="00F67237">
                    <w:rPr>
                      <w:rFonts w:ascii="Arial" w:hAnsi="Arial" w:cs="Arial"/>
                      <w:sz w:val="20"/>
                      <w:szCs w:val="20"/>
                    </w:rPr>
                    <w:t xml:space="preserve"> (</w:t>
                  </w:r>
                  <w:r w:rsidR="00056B9F" w:rsidRPr="00F67237">
                    <w:rPr>
                      <w:rFonts w:ascii="Nyala" w:hAnsi="Nyala" w:cs="Nyala"/>
                      <w:sz w:val="20"/>
                      <w:szCs w:val="20"/>
                    </w:rPr>
                    <w:t>የመስመር</w:t>
                  </w:r>
                  <w:r w:rsidR="00056B9F" w:rsidRPr="00F67237">
                    <w:rPr>
                      <w:rFonts w:ascii="Arial" w:hAnsi="Arial" w:cs="Arial"/>
                      <w:sz w:val="20"/>
                      <w:szCs w:val="20"/>
                    </w:rPr>
                    <w:t xml:space="preserve">/ </w:t>
                  </w:r>
                  <w:r w:rsidR="00056B9F" w:rsidRPr="00F67237">
                    <w:rPr>
                      <w:rFonts w:ascii="Nyala" w:hAnsi="Nyala" w:cs="Nyala"/>
                      <w:sz w:val="20"/>
                      <w:szCs w:val="20"/>
                    </w:rPr>
                    <w:t>ተንቀሳቃሽ</w:t>
                  </w:r>
                  <w:r w:rsidR="00056B9F" w:rsidRPr="00F67237">
                    <w:rPr>
                      <w:rFonts w:ascii="Arial" w:hAnsi="Arial" w:cs="Arial"/>
                      <w:sz w:val="20"/>
                      <w:szCs w:val="20"/>
                    </w:rPr>
                    <w:t xml:space="preserve">) </w:t>
                  </w:r>
                  <w:r w:rsidR="00056B9F" w:rsidRPr="00F67237">
                    <w:rPr>
                      <w:rFonts w:ascii="Nyala" w:hAnsi="Nyala" w:cs="Nyala"/>
                      <w:sz w:val="20"/>
                      <w:szCs w:val="20"/>
                    </w:rPr>
                    <w:t>ክፍያ</w:t>
                  </w:r>
                </w:p>
              </w:tc>
              <w:tc>
                <w:tcPr>
                  <w:tcW w:w="2809" w:type="pct"/>
                  <w:vAlign w:val="center"/>
                </w:tcPr>
                <w:tbl>
                  <w:tblPr>
                    <w:tblStyle w:val="TableGrid"/>
                    <w:tblpPr w:leftFromText="180" w:rightFromText="180" w:vertAnchor="text" w:horzAnchor="margin" w:tblpXSpec="center" w:tblpY="-51"/>
                    <w:tblOverlap w:val="never"/>
                    <w:tblW w:w="0" w:type="auto"/>
                    <w:tblLayout w:type="fixed"/>
                    <w:tblLook w:val="04A0" w:firstRow="1" w:lastRow="0" w:firstColumn="1" w:lastColumn="0" w:noHBand="0" w:noVBand="1"/>
                  </w:tblPr>
                  <w:tblGrid>
                    <w:gridCol w:w="374"/>
                    <w:gridCol w:w="374"/>
                    <w:gridCol w:w="374"/>
                    <w:gridCol w:w="374"/>
                    <w:gridCol w:w="373"/>
                    <w:gridCol w:w="373"/>
                    <w:gridCol w:w="373"/>
                    <w:gridCol w:w="373"/>
                  </w:tblGrid>
                  <w:tr w:rsidR="00214378" w:rsidRPr="00F67237" w14:paraId="7C0B0BDB" w14:textId="77777777" w:rsidTr="00D45693">
                    <w:tc>
                      <w:tcPr>
                        <w:tcW w:w="374" w:type="dxa"/>
                      </w:tcPr>
                      <w:p w14:paraId="13001A3E" w14:textId="77777777" w:rsidR="00214378" w:rsidRPr="00F67237" w:rsidRDefault="00214378" w:rsidP="00214378">
                        <w:pPr>
                          <w:ind w:left="1440" w:hanging="1440"/>
                          <w:rPr>
                            <w:rFonts w:ascii="Arial" w:hAnsi="Arial" w:cs="Arial"/>
                            <w:sz w:val="20"/>
                            <w:szCs w:val="20"/>
                          </w:rPr>
                        </w:pPr>
                        <w:r w:rsidRPr="00F67237">
                          <w:rPr>
                            <w:rFonts w:ascii="Arial" w:hAnsi="Arial" w:cs="Arial"/>
                            <w:sz w:val="20"/>
                            <w:szCs w:val="20"/>
                          </w:rPr>
                          <w:t>Birr</w:t>
                        </w:r>
                      </w:p>
                    </w:tc>
                    <w:tc>
                      <w:tcPr>
                        <w:tcW w:w="374" w:type="dxa"/>
                      </w:tcPr>
                      <w:p w14:paraId="05FB71CD" w14:textId="77777777" w:rsidR="00214378" w:rsidRPr="00F67237" w:rsidRDefault="00214378" w:rsidP="00214378">
                        <w:pPr>
                          <w:rPr>
                            <w:rFonts w:ascii="Arial" w:hAnsi="Arial" w:cs="Arial"/>
                            <w:sz w:val="20"/>
                            <w:szCs w:val="20"/>
                          </w:rPr>
                        </w:pPr>
                      </w:p>
                    </w:tc>
                    <w:tc>
                      <w:tcPr>
                        <w:tcW w:w="374" w:type="dxa"/>
                      </w:tcPr>
                      <w:p w14:paraId="1A497E92" w14:textId="77777777" w:rsidR="00214378" w:rsidRPr="00F67237" w:rsidRDefault="00214378" w:rsidP="00214378">
                        <w:pPr>
                          <w:rPr>
                            <w:rFonts w:ascii="Arial" w:hAnsi="Arial" w:cs="Arial"/>
                            <w:sz w:val="20"/>
                            <w:szCs w:val="20"/>
                          </w:rPr>
                        </w:pPr>
                      </w:p>
                    </w:tc>
                    <w:tc>
                      <w:tcPr>
                        <w:tcW w:w="374" w:type="dxa"/>
                      </w:tcPr>
                      <w:p w14:paraId="10896A41" w14:textId="77777777" w:rsidR="00214378" w:rsidRPr="00F67237" w:rsidRDefault="00214378" w:rsidP="00214378">
                        <w:pPr>
                          <w:rPr>
                            <w:rFonts w:ascii="Arial" w:hAnsi="Arial" w:cs="Arial"/>
                            <w:sz w:val="20"/>
                            <w:szCs w:val="20"/>
                          </w:rPr>
                        </w:pPr>
                      </w:p>
                    </w:tc>
                    <w:tc>
                      <w:tcPr>
                        <w:tcW w:w="373" w:type="dxa"/>
                      </w:tcPr>
                      <w:p w14:paraId="02BDF078" w14:textId="77777777" w:rsidR="00214378" w:rsidRPr="00F67237" w:rsidRDefault="00214378" w:rsidP="00214378">
                        <w:pPr>
                          <w:rPr>
                            <w:rFonts w:ascii="Arial" w:hAnsi="Arial" w:cs="Arial"/>
                            <w:i/>
                            <w:sz w:val="20"/>
                            <w:szCs w:val="20"/>
                          </w:rPr>
                        </w:pPr>
                      </w:p>
                    </w:tc>
                    <w:tc>
                      <w:tcPr>
                        <w:tcW w:w="373" w:type="dxa"/>
                      </w:tcPr>
                      <w:p w14:paraId="4BBEEF8E" w14:textId="77777777" w:rsidR="00214378" w:rsidRPr="00F67237" w:rsidRDefault="00214378" w:rsidP="00214378">
                        <w:pPr>
                          <w:rPr>
                            <w:rFonts w:ascii="Arial" w:hAnsi="Arial" w:cs="Arial"/>
                            <w:i/>
                            <w:sz w:val="20"/>
                            <w:szCs w:val="20"/>
                          </w:rPr>
                        </w:pPr>
                      </w:p>
                    </w:tc>
                    <w:tc>
                      <w:tcPr>
                        <w:tcW w:w="373" w:type="dxa"/>
                      </w:tcPr>
                      <w:p w14:paraId="76F8EAC2" w14:textId="77777777" w:rsidR="00214378" w:rsidRPr="00F67237" w:rsidRDefault="00214378" w:rsidP="00214378">
                        <w:pPr>
                          <w:rPr>
                            <w:rFonts w:ascii="Arial" w:hAnsi="Arial" w:cs="Arial"/>
                            <w:i/>
                            <w:sz w:val="20"/>
                            <w:szCs w:val="20"/>
                          </w:rPr>
                        </w:pPr>
                      </w:p>
                    </w:tc>
                    <w:tc>
                      <w:tcPr>
                        <w:tcW w:w="373" w:type="dxa"/>
                      </w:tcPr>
                      <w:p w14:paraId="465312F5" w14:textId="77777777" w:rsidR="00214378" w:rsidRPr="00F67237" w:rsidRDefault="00214378" w:rsidP="00214378">
                        <w:pPr>
                          <w:rPr>
                            <w:rFonts w:ascii="Arial" w:hAnsi="Arial" w:cs="Arial"/>
                            <w:i/>
                            <w:sz w:val="20"/>
                            <w:szCs w:val="20"/>
                          </w:rPr>
                        </w:pPr>
                      </w:p>
                    </w:tc>
                  </w:tr>
                </w:tbl>
                <w:p w14:paraId="4ED2BC01" w14:textId="77777777" w:rsidR="00214378" w:rsidRPr="00F67237" w:rsidRDefault="00214378" w:rsidP="00214378">
                  <w:pPr>
                    <w:rPr>
                      <w:rFonts w:ascii="Arial" w:hAnsi="Arial" w:cs="Arial"/>
                      <w:sz w:val="20"/>
                      <w:szCs w:val="20"/>
                    </w:rPr>
                  </w:pPr>
                </w:p>
              </w:tc>
            </w:tr>
          </w:tbl>
          <w:p w14:paraId="1BCC9902" w14:textId="77777777" w:rsidR="00214378" w:rsidRPr="00F67237" w:rsidRDefault="00214378" w:rsidP="00214378">
            <w:pPr>
              <w:rPr>
                <w:rFonts w:ascii="Arial" w:hAnsi="Arial" w:cs="Arial"/>
                <w:sz w:val="20"/>
                <w:szCs w:val="20"/>
              </w:rPr>
            </w:pPr>
          </w:p>
        </w:tc>
      </w:tr>
      <w:tr w:rsidR="00214378" w:rsidRPr="00F67237" w14:paraId="29BBAFFC" w14:textId="77777777" w:rsidTr="00F901D6">
        <w:tblPrEx>
          <w:tblCellMar>
            <w:top w:w="108" w:type="dxa"/>
            <w:bottom w:w="108" w:type="dxa"/>
          </w:tblCellMar>
        </w:tblPrEx>
        <w:trPr>
          <w:trHeight w:val="333"/>
        </w:trPr>
        <w:tc>
          <w:tcPr>
            <w:tcW w:w="895" w:type="dxa"/>
            <w:gridSpan w:val="2"/>
          </w:tcPr>
          <w:p w14:paraId="68DECA17" w14:textId="77777777" w:rsidR="00214378" w:rsidRPr="00F67237" w:rsidRDefault="00214378" w:rsidP="00214378">
            <w:pPr>
              <w:rPr>
                <w:rFonts w:ascii="Arial" w:hAnsi="Arial" w:cs="Arial"/>
                <w:sz w:val="20"/>
                <w:szCs w:val="20"/>
              </w:rPr>
            </w:pPr>
          </w:p>
        </w:tc>
        <w:tc>
          <w:tcPr>
            <w:tcW w:w="8393" w:type="dxa"/>
            <w:gridSpan w:val="4"/>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83"/>
              <w:gridCol w:w="4594"/>
            </w:tblGrid>
            <w:tr w:rsidR="00214378" w:rsidRPr="00F67237" w14:paraId="46A0B4DB" w14:textId="77777777" w:rsidTr="00C00486">
              <w:trPr>
                <w:trHeight w:hRule="exact" w:val="567"/>
              </w:trPr>
              <w:tc>
                <w:tcPr>
                  <w:tcW w:w="2191" w:type="pct"/>
                  <w:vAlign w:val="center"/>
                </w:tcPr>
                <w:p w14:paraId="45FBB730" w14:textId="19DD50FC" w:rsidR="00214378" w:rsidRPr="00F67237" w:rsidRDefault="00214378" w:rsidP="00214378">
                  <w:pPr>
                    <w:rPr>
                      <w:rFonts w:ascii="Arial" w:hAnsi="Arial" w:cs="Arial"/>
                      <w:sz w:val="20"/>
                      <w:szCs w:val="20"/>
                    </w:rPr>
                  </w:pPr>
                  <w:r w:rsidRPr="00F67237">
                    <w:rPr>
                      <w:rFonts w:ascii="Arial" w:hAnsi="Arial" w:cs="Arial"/>
                      <w:sz w:val="20"/>
                      <w:szCs w:val="20"/>
                    </w:rPr>
                    <w:t>l. Water</w:t>
                  </w:r>
                  <w:r w:rsidR="00FF4CFB" w:rsidRPr="00F67237">
                    <w:rPr>
                      <w:rFonts w:ascii="Arial" w:hAnsi="Arial" w:cs="Arial"/>
                      <w:sz w:val="20"/>
                      <w:szCs w:val="20"/>
                    </w:rPr>
                    <w:t xml:space="preserve"> / </w:t>
                  </w:r>
                  <w:r w:rsidR="00FF4CFB" w:rsidRPr="00F67237">
                    <w:rPr>
                      <w:rFonts w:ascii="Nyala" w:hAnsi="Nyala" w:cs="Nyala"/>
                      <w:sz w:val="20"/>
                      <w:szCs w:val="20"/>
                    </w:rPr>
                    <w:t>ውሃ</w:t>
                  </w:r>
                </w:p>
              </w:tc>
              <w:tc>
                <w:tcPr>
                  <w:tcW w:w="2809" w:type="pct"/>
                  <w:vAlign w:val="center"/>
                </w:tcPr>
                <w:tbl>
                  <w:tblPr>
                    <w:tblStyle w:val="TableGrid"/>
                    <w:tblpPr w:leftFromText="180" w:rightFromText="180" w:vertAnchor="text" w:horzAnchor="margin" w:tblpXSpec="center" w:tblpY="-51"/>
                    <w:tblOverlap w:val="never"/>
                    <w:tblW w:w="0" w:type="auto"/>
                    <w:tblLayout w:type="fixed"/>
                    <w:tblLook w:val="04A0" w:firstRow="1" w:lastRow="0" w:firstColumn="1" w:lastColumn="0" w:noHBand="0" w:noVBand="1"/>
                  </w:tblPr>
                  <w:tblGrid>
                    <w:gridCol w:w="374"/>
                    <w:gridCol w:w="374"/>
                    <w:gridCol w:w="374"/>
                    <w:gridCol w:w="374"/>
                    <w:gridCol w:w="373"/>
                    <w:gridCol w:w="373"/>
                    <w:gridCol w:w="373"/>
                    <w:gridCol w:w="373"/>
                  </w:tblGrid>
                  <w:tr w:rsidR="00214378" w:rsidRPr="00F67237" w14:paraId="5F900873" w14:textId="77777777" w:rsidTr="00D45693">
                    <w:tc>
                      <w:tcPr>
                        <w:tcW w:w="374" w:type="dxa"/>
                      </w:tcPr>
                      <w:p w14:paraId="64AF7651" w14:textId="77777777" w:rsidR="00214378" w:rsidRPr="00F67237" w:rsidRDefault="00214378" w:rsidP="00214378">
                        <w:pPr>
                          <w:ind w:left="1440" w:hanging="1440"/>
                          <w:rPr>
                            <w:rFonts w:ascii="Arial" w:hAnsi="Arial" w:cs="Arial"/>
                            <w:sz w:val="20"/>
                            <w:szCs w:val="20"/>
                          </w:rPr>
                        </w:pPr>
                        <w:r w:rsidRPr="00F67237">
                          <w:rPr>
                            <w:rFonts w:ascii="Arial" w:hAnsi="Arial" w:cs="Arial"/>
                            <w:sz w:val="20"/>
                            <w:szCs w:val="20"/>
                          </w:rPr>
                          <w:t>Birr</w:t>
                        </w:r>
                      </w:p>
                    </w:tc>
                    <w:tc>
                      <w:tcPr>
                        <w:tcW w:w="374" w:type="dxa"/>
                      </w:tcPr>
                      <w:p w14:paraId="3A5ADF03" w14:textId="77777777" w:rsidR="00214378" w:rsidRPr="00F67237" w:rsidRDefault="00214378" w:rsidP="00214378">
                        <w:pPr>
                          <w:rPr>
                            <w:rFonts w:ascii="Arial" w:hAnsi="Arial" w:cs="Arial"/>
                            <w:sz w:val="20"/>
                            <w:szCs w:val="20"/>
                          </w:rPr>
                        </w:pPr>
                      </w:p>
                    </w:tc>
                    <w:tc>
                      <w:tcPr>
                        <w:tcW w:w="374" w:type="dxa"/>
                      </w:tcPr>
                      <w:p w14:paraId="4B2A4AE9" w14:textId="77777777" w:rsidR="00214378" w:rsidRPr="00F67237" w:rsidRDefault="00214378" w:rsidP="00214378">
                        <w:pPr>
                          <w:rPr>
                            <w:rFonts w:ascii="Arial" w:hAnsi="Arial" w:cs="Arial"/>
                            <w:sz w:val="20"/>
                            <w:szCs w:val="20"/>
                          </w:rPr>
                        </w:pPr>
                      </w:p>
                    </w:tc>
                    <w:tc>
                      <w:tcPr>
                        <w:tcW w:w="374" w:type="dxa"/>
                      </w:tcPr>
                      <w:p w14:paraId="308897CD" w14:textId="77777777" w:rsidR="00214378" w:rsidRPr="00F67237" w:rsidRDefault="00214378" w:rsidP="00214378">
                        <w:pPr>
                          <w:rPr>
                            <w:rFonts w:ascii="Arial" w:hAnsi="Arial" w:cs="Arial"/>
                            <w:sz w:val="20"/>
                            <w:szCs w:val="20"/>
                          </w:rPr>
                        </w:pPr>
                      </w:p>
                    </w:tc>
                    <w:tc>
                      <w:tcPr>
                        <w:tcW w:w="373" w:type="dxa"/>
                      </w:tcPr>
                      <w:p w14:paraId="03344E12" w14:textId="77777777" w:rsidR="00214378" w:rsidRPr="00F67237" w:rsidRDefault="00214378" w:rsidP="00214378">
                        <w:pPr>
                          <w:rPr>
                            <w:rFonts w:ascii="Arial" w:hAnsi="Arial" w:cs="Arial"/>
                            <w:i/>
                            <w:sz w:val="20"/>
                            <w:szCs w:val="20"/>
                          </w:rPr>
                        </w:pPr>
                      </w:p>
                    </w:tc>
                    <w:tc>
                      <w:tcPr>
                        <w:tcW w:w="373" w:type="dxa"/>
                      </w:tcPr>
                      <w:p w14:paraId="08A3BDAB" w14:textId="77777777" w:rsidR="00214378" w:rsidRPr="00F67237" w:rsidRDefault="00214378" w:rsidP="00214378">
                        <w:pPr>
                          <w:rPr>
                            <w:rFonts w:ascii="Arial" w:hAnsi="Arial" w:cs="Arial"/>
                            <w:i/>
                            <w:sz w:val="20"/>
                            <w:szCs w:val="20"/>
                          </w:rPr>
                        </w:pPr>
                      </w:p>
                    </w:tc>
                    <w:tc>
                      <w:tcPr>
                        <w:tcW w:w="373" w:type="dxa"/>
                      </w:tcPr>
                      <w:p w14:paraId="0CAFF449" w14:textId="77777777" w:rsidR="00214378" w:rsidRPr="00F67237" w:rsidRDefault="00214378" w:rsidP="00214378">
                        <w:pPr>
                          <w:rPr>
                            <w:rFonts w:ascii="Arial" w:hAnsi="Arial" w:cs="Arial"/>
                            <w:i/>
                            <w:sz w:val="20"/>
                            <w:szCs w:val="20"/>
                          </w:rPr>
                        </w:pPr>
                      </w:p>
                    </w:tc>
                    <w:tc>
                      <w:tcPr>
                        <w:tcW w:w="373" w:type="dxa"/>
                      </w:tcPr>
                      <w:p w14:paraId="553B509A" w14:textId="77777777" w:rsidR="00214378" w:rsidRPr="00F67237" w:rsidRDefault="00214378" w:rsidP="00214378">
                        <w:pPr>
                          <w:rPr>
                            <w:rFonts w:ascii="Arial" w:hAnsi="Arial" w:cs="Arial"/>
                            <w:i/>
                            <w:sz w:val="20"/>
                            <w:szCs w:val="20"/>
                          </w:rPr>
                        </w:pPr>
                      </w:p>
                    </w:tc>
                  </w:tr>
                </w:tbl>
                <w:p w14:paraId="33A11B4A" w14:textId="77777777" w:rsidR="00214378" w:rsidRPr="00F67237" w:rsidRDefault="00214378" w:rsidP="00214378">
                  <w:pPr>
                    <w:rPr>
                      <w:rFonts w:ascii="Arial" w:hAnsi="Arial" w:cs="Arial"/>
                      <w:sz w:val="20"/>
                      <w:szCs w:val="20"/>
                    </w:rPr>
                  </w:pPr>
                </w:p>
              </w:tc>
            </w:tr>
          </w:tbl>
          <w:p w14:paraId="1E4720A2" w14:textId="77777777" w:rsidR="00214378" w:rsidRPr="00F67237" w:rsidRDefault="00214378" w:rsidP="00214378">
            <w:pPr>
              <w:rPr>
                <w:rFonts w:ascii="Arial" w:hAnsi="Arial" w:cs="Arial"/>
                <w:sz w:val="20"/>
                <w:szCs w:val="20"/>
              </w:rPr>
            </w:pPr>
          </w:p>
        </w:tc>
      </w:tr>
      <w:tr w:rsidR="00214378" w:rsidRPr="00F67237" w14:paraId="1F6E7C9F" w14:textId="77777777" w:rsidTr="00F901D6">
        <w:tblPrEx>
          <w:tblCellMar>
            <w:top w:w="108" w:type="dxa"/>
            <w:bottom w:w="108" w:type="dxa"/>
          </w:tblCellMar>
        </w:tblPrEx>
        <w:trPr>
          <w:trHeight w:val="333"/>
        </w:trPr>
        <w:tc>
          <w:tcPr>
            <w:tcW w:w="895" w:type="dxa"/>
            <w:gridSpan w:val="2"/>
          </w:tcPr>
          <w:p w14:paraId="205B14D1" w14:textId="77777777" w:rsidR="00214378" w:rsidRPr="00F67237" w:rsidRDefault="00214378" w:rsidP="00214378">
            <w:pPr>
              <w:rPr>
                <w:rFonts w:ascii="Arial" w:hAnsi="Arial" w:cs="Arial"/>
                <w:sz w:val="20"/>
                <w:szCs w:val="20"/>
              </w:rPr>
            </w:pPr>
          </w:p>
        </w:tc>
        <w:tc>
          <w:tcPr>
            <w:tcW w:w="8393" w:type="dxa"/>
            <w:gridSpan w:val="4"/>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83"/>
              <w:gridCol w:w="4594"/>
            </w:tblGrid>
            <w:tr w:rsidR="00214378" w:rsidRPr="00F67237" w14:paraId="1557DAF6" w14:textId="77777777" w:rsidTr="00D45693">
              <w:trPr>
                <w:trHeight w:hRule="exact" w:val="567"/>
              </w:trPr>
              <w:tc>
                <w:tcPr>
                  <w:tcW w:w="2191" w:type="pct"/>
                  <w:vAlign w:val="center"/>
                </w:tcPr>
                <w:p w14:paraId="613A473A" w14:textId="36DC146A" w:rsidR="00214378" w:rsidRPr="00F67237" w:rsidRDefault="00214378" w:rsidP="00214378">
                  <w:pPr>
                    <w:rPr>
                      <w:rFonts w:ascii="Arial" w:hAnsi="Arial" w:cs="Arial"/>
                      <w:sz w:val="20"/>
                      <w:szCs w:val="20"/>
                    </w:rPr>
                  </w:pPr>
                  <w:r w:rsidRPr="00F67237">
                    <w:rPr>
                      <w:rFonts w:ascii="Arial" w:hAnsi="Arial" w:cs="Arial"/>
                      <w:sz w:val="20"/>
                      <w:szCs w:val="20"/>
                    </w:rPr>
                    <w:t>m. Interest payments</w:t>
                  </w:r>
                  <w:r w:rsidR="00FF4CFB" w:rsidRPr="00F67237">
                    <w:rPr>
                      <w:rFonts w:ascii="Arial" w:hAnsi="Arial" w:cs="Arial"/>
                      <w:sz w:val="20"/>
                      <w:szCs w:val="20"/>
                    </w:rPr>
                    <w:t xml:space="preserve"> / </w:t>
                  </w:r>
                  <w:r w:rsidR="00FF4CFB" w:rsidRPr="00F67237">
                    <w:rPr>
                      <w:rFonts w:ascii="Nyala" w:hAnsi="Nyala" w:cs="Nyala"/>
                      <w:sz w:val="20"/>
                      <w:szCs w:val="20"/>
                    </w:rPr>
                    <w:t>የወለድ</w:t>
                  </w:r>
                  <w:r w:rsidR="00FF4CFB" w:rsidRPr="00F67237">
                    <w:rPr>
                      <w:rFonts w:ascii="Arial" w:hAnsi="Arial" w:cs="Arial"/>
                      <w:sz w:val="20"/>
                      <w:szCs w:val="20"/>
                    </w:rPr>
                    <w:t xml:space="preserve"> </w:t>
                  </w:r>
                  <w:r w:rsidR="00FF4CFB" w:rsidRPr="00F67237">
                    <w:rPr>
                      <w:rFonts w:ascii="Nyala" w:hAnsi="Nyala" w:cs="Nyala"/>
                      <w:sz w:val="20"/>
                      <w:szCs w:val="20"/>
                    </w:rPr>
                    <w:t>ክፍያ</w:t>
                  </w:r>
                </w:p>
              </w:tc>
              <w:tc>
                <w:tcPr>
                  <w:tcW w:w="2809" w:type="pct"/>
                  <w:vAlign w:val="center"/>
                </w:tcPr>
                <w:tbl>
                  <w:tblPr>
                    <w:tblStyle w:val="TableGrid"/>
                    <w:tblpPr w:leftFromText="180" w:rightFromText="180" w:vertAnchor="text" w:horzAnchor="margin" w:tblpXSpec="center" w:tblpY="-51"/>
                    <w:tblOverlap w:val="never"/>
                    <w:tblW w:w="0" w:type="auto"/>
                    <w:tblLayout w:type="fixed"/>
                    <w:tblLook w:val="04A0" w:firstRow="1" w:lastRow="0" w:firstColumn="1" w:lastColumn="0" w:noHBand="0" w:noVBand="1"/>
                  </w:tblPr>
                  <w:tblGrid>
                    <w:gridCol w:w="374"/>
                    <w:gridCol w:w="374"/>
                    <w:gridCol w:w="374"/>
                    <w:gridCol w:w="374"/>
                    <w:gridCol w:w="373"/>
                    <w:gridCol w:w="373"/>
                    <w:gridCol w:w="373"/>
                    <w:gridCol w:w="373"/>
                  </w:tblGrid>
                  <w:tr w:rsidR="00214378" w:rsidRPr="00F67237" w14:paraId="1F566D17" w14:textId="77777777" w:rsidTr="00D45693">
                    <w:tc>
                      <w:tcPr>
                        <w:tcW w:w="374" w:type="dxa"/>
                      </w:tcPr>
                      <w:p w14:paraId="13CB69D8" w14:textId="77777777" w:rsidR="00214378" w:rsidRPr="00F67237" w:rsidRDefault="00214378" w:rsidP="00214378">
                        <w:pPr>
                          <w:ind w:left="1440" w:hanging="1440"/>
                          <w:rPr>
                            <w:rFonts w:ascii="Arial" w:hAnsi="Arial" w:cs="Arial"/>
                            <w:sz w:val="20"/>
                            <w:szCs w:val="20"/>
                          </w:rPr>
                        </w:pPr>
                        <w:r w:rsidRPr="00F67237">
                          <w:rPr>
                            <w:rFonts w:ascii="Arial" w:hAnsi="Arial" w:cs="Arial"/>
                            <w:sz w:val="20"/>
                            <w:szCs w:val="20"/>
                          </w:rPr>
                          <w:t>Birr</w:t>
                        </w:r>
                      </w:p>
                    </w:tc>
                    <w:tc>
                      <w:tcPr>
                        <w:tcW w:w="374" w:type="dxa"/>
                      </w:tcPr>
                      <w:p w14:paraId="7DA83AEA" w14:textId="77777777" w:rsidR="00214378" w:rsidRPr="00F67237" w:rsidRDefault="00214378" w:rsidP="00214378">
                        <w:pPr>
                          <w:rPr>
                            <w:rFonts w:ascii="Arial" w:hAnsi="Arial" w:cs="Arial"/>
                            <w:sz w:val="20"/>
                            <w:szCs w:val="20"/>
                          </w:rPr>
                        </w:pPr>
                      </w:p>
                    </w:tc>
                    <w:tc>
                      <w:tcPr>
                        <w:tcW w:w="374" w:type="dxa"/>
                      </w:tcPr>
                      <w:p w14:paraId="39E90CBB" w14:textId="77777777" w:rsidR="00214378" w:rsidRPr="00F67237" w:rsidRDefault="00214378" w:rsidP="00214378">
                        <w:pPr>
                          <w:rPr>
                            <w:rFonts w:ascii="Arial" w:hAnsi="Arial" w:cs="Arial"/>
                            <w:sz w:val="20"/>
                            <w:szCs w:val="20"/>
                          </w:rPr>
                        </w:pPr>
                      </w:p>
                    </w:tc>
                    <w:tc>
                      <w:tcPr>
                        <w:tcW w:w="374" w:type="dxa"/>
                      </w:tcPr>
                      <w:p w14:paraId="3C9A472A" w14:textId="77777777" w:rsidR="00214378" w:rsidRPr="00F67237" w:rsidRDefault="00214378" w:rsidP="00214378">
                        <w:pPr>
                          <w:rPr>
                            <w:rFonts w:ascii="Arial" w:hAnsi="Arial" w:cs="Arial"/>
                            <w:sz w:val="20"/>
                            <w:szCs w:val="20"/>
                          </w:rPr>
                        </w:pPr>
                      </w:p>
                    </w:tc>
                    <w:tc>
                      <w:tcPr>
                        <w:tcW w:w="373" w:type="dxa"/>
                      </w:tcPr>
                      <w:p w14:paraId="05A8D8F3" w14:textId="77777777" w:rsidR="00214378" w:rsidRPr="00F67237" w:rsidRDefault="00214378" w:rsidP="00214378">
                        <w:pPr>
                          <w:rPr>
                            <w:rFonts w:ascii="Arial" w:hAnsi="Arial" w:cs="Arial"/>
                            <w:i/>
                            <w:sz w:val="20"/>
                            <w:szCs w:val="20"/>
                          </w:rPr>
                        </w:pPr>
                      </w:p>
                    </w:tc>
                    <w:tc>
                      <w:tcPr>
                        <w:tcW w:w="373" w:type="dxa"/>
                      </w:tcPr>
                      <w:p w14:paraId="399788B7" w14:textId="77777777" w:rsidR="00214378" w:rsidRPr="00F67237" w:rsidRDefault="00214378" w:rsidP="00214378">
                        <w:pPr>
                          <w:rPr>
                            <w:rFonts w:ascii="Arial" w:hAnsi="Arial" w:cs="Arial"/>
                            <w:i/>
                            <w:sz w:val="20"/>
                            <w:szCs w:val="20"/>
                          </w:rPr>
                        </w:pPr>
                      </w:p>
                    </w:tc>
                    <w:tc>
                      <w:tcPr>
                        <w:tcW w:w="373" w:type="dxa"/>
                      </w:tcPr>
                      <w:p w14:paraId="0564B54B" w14:textId="77777777" w:rsidR="00214378" w:rsidRPr="00F67237" w:rsidRDefault="00214378" w:rsidP="00214378">
                        <w:pPr>
                          <w:rPr>
                            <w:rFonts w:ascii="Arial" w:hAnsi="Arial" w:cs="Arial"/>
                            <w:i/>
                            <w:sz w:val="20"/>
                            <w:szCs w:val="20"/>
                          </w:rPr>
                        </w:pPr>
                      </w:p>
                    </w:tc>
                    <w:tc>
                      <w:tcPr>
                        <w:tcW w:w="373" w:type="dxa"/>
                      </w:tcPr>
                      <w:p w14:paraId="038BA570" w14:textId="77777777" w:rsidR="00214378" w:rsidRPr="00F67237" w:rsidRDefault="00214378" w:rsidP="00214378">
                        <w:pPr>
                          <w:rPr>
                            <w:rFonts w:ascii="Arial" w:hAnsi="Arial" w:cs="Arial"/>
                            <w:i/>
                            <w:sz w:val="20"/>
                            <w:szCs w:val="20"/>
                          </w:rPr>
                        </w:pPr>
                      </w:p>
                    </w:tc>
                  </w:tr>
                </w:tbl>
                <w:p w14:paraId="51A3D60F" w14:textId="77777777" w:rsidR="00214378" w:rsidRPr="00F67237" w:rsidRDefault="00214378" w:rsidP="00214378">
                  <w:pPr>
                    <w:rPr>
                      <w:rFonts w:ascii="Arial" w:hAnsi="Arial" w:cs="Arial"/>
                      <w:sz w:val="20"/>
                      <w:szCs w:val="20"/>
                    </w:rPr>
                  </w:pPr>
                </w:p>
              </w:tc>
            </w:tr>
          </w:tbl>
          <w:p w14:paraId="6677DD37" w14:textId="77777777" w:rsidR="00214378" w:rsidRPr="00F67237" w:rsidRDefault="00214378" w:rsidP="00214378">
            <w:pPr>
              <w:rPr>
                <w:rFonts w:ascii="Arial" w:hAnsi="Arial" w:cs="Arial"/>
                <w:sz w:val="20"/>
                <w:szCs w:val="20"/>
              </w:rPr>
            </w:pPr>
          </w:p>
        </w:tc>
      </w:tr>
      <w:tr w:rsidR="00214378" w:rsidRPr="00F67237" w14:paraId="7909C2FB" w14:textId="77777777" w:rsidTr="00F901D6">
        <w:tblPrEx>
          <w:tblCellMar>
            <w:top w:w="108" w:type="dxa"/>
            <w:bottom w:w="108" w:type="dxa"/>
          </w:tblCellMar>
        </w:tblPrEx>
        <w:trPr>
          <w:trHeight w:val="333"/>
        </w:trPr>
        <w:tc>
          <w:tcPr>
            <w:tcW w:w="895" w:type="dxa"/>
            <w:gridSpan w:val="2"/>
          </w:tcPr>
          <w:p w14:paraId="6CAF99FB" w14:textId="77777777" w:rsidR="00214378" w:rsidRPr="00F67237" w:rsidRDefault="00214378" w:rsidP="00214378">
            <w:pPr>
              <w:rPr>
                <w:rFonts w:ascii="Arial" w:hAnsi="Arial" w:cs="Arial"/>
                <w:sz w:val="20"/>
                <w:szCs w:val="20"/>
              </w:rPr>
            </w:pPr>
          </w:p>
        </w:tc>
        <w:tc>
          <w:tcPr>
            <w:tcW w:w="8393" w:type="dxa"/>
            <w:gridSpan w:val="4"/>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83"/>
              <w:gridCol w:w="4594"/>
            </w:tblGrid>
            <w:tr w:rsidR="00214378" w:rsidRPr="00F67237" w14:paraId="56EE692D" w14:textId="77777777" w:rsidTr="00D45693">
              <w:trPr>
                <w:trHeight w:hRule="exact" w:val="567"/>
              </w:trPr>
              <w:tc>
                <w:tcPr>
                  <w:tcW w:w="2191" w:type="pct"/>
                  <w:vAlign w:val="center"/>
                </w:tcPr>
                <w:p w14:paraId="27B31132" w14:textId="5FAECB90" w:rsidR="00214378" w:rsidRPr="00F67237" w:rsidRDefault="00214378" w:rsidP="00214378">
                  <w:pPr>
                    <w:rPr>
                      <w:rFonts w:ascii="Arial" w:hAnsi="Arial" w:cs="Arial"/>
                      <w:sz w:val="20"/>
                      <w:szCs w:val="20"/>
                    </w:rPr>
                  </w:pPr>
                  <w:r w:rsidRPr="00F67237">
                    <w:rPr>
                      <w:rFonts w:ascii="Arial" w:hAnsi="Arial" w:cs="Arial"/>
                      <w:sz w:val="20"/>
                      <w:szCs w:val="20"/>
                    </w:rPr>
                    <w:t>n. Gas and fuel</w:t>
                  </w:r>
                  <w:r w:rsidR="00FF4CFB" w:rsidRPr="00F67237">
                    <w:rPr>
                      <w:rFonts w:ascii="Arial" w:hAnsi="Arial" w:cs="Arial"/>
                      <w:sz w:val="20"/>
                      <w:szCs w:val="20"/>
                    </w:rPr>
                    <w:t xml:space="preserve">  </w:t>
                  </w:r>
                  <w:r w:rsidR="00FF4CFB" w:rsidRPr="00F67237">
                    <w:rPr>
                      <w:rFonts w:ascii="Nyala" w:hAnsi="Nyala" w:cs="Nyala"/>
                      <w:sz w:val="20"/>
                      <w:szCs w:val="20"/>
                    </w:rPr>
                    <w:t>ጋዝ</w:t>
                  </w:r>
                  <w:r w:rsidR="00FF4CFB" w:rsidRPr="00F67237">
                    <w:rPr>
                      <w:rFonts w:ascii="Arial" w:hAnsi="Arial" w:cs="Arial"/>
                      <w:sz w:val="20"/>
                      <w:szCs w:val="20"/>
                    </w:rPr>
                    <w:t xml:space="preserve">/ </w:t>
                  </w:r>
                  <w:r w:rsidR="00FF4CFB" w:rsidRPr="00F67237">
                    <w:rPr>
                      <w:rFonts w:ascii="Nyala" w:hAnsi="Nyala" w:cs="Nyala"/>
                      <w:sz w:val="20"/>
                      <w:szCs w:val="20"/>
                    </w:rPr>
                    <w:t>ነዳጅ</w:t>
                  </w:r>
                </w:p>
              </w:tc>
              <w:tc>
                <w:tcPr>
                  <w:tcW w:w="2809" w:type="pct"/>
                  <w:vAlign w:val="center"/>
                </w:tcPr>
                <w:tbl>
                  <w:tblPr>
                    <w:tblStyle w:val="TableGrid"/>
                    <w:tblpPr w:leftFromText="180" w:rightFromText="180" w:vertAnchor="text" w:horzAnchor="margin" w:tblpXSpec="center" w:tblpY="-51"/>
                    <w:tblOverlap w:val="never"/>
                    <w:tblW w:w="0" w:type="auto"/>
                    <w:tblLayout w:type="fixed"/>
                    <w:tblLook w:val="04A0" w:firstRow="1" w:lastRow="0" w:firstColumn="1" w:lastColumn="0" w:noHBand="0" w:noVBand="1"/>
                  </w:tblPr>
                  <w:tblGrid>
                    <w:gridCol w:w="374"/>
                    <w:gridCol w:w="374"/>
                    <w:gridCol w:w="374"/>
                    <w:gridCol w:w="374"/>
                    <w:gridCol w:w="373"/>
                    <w:gridCol w:w="373"/>
                    <w:gridCol w:w="373"/>
                    <w:gridCol w:w="373"/>
                  </w:tblGrid>
                  <w:tr w:rsidR="00214378" w:rsidRPr="00F67237" w14:paraId="27127BDB" w14:textId="77777777" w:rsidTr="00D45693">
                    <w:tc>
                      <w:tcPr>
                        <w:tcW w:w="374" w:type="dxa"/>
                      </w:tcPr>
                      <w:p w14:paraId="1BA76AEE" w14:textId="77777777" w:rsidR="00214378" w:rsidRPr="00F67237" w:rsidRDefault="00214378" w:rsidP="00214378">
                        <w:pPr>
                          <w:ind w:left="1440" w:hanging="1440"/>
                          <w:rPr>
                            <w:rFonts w:ascii="Arial" w:hAnsi="Arial" w:cs="Arial"/>
                            <w:sz w:val="20"/>
                            <w:szCs w:val="20"/>
                          </w:rPr>
                        </w:pPr>
                        <w:r w:rsidRPr="00F67237">
                          <w:rPr>
                            <w:rFonts w:ascii="Arial" w:hAnsi="Arial" w:cs="Arial"/>
                            <w:sz w:val="20"/>
                            <w:szCs w:val="20"/>
                          </w:rPr>
                          <w:t>Birr</w:t>
                        </w:r>
                      </w:p>
                    </w:tc>
                    <w:tc>
                      <w:tcPr>
                        <w:tcW w:w="374" w:type="dxa"/>
                      </w:tcPr>
                      <w:p w14:paraId="00BDF60B" w14:textId="77777777" w:rsidR="00214378" w:rsidRPr="00F67237" w:rsidRDefault="00214378" w:rsidP="00214378">
                        <w:pPr>
                          <w:rPr>
                            <w:rFonts w:ascii="Arial" w:hAnsi="Arial" w:cs="Arial"/>
                            <w:sz w:val="20"/>
                            <w:szCs w:val="20"/>
                          </w:rPr>
                        </w:pPr>
                      </w:p>
                    </w:tc>
                    <w:tc>
                      <w:tcPr>
                        <w:tcW w:w="374" w:type="dxa"/>
                      </w:tcPr>
                      <w:p w14:paraId="1294C5B6" w14:textId="77777777" w:rsidR="00214378" w:rsidRPr="00F67237" w:rsidRDefault="00214378" w:rsidP="00214378">
                        <w:pPr>
                          <w:rPr>
                            <w:rFonts w:ascii="Arial" w:hAnsi="Arial" w:cs="Arial"/>
                            <w:sz w:val="20"/>
                            <w:szCs w:val="20"/>
                          </w:rPr>
                        </w:pPr>
                      </w:p>
                    </w:tc>
                    <w:tc>
                      <w:tcPr>
                        <w:tcW w:w="374" w:type="dxa"/>
                      </w:tcPr>
                      <w:p w14:paraId="7071960E" w14:textId="77777777" w:rsidR="00214378" w:rsidRPr="00F67237" w:rsidRDefault="00214378" w:rsidP="00214378">
                        <w:pPr>
                          <w:rPr>
                            <w:rFonts w:ascii="Arial" w:hAnsi="Arial" w:cs="Arial"/>
                            <w:sz w:val="20"/>
                            <w:szCs w:val="20"/>
                          </w:rPr>
                        </w:pPr>
                      </w:p>
                    </w:tc>
                    <w:tc>
                      <w:tcPr>
                        <w:tcW w:w="373" w:type="dxa"/>
                      </w:tcPr>
                      <w:p w14:paraId="5096929B" w14:textId="77777777" w:rsidR="00214378" w:rsidRPr="00F67237" w:rsidRDefault="00214378" w:rsidP="00214378">
                        <w:pPr>
                          <w:rPr>
                            <w:rFonts w:ascii="Arial" w:hAnsi="Arial" w:cs="Arial"/>
                            <w:i/>
                            <w:sz w:val="20"/>
                            <w:szCs w:val="20"/>
                          </w:rPr>
                        </w:pPr>
                      </w:p>
                    </w:tc>
                    <w:tc>
                      <w:tcPr>
                        <w:tcW w:w="373" w:type="dxa"/>
                      </w:tcPr>
                      <w:p w14:paraId="3B831BC0" w14:textId="77777777" w:rsidR="00214378" w:rsidRPr="00F67237" w:rsidRDefault="00214378" w:rsidP="00214378">
                        <w:pPr>
                          <w:rPr>
                            <w:rFonts w:ascii="Arial" w:hAnsi="Arial" w:cs="Arial"/>
                            <w:i/>
                            <w:sz w:val="20"/>
                            <w:szCs w:val="20"/>
                          </w:rPr>
                        </w:pPr>
                      </w:p>
                    </w:tc>
                    <w:tc>
                      <w:tcPr>
                        <w:tcW w:w="373" w:type="dxa"/>
                      </w:tcPr>
                      <w:p w14:paraId="2FCC6D9E" w14:textId="77777777" w:rsidR="00214378" w:rsidRPr="00F67237" w:rsidRDefault="00214378" w:rsidP="00214378">
                        <w:pPr>
                          <w:rPr>
                            <w:rFonts w:ascii="Arial" w:hAnsi="Arial" w:cs="Arial"/>
                            <w:i/>
                            <w:sz w:val="20"/>
                            <w:szCs w:val="20"/>
                          </w:rPr>
                        </w:pPr>
                      </w:p>
                    </w:tc>
                    <w:tc>
                      <w:tcPr>
                        <w:tcW w:w="373" w:type="dxa"/>
                      </w:tcPr>
                      <w:p w14:paraId="50960A35" w14:textId="77777777" w:rsidR="00214378" w:rsidRPr="00F67237" w:rsidRDefault="00214378" w:rsidP="00214378">
                        <w:pPr>
                          <w:rPr>
                            <w:rFonts w:ascii="Arial" w:hAnsi="Arial" w:cs="Arial"/>
                            <w:i/>
                            <w:sz w:val="20"/>
                            <w:szCs w:val="20"/>
                          </w:rPr>
                        </w:pPr>
                      </w:p>
                    </w:tc>
                  </w:tr>
                </w:tbl>
                <w:p w14:paraId="0B2649EB" w14:textId="77777777" w:rsidR="00214378" w:rsidRPr="00F67237" w:rsidRDefault="00214378" w:rsidP="00214378">
                  <w:pPr>
                    <w:rPr>
                      <w:rFonts w:ascii="Arial" w:hAnsi="Arial" w:cs="Arial"/>
                      <w:sz w:val="20"/>
                      <w:szCs w:val="20"/>
                    </w:rPr>
                  </w:pPr>
                </w:p>
              </w:tc>
            </w:tr>
          </w:tbl>
          <w:p w14:paraId="1345D504" w14:textId="77777777" w:rsidR="00214378" w:rsidRPr="00F67237" w:rsidRDefault="00214378" w:rsidP="00214378">
            <w:pPr>
              <w:rPr>
                <w:rFonts w:ascii="Arial" w:hAnsi="Arial" w:cs="Arial"/>
                <w:sz w:val="20"/>
                <w:szCs w:val="20"/>
              </w:rPr>
            </w:pPr>
          </w:p>
        </w:tc>
      </w:tr>
      <w:tr w:rsidR="00214378" w:rsidRPr="00F67237" w14:paraId="2CA85863" w14:textId="77777777" w:rsidTr="00F901D6">
        <w:tblPrEx>
          <w:tblCellMar>
            <w:top w:w="108" w:type="dxa"/>
            <w:bottom w:w="108" w:type="dxa"/>
          </w:tblCellMar>
        </w:tblPrEx>
        <w:trPr>
          <w:trHeight w:val="333"/>
        </w:trPr>
        <w:tc>
          <w:tcPr>
            <w:tcW w:w="895" w:type="dxa"/>
            <w:gridSpan w:val="2"/>
          </w:tcPr>
          <w:p w14:paraId="068A10CC" w14:textId="77777777" w:rsidR="00214378" w:rsidRPr="00F67237" w:rsidRDefault="00214378" w:rsidP="00214378">
            <w:pPr>
              <w:rPr>
                <w:rFonts w:ascii="Arial" w:hAnsi="Arial" w:cs="Arial"/>
                <w:sz w:val="20"/>
                <w:szCs w:val="20"/>
              </w:rPr>
            </w:pPr>
          </w:p>
        </w:tc>
        <w:tc>
          <w:tcPr>
            <w:tcW w:w="8393" w:type="dxa"/>
            <w:gridSpan w:val="4"/>
            <w:tcBorders>
              <w:bottom w:val="single" w:sz="4" w:space="0" w:color="auto"/>
            </w:tcBorders>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83"/>
              <w:gridCol w:w="4594"/>
            </w:tblGrid>
            <w:tr w:rsidR="00214378" w:rsidRPr="00F67237" w14:paraId="77148940" w14:textId="77777777" w:rsidTr="00C00486">
              <w:trPr>
                <w:trHeight w:hRule="exact" w:val="567"/>
              </w:trPr>
              <w:tc>
                <w:tcPr>
                  <w:tcW w:w="2191" w:type="pct"/>
                  <w:vAlign w:val="center"/>
                </w:tcPr>
                <w:p w14:paraId="79B30E17" w14:textId="68C9B1B7" w:rsidR="00214378" w:rsidRPr="00F67237" w:rsidRDefault="00214378" w:rsidP="00214378">
                  <w:pPr>
                    <w:rPr>
                      <w:rFonts w:ascii="Arial" w:hAnsi="Arial" w:cs="Arial"/>
                      <w:sz w:val="20"/>
                      <w:szCs w:val="20"/>
                    </w:rPr>
                  </w:pPr>
                  <w:r w:rsidRPr="00F67237">
                    <w:rPr>
                      <w:rFonts w:ascii="Arial" w:hAnsi="Arial" w:cs="Arial"/>
                      <w:sz w:val="20"/>
                      <w:szCs w:val="20"/>
                    </w:rPr>
                    <w:t>o. Other costs</w:t>
                  </w:r>
                  <w:r w:rsidR="007355CC" w:rsidRPr="00F67237">
                    <w:rPr>
                      <w:rFonts w:ascii="Arial" w:hAnsi="Arial" w:cs="Arial"/>
                      <w:sz w:val="20"/>
                      <w:szCs w:val="20"/>
                    </w:rPr>
                    <w:t xml:space="preserve"> / </w:t>
                  </w:r>
                  <w:r w:rsidR="007355CC" w:rsidRPr="00F67237">
                    <w:rPr>
                      <w:rFonts w:ascii="Nyala" w:hAnsi="Nyala" w:cs="Nyala"/>
                      <w:sz w:val="20"/>
                      <w:szCs w:val="20"/>
                    </w:rPr>
                    <w:t>ሌሎች</w:t>
                  </w:r>
                  <w:r w:rsidR="007355CC" w:rsidRPr="00F67237">
                    <w:rPr>
                      <w:rFonts w:ascii="Arial" w:hAnsi="Arial" w:cs="Arial"/>
                      <w:sz w:val="20"/>
                      <w:szCs w:val="20"/>
                    </w:rPr>
                    <w:t xml:space="preserve"> </w:t>
                  </w:r>
                  <w:r w:rsidR="007355CC" w:rsidRPr="00F67237">
                    <w:rPr>
                      <w:rFonts w:ascii="Nyala" w:hAnsi="Nyala" w:cs="Nyala"/>
                      <w:sz w:val="20"/>
                      <w:szCs w:val="20"/>
                    </w:rPr>
                    <w:t>ወጪዎች</w:t>
                  </w:r>
                </w:p>
              </w:tc>
              <w:tc>
                <w:tcPr>
                  <w:tcW w:w="2809" w:type="pct"/>
                  <w:vAlign w:val="center"/>
                </w:tcPr>
                <w:tbl>
                  <w:tblPr>
                    <w:tblStyle w:val="TableGrid"/>
                    <w:tblpPr w:leftFromText="180" w:rightFromText="180" w:vertAnchor="text" w:horzAnchor="margin" w:tblpXSpec="center" w:tblpY="-51"/>
                    <w:tblOverlap w:val="never"/>
                    <w:tblW w:w="0" w:type="auto"/>
                    <w:tblLayout w:type="fixed"/>
                    <w:tblLook w:val="04A0" w:firstRow="1" w:lastRow="0" w:firstColumn="1" w:lastColumn="0" w:noHBand="0" w:noVBand="1"/>
                  </w:tblPr>
                  <w:tblGrid>
                    <w:gridCol w:w="374"/>
                    <w:gridCol w:w="374"/>
                    <w:gridCol w:w="374"/>
                    <w:gridCol w:w="374"/>
                    <w:gridCol w:w="373"/>
                    <w:gridCol w:w="373"/>
                    <w:gridCol w:w="373"/>
                    <w:gridCol w:w="373"/>
                  </w:tblGrid>
                  <w:tr w:rsidR="00214378" w:rsidRPr="00F67237" w14:paraId="0796693A" w14:textId="77777777" w:rsidTr="00B45CB0">
                    <w:tc>
                      <w:tcPr>
                        <w:tcW w:w="374" w:type="dxa"/>
                      </w:tcPr>
                      <w:p w14:paraId="65307A18" w14:textId="77777777" w:rsidR="00214378" w:rsidRPr="00F67237" w:rsidRDefault="00214378" w:rsidP="00214378">
                        <w:pPr>
                          <w:ind w:left="1440" w:hanging="1440"/>
                          <w:rPr>
                            <w:rFonts w:ascii="Arial" w:hAnsi="Arial" w:cs="Arial"/>
                            <w:sz w:val="20"/>
                            <w:szCs w:val="20"/>
                          </w:rPr>
                        </w:pPr>
                        <w:r w:rsidRPr="00F67237">
                          <w:rPr>
                            <w:rFonts w:ascii="Arial" w:hAnsi="Arial" w:cs="Arial"/>
                            <w:sz w:val="20"/>
                            <w:szCs w:val="20"/>
                          </w:rPr>
                          <w:t>Birr</w:t>
                        </w:r>
                      </w:p>
                    </w:tc>
                    <w:tc>
                      <w:tcPr>
                        <w:tcW w:w="374" w:type="dxa"/>
                      </w:tcPr>
                      <w:p w14:paraId="0FC8E0BC" w14:textId="77777777" w:rsidR="00214378" w:rsidRPr="00F67237" w:rsidRDefault="00214378" w:rsidP="00214378">
                        <w:pPr>
                          <w:rPr>
                            <w:rFonts w:ascii="Arial" w:hAnsi="Arial" w:cs="Arial"/>
                            <w:sz w:val="20"/>
                            <w:szCs w:val="20"/>
                          </w:rPr>
                        </w:pPr>
                      </w:p>
                    </w:tc>
                    <w:tc>
                      <w:tcPr>
                        <w:tcW w:w="374" w:type="dxa"/>
                      </w:tcPr>
                      <w:p w14:paraId="286242FF" w14:textId="77777777" w:rsidR="00214378" w:rsidRPr="00F67237" w:rsidRDefault="00214378" w:rsidP="00214378">
                        <w:pPr>
                          <w:rPr>
                            <w:rFonts w:ascii="Arial" w:hAnsi="Arial" w:cs="Arial"/>
                            <w:sz w:val="20"/>
                            <w:szCs w:val="20"/>
                          </w:rPr>
                        </w:pPr>
                      </w:p>
                    </w:tc>
                    <w:tc>
                      <w:tcPr>
                        <w:tcW w:w="374" w:type="dxa"/>
                      </w:tcPr>
                      <w:p w14:paraId="5CB0FB0A" w14:textId="77777777" w:rsidR="00214378" w:rsidRPr="00F67237" w:rsidRDefault="00214378" w:rsidP="00214378">
                        <w:pPr>
                          <w:rPr>
                            <w:rFonts w:ascii="Arial" w:hAnsi="Arial" w:cs="Arial"/>
                            <w:sz w:val="20"/>
                            <w:szCs w:val="20"/>
                          </w:rPr>
                        </w:pPr>
                      </w:p>
                    </w:tc>
                    <w:tc>
                      <w:tcPr>
                        <w:tcW w:w="373" w:type="dxa"/>
                      </w:tcPr>
                      <w:p w14:paraId="0C9B96A3" w14:textId="77777777" w:rsidR="00214378" w:rsidRPr="00F67237" w:rsidRDefault="00214378" w:rsidP="00214378">
                        <w:pPr>
                          <w:rPr>
                            <w:rFonts w:ascii="Arial" w:hAnsi="Arial" w:cs="Arial"/>
                            <w:i/>
                            <w:sz w:val="20"/>
                            <w:szCs w:val="20"/>
                          </w:rPr>
                        </w:pPr>
                      </w:p>
                    </w:tc>
                    <w:tc>
                      <w:tcPr>
                        <w:tcW w:w="373" w:type="dxa"/>
                      </w:tcPr>
                      <w:p w14:paraId="47EEA330" w14:textId="77777777" w:rsidR="00214378" w:rsidRPr="00F67237" w:rsidRDefault="00214378" w:rsidP="00214378">
                        <w:pPr>
                          <w:rPr>
                            <w:rFonts w:ascii="Arial" w:hAnsi="Arial" w:cs="Arial"/>
                            <w:i/>
                            <w:sz w:val="20"/>
                            <w:szCs w:val="20"/>
                          </w:rPr>
                        </w:pPr>
                      </w:p>
                    </w:tc>
                    <w:tc>
                      <w:tcPr>
                        <w:tcW w:w="373" w:type="dxa"/>
                      </w:tcPr>
                      <w:p w14:paraId="28F73637" w14:textId="77777777" w:rsidR="00214378" w:rsidRPr="00F67237" w:rsidRDefault="00214378" w:rsidP="00214378">
                        <w:pPr>
                          <w:rPr>
                            <w:rFonts w:ascii="Arial" w:hAnsi="Arial" w:cs="Arial"/>
                            <w:i/>
                            <w:sz w:val="20"/>
                            <w:szCs w:val="20"/>
                          </w:rPr>
                        </w:pPr>
                      </w:p>
                    </w:tc>
                    <w:tc>
                      <w:tcPr>
                        <w:tcW w:w="373" w:type="dxa"/>
                      </w:tcPr>
                      <w:p w14:paraId="2EE7A44A" w14:textId="77777777" w:rsidR="00214378" w:rsidRPr="00F67237" w:rsidRDefault="00214378" w:rsidP="00214378">
                        <w:pPr>
                          <w:rPr>
                            <w:rFonts w:ascii="Arial" w:hAnsi="Arial" w:cs="Arial"/>
                            <w:i/>
                            <w:sz w:val="20"/>
                            <w:szCs w:val="20"/>
                          </w:rPr>
                        </w:pPr>
                      </w:p>
                    </w:tc>
                  </w:tr>
                </w:tbl>
                <w:p w14:paraId="304F8E58" w14:textId="77777777" w:rsidR="00214378" w:rsidRPr="00F67237" w:rsidRDefault="00214378" w:rsidP="00214378">
                  <w:pPr>
                    <w:rPr>
                      <w:rFonts w:ascii="Arial" w:hAnsi="Arial" w:cs="Arial"/>
                      <w:sz w:val="20"/>
                      <w:szCs w:val="20"/>
                    </w:rPr>
                  </w:pPr>
                </w:p>
              </w:tc>
            </w:tr>
          </w:tbl>
          <w:p w14:paraId="69E260CC" w14:textId="77777777" w:rsidR="00214378" w:rsidRPr="00F67237" w:rsidRDefault="00214378" w:rsidP="00214378">
            <w:pPr>
              <w:rPr>
                <w:rFonts w:ascii="Arial" w:hAnsi="Arial" w:cs="Arial"/>
                <w:sz w:val="20"/>
                <w:szCs w:val="20"/>
              </w:rPr>
            </w:pPr>
          </w:p>
        </w:tc>
      </w:tr>
      <w:tr w:rsidR="00214378" w:rsidRPr="00F67237" w14:paraId="19FCF953" w14:textId="77777777" w:rsidTr="0084427D">
        <w:tblPrEx>
          <w:tblCellMar>
            <w:top w:w="108" w:type="dxa"/>
            <w:bottom w:w="108" w:type="dxa"/>
          </w:tblCellMar>
        </w:tblPrEx>
        <w:trPr>
          <w:trHeight w:val="1345"/>
        </w:trPr>
        <w:tc>
          <w:tcPr>
            <w:tcW w:w="895" w:type="dxa"/>
            <w:gridSpan w:val="2"/>
          </w:tcPr>
          <w:p w14:paraId="5153A57B" w14:textId="77777777" w:rsidR="00214378" w:rsidRPr="00F67237" w:rsidRDefault="00214378" w:rsidP="00214378">
            <w:pPr>
              <w:rPr>
                <w:rFonts w:ascii="Arial" w:hAnsi="Arial" w:cs="Arial"/>
                <w:sz w:val="20"/>
                <w:szCs w:val="20"/>
              </w:rPr>
            </w:pPr>
            <w:r w:rsidRPr="00F67237">
              <w:rPr>
                <w:rFonts w:ascii="Arial" w:hAnsi="Arial" w:cs="Arial"/>
                <w:sz w:val="20"/>
                <w:szCs w:val="20"/>
              </w:rPr>
              <w:t>19</w:t>
            </w:r>
          </w:p>
        </w:tc>
        <w:tc>
          <w:tcPr>
            <w:tcW w:w="8393" w:type="dxa"/>
            <w:gridSpan w:val="4"/>
            <w:tcBorders>
              <w:bottom w:val="single" w:sz="4" w:space="0" w:color="auto"/>
            </w:tcBorders>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83"/>
              <w:gridCol w:w="4594"/>
            </w:tblGrid>
            <w:tr w:rsidR="00214378" w:rsidRPr="001E11AF" w14:paraId="4BDF88FD" w14:textId="77777777" w:rsidTr="00C00486">
              <w:trPr>
                <w:trHeight w:hRule="exact" w:val="567"/>
              </w:trPr>
              <w:tc>
                <w:tcPr>
                  <w:tcW w:w="2191" w:type="pct"/>
                  <w:shd w:val="clear" w:color="auto" w:fill="auto"/>
                  <w:vAlign w:val="center"/>
                </w:tcPr>
                <w:p w14:paraId="6A5DAD48" w14:textId="55BEDE9E" w:rsidR="00214378" w:rsidRPr="001E11AF" w:rsidRDefault="00214378" w:rsidP="00214378">
                  <w:pPr>
                    <w:rPr>
                      <w:ins w:id="152" w:author="toshiba" w:date="2016-11-15T20:58:00Z"/>
                      <w:rFonts w:ascii="Nyala" w:hAnsi="Nyala" w:cs="Arial"/>
                      <w:sz w:val="20"/>
                      <w:szCs w:val="20"/>
                      <w:highlight w:val="yellow"/>
                    </w:rPr>
                  </w:pPr>
                  <w:r w:rsidRPr="001E11AF">
                    <w:rPr>
                      <w:rFonts w:ascii="Arial" w:hAnsi="Arial" w:cs="Arial"/>
                      <w:sz w:val="20"/>
                      <w:szCs w:val="20"/>
                      <w:highlight w:val="yellow"/>
                    </w:rPr>
                    <w:t>What was the total amount of your last annual tax bill?</w:t>
                  </w:r>
                  <w:r w:rsidR="00033E93" w:rsidRPr="001E11AF">
                    <w:rPr>
                      <w:rFonts w:ascii="Arial" w:hAnsi="Arial" w:cs="Arial"/>
                      <w:sz w:val="20"/>
                      <w:szCs w:val="20"/>
                      <w:highlight w:val="yellow"/>
                    </w:rPr>
                    <w:t xml:space="preserve"> (2008 EC)</w:t>
                  </w:r>
                  <w:r w:rsidR="002A7A98" w:rsidRPr="001E11AF">
                    <w:rPr>
                      <w:rFonts w:ascii="Arial" w:hAnsi="Arial" w:cs="Arial"/>
                      <w:sz w:val="20"/>
                      <w:szCs w:val="20"/>
                      <w:highlight w:val="yellow"/>
                    </w:rPr>
                    <w:t xml:space="preserve"> </w:t>
                  </w:r>
                  <w:ins w:id="153" w:author="toshiba" w:date="2016-11-15T20:57:00Z">
                    <w:r w:rsidR="0084427D" w:rsidRPr="001E11AF">
                      <w:rPr>
                        <w:rFonts w:ascii="Nyala" w:hAnsi="Nyala" w:cs="Arial"/>
                        <w:sz w:val="20"/>
                        <w:szCs w:val="20"/>
                        <w:highlight w:val="yellow"/>
                      </w:rPr>
                      <w:t>በ2008 ዓ</w:t>
                    </w:r>
                  </w:ins>
                  <w:ins w:id="154" w:author="toshiba" w:date="2016-11-15T20:59:00Z">
                    <w:r w:rsidR="0084427D" w:rsidRPr="001E11AF">
                      <w:rPr>
                        <w:rFonts w:ascii="Nyala" w:hAnsi="Nyala" w:cs="Arial"/>
                        <w:sz w:val="20"/>
                        <w:szCs w:val="20"/>
                        <w:highlight w:val="yellow"/>
                      </w:rPr>
                      <w:t>.</w:t>
                    </w:r>
                  </w:ins>
                  <w:ins w:id="155" w:author="toshiba" w:date="2016-11-15T20:57:00Z">
                    <w:r w:rsidR="0084427D" w:rsidRPr="001E11AF">
                      <w:rPr>
                        <w:rFonts w:ascii="Nyala" w:hAnsi="Nyala" w:cs="Arial"/>
                        <w:sz w:val="20"/>
                        <w:szCs w:val="20"/>
                        <w:highlight w:val="yellow"/>
                      </w:rPr>
                      <w:t>ም የከፈሉት</w:t>
                    </w:r>
                  </w:ins>
                  <w:ins w:id="156" w:author="toshiba" w:date="2016-11-15T20:59:00Z">
                    <w:r w:rsidR="0084427D" w:rsidRPr="001E11AF">
                      <w:rPr>
                        <w:rFonts w:ascii="Nyala" w:hAnsi="Nyala" w:cs="Arial"/>
                        <w:sz w:val="20"/>
                        <w:szCs w:val="20"/>
                        <w:highlight w:val="yellow"/>
                      </w:rPr>
                      <w:t xml:space="preserve"> </w:t>
                    </w:r>
                  </w:ins>
                  <w:ins w:id="157" w:author="toshiba" w:date="2016-11-15T20:58:00Z">
                    <w:r w:rsidR="0084427D" w:rsidRPr="001E11AF">
                      <w:rPr>
                        <w:rFonts w:ascii="Nyala" w:hAnsi="Nyala" w:cs="Arial"/>
                        <w:sz w:val="20"/>
                        <w:szCs w:val="20"/>
                        <w:highlight w:val="yellow"/>
                      </w:rPr>
                      <w:t>አጠቃላይ አመታዊ</w:t>
                    </w:r>
                  </w:ins>
                  <w:ins w:id="158" w:author="toshiba" w:date="2016-11-15T20:59:00Z">
                    <w:r w:rsidR="0084427D" w:rsidRPr="001E11AF">
                      <w:rPr>
                        <w:rFonts w:ascii="Nyala" w:hAnsi="Nyala" w:cs="Arial"/>
                        <w:sz w:val="20"/>
                        <w:szCs w:val="20"/>
                        <w:highlight w:val="yellow"/>
                      </w:rPr>
                      <w:t xml:space="preserve"> ግብር ሰንት</w:t>
                    </w:r>
                  </w:ins>
                  <w:ins w:id="159" w:author="toshiba" w:date="2016-11-15T21:00:00Z">
                    <w:r w:rsidR="0084427D" w:rsidRPr="001E11AF">
                      <w:rPr>
                        <w:rFonts w:ascii="Nyala" w:hAnsi="Nyala" w:cs="Arial"/>
                        <w:sz w:val="20"/>
                        <w:szCs w:val="20"/>
                        <w:highlight w:val="yellow"/>
                      </w:rPr>
                      <w:t xml:space="preserve"> ነው</w:t>
                    </w:r>
                  </w:ins>
                </w:p>
                <w:p w14:paraId="11003F85" w14:textId="0F54F213" w:rsidR="0084427D" w:rsidRPr="001E11AF" w:rsidRDefault="0084427D" w:rsidP="00214378">
                  <w:pPr>
                    <w:rPr>
                      <w:rFonts w:ascii="Nyala" w:hAnsi="Nyala" w:cs="Arial"/>
                      <w:sz w:val="20"/>
                      <w:szCs w:val="20"/>
                      <w:highlight w:val="yellow"/>
                    </w:rPr>
                  </w:pPr>
                </w:p>
              </w:tc>
              <w:tc>
                <w:tcPr>
                  <w:tcW w:w="2809" w:type="pct"/>
                  <w:shd w:val="clear" w:color="auto" w:fill="auto"/>
                  <w:vAlign w:val="center"/>
                </w:tcPr>
                <w:tbl>
                  <w:tblPr>
                    <w:tblStyle w:val="TableGrid"/>
                    <w:tblpPr w:leftFromText="180" w:rightFromText="180" w:vertAnchor="text" w:horzAnchor="margin" w:tblpXSpec="center" w:tblpY="-51"/>
                    <w:tblOverlap w:val="never"/>
                    <w:tblW w:w="0" w:type="auto"/>
                    <w:tblLayout w:type="fixed"/>
                    <w:tblLook w:val="04A0" w:firstRow="1" w:lastRow="0" w:firstColumn="1" w:lastColumn="0" w:noHBand="0" w:noVBand="1"/>
                  </w:tblPr>
                  <w:tblGrid>
                    <w:gridCol w:w="374"/>
                    <w:gridCol w:w="374"/>
                    <w:gridCol w:w="374"/>
                    <w:gridCol w:w="374"/>
                    <w:gridCol w:w="373"/>
                    <w:gridCol w:w="373"/>
                    <w:gridCol w:w="373"/>
                    <w:gridCol w:w="373"/>
                  </w:tblGrid>
                  <w:tr w:rsidR="00214378" w:rsidRPr="001E11AF" w14:paraId="4553E137" w14:textId="77777777" w:rsidTr="00B45CB0">
                    <w:tc>
                      <w:tcPr>
                        <w:tcW w:w="374" w:type="dxa"/>
                      </w:tcPr>
                      <w:p w14:paraId="51919101" w14:textId="77777777" w:rsidR="00214378" w:rsidRPr="001E11AF" w:rsidRDefault="00214378" w:rsidP="00214378">
                        <w:pPr>
                          <w:ind w:left="1440" w:hanging="1440"/>
                          <w:rPr>
                            <w:rFonts w:ascii="Arial" w:hAnsi="Arial" w:cs="Arial"/>
                            <w:sz w:val="20"/>
                            <w:szCs w:val="20"/>
                            <w:highlight w:val="yellow"/>
                          </w:rPr>
                        </w:pPr>
                        <w:r w:rsidRPr="001E11AF">
                          <w:rPr>
                            <w:rFonts w:ascii="Arial" w:hAnsi="Arial" w:cs="Arial"/>
                            <w:sz w:val="20"/>
                            <w:szCs w:val="20"/>
                            <w:highlight w:val="yellow"/>
                          </w:rPr>
                          <w:t>Birr</w:t>
                        </w:r>
                      </w:p>
                    </w:tc>
                    <w:tc>
                      <w:tcPr>
                        <w:tcW w:w="374" w:type="dxa"/>
                      </w:tcPr>
                      <w:p w14:paraId="5874BC56" w14:textId="77777777" w:rsidR="00214378" w:rsidRPr="001E11AF" w:rsidRDefault="00214378" w:rsidP="00214378">
                        <w:pPr>
                          <w:rPr>
                            <w:rFonts w:ascii="Arial" w:hAnsi="Arial" w:cs="Arial"/>
                            <w:sz w:val="20"/>
                            <w:szCs w:val="20"/>
                            <w:highlight w:val="yellow"/>
                          </w:rPr>
                        </w:pPr>
                      </w:p>
                    </w:tc>
                    <w:tc>
                      <w:tcPr>
                        <w:tcW w:w="374" w:type="dxa"/>
                      </w:tcPr>
                      <w:p w14:paraId="116A1B71" w14:textId="77777777" w:rsidR="00214378" w:rsidRPr="001E11AF" w:rsidRDefault="00214378" w:rsidP="00214378">
                        <w:pPr>
                          <w:rPr>
                            <w:rFonts w:ascii="Arial" w:hAnsi="Arial" w:cs="Arial"/>
                            <w:sz w:val="20"/>
                            <w:szCs w:val="20"/>
                            <w:highlight w:val="yellow"/>
                          </w:rPr>
                        </w:pPr>
                      </w:p>
                    </w:tc>
                    <w:tc>
                      <w:tcPr>
                        <w:tcW w:w="374" w:type="dxa"/>
                      </w:tcPr>
                      <w:p w14:paraId="2EAB7C9E" w14:textId="77777777" w:rsidR="00214378" w:rsidRPr="001E11AF" w:rsidRDefault="00214378" w:rsidP="00214378">
                        <w:pPr>
                          <w:rPr>
                            <w:rFonts w:ascii="Arial" w:hAnsi="Arial" w:cs="Arial"/>
                            <w:sz w:val="20"/>
                            <w:szCs w:val="20"/>
                            <w:highlight w:val="yellow"/>
                          </w:rPr>
                        </w:pPr>
                      </w:p>
                    </w:tc>
                    <w:tc>
                      <w:tcPr>
                        <w:tcW w:w="373" w:type="dxa"/>
                      </w:tcPr>
                      <w:p w14:paraId="03D88694" w14:textId="77777777" w:rsidR="00214378" w:rsidRPr="001E11AF" w:rsidRDefault="00214378" w:rsidP="00214378">
                        <w:pPr>
                          <w:rPr>
                            <w:rFonts w:ascii="Arial" w:hAnsi="Arial" w:cs="Arial"/>
                            <w:i/>
                            <w:sz w:val="20"/>
                            <w:szCs w:val="20"/>
                            <w:highlight w:val="yellow"/>
                          </w:rPr>
                        </w:pPr>
                      </w:p>
                    </w:tc>
                    <w:tc>
                      <w:tcPr>
                        <w:tcW w:w="373" w:type="dxa"/>
                      </w:tcPr>
                      <w:p w14:paraId="24AF92B1" w14:textId="77777777" w:rsidR="00214378" w:rsidRPr="001E11AF" w:rsidRDefault="00214378" w:rsidP="00214378">
                        <w:pPr>
                          <w:rPr>
                            <w:rFonts w:ascii="Arial" w:hAnsi="Arial" w:cs="Arial"/>
                            <w:i/>
                            <w:sz w:val="20"/>
                            <w:szCs w:val="20"/>
                            <w:highlight w:val="yellow"/>
                          </w:rPr>
                        </w:pPr>
                      </w:p>
                    </w:tc>
                    <w:tc>
                      <w:tcPr>
                        <w:tcW w:w="373" w:type="dxa"/>
                      </w:tcPr>
                      <w:p w14:paraId="7E9B493E" w14:textId="77777777" w:rsidR="00214378" w:rsidRPr="001E11AF" w:rsidRDefault="00214378" w:rsidP="00214378">
                        <w:pPr>
                          <w:rPr>
                            <w:rFonts w:ascii="Arial" w:hAnsi="Arial" w:cs="Arial"/>
                            <w:i/>
                            <w:sz w:val="20"/>
                            <w:szCs w:val="20"/>
                            <w:highlight w:val="yellow"/>
                          </w:rPr>
                        </w:pPr>
                      </w:p>
                    </w:tc>
                    <w:tc>
                      <w:tcPr>
                        <w:tcW w:w="373" w:type="dxa"/>
                      </w:tcPr>
                      <w:p w14:paraId="2655D187" w14:textId="77777777" w:rsidR="00214378" w:rsidRPr="001E11AF" w:rsidRDefault="00214378" w:rsidP="00214378">
                        <w:pPr>
                          <w:rPr>
                            <w:rFonts w:ascii="Arial" w:hAnsi="Arial" w:cs="Arial"/>
                            <w:i/>
                            <w:sz w:val="20"/>
                            <w:szCs w:val="20"/>
                            <w:highlight w:val="yellow"/>
                          </w:rPr>
                        </w:pPr>
                      </w:p>
                    </w:tc>
                  </w:tr>
                </w:tbl>
                <w:p w14:paraId="3DF3C529" w14:textId="77777777" w:rsidR="00214378" w:rsidRPr="001E11AF" w:rsidRDefault="00214378" w:rsidP="00214378">
                  <w:pPr>
                    <w:rPr>
                      <w:rFonts w:ascii="Arial" w:hAnsi="Arial" w:cs="Arial"/>
                      <w:sz w:val="20"/>
                      <w:szCs w:val="20"/>
                      <w:highlight w:val="yellow"/>
                    </w:rPr>
                  </w:pPr>
                </w:p>
              </w:tc>
            </w:tr>
          </w:tbl>
          <w:p w14:paraId="59973C9B" w14:textId="77777777" w:rsidR="00214378" w:rsidRPr="00F67237" w:rsidRDefault="00214378" w:rsidP="00214378">
            <w:pPr>
              <w:rPr>
                <w:rFonts w:ascii="Arial" w:hAnsi="Arial" w:cs="Arial"/>
                <w:sz w:val="20"/>
                <w:szCs w:val="20"/>
              </w:rPr>
            </w:pPr>
          </w:p>
        </w:tc>
      </w:tr>
      <w:tr w:rsidR="00214378" w:rsidRPr="00F67237" w14:paraId="271F30C0" w14:textId="77777777" w:rsidTr="00F901D6">
        <w:tblPrEx>
          <w:tblCellMar>
            <w:top w:w="108" w:type="dxa"/>
            <w:bottom w:w="108" w:type="dxa"/>
          </w:tblCellMar>
        </w:tblPrEx>
        <w:trPr>
          <w:trHeight w:val="333"/>
        </w:trPr>
        <w:tc>
          <w:tcPr>
            <w:tcW w:w="895" w:type="dxa"/>
            <w:gridSpan w:val="2"/>
          </w:tcPr>
          <w:p w14:paraId="18F5B807" w14:textId="77777777" w:rsidR="00214378" w:rsidRPr="00F67237" w:rsidRDefault="00214378" w:rsidP="00214378">
            <w:pPr>
              <w:rPr>
                <w:rFonts w:ascii="Arial" w:hAnsi="Arial" w:cs="Arial"/>
                <w:sz w:val="20"/>
                <w:szCs w:val="20"/>
              </w:rPr>
            </w:pPr>
            <w:r w:rsidRPr="00F67237">
              <w:rPr>
                <w:rFonts w:ascii="Arial" w:hAnsi="Arial" w:cs="Arial"/>
                <w:sz w:val="20"/>
                <w:szCs w:val="20"/>
              </w:rPr>
              <w:lastRenderedPageBreak/>
              <w:t>20</w:t>
            </w:r>
          </w:p>
        </w:tc>
        <w:tc>
          <w:tcPr>
            <w:tcW w:w="8393" w:type="dxa"/>
            <w:gridSpan w:val="4"/>
            <w:tcBorders>
              <w:bottom w:val="single" w:sz="4" w:space="0" w:color="auto"/>
            </w:tcBorders>
          </w:tcPr>
          <w:p w14:paraId="1684DDC4" w14:textId="61E14B46" w:rsidR="004C13EB" w:rsidRPr="00F67237" w:rsidRDefault="00214378" w:rsidP="004C13EB">
            <w:pPr>
              <w:rPr>
                <w:rFonts w:ascii="Arial" w:hAnsi="Arial" w:cs="Arial"/>
                <w:sz w:val="20"/>
                <w:szCs w:val="20"/>
              </w:rPr>
            </w:pPr>
            <w:r w:rsidRPr="00F67237">
              <w:rPr>
                <w:rFonts w:ascii="Arial" w:hAnsi="Arial" w:cs="Arial"/>
                <w:sz w:val="20"/>
                <w:szCs w:val="20"/>
              </w:rPr>
              <w:t>Did you make a VAT payment in the last year?</w:t>
            </w:r>
            <w:r w:rsidR="004C13EB" w:rsidRPr="00F67237">
              <w:rPr>
                <w:rFonts w:ascii="Arial" w:hAnsi="Arial" w:cs="Arial"/>
                <w:sz w:val="20"/>
                <w:szCs w:val="20"/>
              </w:rPr>
              <w:t xml:space="preserve"> </w:t>
            </w:r>
            <w:r w:rsidR="004C13EB" w:rsidRPr="00F67237">
              <w:rPr>
                <w:rFonts w:ascii="Nyala" w:hAnsi="Nyala" w:cs="Nyala"/>
                <w:sz w:val="20"/>
                <w:szCs w:val="20"/>
              </w:rPr>
              <w:t>ባለፈው</w:t>
            </w:r>
            <w:r w:rsidR="004C13EB" w:rsidRPr="00F67237">
              <w:rPr>
                <w:rFonts w:ascii="Arial" w:hAnsi="Arial" w:cs="Arial"/>
                <w:sz w:val="20"/>
                <w:szCs w:val="20"/>
              </w:rPr>
              <w:t xml:space="preserve"> </w:t>
            </w:r>
            <w:r w:rsidR="004C13EB" w:rsidRPr="00F67237">
              <w:rPr>
                <w:rFonts w:ascii="Nyala" w:hAnsi="Nyala" w:cs="Nyala"/>
                <w:sz w:val="20"/>
                <w:szCs w:val="20"/>
              </w:rPr>
              <w:t>አመት</w:t>
            </w:r>
            <w:r w:rsidR="004C13EB" w:rsidRPr="00F67237">
              <w:rPr>
                <w:rFonts w:ascii="Arial" w:hAnsi="Arial" w:cs="Arial"/>
                <w:sz w:val="20"/>
                <w:szCs w:val="20"/>
              </w:rPr>
              <w:t xml:space="preserve"> </w:t>
            </w:r>
            <w:r w:rsidR="004C13EB" w:rsidRPr="00F67237">
              <w:rPr>
                <w:rFonts w:ascii="Nyala" w:hAnsi="Nyala" w:cs="Nyala"/>
                <w:sz w:val="20"/>
                <w:szCs w:val="20"/>
              </w:rPr>
              <w:t>ተጨማሪ</w:t>
            </w:r>
            <w:r w:rsidR="004C13EB" w:rsidRPr="00F67237">
              <w:rPr>
                <w:rFonts w:ascii="Arial" w:hAnsi="Arial" w:cs="Arial"/>
                <w:sz w:val="20"/>
                <w:szCs w:val="20"/>
              </w:rPr>
              <w:t xml:space="preserve"> </w:t>
            </w:r>
            <w:r w:rsidR="004C13EB" w:rsidRPr="00F67237">
              <w:rPr>
                <w:rFonts w:ascii="Nyala" w:hAnsi="Nyala" w:cs="Nyala"/>
                <w:sz w:val="20"/>
                <w:szCs w:val="20"/>
              </w:rPr>
              <w:t>እሴት</w:t>
            </w:r>
            <w:r w:rsidR="004C13EB" w:rsidRPr="00F67237">
              <w:rPr>
                <w:rFonts w:ascii="Arial" w:hAnsi="Arial" w:cs="Arial"/>
                <w:sz w:val="20"/>
                <w:szCs w:val="20"/>
              </w:rPr>
              <w:t xml:space="preserve"> </w:t>
            </w:r>
            <w:r w:rsidR="004C13EB" w:rsidRPr="00F67237">
              <w:rPr>
                <w:rFonts w:ascii="Nyala" w:hAnsi="Nyala" w:cs="Nyala"/>
                <w:sz w:val="20"/>
                <w:szCs w:val="20"/>
              </w:rPr>
              <w:t>ታክስ</w:t>
            </w:r>
            <w:r w:rsidR="004C13EB" w:rsidRPr="00F67237">
              <w:rPr>
                <w:rFonts w:ascii="Arial" w:hAnsi="Arial" w:cs="Arial"/>
                <w:sz w:val="20"/>
                <w:szCs w:val="20"/>
              </w:rPr>
              <w:t xml:space="preserve"> </w:t>
            </w:r>
            <w:r w:rsidR="004C13EB" w:rsidRPr="00F67237">
              <w:rPr>
                <w:rFonts w:ascii="Nyala" w:hAnsi="Nyala" w:cs="Nyala"/>
                <w:sz w:val="20"/>
                <w:szCs w:val="20"/>
              </w:rPr>
              <w:t>ከፍለው</w:t>
            </w:r>
            <w:r w:rsidR="004C13EB" w:rsidRPr="00F67237">
              <w:rPr>
                <w:rFonts w:ascii="Arial" w:hAnsi="Arial" w:cs="Arial"/>
                <w:sz w:val="20"/>
                <w:szCs w:val="20"/>
              </w:rPr>
              <w:t xml:space="preserve"> </w:t>
            </w:r>
            <w:r w:rsidR="004C13EB" w:rsidRPr="00F67237">
              <w:rPr>
                <w:rFonts w:ascii="Nyala" w:hAnsi="Nyala" w:cs="Nyala"/>
                <w:sz w:val="20"/>
                <w:szCs w:val="20"/>
              </w:rPr>
              <w:t>ነበር</w:t>
            </w:r>
            <w:r w:rsidR="004C13EB" w:rsidRPr="00F67237">
              <w:rPr>
                <w:rFonts w:ascii="Arial" w:hAnsi="Arial" w:cs="Arial"/>
                <w:sz w:val="20"/>
                <w:szCs w:val="20"/>
              </w:rPr>
              <w:t>?</w:t>
            </w:r>
          </w:p>
          <w:p w14:paraId="023C60A1" w14:textId="77777777" w:rsidR="004C13EB" w:rsidRPr="00F67237" w:rsidRDefault="004C13EB" w:rsidP="004C13EB">
            <w:pPr>
              <w:rPr>
                <w:rFonts w:ascii="Arial" w:hAnsi="Arial" w:cs="Arial"/>
                <w:sz w:val="20"/>
                <w:szCs w:val="20"/>
              </w:rPr>
            </w:pPr>
            <w:r w:rsidRPr="00F67237">
              <w:rPr>
                <w:rFonts w:ascii="Arial" w:hAnsi="Arial" w:cs="Arial"/>
                <w:sz w:val="20"/>
                <w:szCs w:val="20"/>
              </w:rPr>
              <w:t xml:space="preserve">1 = Yes/ </w:t>
            </w:r>
            <w:r w:rsidRPr="00F67237">
              <w:rPr>
                <w:rFonts w:ascii="Nyala" w:hAnsi="Nyala" w:cs="Nyala"/>
                <w:sz w:val="20"/>
                <w:szCs w:val="20"/>
              </w:rPr>
              <w:t>አዎን</w:t>
            </w:r>
          </w:p>
          <w:p w14:paraId="70D143B3" w14:textId="12282868" w:rsidR="00214378" w:rsidRPr="00F67237" w:rsidRDefault="004C13EB" w:rsidP="00214378">
            <w:pPr>
              <w:rPr>
                <w:rFonts w:ascii="Arial" w:hAnsi="Arial" w:cs="Arial"/>
                <w:sz w:val="20"/>
                <w:szCs w:val="20"/>
              </w:rPr>
            </w:pPr>
            <w:r w:rsidRPr="00F67237">
              <w:rPr>
                <w:rFonts w:ascii="Arial" w:hAnsi="Arial" w:cs="Arial"/>
                <w:sz w:val="20"/>
                <w:szCs w:val="20"/>
              </w:rPr>
              <w:t xml:space="preserve">2 = No/ </w:t>
            </w:r>
            <w:r w:rsidRPr="00F67237">
              <w:rPr>
                <w:rFonts w:ascii="Nyala" w:hAnsi="Nyala" w:cs="Nyala"/>
                <w:sz w:val="20"/>
                <w:szCs w:val="20"/>
              </w:rPr>
              <w:t>አልከፈልኩም</w:t>
            </w:r>
            <w:r w:rsidRPr="00F67237">
              <w:rPr>
                <w:rFonts w:ascii="Arial" w:hAnsi="Arial" w:cs="Arial"/>
                <w:sz w:val="20"/>
                <w:szCs w:val="20"/>
              </w:rPr>
              <w:t xml:space="preserve"> </w:t>
            </w:r>
            <w:r w:rsidRPr="00F67237">
              <w:rPr>
                <w:rFonts w:ascii="Arial" w:hAnsi="Arial" w:cs="Arial"/>
                <w:b/>
                <w:i/>
                <w:sz w:val="20"/>
                <w:szCs w:val="20"/>
              </w:rPr>
              <w:t xml:space="preserve">(Go directly to question 22/ </w:t>
            </w:r>
            <w:r w:rsidRPr="00F67237">
              <w:rPr>
                <w:rFonts w:ascii="Nyala" w:hAnsi="Nyala" w:cs="Nyala"/>
                <w:b/>
                <w:i/>
                <w:sz w:val="20"/>
                <w:szCs w:val="20"/>
              </w:rPr>
              <w:t>ወደ</w:t>
            </w:r>
            <w:r w:rsidRPr="00F67237">
              <w:rPr>
                <w:rFonts w:ascii="Arial" w:hAnsi="Arial" w:cs="Arial"/>
                <w:b/>
                <w:i/>
                <w:sz w:val="20"/>
                <w:szCs w:val="20"/>
              </w:rPr>
              <w:t xml:space="preserve"> </w:t>
            </w:r>
            <w:r w:rsidRPr="00F67237">
              <w:rPr>
                <w:rFonts w:ascii="Nyala" w:hAnsi="Nyala" w:cs="Nyala"/>
                <w:b/>
                <w:i/>
                <w:sz w:val="20"/>
                <w:szCs w:val="20"/>
              </w:rPr>
              <w:t>ጥያቄ</w:t>
            </w:r>
            <w:r w:rsidRPr="00F67237">
              <w:rPr>
                <w:rFonts w:ascii="Arial" w:hAnsi="Arial" w:cs="Arial"/>
                <w:b/>
                <w:i/>
                <w:sz w:val="20"/>
                <w:szCs w:val="20"/>
              </w:rPr>
              <w:t xml:space="preserve"> </w:t>
            </w:r>
            <w:r w:rsidRPr="00F67237">
              <w:rPr>
                <w:rFonts w:ascii="Nyala" w:hAnsi="Nyala" w:cs="Nyala"/>
                <w:b/>
                <w:i/>
                <w:sz w:val="20"/>
                <w:szCs w:val="20"/>
              </w:rPr>
              <w:t>ቁጥር</w:t>
            </w:r>
            <w:r w:rsidRPr="00F67237">
              <w:rPr>
                <w:rFonts w:ascii="Arial" w:hAnsi="Arial" w:cs="Arial"/>
                <w:b/>
                <w:i/>
                <w:sz w:val="20"/>
                <w:szCs w:val="20"/>
              </w:rPr>
              <w:t xml:space="preserve">  22 </w:t>
            </w:r>
            <w:r w:rsidRPr="00F67237">
              <w:rPr>
                <w:rFonts w:ascii="Nyala" w:hAnsi="Nyala" w:cs="Nyala"/>
                <w:b/>
                <w:i/>
                <w:sz w:val="20"/>
                <w:szCs w:val="20"/>
              </w:rPr>
              <w:t>ይለፉ</w:t>
            </w:r>
            <w:r w:rsidRPr="00F67237">
              <w:rPr>
                <w:rFonts w:ascii="Arial" w:hAnsi="Arial" w:cs="Arial"/>
                <w:b/>
                <w:i/>
                <w:sz w:val="20"/>
                <w:szCs w:val="20"/>
              </w:rPr>
              <w:t xml:space="preserve"> )</w:t>
            </w:r>
          </w:p>
        </w:tc>
      </w:tr>
      <w:tr w:rsidR="00214378" w:rsidRPr="00F67237" w14:paraId="17783960" w14:textId="77777777" w:rsidTr="002E3ADB">
        <w:tblPrEx>
          <w:tblCellMar>
            <w:top w:w="108" w:type="dxa"/>
            <w:bottom w:w="108" w:type="dxa"/>
          </w:tblCellMar>
        </w:tblPrEx>
        <w:trPr>
          <w:trHeight w:val="1003"/>
        </w:trPr>
        <w:tc>
          <w:tcPr>
            <w:tcW w:w="895" w:type="dxa"/>
            <w:gridSpan w:val="2"/>
          </w:tcPr>
          <w:p w14:paraId="729E0000" w14:textId="77777777" w:rsidR="00214378" w:rsidRPr="00F67237" w:rsidRDefault="00214378" w:rsidP="00214378">
            <w:pPr>
              <w:rPr>
                <w:rFonts w:ascii="Arial" w:hAnsi="Arial" w:cs="Arial"/>
                <w:sz w:val="20"/>
                <w:szCs w:val="20"/>
              </w:rPr>
            </w:pPr>
            <w:r w:rsidRPr="00F67237">
              <w:rPr>
                <w:rFonts w:ascii="Arial" w:hAnsi="Arial" w:cs="Arial"/>
                <w:sz w:val="20"/>
                <w:szCs w:val="20"/>
              </w:rPr>
              <w:t>21</w:t>
            </w:r>
          </w:p>
        </w:tc>
        <w:tc>
          <w:tcPr>
            <w:tcW w:w="8393" w:type="dxa"/>
            <w:gridSpan w:val="4"/>
            <w:tcBorders>
              <w:bottom w:val="single" w:sz="4" w:space="0" w:color="auto"/>
            </w:tcBorders>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83"/>
              <w:gridCol w:w="4594"/>
            </w:tblGrid>
            <w:tr w:rsidR="00214378" w:rsidRPr="00F67237" w14:paraId="4738D678" w14:textId="77777777" w:rsidTr="007B3BC2">
              <w:trPr>
                <w:trHeight w:hRule="exact" w:val="567"/>
              </w:trPr>
              <w:tc>
                <w:tcPr>
                  <w:tcW w:w="2191" w:type="pct"/>
                  <w:shd w:val="clear" w:color="auto" w:fill="auto"/>
                  <w:vAlign w:val="center"/>
                </w:tcPr>
                <w:p w14:paraId="4541610B" w14:textId="77777777" w:rsidR="00D617A2" w:rsidRPr="00F67237" w:rsidRDefault="00214378" w:rsidP="00214378">
                  <w:pPr>
                    <w:rPr>
                      <w:rFonts w:ascii="Arial" w:hAnsi="Arial" w:cs="Arial"/>
                      <w:sz w:val="20"/>
                      <w:szCs w:val="20"/>
                    </w:rPr>
                  </w:pPr>
                  <w:r w:rsidRPr="00F67237">
                    <w:rPr>
                      <w:rFonts w:ascii="Arial" w:hAnsi="Arial" w:cs="Arial"/>
                      <w:sz w:val="20"/>
                      <w:szCs w:val="20"/>
                    </w:rPr>
                    <w:t>What was the amount of your VAT payment for the last year?</w:t>
                  </w:r>
                  <w:r w:rsidR="002E3ADB" w:rsidRPr="00F67237">
                    <w:rPr>
                      <w:rFonts w:ascii="Arial" w:hAnsi="Arial" w:cs="Arial"/>
                      <w:sz w:val="20"/>
                      <w:szCs w:val="20"/>
                    </w:rPr>
                    <w:t xml:space="preserve"> </w:t>
                  </w:r>
                  <w:r w:rsidR="002E3ADB" w:rsidRPr="00F67237">
                    <w:rPr>
                      <w:rFonts w:ascii="Nyala" w:hAnsi="Nyala" w:cs="Nyala"/>
                      <w:sz w:val="20"/>
                      <w:szCs w:val="20"/>
                    </w:rPr>
                    <w:t>ባለፈው</w:t>
                  </w:r>
                  <w:r w:rsidR="002E3ADB" w:rsidRPr="00F67237">
                    <w:rPr>
                      <w:rFonts w:ascii="Arial" w:hAnsi="Arial" w:cs="Arial"/>
                      <w:sz w:val="20"/>
                      <w:szCs w:val="20"/>
                    </w:rPr>
                    <w:t xml:space="preserve"> </w:t>
                  </w:r>
                  <w:r w:rsidR="002E3ADB" w:rsidRPr="00F67237">
                    <w:rPr>
                      <w:rFonts w:ascii="Nyala" w:hAnsi="Nyala" w:cs="Nyala"/>
                      <w:sz w:val="20"/>
                      <w:szCs w:val="20"/>
                    </w:rPr>
                    <w:t>አመት</w:t>
                  </w:r>
                  <w:r w:rsidR="002E3ADB" w:rsidRPr="00F67237">
                    <w:rPr>
                      <w:rFonts w:ascii="Arial" w:hAnsi="Arial" w:cs="Arial"/>
                      <w:sz w:val="20"/>
                      <w:szCs w:val="20"/>
                    </w:rPr>
                    <w:t xml:space="preserve"> </w:t>
                  </w:r>
                </w:p>
                <w:p w14:paraId="640F588E" w14:textId="7834C7D9" w:rsidR="002E3ADB" w:rsidRPr="00F67237" w:rsidRDefault="002E3ADB" w:rsidP="00214378">
                  <w:pPr>
                    <w:rPr>
                      <w:rFonts w:ascii="Arial" w:hAnsi="Arial" w:cs="Arial"/>
                      <w:sz w:val="20"/>
                      <w:szCs w:val="20"/>
                    </w:rPr>
                  </w:pPr>
                  <w:r w:rsidRPr="00F67237">
                    <w:rPr>
                      <w:rFonts w:ascii="Nyala" w:hAnsi="Nyala" w:cs="Nyala"/>
                      <w:sz w:val="20"/>
                      <w:szCs w:val="20"/>
                    </w:rPr>
                    <w:t>የተጨማሪ</w:t>
                  </w:r>
                  <w:r w:rsidRPr="00F67237">
                    <w:rPr>
                      <w:rFonts w:ascii="Arial" w:hAnsi="Arial" w:cs="Arial"/>
                      <w:sz w:val="20"/>
                      <w:szCs w:val="20"/>
                    </w:rPr>
                    <w:t xml:space="preserve"> </w:t>
                  </w:r>
                  <w:r w:rsidRPr="00F67237">
                    <w:rPr>
                      <w:rFonts w:ascii="Nyala" w:hAnsi="Nyala" w:cs="Nyala"/>
                      <w:sz w:val="20"/>
                      <w:szCs w:val="20"/>
                    </w:rPr>
                    <w:t>እሴት</w:t>
                  </w:r>
                  <w:r w:rsidRPr="00F67237">
                    <w:rPr>
                      <w:rFonts w:ascii="Arial" w:hAnsi="Arial" w:cs="Arial"/>
                      <w:sz w:val="20"/>
                      <w:szCs w:val="20"/>
                    </w:rPr>
                    <w:t xml:space="preserve"> </w:t>
                  </w:r>
                  <w:r w:rsidRPr="00F67237">
                    <w:rPr>
                      <w:rFonts w:ascii="Nyala" w:hAnsi="Nyala" w:cs="Nyala"/>
                      <w:sz w:val="20"/>
                      <w:szCs w:val="20"/>
                    </w:rPr>
                    <w:t>ታክሱ</w:t>
                  </w:r>
                  <w:r w:rsidRPr="00F67237">
                    <w:rPr>
                      <w:rFonts w:ascii="Arial" w:hAnsi="Arial" w:cs="Arial"/>
                      <w:sz w:val="20"/>
                      <w:szCs w:val="20"/>
                    </w:rPr>
                    <w:t xml:space="preserve"> </w:t>
                  </w:r>
                  <w:r w:rsidRPr="00F67237">
                    <w:rPr>
                      <w:rFonts w:ascii="Nyala" w:hAnsi="Nyala" w:cs="Nyala"/>
                      <w:sz w:val="20"/>
                      <w:szCs w:val="20"/>
                    </w:rPr>
                    <w:t>ክፍያ</w:t>
                  </w:r>
                  <w:r w:rsidRPr="00F67237">
                    <w:rPr>
                      <w:rFonts w:ascii="Arial" w:hAnsi="Arial" w:cs="Arial"/>
                      <w:sz w:val="20"/>
                      <w:szCs w:val="20"/>
                    </w:rPr>
                    <w:t xml:space="preserve"> </w:t>
                  </w:r>
                  <w:r w:rsidRPr="00F67237">
                    <w:rPr>
                      <w:rFonts w:ascii="Nyala" w:hAnsi="Nyala" w:cs="Nyala"/>
                      <w:sz w:val="20"/>
                      <w:szCs w:val="20"/>
                    </w:rPr>
                    <w:t>መጠን</w:t>
                  </w:r>
                  <w:r w:rsidRPr="00F67237">
                    <w:rPr>
                      <w:rFonts w:ascii="Arial" w:hAnsi="Arial" w:cs="Arial"/>
                      <w:sz w:val="20"/>
                      <w:szCs w:val="20"/>
                    </w:rPr>
                    <w:t xml:space="preserve"> </w:t>
                  </w:r>
                  <w:r w:rsidRPr="00F67237">
                    <w:rPr>
                      <w:rFonts w:ascii="Nyala" w:hAnsi="Nyala" w:cs="Nyala"/>
                      <w:sz w:val="20"/>
                      <w:szCs w:val="20"/>
                    </w:rPr>
                    <w:t>ምን</w:t>
                  </w:r>
                  <w:r w:rsidRPr="00F67237">
                    <w:rPr>
                      <w:rFonts w:ascii="Arial" w:hAnsi="Arial" w:cs="Arial"/>
                      <w:sz w:val="20"/>
                      <w:szCs w:val="20"/>
                    </w:rPr>
                    <w:t xml:space="preserve"> </w:t>
                  </w:r>
                  <w:r w:rsidRPr="00F67237">
                    <w:rPr>
                      <w:rFonts w:ascii="Nyala" w:hAnsi="Nyala" w:cs="Nyala"/>
                      <w:sz w:val="20"/>
                      <w:szCs w:val="20"/>
                    </w:rPr>
                    <w:t>ያህል</w:t>
                  </w:r>
                  <w:r w:rsidRPr="00F67237">
                    <w:rPr>
                      <w:rFonts w:ascii="Arial" w:hAnsi="Arial" w:cs="Arial"/>
                      <w:sz w:val="20"/>
                      <w:szCs w:val="20"/>
                    </w:rPr>
                    <w:t xml:space="preserve"> </w:t>
                  </w:r>
                </w:p>
                <w:p w14:paraId="16333C54" w14:textId="77777777" w:rsidR="002E3ADB" w:rsidRPr="00F67237" w:rsidRDefault="002E3ADB" w:rsidP="00214378">
                  <w:pPr>
                    <w:rPr>
                      <w:rFonts w:ascii="Arial" w:hAnsi="Arial" w:cs="Arial"/>
                      <w:sz w:val="20"/>
                      <w:szCs w:val="20"/>
                    </w:rPr>
                  </w:pPr>
                </w:p>
                <w:p w14:paraId="3273006E" w14:textId="3BC52BEF" w:rsidR="00214378" w:rsidRPr="00F67237" w:rsidRDefault="002E3ADB" w:rsidP="00214378">
                  <w:pPr>
                    <w:rPr>
                      <w:rFonts w:ascii="Arial" w:hAnsi="Arial" w:cs="Arial"/>
                      <w:sz w:val="20"/>
                      <w:szCs w:val="20"/>
                    </w:rPr>
                  </w:pPr>
                  <w:r w:rsidRPr="00F67237">
                    <w:rPr>
                      <w:rFonts w:ascii="Nyala" w:hAnsi="Nyala" w:cs="Nyala"/>
                      <w:sz w:val="20"/>
                      <w:szCs w:val="20"/>
                    </w:rPr>
                    <w:t>ነበር</w:t>
                  </w:r>
                  <w:r w:rsidRPr="00F67237">
                    <w:rPr>
                      <w:rFonts w:ascii="Arial" w:hAnsi="Arial" w:cs="Arial"/>
                      <w:sz w:val="20"/>
                      <w:szCs w:val="20"/>
                    </w:rPr>
                    <w:t>?</w:t>
                  </w:r>
                </w:p>
              </w:tc>
              <w:tc>
                <w:tcPr>
                  <w:tcW w:w="2809" w:type="pct"/>
                  <w:shd w:val="clear" w:color="auto" w:fill="auto"/>
                  <w:vAlign w:val="center"/>
                </w:tcPr>
                <w:tbl>
                  <w:tblPr>
                    <w:tblStyle w:val="TableGrid"/>
                    <w:tblpPr w:leftFromText="180" w:rightFromText="180" w:vertAnchor="text" w:horzAnchor="margin" w:tblpXSpec="center" w:tblpY="-51"/>
                    <w:tblOverlap w:val="never"/>
                    <w:tblW w:w="0" w:type="auto"/>
                    <w:tblLayout w:type="fixed"/>
                    <w:tblLook w:val="04A0" w:firstRow="1" w:lastRow="0" w:firstColumn="1" w:lastColumn="0" w:noHBand="0" w:noVBand="1"/>
                  </w:tblPr>
                  <w:tblGrid>
                    <w:gridCol w:w="374"/>
                    <w:gridCol w:w="374"/>
                    <w:gridCol w:w="374"/>
                    <w:gridCol w:w="374"/>
                    <w:gridCol w:w="373"/>
                    <w:gridCol w:w="373"/>
                    <w:gridCol w:w="373"/>
                    <w:gridCol w:w="373"/>
                  </w:tblGrid>
                  <w:tr w:rsidR="00214378" w:rsidRPr="00F67237" w14:paraId="37113B84" w14:textId="77777777" w:rsidTr="007B3BC2">
                    <w:tc>
                      <w:tcPr>
                        <w:tcW w:w="374" w:type="dxa"/>
                      </w:tcPr>
                      <w:p w14:paraId="00E43C54" w14:textId="77777777" w:rsidR="00214378" w:rsidRPr="00F67237" w:rsidRDefault="00214378" w:rsidP="00214378">
                        <w:pPr>
                          <w:ind w:left="1440" w:hanging="1440"/>
                          <w:rPr>
                            <w:rFonts w:ascii="Arial" w:hAnsi="Arial" w:cs="Arial"/>
                            <w:sz w:val="20"/>
                            <w:szCs w:val="20"/>
                          </w:rPr>
                        </w:pPr>
                        <w:r w:rsidRPr="00F67237">
                          <w:rPr>
                            <w:rFonts w:ascii="Arial" w:hAnsi="Arial" w:cs="Arial"/>
                            <w:sz w:val="20"/>
                            <w:szCs w:val="20"/>
                          </w:rPr>
                          <w:t>Birr</w:t>
                        </w:r>
                      </w:p>
                    </w:tc>
                    <w:tc>
                      <w:tcPr>
                        <w:tcW w:w="374" w:type="dxa"/>
                      </w:tcPr>
                      <w:p w14:paraId="4EEB171D" w14:textId="77777777" w:rsidR="00214378" w:rsidRPr="00F67237" w:rsidRDefault="00214378" w:rsidP="00214378">
                        <w:pPr>
                          <w:rPr>
                            <w:rFonts w:ascii="Arial" w:hAnsi="Arial" w:cs="Arial"/>
                            <w:sz w:val="20"/>
                            <w:szCs w:val="20"/>
                          </w:rPr>
                        </w:pPr>
                      </w:p>
                    </w:tc>
                    <w:tc>
                      <w:tcPr>
                        <w:tcW w:w="374" w:type="dxa"/>
                      </w:tcPr>
                      <w:p w14:paraId="2BE2A102" w14:textId="77777777" w:rsidR="00214378" w:rsidRPr="00F67237" w:rsidRDefault="00214378" w:rsidP="00214378">
                        <w:pPr>
                          <w:rPr>
                            <w:rFonts w:ascii="Arial" w:hAnsi="Arial" w:cs="Arial"/>
                            <w:sz w:val="20"/>
                            <w:szCs w:val="20"/>
                          </w:rPr>
                        </w:pPr>
                      </w:p>
                    </w:tc>
                    <w:tc>
                      <w:tcPr>
                        <w:tcW w:w="374" w:type="dxa"/>
                      </w:tcPr>
                      <w:p w14:paraId="30479721" w14:textId="77777777" w:rsidR="00214378" w:rsidRPr="00F67237" w:rsidRDefault="00214378" w:rsidP="00214378">
                        <w:pPr>
                          <w:rPr>
                            <w:rFonts w:ascii="Arial" w:hAnsi="Arial" w:cs="Arial"/>
                            <w:sz w:val="20"/>
                            <w:szCs w:val="20"/>
                          </w:rPr>
                        </w:pPr>
                      </w:p>
                    </w:tc>
                    <w:tc>
                      <w:tcPr>
                        <w:tcW w:w="373" w:type="dxa"/>
                      </w:tcPr>
                      <w:p w14:paraId="457D98D1" w14:textId="77777777" w:rsidR="00214378" w:rsidRPr="00F67237" w:rsidRDefault="00214378" w:rsidP="00214378">
                        <w:pPr>
                          <w:rPr>
                            <w:rFonts w:ascii="Arial" w:hAnsi="Arial" w:cs="Arial"/>
                            <w:i/>
                            <w:sz w:val="20"/>
                            <w:szCs w:val="20"/>
                          </w:rPr>
                        </w:pPr>
                      </w:p>
                    </w:tc>
                    <w:tc>
                      <w:tcPr>
                        <w:tcW w:w="373" w:type="dxa"/>
                      </w:tcPr>
                      <w:p w14:paraId="7E5C5CDE" w14:textId="77777777" w:rsidR="00214378" w:rsidRPr="00F67237" w:rsidRDefault="00214378" w:rsidP="00214378">
                        <w:pPr>
                          <w:rPr>
                            <w:rFonts w:ascii="Arial" w:hAnsi="Arial" w:cs="Arial"/>
                            <w:i/>
                            <w:sz w:val="20"/>
                            <w:szCs w:val="20"/>
                          </w:rPr>
                        </w:pPr>
                      </w:p>
                    </w:tc>
                    <w:tc>
                      <w:tcPr>
                        <w:tcW w:w="373" w:type="dxa"/>
                      </w:tcPr>
                      <w:p w14:paraId="3863B3C6" w14:textId="77777777" w:rsidR="00214378" w:rsidRPr="00F67237" w:rsidRDefault="00214378" w:rsidP="00214378">
                        <w:pPr>
                          <w:rPr>
                            <w:rFonts w:ascii="Arial" w:hAnsi="Arial" w:cs="Arial"/>
                            <w:i/>
                            <w:sz w:val="20"/>
                            <w:szCs w:val="20"/>
                          </w:rPr>
                        </w:pPr>
                      </w:p>
                    </w:tc>
                    <w:tc>
                      <w:tcPr>
                        <w:tcW w:w="373" w:type="dxa"/>
                      </w:tcPr>
                      <w:p w14:paraId="63F487F9" w14:textId="77777777" w:rsidR="00214378" w:rsidRPr="00F67237" w:rsidRDefault="00214378" w:rsidP="00214378">
                        <w:pPr>
                          <w:rPr>
                            <w:rFonts w:ascii="Arial" w:hAnsi="Arial" w:cs="Arial"/>
                            <w:i/>
                            <w:sz w:val="20"/>
                            <w:szCs w:val="20"/>
                          </w:rPr>
                        </w:pPr>
                      </w:p>
                    </w:tc>
                  </w:tr>
                </w:tbl>
                <w:p w14:paraId="2B250B8C" w14:textId="77777777" w:rsidR="00214378" w:rsidRPr="00F67237" w:rsidRDefault="00214378" w:rsidP="00214378">
                  <w:pPr>
                    <w:rPr>
                      <w:rFonts w:ascii="Arial" w:hAnsi="Arial" w:cs="Arial"/>
                      <w:sz w:val="20"/>
                      <w:szCs w:val="20"/>
                    </w:rPr>
                  </w:pPr>
                </w:p>
              </w:tc>
            </w:tr>
          </w:tbl>
          <w:p w14:paraId="6A88A6E9" w14:textId="77777777" w:rsidR="00214378" w:rsidRPr="00F67237" w:rsidRDefault="00214378" w:rsidP="00214378">
            <w:pPr>
              <w:rPr>
                <w:rFonts w:ascii="Arial" w:hAnsi="Arial" w:cs="Arial"/>
                <w:sz w:val="20"/>
                <w:szCs w:val="20"/>
              </w:rPr>
            </w:pPr>
          </w:p>
        </w:tc>
      </w:tr>
      <w:tr w:rsidR="00214378" w:rsidRPr="00F67237" w14:paraId="18B1C63F" w14:textId="77777777" w:rsidTr="00F901D6">
        <w:tblPrEx>
          <w:tblCellMar>
            <w:top w:w="108" w:type="dxa"/>
            <w:bottom w:w="108" w:type="dxa"/>
          </w:tblCellMar>
        </w:tblPrEx>
        <w:trPr>
          <w:trHeight w:val="333"/>
        </w:trPr>
        <w:tc>
          <w:tcPr>
            <w:tcW w:w="895" w:type="dxa"/>
            <w:gridSpan w:val="2"/>
          </w:tcPr>
          <w:p w14:paraId="7A3DCD98" w14:textId="77777777" w:rsidR="00214378" w:rsidRPr="00F67237" w:rsidRDefault="00214378" w:rsidP="00214378">
            <w:pPr>
              <w:rPr>
                <w:rFonts w:ascii="Arial" w:hAnsi="Arial" w:cs="Arial"/>
                <w:sz w:val="20"/>
                <w:szCs w:val="20"/>
              </w:rPr>
            </w:pPr>
            <w:r w:rsidRPr="00F67237">
              <w:rPr>
                <w:rFonts w:ascii="Arial" w:hAnsi="Arial" w:cs="Arial"/>
                <w:sz w:val="20"/>
                <w:szCs w:val="20"/>
              </w:rPr>
              <w:t>22</w:t>
            </w:r>
          </w:p>
        </w:tc>
        <w:tc>
          <w:tcPr>
            <w:tcW w:w="8393" w:type="dxa"/>
            <w:gridSpan w:val="4"/>
            <w:tcBorders>
              <w:bottom w:val="single" w:sz="4" w:space="0" w:color="auto"/>
            </w:tcBorders>
          </w:tcPr>
          <w:p w14:paraId="37ECB255" w14:textId="0E8244C4" w:rsidR="008F41CE" w:rsidRPr="00F67237" w:rsidRDefault="00214378" w:rsidP="008F41CE">
            <w:pPr>
              <w:rPr>
                <w:rFonts w:ascii="Arial" w:hAnsi="Arial" w:cs="Arial"/>
                <w:sz w:val="20"/>
                <w:szCs w:val="20"/>
              </w:rPr>
            </w:pPr>
            <w:r w:rsidRPr="00F67237">
              <w:rPr>
                <w:rFonts w:ascii="Arial" w:hAnsi="Arial" w:cs="Arial"/>
                <w:sz w:val="20"/>
                <w:szCs w:val="20"/>
              </w:rPr>
              <w:t>Do you pay yourself a regular fixed salary from your earnings?</w:t>
            </w:r>
            <w:r w:rsidR="008F41CE" w:rsidRPr="00F67237">
              <w:rPr>
                <w:rFonts w:ascii="Arial" w:hAnsi="Arial" w:cs="Arial"/>
                <w:sz w:val="20"/>
                <w:szCs w:val="20"/>
              </w:rPr>
              <w:t xml:space="preserve"> </w:t>
            </w:r>
            <w:r w:rsidR="008F41CE" w:rsidRPr="00F67237">
              <w:rPr>
                <w:rFonts w:ascii="Nyala" w:hAnsi="Nyala" w:cs="Nyala"/>
                <w:sz w:val="20"/>
                <w:szCs w:val="20"/>
              </w:rPr>
              <w:t>ከገቢዎ</w:t>
            </w:r>
            <w:r w:rsidR="008F41CE" w:rsidRPr="00F67237">
              <w:rPr>
                <w:rFonts w:ascii="Arial" w:hAnsi="Arial" w:cs="Arial"/>
                <w:sz w:val="20"/>
                <w:szCs w:val="20"/>
              </w:rPr>
              <w:t xml:space="preserve"> </w:t>
            </w:r>
            <w:r w:rsidR="008F41CE" w:rsidRPr="00F67237">
              <w:rPr>
                <w:rFonts w:ascii="Nyala" w:hAnsi="Nyala" w:cs="Nyala"/>
                <w:sz w:val="20"/>
                <w:szCs w:val="20"/>
              </w:rPr>
              <w:t>ላይ</w:t>
            </w:r>
            <w:r w:rsidR="008F41CE" w:rsidRPr="00F67237">
              <w:rPr>
                <w:rFonts w:ascii="Arial" w:hAnsi="Arial" w:cs="Arial"/>
                <w:sz w:val="20"/>
                <w:szCs w:val="20"/>
              </w:rPr>
              <w:t xml:space="preserve"> </w:t>
            </w:r>
            <w:r w:rsidR="008F41CE" w:rsidRPr="00F67237">
              <w:rPr>
                <w:rFonts w:ascii="Nyala" w:hAnsi="Nyala" w:cs="Nyala"/>
                <w:sz w:val="20"/>
                <w:szCs w:val="20"/>
              </w:rPr>
              <w:t>የተተመነ</w:t>
            </w:r>
            <w:r w:rsidR="008F41CE" w:rsidRPr="00F67237">
              <w:rPr>
                <w:rFonts w:ascii="Arial" w:hAnsi="Arial" w:cs="Arial"/>
                <w:sz w:val="20"/>
                <w:szCs w:val="20"/>
              </w:rPr>
              <w:t xml:space="preserve"> </w:t>
            </w:r>
            <w:r w:rsidR="008F41CE" w:rsidRPr="00F67237">
              <w:rPr>
                <w:rFonts w:ascii="Nyala" w:hAnsi="Nyala" w:cs="Nyala"/>
                <w:sz w:val="20"/>
                <w:szCs w:val="20"/>
              </w:rPr>
              <w:t>ደመወዝ</w:t>
            </w:r>
            <w:r w:rsidR="008F41CE" w:rsidRPr="00F67237">
              <w:rPr>
                <w:rFonts w:ascii="Arial" w:hAnsi="Arial" w:cs="Arial"/>
                <w:sz w:val="20"/>
                <w:szCs w:val="20"/>
              </w:rPr>
              <w:t xml:space="preserve"> </w:t>
            </w:r>
            <w:r w:rsidR="008F41CE" w:rsidRPr="00F67237">
              <w:rPr>
                <w:rFonts w:ascii="Nyala" w:hAnsi="Nyala" w:cs="Nyala"/>
                <w:sz w:val="20"/>
                <w:szCs w:val="20"/>
              </w:rPr>
              <w:t>ለራስዎ</w:t>
            </w:r>
            <w:r w:rsidR="008F41CE" w:rsidRPr="00F67237">
              <w:rPr>
                <w:rFonts w:ascii="Arial" w:hAnsi="Arial" w:cs="Arial"/>
                <w:sz w:val="20"/>
                <w:szCs w:val="20"/>
              </w:rPr>
              <w:t xml:space="preserve"> </w:t>
            </w:r>
            <w:r w:rsidR="008F41CE" w:rsidRPr="00F67237">
              <w:rPr>
                <w:rFonts w:ascii="Nyala" w:hAnsi="Nyala" w:cs="Nyala"/>
                <w:sz w:val="20"/>
                <w:szCs w:val="20"/>
              </w:rPr>
              <w:t>ይከፍላሉ</w:t>
            </w:r>
            <w:r w:rsidR="008F41CE" w:rsidRPr="00F67237">
              <w:rPr>
                <w:rFonts w:ascii="Arial" w:hAnsi="Arial" w:cs="Arial"/>
                <w:sz w:val="20"/>
                <w:szCs w:val="20"/>
              </w:rPr>
              <w:t>?</w:t>
            </w:r>
          </w:p>
          <w:p w14:paraId="365FEA71" w14:textId="43E68E6D" w:rsidR="00214378" w:rsidRPr="00F67237" w:rsidRDefault="008F41CE" w:rsidP="00214378">
            <w:pPr>
              <w:rPr>
                <w:rFonts w:ascii="Arial" w:hAnsi="Arial" w:cs="Arial"/>
                <w:sz w:val="20"/>
                <w:szCs w:val="20"/>
              </w:rPr>
            </w:pPr>
            <w:r w:rsidRPr="00F67237">
              <w:rPr>
                <w:rFonts w:ascii="Arial" w:hAnsi="Arial" w:cs="Arial"/>
                <w:sz w:val="20"/>
                <w:szCs w:val="20"/>
              </w:rPr>
              <w:t xml:space="preserve">1 = Yes/ </w:t>
            </w:r>
            <w:r w:rsidRPr="00F67237">
              <w:rPr>
                <w:rFonts w:ascii="Nyala" w:hAnsi="Nyala" w:cs="Nyala"/>
                <w:sz w:val="20"/>
                <w:szCs w:val="20"/>
              </w:rPr>
              <w:t>አዎን</w:t>
            </w:r>
            <w:r w:rsidR="00402324">
              <w:rPr>
                <w:rFonts w:ascii="Arial" w:hAnsi="Arial" w:cs="Arial"/>
                <w:sz w:val="20"/>
                <w:szCs w:val="20"/>
              </w:rPr>
              <w:t xml:space="preserve">        </w:t>
            </w:r>
            <w:r w:rsidRPr="00F67237">
              <w:rPr>
                <w:rFonts w:ascii="Arial" w:hAnsi="Arial" w:cs="Arial"/>
                <w:sz w:val="20"/>
                <w:szCs w:val="20"/>
              </w:rPr>
              <w:t xml:space="preserve">2 = No/ </w:t>
            </w:r>
            <w:r w:rsidRPr="00F67237">
              <w:rPr>
                <w:rFonts w:ascii="Nyala" w:hAnsi="Nyala" w:cs="Nyala"/>
                <w:sz w:val="20"/>
                <w:szCs w:val="20"/>
              </w:rPr>
              <w:t>አልከፍልም</w:t>
            </w:r>
            <w:r w:rsidRPr="00F67237">
              <w:rPr>
                <w:rFonts w:ascii="Arial" w:hAnsi="Arial" w:cs="Arial"/>
                <w:sz w:val="20"/>
                <w:szCs w:val="20"/>
              </w:rPr>
              <w:t xml:space="preserve"> </w:t>
            </w:r>
            <w:r w:rsidRPr="00F67237">
              <w:rPr>
                <w:rFonts w:ascii="Arial" w:hAnsi="Arial" w:cs="Arial"/>
                <w:b/>
                <w:i/>
                <w:sz w:val="20"/>
                <w:szCs w:val="20"/>
              </w:rPr>
              <w:t xml:space="preserve">(Go directly to question 25/ </w:t>
            </w:r>
            <w:r w:rsidRPr="00F67237">
              <w:rPr>
                <w:rFonts w:ascii="Nyala" w:hAnsi="Nyala" w:cs="Nyala"/>
                <w:b/>
                <w:i/>
                <w:sz w:val="20"/>
                <w:szCs w:val="20"/>
              </w:rPr>
              <w:t>ወደ</w:t>
            </w:r>
            <w:r w:rsidRPr="00F67237">
              <w:rPr>
                <w:rFonts w:ascii="Arial" w:hAnsi="Arial" w:cs="Arial"/>
                <w:b/>
                <w:i/>
                <w:sz w:val="20"/>
                <w:szCs w:val="20"/>
              </w:rPr>
              <w:t xml:space="preserve"> </w:t>
            </w:r>
            <w:r w:rsidRPr="00F67237">
              <w:rPr>
                <w:rFonts w:ascii="Nyala" w:hAnsi="Nyala" w:cs="Nyala"/>
                <w:b/>
                <w:i/>
                <w:sz w:val="20"/>
                <w:szCs w:val="20"/>
              </w:rPr>
              <w:t>ጥያቄ</w:t>
            </w:r>
            <w:r w:rsidRPr="00F67237">
              <w:rPr>
                <w:rFonts w:ascii="Arial" w:hAnsi="Arial" w:cs="Arial"/>
                <w:b/>
                <w:i/>
                <w:sz w:val="20"/>
                <w:szCs w:val="20"/>
              </w:rPr>
              <w:t xml:space="preserve"> </w:t>
            </w:r>
            <w:r w:rsidRPr="00F67237">
              <w:rPr>
                <w:rFonts w:ascii="Nyala" w:hAnsi="Nyala" w:cs="Nyala"/>
                <w:b/>
                <w:i/>
                <w:sz w:val="20"/>
                <w:szCs w:val="20"/>
              </w:rPr>
              <w:t>ቁጥር</w:t>
            </w:r>
            <w:r w:rsidRPr="00F67237">
              <w:rPr>
                <w:rFonts w:ascii="Arial" w:hAnsi="Arial" w:cs="Arial"/>
                <w:b/>
                <w:i/>
                <w:sz w:val="20"/>
                <w:szCs w:val="20"/>
              </w:rPr>
              <w:t xml:space="preserve"> 25 </w:t>
            </w:r>
            <w:r w:rsidRPr="00F67237">
              <w:rPr>
                <w:rFonts w:ascii="Nyala" w:hAnsi="Nyala" w:cs="Nyala"/>
                <w:b/>
                <w:i/>
                <w:sz w:val="20"/>
                <w:szCs w:val="20"/>
              </w:rPr>
              <w:t>ይለፉ</w:t>
            </w:r>
            <w:r w:rsidRPr="00F67237">
              <w:rPr>
                <w:rFonts w:ascii="Arial" w:hAnsi="Arial" w:cs="Arial"/>
                <w:b/>
                <w:i/>
                <w:sz w:val="20"/>
                <w:szCs w:val="20"/>
              </w:rPr>
              <w:t>)</w:t>
            </w:r>
          </w:p>
        </w:tc>
      </w:tr>
      <w:tr w:rsidR="00C64A60" w:rsidRPr="00F67237" w14:paraId="01260CE6" w14:textId="77777777" w:rsidTr="00F901D6">
        <w:tblPrEx>
          <w:tblCellMar>
            <w:top w:w="108" w:type="dxa"/>
            <w:bottom w:w="108" w:type="dxa"/>
          </w:tblCellMar>
        </w:tblPrEx>
        <w:trPr>
          <w:trHeight w:val="333"/>
        </w:trPr>
        <w:tc>
          <w:tcPr>
            <w:tcW w:w="895" w:type="dxa"/>
            <w:gridSpan w:val="2"/>
          </w:tcPr>
          <w:p w14:paraId="770F2684" w14:textId="77777777" w:rsidR="00C64A60" w:rsidRPr="00F67237" w:rsidRDefault="00C64A60" w:rsidP="00214378">
            <w:pPr>
              <w:rPr>
                <w:rFonts w:ascii="Arial" w:hAnsi="Arial" w:cs="Arial"/>
                <w:sz w:val="20"/>
                <w:szCs w:val="20"/>
              </w:rPr>
            </w:pPr>
            <w:r w:rsidRPr="00F67237">
              <w:rPr>
                <w:rFonts w:ascii="Arial" w:hAnsi="Arial" w:cs="Arial"/>
                <w:sz w:val="20"/>
                <w:szCs w:val="20"/>
              </w:rPr>
              <w:t>23</w:t>
            </w:r>
          </w:p>
        </w:tc>
        <w:tc>
          <w:tcPr>
            <w:tcW w:w="4006" w:type="dxa"/>
            <w:tcBorders>
              <w:right w:val="nil"/>
            </w:tcBorders>
          </w:tcPr>
          <w:p w14:paraId="5B592B9D" w14:textId="77777777" w:rsidR="00C64A60" w:rsidRPr="00F67237" w:rsidRDefault="00C64A60" w:rsidP="00500E7F">
            <w:pPr>
              <w:rPr>
                <w:rFonts w:ascii="Arial" w:hAnsi="Arial" w:cs="Arial"/>
                <w:sz w:val="20"/>
                <w:szCs w:val="20"/>
              </w:rPr>
            </w:pPr>
            <w:r w:rsidRPr="00F67237">
              <w:rPr>
                <w:rFonts w:ascii="Arial" w:hAnsi="Arial" w:cs="Arial"/>
                <w:sz w:val="20"/>
                <w:szCs w:val="20"/>
              </w:rPr>
              <w:t xml:space="preserve">At what interval do you pay yourself a regular salary </w:t>
            </w:r>
            <w:r w:rsidRPr="00F67237">
              <w:rPr>
                <w:rFonts w:ascii="Nyala" w:hAnsi="Nyala" w:cs="Nyala"/>
                <w:sz w:val="20"/>
                <w:szCs w:val="20"/>
              </w:rPr>
              <w:t>በየምን</w:t>
            </w:r>
            <w:r w:rsidRPr="00F67237">
              <w:rPr>
                <w:rFonts w:ascii="Arial" w:hAnsi="Arial" w:cs="Arial"/>
                <w:sz w:val="20"/>
                <w:szCs w:val="20"/>
              </w:rPr>
              <w:t xml:space="preserve"> </w:t>
            </w:r>
            <w:r w:rsidRPr="00F67237">
              <w:rPr>
                <w:rFonts w:ascii="Nyala" w:hAnsi="Nyala" w:cs="Nyala"/>
                <w:sz w:val="20"/>
                <w:szCs w:val="20"/>
              </w:rPr>
              <w:t>ያህል</w:t>
            </w:r>
            <w:r w:rsidRPr="00F67237">
              <w:rPr>
                <w:rFonts w:ascii="Arial" w:hAnsi="Arial" w:cs="Arial"/>
                <w:sz w:val="20"/>
                <w:szCs w:val="20"/>
              </w:rPr>
              <w:t xml:space="preserve"> </w:t>
            </w:r>
            <w:r w:rsidRPr="00F67237">
              <w:rPr>
                <w:rFonts w:ascii="Nyala" w:hAnsi="Nyala" w:cs="Nyala"/>
                <w:sz w:val="20"/>
                <w:szCs w:val="20"/>
              </w:rPr>
              <w:t>ግዜ</w:t>
            </w:r>
            <w:r w:rsidRPr="00F67237">
              <w:rPr>
                <w:rFonts w:ascii="Arial" w:hAnsi="Arial" w:cs="Arial"/>
                <w:sz w:val="20"/>
                <w:szCs w:val="20"/>
              </w:rPr>
              <w:t xml:space="preserve"> </w:t>
            </w:r>
            <w:r w:rsidRPr="00F67237">
              <w:rPr>
                <w:rFonts w:ascii="Nyala" w:hAnsi="Nyala" w:cs="Nyala"/>
                <w:sz w:val="20"/>
                <w:szCs w:val="20"/>
              </w:rPr>
              <w:t>ነው</w:t>
            </w:r>
            <w:r w:rsidRPr="00F67237">
              <w:rPr>
                <w:rFonts w:ascii="Arial" w:hAnsi="Arial" w:cs="Arial"/>
                <w:sz w:val="20"/>
                <w:szCs w:val="20"/>
              </w:rPr>
              <w:t xml:space="preserve"> </w:t>
            </w:r>
            <w:r w:rsidRPr="00F67237">
              <w:rPr>
                <w:rFonts w:ascii="Nyala" w:hAnsi="Nyala" w:cs="Nyala"/>
                <w:sz w:val="20"/>
                <w:szCs w:val="20"/>
              </w:rPr>
              <w:t>ለራስዎ</w:t>
            </w:r>
            <w:r w:rsidRPr="00F67237">
              <w:rPr>
                <w:rFonts w:ascii="Arial" w:hAnsi="Arial" w:cs="Arial"/>
                <w:sz w:val="20"/>
                <w:szCs w:val="20"/>
              </w:rPr>
              <w:t xml:space="preserve"> </w:t>
            </w:r>
            <w:r w:rsidRPr="00F67237">
              <w:rPr>
                <w:rFonts w:ascii="Nyala" w:hAnsi="Nyala" w:cs="Nyala"/>
                <w:sz w:val="20"/>
                <w:szCs w:val="20"/>
              </w:rPr>
              <w:t>ደመወዝ</w:t>
            </w:r>
            <w:r w:rsidRPr="00F67237">
              <w:rPr>
                <w:rFonts w:ascii="Arial" w:hAnsi="Arial" w:cs="Arial"/>
                <w:sz w:val="20"/>
                <w:szCs w:val="20"/>
              </w:rPr>
              <w:t xml:space="preserve"> </w:t>
            </w:r>
            <w:r w:rsidRPr="00F67237">
              <w:rPr>
                <w:rFonts w:ascii="Nyala" w:hAnsi="Nyala" w:cs="Nyala"/>
                <w:sz w:val="20"/>
                <w:szCs w:val="20"/>
              </w:rPr>
              <w:t>የሚከፍሉት</w:t>
            </w:r>
            <w:r w:rsidRPr="00F67237">
              <w:rPr>
                <w:rFonts w:ascii="Arial" w:hAnsi="Arial" w:cs="Arial"/>
                <w:sz w:val="20"/>
                <w:szCs w:val="20"/>
              </w:rPr>
              <w:t xml:space="preserve">/? </w:t>
            </w:r>
            <w:r w:rsidRPr="00F67237">
              <w:rPr>
                <w:rFonts w:ascii="Arial" w:hAnsi="Arial" w:cs="Arial"/>
                <w:b/>
                <w:i/>
                <w:sz w:val="20"/>
                <w:szCs w:val="20"/>
              </w:rPr>
              <w:t xml:space="preserve">(Do not read the responses/ </w:t>
            </w:r>
            <w:r w:rsidRPr="00F67237">
              <w:rPr>
                <w:rFonts w:ascii="Nyala" w:hAnsi="Nyala" w:cs="Nyala"/>
                <w:b/>
                <w:i/>
                <w:sz w:val="20"/>
                <w:szCs w:val="20"/>
              </w:rPr>
              <w:t>ምርጫዎችን</w:t>
            </w:r>
            <w:r w:rsidRPr="00F67237">
              <w:rPr>
                <w:rFonts w:ascii="Arial" w:hAnsi="Arial" w:cs="Arial"/>
                <w:b/>
                <w:i/>
                <w:sz w:val="20"/>
                <w:szCs w:val="20"/>
              </w:rPr>
              <w:t xml:space="preserve"> </w:t>
            </w:r>
            <w:r w:rsidRPr="00F67237">
              <w:rPr>
                <w:rFonts w:ascii="Nyala" w:hAnsi="Nyala" w:cs="Nyala"/>
                <w:b/>
                <w:i/>
                <w:sz w:val="20"/>
                <w:szCs w:val="20"/>
              </w:rPr>
              <w:t>አያንብቡላቸው</w:t>
            </w:r>
            <w:r w:rsidRPr="00F67237">
              <w:rPr>
                <w:rFonts w:ascii="Arial" w:hAnsi="Arial" w:cs="Arial"/>
                <w:b/>
                <w:i/>
                <w:sz w:val="20"/>
                <w:szCs w:val="20"/>
              </w:rPr>
              <w:t>)</w:t>
            </w:r>
          </w:p>
          <w:p w14:paraId="06EB0F8A" w14:textId="77777777" w:rsidR="00C64A60" w:rsidRPr="00F67237" w:rsidRDefault="00C64A60" w:rsidP="00500E7F">
            <w:pPr>
              <w:rPr>
                <w:rFonts w:ascii="Arial" w:hAnsi="Arial" w:cs="Arial"/>
                <w:sz w:val="20"/>
                <w:szCs w:val="20"/>
              </w:rPr>
            </w:pPr>
          </w:p>
          <w:p w14:paraId="02BFCB06" w14:textId="77777777" w:rsidR="00C64A60" w:rsidRPr="00F67237" w:rsidRDefault="00C64A60" w:rsidP="00500E7F">
            <w:pPr>
              <w:rPr>
                <w:rFonts w:ascii="Arial" w:hAnsi="Arial" w:cs="Arial"/>
                <w:sz w:val="20"/>
                <w:szCs w:val="20"/>
              </w:rPr>
            </w:pPr>
            <w:r w:rsidRPr="00F67237">
              <w:rPr>
                <w:rFonts w:ascii="Arial" w:hAnsi="Arial" w:cs="Arial"/>
                <w:sz w:val="20"/>
                <w:szCs w:val="20"/>
              </w:rPr>
              <w:t xml:space="preserve">1 = Every Day/ </w:t>
            </w:r>
            <w:r w:rsidRPr="00F67237">
              <w:rPr>
                <w:rFonts w:ascii="Nyala" w:hAnsi="Nyala" w:cs="Nyala"/>
                <w:sz w:val="20"/>
                <w:szCs w:val="20"/>
              </w:rPr>
              <w:t>በየቀኑ</w:t>
            </w:r>
          </w:p>
          <w:p w14:paraId="7B6E6FC5" w14:textId="12DC46E7" w:rsidR="00C64A60" w:rsidRPr="00F67237" w:rsidRDefault="00C64A60" w:rsidP="00214378">
            <w:pPr>
              <w:rPr>
                <w:rFonts w:ascii="Arial" w:hAnsi="Arial" w:cs="Arial"/>
                <w:sz w:val="20"/>
                <w:szCs w:val="20"/>
              </w:rPr>
            </w:pPr>
            <w:r w:rsidRPr="00F67237">
              <w:rPr>
                <w:rFonts w:ascii="Arial" w:hAnsi="Arial" w:cs="Arial"/>
                <w:sz w:val="20"/>
                <w:szCs w:val="20"/>
              </w:rPr>
              <w:t xml:space="preserve">2 = Every Week/ </w:t>
            </w:r>
            <w:r w:rsidRPr="00F67237">
              <w:rPr>
                <w:rFonts w:ascii="Nyala" w:hAnsi="Nyala" w:cs="Nyala"/>
                <w:sz w:val="20"/>
                <w:szCs w:val="20"/>
              </w:rPr>
              <w:t>በየሳምንቱ</w:t>
            </w:r>
          </w:p>
        </w:tc>
        <w:tc>
          <w:tcPr>
            <w:tcW w:w="4387" w:type="dxa"/>
            <w:gridSpan w:val="3"/>
            <w:tcBorders>
              <w:left w:val="nil"/>
            </w:tcBorders>
          </w:tcPr>
          <w:p w14:paraId="28723FB3" w14:textId="77777777" w:rsidR="00C64A60" w:rsidRPr="00F67237" w:rsidRDefault="00C64A60" w:rsidP="00500E7F">
            <w:pPr>
              <w:rPr>
                <w:rFonts w:ascii="Arial" w:hAnsi="Arial" w:cs="Arial"/>
                <w:sz w:val="20"/>
                <w:szCs w:val="20"/>
              </w:rPr>
            </w:pPr>
          </w:p>
          <w:p w14:paraId="42026F1F" w14:textId="77777777" w:rsidR="00C64A60" w:rsidRPr="00F67237" w:rsidRDefault="00C64A60" w:rsidP="00500E7F">
            <w:pPr>
              <w:rPr>
                <w:rFonts w:ascii="Arial" w:hAnsi="Arial" w:cs="Arial"/>
                <w:sz w:val="20"/>
                <w:szCs w:val="20"/>
              </w:rPr>
            </w:pPr>
          </w:p>
          <w:p w14:paraId="726DE1D5" w14:textId="77777777" w:rsidR="00C64A60" w:rsidRPr="00F67237" w:rsidRDefault="00C64A60" w:rsidP="00500E7F">
            <w:pPr>
              <w:rPr>
                <w:rFonts w:ascii="Arial" w:hAnsi="Arial" w:cs="Arial"/>
                <w:sz w:val="20"/>
                <w:szCs w:val="20"/>
              </w:rPr>
            </w:pPr>
          </w:p>
          <w:p w14:paraId="7C7DA5F5" w14:textId="77777777" w:rsidR="00C64A60" w:rsidRPr="00F67237" w:rsidRDefault="00C64A60" w:rsidP="00500E7F">
            <w:pPr>
              <w:rPr>
                <w:rFonts w:ascii="Arial" w:hAnsi="Arial" w:cs="Arial"/>
                <w:sz w:val="20"/>
                <w:szCs w:val="20"/>
              </w:rPr>
            </w:pPr>
            <w:r w:rsidRPr="00F67237">
              <w:rPr>
                <w:rFonts w:ascii="Arial" w:hAnsi="Arial" w:cs="Arial"/>
                <w:sz w:val="20"/>
                <w:szCs w:val="20"/>
              </w:rPr>
              <w:t xml:space="preserve">3 = Every Month/ </w:t>
            </w:r>
            <w:r w:rsidRPr="00F67237">
              <w:rPr>
                <w:rFonts w:ascii="Nyala" w:hAnsi="Nyala" w:cs="Nyala"/>
                <w:sz w:val="20"/>
                <w:szCs w:val="20"/>
              </w:rPr>
              <w:t>በየወሩ</w:t>
            </w:r>
          </w:p>
          <w:p w14:paraId="7B549253" w14:textId="77777777" w:rsidR="00C64A60" w:rsidRPr="00F67237" w:rsidRDefault="00C64A60" w:rsidP="00500E7F">
            <w:pPr>
              <w:rPr>
                <w:rFonts w:ascii="Arial" w:hAnsi="Arial" w:cs="Arial"/>
                <w:sz w:val="20"/>
                <w:szCs w:val="20"/>
              </w:rPr>
            </w:pPr>
            <w:r w:rsidRPr="00F67237">
              <w:rPr>
                <w:rFonts w:ascii="Arial" w:hAnsi="Arial" w:cs="Arial"/>
                <w:sz w:val="20"/>
                <w:szCs w:val="20"/>
              </w:rPr>
              <w:t xml:space="preserve">4 = Every Quarter/ </w:t>
            </w:r>
            <w:r w:rsidRPr="00F67237">
              <w:rPr>
                <w:rFonts w:ascii="Nyala" w:hAnsi="Nyala" w:cs="Nyala"/>
                <w:sz w:val="20"/>
                <w:szCs w:val="20"/>
              </w:rPr>
              <w:t>በየሩብ</w:t>
            </w:r>
            <w:r w:rsidRPr="00F67237">
              <w:rPr>
                <w:rFonts w:ascii="Arial" w:hAnsi="Arial" w:cs="Arial"/>
                <w:sz w:val="20"/>
                <w:szCs w:val="20"/>
              </w:rPr>
              <w:t xml:space="preserve"> </w:t>
            </w:r>
            <w:r w:rsidRPr="00F67237">
              <w:rPr>
                <w:rFonts w:ascii="Nyala" w:hAnsi="Nyala" w:cs="Nyala"/>
                <w:sz w:val="20"/>
                <w:szCs w:val="20"/>
              </w:rPr>
              <w:t>አመት</w:t>
            </w:r>
            <w:r w:rsidRPr="00F67237">
              <w:rPr>
                <w:rFonts w:ascii="Arial" w:hAnsi="Arial" w:cs="Arial"/>
                <w:sz w:val="20"/>
                <w:szCs w:val="20"/>
              </w:rPr>
              <w:t xml:space="preserve"> (</w:t>
            </w:r>
            <w:r w:rsidRPr="00F67237">
              <w:rPr>
                <w:rFonts w:ascii="Nyala" w:hAnsi="Nyala" w:cs="Nyala"/>
                <w:sz w:val="20"/>
                <w:szCs w:val="20"/>
              </w:rPr>
              <w:t>በየ</w:t>
            </w:r>
            <w:r w:rsidRPr="00F67237">
              <w:rPr>
                <w:rFonts w:ascii="Arial" w:hAnsi="Arial" w:cs="Arial"/>
                <w:sz w:val="20"/>
                <w:szCs w:val="20"/>
              </w:rPr>
              <w:t xml:space="preserve">3 </w:t>
            </w:r>
            <w:r w:rsidRPr="00F67237">
              <w:rPr>
                <w:rFonts w:ascii="Nyala" w:hAnsi="Nyala" w:cs="Nyala"/>
                <w:sz w:val="20"/>
                <w:szCs w:val="20"/>
              </w:rPr>
              <w:t>ወር</w:t>
            </w:r>
            <w:r w:rsidRPr="00F67237">
              <w:rPr>
                <w:rFonts w:ascii="Arial" w:hAnsi="Arial" w:cs="Arial"/>
                <w:sz w:val="20"/>
                <w:szCs w:val="20"/>
              </w:rPr>
              <w:t>)</w:t>
            </w:r>
          </w:p>
          <w:p w14:paraId="767E70C3" w14:textId="77777777" w:rsidR="00C64A60" w:rsidRPr="00F67237" w:rsidRDefault="00C64A60" w:rsidP="00500E7F">
            <w:pPr>
              <w:rPr>
                <w:rFonts w:ascii="Arial" w:hAnsi="Arial" w:cs="Arial"/>
                <w:sz w:val="20"/>
                <w:szCs w:val="20"/>
              </w:rPr>
            </w:pPr>
            <w:r w:rsidRPr="00F67237">
              <w:rPr>
                <w:rFonts w:ascii="Arial" w:hAnsi="Arial" w:cs="Arial"/>
                <w:sz w:val="20"/>
                <w:szCs w:val="20"/>
              </w:rPr>
              <w:t xml:space="preserve">5 = Every  Year/ </w:t>
            </w:r>
            <w:r w:rsidRPr="00F67237">
              <w:rPr>
                <w:rFonts w:ascii="Nyala" w:hAnsi="Nyala" w:cs="Nyala"/>
                <w:sz w:val="20"/>
                <w:szCs w:val="20"/>
              </w:rPr>
              <w:t>በየአመቱ</w:t>
            </w:r>
          </w:p>
          <w:p w14:paraId="7EF2D58B" w14:textId="77777777" w:rsidR="00C64A60" w:rsidRDefault="00C64A60" w:rsidP="00214378">
            <w:pPr>
              <w:rPr>
                <w:rFonts w:ascii="Arial" w:hAnsi="Arial" w:cs="Arial"/>
                <w:sz w:val="20"/>
                <w:szCs w:val="20"/>
              </w:rPr>
            </w:pPr>
            <w:r w:rsidRPr="00F67237">
              <w:rPr>
                <w:rFonts w:ascii="Arial" w:hAnsi="Arial" w:cs="Arial"/>
                <w:sz w:val="20"/>
                <w:szCs w:val="20"/>
              </w:rPr>
              <w:t xml:space="preserve">6 = Other/ </w:t>
            </w:r>
            <w:r w:rsidRPr="00F67237">
              <w:rPr>
                <w:rFonts w:ascii="Nyala" w:hAnsi="Nyala" w:cs="Nyala"/>
                <w:sz w:val="20"/>
                <w:szCs w:val="20"/>
              </w:rPr>
              <w:t>ሌላ</w:t>
            </w:r>
            <w:r w:rsidRPr="00F67237">
              <w:rPr>
                <w:rFonts w:ascii="Arial" w:hAnsi="Arial" w:cs="Arial"/>
                <w:sz w:val="20"/>
                <w:szCs w:val="20"/>
              </w:rPr>
              <w:t xml:space="preserve">: </w:t>
            </w:r>
            <w:r w:rsidRPr="00F67237">
              <w:rPr>
                <w:rFonts w:ascii="Arial" w:hAnsi="Arial" w:cs="Arial"/>
                <w:b/>
                <w:i/>
                <w:sz w:val="20"/>
                <w:szCs w:val="20"/>
              </w:rPr>
              <w:t xml:space="preserve">(please specify/ </w:t>
            </w:r>
            <w:r w:rsidRPr="00F67237">
              <w:rPr>
                <w:rFonts w:ascii="Nyala" w:hAnsi="Nyala" w:cs="Nyala"/>
                <w:b/>
                <w:i/>
                <w:sz w:val="20"/>
                <w:szCs w:val="20"/>
              </w:rPr>
              <w:t>ይግለፁ</w:t>
            </w:r>
            <w:r w:rsidRPr="00F67237">
              <w:rPr>
                <w:rFonts w:ascii="Arial" w:hAnsi="Arial" w:cs="Arial"/>
                <w:b/>
                <w:i/>
                <w:sz w:val="20"/>
                <w:szCs w:val="20"/>
              </w:rPr>
              <w:t>)</w:t>
            </w:r>
            <w:r w:rsidRPr="00F67237">
              <w:rPr>
                <w:rFonts w:ascii="Arial" w:hAnsi="Arial" w:cs="Arial"/>
                <w:sz w:val="20"/>
                <w:szCs w:val="20"/>
              </w:rPr>
              <w:t xml:space="preserve"> ____________</w:t>
            </w:r>
          </w:p>
          <w:p w14:paraId="44F72F8E" w14:textId="77777777" w:rsidR="00402324" w:rsidRDefault="00402324" w:rsidP="00214378">
            <w:pPr>
              <w:rPr>
                <w:rFonts w:ascii="Arial" w:hAnsi="Arial" w:cs="Arial"/>
                <w:sz w:val="20"/>
                <w:szCs w:val="20"/>
              </w:rPr>
            </w:pPr>
          </w:p>
          <w:p w14:paraId="59E83061" w14:textId="77777777" w:rsidR="00402324" w:rsidRDefault="00402324" w:rsidP="00214378">
            <w:pPr>
              <w:rPr>
                <w:rFonts w:ascii="Arial" w:hAnsi="Arial" w:cs="Arial"/>
                <w:sz w:val="20"/>
                <w:szCs w:val="20"/>
              </w:rPr>
            </w:pPr>
          </w:p>
          <w:p w14:paraId="400B00AF" w14:textId="6BB8D75B" w:rsidR="00402324" w:rsidRPr="00F67237" w:rsidRDefault="00402324" w:rsidP="00214378">
            <w:pPr>
              <w:rPr>
                <w:rFonts w:ascii="Arial" w:hAnsi="Arial" w:cs="Arial"/>
                <w:sz w:val="20"/>
                <w:szCs w:val="20"/>
              </w:rPr>
            </w:pPr>
          </w:p>
        </w:tc>
      </w:tr>
      <w:tr w:rsidR="00C64A60" w:rsidRPr="00F67237" w14:paraId="535083AD" w14:textId="77777777" w:rsidTr="00F901D6">
        <w:tblPrEx>
          <w:tblCellMar>
            <w:top w:w="108" w:type="dxa"/>
            <w:bottom w:w="108" w:type="dxa"/>
          </w:tblCellMar>
        </w:tblPrEx>
        <w:trPr>
          <w:trHeight w:val="333"/>
        </w:trPr>
        <w:tc>
          <w:tcPr>
            <w:tcW w:w="895" w:type="dxa"/>
            <w:gridSpan w:val="2"/>
          </w:tcPr>
          <w:p w14:paraId="2BC994D2" w14:textId="77777777" w:rsidR="00C64A60" w:rsidRPr="00F67237" w:rsidRDefault="00C64A60" w:rsidP="00214378">
            <w:pPr>
              <w:rPr>
                <w:rFonts w:ascii="Arial" w:hAnsi="Arial" w:cs="Arial"/>
                <w:sz w:val="20"/>
                <w:szCs w:val="20"/>
              </w:rPr>
            </w:pPr>
            <w:r w:rsidRPr="00F67237">
              <w:rPr>
                <w:rFonts w:ascii="Arial" w:hAnsi="Arial" w:cs="Arial"/>
                <w:sz w:val="20"/>
                <w:szCs w:val="20"/>
              </w:rPr>
              <w:t>24</w:t>
            </w:r>
          </w:p>
        </w:tc>
        <w:tc>
          <w:tcPr>
            <w:tcW w:w="8393" w:type="dxa"/>
            <w:gridSpan w:val="4"/>
          </w:tcPr>
          <w:p w14:paraId="12610E40" w14:textId="6DFB60A1" w:rsidR="00D1525D" w:rsidRPr="00AD46B0" w:rsidRDefault="00C64A60" w:rsidP="00D1525D">
            <w:pPr>
              <w:rPr>
                <w:rFonts w:ascii="Arial" w:hAnsi="Arial" w:cs="Arial"/>
                <w:b/>
                <w:i/>
                <w:sz w:val="20"/>
                <w:szCs w:val="20"/>
              </w:rPr>
            </w:pPr>
            <w:r w:rsidRPr="00F67237">
              <w:rPr>
                <w:rFonts w:ascii="Arial" w:hAnsi="Arial" w:cs="Arial"/>
                <w:sz w:val="20"/>
                <w:szCs w:val="20"/>
              </w:rPr>
              <w:t xml:space="preserve">How much is the salary at this interval? </w:t>
            </w:r>
            <w:r w:rsidRPr="00F67237">
              <w:rPr>
                <w:rFonts w:ascii="Arial" w:hAnsi="Arial" w:cs="Arial"/>
                <w:b/>
                <w:i/>
                <w:sz w:val="20"/>
                <w:szCs w:val="20"/>
              </w:rPr>
              <w:t>(Ask for exact amount in Birr but complement with range information (min and max))</w:t>
            </w:r>
            <w:r w:rsidR="00D1525D" w:rsidRPr="00F67237">
              <w:rPr>
                <w:rFonts w:ascii="Arial" w:hAnsi="Arial" w:cs="Arial"/>
                <w:b/>
                <w:i/>
                <w:sz w:val="20"/>
                <w:szCs w:val="20"/>
              </w:rPr>
              <w:t xml:space="preserve"> </w:t>
            </w:r>
            <w:del w:id="160" w:author="toshiba" w:date="2016-11-15T14:06:00Z">
              <w:r w:rsidR="00D1525D" w:rsidRPr="00F67237" w:rsidDel="00BA2EF1">
                <w:rPr>
                  <w:rFonts w:ascii="Nyala" w:hAnsi="Nyala" w:cs="Nyala"/>
                  <w:sz w:val="20"/>
                  <w:szCs w:val="20"/>
                </w:rPr>
                <w:delText>በዚህ</w:delText>
              </w:r>
              <w:r w:rsidR="00D1525D" w:rsidRPr="00F67237" w:rsidDel="00BA2EF1">
                <w:rPr>
                  <w:rFonts w:ascii="Arial" w:hAnsi="Arial" w:cs="Arial"/>
                  <w:sz w:val="20"/>
                  <w:szCs w:val="20"/>
                </w:rPr>
                <w:delText xml:space="preserve"> </w:delText>
              </w:r>
              <w:r w:rsidR="00D1525D" w:rsidRPr="00F67237" w:rsidDel="00BA2EF1">
                <w:rPr>
                  <w:rFonts w:ascii="Nyala" w:hAnsi="Nyala" w:cs="Nyala"/>
                  <w:sz w:val="20"/>
                  <w:szCs w:val="20"/>
                </w:rPr>
                <w:delText>የ</w:delText>
              </w:r>
            </w:del>
            <w:ins w:id="161" w:author="toshiba" w:date="2016-11-15T14:07:00Z">
              <w:r w:rsidR="00BA2EF1">
                <w:rPr>
                  <w:rFonts w:ascii="Nyala" w:hAnsi="Nyala" w:cs="Nyala"/>
                  <w:sz w:val="20"/>
                  <w:szCs w:val="20"/>
                </w:rPr>
                <w:t xml:space="preserve">     </w:t>
              </w:r>
            </w:ins>
            <w:ins w:id="162" w:author="toshiba" w:date="2016-11-15T14:06:00Z">
              <w:r w:rsidR="00BA2EF1" w:rsidRPr="007E7EA9">
                <w:rPr>
                  <w:rFonts w:ascii="Nyala" w:hAnsi="Nyala" w:cs="Nyala"/>
                  <w:sz w:val="20"/>
                  <w:szCs w:val="20"/>
                  <w:highlight w:val="yellow"/>
                </w:rPr>
                <w:t>በተጠቀሰ</w:t>
              </w:r>
            </w:ins>
            <w:ins w:id="163" w:author="toshiba" w:date="2016-11-15T14:07:00Z">
              <w:r w:rsidR="00BA2EF1" w:rsidRPr="007E7EA9">
                <w:rPr>
                  <w:rFonts w:ascii="Nyala" w:hAnsi="Nyala" w:cs="Nyala"/>
                  <w:sz w:val="20"/>
                  <w:szCs w:val="20"/>
                  <w:highlight w:val="yellow"/>
                </w:rPr>
                <w:t>ው</w:t>
              </w:r>
            </w:ins>
            <w:ins w:id="164" w:author="toshiba" w:date="2016-11-15T14:06:00Z">
              <w:r w:rsidR="00BA2EF1">
                <w:rPr>
                  <w:rFonts w:ascii="Nyala" w:hAnsi="Nyala" w:cs="Nyala"/>
                  <w:sz w:val="20"/>
                  <w:szCs w:val="20"/>
                </w:rPr>
                <w:t xml:space="preserve"> </w:t>
              </w:r>
            </w:ins>
            <w:r w:rsidR="00D1525D" w:rsidRPr="00F67237">
              <w:rPr>
                <w:rFonts w:ascii="Nyala" w:hAnsi="Nyala" w:cs="Nyala"/>
                <w:sz w:val="20"/>
                <w:szCs w:val="20"/>
              </w:rPr>
              <w:t>ግዜ</w:t>
            </w:r>
            <w:r w:rsidR="00D1525D" w:rsidRPr="00F67237">
              <w:rPr>
                <w:rFonts w:ascii="Arial" w:hAnsi="Arial" w:cs="Arial"/>
                <w:sz w:val="20"/>
                <w:szCs w:val="20"/>
              </w:rPr>
              <w:t xml:space="preserve"> </w:t>
            </w:r>
            <w:r w:rsidR="00D1525D" w:rsidRPr="00F67237">
              <w:rPr>
                <w:rFonts w:ascii="Nyala" w:hAnsi="Nyala" w:cs="Nyala"/>
                <w:sz w:val="20"/>
                <w:szCs w:val="20"/>
              </w:rPr>
              <w:t>ልዩነት</w:t>
            </w:r>
            <w:r w:rsidR="00D1525D" w:rsidRPr="00F67237">
              <w:rPr>
                <w:rFonts w:ascii="Arial" w:hAnsi="Arial" w:cs="Arial"/>
                <w:sz w:val="20"/>
                <w:szCs w:val="20"/>
              </w:rPr>
              <w:t xml:space="preserve"> </w:t>
            </w:r>
            <w:r w:rsidR="00D1525D" w:rsidRPr="00F67237">
              <w:rPr>
                <w:rFonts w:ascii="Nyala" w:hAnsi="Nyala" w:cs="Nyala"/>
                <w:sz w:val="20"/>
                <w:szCs w:val="20"/>
              </w:rPr>
              <w:t>የሚወስዱት</w:t>
            </w:r>
            <w:r w:rsidR="00D1525D" w:rsidRPr="00F67237">
              <w:rPr>
                <w:rFonts w:ascii="Arial" w:hAnsi="Arial" w:cs="Arial"/>
                <w:sz w:val="20"/>
                <w:szCs w:val="20"/>
              </w:rPr>
              <w:t xml:space="preserve"> </w:t>
            </w:r>
            <w:r w:rsidR="00D1525D" w:rsidRPr="00F67237">
              <w:rPr>
                <w:rFonts w:ascii="Nyala" w:hAnsi="Nyala" w:cs="Nyala"/>
                <w:sz w:val="20"/>
                <w:szCs w:val="20"/>
              </w:rPr>
              <w:t>ደመወዝ</w:t>
            </w:r>
            <w:r w:rsidR="00D1525D" w:rsidRPr="00F67237">
              <w:rPr>
                <w:rFonts w:ascii="Arial" w:hAnsi="Arial" w:cs="Arial"/>
                <w:sz w:val="20"/>
                <w:szCs w:val="20"/>
              </w:rPr>
              <w:t xml:space="preserve"> </w:t>
            </w:r>
            <w:r w:rsidR="00D1525D" w:rsidRPr="00F67237">
              <w:rPr>
                <w:rFonts w:ascii="Nyala" w:hAnsi="Nyala" w:cs="Nyala"/>
                <w:sz w:val="20"/>
                <w:szCs w:val="20"/>
              </w:rPr>
              <w:t>መጠን</w:t>
            </w:r>
            <w:r w:rsidR="00D1525D" w:rsidRPr="00F67237">
              <w:rPr>
                <w:rFonts w:ascii="Arial" w:hAnsi="Arial" w:cs="Arial"/>
                <w:sz w:val="20"/>
                <w:szCs w:val="20"/>
              </w:rPr>
              <w:t xml:space="preserve"> </w:t>
            </w:r>
            <w:r w:rsidR="00D1525D" w:rsidRPr="00F67237">
              <w:rPr>
                <w:rFonts w:ascii="Nyala" w:hAnsi="Nyala" w:cs="Nyala"/>
                <w:sz w:val="20"/>
                <w:szCs w:val="20"/>
              </w:rPr>
              <w:t>ምን</w:t>
            </w:r>
            <w:r w:rsidR="00D1525D" w:rsidRPr="00F67237">
              <w:rPr>
                <w:rFonts w:ascii="Arial" w:hAnsi="Arial" w:cs="Arial"/>
                <w:sz w:val="20"/>
                <w:szCs w:val="20"/>
              </w:rPr>
              <w:t xml:space="preserve"> </w:t>
            </w:r>
            <w:r w:rsidR="00D1525D" w:rsidRPr="00F67237">
              <w:rPr>
                <w:rFonts w:ascii="Nyala" w:hAnsi="Nyala" w:cs="Nyala"/>
                <w:sz w:val="20"/>
                <w:szCs w:val="20"/>
              </w:rPr>
              <w:t>ያህል</w:t>
            </w:r>
            <w:r w:rsidR="00D1525D" w:rsidRPr="00F67237">
              <w:rPr>
                <w:rFonts w:ascii="Arial" w:hAnsi="Arial" w:cs="Arial"/>
                <w:sz w:val="20"/>
                <w:szCs w:val="20"/>
              </w:rPr>
              <w:t xml:space="preserve"> </w:t>
            </w:r>
            <w:r w:rsidR="00D1525D" w:rsidRPr="00F67237">
              <w:rPr>
                <w:rFonts w:ascii="Nyala" w:hAnsi="Nyala" w:cs="Nyala"/>
                <w:sz w:val="20"/>
                <w:szCs w:val="20"/>
              </w:rPr>
              <w:t>ነው</w:t>
            </w:r>
            <w:r w:rsidR="00D1525D" w:rsidRPr="00F67237">
              <w:rPr>
                <w:rFonts w:ascii="Arial" w:hAnsi="Arial" w:cs="Arial"/>
                <w:sz w:val="20"/>
                <w:szCs w:val="20"/>
              </w:rPr>
              <w:t xml:space="preserve">? </w:t>
            </w:r>
            <w:r w:rsidR="00D1525D" w:rsidRPr="00F67237">
              <w:rPr>
                <w:rFonts w:ascii="Arial" w:hAnsi="Arial" w:cs="Arial"/>
                <w:b/>
                <w:sz w:val="20"/>
                <w:szCs w:val="20"/>
              </w:rPr>
              <w:t>(</w:t>
            </w:r>
            <w:r w:rsidR="00D1525D" w:rsidRPr="00F67237">
              <w:rPr>
                <w:rFonts w:ascii="Nyala" w:hAnsi="Nyala" w:cs="Nyala"/>
                <w:b/>
                <w:sz w:val="20"/>
                <w:szCs w:val="20"/>
              </w:rPr>
              <w:t>ትክክለኛውን</w:t>
            </w:r>
            <w:r w:rsidR="00D1525D" w:rsidRPr="00F67237">
              <w:rPr>
                <w:rFonts w:ascii="Arial" w:hAnsi="Arial" w:cs="Arial"/>
                <w:b/>
                <w:sz w:val="20"/>
                <w:szCs w:val="20"/>
              </w:rPr>
              <w:t xml:space="preserve"> </w:t>
            </w:r>
            <w:r w:rsidR="00D1525D" w:rsidRPr="00F67237">
              <w:rPr>
                <w:rFonts w:ascii="Nyala" w:hAnsi="Nyala" w:cs="Nyala"/>
                <w:b/>
                <w:sz w:val="20"/>
                <w:szCs w:val="20"/>
              </w:rPr>
              <w:t>የብር</w:t>
            </w:r>
            <w:r w:rsidR="00D1525D" w:rsidRPr="00F67237">
              <w:rPr>
                <w:rFonts w:ascii="Arial" w:hAnsi="Arial" w:cs="Arial"/>
                <w:b/>
                <w:sz w:val="20"/>
                <w:szCs w:val="20"/>
              </w:rPr>
              <w:t xml:space="preserve"> </w:t>
            </w:r>
            <w:r w:rsidR="00D1525D" w:rsidRPr="00F67237">
              <w:rPr>
                <w:rFonts w:ascii="Nyala" w:hAnsi="Nyala" w:cs="Nyala"/>
                <w:b/>
                <w:sz w:val="20"/>
                <w:szCs w:val="20"/>
              </w:rPr>
              <w:t>መጠን</w:t>
            </w:r>
            <w:r w:rsidR="00D1525D" w:rsidRPr="00F67237">
              <w:rPr>
                <w:rFonts w:ascii="Arial" w:hAnsi="Arial" w:cs="Arial"/>
                <w:b/>
                <w:sz w:val="20"/>
                <w:szCs w:val="20"/>
              </w:rPr>
              <w:t xml:space="preserve"> </w:t>
            </w:r>
            <w:r w:rsidR="00D1525D" w:rsidRPr="00F67237">
              <w:rPr>
                <w:rFonts w:ascii="Nyala" w:hAnsi="Nyala" w:cs="Nyala"/>
                <w:b/>
                <w:sz w:val="20"/>
                <w:szCs w:val="20"/>
              </w:rPr>
              <w:t>ጠይቀው</w:t>
            </w:r>
            <w:r w:rsidR="00D1525D" w:rsidRPr="00F67237">
              <w:rPr>
                <w:rFonts w:ascii="Arial" w:hAnsi="Arial" w:cs="Arial"/>
                <w:b/>
                <w:sz w:val="20"/>
                <w:szCs w:val="20"/>
              </w:rPr>
              <w:t xml:space="preserve"> </w:t>
            </w:r>
            <w:r w:rsidR="00D1525D" w:rsidRPr="00F67237">
              <w:rPr>
                <w:rFonts w:ascii="Nyala" w:hAnsi="Nyala" w:cs="Nyala"/>
                <w:b/>
                <w:sz w:val="20"/>
                <w:szCs w:val="20"/>
              </w:rPr>
              <w:t>ማግኘት</w:t>
            </w:r>
            <w:r w:rsidR="00D1525D" w:rsidRPr="00F67237">
              <w:rPr>
                <w:rFonts w:ascii="Arial" w:hAnsi="Arial" w:cs="Arial"/>
                <w:b/>
                <w:sz w:val="20"/>
                <w:szCs w:val="20"/>
              </w:rPr>
              <w:t xml:space="preserve"> </w:t>
            </w:r>
            <w:r w:rsidR="00D1525D" w:rsidRPr="00F67237">
              <w:rPr>
                <w:rFonts w:ascii="Nyala" w:hAnsi="Nyala" w:cs="Nyala"/>
                <w:b/>
                <w:sz w:val="20"/>
                <w:szCs w:val="20"/>
              </w:rPr>
              <w:t>ካልቻሉ</w:t>
            </w:r>
            <w:r w:rsidR="00D1525D" w:rsidRPr="00F67237">
              <w:rPr>
                <w:rFonts w:ascii="Arial" w:hAnsi="Arial" w:cs="Arial"/>
                <w:b/>
                <w:sz w:val="20"/>
                <w:szCs w:val="20"/>
              </w:rPr>
              <w:t xml:space="preserve"> </w:t>
            </w:r>
            <w:r w:rsidR="00D1525D" w:rsidRPr="00F67237">
              <w:rPr>
                <w:rFonts w:ascii="Nyala" w:hAnsi="Nyala" w:cs="Nyala"/>
                <w:b/>
                <w:sz w:val="20"/>
                <w:szCs w:val="20"/>
              </w:rPr>
              <w:t>ከፍተኛና</w:t>
            </w:r>
            <w:r w:rsidR="00D1525D" w:rsidRPr="00F67237">
              <w:rPr>
                <w:rFonts w:ascii="Arial" w:hAnsi="Arial" w:cs="Arial"/>
                <w:b/>
                <w:sz w:val="20"/>
                <w:szCs w:val="20"/>
              </w:rPr>
              <w:t xml:space="preserve"> </w:t>
            </w:r>
            <w:r w:rsidR="00D1525D" w:rsidRPr="00F67237">
              <w:rPr>
                <w:rFonts w:ascii="Nyala" w:hAnsi="Nyala" w:cs="Nyala"/>
                <w:b/>
                <w:sz w:val="20"/>
                <w:szCs w:val="20"/>
              </w:rPr>
              <w:t>ዝቅተኛውን</w:t>
            </w:r>
            <w:r w:rsidR="00D1525D" w:rsidRPr="00F67237">
              <w:rPr>
                <w:rFonts w:ascii="Arial" w:hAnsi="Arial" w:cs="Arial"/>
                <w:b/>
                <w:sz w:val="20"/>
                <w:szCs w:val="20"/>
              </w:rPr>
              <w:t xml:space="preserve"> </w:t>
            </w:r>
            <w:r w:rsidR="00D1525D" w:rsidRPr="00F67237">
              <w:rPr>
                <w:rFonts w:ascii="Nyala" w:hAnsi="Nyala" w:cs="Nyala"/>
                <w:b/>
                <w:sz w:val="20"/>
                <w:szCs w:val="20"/>
              </w:rPr>
              <w:t>መጠን</w:t>
            </w:r>
            <w:r w:rsidR="00D1525D" w:rsidRPr="00F67237">
              <w:rPr>
                <w:rFonts w:ascii="Arial" w:hAnsi="Arial" w:cs="Arial"/>
                <w:b/>
                <w:sz w:val="20"/>
                <w:szCs w:val="20"/>
              </w:rPr>
              <w:t xml:space="preserve"> </w:t>
            </w:r>
            <w:r w:rsidR="00D1525D" w:rsidRPr="00F67237">
              <w:rPr>
                <w:rFonts w:ascii="Nyala" w:hAnsi="Nyala" w:cs="Nyala"/>
                <w:b/>
                <w:sz w:val="20"/>
                <w:szCs w:val="20"/>
              </w:rPr>
              <w:t>ይጠይቁ</w:t>
            </w:r>
            <w:r w:rsidR="00D1525D" w:rsidRPr="00F67237">
              <w:rPr>
                <w:rFonts w:ascii="Arial" w:hAnsi="Arial" w:cs="Arial"/>
                <w:b/>
                <w:sz w:val="20"/>
                <w:szCs w:val="20"/>
              </w:rPr>
              <w:t>)</w:t>
            </w:r>
          </w:p>
          <w:tbl>
            <w:tblPr>
              <w:tblStyle w:val="TableGrid"/>
              <w:tblW w:w="0" w:type="auto"/>
              <w:tblLayout w:type="fixed"/>
              <w:tblLook w:val="04A0" w:firstRow="1" w:lastRow="0" w:firstColumn="1" w:lastColumn="0" w:noHBand="0" w:noVBand="1"/>
            </w:tblPr>
            <w:tblGrid>
              <w:gridCol w:w="2521"/>
              <w:gridCol w:w="2522"/>
              <w:gridCol w:w="2522"/>
            </w:tblGrid>
            <w:tr w:rsidR="00D1525D" w:rsidRPr="00F67237" w14:paraId="3451F41A" w14:textId="77777777" w:rsidTr="00500E7F">
              <w:tc>
                <w:tcPr>
                  <w:tcW w:w="2521" w:type="dxa"/>
                  <w:shd w:val="clear" w:color="auto" w:fill="F2F2F2" w:themeFill="background1" w:themeFillShade="F2"/>
                </w:tcPr>
                <w:p w14:paraId="306C6286" w14:textId="77777777" w:rsidR="00D1525D" w:rsidRPr="00F67237" w:rsidRDefault="00D1525D" w:rsidP="00500E7F">
                  <w:pPr>
                    <w:rPr>
                      <w:rFonts w:ascii="Arial" w:hAnsi="Arial" w:cs="Arial"/>
                      <w:sz w:val="20"/>
                      <w:szCs w:val="20"/>
                    </w:rPr>
                  </w:pPr>
                  <w:r w:rsidRPr="00F67237">
                    <w:rPr>
                      <w:rFonts w:ascii="Arial" w:hAnsi="Arial" w:cs="Arial"/>
                      <w:sz w:val="20"/>
                      <w:szCs w:val="20"/>
                    </w:rPr>
                    <w:t xml:space="preserve">Min/ </w:t>
                  </w:r>
                  <w:r w:rsidRPr="00F67237">
                    <w:rPr>
                      <w:rFonts w:ascii="Nyala" w:hAnsi="Nyala" w:cs="Nyala"/>
                      <w:sz w:val="20"/>
                      <w:szCs w:val="20"/>
                    </w:rPr>
                    <w:t>አነስተኛ</w:t>
                  </w:r>
                </w:p>
              </w:tc>
              <w:tc>
                <w:tcPr>
                  <w:tcW w:w="2522" w:type="dxa"/>
                  <w:shd w:val="clear" w:color="auto" w:fill="F2F2F2" w:themeFill="background1" w:themeFillShade="F2"/>
                </w:tcPr>
                <w:p w14:paraId="490C8E23" w14:textId="77777777" w:rsidR="00D1525D" w:rsidRPr="00F67237" w:rsidRDefault="00D1525D" w:rsidP="00500E7F">
                  <w:pPr>
                    <w:jc w:val="center"/>
                    <w:rPr>
                      <w:rFonts w:ascii="Arial" w:hAnsi="Arial" w:cs="Arial"/>
                      <w:sz w:val="20"/>
                      <w:szCs w:val="20"/>
                    </w:rPr>
                  </w:pPr>
                  <w:r w:rsidRPr="00F67237">
                    <w:rPr>
                      <w:rFonts w:ascii="Arial" w:hAnsi="Arial" w:cs="Arial"/>
                      <w:sz w:val="20"/>
                      <w:szCs w:val="20"/>
                    </w:rPr>
                    <w:t>Salary/</w:t>
                  </w:r>
                  <w:r w:rsidRPr="00F67237">
                    <w:rPr>
                      <w:rFonts w:ascii="Nyala" w:hAnsi="Nyala" w:cs="Nyala"/>
                      <w:sz w:val="20"/>
                      <w:szCs w:val="20"/>
                    </w:rPr>
                    <w:t>ደመወዝ</w:t>
                  </w:r>
                </w:p>
              </w:tc>
              <w:tc>
                <w:tcPr>
                  <w:tcW w:w="2522" w:type="dxa"/>
                  <w:shd w:val="clear" w:color="auto" w:fill="F2F2F2" w:themeFill="background1" w:themeFillShade="F2"/>
                </w:tcPr>
                <w:p w14:paraId="01B5BE4B" w14:textId="77777777" w:rsidR="00D1525D" w:rsidRPr="00F67237" w:rsidRDefault="00D1525D" w:rsidP="00500E7F">
                  <w:pPr>
                    <w:jc w:val="right"/>
                    <w:rPr>
                      <w:rFonts w:ascii="Arial" w:hAnsi="Arial" w:cs="Arial"/>
                      <w:sz w:val="20"/>
                      <w:szCs w:val="20"/>
                    </w:rPr>
                  </w:pPr>
                  <w:r w:rsidRPr="00F67237">
                    <w:rPr>
                      <w:rFonts w:ascii="Arial" w:hAnsi="Arial" w:cs="Arial"/>
                      <w:sz w:val="20"/>
                      <w:szCs w:val="20"/>
                    </w:rPr>
                    <w:t xml:space="preserve">Max/ </w:t>
                  </w:r>
                  <w:r w:rsidRPr="00F67237">
                    <w:rPr>
                      <w:rFonts w:ascii="Nyala" w:hAnsi="Nyala" w:cs="Nyala"/>
                      <w:sz w:val="20"/>
                      <w:szCs w:val="20"/>
                    </w:rPr>
                    <w:t>ከፍተኛ</w:t>
                  </w:r>
                </w:p>
              </w:tc>
            </w:tr>
            <w:tr w:rsidR="00D1525D" w:rsidRPr="00F67237" w14:paraId="3396B541" w14:textId="77777777" w:rsidTr="00500E7F">
              <w:tc>
                <w:tcPr>
                  <w:tcW w:w="2521" w:type="dxa"/>
                </w:tcPr>
                <w:p w14:paraId="470E4D68" w14:textId="77777777" w:rsidR="00D1525D" w:rsidRPr="00F67237" w:rsidRDefault="00D1525D" w:rsidP="00500E7F">
                  <w:pPr>
                    <w:rPr>
                      <w:rFonts w:ascii="Arial" w:hAnsi="Arial" w:cs="Arial"/>
                      <w:sz w:val="20"/>
                      <w:szCs w:val="20"/>
                    </w:rPr>
                  </w:pPr>
                </w:p>
              </w:tc>
              <w:tc>
                <w:tcPr>
                  <w:tcW w:w="2522" w:type="dxa"/>
                </w:tcPr>
                <w:p w14:paraId="0ABC75F6" w14:textId="77777777" w:rsidR="00D1525D" w:rsidRPr="00F67237" w:rsidRDefault="00D1525D" w:rsidP="00500E7F">
                  <w:pPr>
                    <w:rPr>
                      <w:rFonts w:ascii="Arial" w:hAnsi="Arial" w:cs="Arial"/>
                      <w:sz w:val="20"/>
                      <w:szCs w:val="20"/>
                    </w:rPr>
                  </w:pPr>
                </w:p>
              </w:tc>
              <w:tc>
                <w:tcPr>
                  <w:tcW w:w="2522" w:type="dxa"/>
                </w:tcPr>
                <w:p w14:paraId="7B061669" w14:textId="77777777" w:rsidR="00D1525D" w:rsidRPr="00F67237" w:rsidRDefault="00D1525D" w:rsidP="00500E7F">
                  <w:pPr>
                    <w:rPr>
                      <w:rFonts w:ascii="Arial" w:hAnsi="Arial" w:cs="Arial"/>
                      <w:sz w:val="20"/>
                      <w:szCs w:val="20"/>
                    </w:rPr>
                  </w:pPr>
                </w:p>
              </w:tc>
            </w:tr>
          </w:tbl>
          <w:p w14:paraId="36D638DF" w14:textId="77777777" w:rsidR="00C64A60" w:rsidRPr="00F67237" w:rsidRDefault="00C64A60" w:rsidP="00214378">
            <w:pPr>
              <w:rPr>
                <w:rFonts w:ascii="Arial" w:hAnsi="Arial" w:cs="Arial"/>
                <w:sz w:val="20"/>
                <w:szCs w:val="20"/>
              </w:rPr>
            </w:pPr>
          </w:p>
        </w:tc>
      </w:tr>
      <w:tr w:rsidR="00C64A60" w:rsidRPr="00F67237" w14:paraId="1CCF57BB" w14:textId="77777777" w:rsidTr="00F901D6">
        <w:tblPrEx>
          <w:tblCellMar>
            <w:top w:w="108" w:type="dxa"/>
            <w:bottom w:w="108" w:type="dxa"/>
          </w:tblCellMar>
        </w:tblPrEx>
        <w:trPr>
          <w:trHeight w:val="333"/>
        </w:trPr>
        <w:tc>
          <w:tcPr>
            <w:tcW w:w="895" w:type="dxa"/>
            <w:gridSpan w:val="2"/>
          </w:tcPr>
          <w:p w14:paraId="52D85452" w14:textId="77777777" w:rsidR="00C64A60" w:rsidRPr="00F67237" w:rsidRDefault="00C64A60" w:rsidP="00214378">
            <w:pPr>
              <w:rPr>
                <w:rFonts w:ascii="Arial" w:hAnsi="Arial" w:cs="Arial"/>
                <w:sz w:val="20"/>
                <w:szCs w:val="20"/>
              </w:rPr>
            </w:pPr>
            <w:r w:rsidRPr="00F67237">
              <w:rPr>
                <w:rFonts w:ascii="Arial" w:hAnsi="Arial" w:cs="Arial"/>
                <w:sz w:val="20"/>
                <w:szCs w:val="20"/>
              </w:rPr>
              <w:t>25</w:t>
            </w:r>
          </w:p>
        </w:tc>
        <w:tc>
          <w:tcPr>
            <w:tcW w:w="8393" w:type="dxa"/>
            <w:gridSpan w:val="4"/>
          </w:tcPr>
          <w:p w14:paraId="5027AAC6" w14:textId="66CF8B6A" w:rsidR="00C64A60" w:rsidRPr="00F67237" w:rsidRDefault="00C64A60" w:rsidP="00214378">
            <w:pPr>
              <w:rPr>
                <w:rFonts w:ascii="Arial" w:hAnsi="Arial" w:cs="Arial"/>
                <w:sz w:val="20"/>
                <w:szCs w:val="20"/>
              </w:rPr>
            </w:pPr>
            <w:r w:rsidRPr="00F67237">
              <w:rPr>
                <w:rFonts w:ascii="Arial" w:hAnsi="Arial" w:cs="Arial"/>
                <w:sz w:val="20"/>
                <w:szCs w:val="20"/>
              </w:rPr>
              <w:t xml:space="preserve">Outside of any regular fixed salary, how much did you take from business sales for personal/ household expenses in the past month? </w:t>
            </w:r>
            <w:r w:rsidRPr="00F67237">
              <w:rPr>
                <w:rFonts w:ascii="Arial" w:hAnsi="Arial" w:cs="Arial"/>
                <w:b/>
                <w:i/>
                <w:sz w:val="20"/>
                <w:szCs w:val="20"/>
              </w:rPr>
              <w:t>(in Birr)</w:t>
            </w:r>
            <w:r w:rsidR="000E10F9" w:rsidRPr="00F67237">
              <w:rPr>
                <w:rFonts w:ascii="Arial" w:hAnsi="Arial" w:cs="Arial"/>
                <w:b/>
                <w:i/>
                <w:sz w:val="20"/>
                <w:szCs w:val="20"/>
              </w:rPr>
              <w:t xml:space="preserve"> </w:t>
            </w:r>
            <w:r w:rsidR="000E10F9" w:rsidRPr="00F67237">
              <w:rPr>
                <w:rFonts w:ascii="Arial" w:hAnsi="Arial" w:cs="Arial"/>
                <w:sz w:val="20"/>
                <w:szCs w:val="20"/>
              </w:rPr>
              <w:t xml:space="preserve">/ </w:t>
            </w:r>
            <w:r w:rsidR="000E10F9" w:rsidRPr="00F67237">
              <w:rPr>
                <w:rFonts w:ascii="Nyala" w:hAnsi="Nyala" w:cs="Nyala"/>
                <w:sz w:val="20"/>
                <w:szCs w:val="20"/>
              </w:rPr>
              <w:t>ባለፈው</w:t>
            </w:r>
            <w:r w:rsidR="000E10F9" w:rsidRPr="00F67237">
              <w:rPr>
                <w:rFonts w:ascii="Arial" w:hAnsi="Arial" w:cs="Arial"/>
                <w:sz w:val="20"/>
                <w:szCs w:val="20"/>
              </w:rPr>
              <w:t xml:space="preserve"> </w:t>
            </w:r>
            <w:r w:rsidR="000E10F9" w:rsidRPr="00F67237">
              <w:rPr>
                <w:rFonts w:ascii="Nyala" w:hAnsi="Nyala" w:cs="Nyala"/>
                <w:sz w:val="20"/>
                <w:szCs w:val="20"/>
              </w:rPr>
              <w:t>ወር</w:t>
            </w:r>
            <w:r w:rsidR="000E10F9" w:rsidRPr="00F67237">
              <w:rPr>
                <w:rFonts w:ascii="Arial" w:hAnsi="Arial" w:cs="Arial"/>
                <w:sz w:val="20"/>
                <w:szCs w:val="20"/>
              </w:rPr>
              <w:t xml:space="preserve"> </w:t>
            </w:r>
            <w:r w:rsidR="000E10F9" w:rsidRPr="00F67237">
              <w:rPr>
                <w:rFonts w:ascii="Nyala" w:hAnsi="Nyala" w:cs="Nyala"/>
                <w:sz w:val="20"/>
                <w:szCs w:val="20"/>
              </w:rPr>
              <w:t>ውስጥ</w:t>
            </w:r>
            <w:r w:rsidR="000E10F9" w:rsidRPr="00F67237">
              <w:rPr>
                <w:rFonts w:ascii="Arial" w:hAnsi="Arial" w:cs="Arial"/>
                <w:sz w:val="20"/>
                <w:szCs w:val="20"/>
              </w:rPr>
              <w:t xml:space="preserve"> </w:t>
            </w:r>
            <w:r w:rsidR="000E10F9" w:rsidRPr="00F67237">
              <w:rPr>
                <w:rFonts w:ascii="Nyala" w:hAnsi="Nyala" w:cs="Nyala"/>
                <w:sz w:val="20"/>
                <w:szCs w:val="20"/>
              </w:rPr>
              <w:t>ከሚወስዱት</w:t>
            </w:r>
            <w:r w:rsidR="000E10F9" w:rsidRPr="00F67237">
              <w:rPr>
                <w:rFonts w:ascii="Arial" w:hAnsi="Arial" w:cs="Arial"/>
                <w:sz w:val="20"/>
                <w:szCs w:val="20"/>
              </w:rPr>
              <w:t xml:space="preserve"> </w:t>
            </w:r>
            <w:r w:rsidR="000E10F9" w:rsidRPr="00F67237">
              <w:rPr>
                <w:rFonts w:ascii="Nyala" w:hAnsi="Nyala" w:cs="Nyala"/>
                <w:sz w:val="20"/>
                <w:szCs w:val="20"/>
              </w:rPr>
              <w:t>መደበኛ</w:t>
            </w:r>
            <w:r w:rsidR="000E10F9" w:rsidRPr="00F67237">
              <w:rPr>
                <w:rFonts w:ascii="Arial" w:hAnsi="Arial" w:cs="Arial"/>
                <w:sz w:val="20"/>
                <w:szCs w:val="20"/>
              </w:rPr>
              <w:t xml:space="preserve"> </w:t>
            </w:r>
            <w:r w:rsidR="000E10F9" w:rsidRPr="00F67237">
              <w:rPr>
                <w:rFonts w:ascii="Nyala" w:hAnsi="Nyala" w:cs="Nyala"/>
                <w:sz w:val="20"/>
                <w:szCs w:val="20"/>
              </w:rPr>
              <w:t>ደመወዝ</w:t>
            </w:r>
            <w:r w:rsidR="000E10F9" w:rsidRPr="00F67237">
              <w:rPr>
                <w:rFonts w:ascii="Arial" w:hAnsi="Arial" w:cs="Arial"/>
                <w:sz w:val="20"/>
                <w:szCs w:val="20"/>
              </w:rPr>
              <w:t xml:space="preserve"> </w:t>
            </w:r>
            <w:r w:rsidR="000E10F9" w:rsidRPr="00F67237">
              <w:rPr>
                <w:rFonts w:ascii="Nyala" w:hAnsi="Nyala" w:cs="Nyala"/>
                <w:sz w:val="20"/>
                <w:szCs w:val="20"/>
              </w:rPr>
              <w:t>መጠን</w:t>
            </w:r>
            <w:r w:rsidR="000E10F9" w:rsidRPr="00F67237">
              <w:rPr>
                <w:rFonts w:ascii="Arial" w:hAnsi="Arial" w:cs="Arial"/>
                <w:sz w:val="20"/>
                <w:szCs w:val="20"/>
              </w:rPr>
              <w:t xml:space="preserve"> </w:t>
            </w:r>
            <w:r w:rsidR="000E10F9" w:rsidRPr="00F67237">
              <w:rPr>
                <w:rFonts w:ascii="Nyala" w:hAnsi="Nyala" w:cs="Nyala"/>
                <w:sz w:val="20"/>
                <w:szCs w:val="20"/>
              </w:rPr>
              <w:t>ውጪ</w:t>
            </w:r>
            <w:r w:rsidR="000E10F9" w:rsidRPr="00F67237">
              <w:rPr>
                <w:rFonts w:ascii="Arial" w:hAnsi="Arial" w:cs="Arial"/>
                <w:sz w:val="20"/>
                <w:szCs w:val="20"/>
              </w:rPr>
              <w:t xml:space="preserve"> </w:t>
            </w:r>
            <w:r w:rsidR="000E10F9" w:rsidRPr="00F67237">
              <w:rPr>
                <w:rFonts w:ascii="Nyala" w:hAnsi="Nyala" w:cs="Nyala"/>
                <w:sz w:val="20"/>
                <w:szCs w:val="20"/>
              </w:rPr>
              <w:t>ምን</w:t>
            </w:r>
            <w:r w:rsidR="000E10F9" w:rsidRPr="00F67237">
              <w:rPr>
                <w:rFonts w:ascii="Arial" w:hAnsi="Arial" w:cs="Arial"/>
                <w:sz w:val="20"/>
                <w:szCs w:val="20"/>
              </w:rPr>
              <w:t xml:space="preserve"> </w:t>
            </w:r>
            <w:r w:rsidR="000E10F9" w:rsidRPr="00F67237">
              <w:rPr>
                <w:rFonts w:ascii="Nyala" w:hAnsi="Nyala" w:cs="Nyala"/>
                <w:sz w:val="20"/>
                <w:szCs w:val="20"/>
              </w:rPr>
              <w:t>ያህል</w:t>
            </w:r>
            <w:r w:rsidR="000E10F9" w:rsidRPr="00F67237">
              <w:rPr>
                <w:rFonts w:ascii="Arial" w:hAnsi="Arial" w:cs="Arial"/>
                <w:sz w:val="20"/>
                <w:szCs w:val="20"/>
              </w:rPr>
              <w:t xml:space="preserve"> </w:t>
            </w:r>
            <w:r w:rsidR="000E10F9" w:rsidRPr="00F67237">
              <w:rPr>
                <w:rFonts w:ascii="Nyala" w:hAnsi="Nyala" w:cs="Nyala"/>
                <w:sz w:val="20"/>
                <w:szCs w:val="20"/>
              </w:rPr>
              <w:t>ገንዘብ</w:t>
            </w:r>
            <w:r w:rsidR="000E10F9" w:rsidRPr="00F67237">
              <w:rPr>
                <w:rFonts w:ascii="Arial" w:hAnsi="Arial" w:cs="Arial"/>
                <w:sz w:val="20"/>
                <w:szCs w:val="20"/>
              </w:rPr>
              <w:t xml:space="preserve"> </w:t>
            </w:r>
            <w:r w:rsidR="000E10F9" w:rsidRPr="00F67237">
              <w:rPr>
                <w:rFonts w:ascii="Arial" w:hAnsi="Arial" w:cs="Arial"/>
                <w:b/>
                <w:sz w:val="20"/>
                <w:szCs w:val="20"/>
              </w:rPr>
              <w:t>(</w:t>
            </w:r>
            <w:r w:rsidR="000E10F9" w:rsidRPr="00F67237">
              <w:rPr>
                <w:rFonts w:ascii="Nyala" w:hAnsi="Nyala" w:cs="Nyala"/>
                <w:b/>
                <w:sz w:val="20"/>
                <w:szCs w:val="20"/>
              </w:rPr>
              <w:t>ብር</w:t>
            </w:r>
            <w:r w:rsidR="000E10F9" w:rsidRPr="00F67237">
              <w:rPr>
                <w:rFonts w:ascii="Arial" w:hAnsi="Arial" w:cs="Arial"/>
                <w:b/>
                <w:sz w:val="20"/>
                <w:szCs w:val="20"/>
              </w:rPr>
              <w:t xml:space="preserve">) </w:t>
            </w:r>
            <w:r w:rsidR="000E10F9" w:rsidRPr="00F67237">
              <w:rPr>
                <w:rFonts w:ascii="Nyala" w:hAnsi="Nyala" w:cs="Nyala"/>
                <w:sz w:val="20"/>
                <w:szCs w:val="20"/>
              </w:rPr>
              <w:t>ከሽያጭዎ</w:t>
            </w:r>
            <w:r w:rsidR="000E10F9" w:rsidRPr="00F67237">
              <w:rPr>
                <w:rFonts w:ascii="Arial" w:hAnsi="Arial" w:cs="Arial"/>
                <w:sz w:val="20"/>
                <w:szCs w:val="20"/>
              </w:rPr>
              <w:t xml:space="preserve"> </w:t>
            </w:r>
            <w:r w:rsidR="000E10F9" w:rsidRPr="00F67237">
              <w:rPr>
                <w:rFonts w:ascii="Nyala" w:hAnsi="Nyala" w:cs="Nyala"/>
                <w:sz w:val="20"/>
                <w:szCs w:val="20"/>
              </w:rPr>
              <w:t>ላይ</w:t>
            </w:r>
            <w:r w:rsidR="000E10F9" w:rsidRPr="00F67237">
              <w:rPr>
                <w:rFonts w:ascii="Arial" w:hAnsi="Arial" w:cs="Arial"/>
                <w:sz w:val="20"/>
                <w:szCs w:val="20"/>
              </w:rPr>
              <w:t xml:space="preserve"> </w:t>
            </w:r>
            <w:r w:rsidR="000E10F9" w:rsidRPr="00F67237">
              <w:rPr>
                <w:rFonts w:ascii="Nyala" w:hAnsi="Nyala" w:cs="Nyala"/>
                <w:sz w:val="20"/>
                <w:szCs w:val="20"/>
              </w:rPr>
              <w:t>ለግል</w:t>
            </w:r>
            <w:r w:rsidR="000E10F9" w:rsidRPr="00F67237">
              <w:rPr>
                <w:rFonts w:ascii="Arial" w:hAnsi="Arial" w:cs="Arial"/>
                <w:sz w:val="20"/>
                <w:szCs w:val="20"/>
              </w:rPr>
              <w:t xml:space="preserve"> /</w:t>
            </w:r>
            <w:r w:rsidR="000E10F9" w:rsidRPr="00F67237">
              <w:rPr>
                <w:rFonts w:ascii="Nyala" w:hAnsi="Nyala" w:cs="Nyala"/>
                <w:sz w:val="20"/>
                <w:szCs w:val="20"/>
              </w:rPr>
              <w:t>ለቤት</w:t>
            </w:r>
            <w:r w:rsidR="000E10F9" w:rsidRPr="00F67237">
              <w:rPr>
                <w:rFonts w:ascii="Arial" w:hAnsi="Arial" w:cs="Arial"/>
                <w:sz w:val="20"/>
                <w:szCs w:val="20"/>
              </w:rPr>
              <w:t xml:space="preserve"> </w:t>
            </w:r>
            <w:r w:rsidR="000E10F9" w:rsidRPr="00F67237">
              <w:rPr>
                <w:rFonts w:ascii="Nyala" w:hAnsi="Nyala" w:cs="Nyala"/>
                <w:sz w:val="20"/>
                <w:szCs w:val="20"/>
              </w:rPr>
              <w:t>ወጪ</w:t>
            </w:r>
            <w:r w:rsidR="000E10F9" w:rsidRPr="00F67237">
              <w:rPr>
                <w:rFonts w:ascii="Arial" w:hAnsi="Arial" w:cs="Arial"/>
                <w:sz w:val="20"/>
                <w:szCs w:val="20"/>
              </w:rPr>
              <w:t xml:space="preserve"> </w:t>
            </w:r>
            <w:r w:rsidR="000E10F9" w:rsidRPr="00F67237">
              <w:rPr>
                <w:rFonts w:ascii="Nyala" w:hAnsi="Nyala" w:cs="Nyala"/>
                <w:sz w:val="20"/>
                <w:szCs w:val="20"/>
              </w:rPr>
              <w:t>ወስደዋል</w:t>
            </w:r>
            <w:r w:rsidR="000E10F9" w:rsidRPr="00F67237">
              <w:rPr>
                <w:rFonts w:ascii="Arial" w:hAnsi="Arial" w:cs="Arial"/>
                <w:sz w:val="20"/>
                <w:szCs w:val="20"/>
              </w:rPr>
              <w:t xml:space="preserve">? </w:t>
            </w:r>
            <w:r w:rsidR="000E10F9" w:rsidRPr="00F67237">
              <w:rPr>
                <w:rFonts w:ascii="Arial" w:hAnsi="Arial" w:cs="Arial"/>
                <w:b/>
                <w:i/>
                <w:sz w:val="20"/>
                <w:szCs w:val="20"/>
              </w:rPr>
              <w:t>(in Birr)</w:t>
            </w:r>
          </w:p>
        </w:tc>
      </w:tr>
      <w:tr w:rsidR="00C64A60" w:rsidRPr="00F67237" w14:paraId="4BF1BD74" w14:textId="77777777" w:rsidTr="00F901D6">
        <w:tblPrEx>
          <w:tblCellMar>
            <w:top w:w="108" w:type="dxa"/>
            <w:bottom w:w="108" w:type="dxa"/>
          </w:tblCellMar>
        </w:tblPrEx>
        <w:trPr>
          <w:trHeight w:val="333"/>
        </w:trPr>
        <w:tc>
          <w:tcPr>
            <w:tcW w:w="895" w:type="dxa"/>
            <w:gridSpan w:val="2"/>
          </w:tcPr>
          <w:p w14:paraId="596566B1" w14:textId="77777777" w:rsidR="00C64A60" w:rsidRPr="00F67237" w:rsidRDefault="00C64A60" w:rsidP="00214378">
            <w:pPr>
              <w:rPr>
                <w:rFonts w:ascii="Arial" w:hAnsi="Arial" w:cs="Arial"/>
                <w:sz w:val="20"/>
                <w:szCs w:val="20"/>
              </w:rPr>
            </w:pPr>
            <w:r w:rsidRPr="00F67237">
              <w:rPr>
                <w:rFonts w:ascii="Arial" w:hAnsi="Arial" w:cs="Arial"/>
                <w:sz w:val="20"/>
                <w:szCs w:val="20"/>
              </w:rPr>
              <w:t>26</w:t>
            </w:r>
          </w:p>
        </w:tc>
        <w:tc>
          <w:tcPr>
            <w:tcW w:w="8393" w:type="dxa"/>
            <w:gridSpan w:val="4"/>
          </w:tcPr>
          <w:p w14:paraId="01C4F5CF" w14:textId="583AC3E2" w:rsidR="0071013D" w:rsidRPr="00F67237" w:rsidRDefault="00C64A60" w:rsidP="0071013D">
            <w:pPr>
              <w:rPr>
                <w:rFonts w:ascii="Arial" w:hAnsi="Arial" w:cs="Arial"/>
                <w:sz w:val="20"/>
                <w:szCs w:val="20"/>
              </w:rPr>
            </w:pPr>
            <w:r w:rsidRPr="00F67237">
              <w:rPr>
                <w:rFonts w:ascii="Arial" w:hAnsi="Arial" w:cs="Arial"/>
                <w:sz w:val="20"/>
                <w:szCs w:val="20"/>
              </w:rPr>
              <w:t>Are you currently employed?</w:t>
            </w:r>
            <w:r w:rsidR="0071013D" w:rsidRPr="00F67237">
              <w:rPr>
                <w:rFonts w:ascii="Arial" w:hAnsi="Arial" w:cs="Arial"/>
                <w:sz w:val="20"/>
                <w:szCs w:val="20"/>
              </w:rPr>
              <w:t xml:space="preserve"> / </w:t>
            </w:r>
            <w:r w:rsidR="0071013D" w:rsidRPr="00F67237">
              <w:rPr>
                <w:rFonts w:ascii="Nyala" w:hAnsi="Nyala" w:cs="Nyala"/>
                <w:sz w:val="20"/>
                <w:szCs w:val="20"/>
              </w:rPr>
              <w:t>ባሁኑ</w:t>
            </w:r>
            <w:r w:rsidR="0071013D" w:rsidRPr="00F67237">
              <w:rPr>
                <w:rFonts w:ascii="Arial" w:hAnsi="Arial" w:cs="Arial"/>
                <w:sz w:val="20"/>
                <w:szCs w:val="20"/>
              </w:rPr>
              <w:t xml:space="preserve"> </w:t>
            </w:r>
            <w:r w:rsidR="0071013D" w:rsidRPr="00F67237">
              <w:rPr>
                <w:rFonts w:ascii="Nyala" w:hAnsi="Nyala" w:cs="Nyala"/>
                <w:sz w:val="20"/>
                <w:szCs w:val="20"/>
              </w:rPr>
              <w:t>ሰዓት</w:t>
            </w:r>
            <w:r w:rsidR="0071013D" w:rsidRPr="00F67237">
              <w:rPr>
                <w:rFonts w:ascii="Arial" w:hAnsi="Arial" w:cs="Arial"/>
                <w:sz w:val="20"/>
                <w:szCs w:val="20"/>
              </w:rPr>
              <w:t xml:space="preserve"> </w:t>
            </w:r>
            <w:r w:rsidR="0071013D" w:rsidRPr="00F67237">
              <w:rPr>
                <w:rFonts w:ascii="Nyala" w:hAnsi="Nyala" w:cs="Nyala"/>
                <w:sz w:val="20"/>
                <w:szCs w:val="20"/>
              </w:rPr>
              <w:t>የቅጥር</w:t>
            </w:r>
            <w:r w:rsidR="0071013D" w:rsidRPr="00F67237">
              <w:rPr>
                <w:rFonts w:ascii="Arial" w:hAnsi="Arial" w:cs="Arial"/>
                <w:sz w:val="20"/>
                <w:szCs w:val="20"/>
              </w:rPr>
              <w:t xml:space="preserve"> </w:t>
            </w:r>
            <w:r w:rsidR="0071013D" w:rsidRPr="00F67237">
              <w:rPr>
                <w:rFonts w:ascii="Nyala" w:hAnsi="Nyala" w:cs="Nyala"/>
                <w:sz w:val="20"/>
                <w:szCs w:val="20"/>
              </w:rPr>
              <w:t>ስራ</w:t>
            </w:r>
            <w:r w:rsidR="0071013D" w:rsidRPr="00F67237">
              <w:rPr>
                <w:rFonts w:ascii="Arial" w:hAnsi="Arial" w:cs="Arial"/>
                <w:sz w:val="20"/>
                <w:szCs w:val="20"/>
              </w:rPr>
              <w:t xml:space="preserve"> </w:t>
            </w:r>
            <w:r w:rsidR="0071013D" w:rsidRPr="00F67237">
              <w:rPr>
                <w:rFonts w:ascii="Nyala" w:hAnsi="Nyala" w:cs="Nyala"/>
                <w:sz w:val="20"/>
                <w:szCs w:val="20"/>
              </w:rPr>
              <w:t>እየሰሩ</w:t>
            </w:r>
            <w:r w:rsidR="0071013D" w:rsidRPr="00F67237">
              <w:rPr>
                <w:rFonts w:ascii="Arial" w:hAnsi="Arial" w:cs="Arial"/>
                <w:sz w:val="20"/>
                <w:szCs w:val="20"/>
              </w:rPr>
              <w:t xml:space="preserve"> </w:t>
            </w:r>
            <w:r w:rsidR="0071013D" w:rsidRPr="00F67237">
              <w:rPr>
                <w:rFonts w:ascii="Nyala" w:hAnsi="Nyala" w:cs="Nyala"/>
                <w:sz w:val="20"/>
                <w:szCs w:val="20"/>
              </w:rPr>
              <w:t>ነው</w:t>
            </w:r>
            <w:r w:rsidR="0071013D" w:rsidRPr="00F67237">
              <w:rPr>
                <w:rFonts w:ascii="Arial" w:hAnsi="Arial" w:cs="Arial"/>
                <w:sz w:val="20"/>
                <w:szCs w:val="20"/>
              </w:rPr>
              <w:t>?</w:t>
            </w:r>
          </w:p>
          <w:p w14:paraId="7C16BADF" w14:textId="77777777" w:rsidR="0071013D" w:rsidRPr="00F67237" w:rsidRDefault="0071013D" w:rsidP="0071013D">
            <w:pPr>
              <w:rPr>
                <w:rFonts w:ascii="Arial" w:hAnsi="Arial" w:cs="Arial"/>
                <w:sz w:val="20"/>
                <w:szCs w:val="20"/>
              </w:rPr>
            </w:pPr>
            <w:r w:rsidRPr="00F67237">
              <w:rPr>
                <w:rFonts w:ascii="Arial" w:hAnsi="Arial" w:cs="Arial"/>
                <w:sz w:val="20"/>
                <w:szCs w:val="20"/>
              </w:rPr>
              <w:t xml:space="preserve">1 = Yes/ </w:t>
            </w:r>
            <w:r w:rsidRPr="00F67237">
              <w:rPr>
                <w:rFonts w:ascii="Nyala" w:hAnsi="Nyala" w:cs="Nyala"/>
                <w:sz w:val="20"/>
                <w:szCs w:val="20"/>
              </w:rPr>
              <w:t>አዎን</w:t>
            </w:r>
          </w:p>
          <w:p w14:paraId="62615B20" w14:textId="11EE8863" w:rsidR="00C64A60" w:rsidRPr="00F67237" w:rsidRDefault="0071013D" w:rsidP="00214378">
            <w:pPr>
              <w:rPr>
                <w:rFonts w:ascii="Arial" w:hAnsi="Arial" w:cs="Arial"/>
                <w:sz w:val="20"/>
                <w:szCs w:val="20"/>
              </w:rPr>
            </w:pPr>
            <w:r w:rsidRPr="00F67237">
              <w:rPr>
                <w:rFonts w:ascii="Arial" w:hAnsi="Arial" w:cs="Arial"/>
                <w:sz w:val="20"/>
                <w:szCs w:val="20"/>
              </w:rPr>
              <w:t xml:space="preserve">2 = No/ </w:t>
            </w:r>
            <w:r w:rsidRPr="00F67237">
              <w:rPr>
                <w:rFonts w:ascii="Nyala" w:hAnsi="Nyala" w:cs="Nyala"/>
                <w:sz w:val="20"/>
                <w:szCs w:val="20"/>
              </w:rPr>
              <w:t>አይደለም</w:t>
            </w:r>
          </w:p>
        </w:tc>
      </w:tr>
      <w:tr w:rsidR="00C64A60" w:rsidRPr="00F67237" w14:paraId="04BD5243" w14:textId="77777777" w:rsidTr="00F901D6">
        <w:tblPrEx>
          <w:tblCellMar>
            <w:top w:w="108" w:type="dxa"/>
            <w:bottom w:w="108" w:type="dxa"/>
          </w:tblCellMar>
        </w:tblPrEx>
        <w:trPr>
          <w:trHeight w:val="333"/>
        </w:trPr>
        <w:tc>
          <w:tcPr>
            <w:tcW w:w="895" w:type="dxa"/>
            <w:gridSpan w:val="2"/>
          </w:tcPr>
          <w:p w14:paraId="13FDFB63" w14:textId="77777777" w:rsidR="00C64A60" w:rsidRPr="00F67237" w:rsidRDefault="00C64A60" w:rsidP="00214378">
            <w:pPr>
              <w:rPr>
                <w:rFonts w:ascii="Arial" w:hAnsi="Arial" w:cs="Arial"/>
                <w:sz w:val="20"/>
                <w:szCs w:val="20"/>
              </w:rPr>
            </w:pPr>
            <w:r w:rsidRPr="00F67237">
              <w:rPr>
                <w:rFonts w:ascii="Arial" w:hAnsi="Arial" w:cs="Arial"/>
                <w:sz w:val="20"/>
                <w:szCs w:val="20"/>
              </w:rPr>
              <w:t>27</w:t>
            </w:r>
          </w:p>
        </w:tc>
        <w:tc>
          <w:tcPr>
            <w:tcW w:w="8393" w:type="dxa"/>
            <w:gridSpan w:val="4"/>
          </w:tcPr>
          <w:p w14:paraId="11A1BC31" w14:textId="10C077CF" w:rsidR="00C64A60" w:rsidRPr="00F67237" w:rsidRDefault="00C64A60" w:rsidP="00214378">
            <w:pPr>
              <w:rPr>
                <w:rFonts w:ascii="Arial" w:hAnsi="Arial" w:cs="Arial"/>
                <w:sz w:val="20"/>
                <w:szCs w:val="20"/>
              </w:rPr>
            </w:pPr>
            <w:r w:rsidRPr="00F67237">
              <w:rPr>
                <w:rFonts w:ascii="Arial" w:hAnsi="Arial" w:cs="Arial"/>
                <w:sz w:val="20"/>
                <w:szCs w:val="20"/>
              </w:rPr>
              <w:t xml:space="preserve">What is your monthly income from other sources (e.g. remittances, income from rent, salary from employment in the wage sector, profit and salary from other businesses…) excluding any income from your business? </w:t>
            </w:r>
            <w:r w:rsidRPr="00F67237">
              <w:rPr>
                <w:rFonts w:ascii="Arial" w:hAnsi="Arial" w:cs="Arial"/>
                <w:b/>
                <w:i/>
                <w:sz w:val="20"/>
                <w:szCs w:val="20"/>
              </w:rPr>
              <w:t xml:space="preserve">(in Birr) </w:t>
            </w:r>
            <w:r w:rsidR="0053085C" w:rsidRPr="00F67237">
              <w:rPr>
                <w:rFonts w:ascii="Nyala" w:hAnsi="Nyala" w:cs="Nyala"/>
                <w:i/>
                <w:sz w:val="20"/>
                <w:szCs w:val="20"/>
              </w:rPr>
              <w:t>ከሌሎች</w:t>
            </w:r>
            <w:r w:rsidR="0053085C" w:rsidRPr="00F67237">
              <w:rPr>
                <w:rFonts w:ascii="Arial" w:hAnsi="Arial" w:cs="Arial"/>
                <w:i/>
                <w:sz w:val="20"/>
                <w:szCs w:val="20"/>
              </w:rPr>
              <w:t xml:space="preserve"> (</w:t>
            </w:r>
            <w:r w:rsidR="0053085C" w:rsidRPr="00F67237">
              <w:rPr>
                <w:rFonts w:ascii="Nyala" w:hAnsi="Nyala" w:cs="Nyala"/>
                <w:i/>
                <w:sz w:val="20"/>
                <w:szCs w:val="20"/>
              </w:rPr>
              <w:t>ከንግድ</w:t>
            </w:r>
            <w:r w:rsidR="0053085C" w:rsidRPr="00F67237">
              <w:rPr>
                <w:rFonts w:ascii="Arial" w:hAnsi="Arial" w:cs="Arial"/>
                <w:i/>
                <w:sz w:val="20"/>
                <w:szCs w:val="20"/>
              </w:rPr>
              <w:t xml:space="preserve"> </w:t>
            </w:r>
            <w:r w:rsidR="0053085C" w:rsidRPr="00F67237">
              <w:rPr>
                <w:rFonts w:ascii="Nyala" w:hAnsi="Nyala" w:cs="Nyala"/>
                <w:i/>
                <w:sz w:val="20"/>
                <w:szCs w:val="20"/>
              </w:rPr>
              <w:t>ስራዎ</w:t>
            </w:r>
            <w:r w:rsidR="0053085C" w:rsidRPr="00F67237">
              <w:rPr>
                <w:rFonts w:ascii="Arial" w:hAnsi="Arial" w:cs="Arial"/>
                <w:i/>
                <w:sz w:val="20"/>
                <w:szCs w:val="20"/>
              </w:rPr>
              <w:t xml:space="preserve"> </w:t>
            </w:r>
            <w:r w:rsidR="0053085C" w:rsidRPr="00F67237">
              <w:rPr>
                <w:rFonts w:ascii="Nyala" w:hAnsi="Nyala" w:cs="Nyala"/>
                <w:i/>
                <w:sz w:val="20"/>
                <w:szCs w:val="20"/>
              </w:rPr>
              <w:t>ውጪ</w:t>
            </w:r>
            <w:r w:rsidR="0053085C" w:rsidRPr="00F67237">
              <w:rPr>
                <w:rFonts w:ascii="Arial" w:hAnsi="Arial" w:cs="Arial"/>
                <w:i/>
                <w:sz w:val="20"/>
                <w:szCs w:val="20"/>
              </w:rPr>
              <w:t xml:space="preserve">) </w:t>
            </w:r>
            <w:r w:rsidR="0053085C" w:rsidRPr="00F67237">
              <w:rPr>
                <w:rFonts w:ascii="Nyala" w:hAnsi="Nyala" w:cs="Nyala"/>
                <w:i/>
                <w:sz w:val="20"/>
                <w:szCs w:val="20"/>
              </w:rPr>
              <w:t>የገንዘብ</w:t>
            </w:r>
            <w:r w:rsidR="0053085C" w:rsidRPr="00F67237">
              <w:rPr>
                <w:rFonts w:ascii="Arial" w:hAnsi="Arial" w:cs="Arial"/>
                <w:i/>
                <w:sz w:val="20"/>
                <w:szCs w:val="20"/>
              </w:rPr>
              <w:t xml:space="preserve"> </w:t>
            </w:r>
            <w:r w:rsidR="0053085C" w:rsidRPr="00F67237">
              <w:rPr>
                <w:rFonts w:ascii="Nyala" w:hAnsi="Nyala" w:cs="Nyala"/>
                <w:i/>
                <w:sz w:val="20"/>
                <w:szCs w:val="20"/>
              </w:rPr>
              <w:t>ምንጮች</w:t>
            </w:r>
            <w:r w:rsidR="0053085C" w:rsidRPr="00F67237">
              <w:rPr>
                <w:rFonts w:ascii="Arial" w:hAnsi="Arial" w:cs="Arial"/>
                <w:i/>
                <w:sz w:val="20"/>
                <w:szCs w:val="20"/>
              </w:rPr>
              <w:t xml:space="preserve"> </w:t>
            </w:r>
            <w:r w:rsidR="0053085C" w:rsidRPr="00F67237">
              <w:rPr>
                <w:rFonts w:ascii="Nyala" w:hAnsi="Nyala" w:cs="Nyala"/>
                <w:i/>
                <w:sz w:val="20"/>
                <w:szCs w:val="20"/>
              </w:rPr>
              <w:t>የሚያገኙት</w:t>
            </w:r>
            <w:r w:rsidR="0053085C" w:rsidRPr="00F67237">
              <w:rPr>
                <w:rFonts w:ascii="Arial" w:hAnsi="Arial" w:cs="Arial"/>
                <w:i/>
                <w:sz w:val="20"/>
                <w:szCs w:val="20"/>
              </w:rPr>
              <w:t xml:space="preserve"> </w:t>
            </w:r>
            <w:r w:rsidR="0053085C" w:rsidRPr="00F67237">
              <w:rPr>
                <w:rFonts w:ascii="Nyala" w:hAnsi="Nyala" w:cs="Nyala"/>
                <w:i/>
                <w:sz w:val="20"/>
                <w:szCs w:val="20"/>
              </w:rPr>
              <w:t>ወርሃዊ</w:t>
            </w:r>
            <w:r w:rsidR="0053085C" w:rsidRPr="00F67237">
              <w:rPr>
                <w:rFonts w:ascii="Arial" w:hAnsi="Arial" w:cs="Arial"/>
                <w:i/>
                <w:sz w:val="20"/>
                <w:szCs w:val="20"/>
              </w:rPr>
              <w:t xml:space="preserve"> </w:t>
            </w:r>
            <w:r w:rsidR="0053085C" w:rsidRPr="00F67237">
              <w:rPr>
                <w:rFonts w:ascii="Nyala" w:hAnsi="Nyala" w:cs="Nyala"/>
                <w:i/>
                <w:sz w:val="20"/>
                <w:szCs w:val="20"/>
              </w:rPr>
              <w:t>ገቢ</w:t>
            </w:r>
            <w:r w:rsidR="0053085C" w:rsidRPr="00F67237">
              <w:rPr>
                <w:rFonts w:ascii="Arial" w:hAnsi="Arial" w:cs="Arial"/>
                <w:i/>
                <w:sz w:val="20"/>
                <w:szCs w:val="20"/>
              </w:rPr>
              <w:t xml:space="preserve"> </w:t>
            </w:r>
            <w:r w:rsidR="0053085C" w:rsidRPr="00F67237">
              <w:rPr>
                <w:rFonts w:ascii="Nyala" w:hAnsi="Nyala" w:cs="Nyala"/>
                <w:i/>
                <w:sz w:val="20"/>
                <w:szCs w:val="20"/>
              </w:rPr>
              <w:t>ምን</w:t>
            </w:r>
            <w:r w:rsidR="0053085C" w:rsidRPr="00F67237">
              <w:rPr>
                <w:rFonts w:ascii="Arial" w:hAnsi="Arial" w:cs="Arial"/>
                <w:i/>
                <w:sz w:val="20"/>
                <w:szCs w:val="20"/>
              </w:rPr>
              <w:t xml:space="preserve"> </w:t>
            </w:r>
            <w:r w:rsidR="0053085C" w:rsidRPr="00F67237">
              <w:rPr>
                <w:rFonts w:ascii="Nyala" w:hAnsi="Nyala" w:cs="Nyala"/>
                <w:i/>
                <w:sz w:val="20"/>
                <w:szCs w:val="20"/>
              </w:rPr>
              <w:t>ያህል</w:t>
            </w:r>
            <w:r w:rsidR="0053085C" w:rsidRPr="00F67237">
              <w:rPr>
                <w:rFonts w:ascii="Arial" w:hAnsi="Arial" w:cs="Arial"/>
                <w:i/>
                <w:sz w:val="20"/>
                <w:szCs w:val="20"/>
              </w:rPr>
              <w:t xml:space="preserve"> </w:t>
            </w:r>
            <w:r w:rsidR="0053085C" w:rsidRPr="00F67237">
              <w:rPr>
                <w:rFonts w:ascii="Nyala" w:hAnsi="Nyala" w:cs="Nyala"/>
                <w:i/>
                <w:sz w:val="20"/>
                <w:szCs w:val="20"/>
              </w:rPr>
              <w:t>ገንዘብ</w:t>
            </w:r>
            <w:r w:rsidR="0053085C" w:rsidRPr="00F67237">
              <w:rPr>
                <w:rFonts w:ascii="Arial" w:hAnsi="Arial" w:cs="Arial"/>
                <w:i/>
                <w:sz w:val="20"/>
                <w:szCs w:val="20"/>
              </w:rPr>
              <w:t xml:space="preserve"> </w:t>
            </w:r>
            <w:r w:rsidR="0053085C" w:rsidRPr="00F67237">
              <w:rPr>
                <w:rFonts w:ascii="Arial" w:hAnsi="Arial" w:cs="Arial"/>
                <w:b/>
                <w:i/>
                <w:sz w:val="20"/>
                <w:szCs w:val="20"/>
              </w:rPr>
              <w:t>(</w:t>
            </w:r>
            <w:r w:rsidR="0053085C" w:rsidRPr="00F67237">
              <w:rPr>
                <w:rFonts w:ascii="Nyala" w:hAnsi="Nyala" w:cs="Nyala"/>
                <w:b/>
                <w:i/>
                <w:sz w:val="20"/>
                <w:szCs w:val="20"/>
              </w:rPr>
              <w:t>ብር</w:t>
            </w:r>
            <w:r w:rsidR="0053085C" w:rsidRPr="00F67237">
              <w:rPr>
                <w:rFonts w:ascii="Arial" w:hAnsi="Arial" w:cs="Arial"/>
                <w:b/>
                <w:i/>
                <w:sz w:val="20"/>
                <w:szCs w:val="20"/>
              </w:rPr>
              <w:t>)</w:t>
            </w:r>
            <w:r w:rsidR="0053085C" w:rsidRPr="00F67237">
              <w:rPr>
                <w:rFonts w:ascii="Arial" w:hAnsi="Arial" w:cs="Arial"/>
                <w:i/>
                <w:sz w:val="20"/>
                <w:szCs w:val="20"/>
              </w:rPr>
              <w:t xml:space="preserve"> </w:t>
            </w:r>
            <w:r w:rsidR="0053085C" w:rsidRPr="00F67237">
              <w:rPr>
                <w:rFonts w:ascii="Nyala" w:hAnsi="Nyala" w:cs="Nyala"/>
                <w:i/>
                <w:sz w:val="20"/>
                <w:szCs w:val="20"/>
              </w:rPr>
              <w:t>ነው</w:t>
            </w:r>
            <w:r w:rsidR="0053085C" w:rsidRPr="00F67237">
              <w:rPr>
                <w:rFonts w:ascii="Arial" w:hAnsi="Arial" w:cs="Arial"/>
                <w:sz w:val="20"/>
                <w:szCs w:val="20"/>
              </w:rPr>
              <w:t>? (</w:t>
            </w:r>
            <w:r w:rsidR="0053085C" w:rsidRPr="00F67237">
              <w:rPr>
                <w:rFonts w:ascii="Nyala" w:hAnsi="Nyala" w:cs="Nyala"/>
                <w:sz w:val="20"/>
                <w:szCs w:val="20"/>
              </w:rPr>
              <w:t>ለምሳሌ</w:t>
            </w:r>
            <w:r w:rsidR="0053085C" w:rsidRPr="00F67237">
              <w:rPr>
                <w:rFonts w:ascii="Arial" w:hAnsi="Arial" w:cs="Arial"/>
                <w:sz w:val="20"/>
                <w:szCs w:val="20"/>
              </w:rPr>
              <w:t xml:space="preserve"> </w:t>
            </w:r>
            <w:r w:rsidR="0053085C" w:rsidRPr="00F67237">
              <w:rPr>
                <w:rFonts w:ascii="Nyala" w:hAnsi="Nyala" w:cs="Nyala"/>
                <w:sz w:val="20"/>
                <w:szCs w:val="20"/>
              </w:rPr>
              <w:t>ከውጭ</w:t>
            </w:r>
            <w:r w:rsidR="0053085C" w:rsidRPr="00F67237">
              <w:rPr>
                <w:rFonts w:ascii="Arial" w:hAnsi="Arial" w:cs="Arial"/>
                <w:sz w:val="20"/>
                <w:szCs w:val="20"/>
              </w:rPr>
              <w:t xml:space="preserve"> </w:t>
            </w:r>
            <w:r w:rsidR="0053085C" w:rsidRPr="00F67237">
              <w:rPr>
                <w:rFonts w:ascii="Nyala" w:hAnsi="Nyala" w:cs="Nyala"/>
                <w:sz w:val="20"/>
                <w:szCs w:val="20"/>
              </w:rPr>
              <w:t>የተላከ፣</w:t>
            </w:r>
            <w:r w:rsidR="0053085C" w:rsidRPr="00F67237">
              <w:rPr>
                <w:rFonts w:ascii="Arial" w:hAnsi="Arial" w:cs="Arial"/>
                <w:sz w:val="20"/>
                <w:szCs w:val="20"/>
              </w:rPr>
              <w:t xml:space="preserve"> </w:t>
            </w:r>
            <w:r w:rsidR="0053085C" w:rsidRPr="00F67237">
              <w:rPr>
                <w:rFonts w:ascii="Nyala" w:hAnsi="Nyala" w:cs="Nyala"/>
                <w:sz w:val="20"/>
                <w:szCs w:val="20"/>
              </w:rPr>
              <w:t>ከኪራይ፣</w:t>
            </w:r>
            <w:r w:rsidR="0053085C" w:rsidRPr="00F67237">
              <w:rPr>
                <w:rFonts w:ascii="Arial" w:hAnsi="Arial" w:cs="Arial"/>
                <w:sz w:val="20"/>
                <w:szCs w:val="20"/>
              </w:rPr>
              <w:t xml:space="preserve"> </w:t>
            </w:r>
            <w:r w:rsidR="0053085C" w:rsidRPr="00F67237">
              <w:rPr>
                <w:rFonts w:ascii="Nyala" w:hAnsi="Nyala" w:cs="Nyala"/>
                <w:sz w:val="20"/>
                <w:szCs w:val="20"/>
              </w:rPr>
              <w:t>ከሌሎች</w:t>
            </w:r>
            <w:r w:rsidR="0053085C" w:rsidRPr="00F67237">
              <w:rPr>
                <w:rFonts w:ascii="Arial" w:hAnsi="Arial" w:cs="Arial"/>
                <w:sz w:val="20"/>
                <w:szCs w:val="20"/>
              </w:rPr>
              <w:t xml:space="preserve"> </w:t>
            </w:r>
            <w:r w:rsidR="0053085C" w:rsidRPr="00F67237">
              <w:rPr>
                <w:rFonts w:ascii="Nyala" w:hAnsi="Nyala" w:cs="Nyala"/>
                <w:sz w:val="20"/>
                <w:szCs w:val="20"/>
              </w:rPr>
              <w:t>የቅጥር</w:t>
            </w:r>
            <w:r w:rsidR="0053085C" w:rsidRPr="00F67237">
              <w:rPr>
                <w:rFonts w:ascii="Arial" w:hAnsi="Arial" w:cs="Arial"/>
                <w:sz w:val="20"/>
                <w:szCs w:val="20"/>
              </w:rPr>
              <w:t xml:space="preserve"> </w:t>
            </w:r>
            <w:r w:rsidR="0053085C" w:rsidRPr="00F67237">
              <w:rPr>
                <w:rFonts w:ascii="Nyala" w:hAnsi="Nyala" w:cs="Nyala"/>
                <w:sz w:val="20"/>
                <w:szCs w:val="20"/>
              </w:rPr>
              <w:t>ስራዎች፣</w:t>
            </w:r>
            <w:r w:rsidR="0053085C" w:rsidRPr="00F67237">
              <w:rPr>
                <w:rFonts w:ascii="Arial" w:hAnsi="Arial" w:cs="Arial"/>
                <w:sz w:val="20"/>
                <w:szCs w:val="20"/>
              </w:rPr>
              <w:t xml:space="preserve"> </w:t>
            </w:r>
            <w:r w:rsidR="0053085C" w:rsidRPr="00F67237">
              <w:rPr>
                <w:rFonts w:ascii="Nyala" w:hAnsi="Nyala" w:cs="Nyala"/>
                <w:sz w:val="20"/>
                <w:szCs w:val="20"/>
              </w:rPr>
              <w:t>ከሌሎች</w:t>
            </w:r>
            <w:r w:rsidR="0053085C" w:rsidRPr="00F67237">
              <w:rPr>
                <w:rFonts w:ascii="Arial" w:hAnsi="Arial" w:cs="Arial"/>
                <w:sz w:val="20"/>
                <w:szCs w:val="20"/>
              </w:rPr>
              <w:t xml:space="preserve"> </w:t>
            </w:r>
            <w:r w:rsidR="0053085C" w:rsidRPr="00F67237">
              <w:rPr>
                <w:rFonts w:ascii="Nyala" w:hAnsi="Nyala" w:cs="Nyala"/>
                <w:sz w:val="20"/>
                <w:szCs w:val="20"/>
              </w:rPr>
              <w:t>ንግድ</w:t>
            </w:r>
            <w:r w:rsidR="0053085C" w:rsidRPr="00F67237">
              <w:rPr>
                <w:rFonts w:ascii="Arial" w:hAnsi="Arial" w:cs="Arial"/>
                <w:sz w:val="20"/>
                <w:szCs w:val="20"/>
              </w:rPr>
              <w:t xml:space="preserve"> </w:t>
            </w:r>
            <w:r w:rsidR="0053085C" w:rsidRPr="00F67237">
              <w:rPr>
                <w:rFonts w:ascii="Nyala" w:hAnsi="Nyala" w:cs="Nyala"/>
                <w:sz w:val="20"/>
                <w:szCs w:val="20"/>
              </w:rPr>
              <w:t>ስራዎች</w:t>
            </w:r>
            <w:r w:rsidR="0053085C" w:rsidRPr="00F67237">
              <w:rPr>
                <w:rFonts w:ascii="Arial" w:hAnsi="Arial" w:cs="Arial"/>
                <w:sz w:val="20"/>
                <w:szCs w:val="20"/>
              </w:rPr>
              <w:t xml:space="preserve"> </w:t>
            </w:r>
            <w:r w:rsidR="0053085C" w:rsidRPr="00F67237">
              <w:rPr>
                <w:rFonts w:ascii="Nyala" w:hAnsi="Nyala" w:cs="Nyala"/>
                <w:sz w:val="20"/>
                <w:szCs w:val="20"/>
              </w:rPr>
              <w:t>የተገኙ</w:t>
            </w:r>
            <w:r w:rsidR="0053085C" w:rsidRPr="00F67237">
              <w:rPr>
                <w:rFonts w:ascii="Arial" w:hAnsi="Arial" w:cs="Arial"/>
                <w:sz w:val="20"/>
                <w:szCs w:val="20"/>
              </w:rPr>
              <w:t xml:space="preserve"> </w:t>
            </w:r>
            <w:r w:rsidR="0053085C" w:rsidRPr="00F67237">
              <w:rPr>
                <w:rFonts w:ascii="Nyala" w:hAnsi="Nyala" w:cs="Nyala"/>
                <w:sz w:val="20"/>
                <w:szCs w:val="20"/>
              </w:rPr>
              <w:t>ትርፎች</w:t>
            </w:r>
            <w:r w:rsidR="0053085C" w:rsidRPr="00F67237">
              <w:rPr>
                <w:rFonts w:ascii="Arial" w:hAnsi="Arial" w:cs="Arial"/>
                <w:sz w:val="20"/>
                <w:szCs w:val="20"/>
              </w:rPr>
              <w:t xml:space="preserve"> </w:t>
            </w:r>
            <w:r w:rsidR="0053085C" w:rsidRPr="00F67237">
              <w:rPr>
                <w:rFonts w:ascii="Nyala" w:hAnsi="Nyala" w:cs="Nyala"/>
                <w:sz w:val="20"/>
                <w:szCs w:val="20"/>
              </w:rPr>
              <w:t>እና</w:t>
            </w:r>
            <w:r w:rsidR="0053085C" w:rsidRPr="00F67237">
              <w:rPr>
                <w:rFonts w:ascii="Arial" w:hAnsi="Arial" w:cs="Arial"/>
                <w:sz w:val="20"/>
                <w:szCs w:val="20"/>
              </w:rPr>
              <w:t xml:space="preserve"> </w:t>
            </w:r>
            <w:r w:rsidR="0053085C" w:rsidRPr="00F67237">
              <w:rPr>
                <w:rFonts w:ascii="Nyala" w:hAnsi="Nyala" w:cs="Nyala"/>
                <w:sz w:val="20"/>
                <w:szCs w:val="20"/>
              </w:rPr>
              <w:t>ደመወዞች</w:t>
            </w:r>
            <w:r w:rsidR="0053085C" w:rsidRPr="00F67237">
              <w:rPr>
                <w:rFonts w:ascii="Arial" w:hAnsi="Arial" w:cs="Arial"/>
                <w:sz w:val="20"/>
                <w:szCs w:val="20"/>
              </w:rPr>
              <w:t xml:space="preserve"> </w:t>
            </w:r>
            <w:r w:rsidR="0053085C" w:rsidRPr="00F67237">
              <w:rPr>
                <w:rFonts w:ascii="Nyala" w:hAnsi="Nyala" w:cs="Nyala"/>
                <w:sz w:val="20"/>
                <w:szCs w:val="20"/>
              </w:rPr>
              <w:t>ወዘተ</w:t>
            </w:r>
            <w:r w:rsidR="0053085C" w:rsidRPr="00F67237">
              <w:rPr>
                <w:rFonts w:ascii="Arial" w:hAnsi="Arial" w:cs="Arial"/>
                <w:sz w:val="20"/>
                <w:szCs w:val="20"/>
              </w:rPr>
              <w:t>)</w:t>
            </w:r>
          </w:p>
        </w:tc>
      </w:tr>
      <w:tr w:rsidR="00C64A60" w:rsidRPr="00F67237" w14:paraId="276BC8C4" w14:textId="77777777" w:rsidTr="00F901D6">
        <w:tblPrEx>
          <w:tblCellMar>
            <w:top w:w="108" w:type="dxa"/>
            <w:bottom w:w="108" w:type="dxa"/>
          </w:tblCellMar>
        </w:tblPrEx>
        <w:trPr>
          <w:trHeight w:val="333"/>
        </w:trPr>
        <w:tc>
          <w:tcPr>
            <w:tcW w:w="895" w:type="dxa"/>
            <w:gridSpan w:val="2"/>
          </w:tcPr>
          <w:p w14:paraId="0F761A5E" w14:textId="76C30CF1" w:rsidR="00C64A60" w:rsidRPr="00F67237" w:rsidRDefault="00C64A60" w:rsidP="00214378">
            <w:pPr>
              <w:rPr>
                <w:rFonts w:ascii="Arial" w:hAnsi="Arial" w:cs="Arial"/>
                <w:sz w:val="20"/>
                <w:szCs w:val="20"/>
              </w:rPr>
            </w:pPr>
            <w:r w:rsidRPr="00F67237">
              <w:rPr>
                <w:rFonts w:ascii="Arial" w:hAnsi="Arial" w:cs="Arial"/>
                <w:sz w:val="20"/>
                <w:szCs w:val="20"/>
              </w:rPr>
              <w:t>28_Total business costs</w:t>
            </w:r>
          </w:p>
        </w:tc>
        <w:tc>
          <w:tcPr>
            <w:tcW w:w="8393" w:type="dxa"/>
            <w:gridSpan w:val="4"/>
          </w:tcPr>
          <w:p w14:paraId="40DE3388" w14:textId="4F79083F" w:rsidR="00C64A60" w:rsidRPr="00F67237" w:rsidRDefault="00C64A60" w:rsidP="004D79C1">
            <w:pPr>
              <w:spacing w:line="276" w:lineRule="auto"/>
              <w:jc w:val="both"/>
              <w:rPr>
                <w:rFonts w:ascii="Arial" w:hAnsi="Arial" w:cs="Arial"/>
                <w:sz w:val="20"/>
                <w:szCs w:val="20"/>
              </w:rPr>
            </w:pPr>
            <w:r w:rsidRPr="00F67237">
              <w:rPr>
                <w:rFonts w:ascii="Arial" w:hAnsi="Arial" w:cs="Arial"/>
                <w:sz w:val="20"/>
                <w:szCs w:val="20"/>
              </w:rPr>
              <w:t xml:space="preserve">What were the business’ TOTAL COSTS in the LAST 30 DAYS? By this we mean the overall expenses made in the business in Ethiopian Birr. </w:t>
            </w:r>
            <w:r w:rsidRPr="00F67237">
              <w:rPr>
                <w:rFonts w:ascii="Arial" w:hAnsi="Arial" w:cs="Arial"/>
                <w:b/>
                <w:sz w:val="20"/>
                <w:szCs w:val="20"/>
              </w:rPr>
              <w:t xml:space="preserve"> </w:t>
            </w:r>
            <w:r w:rsidR="004D79C1" w:rsidRPr="00F67237">
              <w:rPr>
                <w:rFonts w:ascii="Nyala" w:hAnsi="Nyala" w:cs="Nyala"/>
                <w:sz w:val="20"/>
                <w:szCs w:val="20"/>
              </w:rPr>
              <w:t>ንግድ</w:t>
            </w:r>
            <w:r w:rsidR="004D79C1" w:rsidRPr="00F67237">
              <w:rPr>
                <w:rFonts w:ascii="Arial" w:hAnsi="Arial" w:cs="Arial"/>
                <w:sz w:val="20"/>
                <w:szCs w:val="20"/>
              </w:rPr>
              <w:t xml:space="preserve"> </w:t>
            </w:r>
            <w:r w:rsidR="004D79C1" w:rsidRPr="00F67237">
              <w:rPr>
                <w:rFonts w:ascii="Nyala" w:hAnsi="Nyala" w:cs="Nyala"/>
                <w:sz w:val="20"/>
                <w:szCs w:val="20"/>
              </w:rPr>
              <w:t>ሥራ</w:t>
            </w:r>
            <w:r w:rsidR="00A13E83" w:rsidRPr="00F67237">
              <w:rPr>
                <w:rFonts w:ascii="Nyala" w:hAnsi="Nyala" w:cs="Nyala"/>
                <w:sz w:val="20"/>
                <w:szCs w:val="20"/>
              </w:rPr>
              <w:t>ዎ</w:t>
            </w:r>
            <w:r w:rsidR="004D79C1" w:rsidRPr="00F67237">
              <w:rPr>
                <w:rFonts w:ascii="Arial" w:hAnsi="Arial" w:cs="Arial"/>
                <w:sz w:val="20"/>
                <w:szCs w:val="20"/>
              </w:rPr>
              <w:t xml:space="preserve"> </w:t>
            </w:r>
            <w:r w:rsidR="004D79C1" w:rsidRPr="00F67237">
              <w:rPr>
                <w:rFonts w:ascii="Nyala" w:hAnsi="Nyala" w:cs="Nyala"/>
                <w:sz w:val="20"/>
                <w:szCs w:val="20"/>
              </w:rPr>
              <w:t>ባለፉት</w:t>
            </w:r>
            <w:r w:rsidR="004D79C1" w:rsidRPr="00F67237">
              <w:rPr>
                <w:rFonts w:ascii="Arial" w:hAnsi="Arial" w:cs="Arial"/>
                <w:sz w:val="20"/>
                <w:szCs w:val="20"/>
              </w:rPr>
              <w:t xml:space="preserve"> 30 </w:t>
            </w:r>
            <w:r w:rsidR="004D79C1" w:rsidRPr="00F67237">
              <w:rPr>
                <w:rFonts w:ascii="Nyala" w:hAnsi="Nyala" w:cs="Nyala"/>
                <w:sz w:val="20"/>
                <w:szCs w:val="20"/>
              </w:rPr>
              <w:t>ቀናት</w:t>
            </w:r>
            <w:r w:rsidR="004D79C1" w:rsidRPr="00F67237">
              <w:rPr>
                <w:rFonts w:ascii="Arial" w:hAnsi="Arial" w:cs="Arial"/>
                <w:sz w:val="20"/>
                <w:szCs w:val="20"/>
              </w:rPr>
              <w:t xml:space="preserve"> </w:t>
            </w:r>
            <w:r w:rsidR="004D79C1" w:rsidRPr="00F67237">
              <w:rPr>
                <w:rFonts w:ascii="Nyala" w:hAnsi="Nyala" w:cs="Nyala"/>
                <w:sz w:val="20"/>
                <w:szCs w:val="20"/>
              </w:rPr>
              <w:t>የወጣው</w:t>
            </w:r>
            <w:r w:rsidR="004D79C1" w:rsidRPr="00F67237">
              <w:rPr>
                <w:rFonts w:ascii="Arial" w:hAnsi="Arial" w:cs="Arial"/>
                <w:sz w:val="20"/>
                <w:szCs w:val="20"/>
              </w:rPr>
              <w:t xml:space="preserve"> </w:t>
            </w:r>
            <w:r w:rsidR="004D79C1" w:rsidRPr="00F67237">
              <w:rPr>
                <w:rFonts w:ascii="Nyala" w:hAnsi="Nyala" w:cs="Nyala"/>
                <w:sz w:val="20"/>
                <w:szCs w:val="20"/>
              </w:rPr>
              <w:t>አጠቃላይ</w:t>
            </w:r>
            <w:r w:rsidR="004D79C1" w:rsidRPr="00F67237">
              <w:rPr>
                <w:rFonts w:ascii="Arial" w:hAnsi="Arial" w:cs="Arial"/>
                <w:sz w:val="20"/>
                <w:szCs w:val="20"/>
              </w:rPr>
              <w:t xml:space="preserve"> </w:t>
            </w:r>
            <w:r w:rsidR="004D79C1" w:rsidRPr="00F67237">
              <w:rPr>
                <w:rFonts w:ascii="Nyala" w:hAnsi="Nyala" w:cs="Nyala"/>
                <w:sz w:val="20"/>
                <w:szCs w:val="20"/>
              </w:rPr>
              <w:t>ወጪ</w:t>
            </w:r>
            <w:r w:rsidR="004D79C1" w:rsidRPr="00F67237">
              <w:rPr>
                <w:rFonts w:ascii="Arial" w:hAnsi="Arial" w:cs="Arial"/>
                <w:sz w:val="20"/>
                <w:szCs w:val="20"/>
              </w:rPr>
              <w:t xml:space="preserve"> </w:t>
            </w:r>
            <w:r w:rsidR="004D79C1" w:rsidRPr="00F67237">
              <w:rPr>
                <w:rFonts w:ascii="Nyala" w:hAnsi="Nyala" w:cs="Nyala"/>
                <w:sz w:val="20"/>
                <w:szCs w:val="20"/>
              </w:rPr>
              <w:t>ምን</w:t>
            </w:r>
            <w:r w:rsidR="004D79C1" w:rsidRPr="00F67237">
              <w:rPr>
                <w:rFonts w:ascii="Arial" w:hAnsi="Arial" w:cs="Arial"/>
                <w:sz w:val="20"/>
                <w:szCs w:val="20"/>
              </w:rPr>
              <w:t xml:space="preserve"> </w:t>
            </w:r>
            <w:r w:rsidR="004D79C1" w:rsidRPr="00F67237">
              <w:rPr>
                <w:rFonts w:ascii="Nyala" w:hAnsi="Nyala" w:cs="Nyala"/>
                <w:sz w:val="20"/>
                <w:szCs w:val="20"/>
              </w:rPr>
              <w:t>ያህል</w:t>
            </w:r>
            <w:r w:rsidR="004D79C1" w:rsidRPr="00F67237">
              <w:rPr>
                <w:rFonts w:ascii="Arial" w:hAnsi="Arial" w:cs="Arial"/>
                <w:sz w:val="20"/>
                <w:szCs w:val="20"/>
              </w:rPr>
              <w:t xml:space="preserve"> </w:t>
            </w:r>
            <w:r w:rsidR="004D79C1" w:rsidRPr="00F67237">
              <w:rPr>
                <w:rFonts w:ascii="Nyala" w:hAnsi="Nyala" w:cs="Nyala"/>
                <w:sz w:val="20"/>
                <w:szCs w:val="20"/>
              </w:rPr>
              <w:t>ነ</w:t>
            </w:r>
            <w:r w:rsidR="00CD681B" w:rsidRPr="00F67237">
              <w:rPr>
                <w:rFonts w:ascii="Nyala" w:hAnsi="Nyala" w:cs="Nyala"/>
                <w:sz w:val="20"/>
                <w:szCs w:val="20"/>
              </w:rPr>
              <w:t>ው</w:t>
            </w:r>
            <w:r w:rsidR="00CD681B" w:rsidRPr="00F67237">
              <w:rPr>
                <w:rFonts w:ascii="Arial" w:hAnsi="Arial" w:cs="Arial"/>
                <w:sz w:val="20"/>
                <w:szCs w:val="20"/>
              </w:rPr>
              <w:t xml:space="preserve"> ? </w:t>
            </w:r>
            <w:r w:rsidR="004D79C1" w:rsidRPr="00F67237">
              <w:rPr>
                <w:rFonts w:ascii="Nyala" w:hAnsi="Nyala" w:cs="Nyala"/>
                <w:sz w:val="20"/>
                <w:szCs w:val="20"/>
              </w:rPr>
              <w:t>ይህ</w:t>
            </w:r>
            <w:r w:rsidR="004D79C1" w:rsidRPr="00F67237">
              <w:rPr>
                <w:rFonts w:ascii="Arial" w:hAnsi="Arial" w:cs="Arial"/>
                <w:sz w:val="20"/>
                <w:szCs w:val="20"/>
              </w:rPr>
              <w:t xml:space="preserve"> </w:t>
            </w:r>
            <w:r w:rsidR="004D79C1" w:rsidRPr="00F67237">
              <w:rPr>
                <w:rFonts w:ascii="Nyala" w:hAnsi="Nyala" w:cs="Nyala"/>
                <w:sz w:val="20"/>
                <w:szCs w:val="20"/>
              </w:rPr>
              <w:t>ማለት</w:t>
            </w:r>
            <w:r w:rsidR="004D79C1" w:rsidRPr="00F67237">
              <w:rPr>
                <w:rFonts w:ascii="Arial" w:hAnsi="Arial" w:cs="Arial"/>
                <w:sz w:val="20"/>
                <w:szCs w:val="20"/>
              </w:rPr>
              <w:t xml:space="preserve"> </w:t>
            </w:r>
            <w:r w:rsidR="004D79C1" w:rsidRPr="00F67237">
              <w:rPr>
                <w:rFonts w:ascii="Nyala" w:hAnsi="Nyala" w:cs="Nyala"/>
                <w:sz w:val="20"/>
                <w:szCs w:val="20"/>
              </w:rPr>
              <w:t>የንግድ</w:t>
            </w:r>
            <w:r w:rsidR="004D79C1" w:rsidRPr="00F67237">
              <w:rPr>
                <w:rFonts w:ascii="Arial" w:hAnsi="Arial" w:cs="Arial"/>
                <w:sz w:val="20"/>
                <w:szCs w:val="20"/>
              </w:rPr>
              <w:t xml:space="preserve"> </w:t>
            </w:r>
            <w:r w:rsidR="004D79C1" w:rsidRPr="00F67237">
              <w:rPr>
                <w:rFonts w:ascii="Nyala" w:hAnsi="Nyala" w:cs="Nyala"/>
                <w:sz w:val="20"/>
                <w:szCs w:val="20"/>
              </w:rPr>
              <w:t>ሥራዋ</w:t>
            </w:r>
            <w:r w:rsidR="004D79C1" w:rsidRPr="00F67237">
              <w:rPr>
                <w:rFonts w:ascii="Arial" w:hAnsi="Arial" w:cs="Arial"/>
                <w:sz w:val="20"/>
                <w:szCs w:val="20"/>
              </w:rPr>
              <w:t xml:space="preserve"> </w:t>
            </w:r>
            <w:r w:rsidR="004D79C1" w:rsidRPr="00F67237">
              <w:rPr>
                <w:rFonts w:ascii="Nyala" w:hAnsi="Nyala" w:cs="Nyala"/>
                <w:sz w:val="20"/>
                <w:szCs w:val="20"/>
              </w:rPr>
              <w:t>አጠቃላይ</w:t>
            </w:r>
            <w:r w:rsidR="004D79C1" w:rsidRPr="00F67237">
              <w:rPr>
                <w:rFonts w:ascii="Arial" w:hAnsi="Arial" w:cs="Arial"/>
                <w:sz w:val="20"/>
                <w:szCs w:val="20"/>
              </w:rPr>
              <w:t xml:space="preserve"> </w:t>
            </w:r>
            <w:r w:rsidR="004D79C1" w:rsidRPr="00F67237">
              <w:rPr>
                <w:rFonts w:ascii="Nyala" w:hAnsi="Nyala" w:cs="Nyala"/>
                <w:sz w:val="20"/>
                <w:szCs w:val="20"/>
              </w:rPr>
              <w:t>ወጭ</w:t>
            </w:r>
            <w:r w:rsidR="004D79C1" w:rsidRPr="00F67237">
              <w:rPr>
                <w:rFonts w:ascii="Arial" w:hAnsi="Arial" w:cs="Arial"/>
                <w:sz w:val="20"/>
                <w:szCs w:val="20"/>
              </w:rPr>
              <w:t xml:space="preserve"> </w:t>
            </w:r>
            <w:r w:rsidR="004D79C1" w:rsidRPr="00F67237">
              <w:rPr>
                <w:rFonts w:ascii="Nyala" w:hAnsi="Nyala" w:cs="Nyala"/>
                <w:sz w:val="20"/>
                <w:szCs w:val="20"/>
              </w:rPr>
              <w:t>በብር</w:t>
            </w:r>
            <w:r w:rsidR="004D79C1" w:rsidRPr="00F67237">
              <w:rPr>
                <w:rFonts w:ascii="Arial" w:hAnsi="Arial" w:cs="Arial"/>
                <w:sz w:val="20"/>
                <w:szCs w:val="20"/>
              </w:rPr>
              <w:t xml:space="preserve"> </w:t>
            </w:r>
            <w:del w:id="165" w:author="toshiba" w:date="2016-11-15T14:07:00Z">
              <w:r w:rsidR="004D79C1" w:rsidRPr="00F67237" w:rsidDel="00C260FB">
                <w:rPr>
                  <w:rFonts w:ascii="Nyala" w:hAnsi="Nyala" w:cs="Nyala"/>
                  <w:sz w:val="20"/>
                  <w:szCs w:val="20"/>
                </w:rPr>
                <w:delText>ማለ</w:delText>
              </w:r>
            </w:del>
            <w:ins w:id="166" w:author="toshiba" w:date="2016-11-15T14:07:00Z">
              <w:r w:rsidR="00C260FB">
                <w:rPr>
                  <w:rFonts w:ascii="Nyala" w:hAnsi="Nyala" w:cs="Nyala"/>
                  <w:sz w:val="20"/>
                  <w:szCs w:val="20"/>
                </w:rPr>
                <w:t xml:space="preserve">    </w:t>
              </w:r>
              <w:r w:rsidR="00C260FB" w:rsidRPr="007E7EA9">
                <w:rPr>
                  <w:rFonts w:ascii="Nyala" w:hAnsi="Nyala" w:cs="Nyala"/>
                  <w:sz w:val="20"/>
                  <w:szCs w:val="20"/>
                  <w:highlight w:val="yellow"/>
                </w:rPr>
                <w:t>ሰን</w:t>
              </w:r>
            </w:ins>
            <w:r w:rsidR="004D79C1" w:rsidRPr="007E7EA9">
              <w:rPr>
                <w:rFonts w:ascii="Nyala" w:hAnsi="Nyala" w:cs="Nyala"/>
                <w:sz w:val="20"/>
                <w:szCs w:val="20"/>
                <w:highlight w:val="yellow"/>
              </w:rPr>
              <w:t>ት</w:t>
            </w:r>
            <w:r w:rsidR="004D79C1" w:rsidRPr="00F67237">
              <w:rPr>
                <w:rFonts w:ascii="Arial" w:hAnsi="Arial" w:cs="Arial"/>
                <w:sz w:val="20"/>
                <w:szCs w:val="20"/>
              </w:rPr>
              <w:t xml:space="preserve"> </w:t>
            </w:r>
            <w:r w:rsidR="004D79C1" w:rsidRPr="00F67237">
              <w:rPr>
                <w:rFonts w:ascii="Nyala" w:hAnsi="Nyala" w:cs="Nyala"/>
                <w:sz w:val="20"/>
                <w:szCs w:val="20"/>
              </w:rPr>
              <w:t>ነው</w:t>
            </w:r>
            <w:r w:rsidR="00A13E83" w:rsidRPr="00F67237">
              <w:rPr>
                <w:rFonts w:ascii="Arial" w:hAnsi="Arial" w:cs="Arial"/>
                <w:sz w:val="20"/>
                <w:szCs w:val="20"/>
              </w:rPr>
              <w:t>?</w:t>
            </w:r>
          </w:p>
        </w:tc>
      </w:tr>
      <w:tr w:rsidR="00C64A60" w:rsidRPr="00F67237" w14:paraId="7C78C7F1" w14:textId="77777777" w:rsidTr="00A507F3">
        <w:tblPrEx>
          <w:tblCellMar>
            <w:top w:w="108" w:type="dxa"/>
            <w:bottom w:w="108" w:type="dxa"/>
          </w:tblCellMar>
        </w:tblPrEx>
        <w:trPr>
          <w:trHeight w:val="333"/>
        </w:trPr>
        <w:tc>
          <w:tcPr>
            <w:tcW w:w="9288" w:type="dxa"/>
            <w:gridSpan w:val="6"/>
            <w:shd w:val="clear" w:color="auto" w:fill="F3F7FB"/>
          </w:tcPr>
          <w:p w14:paraId="6E097921" w14:textId="2C83F0E5" w:rsidR="00C64A60" w:rsidRPr="00F67237" w:rsidRDefault="00C64A60" w:rsidP="00214378">
            <w:pPr>
              <w:rPr>
                <w:rFonts w:ascii="Arial" w:hAnsi="Arial" w:cs="Arial"/>
                <w:b/>
                <w:sz w:val="20"/>
                <w:szCs w:val="20"/>
              </w:rPr>
            </w:pPr>
            <w:r w:rsidRPr="00F67237">
              <w:rPr>
                <w:rFonts w:ascii="Arial" w:hAnsi="Arial" w:cs="Arial"/>
                <w:b/>
                <w:sz w:val="20"/>
                <w:szCs w:val="20"/>
              </w:rPr>
              <w:t>4.5 Access to finance</w:t>
            </w:r>
            <w:r w:rsidR="009705C8" w:rsidRPr="00F67237">
              <w:rPr>
                <w:rFonts w:ascii="Arial" w:hAnsi="Arial" w:cs="Arial"/>
                <w:b/>
                <w:sz w:val="20"/>
                <w:szCs w:val="20"/>
              </w:rPr>
              <w:t xml:space="preserve"> / </w:t>
            </w:r>
            <w:r w:rsidR="009705C8" w:rsidRPr="00F67237">
              <w:rPr>
                <w:rFonts w:ascii="Nyala" w:hAnsi="Nyala" w:cs="Nyala"/>
                <w:b/>
                <w:sz w:val="20"/>
                <w:szCs w:val="20"/>
              </w:rPr>
              <w:t>የፋይናንስ</w:t>
            </w:r>
            <w:r w:rsidR="009705C8" w:rsidRPr="00F67237">
              <w:rPr>
                <w:rFonts w:ascii="Arial" w:hAnsi="Arial" w:cs="Arial"/>
                <w:b/>
                <w:sz w:val="20"/>
                <w:szCs w:val="20"/>
              </w:rPr>
              <w:t xml:space="preserve"> </w:t>
            </w:r>
            <w:r w:rsidR="009705C8" w:rsidRPr="00F67237">
              <w:rPr>
                <w:rFonts w:ascii="Nyala" w:hAnsi="Nyala" w:cs="Nyala"/>
                <w:b/>
                <w:sz w:val="20"/>
                <w:szCs w:val="20"/>
              </w:rPr>
              <w:t>አቅርቦት</w:t>
            </w:r>
          </w:p>
        </w:tc>
      </w:tr>
      <w:tr w:rsidR="00C64A60" w:rsidRPr="00F67237" w14:paraId="0FCC16A9" w14:textId="77777777" w:rsidTr="00F901D6">
        <w:tblPrEx>
          <w:tblCellMar>
            <w:top w:w="108" w:type="dxa"/>
            <w:bottom w:w="108" w:type="dxa"/>
          </w:tblCellMar>
        </w:tblPrEx>
        <w:trPr>
          <w:trHeight w:val="333"/>
        </w:trPr>
        <w:tc>
          <w:tcPr>
            <w:tcW w:w="895" w:type="dxa"/>
            <w:gridSpan w:val="2"/>
          </w:tcPr>
          <w:p w14:paraId="409B6A8D" w14:textId="77777777" w:rsidR="00C64A60" w:rsidRPr="00F67237" w:rsidRDefault="00C64A60" w:rsidP="00214378">
            <w:pPr>
              <w:rPr>
                <w:rFonts w:ascii="Arial" w:hAnsi="Arial" w:cs="Arial"/>
                <w:sz w:val="20"/>
                <w:szCs w:val="20"/>
              </w:rPr>
            </w:pPr>
            <w:r w:rsidRPr="00F67237">
              <w:rPr>
                <w:rFonts w:ascii="Arial" w:hAnsi="Arial" w:cs="Arial"/>
                <w:sz w:val="20"/>
                <w:szCs w:val="20"/>
              </w:rPr>
              <w:t>1</w:t>
            </w:r>
          </w:p>
        </w:tc>
        <w:tc>
          <w:tcPr>
            <w:tcW w:w="8393" w:type="dxa"/>
            <w:gridSpan w:val="4"/>
          </w:tcPr>
          <w:p w14:paraId="255382C2" w14:textId="7CAFDB3B" w:rsidR="00C64A60" w:rsidRPr="00F67237" w:rsidRDefault="00C64A60" w:rsidP="00214378">
            <w:pPr>
              <w:rPr>
                <w:rFonts w:ascii="Arial" w:hAnsi="Arial" w:cs="Arial"/>
                <w:sz w:val="20"/>
                <w:szCs w:val="20"/>
              </w:rPr>
            </w:pPr>
            <w:r w:rsidRPr="00F67237">
              <w:rPr>
                <w:rFonts w:ascii="Arial" w:hAnsi="Arial" w:cs="Arial"/>
                <w:sz w:val="20"/>
                <w:szCs w:val="20"/>
              </w:rPr>
              <w:t xml:space="preserve">When this business first started, where did </w:t>
            </w:r>
            <w:r w:rsidRPr="00F67237">
              <w:rPr>
                <w:rFonts w:ascii="Arial" w:hAnsi="Arial" w:cs="Arial"/>
                <w:sz w:val="20"/>
                <w:szCs w:val="20"/>
                <w:u w:val="single"/>
              </w:rPr>
              <w:t>most</w:t>
            </w:r>
            <w:r w:rsidRPr="00F67237">
              <w:rPr>
                <w:rFonts w:ascii="Arial" w:hAnsi="Arial" w:cs="Arial"/>
                <w:sz w:val="20"/>
                <w:szCs w:val="20"/>
              </w:rPr>
              <w:t xml:space="preserve"> of the start-up capital for this business come from? In other words, where did the largest share of the start-up capital come from? </w:t>
            </w:r>
            <w:r w:rsidR="00D4649F" w:rsidRPr="00F67237">
              <w:rPr>
                <w:rFonts w:ascii="Arial" w:hAnsi="Arial" w:cs="Arial"/>
                <w:b/>
                <w:i/>
                <w:sz w:val="20"/>
                <w:szCs w:val="20"/>
              </w:rPr>
              <w:t>See</w:t>
            </w:r>
            <w:r w:rsidRPr="00F67237">
              <w:rPr>
                <w:rFonts w:ascii="Arial" w:hAnsi="Arial" w:cs="Arial"/>
                <w:b/>
                <w:i/>
                <w:sz w:val="20"/>
                <w:szCs w:val="20"/>
              </w:rPr>
              <w:t xml:space="preserve"> list of codes</w:t>
            </w:r>
            <w:r w:rsidR="009705C8" w:rsidRPr="00F67237">
              <w:rPr>
                <w:rFonts w:ascii="Arial" w:hAnsi="Arial" w:cs="Arial"/>
                <w:b/>
                <w:i/>
                <w:sz w:val="20"/>
                <w:szCs w:val="20"/>
              </w:rPr>
              <w:t xml:space="preserve"> </w:t>
            </w:r>
            <w:r w:rsidR="009705C8" w:rsidRPr="00F67237">
              <w:rPr>
                <w:rFonts w:ascii="Nyala" w:hAnsi="Nyala" w:cs="Nyala"/>
                <w:i/>
                <w:sz w:val="20"/>
                <w:szCs w:val="20"/>
              </w:rPr>
              <w:t>ይህ</w:t>
            </w:r>
            <w:r w:rsidR="009705C8" w:rsidRPr="00F67237">
              <w:rPr>
                <w:rFonts w:ascii="Arial" w:hAnsi="Arial" w:cs="Arial"/>
                <w:i/>
                <w:sz w:val="20"/>
                <w:szCs w:val="20"/>
              </w:rPr>
              <w:t xml:space="preserve"> </w:t>
            </w:r>
            <w:r w:rsidR="009705C8" w:rsidRPr="00F67237">
              <w:rPr>
                <w:rFonts w:ascii="Nyala" w:hAnsi="Nyala" w:cs="Nyala"/>
                <w:i/>
                <w:sz w:val="20"/>
                <w:szCs w:val="20"/>
              </w:rPr>
              <w:t>የንግድ</w:t>
            </w:r>
            <w:r w:rsidR="009705C8" w:rsidRPr="00F67237">
              <w:rPr>
                <w:rFonts w:ascii="Arial" w:hAnsi="Arial" w:cs="Arial"/>
                <w:i/>
                <w:sz w:val="20"/>
                <w:szCs w:val="20"/>
              </w:rPr>
              <w:t xml:space="preserve"> </w:t>
            </w:r>
            <w:r w:rsidR="009705C8" w:rsidRPr="00F67237">
              <w:rPr>
                <w:rFonts w:ascii="Nyala" w:hAnsi="Nyala" w:cs="Nyala"/>
                <w:i/>
                <w:sz w:val="20"/>
                <w:szCs w:val="20"/>
              </w:rPr>
              <w:t>ስራ</w:t>
            </w:r>
            <w:r w:rsidR="009705C8" w:rsidRPr="00F67237">
              <w:rPr>
                <w:rFonts w:ascii="Arial" w:hAnsi="Arial" w:cs="Arial"/>
                <w:i/>
                <w:sz w:val="20"/>
                <w:szCs w:val="20"/>
              </w:rPr>
              <w:t xml:space="preserve"> </w:t>
            </w:r>
            <w:r w:rsidR="009705C8" w:rsidRPr="00F67237">
              <w:rPr>
                <w:rFonts w:ascii="Nyala" w:hAnsi="Nyala" w:cs="Nyala"/>
                <w:i/>
                <w:sz w:val="20"/>
                <w:szCs w:val="20"/>
              </w:rPr>
              <w:t>መጀመሪያ</w:t>
            </w:r>
            <w:r w:rsidR="009705C8" w:rsidRPr="00F67237">
              <w:rPr>
                <w:rFonts w:ascii="Arial" w:hAnsi="Arial" w:cs="Arial"/>
                <w:i/>
                <w:sz w:val="20"/>
                <w:szCs w:val="20"/>
              </w:rPr>
              <w:t xml:space="preserve"> </w:t>
            </w:r>
            <w:r w:rsidR="009705C8" w:rsidRPr="00F67237">
              <w:rPr>
                <w:rFonts w:ascii="Nyala" w:hAnsi="Nyala" w:cs="Nyala"/>
                <w:i/>
                <w:sz w:val="20"/>
                <w:szCs w:val="20"/>
              </w:rPr>
              <w:t>ሲጀመር</w:t>
            </w:r>
            <w:r w:rsidR="009705C8" w:rsidRPr="00F67237">
              <w:rPr>
                <w:rFonts w:ascii="Arial" w:hAnsi="Arial" w:cs="Arial"/>
                <w:i/>
                <w:sz w:val="20"/>
                <w:szCs w:val="20"/>
              </w:rPr>
              <w:t xml:space="preserve"> </w:t>
            </w:r>
            <w:r w:rsidR="009705C8" w:rsidRPr="00F67237">
              <w:rPr>
                <w:rFonts w:ascii="Nyala" w:hAnsi="Nyala" w:cs="Nyala"/>
                <w:i/>
                <w:sz w:val="20"/>
                <w:szCs w:val="20"/>
                <w:u w:val="single"/>
              </w:rPr>
              <w:t>አብዛኛው</w:t>
            </w:r>
            <w:r w:rsidR="009705C8" w:rsidRPr="00F67237">
              <w:rPr>
                <w:rFonts w:ascii="Arial" w:hAnsi="Arial" w:cs="Arial"/>
                <w:i/>
                <w:sz w:val="20"/>
                <w:szCs w:val="20"/>
              </w:rPr>
              <w:t xml:space="preserve"> </w:t>
            </w:r>
            <w:r w:rsidR="009705C8" w:rsidRPr="00F67237">
              <w:rPr>
                <w:rFonts w:ascii="Nyala" w:hAnsi="Nyala" w:cs="Nyala"/>
                <w:i/>
                <w:sz w:val="20"/>
                <w:szCs w:val="20"/>
              </w:rPr>
              <w:t>መነሻ</w:t>
            </w:r>
            <w:r w:rsidR="009705C8" w:rsidRPr="00F67237">
              <w:rPr>
                <w:rFonts w:ascii="Arial" w:hAnsi="Arial" w:cs="Arial"/>
                <w:i/>
                <w:sz w:val="20"/>
                <w:szCs w:val="20"/>
              </w:rPr>
              <w:t xml:space="preserve"> </w:t>
            </w:r>
            <w:r w:rsidR="009705C8" w:rsidRPr="00F67237">
              <w:rPr>
                <w:rFonts w:ascii="Nyala" w:hAnsi="Nyala" w:cs="Nyala"/>
                <w:i/>
                <w:sz w:val="20"/>
                <w:szCs w:val="20"/>
              </w:rPr>
              <w:t>ገንዘብ</w:t>
            </w:r>
            <w:r w:rsidR="009705C8" w:rsidRPr="00F67237">
              <w:rPr>
                <w:rFonts w:ascii="Arial" w:hAnsi="Arial" w:cs="Arial"/>
                <w:i/>
                <w:sz w:val="20"/>
                <w:szCs w:val="20"/>
              </w:rPr>
              <w:t xml:space="preserve"> (</w:t>
            </w:r>
            <w:r w:rsidR="009705C8" w:rsidRPr="00F67237">
              <w:rPr>
                <w:rFonts w:ascii="Nyala" w:hAnsi="Nyala" w:cs="Nyala"/>
                <w:i/>
                <w:sz w:val="20"/>
                <w:szCs w:val="20"/>
              </w:rPr>
              <w:t>ካፒታል</w:t>
            </w:r>
            <w:r w:rsidR="009705C8" w:rsidRPr="00F67237">
              <w:rPr>
                <w:rFonts w:ascii="Arial" w:hAnsi="Arial" w:cs="Arial"/>
                <w:i/>
                <w:sz w:val="20"/>
                <w:szCs w:val="20"/>
              </w:rPr>
              <w:t xml:space="preserve">) </w:t>
            </w:r>
            <w:r w:rsidR="009705C8" w:rsidRPr="00F67237">
              <w:rPr>
                <w:rFonts w:ascii="Nyala" w:hAnsi="Nyala" w:cs="Nyala"/>
                <w:i/>
                <w:sz w:val="20"/>
                <w:szCs w:val="20"/>
              </w:rPr>
              <w:t>ከየት</w:t>
            </w:r>
            <w:r w:rsidR="009705C8" w:rsidRPr="00F67237">
              <w:rPr>
                <w:rFonts w:ascii="Arial" w:hAnsi="Arial" w:cs="Arial"/>
                <w:i/>
                <w:sz w:val="20"/>
                <w:szCs w:val="20"/>
              </w:rPr>
              <w:t xml:space="preserve"> </w:t>
            </w:r>
            <w:r w:rsidR="009705C8" w:rsidRPr="00F67237">
              <w:rPr>
                <w:rFonts w:ascii="Nyala" w:hAnsi="Nyala" w:cs="Nyala"/>
                <w:i/>
                <w:sz w:val="20"/>
                <w:szCs w:val="20"/>
              </w:rPr>
              <w:t>ተገኘ</w:t>
            </w:r>
            <w:r w:rsidR="009705C8" w:rsidRPr="00F67237">
              <w:rPr>
                <w:rFonts w:ascii="Arial" w:hAnsi="Arial" w:cs="Arial"/>
                <w:sz w:val="20"/>
                <w:szCs w:val="20"/>
              </w:rPr>
              <w:t xml:space="preserve">? </w:t>
            </w:r>
            <w:r w:rsidR="009705C8" w:rsidRPr="00F67237">
              <w:rPr>
                <w:rFonts w:ascii="Nyala" w:hAnsi="Nyala" w:cs="Nyala"/>
                <w:b/>
                <w:sz w:val="20"/>
                <w:szCs w:val="20"/>
              </w:rPr>
              <w:t>የኮዶቹን</w:t>
            </w:r>
            <w:r w:rsidR="009705C8" w:rsidRPr="00F67237">
              <w:rPr>
                <w:rFonts w:ascii="Arial" w:hAnsi="Arial" w:cs="Arial"/>
                <w:b/>
                <w:sz w:val="20"/>
                <w:szCs w:val="20"/>
              </w:rPr>
              <w:t xml:space="preserve"> </w:t>
            </w:r>
            <w:r w:rsidR="009705C8" w:rsidRPr="00F67237">
              <w:rPr>
                <w:rFonts w:ascii="Nyala" w:hAnsi="Nyala" w:cs="Nyala"/>
                <w:b/>
                <w:sz w:val="20"/>
                <w:szCs w:val="20"/>
              </w:rPr>
              <w:t>ዝርዝር</w:t>
            </w:r>
            <w:r w:rsidR="009705C8" w:rsidRPr="00F67237">
              <w:rPr>
                <w:rFonts w:ascii="Arial" w:hAnsi="Arial" w:cs="Arial"/>
                <w:b/>
                <w:sz w:val="20"/>
                <w:szCs w:val="20"/>
              </w:rPr>
              <w:t xml:space="preserve"> </w:t>
            </w:r>
            <w:r w:rsidR="009705C8" w:rsidRPr="00F67237">
              <w:rPr>
                <w:rFonts w:ascii="Nyala" w:hAnsi="Nyala" w:cs="Nyala"/>
                <w:b/>
                <w:sz w:val="20"/>
                <w:szCs w:val="20"/>
              </w:rPr>
              <w:t>ይመልከቱ</w:t>
            </w:r>
          </w:p>
        </w:tc>
      </w:tr>
      <w:tr w:rsidR="00C64A60" w:rsidRPr="00F67237" w14:paraId="528EC8CE" w14:textId="77777777" w:rsidTr="00F901D6">
        <w:tblPrEx>
          <w:tblCellMar>
            <w:top w:w="108" w:type="dxa"/>
            <w:bottom w:w="108" w:type="dxa"/>
          </w:tblCellMar>
        </w:tblPrEx>
        <w:trPr>
          <w:trHeight w:val="333"/>
        </w:trPr>
        <w:tc>
          <w:tcPr>
            <w:tcW w:w="895" w:type="dxa"/>
            <w:gridSpan w:val="2"/>
          </w:tcPr>
          <w:p w14:paraId="238DFE21" w14:textId="77777777" w:rsidR="00C64A60" w:rsidRPr="00F67237" w:rsidRDefault="00C64A60" w:rsidP="00214378">
            <w:pPr>
              <w:rPr>
                <w:rFonts w:ascii="Arial" w:hAnsi="Arial" w:cs="Arial"/>
                <w:sz w:val="20"/>
                <w:szCs w:val="20"/>
              </w:rPr>
            </w:pPr>
            <w:r w:rsidRPr="00F67237">
              <w:rPr>
                <w:rFonts w:ascii="Arial" w:hAnsi="Arial" w:cs="Arial"/>
                <w:sz w:val="20"/>
                <w:szCs w:val="20"/>
              </w:rPr>
              <w:t>2</w:t>
            </w:r>
          </w:p>
        </w:tc>
        <w:tc>
          <w:tcPr>
            <w:tcW w:w="8393" w:type="dxa"/>
            <w:gridSpan w:val="4"/>
          </w:tcPr>
          <w:p w14:paraId="195AFC53" w14:textId="7F0202DC" w:rsidR="00C64A60" w:rsidRPr="00F67237" w:rsidRDefault="00C64A60" w:rsidP="00214378">
            <w:pPr>
              <w:rPr>
                <w:rFonts w:ascii="Arial" w:hAnsi="Arial" w:cs="Arial"/>
                <w:sz w:val="20"/>
                <w:szCs w:val="20"/>
              </w:rPr>
            </w:pPr>
            <w:r w:rsidRPr="00F67237">
              <w:rPr>
                <w:rFonts w:ascii="Arial" w:hAnsi="Arial" w:cs="Arial"/>
                <w:sz w:val="20"/>
                <w:szCs w:val="20"/>
              </w:rPr>
              <w:t xml:space="preserve">How much was the starting capital for the business? </w:t>
            </w:r>
            <w:r w:rsidRPr="00F67237">
              <w:rPr>
                <w:rFonts w:ascii="Arial" w:hAnsi="Arial" w:cs="Arial"/>
                <w:b/>
                <w:i/>
                <w:sz w:val="20"/>
                <w:szCs w:val="20"/>
              </w:rPr>
              <w:t>(in Birr)</w:t>
            </w:r>
            <w:r w:rsidR="00AD5C73" w:rsidRPr="00F67237">
              <w:rPr>
                <w:rFonts w:ascii="Arial" w:hAnsi="Arial" w:cs="Arial"/>
                <w:b/>
                <w:i/>
                <w:sz w:val="20"/>
                <w:szCs w:val="20"/>
              </w:rPr>
              <w:t xml:space="preserve"> </w:t>
            </w:r>
            <w:r w:rsidR="00AD5C73" w:rsidRPr="00F67237">
              <w:rPr>
                <w:rFonts w:ascii="Nyala" w:hAnsi="Nyala" w:cs="Nyala"/>
                <w:i/>
                <w:sz w:val="20"/>
                <w:szCs w:val="20"/>
              </w:rPr>
              <w:t>አጠቃላይ</w:t>
            </w:r>
            <w:r w:rsidR="00AD5C73" w:rsidRPr="00F67237">
              <w:rPr>
                <w:rFonts w:ascii="Arial" w:hAnsi="Arial" w:cs="Arial"/>
                <w:i/>
                <w:sz w:val="20"/>
                <w:szCs w:val="20"/>
              </w:rPr>
              <w:t xml:space="preserve"> </w:t>
            </w:r>
            <w:r w:rsidR="00AD5C73" w:rsidRPr="00F67237">
              <w:rPr>
                <w:rFonts w:ascii="Nyala" w:hAnsi="Nyala" w:cs="Nyala"/>
                <w:i/>
                <w:sz w:val="20"/>
                <w:szCs w:val="20"/>
              </w:rPr>
              <w:t>መነሻ</w:t>
            </w:r>
            <w:r w:rsidR="00AD5C73" w:rsidRPr="00F67237">
              <w:rPr>
                <w:rFonts w:ascii="Arial" w:hAnsi="Arial" w:cs="Arial"/>
                <w:i/>
                <w:sz w:val="20"/>
                <w:szCs w:val="20"/>
              </w:rPr>
              <w:t xml:space="preserve"> </w:t>
            </w:r>
            <w:r w:rsidR="00AD5C73" w:rsidRPr="00F67237">
              <w:rPr>
                <w:rFonts w:ascii="Nyala" w:hAnsi="Nyala" w:cs="Nyala"/>
                <w:i/>
                <w:sz w:val="20"/>
                <w:szCs w:val="20"/>
              </w:rPr>
              <w:t>ገንዘቡ</w:t>
            </w:r>
            <w:r w:rsidR="00AD5C73" w:rsidRPr="00F67237">
              <w:rPr>
                <w:rFonts w:ascii="Arial" w:hAnsi="Arial" w:cs="Arial"/>
                <w:i/>
                <w:sz w:val="20"/>
                <w:szCs w:val="20"/>
              </w:rPr>
              <w:t xml:space="preserve"> </w:t>
            </w:r>
            <w:r w:rsidR="00AD5C73" w:rsidRPr="00F67237">
              <w:rPr>
                <w:rFonts w:ascii="Nyala" w:hAnsi="Nyala" w:cs="Nyala"/>
                <w:i/>
                <w:sz w:val="20"/>
                <w:szCs w:val="20"/>
              </w:rPr>
              <w:t>ምን</w:t>
            </w:r>
            <w:r w:rsidR="00AD5C73" w:rsidRPr="00F67237">
              <w:rPr>
                <w:rFonts w:ascii="Arial" w:hAnsi="Arial" w:cs="Arial"/>
                <w:i/>
                <w:sz w:val="20"/>
                <w:szCs w:val="20"/>
              </w:rPr>
              <w:t xml:space="preserve"> </w:t>
            </w:r>
            <w:r w:rsidR="00AD5C73" w:rsidRPr="00F67237">
              <w:rPr>
                <w:rFonts w:ascii="Nyala" w:hAnsi="Nyala" w:cs="Nyala"/>
                <w:i/>
                <w:sz w:val="20"/>
                <w:szCs w:val="20"/>
              </w:rPr>
              <w:t>ያህል</w:t>
            </w:r>
            <w:r w:rsidR="00AD5C73" w:rsidRPr="00F67237">
              <w:rPr>
                <w:rFonts w:ascii="Arial" w:hAnsi="Arial" w:cs="Arial"/>
                <w:i/>
                <w:sz w:val="20"/>
                <w:szCs w:val="20"/>
              </w:rPr>
              <w:t xml:space="preserve"> </w:t>
            </w:r>
            <w:r w:rsidR="00AD5C73" w:rsidRPr="00F67237">
              <w:rPr>
                <w:rFonts w:ascii="Nyala" w:hAnsi="Nyala" w:cs="Nyala"/>
                <w:i/>
                <w:sz w:val="20"/>
                <w:szCs w:val="20"/>
              </w:rPr>
              <w:t>ብር</w:t>
            </w:r>
            <w:r w:rsidR="00AD5C73" w:rsidRPr="00F67237">
              <w:rPr>
                <w:rFonts w:ascii="Arial" w:hAnsi="Arial" w:cs="Arial"/>
                <w:i/>
                <w:sz w:val="20"/>
                <w:szCs w:val="20"/>
              </w:rPr>
              <w:t xml:space="preserve"> </w:t>
            </w:r>
            <w:r w:rsidR="00AD5C73" w:rsidRPr="00F67237">
              <w:rPr>
                <w:rFonts w:ascii="Nyala" w:hAnsi="Nyala" w:cs="Nyala"/>
                <w:i/>
                <w:sz w:val="20"/>
                <w:szCs w:val="20"/>
              </w:rPr>
              <w:lastRenderedPageBreak/>
              <w:t>ነበር</w:t>
            </w:r>
            <w:r w:rsidR="00AD5C73" w:rsidRPr="00F67237">
              <w:rPr>
                <w:rFonts w:ascii="Arial" w:hAnsi="Arial" w:cs="Arial"/>
                <w:sz w:val="20"/>
                <w:szCs w:val="20"/>
              </w:rPr>
              <w:t>?</w:t>
            </w:r>
          </w:p>
        </w:tc>
      </w:tr>
      <w:tr w:rsidR="00C64A60" w:rsidRPr="00F67237" w14:paraId="4080EA13" w14:textId="77777777" w:rsidTr="005C1972">
        <w:tblPrEx>
          <w:tblCellMar>
            <w:top w:w="108" w:type="dxa"/>
            <w:bottom w:w="108" w:type="dxa"/>
          </w:tblCellMar>
        </w:tblPrEx>
        <w:trPr>
          <w:trHeight w:val="333"/>
        </w:trPr>
        <w:tc>
          <w:tcPr>
            <w:tcW w:w="895" w:type="dxa"/>
            <w:gridSpan w:val="2"/>
          </w:tcPr>
          <w:p w14:paraId="4E9BAE2C" w14:textId="7BCBDA39" w:rsidR="00C64A60" w:rsidRPr="00F67237" w:rsidRDefault="00C64A60" w:rsidP="00214378">
            <w:pPr>
              <w:rPr>
                <w:rFonts w:ascii="Arial" w:hAnsi="Arial" w:cs="Arial"/>
                <w:sz w:val="20"/>
                <w:szCs w:val="20"/>
              </w:rPr>
            </w:pPr>
            <w:r w:rsidRPr="00F67237">
              <w:rPr>
                <w:rFonts w:ascii="Arial" w:hAnsi="Arial" w:cs="Arial"/>
                <w:sz w:val="20"/>
                <w:szCs w:val="20"/>
              </w:rPr>
              <w:lastRenderedPageBreak/>
              <w:t>3</w:t>
            </w:r>
          </w:p>
        </w:tc>
        <w:tc>
          <w:tcPr>
            <w:tcW w:w="8393" w:type="dxa"/>
            <w:gridSpan w:val="4"/>
            <w:tcBorders>
              <w:bottom w:val="single" w:sz="4" w:space="0" w:color="auto"/>
            </w:tcBorders>
          </w:tcPr>
          <w:p w14:paraId="19191348" w14:textId="5CC32B42" w:rsidR="0061730A" w:rsidRPr="00F67237" w:rsidRDefault="00C64A60" w:rsidP="0061730A">
            <w:pPr>
              <w:rPr>
                <w:rFonts w:ascii="Arial" w:hAnsi="Arial" w:cs="Arial"/>
                <w:sz w:val="20"/>
                <w:szCs w:val="20"/>
              </w:rPr>
            </w:pPr>
            <w:r w:rsidRPr="00F67237">
              <w:rPr>
                <w:rFonts w:ascii="Arial" w:hAnsi="Arial" w:cs="Arial"/>
                <w:sz w:val="20"/>
                <w:szCs w:val="20"/>
              </w:rPr>
              <w:t>Have you applied for a WEDP loan for this business?</w:t>
            </w:r>
            <w:r w:rsidR="0061730A" w:rsidRPr="00F67237">
              <w:rPr>
                <w:rFonts w:ascii="Arial" w:hAnsi="Arial" w:cs="Arial"/>
                <w:sz w:val="20"/>
                <w:szCs w:val="20"/>
              </w:rPr>
              <w:t xml:space="preserve"> ?/ </w:t>
            </w:r>
            <w:r w:rsidR="0061730A" w:rsidRPr="00F67237">
              <w:rPr>
                <w:rFonts w:ascii="Nyala" w:hAnsi="Nyala" w:cs="Nyala"/>
                <w:sz w:val="20"/>
                <w:szCs w:val="20"/>
              </w:rPr>
              <w:t>ለዚህ</w:t>
            </w:r>
            <w:r w:rsidR="0061730A" w:rsidRPr="00F67237">
              <w:rPr>
                <w:rFonts w:ascii="Arial" w:hAnsi="Arial" w:cs="Arial"/>
                <w:sz w:val="20"/>
                <w:szCs w:val="20"/>
              </w:rPr>
              <w:t xml:space="preserve"> </w:t>
            </w:r>
            <w:r w:rsidR="0061730A" w:rsidRPr="00F67237">
              <w:rPr>
                <w:rFonts w:ascii="Nyala" w:hAnsi="Nyala" w:cs="Nyala"/>
                <w:sz w:val="20"/>
                <w:szCs w:val="20"/>
              </w:rPr>
              <w:t>ንግድ</w:t>
            </w:r>
            <w:r w:rsidR="0061730A" w:rsidRPr="00F67237">
              <w:rPr>
                <w:rFonts w:ascii="Arial" w:hAnsi="Arial" w:cs="Arial"/>
                <w:sz w:val="20"/>
                <w:szCs w:val="20"/>
              </w:rPr>
              <w:t xml:space="preserve"> </w:t>
            </w:r>
            <w:r w:rsidR="0061730A" w:rsidRPr="00F67237">
              <w:rPr>
                <w:rFonts w:ascii="Nyala" w:hAnsi="Nyala" w:cs="Nyala"/>
                <w:sz w:val="20"/>
                <w:szCs w:val="20"/>
              </w:rPr>
              <w:t>ስራ</w:t>
            </w:r>
            <w:r w:rsidR="0061730A" w:rsidRPr="00F67237">
              <w:rPr>
                <w:rFonts w:ascii="Arial" w:hAnsi="Arial" w:cs="Arial"/>
                <w:sz w:val="20"/>
                <w:szCs w:val="20"/>
              </w:rPr>
              <w:t xml:space="preserve"> </w:t>
            </w:r>
            <w:r w:rsidR="0061730A" w:rsidRPr="00F67237">
              <w:rPr>
                <w:rFonts w:ascii="Nyala" w:hAnsi="Nyala" w:cs="Nyala"/>
                <w:sz w:val="20"/>
                <w:szCs w:val="20"/>
              </w:rPr>
              <w:t>ከዌደፕ</w:t>
            </w:r>
            <w:r w:rsidR="0061730A" w:rsidRPr="00F67237">
              <w:rPr>
                <w:rFonts w:ascii="Arial" w:hAnsi="Arial" w:cs="Arial"/>
                <w:sz w:val="20"/>
                <w:szCs w:val="20"/>
              </w:rPr>
              <w:t xml:space="preserve"> </w:t>
            </w:r>
            <w:r w:rsidR="0061730A" w:rsidRPr="00F67237">
              <w:rPr>
                <w:rFonts w:ascii="Nyala" w:hAnsi="Nyala" w:cs="Nyala"/>
                <w:sz w:val="20"/>
                <w:szCs w:val="20"/>
              </w:rPr>
              <w:t>ብድር</w:t>
            </w:r>
            <w:r w:rsidR="0061730A" w:rsidRPr="00F67237">
              <w:rPr>
                <w:rFonts w:ascii="Arial" w:hAnsi="Arial" w:cs="Arial"/>
                <w:sz w:val="20"/>
                <w:szCs w:val="20"/>
              </w:rPr>
              <w:t xml:space="preserve"> </w:t>
            </w:r>
            <w:r w:rsidR="0061730A" w:rsidRPr="00F67237">
              <w:rPr>
                <w:rFonts w:ascii="Nyala" w:hAnsi="Nyala" w:cs="Nyala"/>
                <w:sz w:val="20"/>
                <w:szCs w:val="20"/>
              </w:rPr>
              <w:t>ለማግኘት</w:t>
            </w:r>
            <w:r w:rsidR="0061730A" w:rsidRPr="00F67237">
              <w:rPr>
                <w:rFonts w:ascii="Arial" w:hAnsi="Arial" w:cs="Arial"/>
                <w:sz w:val="20"/>
                <w:szCs w:val="20"/>
              </w:rPr>
              <w:t xml:space="preserve"> </w:t>
            </w:r>
            <w:r w:rsidR="0061730A" w:rsidRPr="00F67237">
              <w:rPr>
                <w:rFonts w:ascii="Nyala" w:hAnsi="Nyala" w:cs="Nyala"/>
                <w:sz w:val="20"/>
                <w:szCs w:val="20"/>
              </w:rPr>
              <w:t>አመልክተዋል</w:t>
            </w:r>
            <w:r w:rsidR="0061730A" w:rsidRPr="00F67237">
              <w:rPr>
                <w:rFonts w:ascii="Arial" w:hAnsi="Arial" w:cs="Arial"/>
                <w:sz w:val="20"/>
                <w:szCs w:val="20"/>
              </w:rPr>
              <w:t>?</w:t>
            </w:r>
          </w:p>
          <w:p w14:paraId="37408025" w14:textId="5476F3A6" w:rsidR="00C64A60" w:rsidRPr="00F67237" w:rsidRDefault="0061730A" w:rsidP="00033E93">
            <w:pPr>
              <w:rPr>
                <w:rFonts w:ascii="Arial" w:hAnsi="Arial" w:cs="Arial"/>
                <w:sz w:val="20"/>
                <w:szCs w:val="20"/>
              </w:rPr>
            </w:pPr>
            <w:r w:rsidRPr="00F67237">
              <w:rPr>
                <w:rFonts w:ascii="Arial" w:hAnsi="Arial" w:cs="Arial"/>
                <w:sz w:val="20"/>
                <w:szCs w:val="20"/>
              </w:rPr>
              <w:t xml:space="preserve">1 = Yes/ </w:t>
            </w:r>
            <w:r w:rsidRPr="00F67237">
              <w:rPr>
                <w:rFonts w:ascii="Nyala" w:hAnsi="Nyala" w:cs="Nyala"/>
                <w:sz w:val="20"/>
                <w:szCs w:val="20"/>
              </w:rPr>
              <w:t>አዎን</w:t>
            </w:r>
            <w:r w:rsidRPr="00F67237">
              <w:rPr>
                <w:rFonts w:ascii="Arial" w:hAnsi="Arial" w:cs="Arial"/>
                <w:sz w:val="20"/>
                <w:szCs w:val="20"/>
              </w:rPr>
              <w:t xml:space="preserve"> 2 = No/ </w:t>
            </w:r>
            <w:r w:rsidRPr="00F67237">
              <w:rPr>
                <w:rFonts w:ascii="Nyala" w:hAnsi="Nyala" w:cs="Nyala"/>
                <w:sz w:val="20"/>
                <w:szCs w:val="20"/>
              </w:rPr>
              <w:t>አላመለከትኩም</w:t>
            </w:r>
            <w:r w:rsidR="00033E93">
              <w:rPr>
                <w:rFonts w:ascii="Nyala" w:hAnsi="Nyala" w:cs="Nyala"/>
                <w:sz w:val="20"/>
                <w:szCs w:val="20"/>
              </w:rPr>
              <w:t xml:space="preserve"> </w:t>
            </w:r>
            <w:r w:rsidR="00033E93" w:rsidRPr="00F67237">
              <w:rPr>
                <w:rFonts w:ascii="Arial" w:hAnsi="Arial" w:cs="Arial"/>
                <w:b/>
                <w:i/>
                <w:sz w:val="20"/>
                <w:szCs w:val="20"/>
              </w:rPr>
              <w:t>(</w:t>
            </w:r>
            <w:r w:rsidR="00033E93" w:rsidRPr="007E7EA9">
              <w:rPr>
                <w:rFonts w:ascii="Arial" w:hAnsi="Arial" w:cs="Arial"/>
                <w:b/>
                <w:i/>
                <w:sz w:val="20"/>
                <w:szCs w:val="20"/>
                <w:highlight w:val="yellow"/>
              </w:rPr>
              <w:t xml:space="preserve">Go directly to question 5/ </w:t>
            </w:r>
            <w:r w:rsidR="00033E93" w:rsidRPr="007E7EA9">
              <w:rPr>
                <w:rFonts w:ascii="Nyala" w:hAnsi="Nyala" w:cs="Nyala"/>
                <w:b/>
                <w:i/>
                <w:sz w:val="20"/>
                <w:szCs w:val="20"/>
                <w:highlight w:val="yellow"/>
              </w:rPr>
              <w:t>ወደ</w:t>
            </w:r>
            <w:r w:rsidR="00033E93" w:rsidRPr="007E7EA9">
              <w:rPr>
                <w:rFonts w:ascii="Arial" w:hAnsi="Arial" w:cs="Arial"/>
                <w:b/>
                <w:i/>
                <w:sz w:val="20"/>
                <w:szCs w:val="20"/>
                <w:highlight w:val="yellow"/>
              </w:rPr>
              <w:t xml:space="preserve"> </w:t>
            </w:r>
            <w:r w:rsidR="00033E93" w:rsidRPr="007E7EA9">
              <w:rPr>
                <w:rFonts w:ascii="Nyala" w:hAnsi="Nyala" w:cs="Nyala"/>
                <w:b/>
                <w:i/>
                <w:sz w:val="20"/>
                <w:szCs w:val="20"/>
                <w:highlight w:val="yellow"/>
              </w:rPr>
              <w:t>ጥያቄ</w:t>
            </w:r>
            <w:r w:rsidR="00033E93" w:rsidRPr="007E7EA9">
              <w:rPr>
                <w:rFonts w:ascii="Arial" w:hAnsi="Arial" w:cs="Arial"/>
                <w:b/>
                <w:i/>
                <w:sz w:val="20"/>
                <w:szCs w:val="20"/>
                <w:highlight w:val="yellow"/>
              </w:rPr>
              <w:t xml:space="preserve"> </w:t>
            </w:r>
            <w:r w:rsidR="00033E93" w:rsidRPr="007E7EA9">
              <w:rPr>
                <w:rFonts w:ascii="Nyala" w:hAnsi="Nyala" w:cs="Nyala"/>
                <w:b/>
                <w:i/>
                <w:sz w:val="20"/>
                <w:szCs w:val="20"/>
                <w:highlight w:val="yellow"/>
              </w:rPr>
              <w:t>ቁጥር</w:t>
            </w:r>
            <w:r w:rsidR="00033E93" w:rsidRPr="007E7EA9">
              <w:rPr>
                <w:rFonts w:ascii="Arial" w:hAnsi="Arial" w:cs="Arial"/>
                <w:b/>
                <w:i/>
                <w:sz w:val="20"/>
                <w:szCs w:val="20"/>
                <w:highlight w:val="yellow"/>
              </w:rPr>
              <w:t xml:space="preserve"> 5 </w:t>
            </w:r>
            <w:r w:rsidR="00033E93" w:rsidRPr="007E7EA9">
              <w:rPr>
                <w:rFonts w:ascii="Nyala" w:hAnsi="Nyala" w:cs="Nyala"/>
                <w:b/>
                <w:i/>
                <w:sz w:val="20"/>
                <w:szCs w:val="20"/>
                <w:highlight w:val="yellow"/>
              </w:rPr>
              <w:t>ይለፉ</w:t>
            </w:r>
            <w:r w:rsidR="00033E93" w:rsidRPr="007E7EA9">
              <w:rPr>
                <w:rFonts w:ascii="Arial" w:hAnsi="Arial" w:cs="Arial"/>
                <w:b/>
                <w:i/>
                <w:sz w:val="20"/>
                <w:szCs w:val="20"/>
                <w:highlight w:val="yellow"/>
              </w:rPr>
              <w:t>)</w:t>
            </w:r>
            <w:r w:rsidR="00033E93">
              <w:rPr>
                <w:rFonts w:ascii="Arial" w:hAnsi="Arial" w:cs="Arial"/>
                <w:sz w:val="20"/>
                <w:szCs w:val="20"/>
              </w:rPr>
              <w:t xml:space="preserve">      </w:t>
            </w:r>
          </w:p>
        </w:tc>
      </w:tr>
      <w:tr w:rsidR="00C64A60" w:rsidRPr="00F67237" w14:paraId="376C7073" w14:textId="77777777" w:rsidTr="005C1972">
        <w:tblPrEx>
          <w:tblCellMar>
            <w:top w:w="108" w:type="dxa"/>
            <w:bottom w:w="108" w:type="dxa"/>
          </w:tblCellMar>
        </w:tblPrEx>
        <w:trPr>
          <w:trHeight w:val="333"/>
        </w:trPr>
        <w:tc>
          <w:tcPr>
            <w:tcW w:w="895" w:type="dxa"/>
            <w:gridSpan w:val="2"/>
          </w:tcPr>
          <w:p w14:paraId="144B5877" w14:textId="42DB1A86" w:rsidR="00C64A60" w:rsidRPr="00F67237" w:rsidRDefault="00C64A60" w:rsidP="00214378">
            <w:pPr>
              <w:rPr>
                <w:rFonts w:ascii="Arial" w:hAnsi="Arial" w:cs="Arial"/>
                <w:sz w:val="20"/>
                <w:szCs w:val="20"/>
              </w:rPr>
            </w:pPr>
            <w:r w:rsidRPr="00F67237">
              <w:rPr>
                <w:rFonts w:ascii="Arial" w:hAnsi="Arial" w:cs="Arial"/>
                <w:sz w:val="20"/>
                <w:szCs w:val="20"/>
              </w:rPr>
              <w:t>4</w:t>
            </w:r>
          </w:p>
        </w:tc>
        <w:tc>
          <w:tcPr>
            <w:tcW w:w="8393" w:type="dxa"/>
            <w:gridSpan w:val="4"/>
            <w:tcBorders>
              <w:bottom w:val="single" w:sz="4" w:space="0" w:color="auto"/>
            </w:tcBorders>
          </w:tcPr>
          <w:p w14:paraId="4CC604C7" w14:textId="63B2260D" w:rsidR="007E7EA9" w:rsidRPr="00433614" w:rsidRDefault="00C64A60" w:rsidP="007E7EA9">
            <w:pPr>
              <w:tabs>
                <w:tab w:val="left" w:pos="1972"/>
              </w:tabs>
              <w:rPr>
                <w:ins w:id="167" w:author="toshiba" w:date="2016-11-15T20:25:00Z"/>
                <w:rFonts w:ascii="Nyala" w:hAnsi="Nyala"/>
                <w:sz w:val="16"/>
                <w:szCs w:val="16"/>
              </w:rPr>
            </w:pPr>
            <w:r w:rsidRPr="007E7EA9">
              <w:rPr>
                <w:rFonts w:ascii="Arial" w:hAnsi="Arial" w:cs="Arial"/>
                <w:sz w:val="20"/>
                <w:szCs w:val="20"/>
                <w:highlight w:val="yellow"/>
              </w:rPr>
              <w:t>What was the size of the loan you wanted to borrow for this business through WEDP?</w:t>
            </w:r>
            <w:ins w:id="168" w:author="toshiba" w:date="2016-11-15T20:25:00Z">
              <w:r w:rsidR="007E7EA9" w:rsidRPr="007E7EA9">
                <w:rPr>
                  <w:rFonts w:ascii="Nyala" w:hAnsi="Nyala"/>
                  <w:sz w:val="16"/>
                  <w:szCs w:val="16"/>
                  <w:highlight w:val="yellow"/>
                </w:rPr>
                <w:t xml:space="preserve"> ከዌዴፕ መበደር የፈለግሽው የብድር መጠን ስንት ነው</w:t>
              </w:r>
            </w:ins>
          </w:p>
          <w:p w14:paraId="298D93D1" w14:textId="042ADED0" w:rsidR="00C64A60" w:rsidRPr="00F67237" w:rsidRDefault="00C64A60" w:rsidP="00033E93">
            <w:pPr>
              <w:rPr>
                <w:rFonts w:ascii="Arial" w:hAnsi="Arial" w:cs="Arial"/>
                <w:sz w:val="20"/>
                <w:szCs w:val="20"/>
              </w:rPr>
            </w:pPr>
            <w:r w:rsidRPr="007E7EA9">
              <w:rPr>
                <w:rFonts w:ascii="Arial" w:hAnsi="Arial" w:cs="Arial"/>
                <w:sz w:val="20"/>
                <w:szCs w:val="20"/>
                <w:highlight w:val="yellow"/>
              </w:rPr>
              <w:t xml:space="preserve"> </w:t>
            </w:r>
            <w:r w:rsidRPr="007E7EA9">
              <w:rPr>
                <w:rFonts w:ascii="Arial" w:hAnsi="Arial" w:cs="Arial"/>
                <w:b/>
                <w:i/>
                <w:sz w:val="20"/>
                <w:szCs w:val="20"/>
                <w:highlight w:val="yellow"/>
              </w:rPr>
              <w:t>(in Birr)</w:t>
            </w:r>
            <w:r w:rsidR="00033E93" w:rsidRPr="007E7EA9">
              <w:rPr>
                <w:rFonts w:ascii="Arial" w:hAnsi="Arial" w:cs="Arial"/>
                <w:b/>
                <w:i/>
                <w:sz w:val="20"/>
                <w:szCs w:val="20"/>
                <w:highlight w:val="yellow"/>
              </w:rPr>
              <w:t xml:space="preserve"> (Go directly to question 6/ </w:t>
            </w:r>
            <w:r w:rsidR="00033E93" w:rsidRPr="007E7EA9">
              <w:rPr>
                <w:rFonts w:ascii="Nyala" w:hAnsi="Nyala" w:cs="Nyala"/>
                <w:b/>
                <w:i/>
                <w:sz w:val="20"/>
                <w:szCs w:val="20"/>
                <w:highlight w:val="yellow"/>
              </w:rPr>
              <w:t>ወደ</w:t>
            </w:r>
            <w:r w:rsidR="00033E93" w:rsidRPr="007E7EA9">
              <w:rPr>
                <w:rFonts w:ascii="Arial" w:hAnsi="Arial" w:cs="Arial"/>
                <w:b/>
                <w:i/>
                <w:sz w:val="20"/>
                <w:szCs w:val="20"/>
                <w:highlight w:val="yellow"/>
              </w:rPr>
              <w:t xml:space="preserve"> </w:t>
            </w:r>
            <w:r w:rsidR="00033E93" w:rsidRPr="007E7EA9">
              <w:rPr>
                <w:rFonts w:ascii="Nyala" w:hAnsi="Nyala" w:cs="Nyala"/>
                <w:b/>
                <w:i/>
                <w:sz w:val="20"/>
                <w:szCs w:val="20"/>
                <w:highlight w:val="yellow"/>
              </w:rPr>
              <w:t>ጥያቄ</w:t>
            </w:r>
            <w:r w:rsidR="00033E93" w:rsidRPr="007E7EA9">
              <w:rPr>
                <w:rFonts w:ascii="Arial" w:hAnsi="Arial" w:cs="Arial"/>
                <w:b/>
                <w:i/>
                <w:sz w:val="20"/>
                <w:szCs w:val="20"/>
                <w:highlight w:val="yellow"/>
              </w:rPr>
              <w:t xml:space="preserve"> </w:t>
            </w:r>
            <w:r w:rsidR="00033E93" w:rsidRPr="006A6BFE">
              <w:rPr>
                <w:rFonts w:ascii="Nyala" w:hAnsi="Nyala" w:cs="Nyala"/>
                <w:b/>
                <w:i/>
                <w:sz w:val="20"/>
                <w:szCs w:val="20"/>
                <w:highlight w:val="green"/>
              </w:rPr>
              <w:t>ቁጥር</w:t>
            </w:r>
            <w:r w:rsidR="00033E93" w:rsidRPr="006A6BFE">
              <w:rPr>
                <w:rFonts w:ascii="Arial" w:hAnsi="Arial" w:cs="Arial"/>
                <w:b/>
                <w:i/>
                <w:sz w:val="20"/>
                <w:szCs w:val="20"/>
                <w:highlight w:val="green"/>
              </w:rPr>
              <w:t xml:space="preserve"> 6 </w:t>
            </w:r>
            <w:r w:rsidR="00033E93" w:rsidRPr="006A6BFE">
              <w:rPr>
                <w:rFonts w:ascii="Nyala" w:hAnsi="Nyala" w:cs="Nyala"/>
                <w:b/>
                <w:i/>
                <w:sz w:val="20"/>
                <w:szCs w:val="20"/>
                <w:highlight w:val="green"/>
              </w:rPr>
              <w:t>ይለፉ</w:t>
            </w:r>
            <w:r w:rsidR="00033E93" w:rsidRPr="006A6BFE">
              <w:rPr>
                <w:rFonts w:ascii="Arial" w:hAnsi="Arial" w:cs="Arial"/>
                <w:b/>
                <w:i/>
                <w:sz w:val="20"/>
                <w:szCs w:val="20"/>
                <w:highlight w:val="green"/>
              </w:rPr>
              <w:t>)</w:t>
            </w:r>
            <w:r w:rsidR="00033E93">
              <w:rPr>
                <w:rFonts w:ascii="Arial" w:hAnsi="Arial" w:cs="Arial"/>
                <w:sz w:val="20"/>
                <w:szCs w:val="20"/>
              </w:rPr>
              <w:t xml:space="preserve">      </w:t>
            </w:r>
          </w:p>
        </w:tc>
      </w:tr>
      <w:tr w:rsidR="00C64A60" w:rsidRPr="00F67237" w14:paraId="561E2EEA" w14:textId="77777777" w:rsidTr="00AD46B0">
        <w:tblPrEx>
          <w:tblCellMar>
            <w:top w:w="108" w:type="dxa"/>
            <w:bottom w:w="108" w:type="dxa"/>
          </w:tblCellMar>
        </w:tblPrEx>
        <w:trPr>
          <w:trHeight w:val="3577"/>
        </w:trPr>
        <w:tc>
          <w:tcPr>
            <w:tcW w:w="895" w:type="dxa"/>
            <w:gridSpan w:val="2"/>
          </w:tcPr>
          <w:p w14:paraId="2CA0C48E" w14:textId="060CCB92" w:rsidR="00C64A60" w:rsidRPr="00F67237" w:rsidRDefault="00C64A60" w:rsidP="00214378">
            <w:pPr>
              <w:rPr>
                <w:rFonts w:ascii="Arial" w:hAnsi="Arial" w:cs="Arial"/>
                <w:sz w:val="20"/>
                <w:szCs w:val="20"/>
              </w:rPr>
            </w:pPr>
            <w:r w:rsidRPr="00F67237">
              <w:rPr>
                <w:rFonts w:ascii="Arial" w:hAnsi="Arial" w:cs="Arial"/>
                <w:sz w:val="20"/>
                <w:szCs w:val="20"/>
              </w:rPr>
              <w:t>5</w:t>
            </w:r>
          </w:p>
        </w:tc>
        <w:tc>
          <w:tcPr>
            <w:tcW w:w="4006" w:type="dxa"/>
            <w:tcBorders>
              <w:right w:val="nil"/>
            </w:tcBorders>
          </w:tcPr>
          <w:p w14:paraId="66F13594" w14:textId="28BFC63F" w:rsidR="00792F24" w:rsidRPr="00F67237" w:rsidRDefault="00C64A60" w:rsidP="00214378">
            <w:pPr>
              <w:rPr>
                <w:rFonts w:ascii="Arial" w:hAnsi="Arial" w:cs="Arial"/>
                <w:sz w:val="20"/>
                <w:szCs w:val="20"/>
              </w:rPr>
            </w:pPr>
            <w:r w:rsidRPr="00972436">
              <w:rPr>
                <w:rFonts w:ascii="Arial" w:hAnsi="Arial" w:cs="Arial"/>
                <w:sz w:val="20"/>
                <w:szCs w:val="20"/>
                <w:highlight w:val="green"/>
              </w:rPr>
              <w:t>Why have you not applied for a WEDP loan?</w:t>
            </w:r>
            <w:r w:rsidR="0063272D" w:rsidRPr="00972436">
              <w:rPr>
                <w:rFonts w:ascii="Arial" w:hAnsi="Arial" w:cs="Arial"/>
                <w:i/>
                <w:sz w:val="20"/>
                <w:szCs w:val="20"/>
                <w:highlight w:val="green"/>
              </w:rPr>
              <w:t xml:space="preserve"> </w:t>
            </w:r>
            <w:r w:rsidR="0063272D" w:rsidRPr="00972436">
              <w:rPr>
                <w:rFonts w:ascii="Nyala" w:hAnsi="Nyala" w:cs="Nyala"/>
                <w:i/>
                <w:sz w:val="20"/>
                <w:szCs w:val="20"/>
                <w:highlight w:val="green"/>
              </w:rPr>
              <w:t>የዌደፕ</w:t>
            </w:r>
            <w:r w:rsidR="0063272D" w:rsidRPr="00972436">
              <w:rPr>
                <w:rFonts w:ascii="Arial" w:hAnsi="Arial" w:cs="Arial"/>
                <w:i/>
                <w:sz w:val="20"/>
                <w:szCs w:val="20"/>
                <w:highlight w:val="green"/>
              </w:rPr>
              <w:t xml:space="preserve"> </w:t>
            </w:r>
            <w:r w:rsidR="0063272D" w:rsidRPr="00972436">
              <w:rPr>
                <w:rFonts w:ascii="Nyala" w:hAnsi="Nyala" w:cs="Nyala"/>
                <w:i/>
                <w:sz w:val="20"/>
                <w:szCs w:val="20"/>
                <w:highlight w:val="green"/>
              </w:rPr>
              <w:t>ብድር</w:t>
            </w:r>
            <w:r w:rsidR="0063272D" w:rsidRPr="00972436">
              <w:rPr>
                <w:rFonts w:ascii="Arial" w:hAnsi="Arial" w:cs="Arial"/>
                <w:i/>
                <w:sz w:val="20"/>
                <w:szCs w:val="20"/>
                <w:highlight w:val="green"/>
              </w:rPr>
              <w:t xml:space="preserve"> </w:t>
            </w:r>
            <w:r w:rsidR="0063272D" w:rsidRPr="00972436">
              <w:rPr>
                <w:rFonts w:ascii="Nyala" w:hAnsi="Nyala" w:cs="Nyala"/>
                <w:i/>
                <w:sz w:val="20"/>
                <w:szCs w:val="20"/>
                <w:highlight w:val="green"/>
              </w:rPr>
              <w:t>ለማግኘት</w:t>
            </w:r>
            <w:r w:rsidR="0063272D" w:rsidRPr="00972436">
              <w:rPr>
                <w:rFonts w:ascii="Arial" w:hAnsi="Arial" w:cs="Arial"/>
                <w:i/>
                <w:sz w:val="20"/>
                <w:szCs w:val="20"/>
                <w:highlight w:val="green"/>
              </w:rPr>
              <w:t xml:space="preserve"> </w:t>
            </w:r>
            <w:r w:rsidR="0063272D" w:rsidRPr="00972436">
              <w:rPr>
                <w:rFonts w:ascii="Nyala" w:hAnsi="Nyala" w:cs="Nyala"/>
                <w:i/>
                <w:sz w:val="20"/>
                <w:szCs w:val="20"/>
                <w:highlight w:val="green"/>
              </w:rPr>
              <w:t>ያላመለከቱበት</w:t>
            </w:r>
            <w:r w:rsidR="0063272D" w:rsidRPr="00972436">
              <w:rPr>
                <w:rFonts w:ascii="Arial" w:hAnsi="Arial" w:cs="Arial"/>
                <w:i/>
                <w:sz w:val="20"/>
                <w:szCs w:val="20"/>
                <w:highlight w:val="green"/>
              </w:rPr>
              <w:t xml:space="preserve"> </w:t>
            </w:r>
            <w:r w:rsidR="0063272D" w:rsidRPr="00972436">
              <w:rPr>
                <w:rFonts w:ascii="Nyala" w:hAnsi="Nyala" w:cs="Nyala"/>
                <w:i/>
                <w:sz w:val="20"/>
                <w:szCs w:val="20"/>
                <w:highlight w:val="green"/>
              </w:rPr>
              <w:t>ምክንያት</w:t>
            </w:r>
            <w:r w:rsidR="0063272D" w:rsidRPr="00972436">
              <w:rPr>
                <w:rFonts w:ascii="Arial" w:hAnsi="Arial" w:cs="Arial"/>
                <w:i/>
                <w:sz w:val="20"/>
                <w:szCs w:val="20"/>
                <w:highlight w:val="green"/>
              </w:rPr>
              <w:t xml:space="preserve"> </w:t>
            </w:r>
            <w:r w:rsidR="0063272D" w:rsidRPr="00972436">
              <w:rPr>
                <w:rFonts w:ascii="Nyala" w:hAnsi="Nyala" w:cs="Nyala"/>
                <w:i/>
                <w:sz w:val="20"/>
                <w:szCs w:val="20"/>
                <w:highlight w:val="green"/>
              </w:rPr>
              <w:t>ምንድነው</w:t>
            </w:r>
            <w:r w:rsidR="0063272D" w:rsidRPr="00972436">
              <w:rPr>
                <w:rFonts w:ascii="Arial" w:hAnsi="Arial" w:cs="Arial"/>
                <w:sz w:val="20"/>
                <w:szCs w:val="20"/>
                <w:highlight w:val="green"/>
              </w:rPr>
              <w:t>?</w:t>
            </w:r>
            <w:r w:rsidR="0063272D" w:rsidRPr="00972436">
              <w:rPr>
                <w:rFonts w:ascii="Arial" w:hAnsi="Arial" w:cs="Arial"/>
                <w:b/>
                <w:i/>
                <w:sz w:val="20"/>
                <w:szCs w:val="20"/>
                <w:highlight w:val="green"/>
              </w:rPr>
              <w:t xml:space="preserve">(Do not read the answers)  </w:t>
            </w:r>
            <w:r w:rsidR="0063272D" w:rsidRPr="000E49D1">
              <w:rPr>
                <w:rFonts w:ascii="Arial" w:hAnsi="Arial" w:cs="Arial"/>
                <w:b/>
                <w:i/>
                <w:sz w:val="20"/>
                <w:szCs w:val="20"/>
                <w:highlight w:val="magenta"/>
              </w:rPr>
              <w:t>(</w:t>
            </w:r>
            <w:r w:rsidR="0063272D" w:rsidRPr="000E49D1">
              <w:rPr>
                <w:rFonts w:ascii="Nyala" w:hAnsi="Nyala" w:cs="Nyala"/>
                <w:b/>
                <w:i/>
                <w:sz w:val="20"/>
                <w:szCs w:val="20"/>
                <w:highlight w:val="magenta"/>
              </w:rPr>
              <w:t>ምርጫዎቹን</w:t>
            </w:r>
            <w:r w:rsidR="0063272D" w:rsidRPr="000E49D1">
              <w:rPr>
                <w:rFonts w:ascii="Arial" w:hAnsi="Arial" w:cs="Arial"/>
                <w:b/>
                <w:i/>
                <w:sz w:val="20"/>
                <w:szCs w:val="20"/>
                <w:highlight w:val="magenta"/>
              </w:rPr>
              <w:t xml:space="preserve"> </w:t>
            </w:r>
            <w:r w:rsidR="0063272D" w:rsidRPr="000E49D1">
              <w:rPr>
                <w:rFonts w:ascii="Nyala" w:hAnsi="Nyala" w:cs="Nyala"/>
                <w:b/>
                <w:i/>
                <w:sz w:val="20"/>
                <w:szCs w:val="20"/>
                <w:highlight w:val="magenta"/>
              </w:rPr>
              <w:t>አያንብቡ</w:t>
            </w:r>
            <w:r w:rsidR="0063272D" w:rsidRPr="000E49D1">
              <w:rPr>
                <w:rFonts w:ascii="Arial" w:hAnsi="Arial" w:cs="Arial"/>
                <w:b/>
                <w:i/>
                <w:sz w:val="20"/>
                <w:szCs w:val="20"/>
                <w:highlight w:val="magenta"/>
              </w:rPr>
              <w:t xml:space="preserve">) (Afterwards, go directly to question </w:t>
            </w:r>
            <w:ins w:id="169" w:author="toshiba" w:date="2016-11-21T08:22:00Z">
              <w:r w:rsidR="00390899" w:rsidRPr="000E49D1">
                <w:rPr>
                  <w:rFonts w:ascii="Arial" w:hAnsi="Arial" w:cs="Arial"/>
                  <w:b/>
                  <w:i/>
                  <w:sz w:val="20"/>
                  <w:szCs w:val="20"/>
                  <w:highlight w:val="magenta"/>
                </w:rPr>
                <w:t>8</w:t>
              </w:r>
            </w:ins>
            <w:ins w:id="170" w:author="toshiba" w:date="2016-11-16T14:24:00Z">
              <w:r w:rsidR="00972436" w:rsidRPr="000E49D1">
                <w:rPr>
                  <w:rFonts w:ascii="Arial" w:hAnsi="Arial" w:cs="Arial"/>
                  <w:b/>
                  <w:i/>
                  <w:sz w:val="20"/>
                  <w:szCs w:val="20"/>
                  <w:highlight w:val="magenta"/>
                </w:rPr>
                <w:t xml:space="preserve"> </w:t>
              </w:r>
            </w:ins>
            <w:ins w:id="171" w:author="toshiba" w:date="2016-11-21T08:22:00Z">
              <w:r w:rsidR="00390899" w:rsidRPr="000E49D1">
                <w:rPr>
                  <w:rFonts w:ascii="Arial" w:hAnsi="Arial" w:cs="Arial"/>
                  <w:b/>
                  <w:i/>
                  <w:sz w:val="20"/>
                  <w:szCs w:val="20"/>
                  <w:highlight w:val="magenta"/>
                </w:rPr>
                <w:t xml:space="preserve"> </w:t>
              </w:r>
            </w:ins>
            <w:del w:id="172" w:author="toshiba" w:date="2016-11-16T14:24:00Z">
              <w:r w:rsidR="0063272D" w:rsidRPr="000E49D1" w:rsidDel="00972436">
                <w:rPr>
                  <w:rFonts w:ascii="Arial" w:hAnsi="Arial" w:cs="Arial"/>
                  <w:b/>
                  <w:i/>
                  <w:sz w:val="20"/>
                  <w:szCs w:val="20"/>
                  <w:highlight w:val="magenta"/>
                </w:rPr>
                <w:delText>8</w:delText>
              </w:r>
            </w:del>
            <w:r w:rsidR="0063272D" w:rsidRPr="000E49D1">
              <w:rPr>
                <w:rFonts w:ascii="Arial" w:hAnsi="Arial" w:cs="Arial"/>
                <w:b/>
                <w:i/>
                <w:sz w:val="20"/>
                <w:szCs w:val="20"/>
                <w:highlight w:val="magenta"/>
              </w:rPr>
              <w:t>) (</w:t>
            </w:r>
            <w:r w:rsidR="0063272D" w:rsidRPr="000E49D1">
              <w:rPr>
                <w:rFonts w:ascii="Nyala" w:hAnsi="Nyala" w:cs="Nyala"/>
                <w:b/>
                <w:i/>
                <w:sz w:val="20"/>
                <w:szCs w:val="20"/>
                <w:highlight w:val="magenta"/>
              </w:rPr>
              <w:t>በመቀጠል</w:t>
            </w:r>
            <w:r w:rsidR="0063272D" w:rsidRPr="000E49D1">
              <w:rPr>
                <w:rFonts w:ascii="Arial" w:hAnsi="Arial" w:cs="Arial"/>
                <w:b/>
                <w:i/>
                <w:sz w:val="20"/>
                <w:szCs w:val="20"/>
                <w:highlight w:val="magenta"/>
              </w:rPr>
              <w:t xml:space="preserve"> </w:t>
            </w:r>
            <w:r w:rsidR="0063272D" w:rsidRPr="000E49D1">
              <w:rPr>
                <w:rFonts w:ascii="Nyala" w:hAnsi="Nyala" w:cs="Nyala"/>
                <w:b/>
                <w:i/>
                <w:sz w:val="20"/>
                <w:szCs w:val="20"/>
                <w:highlight w:val="magenta"/>
              </w:rPr>
              <w:t>ወደ</w:t>
            </w:r>
            <w:r w:rsidR="0063272D" w:rsidRPr="000E49D1">
              <w:rPr>
                <w:rFonts w:ascii="Arial" w:hAnsi="Arial" w:cs="Arial"/>
                <w:b/>
                <w:i/>
                <w:sz w:val="20"/>
                <w:szCs w:val="20"/>
                <w:highlight w:val="magenta"/>
              </w:rPr>
              <w:t xml:space="preserve"> </w:t>
            </w:r>
            <w:r w:rsidR="0063272D" w:rsidRPr="000E49D1">
              <w:rPr>
                <w:rFonts w:ascii="Nyala" w:hAnsi="Nyala" w:cs="Nyala"/>
                <w:b/>
                <w:i/>
                <w:sz w:val="20"/>
                <w:szCs w:val="20"/>
                <w:highlight w:val="magenta"/>
              </w:rPr>
              <w:t>ጥያቄ</w:t>
            </w:r>
            <w:r w:rsidR="0063272D" w:rsidRPr="000E49D1">
              <w:rPr>
                <w:rFonts w:ascii="Arial" w:hAnsi="Arial" w:cs="Arial"/>
                <w:b/>
                <w:i/>
                <w:sz w:val="20"/>
                <w:szCs w:val="20"/>
                <w:highlight w:val="magenta"/>
              </w:rPr>
              <w:t xml:space="preserve"> </w:t>
            </w:r>
            <w:r w:rsidR="0063272D" w:rsidRPr="000E49D1">
              <w:rPr>
                <w:rFonts w:ascii="Nyala" w:hAnsi="Nyala" w:cs="Nyala"/>
                <w:b/>
                <w:i/>
                <w:sz w:val="20"/>
                <w:szCs w:val="20"/>
                <w:highlight w:val="magenta"/>
              </w:rPr>
              <w:t>ቁጥር</w:t>
            </w:r>
            <w:r w:rsidR="0063272D" w:rsidRPr="000E49D1">
              <w:rPr>
                <w:rFonts w:ascii="Arial" w:hAnsi="Arial" w:cs="Arial"/>
                <w:b/>
                <w:i/>
                <w:sz w:val="20"/>
                <w:szCs w:val="20"/>
                <w:highlight w:val="magenta"/>
              </w:rPr>
              <w:t xml:space="preserve"> </w:t>
            </w:r>
            <w:ins w:id="173" w:author="toshiba" w:date="2016-11-21T08:22:00Z">
              <w:r w:rsidR="00390899" w:rsidRPr="000E49D1">
                <w:rPr>
                  <w:rFonts w:ascii="Arial" w:hAnsi="Arial" w:cs="Arial"/>
                  <w:b/>
                  <w:i/>
                  <w:sz w:val="20"/>
                  <w:szCs w:val="20"/>
                  <w:highlight w:val="magenta"/>
                </w:rPr>
                <w:t xml:space="preserve"> 8 </w:t>
              </w:r>
            </w:ins>
            <w:del w:id="174" w:author="toshiba" w:date="2016-11-16T14:24:00Z">
              <w:r w:rsidR="0063272D" w:rsidRPr="000E49D1" w:rsidDel="00972436">
                <w:rPr>
                  <w:rFonts w:ascii="Arial" w:hAnsi="Arial" w:cs="Arial"/>
                  <w:b/>
                  <w:i/>
                  <w:sz w:val="20"/>
                  <w:szCs w:val="20"/>
                  <w:highlight w:val="magenta"/>
                </w:rPr>
                <w:delText xml:space="preserve">8 </w:delText>
              </w:r>
            </w:del>
            <w:r w:rsidR="0063272D" w:rsidRPr="000E49D1">
              <w:rPr>
                <w:rFonts w:ascii="Arial" w:hAnsi="Arial" w:cs="Arial"/>
                <w:b/>
                <w:i/>
                <w:sz w:val="20"/>
                <w:szCs w:val="20"/>
                <w:highlight w:val="magenta"/>
              </w:rPr>
              <w:t xml:space="preserve"> </w:t>
            </w:r>
            <w:r w:rsidR="0063272D" w:rsidRPr="000E49D1">
              <w:rPr>
                <w:rFonts w:ascii="Nyala" w:hAnsi="Nyala" w:cs="Nyala"/>
                <w:b/>
                <w:i/>
                <w:sz w:val="20"/>
                <w:szCs w:val="20"/>
                <w:highlight w:val="magenta"/>
              </w:rPr>
              <w:t>ይለፉ</w:t>
            </w:r>
            <w:r w:rsidR="0063272D" w:rsidRPr="000E49D1">
              <w:rPr>
                <w:rFonts w:ascii="Arial" w:hAnsi="Arial" w:cs="Arial"/>
                <w:b/>
                <w:i/>
                <w:sz w:val="20"/>
                <w:szCs w:val="20"/>
                <w:highlight w:val="magenta"/>
              </w:rPr>
              <w:t>)</w:t>
            </w:r>
          </w:p>
          <w:p w14:paraId="4EA163BA" w14:textId="77777777" w:rsidR="00792F24" w:rsidRPr="00F67237" w:rsidRDefault="00792F24" w:rsidP="00792F24">
            <w:pPr>
              <w:rPr>
                <w:rFonts w:ascii="Arial" w:hAnsi="Arial" w:cs="Arial"/>
                <w:sz w:val="20"/>
                <w:szCs w:val="20"/>
              </w:rPr>
            </w:pPr>
            <w:r w:rsidRPr="00F67237">
              <w:rPr>
                <w:rFonts w:ascii="Arial" w:hAnsi="Arial" w:cs="Arial"/>
                <w:sz w:val="20"/>
                <w:szCs w:val="20"/>
              </w:rPr>
              <w:t xml:space="preserve">1 = No need for a loan/ </w:t>
            </w:r>
            <w:r w:rsidRPr="00F67237">
              <w:rPr>
                <w:rFonts w:ascii="Nyala" w:hAnsi="Nyala" w:cs="Nyala"/>
                <w:sz w:val="20"/>
                <w:szCs w:val="20"/>
              </w:rPr>
              <w:t>ብድር</w:t>
            </w:r>
            <w:r w:rsidRPr="00F67237">
              <w:rPr>
                <w:rFonts w:ascii="Arial" w:hAnsi="Arial" w:cs="Arial"/>
                <w:sz w:val="20"/>
                <w:szCs w:val="20"/>
              </w:rPr>
              <w:t xml:space="preserve"> </w:t>
            </w:r>
            <w:r w:rsidRPr="00F67237">
              <w:rPr>
                <w:rFonts w:ascii="Nyala" w:hAnsi="Nyala" w:cs="Nyala"/>
                <w:sz w:val="20"/>
                <w:szCs w:val="20"/>
              </w:rPr>
              <w:t>አያስፈልገኝም</w:t>
            </w:r>
          </w:p>
          <w:p w14:paraId="207BC52B" w14:textId="77777777" w:rsidR="00792F24" w:rsidRPr="00F67237" w:rsidRDefault="00792F24" w:rsidP="00792F24">
            <w:pPr>
              <w:rPr>
                <w:rFonts w:ascii="Arial" w:hAnsi="Arial" w:cs="Arial"/>
                <w:sz w:val="20"/>
                <w:szCs w:val="20"/>
              </w:rPr>
            </w:pPr>
            <w:r w:rsidRPr="00F67237">
              <w:rPr>
                <w:rFonts w:ascii="Arial" w:hAnsi="Arial" w:cs="Arial"/>
                <w:sz w:val="20"/>
                <w:szCs w:val="20"/>
              </w:rPr>
              <w:t xml:space="preserve">2 = I have no collateral/ </w:t>
            </w:r>
            <w:r w:rsidRPr="00F67237">
              <w:rPr>
                <w:rFonts w:ascii="Nyala" w:hAnsi="Nyala" w:cs="Nyala"/>
                <w:sz w:val="20"/>
                <w:szCs w:val="20"/>
              </w:rPr>
              <w:t>ማስያዣ</w:t>
            </w:r>
            <w:r w:rsidRPr="00F67237">
              <w:rPr>
                <w:rFonts w:ascii="Arial" w:hAnsi="Arial" w:cs="Arial"/>
                <w:sz w:val="20"/>
                <w:szCs w:val="20"/>
              </w:rPr>
              <w:t xml:space="preserve"> </w:t>
            </w:r>
            <w:r w:rsidRPr="00F67237">
              <w:rPr>
                <w:rFonts w:ascii="Nyala" w:hAnsi="Nyala" w:cs="Nyala"/>
                <w:sz w:val="20"/>
                <w:szCs w:val="20"/>
              </w:rPr>
              <w:t>የለኝም</w:t>
            </w:r>
          </w:p>
          <w:p w14:paraId="4747B9FE" w14:textId="77777777" w:rsidR="00792F24" w:rsidRPr="00F67237" w:rsidRDefault="00792F24" w:rsidP="00792F24">
            <w:pPr>
              <w:rPr>
                <w:rFonts w:ascii="Arial" w:hAnsi="Arial" w:cs="Arial"/>
                <w:sz w:val="20"/>
                <w:szCs w:val="20"/>
              </w:rPr>
            </w:pPr>
            <w:r w:rsidRPr="00F67237">
              <w:rPr>
                <w:rFonts w:ascii="Arial" w:hAnsi="Arial" w:cs="Arial"/>
                <w:sz w:val="20"/>
                <w:szCs w:val="20"/>
              </w:rPr>
              <w:t xml:space="preserve">3 = Interest is too high/ </w:t>
            </w:r>
            <w:r w:rsidRPr="00F67237">
              <w:rPr>
                <w:rFonts w:ascii="Nyala" w:hAnsi="Nyala" w:cs="Nyala"/>
                <w:sz w:val="20"/>
                <w:szCs w:val="20"/>
              </w:rPr>
              <w:t>ወለዱ</w:t>
            </w:r>
            <w:r w:rsidRPr="00F67237">
              <w:rPr>
                <w:rFonts w:ascii="Arial" w:hAnsi="Arial" w:cs="Arial"/>
                <w:sz w:val="20"/>
                <w:szCs w:val="20"/>
              </w:rPr>
              <w:t xml:space="preserve"> </w:t>
            </w:r>
            <w:r w:rsidRPr="00F67237">
              <w:rPr>
                <w:rFonts w:ascii="Nyala" w:hAnsi="Nyala" w:cs="Nyala"/>
                <w:sz w:val="20"/>
                <w:szCs w:val="20"/>
              </w:rPr>
              <w:t>በጣም</w:t>
            </w:r>
            <w:r w:rsidRPr="00F67237">
              <w:rPr>
                <w:rFonts w:ascii="Arial" w:hAnsi="Arial" w:cs="Arial"/>
                <w:sz w:val="20"/>
                <w:szCs w:val="20"/>
              </w:rPr>
              <w:t xml:space="preserve"> </w:t>
            </w:r>
            <w:r w:rsidRPr="00F67237">
              <w:rPr>
                <w:rFonts w:ascii="Nyala" w:hAnsi="Nyala" w:cs="Nyala"/>
                <w:sz w:val="20"/>
                <w:szCs w:val="20"/>
              </w:rPr>
              <w:t>ብዙ</w:t>
            </w:r>
            <w:r w:rsidRPr="00F67237">
              <w:rPr>
                <w:rFonts w:ascii="Arial" w:hAnsi="Arial" w:cs="Arial"/>
                <w:sz w:val="20"/>
                <w:szCs w:val="20"/>
              </w:rPr>
              <w:t xml:space="preserve"> </w:t>
            </w:r>
            <w:r w:rsidRPr="00F67237">
              <w:rPr>
                <w:rFonts w:ascii="Nyala" w:hAnsi="Nyala" w:cs="Nyala"/>
                <w:sz w:val="20"/>
                <w:szCs w:val="20"/>
              </w:rPr>
              <w:t>ነው</w:t>
            </w:r>
          </w:p>
          <w:p w14:paraId="25B72808" w14:textId="77777777" w:rsidR="00792F24" w:rsidRPr="00F67237" w:rsidRDefault="00792F24" w:rsidP="00792F24">
            <w:pPr>
              <w:rPr>
                <w:rFonts w:ascii="Arial" w:hAnsi="Arial" w:cs="Arial"/>
                <w:sz w:val="20"/>
                <w:szCs w:val="20"/>
              </w:rPr>
            </w:pPr>
            <w:r w:rsidRPr="00F67237">
              <w:rPr>
                <w:rFonts w:ascii="Arial" w:hAnsi="Arial" w:cs="Arial"/>
                <w:sz w:val="20"/>
                <w:szCs w:val="20"/>
              </w:rPr>
              <w:t xml:space="preserve">4 = I don’t trust MFIs/ </w:t>
            </w:r>
            <w:r w:rsidRPr="00F67237">
              <w:rPr>
                <w:rFonts w:ascii="Nyala" w:hAnsi="Nyala" w:cs="Nyala"/>
                <w:sz w:val="20"/>
                <w:szCs w:val="20"/>
              </w:rPr>
              <w:t>የብድር</w:t>
            </w:r>
            <w:r w:rsidRPr="00F67237">
              <w:rPr>
                <w:rFonts w:ascii="Arial" w:hAnsi="Arial" w:cs="Arial"/>
                <w:sz w:val="20"/>
                <w:szCs w:val="20"/>
              </w:rPr>
              <w:t xml:space="preserve"> </w:t>
            </w:r>
            <w:r w:rsidRPr="00F67237">
              <w:rPr>
                <w:rFonts w:ascii="Nyala" w:hAnsi="Nyala" w:cs="Nyala"/>
                <w:sz w:val="20"/>
                <w:szCs w:val="20"/>
              </w:rPr>
              <w:t>ተቋማት</w:t>
            </w:r>
            <w:r w:rsidRPr="00F67237">
              <w:rPr>
                <w:rFonts w:ascii="Arial" w:hAnsi="Arial" w:cs="Arial"/>
                <w:sz w:val="20"/>
                <w:szCs w:val="20"/>
              </w:rPr>
              <w:t xml:space="preserve"> </w:t>
            </w:r>
            <w:r w:rsidRPr="00F67237">
              <w:rPr>
                <w:rFonts w:ascii="Nyala" w:hAnsi="Nyala" w:cs="Nyala"/>
                <w:sz w:val="20"/>
                <w:szCs w:val="20"/>
              </w:rPr>
              <w:t>ላይ</w:t>
            </w:r>
            <w:r w:rsidRPr="00F67237">
              <w:rPr>
                <w:rFonts w:ascii="Arial" w:hAnsi="Arial" w:cs="Arial"/>
                <w:sz w:val="20"/>
                <w:szCs w:val="20"/>
              </w:rPr>
              <w:t xml:space="preserve"> </w:t>
            </w:r>
            <w:r w:rsidRPr="00F67237">
              <w:rPr>
                <w:rFonts w:ascii="Nyala" w:hAnsi="Nyala" w:cs="Nyala"/>
                <w:sz w:val="20"/>
                <w:szCs w:val="20"/>
              </w:rPr>
              <w:t>እምነት</w:t>
            </w:r>
            <w:r w:rsidRPr="00F67237">
              <w:rPr>
                <w:rFonts w:ascii="Arial" w:hAnsi="Arial" w:cs="Arial"/>
                <w:sz w:val="20"/>
                <w:szCs w:val="20"/>
              </w:rPr>
              <w:t xml:space="preserve"> </w:t>
            </w:r>
            <w:r w:rsidRPr="00F67237">
              <w:rPr>
                <w:rFonts w:ascii="Nyala" w:hAnsi="Nyala" w:cs="Nyala"/>
                <w:sz w:val="20"/>
                <w:szCs w:val="20"/>
              </w:rPr>
              <w:t>የለኝም</w:t>
            </w:r>
          </w:p>
          <w:p w14:paraId="492339C9" w14:textId="73F30974" w:rsidR="00792F24" w:rsidRPr="00F67237" w:rsidRDefault="00792F24" w:rsidP="00792F24">
            <w:pPr>
              <w:rPr>
                <w:rFonts w:ascii="Arial" w:hAnsi="Arial" w:cs="Arial"/>
                <w:sz w:val="20"/>
                <w:szCs w:val="20"/>
              </w:rPr>
            </w:pPr>
            <w:r w:rsidRPr="00F67237">
              <w:rPr>
                <w:rFonts w:ascii="Arial" w:hAnsi="Arial" w:cs="Arial"/>
                <w:sz w:val="20"/>
                <w:szCs w:val="20"/>
              </w:rPr>
              <w:t xml:space="preserve">5 = I don’t have time/ </w:t>
            </w:r>
            <w:r w:rsidR="00D617A2" w:rsidRPr="00F67237">
              <w:rPr>
                <w:rFonts w:ascii="Nyala" w:hAnsi="Nyala" w:cs="Nyala"/>
                <w:sz w:val="20"/>
                <w:szCs w:val="20"/>
              </w:rPr>
              <w:t>ግዜ</w:t>
            </w:r>
            <w:r w:rsidR="00D617A2" w:rsidRPr="00F67237">
              <w:rPr>
                <w:rFonts w:ascii="Arial" w:hAnsi="Arial" w:cs="Arial"/>
                <w:sz w:val="20"/>
                <w:szCs w:val="20"/>
              </w:rPr>
              <w:t xml:space="preserve"> </w:t>
            </w:r>
            <w:r w:rsidR="00D617A2" w:rsidRPr="00F67237">
              <w:rPr>
                <w:rFonts w:ascii="Nyala" w:hAnsi="Nyala" w:cs="Nyala"/>
                <w:sz w:val="20"/>
                <w:szCs w:val="20"/>
              </w:rPr>
              <w:t>የለኝም</w:t>
            </w:r>
          </w:p>
        </w:tc>
        <w:tc>
          <w:tcPr>
            <w:tcW w:w="4387" w:type="dxa"/>
            <w:gridSpan w:val="3"/>
            <w:tcBorders>
              <w:left w:val="nil"/>
            </w:tcBorders>
          </w:tcPr>
          <w:p w14:paraId="413FB195" w14:textId="77777777" w:rsidR="00792F24" w:rsidRPr="00F67237" w:rsidRDefault="00792F24" w:rsidP="00214378">
            <w:pPr>
              <w:rPr>
                <w:rFonts w:ascii="Arial" w:hAnsi="Arial" w:cs="Arial"/>
                <w:sz w:val="20"/>
                <w:szCs w:val="20"/>
              </w:rPr>
            </w:pPr>
          </w:p>
          <w:p w14:paraId="5FAFBD33" w14:textId="77777777" w:rsidR="00792F24" w:rsidRPr="00F67237" w:rsidRDefault="00792F24" w:rsidP="00214378">
            <w:pPr>
              <w:rPr>
                <w:rFonts w:ascii="Arial" w:hAnsi="Arial" w:cs="Arial"/>
                <w:sz w:val="20"/>
                <w:szCs w:val="20"/>
              </w:rPr>
            </w:pPr>
          </w:p>
          <w:p w14:paraId="0035E09F" w14:textId="77777777" w:rsidR="00792F24" w:rsidRPr="00F67237" w:rsidRDefault="00792F24" w:rsidP="00792F24">
            <w:pPr>
              <w:rPr>
                <w:rFonts w:ascii="Arial" w:hAnsi="Arial" w:cs="Arial"/>
                <w:sz w:val="20"/>
                <w:szCs w:val="20"/>
              </w:rPr>
            </w:pPr>
            <w:r w:rsidRPr="00F67237">
              <w:rPr>
                <w:rFonts w:ascii="Arial" w:hAnsi="Arial" w:cs="Arial"/>
                <w:sz w:val="20"/>
                <w:szCs w:val="20"/>
              </w:rPr>
              <w:t xml:space="preserve">6 = I am planning to apply/ </w:t>
            </w:r>
            <w:r w:rsidRPr="00F67237">
              <w:rPr>
                <w:rFonts w:ascii="Nyala" w:hAnsi="Nyala" w:cs="Nyala"/>
                <w:sz w:val="20"/>
                <w:szCs w:val="20"/>
              </w:rPr>
              <w:t>ለማመልከት</w:t>
            </w:r>
            <w:r w:rsidRPr="00F67237">
              <w:rPr>
                <w:rFonts w:ascii="Arial" w:hAnsi="Arial" w:cs="Arial"/>
                <w:sz w:val="20"/>
                <w:szCs w:val="20"/>
              </w:rPr>
              <w:t xml:space="preserve"> </w:t>
            </w:r>
            <w:r w:rsidRPr="00F67237">
              <w:rPr>
                <w:rFonts w:ascii="Nyala" w:hAnsi="Nyala" w:cs="Nyala"/>
                <w:sz w:val="20"/>
                <w:szCs w:val="20"/>
              </w:rPr>
              <w:t>እያቀድኩ</w:t>
            </w:r>
            <w:r w:rsidRPr="00F67237">
              <w:rPr>
                <w:rFonts w:ascii="Arial" w:hAnsi="Arial" w:cs="Arial"/>
                <w:sz w:val="20"/>
                <w:szCs w:val="20"/>
              </w:rPr>
              <w:t xml:space="preserve"> </w:t>
            </w:r>
            <w:r w:rsidRPr="00F67237">
              <w:rPr>
                <w:rFonts w:ascii="Nyala" w:hAnsi="Nyala" w:cs="Nyala"/>
                <w:sz w:val="20"/>
                <w:szCs w:val="20"/>
              </w:rPr>
              <w:t>ነው</w:t>
            </w:r>
          </w:p>
          <w:p w14:paraId="2DF6DE79" w14:textId="77777777" w:rsidR="00792F24" w:rsidRPr="00F67237" w:rsidRDefault="00792F24" w:rsidP="00792F24">
            <w:pPr>
              <w:rPr>
                <w:rFonts w:ascii="Arial" w:hAnsi="Arial" w:cs="Arial"/>
                <w:sz w:val="20"/>
                <w:szCs w:val="20"/>
              </w:rPr>
            </w:pPr>
            <w:r w:rsidRPr="00F67237">
              <w:rPr>
                <w:rFonts w:ascii="Arial" w:hAnsi="Arial" w:cs="Arial"/>
                <w:sz w:val="20"/>
                <w:szCs w:val="20"/>
              </w:rPr>
              <w:t xml:space="preserve">7 = I did not know about WEDP loans/ </w:t>
            </w:r>
            <w:r w:rsidRPr="00F67237">
              <w:rPr>
                <w:rFonts w:ascii="Nyala" w:hAnsi="Nyala" w:cs="Nyala"/>
                <w:sz w:val="20"/>
                <w:szCs w:val="20"/>
              </w:rPr>
              <w:t>ስለ</w:t>
            </w:r>
            <w:r w:rsidRPr="00F67237">
              <w:rPr>
                <w:rFonts w:ascii="Arial" w:hAnsi="Arial" w:cs="Arial"/>
                <w:sz w:val="20"/>
                <w:szCs w:val="20"/>
              </w:rPr>
              <w:t xml:space="preserve"> </w:t>
            </w:r>
            <w:r w:rsidRPr="00F67237">
              <w:rPr>
                <w:rFonts w:ascii="Nyala" w:hAnsi="Nyala" w:cs="Nyala"/>
                <w:sz w:val="20"/>
                <w:szCs w:val="20"/>
              </w:rPr>
              <w:t>ዌደፕ</w:t>
            </w:r>
            <w:r w:rsidRPr="00F67237">
              <w:rPr>
                <w:rFonts w:ascii="Arial" w:hAnsi="Arial" w:cs="Arial"/>
                <w:sz w:val="20"/>
                <w:szCs w:val="20"/>
              </w:rPr>
              <w:t xml:space="preserve"> </w:t>
            </w:r>
            <w:r w:rsidRPr="00F67237">
              <w:rPr>
                <w:rFonts w:ascii="Nyala" w:hAnsi="Nyala" w:cs="Nyala"/>
                <w:sz w:val="20"/>
                <w:szCs w:val="20"/>
              </w:rPr>
              <w:t>ብድር</w:t>
            </w:r>
            <w:r w:rsidRPr="00F67237">
              <w:rPr>
                <w:rFonts w:ascii="Arial" w:hAnsi="Arial" w:cs="Arial"/>
                <w:sz w:val="20"/>
                <w:szCs w:val="20"/>
              </w:rPr>
              <w:t xml:space="preserve"> </w:t>
            </w:r>
            <w:r w:rsidRPr="00F67237">
              <w:rPr>
                <w:rFonts w:ascii="Nyala" w:hAnsi="Nyala" w:cs="Nyala"/>
                <w:sz w:val="20"/>
                <w:szCs w:val="20"/>
              </w:rPr>
              <w:t>አላውቅም</w:t>
            </w:r>
            <w:r w:rsidRPr="00F67237">
              <w:rPr>
                <w:rFonts w:ascii="Arial" w:hAnsi="Arial" w:cs="Arial"/>
                <w:sz w:val="20"/>
                <w:szCs w:val="20"/>
              </w:rPr>
              <w:t xml:space="preserve"> </w:t>
            </w:r>
            <w:r w:rsidRPr="00F67237">
              <w:rPr>
                <w:rFonts w:ascii="Nyala" w:hAnsi="Nyala" w:cs="Nyala"/>
                <w:sz w:val="20"/>
                <w:szCs w:val="20"/>
              </w:rPr>
              <w:t>ነበር</w:t>
            </w:r>
          </w:p>
          <w:p w14:paraId="72C18FF6" w14:textId="77777777" w:rsidR="00792F24" w:rsidRPr="00F67237" w:rsidRDefault="00792F24" w:rsidP="00792F24">
            <w:pPr>
              <w:rPr>
                <w:rFonts w:ascii="Arial" w:hAnsi="Arial" w:cs="Arial"/>
                <w:sz w:val="20"/>
                <w:szCs w:val="20"/>
              </w:rPr>
            </w:pPr>
            <w:r w:rsidRPr="00F67237">
              <w:rPr>
                <w:rFonts w:ascii="Arial" w:hAnsi="Arial" w:cs="Arial"/>
                <w:sz w:val="20"/>
                <w:szCs w:val="20"/>
              </w:rPr>
              <w:t xml:space="preserve">8 = My religion does not allow me to borrow </w:t>
            </w:r>
            <w:r w:rsidRPr="00F67237">
              <w:rPr>
                <w:rFonts w:ascii="Arial" w:hAnsi="Arial" w:cs="Arial"/>
                <w:sz w:val="20"/>
                <w:szCs w:val="20"/>
              </w:rPr>
              <w:br/>
              <w:t xml:space="preserve">      under these conditions/ </w:t>
            </w:r>
            <w:r w:rsidRPr="00F67237">
              <w:rPr>
                <w:rFonts w:ascii="Nyala" w:hAnsi="Nyala" w:cs="Nyala"/>
                <w:sz w:val="20"/>
                <w:szCs w:val="20"/>
              </w:rPr>
              <w:t>ሃይማኖቴ</w:t>
            </w:r>
            <w:r w:rsidRPr="00F67237">
              <w:rPr>
                <w:rFonts w:ascii="Arial" w:hAnsi="Arial" w:cs="Arial"/>
                <w:sz w:val="20"/>
                <w:szCs w:val="20"/>
              </w:rPr>
              <w:t xml:space="preserve"> </w:t>
            </w:r>
            <w:r w:rsidRPr="00F67237">
              <w:rPr>
                <w:rFonts w:ascii="Nyala" w:hAnsi="Nyala" w:cs="Nyala"/>
                <w:sz w:val="20"/>
                <w:szCs w:val="20"/>
              </w:rPr>
              <w:t>በዚህ</w:t>
            </w:r>
            <w:r w:rsidRPr="00F67237">
              <w:rPr>
                <w:rFonts w:ascii="Arial" w:hAnsi="Arial" w:cs="Arial"/>
                <w:sz w:val="20"/>
                <w:szCs w:val="20"/>
              </w:rPr>
              <w:t xml:space="preserve"> </w:t>
            </w:r>
            <w:r w:rsidRPr="00F67237">
              <w:rPr>
                <w:rFonts w:ascii="Nyala" w:hAnsi="Nyala" w:cs="Nyala"/>
                <w:sz w:val="20"/>
                <w:szCs w:val="20"/>
              </w:rPr>
              <w:t>መልኩ</w:t>
            </w:r>
            <w:r w:rsidRPr="00F67237">
              <w:rPr>
                <w:rFonts w:ascii="Arial" w:hAnsi="Arial" w:cs="Arial"/>
                <w:sz w:val="20"/>
                <w:szCs w:val="20"/>
              </w:rPr>
              <w:t xml:space="preserve"> </w:t>
            </w:r>
            <w:r w:rsidRPr="00F67237">
              <w:rPr>
                <w:rFonts w:ascii="Nyala" w:hAnsi="Nyala" w:cs="Nyala"/>
                <w:sz w:val="20"/>
                <w:szCs w:val="20"/>
              </w:rPr>
              <w:t>ብድር</w:t>
            </w:r>
            <w:r w:rsidRPr="00F67237">
              <w:rPr>
                <w:rFonts w:ascii="Arial" w:hAnsi="Arial" w:cs="Arial"/>
                <w:sz w:val="20"/>
                <w:szCs w:val="20"/>
              </w:rPr>
              <w:t xml:space="preserve"> </w:t>
            </w:r>
            <w:r w:rsidRPr="00F67237">
              <w:rPr>
                <w:rFonts w:ascii="Nyala" w:hAnsi="Nyala" w:cs="Nyala"/>
                <w:sz w:val="20"/>
                <w:szCs w:val="20"/>
              </w:rPr>
              <w:t>እንድወስድ</w:t>
            </w:r>
            <w:r w:rsidRPr="00F67237">
              <w:rPr>
                <w:rFonts w:ascii="Arial" w:hAnsi="Arial" w:cs="Arial"/>
                <w:sz w:val="20"/>
                <w:szCs w:val="20"/>
              </w:rPr>
              <w:t xml:space="preserve"> </w:t>
            </w:r>
            <w:r w:rsidRPr="00F67237">
              <w:rPr>
                <w:rFonts w:ascii="Nyala" w:hAnsi="Nyala" w:cs="Nyala"/>
                <w:sz w:val="20"/>
                <w:szCs w:val="20"/>
              </w:rPr>
              <w:t>አይፈቅድልኝም</w:t>
            </w:r>
          </w:p>
          <w:p w14:paraId="06BCCDF3" w14:textId="77777777" w:rsidR="00792F24" w:rsidRPr="00F67237" w:rsidRDefault="00792F24" w:rsidP="00792F24">
            <w:pPr>
              <w:rPr>
                <w:rFonts w:ascii="Arial" w:hAnsi="Arial" w:cs="Arial"/>
                <w:sz w:val="20"/>
                <w:szCs w:val="20"/>
              </w:rPr>
            </w:pPr>
            <w:r w:rsidRPr="00F67237">
              <w:rPr>
                <w:rFonts w:ascii="Arial" w:hAnsi="Arial" w:cs="Arial"/>
                <w:sz w:val="20"/>
                <w:szCs w:val="20"/>
              </w:rPr>
              <w:t xml:space="preserve">9 = I did not understand the terms of the loan/ </w:t>
            </w:r>
            <w:r w:rsidRPr="00F67237">
              <w:rPr>
                <w:rFonts w:ascii="Nyala" w:hAnsi="Nyala" w:cs="Nyala"/>
                <w:sz w:val="20"/>
                <w:szCs w:val="20"/>
              </w:rPr>
              <w:t>የብድሩን</w:t>
            </w:r>
            <w:r w:rsidRPr="00F67237">
              <w:rPr>
                <w:rFonts w:ascii="Arial" w:hAnsi="Arial" w:cs="Arial"/>
                <w:sz w:val="20"/>
                <w:szCs w:val="20"/>
              </w:rPr>
              <w:t xml:space="preserve"> </w:t>
            </w:r>
            <w:r w:rsidRPr="00F67237">
              <w:rPr>
                <w:rFonts w:ascii="Nyala" w:hAnsi="Nyala" w:cs="Nyala"/>
                <w:sz w:val="20"/>
                <w:szCs w:val="20"/>
              </w:rPr>
              <w:t>ቅድመ</w:t>
            </w:r>
            <w:r w:rsidRPr="00F67237">
              <w:rPr>
                <w:rFonts w:ascii="Arial" w:hAnsi="Arial" w:cs="Arial"/>
                <w:sz w:val="20"/>
                <w:szCs w:val="20"/>
              </w:rPr>
              <w:t xml:space="preserve"> </w:t>
            </w:r>
            <w:r w:rsidRPr="00F67237">
              <w:rPr>
                <w:rFonts w:ascii="Nyala" w:hAnsi="Nyala" w:cs="Nyala"/>
                <w:sz w:val="20"/>
                <w:szCs w:val="20"/>
              </w:rPr>
              <w:t>ሁኔታዎች</w:t>
            </w:r>
            <w:r w:rsidRPr="00F67237">
              <w:rPr>
                <w:rFonts w:ascii="Arial" w:hAnsi="Arial" w:cs="Arial"/>
                <w:sz w:val="20"/>
                <w:szCs w:val="20"/>
              </w:rPr>
              <w:t xml:space="preserve"> </w:t>
            </w:r>
            <w:r w:rsidRPr="00F67237">
              <w:rPr>
                <w:rFonts w:ascii="Nyala" w:hAnsi="Nyala" w:cs="Nyala"/>
                <w:sz w:val="20"/>
                <w:szCs w:val="20"/>
              </w:rPr>
              <w:t>አልተረዳኋቸውም</w:t>
            </w:r>
            <w:r w:rsidRPr="00F67237">
              <w:rPr>
                <w:rFonts w:ascii="Arial" w:hAnsi="Arial" w:cs="Arial"/>
                <w:sz w:val="20"/>
                <w:szCs w:val="20"/>
              </w:rPr>
              <w:t xml:space="preserve"> </w:t>
            </w:r>
          </w:p>
          <w:p w14:paraId="1435A73E" w14:textId="77777777" w:rsidR="00792F24" w:rsidRPr="00F67237" w:rsidRDefault="00792F24" w:rsidP="00792F24">
            <w:pPr>
              <w:rPr>
                <w:rFonts w:ascii="Arial" w:hAnsi="Arial" w:cs="Arial"/>
                <w:sz w:val="20"/>
                <w:szCs w:val="20"/>
              </w:rPr>
            </w:pPr>
            <w:r w:rsidRPr="00F67237">
              <w:rPr>
                <w:rFonts w:ascii="Arial" w:hAnsi="Arial" w:cs="Arial"/>
                <w:sz w:val="20"/>
                <w:szCs w:val="20"/>
              </w:rPr>
              <w:t xml:space="preserve">10 = Too complicated/ </w:t>
            </w:r>
            <w:r w:rsidRPr="00F67237">
              <w:rPr>
                <w:rFonts w:ascii="Nyala" w:hAnsi="Nyala" w:cs="Nyala"/>
                <w:sz w:val="20"/>
                <w:szCs w:val="20"/>
              </w:rPr>
              <w:t>በጣም</w:t>
            </w:r>
            <w:r w:rsidRPr="00F67237">
              <w:rPr>
                <w:rFonts w:ascii="Arial" w:hAnsi="Arial" w:cs="Arial"/>
                <w:sz w:val="20"/>
                <w:szCs w:val="20"/>
              </w:rPr>
              <w:t xml:space="preserve"> </w:t>
            </w:r>
            <w:r w:rsidRPr="00F67237">
              <w:rPr>
                <w:rFonts w:ascii="Nyala" w:hAnsi="Nyala" w:cs="Nyala"/>
                <w:sz w:val="20"/>
                <w:szCs w:val="20"/>
              </w:rPr>
              <w:t>የተወሳሰበ</w:t>
            </w:r>
            <w:r w:rsidRPr="00F67237">
              <w:rPr>
                <w:rFonts w:ascii="Arial" w:hAnsi="Arial" w:cs="Arial"/>
                <w:sz w:val="20"/>
                <w:szCs w:val="20"/>
              </w:rPr>
              <w:t xml:space="preserve"> </w:t>
            </w:r>
            <w:r w:rsidRPr="00F67237">
              <w:rPr>
                <w:rFonts w:ascii="Nyala" w:hAnsi="Nyala" w:cs="Nyala"/>
                <w:sz w:val="20"/>
                <w:szCs w:val="20"/>
              </w:rPr>
              <w:t>ስለሆነ</w:t>
            </w:r>
          </w:p>
          <w:p w14:paraId="695D9F55" w14:textId="77777777" w:rsidR="00792F24" w:rsidRPr="00F67237" w:rsidRDefault="00792F24" w:rsidP="00792F24">
            <w:pPr>
              <w:rPr>
                <w:rFonts w:ascii="Arial" w:hAnsi="Arial" w:cs="Arial"/>
                <w:sz w:val="20"/>
                <w:szCs w:val="20"/>
              </w:rPr>
            </w:pPr>
            <w:r w:rsidRPr="00F67237">
              <w:rPr>
                <w:rFonts w:ascii="Arial" w:hAnsi="Arial" w:cs="Arial"/>
                <w:sz w:val="20"/>
                <w:szCs w:val="20"/>
              </w:rPr>
              <w:t xml:space="preserve">11 = Too far away/ </w:t>
            </w:r>
            <w:r w:rsidRPr="00F67237">
              <w:rPr>
                <w:rFonts w:ascii="Nyala" w:hAnsi="Nyala" w:cs="Nyala"/>
                <w:sz w:val="20"/>
                <w:szCs w:val="20"/>
              </w:rPr>
              <w:t>በጣም</w:t>
            </w:r>
            <w:r w:rsidRPr="00F67237">
              <w:rPr>
                <w:rFonts w:ascii="Arial" w:hAnsi="Arial" w:cs="Arial"/>
                <w:sz w:val="20"/>
                <w:szCs w:val="20"/>
              </w:rPr>
              <w:t xml:space="preserve"> </w:t>
            </w:r>
            <w:r w:rsidRPr="00F67237">
              <w:rPr>
                <w:rFonts w:ascii="Nyala" w:hAnsi="Nyala" w:cs="Nyala"/>
                <w:sz w:val="20"/>
                <w:szCs w:val="20"/>
              </w:rPr>
              <w:t>ሩቅ</w:t>
            </w:r>
            <w:r w:rsidRPr="00F67237">
              <w:rPr>
                <w:rFonts w:ascii="Arial" w:hAnsi="Arial" w:cs="Arial"/>
                <w:sz w:val="20"/>
                <w:szCs w:val="20"/>
              </w:rPr>
              <w:t xml:space="preserve"> </w:t>
            </w:r>
            <w:r w:rsidRPr="00F67237">
              <w:rPr>
                <w:rFonts w:ascii="Nyala" w:hAnsi="Nyala" w:cs="Nyala"/>
                <w:sz w:val="20"/>
                <w:szCs w:val="20"/>
              </w:rPr>
              <w:t>ስለሆነ</w:t>
            </w:r>
          </w:p>
          <w:p w14:paraId="32D11044" w14:textId="4F9600E9" w:rsidR="00792F24" w:rsidRPr="00AD46B0" w:rsidRDefault="00792F24" w:rsidP="00AD46B0">
            <w:pPr>
              <w:rPr>
                <w:rFonts w:ascii="Arial" w:hAnsi="Arial" w:cs="Arial"/>
                <w:sz w:val="20"/>
                <w:szCs w:val="20"/>
              </w:rPr>
            </w:pPr>
            <w:r w:rsidRPr="00F67237">
              <w:rPr>
                <w:rFonts w:ascii="Arial" w:hAnsi="Arial" w:cs="Arial"/>
                <w:sz w:val="20"/>
                <w:szCs w:val="20"/>
              </w:rPr>
              <w:t xml:space="preserve">12 = Other/ </w:t>
            </w:r>
            <w:r w:rsidRPr="00F67237">
              <w:rPr>
                <w:rFonts w:ascii="Nyala" w:hAnsi="Nyala" w:cs="Nyala"/>
                <w:sz w:val="20"/>
                <w:szCs w:val="20"/>
              </w:rPr>
              <w:t>ሌላ</w:t>
            </w:r>
            <w:r w:rsidRPr="00F67237">
              <w:rPr>
                <w:rFonts w:ascii="Arial" w:hAnsi="Arial" w:cs="Arial"/>
                <w:sz w:val="20"/>
                <w:szCs w:val="20"/>
              </w:rPr>
              <w:t xml:space="preserve">: </w:t>
            </w:r>
            <w:r w:rsidRPr="00F67237">
              <w:rPr>
                <w:rFonts w:ascii="Arial" w:hAnsi="Arial" w:cs="Arial"/>
                <w:b/>
                <w:i/>
                <w:sz w:val="20"/>
                <w:szCs w:val="20"/>
              </w:rPr>
              <w:t>(please specify</w:t>
            </w:r>
            <w:r w:rsidRPr="00F67237">
              <w:rPr>
                <w:rFonts w:ascii="Nyala" w:hAnsi="Nyala" w:cs="Nyala"/>
                <w:b/>
                <w:i/>
                <w:sz w:val="20"/>
                <w:szCs w:val="20"/>
              </w:rPr>
              <w:t>፡</w:t>
            </w:r>
            <w:r w:rsidRPr="00F67237">
              <w:rPr>
                <w:rFonts w:ascii="Arial" w:hAnsi="Arial" w:cs="Arial"/>
                <w:b/>
                <w:i/>
                <w:sz w:val="20"/>
                <w:szCs w:val="20"/>
              </w:rPr>
              <w:t xml:space="preserve"> </w:t>
            </w:r>
            <w:r w:rsidRPr="00F67237">
              <w:rPr>
                <w:rFonts w:ascii="Nyala" w:hAnsi="Nyala" w:cs="Nyala"/>
                <w:b/>
                <w:i/>
                <w:sz w:val="20"/>
                <w:szCs w:val="20"/>
              </w:rPr>
              <w:t>እባክዎን</w:t>
            </w:r>
            <w:r w:rsidRPr="00F67237">
              <w:rPr>
                <w:rFonts w:ascii="Arial" w:hAnsi="Arial" w:cs="Arial"/>
                <w:b/>
                <w:i/>
                <w:sz w:val="20"/>
                <w:szCs w:val="20"/>
              </w:rPr>
              <w:t xml:space="preserve"> </w:t>
            </w:r>
            <w:r w:rsidRPr="00F67237">
              <w:rPr>
                <w:rFonts w:ascii="Nyala" w:hAnsi="Nyala" w:cs="Nyala"/>
                <w:b/>
                <w:i/>
                <w:sz w:val="20"/>
                <w:szCs w:val="20"/>
              </w:rPr>
              <w:t>ይግለጹ</w:t>
            </w:r>
            <w:r w:rsidRPr="00F67237">
              <w:rPr>
                <w:rFonts w:ascii="Arial" w:hAnsi="Arial" w:cs="Arial"/>
                <w:b/>
                <w:i/>
                <w:sz w:val="20"/>
                <w:szCs w:val="20"/>
              </w:rPr>
              <w:t>)</w:t>
            </w:r>
            <w:r w:rsidR="00AD46B0">
              <w:rPr>
                <w:rFonts w:ascii="Arial" w:hAnsi="Arial" w:cs="Arial"/>
                <w:sz w:val="20"/>
                <w:szCs w:val="20"/>
              </w:rPr>
              <w:t xml:space="preserve"> _____</w:t>
            </w:r>
          </w:p>
        </w:tc>
      </w:tr>
      <w:tr w:rsidR="00C64A60" w:rsidRPr="00F67237" w14:paraId="78B06D87" w14:textId="77777777" w:rsidTr="005C1972">
        <w:tblPrEx>
          <w:tblCellMar>
            <w:top w:w="108" w:type="dxa"/>
            <w:bottom w:w="108" w:type="dxa"/>
          </w:tblCellMar>
        </w:tblPrEx>
        <w:trPr>
          <w:trHeight w:val="333"/>
        </w:trPr>
        <w:tc>
          <w:tcPr>
            <w:tcW w:w="895" w:type="dxa"/>
            <w:gridSpan w:val="2"/>
          </w:tcPr>
          <w:p w14:paraId="5EFAB1DB" w14:textId="3D5C7A1A" w:rsidR="00C64A60" w:rsidRPr="00F67237" w:rsidRDefault="00C64A60" w:rsidP="00214378">
            <w:pPr>
              <w:rPr>
                <w:rFonts w:ascii="Arial" w:hAnsi="Arial" w:cs="Arial"/>
                <w:sz w:val="20"/>
                <w:szCs w:val="20"/>
              </w:rPr>
            </w:pPr>
            <w:r w:rsidRPr="00F67237">
              <w:rPr>
                <w:rFonts w:ascii="Arial" w:hAnsi="Arial" w:cs="Arial"/>
                <w:sz w:val="20"/>
                <w:szCs w:val="20"/>
              </w:rPr>
              <w:t>6</w:t>
            </w:r>
          </w:p>
        </w:tc>
        <w:tc>
          <w:tcPr>
            <w:tcW w:w="8393" w:type="dxa"/>
            <w:gridSpan w:val="4"/>
            <w:tcBorders>
              <w:bottom w:val="single" w:sz="4" w:space="0" w:color="auto"/>
            </w:tcBorders>
          </w:tcPr>
          <w:p w14:paraId="5285F925" w14:textId="5AE3847E" w:rsidR="00C64A60" w:rsidRPr="00F67237" w:rsidRDefault="00C64A60" w:rsidP="00214378">
            <w:pPr>
              <w:rPr>
                <w:rFonts w:ascii="Arial" w:hAnsi="Arial" w:cs="Arial"/>
                <w:sz w:val="20"/>
                <w:szCs w:val="20"/>
              </w:rPr>
            </w:pPr>
            <w:r w:rsidRPr="00F67237">
              <w:rPr>
                <w:rFonts w:ascii="Arial" w:hAnsi="Arial" w:cs="Arial"/>
                <w:sz w:val="20"/>
                <w:szCs w:val="20"/>
              </w:rPr>
              <w:t>Was your WEDP loan application approved (that means successful)?</w:t>
            </w:r>
            <w:r w:rsidR="00341F4A" w:rsidRPr="00F67237">
              <w:rPr>
                <w:rFonts w:ascii="Arial" w:hAnsi="Arial" w:cs="Arial"/>
                <w:sz w:val="20"/>
                <w:szCs w:val="20"/>
              </w:rPr>
              <w:t xml:space="preserve"> </w:t>
            </w:r>
            <w:r w:rsidR="00341F4A" w:rsidRPr="00F67237">
              <w:rPr>
                <w:rFonts w:ascii="Nyala" w:hAnsi="Nyala" w:cs="Nyala"/>
                <w:sz w:val="20"/>
                <w:szCs w:val="20"/>
              </w:rPr>
              <w:t>ከዌደፕ</w:t>
            </w:r>
            <w:r w:rsidR="00341F4A" w:rsidRPr="00F67237">
              <w:rPr>
                <w:rFonts w:ascii="Arial" w:hAnsi="Arial" w:cs="Arial"/>
                <w:sz w:val="20"/>
                <w:szCs w:val="20"/>
              </w:rPr>
              <w:t xml:space="preserve"> </w:t>
            </w:r>
            <w:r w:rsidR="00341F4A" w:rsidRPr="00F67237">
              <w:rPr>
                <w:rFonts w:ascii="Nyala" w:hAnsi="Nyala" w:cs="Nyala"/>
                <w:sz w:val="20"/>
                <w:szCs w:val="20"/>
              </w:rPr>
              <w:t>ብድር</w:t>
            </w:r>
            <w:r w:rsidR="00341F4A" w:rsidRPr="00F67237">
              <w:rPr>
                <w:rFonts w:ascii="Arial" w:hAnsi="Arial" w:cs="Arial"/>
                <w:sz w:val="20"/>
                <w:szCs w:val="20"/>
              </w:rPr>
              <w:t xml:space="preserve"> </w:t>
            </w:r>
            <w:r w:rsidR="00341F4A" w:rsidRPr="00F67237">
              <w:rPr>
                <w:rFonts w:ascii="Nyala" w:hAnsi="Nyala" w:cs="Nyala"/>
                <w:sz w:val="20"/>
                <w:szCs w:val="20"/>
              </w:rPr>
              <w:t>ለመውሰድ</w:t>
            </w:r>
            <w:r w:rsidR="00341F4A" w:rsidRPr="00F67237">
              <w:rPr>
                <w:rFonts w:ascii="Arial" w:hAnsi="Arial" w:cs="Arial"/>
                <w:sz w:val="20"/>
                <w:szCs w:val="20"/>
              </w:rPr>
              <w:t xml:space="preserve"> </w:t>
            </w:r>
            <w:r w:rsidR="00341F4A" w:rsidRPr="00F67237">
              <w:rPr>
                <w:rFonts w:ascii="Nyala" w:hAnsi="Nyala" w:cs="Nyala"/>
                <w:sz w:val="20"/>
                <w:szCs w:val="20"/>
              </w:rPr>
              <w:t>ያቀረቡት</w:t>
            </w:r>
            <w:r w:rsidR="00341F4A" w:rsidRPr="00F67237">
              <w:rPr>
                <w:rFonts w:ascii="Arial" w:hAnsi="Arial" w:cs="Arial"/>
                <w:sz w:val="20"/>
                <w:szCs w:val="20"/>
              </w:rPr>
              <w:t xml:space="preserve"> </w:t>
            </w:r>
            <w:r w:rsidR="00341F4A" w:rsidRPr="00F67237">
              <w:rPr>
                <w:rFonts w:ascii="Nyala" w:hAnsi="Nyala" w:cs="Nyala"/>
                <w:sz w:val="20"/>
                <w:szCs w:val="20"/>
              </w:rPr>
              <w:t>ማመልከቻ</w:t>
            </w:r>
            <w:r w:rsidR="00341F4A" w:rsidRPr="00F67237">
              <w:rPr>
                <w:rFonts w:ascii="Arial" w:hAnsi="Arial" w:cs="Arial"/>
                <w:sz w:val="20"/>
                <w:szCs w:val="20"/>
              </w:rPr>
              <w:t xml:space="preserve"> </w:t>
            </w:r>
            <w:r w:rsidR="00341F4A" w:rsidRPr="00F67237">
              <w:rPr>
                <w:rFonts w:ascii="Nyala" w:hAnsi="Nyala" w:cs="Nyala"/>
                <w:sz w:val="20"/>
                <w:szCs w:val="20"/>
              </w:rPr>
              <w:t>ተቀባይነት</w:t>
            </w:r>
            <w:r w:rsidR="00341F4A" w:rsidRPr="00F67237">
              <w:rPr>
                <w:rFonts w:ascii="Arial" w:hAnsi="Arial" w:cs="Arial"/>
                <w:sz w:val="20"/>
                <w:szCs w:val="20"/>
              </w:rPr>
              <w:t xml:space="preserve"> </w:t>
            </w:r>
            <w:r w:rsidR="00341F4A" w:rsidRPr="00F67237">
              <w:rPr>
                <w:rFonts w:ascii="Nyala" w:hAnsi="Nyala" w:cs="Nyala"/>
                <w:sz w:val="20"/>
                <w:szCs w:val="20"/>
              </w:rPr>
              <w:t>አግኝቶ</w:t>
            </w:r>
            <w:r w:rsidR="00341F4A" w:rsidRPr="00F67237">
              <w:rPr>
                <w:rFonts w:ascii="Arial" w:hAnsi="Arial" w:cs="Arial"/>
                <w:sz w:val="20"/>
                <w:szCs w:val="20"/>
              </w:rPr>
              <w:t xml:space="preserve"> </w:t>
            </w:r>
            <w:r w:rsidR="00341F4A" w:rsidRPr="00F67237">
              <w:rPr>
                <w:rFonts w:ascii="Nyala" w:hAnsi="Nyala" w:cs="Nyala"/>
                <w:sz w:val="20"/>
                <w:szCs w:val="20"/>
              </w:rPr>
              <w:t>ነበር</w:t>
            </w:r>
            <w:r w:rsidR="00341F4A" w:rsidRPr="00F67237">
              <w:rPr>
                <w:rFonts w:ascii="Arial" w:hAnsi="Arial" w:cs="Arial"/>
                <w:sz w:val="20"/>
                <w:szCs w:val="20"/>
              </w:rPr>
              <w:t xml:space="preserve"> (</w:t>
            </w:r>
            <w:r w:rsidR="00341F4A" w:rsidRPr="00F67237">
              <w:rPr>
                <w:rFonts w:ascii="Nyala" w:hAnsi="Nyala" w:cs="Nyala"/>
                <w:sz w:val="20"/>
                <w:szCs w:val="20"/>
              </w:rPr>
              <w:t>ሙከራዎ</w:t>
            </w:r>
            <w:r w:rsidR="00341F4A" w:rsidRPr="00F67237">
              <w:rPr>
                <w:rFonts w:ascii="Arial" w:hAnsi="Arial" w:cs="Arial"/>
                <w:sz w:val="20"/>
                <w:szCs w:val="20"/>
              </w:rPr>
              <w:t xml:space="preserve"> </w:t>
            </w:r>
            <w:r w:rsidR="00341F4A" w:rsidRPr="00F67237">
              <w:rPr>
                <w:rFonts w:ascii="Nyala" w:hAnsi="Nyala" w:cs="Nyala"/>
                <w:sz w:val="20"/>
                <w:szCs w:val="20"/>
              </w:rPr>
              <w:t>ተሳክቶ</w:t>
            </w:r>
            <w:r w:rsidR="00341F4A" w:rsidRPr="00F67237">
              <w:rPr>
                <w:rFonts w:ascii="Arial" w:hAnsi="Arial" w:cs="Arial"/>
                <w:sz w:val="20"/>
                <w:szCs w:val="20"/>
              </w:rPr>
              <w:t xml:space="preserve"> </w:t>
            </w:r>
            <w:r w:rsidR="00341F4A" w:rsidRPr="00F67237">
              <w:rPr>
                <w:rFonts w:ascii="Nyala" w:hAnsi="Nyala" w:cs="Nyala"/>
                <w:sz w:val="20"/>
                <w:szCs w:val="20"/>
              </w:rPr>
              <w:t>ነበር</w:t>
            </w:r>
            <w:r w:rsidR="00341F4A" w:rsidRPr="00F67237">
              <w:rPr>
                <w:rFonts w:ascii="Arial" w:hAnsi="Arial" w:cs="Arial"/>
                <w:sz w:val="20"/>
                <w:szCs w:val="20"/>
              </w:rPr>
              <w:t>)?</w:t>
            </w:r>
          </w:p>
          <w:p w14:paraId="6307E778" w14:textId="1F706BA9" w:rsidR="00341F4A" w:rsidRPr="00F67237" w:rsidRDefault="00341F4A" w:rsidP="00341F4A">
            <w:pPr>
              <w:rPr>
                <w:rFonts w:ascii="Arial" w:hAnsi="Arial" w:cs="Arial"/>
                <w:b/>
                <w:i/>
                <w:sz w:val="20"/>
                <w:szCs w:val="20"/>
              </w:rPr>
            </w:pPr>
            <w:r w:rsidRPr="00F67237">
              <w:rPr>
                <w:rFonts w:ascii="Arial" w:hAnsi="Arial" w:cs="Arial"/>
                <w:sz w:val="20"/>
                <w:szCs w:val="20"/>
              </w:rPr>
              <w:t xml:space="preserve">1 = Yes/ </w:t>
            </w:r>
            <w:r w:rsidRPr="00F67237">
              <w:rPr>
                <w:rFonts w:ascii="Nyala" w:hAnsi="Nyala" w:cs="Nyala"/>
                <w:sz w:val="20"/>
                <w:szCs w:val="20"/>
              </w:rPr>
              <w:t>አዎን</w:t>
            </w:r>
            <w:r w:rsidRPr="00F67237">
              <w:rPr>
                <w:rFonts w:ascii="Arial" w:hAnsi="Arial" w:cs="Arial"/>
                <w:sz w:val="20"/>
                <w:szCs w:val="20"/>
              </w:rPr>
              <w:t xml:space="preserve"> </w:t>
            </w:r>
            <w:r w:rsidRPr="00F67237">
              <w:rPr>
                <w:rFonts w:ascii="Arial" w:hAnsi="Arial" w:cs="Arial"/>
                <w:b/>
                <w:i/>
                <w:sz w:val="20"/>
                <w:szCs w:val="20"/>
              </w:rPr>
              <w:t xml:space="preserve">(Go directly to question 8/ </w:t>
            </w:r>
            <w:r w:rsidRPr="00F67237">
              <w:rPr>
                <w:rFonts w:ascii="Nyala" w:hAnsi="Nyala" w:cs="Nyala"/>
                <w:b/>
                <w:i/>
                <w:sz w:val="20"/>
                <w:szCs w:val="20"/>
              </w:rPr>
              <w:t>ወደ</w:t>
            </w:r>
            <w:r w:rsidRPr="00F67237">
              <w:rPr>
                <w:rFonts w:ascii="Arial" w:hAnsi="Arial" w:cs="Arial"/>
                <w:b/>
                <w:i/>
                <w:sz w:val="20"/>
                <w:szCs w:val="20"/>
              </w:rPr>
              <w:t xml:space="preserve"> </w:t>
            </w:r>
            <w:r w:rsidRPr="00F67237">
              <w:rPr>
                <w:rFonts w:ascii="Nyala" w:hAnsi="Nyala" w:cs="Nyala"/>
                <w:b/>
                <w:i/>
                <w:sz w:val="20"/>
                <w:szCs w:val="20"/>
              </w:rPr>
              <w:t>ጥያቄ</w:t>
            </w:r>
            <w:r w:rsidRPr="00F67237">
              <w:rPr>
                <w:rFonts w:ascii="Arial" w:hAnsi="Arial" w:cs="Arial"/>
                <w:b/>
                <w:i/>
                <w:sz w:val="20"/>
                <w:szCs w:val="20"/>
              </w:rPr>
              <w:t xml:space="preserve"> </w:t>
            </w:r>
            <w:r w:rsidRPr="00F67237">
              <w:rPr>
                <w:rFonts w:ascii="Nyala" w:hAnsi="Nyala" w:cs="Nyala"/>
                <w:b/>
                <w:i/>
                <w:sz w:val="20"/>
                <w:szCs w:val="20"/>
              </w:rPr>
              <w:t>ቁጥር</w:t>
            </w:r>
            <w:r w:rsidRPr="00F67237">
              <w:rPr>
                <w:rFonts w:ascii="Arial" w:hAnsi="Arial" w:cs="Arial"/>
                <w:b/>
                <w:i/>
                <w:sz w:val="20"/>
                <w:szCs w:val="20"/>
              </w:rPr>
              <w:t xml:space="preserve"> 8 </w:t>
            </w:r>
            <w:r w:rsidRPr="00F67237">
              <w:rPr>
                <w:rFonts w:ascii="Nyala" w:hAnsi="Nyala" w:cs="Nyala"/>
                <w:b/>
                <w:i/>
                <w:sz w:val="20"/>
                <w:szCs w:val="20"/>
              </w:rPr>
              <w:t>ይለፉ</w:t>
            </w:r>
            <w:r w:rsidRPr="00F67237">
              <w:rPr>
                <w:rFonts w:ascii="Arial" w:hAnsi="Arial" w:cs="Arial"/>
                <w:b/>
                <w:i/>
                <w:sz w:val="20"/>
                <w:szCs w:val="20"/>
              </w:rPr>
              <w:t>)</w:t>
            </w:r>
          </w:p>
          <w:p w14:paraId="4147DA0F" w14:textId="77777777" w:rsidR="00341F4A" w:rsidRPr="00F67237" w:rsidRDefault="00341F4A" w:rsidP="00341F4A">
            <w:pPr>
              <w:rPr>
                <w:rFonts w:ascii="Arial" w:hAnsi="Arial" w:cs="Arial"/>
                <w:sz w:val="20"/>
                <w:szCs w:val="20"/>
              </w:rPr>
            </w:pPr>
            <w:r w:rsidRPr="00F67237">
              <w:rPr>
                <w:rFonts w:ascii="Arial" w:hAnsi="Arial" w:cs="Arial"/>
                <w:sz w:val="20"/>
                <w:szCs w:val="20"/>
              </w:rPr>
              <w:t xml:space="preserve">2 = No/ </w:t>
            </w:r>
            <w:r w:rsidRPr="00F67237">
              <w:rPr>
                <w:rFonts w:ascii="Nyala" w:hAnsi="Nyala" w:cs="Nyala"/>
                <w:sz w:val="20"/>
                <w:szCs w:val="20"/>
              </w:rPr>
              <w:t>አልተሳካም</w:t>
            </w:r>
          </w:p>
          <w:p w14:paraId="41E7E7B2" w14:textId="1AA22EA1" w:rsidR="00341F4A" w:rsidRPr="00F67237" w:rsidRDefault="00341F4A" w:rsidP="00214378">
            <w:pPr>
              <w:rPr>
                <w:rFonts w:ascii="Arial" w:hAnsi="Arial" w:cs="Arial"/>
                <w:b/>
                <w:i/>
                <w:sz w:val="20"/>
                <w:szCs w:val="20"/>
              </w:rPr>
            </w:pPr>
            <w:r w:rsidRPr="00F67237">
              <w:rPr>
                <w:rFonts w:ascii="Arial" w:hAnsi="Arial" w:cs="Arial"/>
                <w:sz w:val="20"/>
                <w:szCs w:val="20"/>
              </w:rPr>
              <w:t xml:space="preserve">3 = Loan application in process/ </w:t>
            </w:r>
            <w:r w:rsidRPr="00F67237">
              <w:rPr>
                <w:rFonts w:ascii="Nyala" w:hAnsi="Nyala" w:cs="Nyala"/>
                <w:sz w:val="20"/>
                <w:szCs w:val="20"/>
              </w:rPr>
              <w:t>አመልክቼ</w:t>
            </w:r>
            <w:r w:rsidRPr="00F67237">
              <w:rPr>
                <w:rFonts w:ascii="Arial" w:hAnsi="Arial" w:cs="Arial"/>
                <w:sz w:val="20"/>
                <w:szCs w:val="20"/>
              </w:rPr>
              <w:t xml:space="preserve"> </w:t>
            </w:r>
            <w:r w:rsidRPr="00F67237">
              <w:rPr>
                <w:rFonts w:ascii="Nyala" w:hAnsi="Nyala" w:cs="Nyala"/>
                <w:sz w:val="20"/>
                <w:szCs w:val="20"/>
              </w:rPr>
              <w:t>በሂደት</w:t>
            </w:r>
            <w:r w:rsidRPr="00F67237">
              <w:rPr>
                <w:rFonts w:ascii="Arial" w:hAnsi="Arial" w:cs="Arial"/>
                <w:sz w:val="20"/>
                <w:szCs w:val="20"/>
              </w:rPr>
              <w:t xml:space="preserve"> </w:t>
            </w:r>
            <w:r w:rsidRPr="00F67237">
              <w:rPr>
                <w:rFonts w:ascii="Nyala" w:hAnsi="Nyala" w:cs="Nyala"/>
                <w:sz w:val="20"/>
                <w:szCs w:val="20"/>
              </w:rPr>
              <w:t>ላይ</w:t>
            </w:r>
            <w:r w:rsidRPr="00F67237">
              <w:rPr>
                <w:rFonts w:ascii="Arial" w:hAnsi="Arial" w:cs="Arial"/>
                <w:sz w:val="20"/>
                <w:szCs w:val="20"/>
              </w:rPr>
              <w:t xml:space="preserve"> </w:t>
            </w:r>
            <w:r w:rsidRPr="00F67237">
              <w:rPr>
                <w:rFonts w:ascii="Nyala" w:hAnsi="Nyala" w:cs="Nyala"/>
                <w:sz w:val="20"/>
                <w:szCs w:val="20"/>
              </w:rPr>
              <w:t>ነው</w:t>
            </w:r>
            <w:r w:rsidRPr="00F67237">
              <w:rPr>
                <w:rFonts w:ascii="Arial" w:hAnsi="Arial" w:cs="Arial"/>
                <w:sz w:val="20"/>
                <w:szCs w:val="20"/>
              </w:rPr>
              <w:t xml:space="preserve"> </w:t>
            </w:r>
            <w:r w:rsidRPr="00F67237">
              <w:rPr>
                <w:rFonts w:ascii="Arial" w:hAnsi="Arial" w:cs="Arial"/>
                <w:b/>
                <w:i/>
                <w:sz w:val="20"/>
                <w:szCs w:val="20"/>
              </w:rPr>
              <w:t xml:space="preserve">(Go directly to question 8/ </w:t>
            </w:r>
            <w:r w:rsidRPr="00F67237">
              <w:rPr>
                <w:rFonts w:ascii="Nyala" w:hAnsi="Nyala" w:cs="Nyala"/>
                <w:b/>
                <w:i/>
                <w:sz w:val="20"/>
                <w:szCs w:val="20"/>
              </w:rPr>
              <w:t>ወደ</w:t>
            </w:r>
            <w:r w:rsidRPr="00F67237">
              <w:rPr>
                <w:rFonts w:ascii="Arial" w:hAnsi="Arial" w:cs="Arial"/>
                <w:b/>
                <w:i/>
                <w:sz w:val="20"/>
                <w:szCs w:val="20"/>
              </w:rPr>
              <w:t xml:space="preserve"> </w:t>
            </w:r>
            <w:r w:rsidRPr="00F67237">
              <w:rPr>
                <w:rFonts w:ascii="Nyala" w:hAnsi="Nyala" w:cs="Nyala"/>
                <w:b/>
                <w:i/>
                <w:sz w:val="20"/>
                <w:szCs w:val="20"/>
              </w:rPr>
              <w:t>ጥያቄ</w:t>
            </w:r>
            <w:r w:rsidRPr="00F67237">
              <w:rPr>
                <w:rFonts w:ascii="Arial" w:hAnsi="Arial" w:cs="Arial"/>
                <w:b/>
                <w:i/>
                <w:sz w:val="20"/>
                <w:szCs w:val="20"/>
              </w:rPr>
              <w:t xml:space="preserve"> </w:t>
            </w:r>
            <w:r w:rsidRPr="00F67237">
              <w:rPr>
                <w:rFonts w:ascii="Nyala" w:hAnsi="Nyala" w:cs="Nyala"/>
                <w:b/>
                <w:i/>
                <w:sz w:val="20"/>
                <w:szCs w:val="20"/>
              </w:rPr>
              <w:t>ቁጥር</w:t>
            </w:r>
            <w:r w:rsidRPr="00F67237">
              <w:rPr>
                <w:rFonts w:ascii="Arial" w:hAnsi="Arial" w:cs="Arial"/>
                <w:b/>
                <w:i/>
                <w:sz w:val="20"/>
                <w:szCs w:val="20"/>
              </w:rPr>
              <w:t xml:space="preserve"> 8 </w:t>
            </w:r>
            <w:r w:rsidRPr="00F67237">
              <w:rPr>
                <w:rFonts w:ascii="Nyala" w:hAnsi="Nyala" w:cs="Nyala"/>
                <w:b/>
                <w:i/>
                <w:sz w:val="20"/>
                <w:szCs w:val="20"/>
              </w:rPr>
              <w:t>ይለፉ</w:t>
            </w:r>
            <w:r w:rsidRPr="00F67237">
              <w:rPr>
                <w:rFonts w:ascii="Arial" w:hAnsi="Arial" w:cs="Arial"/>
                <w:b/>
                <w:i/>
                <w:sz w:val="20"/>
                <w:szCs w:val="20"/>
              </w:rPr>
              <w:t>)</w:t>
            </w:r>
          </w:p>
        </w:tc>
      </w:tr>
      <w:tr w:rsidR="00C64A60" w:rsidRPr="00F67237" w14:paraId="6B90E58F" w14:textId="77777777" w:rsidTr="005C1972">
        <w:tblPrEx>
          <w:tblCellMar>
            <w:top w:w="108" w:type="dxa"/>
            <w:bottom w:w="108" w:type="dxa"/>
          </w:tblCellMar>
        </w:tblPrEx>
        <w:trPr>
          <w:trHeight w:val="333"/>
        </w:trPr>
        <w:tc>
          <w:tcPr>
            <w:tcW w:w="895" w:type="dxa"/>
            <w:gridSpan w:val="2"/>
          </w:tcPr>
          <w:p w14:paraId="2366DA64" w14:textId="6712453B" w:rsidR="00C64A60" w:rsidRPr="00F67237" w:rsidRDefault="00C64A60" w:rsidP="00214378">
            <w:pPr>
              <w:rPr>
                <w:rFonts w:ascii="Arial" w:hAnsi="Arial" w:cs="Arial"/>
                <w:sz w:val="20"/>
                <w:szCs w:val="20"/>
              </w:rPr>
            </w:pPr>
            <w:r w:rsidRPr="00F67237">
              <w:rPr>
                <w:rFonts w:ascii="Arial" w:hAnsi="Arial" w:cs="Arial"/>
                <w:sz w:val="20"/>
                <w:szCs w:val="20"/>
              </w:rPr>
              <w:t>7</w:t>
            </w:r>
          </w:p>
        </w:tc>
        <w:tc>
          <w:tcPr>
            <w:tcW w:w="4006" w:type="dxa"/>
            <w:tcBorders>
              <w:bottom w:val="single" w:sz="4" w:space="0" w:color="auto"/>
              <w:right w:val="nil"/>
            </w:tcBorders>
          </w:tcPr>
          <w:p w14:paraId="367CE8C2" w14:textId="28C031FC" w:rsidR="00C64A60" w:rsidRPr="00F67237" w:rsidRDefault="00C64A60" w:rsidP="00214378">
            <w:pPr>
              <w:rPr>
                <w:rFonts w:ascii="Arial" w:hAnsi="Arial" w:cs="Arial"/>
                <w:sz w:val="20"/>
                <w:szCs w:val="20"/>
              </w:rPr>
            </w:pPr>
            <w:r w:rsidRPr="00F67237">
              <w:rPr>
                <w:rFonts w:ascii="Arial" w:hAnsi="Arial" w:cs="Arial"/>
                <w:sz w:val="20"/>
                <w:szCs w:val="20"/>
              </w:rPr>
              <w:t>If not approved (that means if not successful), why not?</w:t>
            </w:r>
            <w:r w:rsidRPr="00F67237">
              <w:rPr>
                <w:rFonts w:ascii="Arial" w:hAnsi="Arial" w:cs="Arial"/>
                <w:b/>
                <w:i/>
                <w:sz w:val="20"/>
                <w:szCs w:val="20"/>
              </w:rPr>
              <w:t xml:space="preserve"> (Do not read the answers)</w:t>
            </w:r>
            <w:r w:rsidR="00941FB3" w:rsidRPr="00F67237">
              <w:rPr>
                <w:rFonts w:ascii="Arial" w:hAnsi="Arial" w:cs="Arial"/>
                <w:i/>
                <w:sz w:val="20"/>
                <w:szCs w:val="20"/>
              </w:rPr>
              <w:t xml:space="preserve"> </w:t>
            </w:r>
            <w:r w:rsidR="00941FB3" w:rsidRPr="00F67237">
              <w:rPr>
                <w:rFonts w:ascii="Nyala" w:hAnsi="Nyala" w:cs="Nyala"/>
                <w:i/>
                <w:sz w:val="20"/>
                <w:szCs w:val="20"/>
              </w:rPr>
              <w:t>ብድር</w:t>
            </w:r>
            <w:r w:rsidR="00941FB3" w:rsidRPr="00F67237">
              <w:rPr>
                <w:rFonts w:ascii="Arial" w:hAnsi="Arial" w:cs="Arial"/>
                <w:i/>
                <w:sz w:val="20"/>
                <w:szCs w:val="20"/>
              </w:rPr>
              <w:t xml:space="preserve"> </w:t>
            </w:r>
            <w:r w:rsidR="00941FB3" w:rsidRPr="00F67237">
              <w:rPr>
                <w:rFonts w:ascii="Nyala" w:hAnsi="Nyala" w:cs="Nyala"/>
                <w:i/>
                <w:sz w:val="20"/>
                <w:szCs w:val="20"/>
              </w:rPr>
              <w:t>ለመውሰድ</w:t>
            </w:r>
            <w:r w:rsidR="00941FB3" w:rsidRPr="00F67237">
              <w:rPr>
                <w:rFonts w:ascii="Arial" w:hAnsi="Arial" w:cs="Arial"/>
                <w:i/>
                <w:sz w:val="20"/>
                <w:szCs w:val="20"/>
              </w:rPr>
              <w:t xml:space="preserve"> </w:t>
            </w:r>
            <w:r w:rsidR="00941FB3" w:rsidRPr="00F67237">
              <w:rPr>
                <w:rFonts w:ascii="Nyala" w:hAnsi="Nyala" w:cs="Nyala"/>
                <w:i/>
                <w:sz w:val="20"/>
                <w:szCs w:val="20"/>
              </w:rPr>
              <w:t>ካልተፈቀደልዎት</w:t>
            </w:r>
            <w:r w:rsidR="00941FB3" w:rsidRPr="00F67237">
              <w:rPr>
                <w:rFonts w:ascii="Arial" w:hAnsi="Arial" w:cs="Arial"/>
                <w:i/>
                <w:sz w:val="20"/>
                <w:szCs w:val="20"/>
              </w:rPr>
              <w:t xml:space="preserve"> (</w:t>
            </w:r>
            <w:r w:rsidR="00941FB3" w:rsidRPr="00F67237">
              <w:rPr>
                <w:rFonts w:ascii="Nyala" w:hAnsi="Nyala" w:cs="Nyala"/>
                <w:i/>
                <w:sz w:val="20"/>
                <w:szCs w:val="20"/>
              </w:rPr>
              <w:t>ካልተሳካ</w:t>
            </w:r>
            <w:r w:rsidR="00941FB3" w:rsidRPr="00F67237">
              <w:rPr>
                <w:rFonts w:ascii="Arial" w:hAnsi="Arial" w:cs="Arial"/>
                <w:i/>
                <w:sz w:val="20"/>
                <w:szCs w:val="20"/>
              </w:rPr>
              <w:t>)</w:t>
            </w:r>
            <w:r w:rsidR="00941FB3" w:rsidRPr="00F67237">
              <w:rPr>
                <w:rFonts w:ascii="Nyala" w:hAnsi="Nyala" w:cs="Nyala"/>
                <w:i/>
                <w:sz w:val="20"/>
                <w:szCs w:val="20"/>
              </w:rPr>
              <w:t>፣</w:t>
            </w:r>
            <w:r w:rsidR="00941FB3" w:rsidRPr="00F67237">
              <w:rPr>
                <w:rFonts w:ascii="Arial" w:hAnsi="Arial" w:cs="Arial"/>
                <w:i/>
                <w:sz w:val="20"/>
                <w:szCs w:val="20"/>
              </w:rPr>
              <w:t xml:space="preserve"> </w:t>
            </w:r>
            <w:r w:rsidR="00941FB3" w:rsidRPr="00F67237">
              <w:rPr>
                <w:rFonts w:ascii="Nyala" w:hAnsi="Nyala" w:cs="Nyala"/>
                <w:i/>
                <w:sz w:val="20"/>
                <w:szCs w:val="20"/>
              </w:rPr>
              <w:t>ለምን</w:t>
            </w:r>
            <w:r w:rsidR="00941FB3" w:rsidRPr="00F67237">
              <w:rPr>
                <w:rFonts w:ascii="Arial" w:hAnsi="Arial" w:cs="Arial"/>
                <w:i/>
                <w:sz w:val="20"/>
                <w:szCs w:val="20"/>
              </w:rPr>
              <w:t xml:space="preserve"> </w:t>
            </w:r>
            <w:r w:rsidR="00941FB3" w:rsidRPr="00F67237">
              <w:rPr>
                <w:rFonts w:ascii="Nyala" w:hAnsi="Nyala" w:cs="Nyala"/>
                <w:i/>
                <w:sz w:val="20"/>
                <w:szCs w:val="20"/>
              </w:rPr>
              <w:t>ነበር</w:t>
            </w:r>
            <w:r w:rsidR="00941FB3" w:rsidRPr="00F67237">
              <w:rPr>
                <w:rFonts w:ascii="Arial" w:hAnsi="Arial" w:cs="Arial"/>
                <w:i/>
                <w:sz w:val="20"/>
                <w:szCs w:val="20"/>
              </w:rPr>
              <w:t xml:space="preserve"> </w:t>
            </w:r>
            <w:r w:rsidR="00941FB3" w:rsidRPr="00F67237">
              <w:rPr>
                <w:rFonts w:ascii="Nyala" w:hAnsi="Nyala" w:cs="Nyala"/>
                <w:i/>
                <w:sz w:val="20"/>
                <w:szCs w:val="20"/>
              </w:rPr>
              <w:t>ያልተሳካው</w:t>
            </w:r>
            <w:r w:rsidR="00941FB3" w:rsidRPr="00F67237">
              <w:rPr>
                <w:rFonts w:ascii="Arial" w:hAnsi="Arial" w:cs="Arial"/>
                <w:sz w:val="20"/>
                <w:szCs w:val="20"/>
              </w:rPr>
              <w:t>?</w:t>
            </w:r>
            <w:r w:rsidR="00941FB3" w:rsidRPr="00F67237">
              <w:rPr>
                <w:rFonts w:ascii="Arial" w:hAnsi="Arial" w:cs="Arial"/>
                <w:b/>
                <w:i/>
                <w:sz w:val="20"/>
                <w:szCs w:val="20"/>
              </w:rPr>
              <w:t xml:space="preserve"> (</w:t>
            </w:r>
            <w:r w:rsidR="00941FB3" w:rsidRPr="00F67237">
              <w:rPr>
                <w:rFonts w:ascii="Nyala" w:hAnsi="Nyala" w:cs="Nyala"/>
                <w:b/>
                <w:i/>
                <w:sz w:val="20"/>
                <w:szCs w:val="20"/>
              </w:rPr>
              <w:t>ምርጫዎቹን</w:t>
            </w:r>
            <w:r w:rsidR="00941FB3" w:rsidRPr="00F67237">
              <w:rPr>
                <w:rFonts w:ascii="Arial" w:hAnsi="Arial" w:cs="Arial"/>
                <w:b/>
                <w:i/>
                <w:sz w:val="20"/>
                <w:szCs w:val="20"/>
              </w:rPr>
              <w:t xml:space="preserve"> </w:t>
            </w:r>
            <w:r w:rsidR="00941FB3" w:rsidRPr="00F67237">
              <w:rPr>
                <w:rFonts w:ascii="Nyala" w:hAnsi="Nyala" w:cs="Nyala"/>
                <w:b/>
                <w:i/>
                <w:sz w:val="20"/>
                <w:szCs w:val="20"/>
              </w:rPr>
              <w:t>አያንብቡ</w:t>
            </w:r>
            <w:r w:rsidR="00941FB3" w:rsidRPr="00F67237">
              <w:rPr>
                <w:rFonts w:ascii="Arial" w:hAnsi="Arial" w:cs="Arial"/>
                <w:b/>
                <w:i/>
                <w:sz w:val="20"/>
                <w:szCs w:val="20"/>
              </w:rPr>
              <w:t>)</w:t>
            </w:r>
          </w:p>
          <w:p w14:paraId="40D35893" w14:textId="77777777" w:rsidR="00AB4523" w:rsidRPr="00F67237" w:rsidRDefault="00AB4523" w:rsidP="00214378">
            <w:pPr>
              <w:rPr>
                <w:rFonts w:ascii="Arial" w:hAnsi="Arial" w:cs="Arial"/>
                <w:sz w:val="20"/>
                <w:szCs w:val="20"/>
              </w:rPr>
            </w:pPr>
          </w:p>
          <w:p w14:paraId="3B93FFBD" w14:textId="77777777" w:rsidR="00AB4523" w:rsidRPr="00F67237" w:rsidRDefault="00AB4523" w:rsidP="00AB4523">
            <w:pPr>
              <w:rPr>
                <w:rFonts w:ascii="Arial" w:hAnsi="Arial" w:cs="Arial"/>
                <w:sz w:val="20"/>
                <w:szCs w:val="20"/>
              </w:rPr>
            </w:pPr>
            <w:r w:rsidRPr="00F67237">
              <w:rPr>
                <w:rFonts w:ascii="Arial" w:hAnsi="Arial" w:cs="Arial"/>
                <w:sz w:val="20"/>
                <w:szCs w:val="20"/>
              </w:rPr>
              <w:t xml:space="preserve">1 = Could not provide security/collateral/ </w:t>
            </w:r>
            <w:r w:rsidRPr="00F67237">
              <w:rPr>
                <w:rFonts w:ascii="Nyala" w:hAnsi="Nyala" w:cs="Nyala"/>
                <w:sz w:val="20"/>
                <w:szCs w:val="20"/>
              </w:rPr>
              <w:t>ማስያዣ</w:t>
            </w:r>
            <w:r w:rsidRPr="00F67237">
              <w:rPr>
                <w:rFonts w:ascii="Arial" w:hAnsi="Arial" w:cs="Arial"/>
                <w:sz w:val="20"/>
                <w:szCs w:val="20"/>
              </w:rPr>
              <w:t xml:space="preserve"> </w:t>
            </w:r>
            <w:r w:rsidRPr="00F67237">
              <w:rPr>
                <w:rFonts w:ascii="Nyala" w:hAnsi="Nyala" w:cs="Nyala"/>
                <w:sz w:val="20"/>
                <w:szCs w:val="20"/>
              </w:rPr>
              <w:t>ማቅረብ</w:t>
            </w:r>
            <w:r w:rsidRPr="00F67237">
              <w:rPr>
                <w:rFonts w:ascii="Arial" w:hAnsi="Arial" w:cs="Arial"/>
                <w:sz w:val="20"/>
                <w:szCs w:val="20"/>
              </w:rPr>
              <w:t xml:space="preserve"> </w:t>
            </w:r>
            <w:r w:rsidRPr="00F67237">
              <w:rPr>
                <w:rFonts w:ascii="Nyala" w:hAnsi="Nyala" w:cs="Nyala"/>
                <w:sz w:val="20"/>
                <w:szCs w:val="20"/>
              </w:rPr>
              <w:t>አልቻልኩም</w:t>
            </w:r>
            <w:r w:rsidRPr="00F67237">
              <w:rPr>
                <w:rFonts w:ascii="Arial" w:hAnsi="Arial" w:cs="Arial"/>
                <w:sz w:val="20"/>
                <w:szCs w:val="20"/>
              </w:rPr>
              <w:t xml:space="preserve"> </w:t>
            </w:r>
          </w:p>
          <w:p w14:paraId="37C6BBCB" w14:textId="77777777" w:rsidR="00AB4523" w:rsidRPr="00F67237" w:rsidRDefault="00AB4523" w:rsidP="00AB4523">
            <w:pPr>
              <w:rPr>
                <w:rFonts w:ascii="Arial" w:hAnsi="Arial" w:cs="Arial"/>
                <w:sz w:val="20"/>
                <w:szCs w:val="20"/>
              </w:rPr>
            </w:pPr>
            <w:r w:rsidRPr="00F67237">
              <w:rPr>
                <w:rFonts w:ascii="Arial" w:hAnsi="Arial" w:cs="Arial"/>
                <w:sz w:val="20"/>
                <w:szCs w:val="20"/>
              </w:rPr>
              <w:t xml:space="preserve">2 = Could not come up with my own </w:t>
            </w:r>
          </w:p>
          <w:p w14:paraId="5E1F352F" w14:textId="77777777" w:rsidR="00AB4523" w:rsidRPr="00F67237" w:rsidRDefault="00AB4523" w:rsidP="00AB4523">
            <w:pPr>
              <w:rPr>
                <w:rFonts w:ascii="Arial" w:hAnsi="Arial" w:cs="Arial"/>
                <w:sz w:val="20"/>
                <w:szCs w:val="20"/>
              </w:rPr>
            </w:pPr>
            <w:r w:rsidRPr="00F67237">
              <w:rPr>
                <w:rFonts w:ascii="Arial" w:hAnsi="Arial" w:cs="Arial"/>
                <w:sz w:val="20"/>
                <w:szCs w:val="20"/>
              </w:rPr>
              <w:t xml:space="preserve">      Contribution/ </w:t>
            </w:r>
            <w:r w:rsidRPr="00F67237">
              <w:rPr>
                <w:rFonts w:ascii="Nyala" w:hAnsi="Nyala" w:cs="Nyala"/>
                <w:sz w:val="20"/>
                <w:szCs w:val="20"/>
              </w:rPr>
              <w:t>የኔን</w:t>
            </w:r>
            <w:r w:rsidRPr="00F67237">
              <w:rPr>
                <w:rFonts w:ascii="Arial" w:hAnsi="Arial" w:cs="Arial"/>
                <w:sz w:val="20"/>
                <w:szCs w:val="20"/>
              </w:rPr>
              <w:t xml:space="preserve"> </w:t>
            </w:r>
            <w:r w:rsidRPr="00F67237">
              <w:rPr>
                <w:rFonts w:ascii="Nyala" w:hAnsi="Nyala" w:cs="Nyala"/>
                <w:sz w:val="20"/>
                <w:szCs w:val="20"/>
              </w:rPr>
              <w:t>ድርሻ</w:t>
            </w:r>
            <w:r w:rsidRPr="00F67237">
              <w:rPr>
                <w:rFonts w:ascii="Arial" w:hAnsi="Arial" w:cs="Arial"/>
                <w:sz w:val="20"/>
                <w:szCs w:val="20"/>
              </w:rPr>
              <w:t xml:space="preserve"> (</w:t>
            </w:r>
            <w:r w:rsidRPr="00F67237">
              <w:rPr>
                <w:rFonts w:ascii="Nyala" w:hAnsi="Nyala" w:cs="Nyala"/>
                <w:sz w:val="20"/>
                <w:szCs w:val="20"/>
              </w:rPr>
              <w:t>ቁጠባ</w:t>
            </w:r>
            <w:r w:rsidRPr="00F67237">
              <w:rPr>
                <w:rFonts w:ascii="Arial" w:hAnsi="Arial" w:cs="Arial"/>
                <w:sz w:val="20"/>
                <w:szCs w:val="20"/>
              </w:rPr>
              <w:t xml:space="preserve">) </w:t>
            </w:r>
            <w:r w:rsidRPr="00F67237">
              <w:rPr>
                <w:rFonts w:ascii="Nyala" w:hAnsi="Nyala" w:cs="Nyala"/>
                <w:sz w:val="20"/>
                <w:szCs w:val="20"/>
              </w:rPr>
              <w:t>ማቅረብ</w:t>
            </w:r>
            <w:r w:rsidRPr="00F67237">
              <w:rPr>
                <w:rFonts w:ascii="Arial" w:hAnsi="Arial" w:cs="Arial"/>
                <w:sz w:val="20"/>
                <w:szCs w:val="20"/>
              </w:rPr>
              <w:t xml:space="preserve"> </w:t>
            </w:r>
            <w:r w:rsidRPr="00F67237">
              <w:rPr>
                <w:rFonts w:ascii="Nyala" w:hAnsi="Nyala" w:cs="Nyala"/>
                <w:sz w:val="20"/>
                <w:szCs w:val="20"/>
              </w:rPr>
              <w:t>አልቻልኩም</w:t>
            </w:r>
          </w:p>
          <w:p w14:paraId="6E482F20" w14:textId="77777777" w:rsidR="00AB4523" w:rsidRPr="00F67237" w:rsidRDefault="00AB4523" w:rsidP="00AB4523">
            <w:pPr>
              <w:rPr>
                <w:rFonts w:ascii="Arial" w:hAnsi="Arial" w:cs="Arial"/>
                <w:sz w:val="20"/>
                <w:szCs w:val="20"/>
              </w:rPr>
            </w:pPr>
            <w:r w:rsidRPr="00F67237">
              <w:rPr>
                <w:rFonts w:ascii="Arial" w:hAnsi="Arial" w:cs="Arial"/>
                <w:sz w:val="20"/>
                <w:szCs w:val="20"/>
              </w:rPr>
              <w:t xml:space="preserve">3 = Business plan was too risky/not </w:t>
            </w:r>
          </w:p>
          <w:p w14:paraId="06F9E35C" w14:textId="6244E3C5" w:rsidR="00AB4523" w:rsidRPr="00F67237" w:rsidRDefault="00AB4523" w:rsidP="00AB4523">
            <w:pPr>
              <w:rPr>
                <w:rFonts w:ascii="Arial" w:hAnsi="Arial" w:cs="Arial"/>
                <w:sz w:val="20"/>
                <w:szCs w:val="20"/>
              </w:rPr>
            </w:pPr>
            <w:r w:rsidRPr="00F67237">
              <w:rPr>
                <w:rFonts w:ascii="Arial" w:hAnsi="Arial" w:cs="Arial"/>
                <w:sz w:val="20"/>
                <w:szCs w:val="20"/>
              </w:rPr>
              <w:t xml:space="preserve">      Feasible/ </w:t>
            </w:r>
            <w:r w:rsidRPr="00F67237">
              <w:rPr>
                <w:rFonts w:ascii="Nyala" w:hAnsi="Nyala" w:cs="Nyala"/>
                <w:sz w:val="20"/>
                <w:szCs w:val="20"/>
              </w:rPr>
              <w:t>የንግድ</w:t>
            </w:r>
            <w:r w:rsidRPr="00F67237">
              <w:rPr>
                <w:rFonts w:ascii="Arial" w:hAnsi="Arial" w:cs="Arial"/>
                <w:sz w:val="20"/>
                <w:szCs w:val="20"/>
              </w:rPr>
              <w:t xml:space="preserve"> </w:t>
            </w:r>
            <w:r w:rsidRPr="00F67237">
              <w:rPr>
                <w:rFonts w:ascii="Nyala" w:hAnsi="Nyala" w:cs="Nyala"/>
                <w:sz w:val="20"/>
                <w:szCs w:val="20"/>
              </w:rPr>
              <w:t>ስራ</w:t>
            </w:r>
            <w:r w:rsidRPr="00F67237">
              <w:rPr>
                <w:rFonts w:ascii="Arial" w:hAnsi="Arial" w:cs="Arial"/>
                <w:sz w:val="20"/>
                <w:szCs w:val="20"/>
              </w:rPr>
              <w:t xml:space="preserve"> </w:t>
            </w:r>
            <w:r w:rsidRPr="00F67237">
              <w:rPr>
                <w:rFonts w:ascii="Nyala" w:hAnsi="Nyala" w:cs="Nyala"/>
                <w:sz w:val="20"/>
                <w:szCs w:val="20"/>
              </w:rPr>
              <w:t>እቅዱ</w:t>
            </w:r>
            <w:r w:rsidRPr="00F67237">
              <w:rPr>
                <w:rFonts w:ascii="Arial" w:hAnsi="Arial" w:cs="Arial"/>
                <w:sz w:val="20"/>
                <w:szCs w:val="20"/>
              </w:rPr>
              <w:t xml:space="preserve"> (</w:t>
            </w:r>
            <w:r w:rsidRPr="00F67237">
              <w:rPr>
                <w:rFonts w:ascii="Nyala" w:hAnsi="Nyala" w:cs="Nyala"/>
                <w:sz w:val="20"/>
                <w:szCs w:val="20"/>
              </w:rPr>
              <w:t>ቢዝነስ</w:t>
            </w:r>
            <w:r w:rsidRPr="00F67237">
              <w:rPr>
                <w:rFonts w:ascii="Arial" w:hAnsi="Arial" w:cs="Arial"/>
                <w:sz w:val="20"/>
                <w:szCs w:val="20"/>
              </w:rPr>
              <w:t xml:space="preserve"> </w:t>
            </w:r>
            <w:r w:rsidRPr="00F67237">
              <w:rPr>
                <w:rFonts w:ascii="Nyala" w:hAnsi="Nyala" w:cs="Nyala"/>
                <w:sz w:val="20"/>
                <w:szCs w:val="20"/>
              </w:rPr>
              <w:t>ፕላኑ</w:t>
            </w:r>
            <w:r w:rsidRPr="00F67237">
              <w:rPr>
                <w:rFonts w:ascii="Arial" w:hAnsi="Arial" w:cs="Arial"/>
                <w:sz w:val="20"/>
                <w:szCs w:val="20"/>
              </w:rPr>
              <w:t xml:space="preserve">) </w:t>
            </w:r>
            <w:r w:rsidRPr="00F67237">
              <w:rPr>
                <w:rFonts w:ascii="Nyala" w:hAnsi="Nyala" w:cs="Nyala"/>
                <w:sz w:val="20"/>
                <w:szCs w:val="20"/>
              </w:rPr>
              <w:t>አስተማማኝ</w:t>
            </w:r>
            <w:r w:rsidRPr="00F67237">
              <w:rPr>
                <w:rFonts w:ascii="Arial" w:hAnsi="Arial" w:cs="Arial"/>
                <w:sz w:val="20"/>
                <w:szCs w:val="20"/>
              </w:rPr>
              <w:t xml:space="preserve"> </w:t>
            </w:r>
            <w:r w:rsidRPr="00F67237">
              <w:rPr>
                <w:rFonts w:ascii="Nyala" w:hAnsi="Nyala" w:cs="Nyala"/>
                <w:sz w:val="20"/>
                <w:szCs w:val="20"/>
              </w:rPr>
              <w:t>አልነበረም</w:t>
            </w:r>
          </w:p>
          <w:p w14:paraId="3CC57BA0" w14:textId="18BA60C3" w:rsidR="00AB4523" w:rsidRPr="00F67237" w:rsidRDefault="00AB4523" w:rsidP="00214378">
            <w:pPr>
              <w:rPr>
                <w:rFonts w:ascii="Arial" w:hAnsi="Arial" w:cs="Arial"/>
                <w:sz w:val="20"/>
                <w:szCs w:val="20"/>
              </w:rPr>
            </w:pPr>
            <w:r w:rsidRPr="00F67237">
              <w:rPr>
                <w:rFonts w:ascii="Arial" w:hAnsi="Arial" w:cs="Arial"/>
                <w:sz w:val="20"/>
                <w:szCs w:val="20"/>
              </w:rPr>
              <w:t xml:space="preserve">4 = Did not have the right documentation/ </w:t>
            </w:r>
            <w:r w:rsidRPr="00F67237">
              <w:rPr>
                <w:rFonts w:ascii="Nyala" w:hAnsi="Nyala" w:cs="Nyala"/>
                <w:sz w:val="20"/>
                <w:szCs w:val="20"/>
              </w:rPr>
              <w:t>አስፈላጊ</w:t>
            </w:r>
            <w:r w:rsidRPr="00F67237">
              <w:rPr>
                <w:rFonts w:ascii="Arial" w:hAnsi="Arial" w:cs="Arial"/>
                <w:sz w:val="20"/>
                <w:szCs w:val="20"/>
              </w:rPr>
              <w:t xml:space="preserve"> </w:t>
            </w:r>
            <w:r w:rsidRPr="00F67237">
              <w:rPr>
                <w:rFonts w:ascii="Nyala" w:hAnsi="Nyala" w:cs="Nyala"/>
                <w:sz w:val="20"/>
                <w:szCs w:val="20"/>
              </w:rPr>
              <w:t>ማስረጃዎችን</w:t>
            </w:r>
            <w:r w:rsidRPr="00F67237">
              <w:rPr>
                <w:rFonts w:ascii="Arial" w:hAnsi="Arial" w:cs="Arial"/>
                <w:sz w:val="20"/>
                <w:szCs w:val="20"/>
              </w:rPr>
              <w:t xml:space="preserve"> </w:t>
            </w:r>
            <w:r w:rsidRPr="00F67237">
              <w:rPr>
                <w:rFonts w:ascii="Nyala" w:hAnsi="Nyala" w:cs="Nyala"/>
                <w:sz w:val="20"/>
                <w:szCs w:val="20"/>
              </w:rPr>
              <w:t>ማቅረብ</w:t>
            </w:r>
            <w:r w:rsidRPr="00F67237">
              <w:rPr>
                <w:rFonts w:ascii="Arial" w:hAnsi="Arial" w:cs="Arial"/>
                <w:sz w:val="20"/>
                <w:szCs w:val="20"/>
              </w:rPr>
              <w:t xml:space="preserve"> </w:t>
            </w:r>
            <w:r w:rsidRPr="00F67237">
              <w:rPr>
                <w:rFonts w:ascii="Nyala" w:hAnsi="Nyala" w:cs="Nyala"/>
                <w:sz w:val="20"/>
                <w:szCs w:val="20"/>
              </w:rPr>
              <w:t>አልቻልኩም</w:t>
            </w:r>
            <w:r w:rsidRPr="00F67237">
              <w:rPr>
                <w:rFonts w:ascii="Arial" w:hAnsi="Arial" w:cs="Arial"/>
                <w:sz w:val="20"/>
                <w:szCs w:val="20"/>
              </w:rPr>
              <w:t xml:space="preserve"> </w:t>
            </w:r>
          </w:p>
        </w:tc>
        <w:tc>
          <w:tcPr>
            <w:tcW w:w="4387" w:type="dxa"/>
            <w:gridSpan w:val="3"/>
            <w:tcBorders>
              <w:left w:val="nil"/>
              <w:bottom w:val="single" w:sz="4" w:space="0" w:color="auto"/>
            </w:tcBorders>
          </w:tcPr>
          <w:p w14:paraId="279D6691" w14:textId="77777777" w:rsidR="00AB4523" w:rsidRPr="00F67237" w:rsidRDefault="00AB4523" w:rsidP="00AB4523">
            <w:pPr>
              <w:rPr>
                <w:rFonts w:ascii="Arial" w:hAnsi="Arial" w:cs="Arial"/>
                <w:sz w:val="20"/>
                <w:szCs w:val="20"/>
              </w:rPr>
            </w:pPr>
            <w:r w:rsidRPr="00F67237">
              <w:rPr>
                <w:rFonts w:ascii="Arial" w:hAnsi="Arial" w:cs="Arial"/>
                <w:sz w:val="20"/>
                <w:szCs w:val="20"/>
              </w:rPr>
              <w:t xml:space="preserve">5 = Did not have a credit record/ </w:t>
            </w:r>
            <w:r w:rsidRPr="00F67237">
              <w:rPr>
                <w:rFonts w:ascii="Nyala" w:hAnsi="Nyala" w:cs="Nyala"/>
                <w:sz w:val="20"/>
                <w:szCs w:val="20"/>
              </w:rPr>
              <w:t>ከዚህ</w:t>
            </w:r>
            <w:r w:rsidRPr="00F67237">
              <w:rPr>
                <w:rFonts w:ascii="Arial" w:hAnsi="Arial" w:cs="Arial"/>
                <w:sz w:val="20"/>
                <w:szCs w:val="20"/>
              </w:rPr>
              <w:t xml:space="preserve"> </w:t>
            </w:r>
            <w:r w:rsidRPr="00F67237">
              <w:rPr>
                <w:rFonts w:ascii="Nyala" w:hAnsi="Nyala" w:cs="Nyala"/>
                <w:sz w:val="20"/>
                <w:szCs w:val="20"/>
              </w:rPr>
              <w:t>በፊት</w:t>
            </w:r>
            <w:r w:rsidRPr="00F67237">
              <w:rPr>
                <w:rFonts w:ascii="Arial" w:hAnsi="Arial" w:cs="Arial"/>
                <w:sz w:val="20"/>
                <w:szCs w:val="20"/>
              </w:rPr>
              <w:t xml:space="preserve"> </w:t>
            </w:r>
            <w:r w:rsidRPr="00F67237">
              <w:rPr>
                <w:rFonts w:ascii="Nyala" w:hAnsi="Nyala" w:cs="Nyala"/>
                <w:sz w:val="20"/>
                <w:szCs w:val="20"/>
              </w:rPr>
              <w:t>ብድር</w:t>
            </w:r>
            <w:r w:rsidRPr="00F67237">
              <w:rPr>
                <w:rFonts w:ascii="Arial" w:hAnsi="Arial" w:cs="Arial"/>
                <w:sz w:val="20"/>
                <w:szCs w:val="20"/>
              </w:rPr>
              <w:t xml:space="preserve"> </w:t>
            </w:r>
            <w:r w:rsidRPr="00F67237">
              <w:rPr>
                <w:rFonts w:ascii="Nyala" w:hAnsi="Nyala" w:cs="Nyala"/>
                <w:sz w:val="20"/>
                <w:szCs w:val="20"/>
              </w:rPr>
              <w:t>ወስጄ</w:t>
            </w:r>
            <w:r w:rsidRPr="00F67237">
              <w:rPr>
                <w:rFonts w:ascii="Arial" w:hAnsi="Arial" w:cs="Arial"/>
                <w:sz w:val="20"/>
                <w:szCs w:val="20"/>
              </w:rPr>
              <w:t xml:space="preserve"> </w:t>
            </w:r>
            <w:r w:rsidRPr="00F67237">
              <w:rPr>
                <w:rFonts w:ascii="Nyala" w:hAnsi="Nyala" w:cs="Nyala"/>
                <w:sz w:val="20"/>
                <w:szCs w:val="20"/>
              </w:rPr>
              <w:t>ስለማላወቅ</w:t>
            </w:r>
          </w:p>
          <w:p w14:paraId="5C747DCC" w14:textId="77777777" w:rsidR="00AB4523" w:rsidRPr="00F67237" w:rsidRDefault="00AB4523" w:rsidP="00AB4523">
            <w:pPr>
              <w:rPr>
                <w:rFonts w:ascii="Arial" w:hAnsi="Arial" w:cs="Arial"/>
                <w:sz w:val="20"/>
                <w:szCs w:val="20"/>
              </w:rPr>
            </w:pPr>
            <w:r w:rsidRPr="00F67237">
              <w:rPr>
                <w:rFonts w:ascii="Arial" w:hAnsi="Arial" w:cs="Arial"/>
                <w:sz w:val="20"/>
                <w:szCs w:val="20"/>
              </w:rPr>
              <w:t xml:space="preserve">6 = Had bad credit history/ </w:t>
            </w:r>
            <w:r w:rsidRPr="00F67237">
              <w:rPr>
                <w:rFonts w:ascii="Nyala" w:hAnsi="Nyala" w:cs="Nyala"/>
                <w:sz w:val="20"/>
                <w:szCs w:val="20"/>
              </w:rPr>
              <w:t>በፊት</w:t>
            </w:r>
            <w:r w:rsidRPr="00F67237">
              <w:rPr>
                <w:rFonts w:ascii="Arial" w:hAnsi="Arial" w:cs="Arial"/>
                <w:sz w:val="20"/>
                <w:szCs w:val="20"/>
              </w:rPr>
              <w:t xml:space="preserve"> </w:t>
            </w:r>
            <w:r w:rsidRPr="00F67237">
              <w:rPr>
                <w:rFonts w:ascii="Nyala" w:hAnsi="Nyala" w:cs="Nyala"/>
                <w:sz w:val="20"/>
                <w:szCs w:val="20"/>
              </w:rPr>
              <w:t>የነበረኝ</w:t>
            </w:r>
            <w:r w:rsidRPr="00F67237">
              <w:rPr>
                <w:rFonts w:ascii="Arial" w:hAnsi="Arial" w:cs="Arial"/>
                <w:sz w:val="20"/>
                <w:szCs w:val="20"/>
              </w:rPr>
              <w:t xml:space="preserve"> </w:t>
            </w:r>
            <w:r w:rsidRPr="00F67237">
              <w:rPr>
                <w:rFonts w:ascii="Nyala" w:hAnsi="Nyala" w:cs="Nyala"/>
                <w:sz w:val="20"/>
                <w:szCs w:val="20"/>
              </w:rPr>
              <w:t>የብድር</w:t>
            </w:r>
            <w:r w:rsidRPr="00F67237">
              <w:rPr>
                <w:rFonts w:ascii="Arial" w:hAnsi="Arial" w:cs="Arial"/>
                <w:sz w:val="20"/>
                <w:szCs w:val="20"/>
              </w:rPr>
              <w:t xml:space="preserve"> </w:t>
            </w:r>
            <w:r w:rsidRPr="00F67237">
              <w:rPr>
                <w:rFonts w:ascii="Nyala" w:hAnsi="Nyala" w:cs="Nyala"/>
                <w:sz w:val="20"/>
                <w:szCs w:val="20"/>
              </w:rPr>
              <w:t>ሁኔታ</w:t>
            </w:r>
            <w:r w:rsidRPr="00F67237">
              <w:rPr>
                <w:rFonts w:ascii="Arial" w:hAnsi="Arial" w:cs="Arial"/>
                <w:sz w:val="20"/>
                <w:szCs w:val="20"/>
              </w:rPr>
              <w:t xml:space="preserve"> </w:t>
            </w:r>
            <w:r w:rsidRPr="00F67237">
              <w:rPr>
                <w:rFonts w:ascii="Nyala" w:hAnsi="Nyala" w:cs="Nyala"/>
                <w:sz w:val="20"/>
                <w:szCs w:val="20"/>
              </w:rPr>
              <w:t>መጥፎ</w:t>
            </w:r>
            <w:r w:rsidRPr="00F67237">
              <w:rPr>
                <w:rFonts w:ascii="Arial" w:hAnsi="Arial" w:cs="Arial"/>
                <w:sz w:val="20"/>
                <w:szCs w:val="20"/>
              </w:rPr>
              <w:t xml:space="preserve"> </w:t>
            </w:r>
            <w:r w:rsidRPr="00F67237">
              <w:rPr>
                <w:rFonts w:ascii="Nyala" w:hAnsi="Nyala" w:cs="Nyala"/>
                <w:sz w:val="20"/>
                <w:szCs w:val="20"/>
              </w:rPr>
              <w:t>ስለነበር</w:t>
            </w:r>
          </w:p>
          <w:p w14:paraId="7C0AF2FE" w14:textId="77777777" w:rsidR="00AB4523" w:rsidRPr="00F67237" w:rsidRDefault="00AB4523" w:rsidP="00AB4523">
            <w:pPr>
              <w:rPr>
                <w:rFonts w:ascii="Arial" w:hAnsi="Arial" w:cs="Arial"/>
                <w:sz w:val="20"/>
                <w:szCs w:val="20"/>
              </w:rPr>
            </w:pPr>
            <w:r w:rsidRPr="00F67237">
              <w:rPr>
                <w:rFonts w:ascii="Arial" w:hAnsi="Arial" w:cs="Arial"/>
                <w:sz w:val="20"/>
                <w:szCs w:val="20"/>
              </w:rPr>
              <w:t xml:space="preserve">7 = Did not have business plan/ </w:t>
            </w:r>
            <w:r w:rsidRPr="00F67237">
              <w:rPr>
                <w:rFonts w:ascii="Nyala" w:hAnsi="Nyala" w:cs="Nyala"/>
                <w:sz w:val="20"/>
                <w:szCs w:val="20"/>
              </w:rPr>
              <w:t>የንግድ</w:t>
            </w:r>
            <w:r w:rsidRPr="00F67237">
              <w:rPr>
                <w:rFonts w:ascii="Arial" w:hAnsi="Arial" w:cs="Arial"/>
                <w:sz w:val="20"/>
                <w:szCs w:val="20"/>
              </w:rPr>
              <w:t xml:space="preserve"> </w:t>
            </w:r>
            <w:r w:rsidRPr="00F67237">
              <w:rPr>
                <w:rFonts w:ascii="Nyala" w:hAnsi="Nyala" w:cs="Nyala"/>
                <w:sz w:val="20"/>
                <w:szCs w:val="20"/>
              </w:rPr>
              <w:t>ስራ</w:t>
            </w:r>
            <w:r w:rsidRPr="00F67237">
              <w:rPr>
                <w:rFonts w:ascii="Arial" w:hAnsi="Arial" w:cs="Arial"/>
                <w:sz w:val="20"/>
                <w:szCs w:val="20"/>
              </w:rPr>
              <w:t xml:space="preserve"> </w:t>
            </w:r>
            <w:r w:rsidRPr="00F67237">
              <w:rPr>
                <w:rFonts w:ascii="Nyala" w:hAnsi="Nyala" w:cs="Nyala"/>
                <w:sz w:val="20"/>
                <w:szCs w:val="20"/>
              </w:rPr>
              <w:t>እቅድ</w:t>
            </w:r>
            <w:r w:rsidRPr="00F67237">
              <w:rPr>
                <w:rFonts w:ascii="Arial" w:hAnsi="Arial" w:cs="Arial"/>
                <w:sz w:val="20"/>
                <w:szCs w:val="20"/>
              </w:rPr>
              <w:t xml:space="preserve"> (</w:t>
            </w:r>
            <w:r w:rsidRPr="00F67237">
              <w:rPr>
                <w:rFonts w:ascii="Nyala" w:hAnsi="Nyala" w:cs="Nyala"/>
                <w:sz w:val="20"/>
                <w:szCs w:val="20"/>
              </w:rPr>
              <w:t>ቢዝነስ</w:t>
            </w:r>
            <w:r w:rsidRPr="00F67237">
              <w:rPr>
                <w:rFonts w:ascii="Arial" w:hAnsi="Arial" w:cs="Arial"/>
                <w:sz w:val="20"/>
                <w:szCs w:val="20"/>
              </w:rPr>
              <w:t xml:space="preserve"> </w:t>
            </w:r>
            <w:r w:rsidRPr="00F67237">
              <w:rPr>
                <w:rFonts w:ascii="Nyala" w:hAnsi="Nyala" w:cs="Nyala"/>
                <w:sz w:val="20"/>
                <w:szCs w:val="20"/>
              </w:rPr>
              <w:t>ፕላን</w:t>
            </w:r>
            <w:r w:rsidRPr="00F67237">
              <w:rPr>
                <w:rFonts w:ascii="Arial" w:hAnsi="Arial" w:cs="Arial"/>
                <w:sz w:val="20"/>
                <w:szCs w:val="20"/>
              </w:rPr>
              <w:t xml:space="preserve">) </w:t>
            </w:r>
            <w:r w:rsidRPr="00F67237">
              <w:rPr>
                <w:rFonts w:ascii="Nyala" w:hAnsi="Nyala" w:cs="Nyala"/>
                <w:sz w:val="20"/>
                <w:szCs w:val="20"/>
              </w:rPr>
              <w:t>ስላልነበረኝ</w:t>
            </w:r>
          </w:p>
          <w:p w14:paraId="4B18EC17" w14:textId="77777777" w:rsidR="00AB4523" w:rsidRPr="00F67237" w:rsidRDefault="00AB4523" w:rsidP="00AB4523">
            <w:pPr>
              <w:rPr>
                <w:rFonts w:ascii="Arial" w:hAnsi="Arial" w:cs="Arial"/>
                <w:sz w:val="20"/>
                <w:szCs w:val="20"/>
              </w:rPr>
            </w:pPr>
            <w:r w:rsidRPr="00F67237">
              <w:rPr>
                <w:rFonts w:ascii="Arial" w:hAnsi="Arial" w:cs="Arial"/>
                <w:sz w:val="20"/>
                <w:szCs w:val="20"/>
              </w:rPr>
              <w:t xml:space="preserve">8 = Business is not registered/ </w:t>
            </w:r>
            <w:r w:rsidRPr="00F67237">
              <w:rPr>
                <w:rFonts w:ascii="Nyala" w:hAnsi="Nyala" w:cs="Nyala"/>
                <w:sz w:val="20"/>
                <w:szCs w:val="20"/>
              </w:rPr>
              <w:t>ንግድ</w:t>
            </w:r>
            <w:r w:rsidRPr="00F67237">
              <w:rPr>
                <w:rFonts w:ascii="Arial" w:hAnsi="Arial" w:cs="Arial"/>
                <w:sz w:val="20"/>
                <w:szCs w:val="20"/>
              </w:rPr>
              <w:t xml:space="preserve"> </w:t>
            </w:r>
            <w:r w:rsidRPr="00F67237">
              <w:rPr>
                <w:rFonts w:ascii="Nyala" w:hAnsi="Nyala" w:cs="Nyala"/>
                <w:sz w:val="20"/>
                <w:szCs w:val="20"/>
              </w:rPr>
              <w:t>ስራው</w:t>
            </w:r>
            <w:r w:rsidRPr="00F67237">
              <w:rPr>
                <w:rFonts w:ascii="Arial" w:hAnsi="Arial" w:cs="Arial"/>
                <w:sz w:val="20"/>
                <w:szCs w:val="20"/>
              </w:rPr>
              <w:t xml:space="preserve"> </w:t>
            </w:r>
            <w:r w:rsidRPr="00F67237">
              <w:rPr>
                <w:rFonts w:ascii="Nyala" w:hAnsi="Nyala" w:cs="Nyala"/>
                <w:sz w:val="20"/>
                <w:szCs w:val="20"/>
              </w:rPr>
              <w:t>ፈቃድ</w:t>
            </w:r>
            <w:r w:rsidRPr="00F67237">
              <w:rPr>
                <w:rFonts w:ascii="Arial" w:hAnsi="Arial" w:cs="Arial"/>
                <w:sz w:val="20"/>
                <w:szCs w:val="20"/>
              </w:rPr>
              <w:t xml:space="preserve"> </w:t>
            </w:r>
            <w:r w:rsidRPr="00F67237">
              <w:rPr>
                <w:rFonts w:ascii="Nyala" w:hAnsi="Nyala" w:cs="Nyala"/>
                <w:sz w:val="20"/>
                <w:szCs w:val="20"/>
              </w:rPr>
              <w:t>ስላልነበረው</w:t>
            </w:r>
          </w:p>
          <w:p w14:paraId="162604E7" w14:textId="77777777" w:rsidR="00AB4523" w:rsidRPr="00F67237" w:rsidRDefault="00AB4523" w:rsidP="00AB4523">
            <w:pPr>
              <w:rPr>
                <w:rFonts w:ascii="Arial" w:hAnsi="Arial" w:cs="Arial"/>
                <w:sz w:val="20"/>
                <w:szCs w:val="20"/>
              </w:rPr>
            </w:pPr>
            <w:r w:rsidRPr="00F67237">
              <w:rPr>
                <w:rFonts w:ascii="Arial" w:hAnsi="Arial" w:cs="Arial"/>
                <w:sz w:val="20"/>
                <w:szCs w:val="20"/>
              </w:rPr>
              <w:t xml:space="preserve">9 = Don’t know/ </w:t>
            </w:r>
            <w:r w:rsidRPr="00F67237">
              <w:rPr>
                <w:rFonts w:ascii="Nyala" w:hAnsi="Nyala" w:cs="Nyala"/>
                <w:sz w:val="20"/>
                <w:szCs w:val="20"/>
              </w:rPr>
              <w:t>ምክኒያቱን</w:t>
            </w:r>
            <w:r w:rsidRPr="00F67237">
              <w:rPr>
                <w:rFonts w:ascii="Arial" w:hAnsi="Arial" w:cs="Arial"/>
                <w:sz w:val="20"/>
                <w:szCs w:val="20"/>
              </w:rPr>
              <w:t xml:space="preserve"> </w:t>
            </w:r>
            <w:r w:rsidRPr="00F67237">
              <w:rPr>
                <w:rFonts w:ascii="Nyala" w:hAnsi="Nyala" w:cs="Nyala"/>
                <w:sz w:val="20"/>
                <w:szCs w:val="20"/>
              </w:rPr>
              <w:t>አላወኩም</w:t>
            </w:r>
          </w:p>
          <w:p w14:paraId="4B96BD87" w14:textId="77777777" w:rsidR="00AB4523" w:rsidRPr="00F67237" w:rsidRDefault="00AB4523" w:rsidP="00AB4523">
            <w:pPr>
              <w:rPr>
                <w:rFonts w:ascii="Arial" w:hAnsi="Arial" w:cs="Arial"/>
                <w:sz w:val="20"/>
                <w:szCs w:val="20"/>
              </w:rPr>
            </w:pPr>
            <w:r w:rsidRPr="00F67237">
              <w:rPr>
                <w:rFonts w:ascii="Arial" w:hAnsi="Arial" w:cs="Arial"/>
                <w:sz w:val="20"/>
                <w:szCs w:val="20"/>
              </w:rPr>
              <w:t xml:space="preserve">10 = Other/ </w:t>
            </w:r>
            <w:r w:rsidRPr="00F67237">
              <w:rPr>
                <w:rFonts w:ascii="Nyala" w:hAnsi="Nyala" w:cs="Nyala"/>
                <w:sz w:val="20"/>
                <w:szCs w:val="20"/>
              </w:rPr>
              <w:t>ሌላ</w:t>
            </w:r>
            <w:r w:rsidRPr="00F67237">
              <w:rPr>
                <w:rFonts w:ascii="Arial" w:hAnsi="Arial" w:cs="Arial"/>
                <w:sz w:val="20"/>
                <w:szCs w:val="20"/>
              </w:rPr>
              <w:t xml:space="preserve">: </w:t>
            </w:r>
            <w:r w:rsidRPr="00F67237">
              <w:rPr>
                <w:rFonts w:ascii="Arial" w:hAnsi="Arial" w:cs="Arial"/>
                <w:b/>
                <w:i/>
                <w:sz w:val="20"/>
                <w:szCs w:val="20"/>
              </w:rPr>
              <w:t xml:space="preserve">(please specify/ </w:t>
            </w:r>
            <w:r w:rsidRPr="00F67237">
              <w:rPr>
                <w:rFonts w:ascii="Nyala" w:hAnsi="Nyala" w:cs="Nyala"/>
                <w:b/>
                <w:i/>
                <w:sz w:val="20"/>
                <w:szCs w:val="20"/>
              </w:rPr>
              <w:t>እባክዎን</w:t>
            </w:r>
            <w:r w:rsidRPr="00F67237">
              <w:rPr>
                <w:rFonts w:ascii="Arial" w:hAnsi="Arial" w:cs="Arial"/>
                <w:b/>
                <w:i/>
                <w:sz w:val="20"/>
                <w:szCs w:val="20"/>
              </w:rPr>
              <w:t xml:space="preserve"> </w:t>
            </w:r>
            <w:r w:rsidRPr="00F67237">
              <w:rPr>
                <w:rFonts w:ascii="Nyala" w:hAnsi="Nyala" w:cs="Nyala"/>
                <w:b/>
                <w:i/>
                <w:sz w:val="20"/>
                <w:szCs w:val="20"/>
              </w:rPr>
              <w:t>ይግለጹ</w:t>
            </w:r>
            <w:r w:rsidRPr="00F67237">
              <w:rPr>
                <w:rFonts w:ascii="Arial" w:hAnsi="Arial" w:cs="Arial"/>
                <w:b/>
                <w:i/>
                <w:sz w:val="20"/>
                <w:szCs w:val="20"/>
              </w:rPr>
              <w:t>)</w:t>
            </w:r>
            <w:r w:rsidRPr="00F67237">
              <w:rPr>
                <w:rFonts w:ascii="Arial" w:hAnsi="Arial" w:cs="Arial"/>
                <w:sz w:val="20"/>
                <w:szCs w:val="20"/>
              </w:rPr>
              <w:t xml:space="preserve"> __________</w:t>
            </w:r>
          </w:p>
          <w:p w14:paraId="71913AFD" w14:textId="64E7006C" w:rsidR="00C64A60" w:rsidRPr="00F67237" w:rsidRDefault="00C64A60" w:rsidP="00214378">
            <w:pPr>
              <w:rPr>
                <w:rFonts w:ascii="Arial" w:hAnsi="Arial" w:cs="Arial"/>
                <w:sz w:val="20"/>
                <w:szCs w:val="20"/>
              </w:rPr>
            </w:pPr>
          </w:p>
        </w:tc>
      </w:tr>
      <w:tr w:rsidR="00C64A60" w:rsidRPr="00F67237" w14:paraId="6A2B931A" w14:textId="77777777" w:rsidTr="005C1972">
        <w:tblPrEx>
          <w:tblCellMar>
            <w:top w:w="108" w:type="dxa"/>
            <w:bottom w:w="108" w:type="dxa"/>
          </w:tblCellMar>
        </w:tblPrEx>
        <w:trPr>
          <w:trHeight w:val="333"/>
        </w:trPr>
        <w:tc>
          <w:tcPr>
            <w:tcW w:w="895" w:type="dxa"/>
            <w:gridSpan w:val="2"/>
          </w:tcPr>
          <w:p w14:paraId="30C37D49" w14:textId="13A6B9A4" w:rsidR="00C64A60" w:rsidRPr="00F67237" w:rsidRDefault="00C64A60" w:rsidP="00214378">
            <w:pPr>
              <w:rPr>
                <w:rFonts w:ascii="Arial" w:hAnsi="Arial" w:cs="Arial"/>
                <w:sz w:val="20"/>
                <w:szCs w:val="20"/>
              </w:rPr>
            </w:pPr>
            <w:r w:rsidRPr="00F67237">
              <w:rPr>
                <w:rFonts w:ascii="Arial" w:hAnsi="Arial" w:cs="Arial"/>
                <w:sz w:val="20"/>
                <w:szCs w:val="20"/>
              </w:rPr>
              <w:t>8</w:t>
            </w:r>
          </w:p>
        </w:tc>
        <w:tc>
          <w:tcPr>
            <w:tcW w:w="4006" w:type="dxa"/>
            <w:tcBorders>
              <w:bottom w:val="single" w:sz="4" w:space="0" w:color="auto"/>
              <w:right w:val="nil"/>
            </w:tcBorders>
          </w:tcPr>
          <w:p w14:paraId="273ED824" w14:textId="36976983" w:rsidR="002D4EBB" w:rsidRPr="009B5C35" w:rsidRDefault="00C64A60" w:rsidP="002D4EBB">
            <w:pPr>
              <w:rPr>
                <w:rFonts w:ascii="Nyala" w:hAnsi="Nyala" w:cs="Nyala"/>
                <w:i/>
                <w:sz w:val="20"/>
                <w:szCs w:val="20"/>
                <w:highlight w:val="red"/>
              </w:rPr>
            </w:pPr>
            <w:r w:rsidRPr="009B5C35">
              <w:rPr>
                <w:rFonts w:ascii="Arial" w:hAnsi="Arial" w:cs="Arial"/>
                <w:b/>
                <w:i/>
                <w:sz w:val="20"/>
                <w:szCs w:val="20"/>
                <w:highlight w:val="magenta"/>
              </w:rPr>
              <w:t xml:space="preserve">(Skip if respondent has not yet received any loan from </w:t>
            </w:r>
            <w:r w:rsidRPr="007040B2">
              <w:rPr>
                <w:rFonts w:ascii="Arial" w:hAnsi="Arial" w:cs="Arial"/>
                <w:b/>
                <w:sz w:val="20"/>
                <w:szCs w:val="20"/>
                <w:highlight w:val="magenta"/>
              </w:rPr>
              <w:t>any</w:t>
            </w:r>
            <w:r w:rsidRPr="009B5C35">
              <w:rPr>
                <w:rFonts w:ascii="Arial" w:hAnsi="Arial" w:cs="Arial"/>
                <w:b/>
                <w:i/>
                <w:sz w:val="20"/>
                <w:szCs w:val="20"/>
                <w:highlight w:val="magenta"/>
              </w:rPr>
              <w:t xml:space="preserve"> source)</w:t>
            </w:r>
            <w:r w:rsidRPr="009B5C35">
              <w:rPr>
                <w:rFonts w:ascii="Arial" w:hAnsi="Arial" w:cs="Arial"/>
                <w:sz w:val="20"/>
                <w:szCs w:val="20"/>
                <w:highlight w:val="magenta"/>
              </w:rPr>
              <w:t xml:space="preserve"> </w:t>
            </w:r>
            <w:r w:rsidRPr="00BD414E">
              <w:rPr>
                <w:rFonts w:ascii="Arial" w:hAnsi="Arial" w:cs="Arial"/>
                <w:sz w:val="20"/>
                <w:szCs w:val="20"/>
                <w:highlight w:val="red"/>
              </w:rPr>
              <w:t xml:space="preserve">What is/ was the primary use or intended use of the most recent loan you that you have received? </w:t>
            </w:r>
            <w:r w:rsidRPr="00BD414E">
              <w:rPr>
                <w:rFonts w:ascii="Arial" w:hAnsi="Arial" w:cs="Arial"/>
                <w:b/>
                <w:i/>
                <w:sz w:val="20"/>
                <w:szCs w:val="20"/>
                <w:highlight w:val="red"/>
              </w:rPr>
              <w:t xml:space="preserve">(Do not read the </w:t>
            </w:r>
            <w:r w:rsidRPr="007040B2">
              <w:rPr>
                <w:rFonts w:ascii="Arial" w:hAnsi="Arial" w:cs="Arial"/>
                <w:b/>
                <w:sz w:val="20"/>
                <w:szCs w:val="20"/>
                <w:highlight w:val="red"/>
              </w:rPr>
              <w:t>answers</w:t>
            </w:r>
            <w:r w:rsidRPr="00BD414E">
              <w:rPr>
                <w:rFonts w:ascii="Arial" w:hAnsi="Arial" w:cs="Arial"/>
                <w:b/>
                <w:i/>
                <w:sz w:val="20"/>
                <w:szCs w:val="20"/>
                <w:highlight w:val="red"/>
              </w:rPr>
              <w:t>)</w:t>
            </w:r>
            <w:r w:rsidR="002D4EBB" w:rsidRPr="00BD414E">
              <w:rPr>
                <w:rFonts w:ascii="Arial" w:hAnsi="Arial" w:cs="Arial"/>
                <w:b/>
                <w:i/>
                <w:sz w:val="20"/>
                <w:szCs w:val="20"/>
                <w:highlight w:val="red"/>
              </w:rPr>
              <w:t xml:space="preserve"> </w:t>
            </w:r>
            <w:r w:rsidR="002D4EBB" w:rsidRPr="009B5C35">
              <w:rPr>
                <w:rFonts w:ascii="Arial" w:hAnsi="Arial" w:cs="Arial"/>
                <w:b/>
                <w:i/>
                <w:sz w:val="20"/>
                <w:szCs w:val="20"/>
                <w:highlight w:val="magenta"/>
              </w:rPr>
              <w:t>(</w:t>
            </w:r>
            <w:r w:rsidR="002D4EBB" w:rsidRPr="009B5C35">
              <w:rPr>
                <w:rFonts w:ascii="Nyala" w:hAnsi="Nyala" w:cs="Nyala"/>
                <w:b/>
                <w:i/>
                <w:sz w:val="20"/>
                <w:szCs w:val="20"/>
                <w:highlight w:val="magenta"/>
              </w:rPr>
              <w:t>መላሿ</w:t>
            </w:r>
            <w:r w:rsidR="002D4EBB" w:rsidRPr="009B5C35">
              <w:rPr>
                <w:rFonts w:ascii="Arial" w:hAnsi="Arial" w:cs="Arial"/>
                <w:b/>
                <w:i/>
                <w:sz w:val="20"/>
                <w:szCs w:val="20"/>
                <w:highlight w:val="magenta"/>
              </w:rPr>
              <w:t xml:space="preserve"> </w:t>
            </w:r>
            <w:r w:rsidR="002D4EBB" w:rsidRPr="009B5C35">
              <w:rPr>
                <w:rFonts w:ascii="Nyala" w:hAnsi="Nyala" w:cs="Nyala"/>
                <w:b/>
                <w:i/>
                <w:sz w:val="20"/>
                <w:szCs w:val="20"/>
                <w:highlight w:val="magenta"/>
              </w:rPr>
              <w:t>ምንም</w:t>
            </w:r>
            <w:r w:rsidR="002D4EBB" w:rsidRPr="009B5C35">
              <w:rPr>
                <w:rFonts w:ascii="Arial" w:hAnsi="Arial" w:cs="Arial"/>
                <w:b/>
                <w:i/>
                <w:sz w:val="20"/>
                <w:szCs w:val="20"/>
                <w:highlight w:val="magenta"/>
              </w:rPr>
              <w:t xml:space="preserve"> </w:t>
            </w:r>
            <w:r w:rsidR="002D4EBB" w:rsidRPr="009B5C35">
              <w:rPr>
                <w:rFonts w:ascii="Nyala" w:hAnsi="Nyala" w:cs="Nyala"/>
                <w:b/>
                <w:i/>
                <w:sz w:val="20"/>
                <w:szCs w:val="20"/>
                <w:highlight w:val="magenta"/>
              </w:rPr>
              <w:t>አይነት</w:t>
            </w:r>
            <w:r w:rsidR="002D4EBB" w:rsidRPr="009B5C35">
              <w:rPr>
                <w:rFonts w:ascii="Arial" w:hAnsi="Arial" w:cs="Arial"/>
                <w:b/>
                <w:i/>
                <w:sz w:val="20"/>
                <w:szCs w:val="20"/>
                <w:highlight w:val="magenta"/>
              </w:rPr>
              <w:t xml:space="preserve"> </w:t>
            </w:r>
            <w:r w:rsidR="002D4EBB" w:rsidRPr="009B5C35">
              <w:rPr>
                <w:rFonts w:ascii="Nyala" w:hAnsi="Nyala" w:cs="Nyala"/>
                <w:b/>
                <w:i/>
                <w:sz w:val="20"/>
                <w:szCs w:val="20"/>
                <w:highlight w:val="magenta"/>
              </w:rPr>
              <w:t>ብድር</w:t>
            </w:r>
            <w:r w:rsidR="002D4EBB" w:rsidRPr="009B5C35">
              <w:rPr>
                <w:rFonts w:ascii="Arial" w:hAnsi="Arial" w:cs="Arial"/>
                <w:b/>
                <w:i/>
                <w:sz w:val="20"/>
                <w:szCs w:val="20"/>
                <w:highlight w:val="magenta"/>
              </w:rPr>
              <w:t xml:space="preserve"> </w:t>
            </w:r>
            <w:r w:rsidR="002D4EBB" w:rsidRPr="009B5C35">
              <w:rPr>
                <w:rFonts w:ascii="Nyala" w:hAnsi="Nyala" w:cs="Nyala"/>
                <w:b/>
                <w:i/>
                <w:sz w:val="20"/>
                <w:szCs w:val="20"/>
                <w:highlight w:val="magenta"/>
              </w:rPr>
              <w:t>ወስደው</w:t>
            </w:r>
            <w:r w:rsidR="002D4EBB" w:rsidRPr="009B5C35">
              <w:rPr>
                <w:rFonts w:ascii="Arial" w:hAnsi="Arial" w:cs="Arial"/>
                <w:b/>
                <w:i/>
                <w:sz w:val="20"/>
                <w:szCs w:val="20"/>
                <w:highlight w:val="magenta"/>
              </w:rPr>
              <w:t xml:space="preserve"> </w:t>
            </w:r>
            <w:r w:rsidR="002D4EBB" w:rsidRPr="009B5C35">
              <w:rPr>
                <w:rFonts w:ascii="Nyala" w:hAnsi="Nyala" w:cs="Nyala"/>
                <w:b/>
                <w:i/>
                <w:sz w:val="20"/>
                <w:szCs w:val="20"/>
                <w:highlight w:val="magenta"/>
              </w:rPr>
              <w:t>የማያውቁ</w:t>
            </w:r>
            <w:r w:rsidR="002D4EBB" w:rsidRPr="009B5C35">
              <w:rPr>
                <w:rFonts w:ascii="Arial" w:hAnsi="Arial" w:cs="Arial"/>
                <w:b/>
                <w:i/>
                <w:sz w:val="20"/>
                <w:szCs w:val="20"/>
                <w:highlight w:val="magenta"/>
              </w:rPr>
              <w:t xml:space="preserve"> </w:t>
            </w:r>
            <w:r w:rsidR="002D4EBB" w:rsidRPr="009B5C35">
              <w:rPr>
                <w:rFonts w:ascii="Nyala" w:hAnsi="Nyala" w:cs="Nyala"/>
                <w:b/>
                <w:i/>
                <w:sz w:val="20"/>
                <w:szCs w:val="20"/>
                <w:highlight w:val="magenta"/>
              </w:rPr>
              <w:t>ከሆነ</w:t>
            </w:r>
            <w:r w:rsidR="002D4EBB" w:rsidRPr="009B5C35">
              <w:rPr>
                <w:rFonts w:ascii="Arial" w:hAnsi="Arial" w:cs="Arial"/>
                <w:b/>
                <w:i/>
                <w:sz w:val="20"/>
                <w:szCs w:val="20"/>
                <w:highlight w:val="magenta"/>
              </w:rPr>
              <w:t xml:space="preserve"> </w:t>
            </w:r>
            <w:r w:rsidR="002D4EBB" w:rsidRPr="009B5C35">
              <w:rPr>
                <w:rFonts w:ascii="Nyala" w:hAnsi="Nyala" w:cs="Nyala"/>
                <w:b/>
                <w:i/>
                <w:sz w:val="20"/>
                <w:szCs w:val="20"/>
                <w:highlight w:val="magenta"/>
              </w:rPr>
              <w:t>ወደ</w:t>
            </w:r>
            <w:r w:rsidR="002D4EBB" w:rsidRPr="009B5C35">
              <w:rPr>
                <w:rFonts w:ascii="Arial" w:hAnsi="Arial" w:cs="Arial"/>
                <w:b/>
                <w:i/>
                <w:sz w:val="20"/>
                <w:szCs w:val="20"/>
                <w:highlight w:val="magenta"/>
              </w:rPr>
              <w:t xml:space="preserve"> </w:t>
            </w:r>
            <w:r w:rsidR="002D4EBB" w:rsidRPr="009B5C35">
              <w:rPr>
                <w:rFonts w:ascii="Nyala" w:hAnsi="Nyala" w:cs="Nyala"/>
                <w:b/>
                <w:i/>
                <w:sz w:val="20"/>
                <w:szCs w:val="20"/>
                <w:highlight w:val="magenta"/>
              </w:rPr>
              <w:t>ቀጣዩ</w:t>
            </w:r>
            <w:r w:rsidR="002D4EBB" w:rsidRPr="009B5C35">
              <w:rPr>
                <w:rFonts w:ascii="Arial" w:hAnsi="Arial" w:cs="Arial"/>
                <w:b/>
                <w:i/>
                <w:sz w:val="20"/>
                <w:szCs w:val="20"/>
                <w:highlight w:val="magenta"/>
              </w:rPr>
              <w:t xml:space="preserve"> </w:t>
            </w:r>
            <w:r w:rsidR="002D4EBB" w:rsidRPr="009B5C35">
              <w:rPr>
                <w:rFonts w:ascii="Nyala" w:hAnsi="Nyala" w:cs="Nyala"/>
                <w:b/>
                <w:i/>
                <w:sz w:val="20"/>
                <w:szCs w:val="20"/>
                <w:highlight w:val="magenta"/>
              </w:rPr>
              <w:t>ጥያቄ</w:t>
            </w:r>
            <w:r w:rsidR="002D4EBB" w:rsidRPr="009B5C35">
              <w:rPr>
                <w:rFonts w:ascii="Arial" w:hAnsi="Arial" w:cs="Arial"/>
                <w:b/>
                <w:i/>
                <w:sz w:val="20"/>
                <w:szCs w:val="20"/>
                <w:highlight w:val="magenta"/>
              </w:rPr>
              <w:t xml:space="preserve"> </w:t>
            </w:r>
            <w:r w:rsidR="002D4EBB" w:rsidRPr="009B5C35">
              <w:rPr>
                <w:rFonts w:ascii="Nyala" w:hAnsi="Nyala" w:cs="Nyala"/>
                <w:b/>
                <w:i/>
                <w:sz w:val="20"/>
                <w:szCs w:val="20"/>
                <w:highlight w:val="magenta"/>
              </w:rPr>
              <w:t>ይለፉ</w:t>
            </w:r>
            <w:r w:rsidR="002D4EBB" w:rsidRPr="009B5C35">
              <w:rPr>
                <w:rFonts w:ascii="Arial" w:hAnsi="Arial" w:cs="Arial"/>
                <w:b/>
                <w:i/>
                <w:sz w:val="20"/>
                <w:szCs w:val="20"/>
                <w:highlight w:val="magenta"/>
              </w:rPr>
              <w:t xml:space="preserve">) </w:t>
            </w:r>
            <w:r w:rsidR="002D4EBB" w:rsidRPr="00BD414E">
              <w:rPr>
                <w:rFonts w:ascii="Nyala" w:hAnsi="Nyala" w:cs="Nyala"/>
                <w:i/>
                <w:sz w:val="20"/>
                <w:szCs w:val="20"/>
                <w:highlight w:val="red"/>
              </w:rPr>
              <w:t>በቅርቡ</w:t>
            </w:r>
            <w:r w:rsidR="002D4EBB" w:rsidRPr="00BD414E">
              <w:rPr>
                <w:rFonts w:ascii="Arial" w:hAnsi="Arial" w:cs="Arial"/>
                <w:i/>
                <w:sz w:val="20"/>
                <w:szCs w:val="20"/>
                <w:highlight w:val="red"/>
              </w:rPr>
              <w:t xml:space="preserve"> </w:t>
            </w:r>
            <w:r w:rsidR="002D4EBB" w:rsidRPr="00BD414E">
              <w:rPr>
                <w:rFonts w:ascii="Nyala" w:hAnsi="Nyala" w:cs="Nyala"/>
                <w:i/>
                <w:sz w:val="20"/>
                <w:szCs w:val="20"/>
                <w:highlight w:val="red"/>
              </w:rPr>
              <w:t>የወሰዱት</w:t>
            </w:r>
            <w:r w:rsidR="002D4EBB" w:rsidRPr="00BD414E">
              <w:rPr>
                <w:rFonts w:ascii="Arial" w:hAnsi="Arial" w:cs="Arial"/>
                <w:i/>
                <w:sz w:val="20"/>
                <w:szCs w:val="20"/>
                <w:highlight w:val="red"/>
              </w:rPr>
              <w:t xml:space="preserve"> </w:t>
            </w:r>
            <w:r w:rsidR="002D4EBB" w:rsidRPr="00BD414E">
              <w:rPr>
                <w:rFonts w:ascii="Nyala" w:hAnsi="Nyala" w:cs="Nyala"/>
                <w:i/>
                <w:sz w:val="20"/>
                <w:szCs w:val="20"/>
                <w:highlight w:val="red"/>
              </w:rPr>
              <w:t>ብድር</w:t>
            </w:r>
            <w:r w:rsidR="002D4EBB" w:rsidRPr="00BD414E">
              <w:rPr>
                <w:rFonts w:ascii="Arial" w:hAnsi="Arial" w:cs="Arial"/>
                <w:i/>
                <w:sz w:val="20"/>
                <w:szCs w:val="20"/>
                <w:highlight w:val="red"/>
              </w:rPr>
              <w:t xml:space="preserve"> </w:t>
            </w:r>
            <w:r w:rsidR="002D4EBB" w:rsidRPr="00BD414E">
              <w:rPr>
                <w:rFonts w:ascii="Nyala" w:hAnsi="Nyala" w:cs="Nyala"/>
                <w:i/>
                <w:sz w:val="20"/>
                <w:szCs w:val="20"/>
                <w:highlight w:val="red"/>
              </w:rPr>
              <w:t>የተወሰደበት</w:t>
            </w:r>
            <w:r w:rsidR="002D4EBB" w:rsidRPr="00BD414E">
              <w:rPr>
                <w:rFonts w:ascii="Arial" w:hAnsi="Arial" w:cs="Arial"/>
                <w:i/>
                <w:sz w:val="20"/>
                <w:szCs w:val="20"/>
                <w:highlight w:val="red"/>
              </w:rPr>
              <w:t xml:space="preserve"> </w:t>
            </w:r>
            <w:r w:rsidR="002D4EBB" w:rsidRPr="00BD414E">
              <w:rPr>
                <w:rFonts w:ascii="Nyala" w:hAnsi="Nyala" w:cs="Nyala"/>
                <w:i/>
                <w:sz w:val="20"/>
                <w:szCs w:val="20"/>
                <w:highlight w:val="red"/>
              </w:rPr>
              <w:t>ዋነኛ</w:t>
            </w:r>
            <w:r w:rsidR="002D4EBB" w:rsidRPr="00BD414E">
              <w:rPr>
                <w:rFonts w:ascii="Arial" w:hAnsi="Arial" w:cs="Arial"/>
                <w:i/>
                <w:sz w:val="20"/>
                <w:szCs w:val="20"/>
                <w:highlight w:val="red"/>
              </w:rPr>
              <w:t xml:space="preserve"> </w:t>
            </w:r>
            <w:r w:rsidR="002D4EBB" w:rsidRPr="00BD414E">
              <w:rPr>
                <w:rFonts w:ascii="Nyala" w:hAnsi="Nyala" w:cs="Nyala"/>
                <w:i/>
                <w:sz w:val="20"/>
                <w:szCs w:val="20"/>
                <w:highlight w:val="red"/>
              </w:rPr>
              <w:t>አላማ</w:t>
            </w:r>
            <w:r w:rsidR="002D4EBB" w:rsidRPr="00BD414E">
              <w:rPr>
                <w:rFonts w:ascii="Arial" w:hAnsi="Arial" w:cs="Arial"/>
                <w:i/>
                <w:sz w:val="20"/>
                <w:szCs w:val="20"/>
                <w:highlight w:val="red"/>
              </w:rPr>
              <w:t xml:space="preserve"> </w:t>
            </w:r>
            <w:r w:rsidR="002D4EBB" w:rsidRPr="00BD414E">
              <w:rPr>
                <w:rFonts w:ascii="Nyala" w:hAnsi="Nyala" w:cs="Nyala"/>
                <w:i/>
                <w:sz w:val="20"/>
                <w:szCs w:val="20"/>
                <w:highlight w:val="red"/>
              </w:rPr>
              <w:t>ምን</w:t>
            </w:r>
            <w:r w:rsidR="002D4EBB" w:rsidRPr="00BD414E">
              <w:rPr>
                <w:rFonts w:ascii="Arial" w:hAnsi="Arial" w:cs="Arial"/>
                <w:i/>
                <w:sz w:val="20"/>
                <w:szCs w:val="20"/>
                <w:highlight w:val="red"/>
              </w:rPr>
              <w:t xml:space="preserve"> </w:t>
            </w:r>
            <w:r w:rsidR="002D4EBB" w:rsidRPr="00BD414E">
              <w:rPr>
                <w:rFonts w:ascii="Nyala" w:hAnsi="Nyala" w:cs="Nyala"/>
                <w:i/>
                <w:sz w:val="20"/>
                <w:szCs w:val="20"/>
                <w:highlight w:val="red"/>
              </w:rPr>
              <w:t>ነበር</w:t>
            </w:r>
            <w:r w:rsidR="002D4EBB" w:rsidRPr="00BD414E">
              <w:rPr>
                <w:rFonts w:ascii="Arial" w:hAnsi="Arial" w:cs="Arial"/>
                <w:sz w:val="20"/>
                <w:szCs w:val="20"/>
                <w:highlight w:val="red"/>
              </w:rPr>
              <w:t>?</w:t>
            </w:r>
          </w:p>
          <w:p w14:paraId="40411EF4" w14:textId="77777777" w:rsidR="002D4EBB" w:rsidRPr="00BD414E" w:rsidRDefault="002D4EBB" w:rsidP="002D4EBB">
            <w:pPr>
              <w:rPr>
                <w:rFonts w:ascii="Arial" w:hAnsi="Arial" w:cs="Arial"/>
                <w:sz w:val="20"/>
                <w:szCs w:val="20"/>
                <w:highlight w:val="red"/>
              </w:rPr>
            </w:pPr>
            <w:r w:rsidRPr="00BD414E">
              <w:rPr>
                <w:rFonts w:ascii="Arial" w:hAnsi="Arial" w:cs="Arial"/>
                <w:sz w:val="20"/>
                <w:szCs w:val="20"/>
                <w:highlight w:val="red"/>
              </w:rPr>
              <w:t xml:space="preserve">1 = Construction/ </w:t>
            </w:r>
            <w:r w:rsidRPr="00BD414E">
              <w:rPr>
                <w:rFonts w:ascii="Nyala" w:hAnsi="Nyala" w:cs="Nyala"/>
                <w:sz w:val="20"/>
                <w:szCs w:val="20"/>
                <w:highlight w:val="red"/>
              </w:rPr>
              <w:t>ግንባታ</w:t>
            </w:r>
          </w:p>
          <w:p w14:paraId="1D4D46BE" w14:textId="77777777" w:rsidR="002D4EBB" w:rsidRPr="00F67237" w:rsidRDefault="002D4EBB" w:rsidP="002D4EBB">
            <w:pPr>
              <w:rPr>
                <w:rFonts w:ascii="Arial" w:hAnsi="Arial" w:cs="Arial"/>
                <w:sz w:val="20"/>
                <w:szCs w:val="20"/>
              </w:rPr>
            </w:pPr>
            <w:r w:rsidRPr="00BD414E">
              <w:rPr>
                <w:rFonts w:ascii="Arial" w:hAnsi="Arial" w:cs="Arial"/>
                <w:sz w:val="20"/>
                <w:szCs w:val="20"/>
                <w:highlight w:val="red"/>
              </w:rPr>
              <w:t xml:space="preserve">2 = Rent/ </w:t>
            </w:r>
            <w:r w:rsidRPr="00BD414E">
              <w:rPr>
                <w:rFonts w:ascii="Nyala" w:hAnsi="Nyala" w:cs="Nyala"/>
                <w:sz w:val="20"/>
                <w:szCs w:val="20"/>
                <w:highlight w:val="red"/>
              </w:rPr>
              <w:t>ኪራይ</w:t>
            </w:r>
          </w:p>
          <w:p w14:paraId="56AA275E" w14:textId="389FA12B" w:rsidR="00C64A60" w:rsidRPr="00F67237" w:rsidRDefault="002D4EBB" w:rsidP="002D4EBB">
            <w:pPr>
              <w:rPr>
                <w:rFonts w:ascii="Arial" w:hAnsi="Arial" w:cs="Arial"/>
                <w:sz w:val="20"/>
                <w:szCs w:val="20"/>
              </w:rPr>
            </w:pPr>
            <w:r w:rsidRPr="00F67237">
              <w:rPr>
                <w:rFonts w:ascii="Arial" w:hAnsi="Arial" w:cs="Arial"/>
                <w:sz w:val="20"/>
                <w:szCs w:val="20"/>
              </w:rPr>
              <w:lastRenderedPageBreak/>
              <w:t xml:space="preserve">3 = Purchase of inputs/ raw materials/ </w:t>
            </w:r>
            <w:r w:rsidRPr="00F67237">
              <w:rPr>
                <w:rFonts w:ascii="Nyala" w:hAnsi="Nyala" w:cs="Nyala"/>
                <w:sz w:val="20"/>
                <w:szCs w:val="20"/>
              </w:rPr>
              <w:t>የጥሬቃ</w:t>
            </w:r>
            <w:r w:rsidRPr="00F67237">
              <w:rPr>
                <w:rFonts w:ascii="Arial" w:hAnsi="Arial" w:cs="Arial"/>
                <w:sz w:val="20"/>
                <w:szCs w:val="20"/>
              </w:rPr>
              <w:t xml:space="preserve">/ </w:t>
            </w:r>
            <w:r w:rsidRPr="00F67237">
              <w:rPr>
                <w:rFonts w:ascii="Nyala" w:hAnsi="Nyala" w:cs="Nyala"/>
                <w:sz w:val="20"/>
                <w:szCs w:val="20"/>
              </w:rPr>
              <w:t>የግብአት</w:t>
            </w:r>
            <w:r w:rsidRPr="00F67237">
              <w:rPr>
                <w:rFonts w:ascii="Arial" w:hAnsi="Arial" w:cs="Arial"/>
                <w:sz w:val="20"/>
                <w:szCs w:val="20"/>
              </w:rPr>
              <w:t xml:space="preserve"> </w:t>
            </w:r>
            <w:r w:rsidRPr="00F67237">
              <w:rPr>
                <w:rFonts w:ascii="Nyala" w:hAnsi="Nyala" w:cs="Nyala"/>
                <w:sz w:val="20"/>
                <w:szCs w:val="20"/>
              </w:rPr>
              <w:t>ግዢ</w:t>
            </w:r>
          </w:p>
          <w:p w14:paraId="58B536C9" w14:textId="2B230A7B" w:rsidR="00C64A60" w:rsidRPr="00F67237" w:rsidRDefault="001268E5" w:rsidP="00214378">
            <w:pPr>
              <w:rPr>
                <w:rFonts w:ascii="Arial" w:hAnsi="Arial" w:cs="Arial"/>
                <w:sz w:val="20"/>
                <w:szCs w:val="20"/>
              </w:rPr>
            </w:pPr>
            <w:r w:rsidRPr="00F67237">
              <w:rPr>
                <w:rFonts w:ascii="Arial" w:hAnsi="Arial" w:cs="Arial"/>
                <w:sz w:val="20"/>
                <w:szCs w:val="20"/>
              </w:rPr>
              <w:t>4 = License or permit fees</w:t>
            </w:r>
          </w:p>
          <w:p w14:paraId="027A6607" w14:textId="77777777" w:rsidR="001268E5" w:rsidRPr="00F67237" w:rsidRDefault="001268E5" w:rsidP="001268E5">
            <w:pPr>
              <w:rPr>
                <w:rFonts w:ascii="Arial" w:hAnsi="Arial" w:cs="Arial"/>
                <w:sz w:val="20"/>
                <w:szCs w:val="20"/>
              </w:rPr>
            </w:pPr>
            <w:r w:rsidRPr="00F67237">
              <w:rPr>
                <w:rFonts w:ascii="Arial" w:hAnsi="Arial" w:cs="Arial"/>
                <w:sz w:val="20"/>
                <w:szCs w:val="20"/>
              </w:rPr>
              <w:t xml:space="preserve">5 = Purchase of marketing materials or </w:t>
            </w:r>
          </w:p>
          <w:p w14:paraId="2CA8BF09" w14:textId="4B35BDD2" w:rsidR="001268E5" w:rsidRPr="00F67237" w:rsidRDefault="001268E5" w:rsidP="001268E5">
            <w:pPr>
              <w:rPr>
                <w:rFonts w:ascii="Arial" w:hAnsi="Arial" w:cs="Arial"/>
                <w:sz w:val="20"/>
                <w:szCs w:val="20"/>
              </w:rPr>
            </w:pPr>
            <w:r w:rsidRPr="00F67237">
              <w:rPr>
                <w:rFonts w:ascii="Arial" w:hAnsi="Arial" w:cs="Arial"/>
                <w:sz w:val="20"/>
                <w:szCs w:val="20"/>
              </w:rPr>
              <w:t xml:space="preserve">      Services/ </w:t>
            </w:r>
            <w:r w:rsidRPr="00F67237">
              <w:rPr>
                <w:rFonts w:ascii="Nyala" w:hAnsi="Nyala" w:cs="Nyala"/>
                <w:sz w:val="20"/>
                <w:szCs w:val="20"/>
              </w:rPr>
              <w:t>የማስተዋወቂያ</w:t>
            </w:r>
            <w:r w:rsidRPr="00F67237">
              <w:rPr>
                <w:rFonts w:ascii="Arial" w:hAnsi="Arial" w:cs="Arial"/>
                <w:sz w:val="20"/>
                <w:szCs w:val="20"/>
              </w:rPr>
              <w:t xml:space="preserve"> </w:t>
            </w:r>
            <w:r w:rsidRPr="00F67237">
              <w:rPr>
                <w:rFonts w:ascii="Nyala" w:hAnsi="Nyala" w:cs="Nyala"/>
                <w:sz w:val="20"/>
                <w:szCs w:val="20"/>
              </w:rPr>
              <w:t>እቃዎችና</w:t>
            </w:r>
            <w:r w:rsidRPr="00F67237">
              <w:rPr>
                <w:rFonts w:ascii="Arial" w:hAnsi="Arial" w:cs="Arial"/>
                <w:sz w:val="20"/>
                <w:szCs w:val="20"/>
              </w:rPr>
              <w:t xml:space="preserve"> </w:t>
            </w:r>
            <w:r w:rsidRPr="00F67237">
              <w:rPr>
                <w:rFonts w:ascii="Nyala" w:hAnsi="Nyala" w:cs="Nyala"/>
                <w:sz w:val="20"/>
                <w:szCs w:val="20"/>
              </w:rPr>
              <w:t>አገልግሎቶች</w:t>
            </w:r>
            <w:r w:rsidRPr="00F67237">
              <w:rPr>
                <w:rFonts w:ascii="Arial" w:hAnsi="Arial" w:cs="Arial"/>
                <w:sz w:val="20"/>
                <w:szCs w:val="20"/>
              </w:rPr>
              <w:t xml:space="preserve"> </w:t>
            </w:r>
            <w:r w:rsidRPr="00F67237">
              <w:rPr>
                <w:rFonts w:ascii="Nyala" w:hAnsi="Nyala" w:cs="Nyala"/>
                <w:sz w:val="20"/>
                <w:szCs w:val="20"/>
              </w:rPr>
              <w:t>ግዢ</w:t>
            </w:r>
          </w:p>
          <w:p w14:paraId="70EBA5C4" w14:textId="4D48684F" w:rsidR="00C64A60" w:rsidRPr="00F67237" w:rsidRDefault="009963F4" w:rsidP="001268E5">
            <w:pPr>
              <w:rPr>
                <w:rFonts w:ascii="Arial" w:hAnsi="Arial" w:cs="Arial"/>
                <w:sz w:val="20"/>
                <w:szCs w:val="20"/>
              </w:rPr>
            </w:pPr>
            <w:ins w:id="175" w:author="toshiba" w:date="2016-11-19T15:35:00Z">
              <w:r>
                <w:rPr>
                  <w:rFonts w:ascii="Arial" w:hAnsi="Arial" w:cs="Arial"/>
                  <w:sz w:val="20"/>
                  <w:szCs w:val="20"/>
                </w:rPr>
                <w:t>s</w:t>
              </w:r>
            </w:ins>
          </w:p>
        </w:tc>
        <w:tc>
          <w:tcPr>
            <w:tcW w:w="4387" w:type="dxa"/>
            <w:gridSpan w:val="3"/>
            <w:tcBorders>
              <w:left w:val="nil"/>
              <w:bottom w:val="single" w:sz="4" w:space="0" w:color="auto"/>
            </w:tcBorders>
          </w:tcPr>
          <w:p w14:paraId="7BF973FF" w14:textId="2086039B" w:rsidR="00C64A60" w:rsidRPr="00F67237" w:rsidRDefault="00C64A60" w:rsidP="00214378">
            <w:pPr>
              <w:rPr>
                <w:rFonts w:ascii="Arial" w:hAnsi="Arial" w:cs="Arial"/>
                <w:sz w:val="20"/>
                <w:szCs w:val="20"/>
              </w:rPr>
            </w:pPr>
          </w:p>
          <w:p w14:paraId="7B0CD142" w14:textId="77777777" w:rsidR="001268E5" w:rsidRPr="00F67237" w:rsidRDefault="001268E5" w:rsidP="001268E5">
            <w:pPr>
              <w:rPr>
                <w:rFonts w:ascii="Arial" w:hAnsi="Arial" w:cs="Arial"/>
                <w:sz w:val="20"/>
                <w:szCs w:val="20"/>
              </w:rPr>
            </w:pPr>
            <w:r w:rsidRPr="00F67237">
              <w:rPr>
                <w:rFonts w:ascii="Arial" w:hAnsi="Arial" w:cs="Arial"/>
                <w:sz w:val="20"/>
                <w:szCs w:val="20"/>
              </w:rPr>
              <w:t xml:space="preserve">6 = Pay off past business debt/ </w:t>
            </w:r>
            <w:r w:rsidRPr="00F67237">
              <w:rPr>
                <w:rFonts w:ascii="Nyala" w:hAnsi="Nyala" w:cs="Nyala"/>
                <w:sz w:val="20"/>
                <w:szCs w:val="20"/>
              </w:rPr>
              <w:t>የንግድ</w:t>
            </w:r>
            <w:r w:rsidRPr="00F67237">
              <w:rPr>
                <w:rFonts w:ascii="Arial" w:hAnsi="Arial" w:cs="Arial"/>
                <w:sz w:val="20"/>
                <w:szCs w:val="20"/>
              </w:rPr>
              <w:t xml:space="preserve"> </w:t>
            </w:r>
            <w:r w:rsidRPr="00F67237">
              <w:rPr>
                <w:rFonts w:ascii="Nyala" w:hAnsi="Nyala" w:cs="Nyala"/>
                <w:sz w:val="20"/>
                <w:szCs w:val="20"/>
              </w:rPr>
              <w:t>ስራውን</w:t>
            </w:r>
            <w:r w:rsidRPr="00F67237">
              <w:rPr>
                <w:rFonts w:ascii="Arial" w:hAnsi="Arial" w:cs="Arial"/>
                <w:sz w:val="20"/>
                <w:szCs w:val="20"/>
              </w:rPr>
              <w:t xml:space="preserve"> </w:t>
            </w:r>
            <w:r w:rsidRPr="00F67237">
              <w:rPr>
                <w:rFonts w:ascii="Nyala" w:hAnsi="Nyala" w:cs="Nyala"/>
                <w:sz w:val="20"/>
                <w:szCs w:val="20"/>
              </w:rPr>
              <w:t>ብድር</w:t>
            </w:r>
            <w:r w:rsidRPr="00F67237">
              <w:rPr>
                <w:rFonts w:ascii="Arial" w:hAnsi="Arial" w:cs="Arial"/>
                <w:sz w:val="20"/>
                <w:szCs w:val="20"/>
              </w:rPr>
              <w:t xml:space="preserve"> </w:t>
            </w:r>
            <w:r w:rsidRPr="00F67237">
              <w:rPr>
                <w:rFonts w:ascii="Nyala" w:hAnsi="Nyala" w:cs="Nyala"/>
                <w:sz w:val="20"/>
                <w:szCs w:val="20"/>
              </w:rPr>
              <w:t>ለመክፈል</w:t>
            </w:r>
          </w:p>
          <w:p w14:paraId="35C4D6A6" w14:textId="77777777" w:rsidR="001268E5" w:rsidRPr="00F67237" w:rsidRDefault="001268E5" w:rsidP="001268E5">
            <w:pPr>
              <w:rPr>
                <w:rFonts w:ascii="Arial" w:hAnsi="Arial" w:cs="Arial"/>
                <w:sz w:val="20"/>
                <w:szCs w:val="20"/>
              </w:rPr>
            </w:pPr>
            <w:r w:rsidRPr="00F67237">
              <w:rPr>
                <w:rFonts w:ascii="Arial" w:hAnsi="Arial" w:cs="Arial"/>
                <w:sz w:val="20"/>
                <w:szCs w:val="20"/>
              </w:rPr>
              <w:t xml:space="preserve">7 = Purchase of equipment/ </w:t>
            </w:r>
            <w:r w:rsidRPr="00F67237">
              <w:rPr>
                <w:rFonts w:ascii="Nyala" w:hAnsi="Nyala" w:cs="Nyala"/>
                <w:sz w:val="20"/>
                <w:szCs w:val="20"/>
              </w:rPr>
              <w:t>እቃዎችን</w:t>
            </w:r>
            <w:r w:rsidRPr="00F67237">
              <w:rPr>
                <w:rFonts w:ascii="Arial" w:hAnsi="Arial" w:cs="Arial"/>
                <w:sz w:val="20"/>
                <w:szCs w:val="20"/>
              </w:rPr>
              <w:t xml:space="preserve"> </w:t>
            </w:r>
            <w:r w:rsidRPr="00F67237">
              <w:rPr>
                <w:rFonts w:ascii="Nyala" w:hAnsi="Nyala" w:cs="Nyala"/>
                <w:sz w:val="20"/>
                <w:szCs w:val="20"/>
              </w:rPr>
              <w:t>ለመግዛት</w:t>
            </w:r>
          </w:p>
          <w:p w14:paraId="5B6B79F1" w14:textId="77777777" w:rsidR="001268E5" w:rsidRPr="00F67237" w:rsidRDefault="001268E5" w:rsidP="001268E5">
            <w:pPr>
              <w:rPr>
                <w:rFonts w:ascii="Arial" w:hAnsi="Arial" w:cs="Arial"/>
                <w:sz w:val="20"/>
                <w:szCs w:val="20"/>
              </w:rPr>
            </w:pPr>
            <w:r w:rsidRPr="00F67237">
              <w:rPr>
                <w:rFonts w:ascii="Arial" w:hAnsi="Arial" w:cs="Arial"/>
                <w:sz w:val="20"/>
                <w:szCs w:val="20"/>
              </w:rPr>
              <w:t xml:space="preserve">8 = Pay employees/ </w:t>
            </w:r>
            <w:r w:rsidRPr="00F67237">
              <w:rPr>
                <w:rFonts w:ascii="Nyala" w:hAnsi="Nyala" w:cs="Nyala"/>
                <w:sz w:val="20"/>
                <w:szCs w:val="20"/>
              </w:rPr>
              <w:t>ለሰራተኞች</w:t>
            </w:r>
            <w:r w:rsidRPr="00F67237">
              <w:rPr>
                <w:rFonts w:ascii="Arial" w:hAnsi="Arial" w:cs="Arial"/>
                <w:sz w:val="20"/>
                <w:szCs w:val="20"/>
              </w:rPr>
              <w:t xml:space="preserve"> </w:t>
            </w:r>
            <w:r w:rsidRPr="00F67237">
              <w:rPr>
                <w:rFonts w:ascii="Nyala" w:hAnsi="Nyala" w:cs="Nyala"/>
                <w:sz w:val="20"/>
                <w:szCs w:val="20"/>
              </w:rPr>
              <w:t>ክፍያ</w:t>
            </w:r>
            <w:r w:rsidRPr="00F67237">
              <w:rPr>
                <w:rFonts w:ascii="Arial" w:hAnsi="Arial" w:cs="Arial"/>
                <w:sz w:val="20"/>
                <w:szCs w:val="20"/>
              </w:rPr>
              <w:t xml:space="preserve"> </w:t>
            </w:r>
          </w:p>
          <w:p w14:paraId="4531F202" w14:textId="77777777" w:rsidR="001268E5" w:rsidRPr="00F67237" w:rsidRDefault="001268E5" w:rsidP="001268E5">
            <w:pPr>
              <w:rPr>
                <w:rFonts w:ascii="Arial" w:hAnsi="Arial" w:cs="Arial"/>
                <w:sz w:val="20"/>
                <w:szCs w:val="20"/>
              </w:rPr>
            </w:pPr>
            <w:r w:rsidRPr="00F67237">
              <w:rPr>
                <w:rFonts w:ascii="Arial" w:hAnsi="Arial" w:cs="Arial"/>
                <w:sz w:val="20"/>
                <w:szCs w:val="20"/>
              </w:rPr>
              <w:t xml:space="preserve">9 = Buy property/ land/ </w:t>
            </w:r>
            <w:r w:rsidRPr="00F67237">
              <w:rPr>
                <w:rFonts w:ascii="Nyala" w:hAnsi="Nyala" w:cs="Nyala"/>
                <w:sz w:val="20"/>
                <w:szCs w:val="20"/>
              </w:rPr>
              <w:t>ለቤት</w:t>
            </w:r>
            <w:r w:rsidRPr="00F67237">
              <w:rPr>
                <w:rFonts w:ascii="Arial" w:hAnsi="Arial" w:cs="Arial"/>
                <w:sz w:val="20"/>
                <w:szCs w:val="20"/>
              </w:rPr>
              <w:t xml:space="preserve">/ </w:t>
            </w:r>
            <w:r w:rsidRPr="00F67237">
              <w:rPr>
                <w:rFonts w:ascii="Nyala" w:hAnsi="Nyala" w:cs="Nyala"/>
                <w:sz w:val="20"/>
                <w:szCs w:val="20"/>
              </w:rPr>
              <w:t>ቦታ</w:t>
            </w:r>
            <w:r w:rsidRPr="00F67237">
              <w:rPr>
                <w:rFonts w:ascii="Arial" w:hAnsi="Arial" w:cs="Arial"/>
                <w:sz w:val="20"/>
                <w:szCs w:val="20"/>
              </w:rPr>
              <w:t xml:space="preserve"> </w:t>
            </w:r>
            <w:r w:rsidRPr="00F67237">
              <w:rPr>
                <w:rFonts w:ascii="Nyala" w:hAnsi="Nyala" w:cs="Nyala"/>
                <w:sz w:val="20"/>
                <w:szCs w:val="20"/>
              </w:rPr>
              <w:t>ግዢ</w:t>
            </w:r>
          </w:p>
          <w:p w14:paraId="281E204D" w14:textId="77777777" w:rsidR="001268E5" w:rsidRPr="00F67237" w:rsidRDefault="001268E5" w:rsidP="001268E5">
            <w:pPr>
              <w:rPr>
                <w:rFonts w:ascii="Arial" w:hAnsi="Arial" w:cs="Arial"/>
                <w:sz w:val="20"/>
                <w:szCs w:val="20"/>
              </w:rPr>
            </w:pPr>
            <w:r w:rsidRPr="00F67237">
              <w:rPr>
                <w:rFonts w:ascii="Arial" w:hAnsi="Arial" w:cs="Arial"/>
                <w:sz w:val="20"/>
                <w:szCs w:val="20"/>
              </w:rPr>
              <w:t xml:space="preserve">10 = Personal expenses/ </w:t>
            </w:r>
            <w:r w:rsidRPr="00F67237">
              <w:rPr>
                <w:rFonts w:ascii="Nyala" w:hAnsi="Nyala" w:cs="Nyala"/>
                <w:sz w:val="20"/>
                <w:szCs w:val="20"/>
              </w:rPr>
              <w:t>ለግል</w:t>
            </w:r>
            <w:r w:rsidRPr="00F67237">
              <w:rPr>
                <w:rFonts w:ascii="Arial" w:hAnsi="Arial" w:cs="Arial"/>
                <w:sz w:val="20"/>
                <w:szCs w:val="20"/>
              </w:rPr>
              <w:t xml:space="preserve"> </w:t>
            </w:r>
            <w:r w:rsidRPr="00F67237">
              <w:rPr>
                <w:rFonts w:ascii="Nyala" w:hAnsi="Nyala" w:cs="Nyala"/>
                <w:sz w:val="20"/>
                <w:szCs w:val="20"/>
              </w:rPr>
              <w:t>ወጪዎች</w:t>
            </w:r>
          </w:p>
          <w:p w14:paraId="722E02BA" w14:textId="26CA0131" w:rsidR="00C64A60" w:rsidRPr="00F67237" w:rsidRDefault="001268E5" w:rsidP="001268E5">
            <w:pPr>
              <w:rPr>
                <w:rFonts w:ascii="Arial" w:hAnsi="Arial" w:cs="Arial"/>
                <w:sz w:val="20"/>
                <w:szCs w:val="20"/>
              </w:rPr>
            </w:pPr>
            <w:r w:rsidRPr="00F67237">
              <w:rPr>
                <w:rFonts w:ascii="Arial" w:hAnsi="Arial" w:cs="Arial"/>
                <w:sz w:val="20"/>
                <w:szCs w:val="20"/>
              </w:rPr>
              <w:t xml:space="preserve">11 = Other/ </w:t>
            </w:r>
            <w:r w:rsidRPr="00F67237">
              <w:rPr>
                <w:rFonts w:ascii="Nyala" w:hAnsi="Nyala" w:cs="Nyala"/>
                <w:sz w:val="20"/>
                <w:szCs w:val="20"/>
              </w:rPr>
              <w:t>ሌላ</w:t>
            </w:r>
            <w:r w:rsidRPr="00F67237">
              <w:rPr>
                <w:rFonts w:ascii="Arial" w:hAnsi="Arial" w:cs="Arial"/>
                <w:sz w:val="20"/>
                <w:szCs w:val="20"/>
              </w:rPr>
              <w:t xml:space="preserve">: </w:t>
            </w:r>
            <w:r w:rsidRPr="00F67237">
              <w:rPr>
                <w:rFonts w:ascii="Arial" w:hAnsi="Arial" w:cs="Arial"/>
                <w:b/>
                <w:i/>
                <w:sz w:val="20"/>
                <w:szCs w:val="20"/>
              </w:rPr>
              <w:t xml:space="preserve">(please specify/ </w:t>
            </w:r>
            <w:r w:rsidRPr="00F67237">
              <w:rPr>
                <w:rFonts w:ascii="Nyala" w:hAnsi="Nyala" w:cs="Nyala"/>
                <w:b/>
                <w:i/>
                <w:sz w:val="20"/>
                <w:szCs w:val="20"/>
              </w:rPr>
              <w:t>እባክዎን</w:t>
            </w:r>
            <w:r w:rsidRPr="00F67237">
              <w:rPr>
                <w:rFonts w:ascii="Arial" w:hAnsi="Arial" w:cs="Arial"/>
                <w:b/>
                <w:i/>
                <w:sz w:val="20"/>
                <w:szCs w:val="20"/>
              </w:rPr>
              <w:t xml:space="preserve"> </w:t>
            </w:r>
            <w:r w:rsidRPr="00F67237">
              <w:rPr>
                <w:rFonts w:ascii="Nyala" w:hAnsi="Nyala" w:cs="Nyala"/>
                <w:b/>
                <w:i/>
                <w:sz w:val="20"/>
                <w:szCs w:val="20"/>
              </w:rPr>
              <w:t>ይግለፁ</w:t>
            </w:r>
            <w:r w:rsidRPr="00F67237">
              <w:rPr>
                <w:rFonts w:ascii="Arial" w:hAnsi="Arial" w:cs="Arial"/>
                <w:b/>
                <w:i/>
                <w:sz w:val="20"/>
                <w:szCs w:val="20"/>
              </w:rPr>
              <w:t>)</w:t>
            </w:r>
            <w:r w:rsidRPr="00F67237">
              <w:rPr>
                <w:rFonts w:ascii="Arial" w:hAnsi="Arial" w:cs="Arial"/>
                <w:sz w:val="20"/>
                <w:szCs w:val="20"/>
              </w:rPr>
              <w:t xml:space="preserve"> _____________</w:t>
            </w:r>
          </w:p>
        </w:tc>
      </w:tr>
      <w:tr w:rsidR="00C64A60" w:rsidRPr="00F67237" w14:paraId="7AE4CE3A" w14:textId="77777777" w:rsidTr="00F901D6">
        <w:tblPrEx>
          <w:tblCellMar>
            <w:top w:w="108" w:type="dxa"/>
            <w:bottom w:w="108" w:type="dxa"/>
          </w:tblCellMar>
        </w:tblPrEx>
        <w:trPr>
          <w:trHeight w:val="333"/>
        </w:trPr>
        <w:tc>
          <w:tcPr>
            <w:tcW w:w="895" w:type="dxa"/>
            <w:gridSpan w:val="2"/>
          </w:tcPr>
          <w:p w14:paraId="6938D828" w14:textId="0EDEB163" w:rsidR="00C64A60" w:rsidRPr="00F67237" w:rsidRDefault="00C64A60" w:rsidP="00214378">
            <w:pPr>
              <w:rPr>
                <w:rFonts w:ascii="Arial" w:hAnsi="Arial" w:cs="Arial"/>
                <w:sz w:val="20"/>
                <w:szCs w:val="20"/>
              </w:rPr>
            </w:pPr>
            <w:r w:rsidRPr="00F67237">
              <w:rPr>
                <w:rFonts w:ascii="Arial" w:hAnsi="Arial" w:cs="Arial"/>
                <w:sz w:val="20"/>
                <w:szCs w:val="20"/>
              </w:rPr>
              <w:t>9</w:t>
            </w:r>
          </w:p>
        </w:tc>
        <w:tc>
          <w:tcPr>
            <w:tcW w:w="8393" w:type="dxa"/>
            <w:gridSpan w:val="4"/>
          </w:tcPr>
          <w:p w14:paraId="4BF7600E" w14:textId="17791ACB" w:rsidR="00C64A60" w:rsidRPr="00FE5CAD" w:rsidRDefault="00C64A60" w:rsidP="00FE5CAD">
            <w:pPr>
              <w:tabs>
                <w:tab w:val="left" w:pos="1972"/>
              </w:tabs>
              <w:rPr>
                <w:rFonts w:ascii="Nyala" w:hAnsi="Nyala"/>
                <w:sz w:val="16"/>
                <w:szCs w:val="16"/>
              </w:rPr>
            </w:pPr>
            <w:r w:rsidRPr="00F2156F">
              <w:rPr>
                <w:rFonts w:ascii="Arial" w:hAnsi="Arial" w:cs="Arial"/>
                <w:color w:val="000000" w:themeColor="text1"/>
                <w:sz w:val="20"/>
                <w:szCs w:val="20"/>
              </w:rPr>
              <w:t>What was the collateral offered/required for the WEDP loan</w:t>
            </w:r>
            <w:r w:rsidR="00C568FD">
              <w:rPr>
                <w:rFonts w:ascii="Arial" w:hAnsi="Arial" w:cs="Arial"/>
                <w:color w:val="000000" w:themeColor="text1"/>
                <w:sz w:val="20"/>
                <w:szCs w:val="20"/>
              </w:rPr>
              <w:t xml:space="preserve"> (if multiple collateral was required mention the two most important ones)</w:t>
            </w:r>
            <w:r w:rsidRPr="00F2156F">
              <w:rPr>
                <w:rFonts w:ascii="Arial" w:hAnsi="Arial" w:cs="Arial"/>
                <w:color w:val="000000" w:themeColor="text1"/>
                <w:sz w:val="20"/>
                <w:szCs w:val="20"/>
              </w:rPr>
              <w:t>?</w:t>
            </w:r>
            <w:r w:rsidR="00C570D6" w:rsidRPr="00F2156F">
              <w:rPr>
                <w:rFonts w:ascii="Arial" w:hAnsi="Arial" w:cs="Arial"/>
                <w:color w:val="000000" w:themeColor="text1"/>
                <w:sz w:val="20"/>
                <w:szCs w:val="20"/>
              </w:rPr>
              <w:t xml:space="preserve"> </w:t>
            </w:r>
            <w:r w:rsidR="00C570D6" w:rsidRPr="00FE5CAD">
              <w:rPr>
                <w:rFonts w:ascii="Nyala" w:hAnsi="Nyala" w:cs="Nyala"/>
                <w:color w:val="000000" w:themeColor="text1"/>
                <w:sz w:val="20"/>
                <w:szCs w:val="20"/>
                <w:highlight w:val="yellow"/>
              </w:rPr>
              <w:t>የዌዴኘ</w:t>
            </w:r>
            <w:r w:rsidR="00C570D6" w:rsidRPr="00FE5CAD">
              <w:rPr>
                <w:rFonts w:ascii="Arial" w:hAnsi="Arial" w:cs="Arial"/>
                <w:color w:val="000000" w:themeColor="text1"/>
                <w:sz w:val="20"/>
                <w:szCs w:val="20"/>
                <w:highlight w:val="yellow"/>
              </w:rPr>
              <w:t xml:space="preserve"> </w:t>
            </w:r>
            <w:r w:rsidR="00C570D6" w:rsidRPr="00FE5CAD">
              <w:rPr>
                <w:rFonts w:ascii="Nyala" w:hAnsi="Nyala" w:cs="Nyala"/>
                <w:color w:val="000000" w:themeColor="text1"/>
                <w:sz w:val="20"/>
                <w:szCs w:val="20"/>
                <w:highlight w:val="yellow"/>
              </w:rPr>
              <w:t>ብድር</w:t>
            </w:r>
            <w:r w:rsidR="00C570D6" w:rsidRPr="00FE5CAD">
              <w:rPr>
                <w:rFonts w:ascii="Arial" w:hAnsi="Arial" w:cs="Arial"/>
                <w:color w:val="000000" w:themeColor="text1"/>
                <w:sz w:val="20"/>
                <w:szCs w:val="20"/>
                <w:highlight w:val="yellow"/>
              </w:rPr>
              <w:t xml:space="preserve"> </w:t>
            </w:r>
            <w:r w:rsidR="00C570D6" w:rsidRPr="00FE5CAD">
              <w:rPr>
                <w:rFonts w:ascii="Nyala" w:hAnsi="Nyala" w:cs="Nyala"/>
                <w:color w:val="000000" w:themeColor="text1"/>
                <w:sz w:val="20"/>
                <w:szCs w:val="20"/>
                <w:highlight w:val="yellow"/>
              </w:rPr>
              <w:t>ለማግኘት</w:t>
            </w:r>
            <w:r w:rsidR="00C570D6" w:rsidRPr="00FE5CAD">
              <w:rPr>
                <w:rFonts w:ascii="Arial" w:hAnsi="Arial" w:cs="Arial"/>
                <w:color w:val="000000" w:themeColor="text1"/>
                <w:sz w:val="20"/>
                <w:szCs w:val="20"/>
                <w:highlight w:val="yellow"/>
              </w:rPr>
              <w:t xml:space="preserve"> </w:t>
            </w:r>
            <w:r w:rsidR="00C570D6" w:rsidRPr="00FE5CAD">
              <w:rPr>
                <w:rFonts w:ascii="Nyala" w:hAnsi="Nyala" w:cs="Nyala"/>
                <w:color w:val="000000" w:themeColor="text1"/>
                <w:sz w:val="20"/>
                <w:szCs w:val="20"/>
                <w:highlight w:val="yellow"/>
              </w:rPr>
              <w:t>የተጠየቀው</w:t>
            </w:r>
            <w:r w:rsidR="00C570D6" w:rsidRPr="00FE5CAD">
              <w:rPr>
                <w:rFonts w:ascii="Arial" w:hAnsi="Arial" w:cs="Arial"/>
                <w:color w:val="000000" w:themeColor="text1"/>
                <w:sz w:val="20"/>
                <w:szCs w:val="20"/>
                <w:highlight w:val="yellow"/>
              </w:rPr>
              <w:t xml:space="preserve"> </w:t>
            </w:r>
            <w:r w:rsidR="00C570D6" w:rsidRPr="00FE5CAD">
              <w:rPr>
                <w:rFonts w:ascii="Nyala" w:hAnsi="Nyala" w:cs="Nyala"/>
                <w:color w:val="000000" w:themeColor="text1"/>
                <w:sz w:val="20"/>
                <w:szCs w:val="20"/>
                <w:highlight w:val="yellow"/>
              </w:rPr>
              <w:t>ማስያዥያ</w:t>
            </w:r>
            <w:r w:rsidR="00C570D6" w:rsidRPr="00FE5CAD">
              <w:rPr>
                <w:rFonts w:ascii="Arial" w:hAnsi="Arial" w:cs="Arial"/>
                <w:color w:val="000000" w:themeColor="text1"/>
                <w:sz w:val="20"/>
                <w:szCs w:val="20"/>
                <w:highlight w:val="yellow"/>
              </w:rPr>
              <w:t xml:space="preserve"> </w:t>
            </w:r>
            <w:r w:rsidR="00C570D6" w:rsidRPr="00FE5CAD">
              <w:rPr>
                <w:rFonts w:ascii="Nyala" w:hAnsi="Nyala" w:cs="Nyala"/>
                <w:color w:val="000000" w:themeColor="text1"/>
                <w:sz w:val="20"/>
                <w:szCs w:val="20"/>
                <w:highlight w:val="yellow"/>
              </w:rPr>
              <w:t>ምን</w:t>
            </w:r>
            <w:r w:rsidR="00C570D6" w:rsidRPr="00FE5CAD">
              <w:rPr>
                <w:rFonts w:ascii="Arial" w:hAnsi="Arial" w:cs="Arial"/>
                <w:color w:val="000000" w:themeColor="text1"/>
                <w:sz w:val="20"/>
                <w:szCs w:val="20"/>
                <w:highlight w:val="yellow"/>
              </w:rPr>
              <w:t xml:space="preserve"> </w:t>
            </w:r>
            <w:r w:rsidR="00C570D6" w:rsidRPr="00FE5CAD">
              <w:rPr>
                <w:rFonts w:ascii="Nyala" w:hAnsi="Nyala" w:cs="Nyala"/>
                <w:color w:val="000000" w:themeColor="text1"/>
                <w:sz w:val="20"/>
                <w:szCs w:val="20"/>
                <w:highlight w:val="yellow"/>
              </w:rPr>
              <w:t>ነበር</w:t>
            </w:r>
            <w:ins w:id="176" w:author="toshiba" w:date="2016-11-15T20:27:00Z">
              <w:r w:rsidR="00FE5CAD">
                <w:rPr>
                  <w:rFonts w:ascii="Nyala" w:hAnsi="Nyala" w:cs="Nyala"/>
                  <w:color w:val="000000" w:themeColor="text1"/>
                  <w:sz w:val="20"/>
                  <w:szCs w:val="20"/>
                  <w:highlight w:val="yellow"/>
                </w:rPr>
                <w:t xml:space="preserve"> </w:t>
              </w:r>
              <w:r w:rsidR="00FE5CAD" w:rsidRPr="008548CA">
                <w:rPr>
                  <w:rFonts w:ascii="Nyala" w:hAnsi="Nyala" w:cs="Nyala"/>
                  <w:color w:val="000000" w:themeColor="text1"/>
                  <w:sz w:val="20"/>
                  <w:szCs w:val="20"/>
                  <w:highlight w:val="yellow"/>
                </w:rPr>
                <w:t>(</w:t>
              </w:r>
              <w:r w:rsidR="00FE5CAD" w:rsidRPr="008548CA">
                <w:rPr>
                  <w:rFonts w:ascii="Nyala" w:hAnsi="Nyala"/>
                  <w:sz w:val="16"/>
                  <w:szCs w:val="16"/>
                  <w:highlight w:val="yellow"/>
                </w:rPr>
                <w:t>ከአንድ በላ</w:t>
              </w:r>
              <w:r w:rsidR="0032435F">
                <w:rPr>
                  <w:rFonts w:ascii="Nyala" w:hAnsi="Nyala"/>
                  <w:sz w:val="16"/>
                  <w:szCs w:val="16"/>
                  <w:highlight w:val="yellow"/>
                </w:rPr>
                <w:t xml:space="preserve">ይ መልስ ከጠቀሱ ዋነኛ የሆኑትን ሁለቱን </w:t>
              </w:r>
            </w:ins>
            <w:ins w:id="177" w:author="toshiba" w:date="2016-11-15T20:28:00Z">
              <w:r w:rsidR="00FE5CAD" w:rsidRPr="008548CA">
                <w:rPr>
                  <w:rFonts w:ascii="Nyala" w:hAnsi="Nyala"/>
                  <w:sz w:val="16"/>
                  <w:szCs w:val="16"/>
                  <w:highlight w:val="yellow"/>
                </w:rPr>
                <w:t>ውሰ</w:t>
              </w:r>
            </w:ins>
            <w:ins w:id="178" w:author="toshiba" w:date="2016-11-15T20:29:00Z">
              <w:r w:rsidR="0032435F">
                <w:rPr>
                  <w:rFonts w:ascii="Nyala" w:hAnsi="Nyala"/>
                  <w:sz w:val="16"/>
                  <w:szCs w:val="16"/>
                  <w:highlight w:val="yellow"/>
                </w:rPr>
                <w:t>ድ</w:t>
              </w:r>
            </w:ins>
            <w:ins w:id="179" w:author="toshiba" w:date="2016-11-15T20:27:00Z">
              <w:r w:rsidR="00FE5CAD" w:rsidRPr="008548CA">
                <w:rPr>
                  <w:rFonts w:ascii="Nyala" w:hAnsi="Nyala"/>
                  <w:sz w:val="16"/>
                  <w:szCs w:val="16"/>
                  <w:highlight w:val="yellow"/>
                </w:rPr>
                <w:t xml:space="preserve"> </w:t>
              </w:r>
              <w:r w:rsidR="00FE5CAD" w:rsidRPr="008548CA">
                <w:rPr>
                  <w:rFonts w:ascii="Nyala" w:hAnsi="Nyala" w:cs="Nyala"/>
                  <w:color w:val="000000" w:themeColor="text1"/>
                  <w:sz w:val="20"/>
                  <w:szCs w:val="20"/>
                  <w:highlight w:val="yellow"/>
                </w:rPr>
                <w:t>)</w:t>
              </w:r>
            </w:ins>
          </w:p>
          <w:p w14:paraId="7C3F71BC" w14:textId="77777777" w:rsidR="00C568FD" w:rsidRPr="00FE5CAD" w:rsidRDefault="00C568FD" w:rsidP="00C570D6">
            <w:pPr>
              <w:spacing w:line="276" w:lineRule="auto"/>
              <w:jc w:val="both"/>
              <w:rPr>
                <w:rFonts w:ascii="Nyala" w:hAnsi="Nyala" w:cs="Nyala"/>
                <w:color w:val="000000" w:themeColor="text1"/>
                <w:sz w:val="20"/>
                <w:szCs w:val="20"/>
                <w:highlight w:val="yellow"/>
              </w:rPr>
            </w:pPr>
            <w:r w:rsidRPr="00FE5CAD">
              <w:rPr>
                <w:rFonts w:ascii="Nyala" w:hAnsi="Nyala" w:cs="Nyala"/>
                <w:color w:val="000000" w:themeColor="text1"/>
                <w:sz w:val="20"/>
                <w:szCs w:val="20"/>
                <w:highlight w:val="yellow"/>
              </w:rPr>
              <w:t>1</w:t>
            </w:r>
            <w:r w:rsidRPr="00FE5CAD">
              <w:rPr>
                <w:rFonts w:ascii="Nyala" w:hAnsi="Nyala" w:cs="Nyala"/>
                <w:color w:val="000000" w:themeColor="text1"/>
                <w:sz w:val="20"/>
                <w:szCs w:val="20"/>
                <w:highlight w:val="yellow"/>
                <w:vertAlign w:val="superscript"/>
              </w:rPr>
              <w:t>st</w:t>
            </w:r>
            <w:r w:rsidRPr="00FE5CAD">
              <w:rPr>
                <w:rFonts w:ascii="Nyala" w:hAnsi="Nyala" w:cs="Nyala"/>
                <w:color w:val="000000" w:themeColor="text1"/>
                <w:sz w:val="20"/>
                <w:szCs w:val="20"/>
                <w:highlight w:val="yellow"/>
              </w:rPr>
              <w:t xml:space="preserve"> __________________                     </w:t>
            </w:r>
          </w:p>
          <w:p w14:paraId="200AED23" w14:textId="225A4616" w:rsidR="00C568FD" w:rsidRPr="00F2156F" w:rsidRDefault="00C568FD" w:rsidP="00C570D6">
            <w:pPr>
              <w:spacing w:line="276" w:lineRule="auto"/>
              <w:jc w:val="both"/>
              <w:rPr>
                <w:rFonts w:ascii="Arial" w:hAnsi="Arial" w:cs="Arial"/>
                <w:color w:val="000000" w:themeColor="text1"/>
                <w:sz w:val="20"/>
                <w:szCs w:val="20"/>
              </w:rPr>
            </w:pPr>
            <w:r w:rsidRPr="00FE5CAD">
              <w:rPr>
                <w:rFonts w:ascii="Nyala" w:hAnsi="Nyala" w:cs="Nyala"/>
                <w:color w:val="000000" w:themeColor="text1"/>
                <w:sz w:val="20"/>
                <w:szCs w:val="20"/>
                <w:highlight w:val="yellow"/>
              </w:rPr>
              <w:t>2</w:t>
            </w:r>
            <w:r w:rsidRPr="00FE5CAD">
              <w:rPr>
                <w:rFonts w:ascii="Nyala" w:hAnsi="Nyala" w:cs="Nyala"/>
                <w:color w:val="000000" w:themeColor="text1"/>
                <w:sz w:val="20"/>
                <w:szCs w:val="20"/>
                <w:highlight w:val="yellow"/>
                <w:vertAlign w:val="superscript"/>
              </w:rPr>
              <w:t>nd</w:t>
            </w:r>
            <w:r w:rsidRPr="00FE5CAD">
              <w:rPr>
                <w:rFonts w:ascii="Nyala" w:hAnsi="Nyala" w:cs="Nyala"/>
                <w:color w:val="000000" w:themeColor="text1"/>
                <w:sz w:val="20"/>
                <w:szCs w:val="20"/>
                <w:highlight w:val="yellow"/>
              </w:rPr>
              <w:t xml:space="preserve"> __________________</w:t>
            </w:r>
          </w:p>
          <w:p w14:paraId="106DAB36" w14:textId="476C435D" w:rsidR="00C64A60" w:rsidRPr="00F2156F" w:rsidRDefault="00C64A60" w:rsidP="00C570D6">
            <w:pPr>
              <w:rPr>
                <w:rFonts w:ascii="Arial" w:hAnsi="Arial" w:cs="Arial"/>
                <w:color w:val="000000" w:themeColor="text1"/>
                <w:sz w:val="20"/>
                <w:szCs w:val="20"/>
              </w:rPr>
            </w:pPr>
            <w:r w:rsidRPr="00F2156F">
              <w:rPr>
                <w:rFonts w:ascii="Arial" w:hAnsi="Arial" w:cs="Arial"/>
                <w:color w:val="000000" w:themeColor="text1"/>
                <w:sz w:val="20"/>
                <w:szCs w:val="20"/>
              </w:rPr>
              <w:t>1 = House</w:t>
            </w:r>
            <w:r w:rsidR="00C570D6" w:rsidRPr="00F2156F">
              <w:rPr>
                <w:rFonts w:ascii="Arial" w:hAnsi="Arial" w:cs="Arial"/>
                <w:color w:val="000000" w:themeColor="text1"/>
                <w:sz w:val="20"/>
                <w:szCs w:val="20"/>
              </w:rPr>
              <w:t xml:space="preserve"> </w:t>
            </w:r>
            <w:r w:rsidR="00DA4402" w:rsidRPr="00F2156F">
              <w:rPr>
                <w:rFonts w:ascii="Arial" w:hAnsi="Arial" w:cs="Arial"/>
                <w:color w:val="000000" w:themeColor="text1"/>
                <w:sz w:val="20"/>
                <w:szCs w:val="20"/>
              </w:rPr>
              <w:t>/</w:t>
            </w:r>
            <w:r w:rsidR="00C570D6" w:rsidRPr="00F2156F">
              <w:rPr>
                <w:rFonts w:ascii="Nyala" w:hAnsi="Nyala" w:cs="Nyala"/>
                <w:color w:val="000000" w:themeColor="text1"/>
                <w:sz w:val="20"/>
                <w:szCs w:val="20"/>
              </w:rPr>
              <w:t>ቤት</w:t>
            </w:r>
          </w:p>
          <w:p w14:paraId="79963256" w14:textId="54798A91" w:rsidR="00C64A60" w:rsidRPr="00F2156F" w:rsidRDefault="00C64A60" w:rsidP="00C570D6">
            <w:pPr>
              <w:rPr>
                <w:rFonts w:ascii="Arial" w:hAnsi="Arial" w:cs="Arial"/>
                <w:color w:val="000000" w:themeColor="text1"/>
                <w:sz w:val="20"/>
                <w:szCs w:val="20"/>
              </w:rPr>
            </w:pPr>
            <w:r w:rsidRPr="00F2156F">
              <w:rPr>
                <w:rFonts w:ascii="Arial" w:hAnsi="Arial" w:cs="Arial"/>
                <w:color w:val="000000" w:themeColor="text1"/>
                <w:sz w:val="20"/>
                <w:szCs w:val="20"/>
              </w:rPr>
              <w:t>2 = Vehicle</w:t>
            </w:r>
            <w:r w:rsidR="00C570D6" w:rsidRPr="00F2156F">
              <w:rPr>
                <w:rFonts w:ascii="Arial" w:hAnsi="Arial" w:cs="Arial"/>
                <w:color w:val="000000" w:themeColor="text1"/>
                <w:sz w:val="20"/>
                <w:szCs w:val="20"/>
              </w:rPr>
              <w:t xml:space="preserve"> </w:t>
            </w:r>
            <w:r w:rsidR="00C570D6" w:rsidRPr="00F2156F">
              <w:rPr>
                <w:rFonts w:ascii="Nyala" w:hAnsi="Nyala" w:cs="Nyala"/>
                <w:color w:val="000000" w:themeColor="text1"/>
                <w:sz w:val="20"/>
                <w:szCs w:val="20"/>
              </w:rPr>
              <w:t>መኪና</w:t>
            </w:r>
            <w:r w:rsidR="00C570D6" w:rsidRPr="00F2156F">
              <w:rPr>
                <w:rFonts w:ascii="Arial" w:hAnsi="Arial" w:cs="Arial"/>
                <w:color w:val="000000" w:themeColor="text1"/>
                <w:sz w:val="20"/>
                <w:szCs w:val="20"/>
              </w:rPr>
              <w:t>/</w:t>
            </w:r>
            <w:r w:rsidR="00C570D6" w:rsidRPr="00F2156F">
              <w:rPr>
                <w:rFonts w:ascii="Nyala" w:hAnsi="Nyala" w:cs="Nyala"/>
                <w:color w:val="000000" w:themeColor="text1"/>
                <w:sz w:val="20"/>
                <w:szCs w:val="20"/>
              </w:rPr>
              <w:t>ተሽከርካሪ</w:t>
            </w:r>
            <w:r w:rsidR="00C570D6" w:rsidRPr="00F2156F">
              <w:rPr>
                <w:rFonts w:ascii="Arial" w:hAnsi="Arial" w:cs="Arial"/>
                <w:color w:val="000000" w:themeColor="text1"/>
                <w:sz w:val="20"/>
                <w:szCs w:val="20"/>
              </w:rPr>
              <w:t xml:space="preserve"> </w:t>
            </w:r>
          </w:p>
          <w:p w14:paraId="17EE6211" w14:textId="56B13519" w:rsidR="00C64A60" w:rsidRPr="00F2156F" w:rsidRDefault="00C64A60" w:rsidP="00C570D6">
            <w:pPr>
              <w:spacing w:line="276" w:lineRule="auto"/>
              <w:jc w:val="both"/>
              <w:rPr>
                <w:rFonts w:ascii="Arial" w:hAnsi="Arial" w:cs="Arial"/>
                <w:color w:val="000000" w:themeColor="text1"/>
                <w:sz w:val="20"/>
                <w:szCs w:val="20"/>
              </w:rPr>
            </w:pPr>
            <w:r w:rsidRPr="00F2156F">
              <w:rPr>
                <w:rFonts w:ascii="Arial" w:hAnsi="Arial" w:cs="Arial"/>
                <w:color w:val="000000" w:themeColor="text1"/>
                <w:sz w:val="20"/>
                <w:szCs w:val="20"/>
              </w:rPr>
              <w:t>3 = Salary guarantor</w:t>
            </w:r>
            <w:r w:rsidR="00C570D6" w:rsidRPr="00F2156F">
              <w:rPr>
                <w:rFonts w:ascii="Arial" w:hAnsi="Arial" w:cs="Arial"/>
                <w:color w:val="000000" w:themeColor="text1"/>
                <w:sz w:val="20"/>
                <w:szCs w:val="20"/>
              </w:rPr>
              <w:t xml:space="preserve"> </w:t>
            </w:r>
            <w:r w:rsidR="00C570D6" w:rsidRPr="00F2156F">
              <w:rPr>
                <w:rFonts w:ascii="Nyala" w:hAnsi="Nyala" w:cs="Nyala"/>
                <w:color w:val="000000" w:themeColor="text1"/>
                <w:sz w:val="20"/>
                <w:szCs w:val="20"/>
              </w:rPr>
              <w:t>የደመወዝ</w:t>
            </w:r>
            <w:r w:rsidR="00C570D6" w:rsidRPr="00F2156F">
              <w:rPr>
                <w:rFonts w:ascii="Arial" w:hAnsi="Arial" w:cs="Arial"/>
                <w:color w:val="000000" w:themeColor="text1"/>
                <w:sz w:val="20"/>
                <w:szCs w:val="20"/>
              </w:rPr>
              <w:t xml:space="preserve"> </w:t>
            </w:r>
            <w:r w:rsidR="00C570D6" w:rsidRPr="00F2156F">
              <w:rPr>
                <w:rFonts w:ascii="Nyala" w:hAnsi="Nyala" w:cs="Nyala"/>
                <w:color w:val="000000" w:themeColor="text1"/>
                <w:sz w:val="20"/>
                <w:szCs w:val="20"/>
              </w:rPr>
              <w:t>ተያዥ</w:t>
            </w:r>
            <w:r w:rsidR="00C570D6" w:rsidRPr="00F2156F">
              <w:rPr>
                <w:rFonts w:ascii="Arial" w:hAnsi="Arial" w:cs="Arial"/>
                <w:color w:val="000000" w:themeColor="text1"/>
                <w:sz w:val="20"/>
                <w:szCs w:val="20"/>
              </w:rPr>
              <w:t>/</w:t>
            </w:r>
            <w:r w:rsidR="00C570D6" w:rsidRPr="00F2156F">
              <w:rPr>
                <w:rFonts w:ascii="Nyala" w:hAnsi="Nyala" w:cs="Nyala"/>
                <w:color w:val="000000" w:themeColor="text1"/>
                <w:sz w:val="20"/>
                <w:szCs w:val="20"/>
              </w:rPr>
              <w:t>ዋሰትና</w:t>
            </w:r>
          </w:p>
          <w:p w14:paraId="44C95593" w14:textId="5404E644" w:rsidR="00C570D6" w:rsidRPr="00F67237" w:rsidRDefault="00C64A60" w:rsidP="00B931D3">
            <w:pPr>
              <w:spacing w:line="276" w:lineRule="auto"/>
              <w:jc w:val="both"/>
              <w:rPr>
                <w:rFonts w:ascii="Arial" w:hAnsi="Arial" w:cs="Arial"/>
                <w:sz w:val="20"/>
                <w:szCs w:val="20"/>
              </w:rPr>
            </w:pPr>
            <w:r w:rsidRPr="00F2156F">
              <w:rPr>
                <w:rFonts w:ascii="Arial" w:hAnsi="Arial" w:cs="Arial"/>
                <w:color w:val="000000" w:themeColor="text1"/>
                <w:sz w:val="20"/>
                <w:szCs w:val="20"/>
              </w:rPr>
              <w:t>4 = Other, please specify</w:t>
            </w:r>
            <w:r w:rsidR="00C570D6" w:rsidRPr="00F2156F">
              <w:rPr>
                <w:rFonts w:ascii="Arial" w:hAnsi="Arial" w:cs="Arial"/>
                <w:color w:val="000000" w:themeColor="text1"/>
                <w:sz w:val="20"/>
                <w:szCs w:val="20"/>
              </w:rPr>
              <w:t xml:space="preserve"> </w:t>
            </w:r>
            <w:r w:rsidR="00C570D6" w:rsidRPr="00F2156F">
              <w:rPr>
                <w:rFonts w:ascii="Nyala" w:hAnsi="Nyala" w:cs="Nyala"/>
                <w:color w:val="000000" w:themeColor="text1"/>
                <w:sz w:val="20"/>
                <w:szCs w:val="20"/>
              </w:rPr>
              <w:t>ሌላ</w:t>
            </w:r>
            <w:r w:rsidR="00C570D6" w:rsidRPr="00F2156F">
              <w:rPr>
                <w:rFonts w:ascii="Arial" w:hAnsi="Arial" w:cs="Arial"/>
                <w:color w:val="000000" w:themeColor="text1"/>
                <w:sz w:val="20"/>
                <w:szCs w:val="20"/>
              </w:rPr>
              <w:t xml:space="preserve"> /</w:t>
            </w:r>
            <w:r w:rsidR="00C570D6" w:rsidRPr="00F2156F">
              <w:rPr>
                <w:rFonts w:ascii="Nyala" w:hAnsi="Nyala" w:cs="Nyala"/>
                <w:color w:val="000000" w:themeColor="text1"/>
                <w:sz w:val="20"/>
                <w:szCs w:val="20"/>
              </w:rPr>
              <w:t>ይገለፅ</w:t>
            </w:r>
          </w:p>
        </w:tc>
      </w:tr>
      <w:tr w:rsidR="00C64A60" w:rsidRPr="00F67237" w14:paraId="2C6FC1D7" w14:textId="77777777" w:rsidTr="005C1972">
        <w:tblPrEx>
          <w:tblCellMar>
            <w:top w:w="108" w:type="dxa"/>
            <w:bottom w:w="108" w:type="dxa"/>
          </w:tblCellMar>
        </w:tblPrEx>
        <w:trPr>
          <w:trHeight w:val="2173"/>
        </w:trPr>
        <w:tc>
          <w:tcPr>
            <w:tcW w:w="895" w:type="dxa"/>
            <w:gridSpan w:val="2"/>
          </w:tcPr>
          <w:p w14:paraId="05375700" w14:textId="28FB3EE5" w:rsidR="00C64A60" w:rsidRPr="00F67237" w:rsidRDefault="00C64A60" w:rsidP="00214378">
            <w:pPr>
              <w:rPr>
                <w:rFonts w:ascii="Arial" w:hAnsi="Arial" w:cs="Arial"/>
                <w:sz w:val="20"/>
                <w:szCs w:val="20"/>
              </w:rPr>
            </w:pPr>
            <w:r w:rsidRPr="00DC7837">
              <w:rPr>
                <w:rFonts w:ascii="Arial" w:hAnsi="Arial" w:cs="Arial"/>
                <w:sz w:val="20"/>
                <w:szCs w:val="20"/>
                <w:highlight w:val="green"/>
              </w:rPr>
              <w:t>9</w:t>
            </w:r>
          </w:p>
        </w:tc>
        <w:tc>
          <w:tcPr>
            <w:tcW w:w="8393" w:type="dxa"/>
            <w:gridSpan w:val="4"/>
          </w:tcPr>
          <w:p w14:paraId="2EC5586E" w14:textId="3F407BC3" w:rsidR="0008674D" w:rsidRDefault="00C64A60" w:rsidP="008C33CD">
            <w:pPr>
              <w:spacing w:line="276" w:lineRule="auto"/>
              <w:jc w:val="both"/>
              <w:rPr>
                <w:rFonts w:ascii="Arial" w:hAnsi="Arial" w:cs="Arial"/>
                <w:color w:val="000000" w:themeColor="text1"/>
                <w:sz w:val="20"/>
                <w:szCs w:val="20"/>
              </w:rPr>
            </w:pPr>
            <w:r w:rsidRPr="00F2156F">
              <w:rPr>
                <w:rFonts w:ascii="Arial" w:hAnsi="Arial" w:cs="Arial"/>
                <w:color w:val="000000" w:themeColor="text1"/>
                <w:sz w:val="20"/>
                <w:szCs w:val="20"/>
              </w:rPr>
              <w:t>Who owned the collateral for the WEDP loan</w:t>
            </w:r>
            <w:r w:rsidR="00C568FD">
              <w:rPr>
                <w:rFonts w:ascii="Arial" w:hAnsi="Arial" w:cs="Arial"/>
                <w:color w:val="000000" w:themeColor="text1"/>
                <w:sz w:val="20"/>
                <w:szCs w:val="20"/>
              </w:rPr>
              <w:t xml:space="preserve"> </w:t>
            </w:r>
            <w:r w:rsidR="00C568FD" w:rsidRPr="00FE5CAD">
              <w:rPr>
                <w:rFonts w:ascii="Arial" w:hAnsi="Arial" w:cs="Arial"/>
                <w:color w:val="000000" w:themeColor="text1"/>
                <w:sz w:val="20"/>
                <w:szCs w:val="20"/>
                <w:highlight w:val="yellow"/>
              </w:rPr>
              <w:t>(if more than one owned owns the collateral(s), mention the two most important owners)</w:t>
            </w:r>
            <w:r w:rsidRPr="00FE5CAD">
              <w:rPr>
                <w:rFonts w:ascii="Arial" w:hAnsi="Arial" w:cs="Arial"/>
                <w:color w:val="000000" w:themeColor="text1"/>
                <w:sz w:val="20"/>
                <w:szCs w:val="20"/>
                <w:highlight w:val="yellow"/>
              </w:rPr>
              <w:t>?</w:t>
            </w:r>
            <w:r w:rsidR="0008674D" w:rsidRPr="00FE5CAD">
              <w:rPr>
                <w:rFonts w:ascii="Arial" w:hAnsi="Arial" w:cs="Arial"/>
                <w:color w:val="000000" w:themeColor="text1"/>
                <w:sz w:val="20"/>
                <w:szCs w:val="20"/>
                <w:highlight w:val="yellow"/>
              </w:rPr>
              <w:t xml:space="preserve"> </w:t>
            </w:r>
            <w:r w:rsidR="0008674D" w:rsidRPr="00FE5CAD">
              <w:rPr>
                <w:rFonts w:ascii="Nyala" w:hAnsi="Nyala" w:cs="Nyala"/>
                <w:color w:val="000000" w:themeColor="text1"/>
                <w:sz w:val="20"/>
                <w:szCs w:val="20"/>
                <w:highlight w:val="yellow"/>
              </w:rPr>
              <w:t>የዌዴኘ</w:t>
            </w:r>
            <w:r w:rsidR="0008674D" w:rsidRPr="00FE5CAD">
              <w:rPr>
                <w:rFonts w:ascii="Arial" w:hAnsi="Arial" w:cs="Arial"/>
                <w:color w:val="000000" w:themeColor="text1"/>
                <w:sz w:val="20"/>
                <w:szCs w:val="20"/>
                <w:highlight w:val="yellow"/>
              </w:rPr>
              <w:t xml:space="preserve"> </w:t>
            </w:r>
            <w:r w:rsidR="0008674D" w:rsidRPr="00FE5CAD">
              <w:rPr>
                <w:rFonts w:ascii="Nyala" w:hAnsi="Nyala" w:cs="Nyala"/>
                <w:color w:val="000000" w:themeColor="text1"/>
                <w:sz w:val="20"/>
                <w:szCs w:val="20"/>
                <w:highlight w:val="yellow"/>
              </w:rPr>
              <w:t>ብድር</w:t>
            </w:r>
            <w:r w:rsidR="0008674D" w:rsidRPr="00FE5CAD">
              <w:rPr>
                <w:rFonts w:ascii="Arial" w:hAnsi="Arial" w:cs="Arial"/>
                <w:color w:val="000000" w:themeColor="text1"/>
                <w:sz w:val="20"/>
                <w:szCs w:val="20"/>
                <w:highlight w:val="yellow"/>
              </w:rPr>
              <w:t xml:space="preserve"> </w:t>
            </w:r>
            <w:r w:rsidR="0008674D" w:rsidRPr="00FE5CAD">
              <w:rPr>
                <w:rFonts w:ascii="Nyala" w:hAnsi="Nyala" w:cs="Nyala"/>
                <w:color w:val="000000" w:themeColor="text1"/>
                <w:sz w:val="20"/>
                <w:szCs w:val="20"/>
                <w:highlight w:val="yellow"/>
              </w:rPr>
              <w:t>ለማግኘት</w:t>
            </w:r>
            <w:r w:rsidR="0008674D" w:rsidRPr="00FE5CAD">
              <w:rPr>
                <w:rFonts w:ascii="Arial" w:hAnsi="Arial" w:cs="Arial"/>
                <w:color w:val="000000" w:themeColor="text1"/>
                <w:sz w:val="20"/>
                <w:szCs w:val="20"/>
                <w:highlight w:val="yellow"/>
              </w:rPr>
              <w:t xml:space="preserve"> </w:t>
            </w:r>
            <w:r w:rsidR="0008674D" w:rsidRPr="00FE5CAD">
              <w:rPr>
                <w:rFonts w:ascii="Nyala" w:hAnsi="Nyala" w:cs="Nyala"/>
                <w:color w:val="000000" w:themeColor="text1"/>
                <w:sz w:val="20"/>
                <w:szCs w:val="20"/>
                <w:highlight w:val="yellow"/>
              </w:rPr>
              <w:t>ያስያዛችሁት</w:t>
            </w:r>
            <w:r w:rsidR="0008674D" w:rsidRPr="00FE5CAD">
              <w:rPr>
                <w:rFonts w:ascii="Arial" w:hAnsi="Arial" w:cs="Arial"/>
                <w:color w:val="000000" w:themeColor="text1"/>
                <w:sz w:val="20"/>
                <w:szCs w:val="20"/>
                <w:highlight w:val="yellow"/>
              </w:rPr>
              <w:t xml:space="preserve"> </w:t>
            </w:r>
            <w:r w:rsidR="0008674D" w:rsidRPr="00FE5CAD">
              <w:rPr>
                <w:rFonts w:ascii="Nyala" w:hAnsi="Nyala" w:cs="Nyala"/>
                <w:color w:val="000000" w:themeColor="text1"/>
                <w:sz w:val="20"/>
                <w:szCs w:val="20"/>
                <w:highlight w:val="yellow"/>
              </w:rPr>
              <w:t>ንብረት</w:t>
            </w:r>
            <w:r w:rsidR="0008674D" w:rsidRPr="00FE5CAD">
              <w:rPr>
                <w:rFonts w:ascii="Arial" w:hAnsi="Arial" w:cs="Arial"/>
                <w:color w:val="000000" w:themeColor="text1"/>
                <w:sz w:val="20"/>
                <w:szCs w:val="20"/>
                <w:highlight w:val="yellow"/>
              </w:rPr>
              <w:t xml:space="preserve"> /</w:t>
            </w:r>
            <w:r w:rsidR="0008674D" w:rsidRPr="00FE5CAD">
              <w:rPr>
                <w:rFonts w:ascii="Nyala" w:hAnsi="Nyala" w:cs="Nyala"/>
                <w:color w:val="000000" w:themeColor="text1"/>
                <w:sz w:val="20"/>
                <w:szCs w:val="20"/>
                <w:highlight w:val="yellow"/>
              </w:rPr>
              <w:t>ማስያዥያ</w:t>
            </w:r>
            <w:r w:rsidR="0008674D" w:rsidRPr="00FE5CAD">
              <w:rPr>
                <w:rFonts w:ascii="Arial" w:hAnsi="Arial" w:cs="Arial"/>
                <w:color w:val="000000" w:themeColor="text1"/>
                <w:sz w:val="20"/>
                <w:szCs w:val="20"/>
                <w:highlight w:val="yellow"/>
              </w:rPr>
              <w:t xml:space="preserve"> </w:t>
            </w:r>
            <w:r w:rsidR="0008674D" w:rsidRPr="00FE5CAD">
              <w:rPr>
                <w:rFonts w:ascii="Nyala" w:hAnsi="Nyala" w:cs="Nyala"/>
                <w:color w:val="000000" w:themeColor="text1"/>
                <w:sz w:val="20"/>
                <w:szCs w:val="20"/>
                <w:highlight w:val="yellow"/>
              </w:rPr>
              <w:t>የማን</w:t>
            </w:r>
            <w:r w:rsidR="0008674D" w:rsidRPr="00FE5CAD">
              <w:rPr>
                <w:rFonts w:ascii="Arial" w:hAnsi="Arial" w:cs="Arial"/>
                <w:color w:val="000000" w:themeColor="text1"/>
                <w:sz w:val="20"/>
                <w:szCs w:val="20"/>
                <w:highlight w:val="yellow"/>
              </w:rPr>
              <w:t xml:space="preserve"> </w:t>
            </w:r>
            <w:r w:rsidR="0008674D" w:rsidRPr="00FE5CAD">
              <w:rPr>
                <w:rFonts w:ascii="Nyala" w:hAnsi="Nyala" w:cs="Nyala"/>
                <w:color w:val="000000" w:themeColor="text1"/>
                <w:sz w:val="20"/>
                <w:szCs w:val="20"/>
                <w:highlight w:val="yellow"/>
              </w:rPr>
              <w:t>ነው</w:t>
            </w:r>
            <w:ins w:id="180" w:author="toshiba" w:date="2016-11-15T20:29:00Z">
              <w:r w:rsidR="00500AEE">
                <w:rPr>
                  <w:rFonts w:ascii="Nyala" w:hAnsi="Nyala" w:cs="Nyala"/>
                  <w:color w:val="000000" w:themeColor="text1"/>
                  <w:sz w:val="20"/>
                  <w:szCs w:val="20"/>
                </w:rPr>
                <w:t xml:space="preserve">   </w:t>
              </w:r>
            </w:ins>
            <w:r w:rsidR="0008674D" w:rsidRPr="00F2156F">
              <w:rPr>
                <w:rFonts w:ascii="Arial" w:hAnsi="Arial" w:cs="Arial"/>
                <w:color w:val="000000" w:themeColor="text1"/>
                <w:sz w:val="20"/>
                <w:szCs w:val="20"/>
              </w:rPr>
              <w:t xml:space="preserve"> </w:t>
            </w:r>
            <w:r w:rsidR="007A6DC6" w:rsidRPr="00F2156F">
              <w:rPr>
                <w:rFonts w:ascii="Arial" w:hAnsi="Arial" w:cs="Arial"/>
                <w:color w:val="000000" w:themeColor="text1"/>
                <w:sz w:val="20"/>
                <w:szCs w:val="20"/>
              </w:rPr>
              <w:t>?</w:t>
            </w:r>
            <w:ins w:id="181" w:author="toshiba" w:date="2016-11-15T20:29:00Z">
              <w:r w:rsidR="00500AEE" w:rsidRPr="008548CA">
                <w:rPr>
                  <w:rFonts w:ascii="Nyala" w:hAnsi="Nyala" w:cs="Nyala"/>
                  <w:color w:val="000000" w:themeColor="text1"/>
                  <w:sz w:val="20"/>
                  <w:szCs w:val="20"/>
                  <w:highlight w:val="yellow"/>
                </w:rPr>
                <w:t xml:space="preserve"> (</w:t>
              </w:r>
              <w:r w:rsidR="00500AEE" w:rsidRPr="008548CA">
                <w:rPr>
                  <w:rFonts w:ascii="Nyala" w:hAnsi="Nyala"/>
                  <w:sz w:val="16"/>
                  <w:szCs w:val="16"/>
                  <w:highlight w:val="yellow"/>
                </w:rPr>
                <w:t>ከአንድ በላ</w:t>
              </w:r>
              <w:r w:rsidR="0032435F">
                <w:rPr>
                  <w:rFonts w:ascii="Nyala" w:hAnsi="Nyala"/>
                  <w:sz w:val="16"/>
                  <w:szCs w:val="16"/>
                  <w:highlight w:val="yellow"/>
                </w:rPr>
                <w:t xml:space="preserve">ይ መልስ ከጠቀሱ ዋነኛ የሆኑትን ሁለቱን </w:t>
              </w:r>
              <w:r w:rsidR="00500AEE" w:rsidRPr="008548CA">
                <w:rPr>
                  <w:rFonts w:ascii="Nyala" w:hAnsi="Nyala"/>
                  <w:sz w:val="16"/>
                  <w:szCs w:val="16"/>
                  <w:highlight w:val="yellow"/>
                </w:rPr>
                <w:t>ውሰ</w:t>
              </w:r>
              <w:r w:rsidR="0032435F">
                <w:rPr>
                  <w:rFonts w:ascii="Nyala" w:hAnsi="Nyala"/>
                  <w:sz w:val="16"/>
                  <w:szCs w:val="16"/>
                </w:rPr>
                <w:t>ድ</w:t>
              </w:r>
            </w:ins>
          </w:p>
          <w:p w14:paraId="14CAA766" w14:textId="24E82068" w:rsidR="00C568FD" w:rsidRPr="00F2156F" w:rsidRDefault="00C568FD" w:rsidP="008C33CD">
            <w:pPr>
              <w:spacing w:line="276" w:lineRule="auto"/>
              <w:jc w:val="both"/>
              <w:rPr>
                <w:rFonts w:ascii="Arial" w:hAnsi="Arial" w:cs="Arial"/>
                <w:color w:val="000000" w:themeColor="text1"/>
                <w:sz w:val="20"/>
                <w:szCs w:val="20"/>
              </w:rPr>
            </w:pPr>
            <w:r>
              <w:rPr>
                <w:rFonts w:ascii="Arial" w:hAnsi="Arial" w:cs="Arial"/>
                <w:color w:val="000000" w:themeColor="text1"/>
                <w:sz w:val="20"/>
                <w:szCs w:val="20"/>
              </w:rPr>
              <w:t>1</w:t>
            </w:r>
            <w:r w:rsidRPr="003F6704">
              <w:rPr>
                <w:rFonts w:ascii="Arial" w:hAnsi="Arial" w:cs="Arial"/>
                <w:color w:val="000000" w:themeColor="text1"/>
                <w:sz w:val="20"/>
                <w:szCs w:val="20"/>
                <w:vertAlign w:val="superscript"/>
              </w:rPr>
              <w:t>st</w:t>
            </w:r>
            <w:r>
              <w:rPr>
                <w:rFonts w:ascii="Arial" w:hAnsi="Arial" w:cs="Arial"/>
                <w:color w:val="000000" w:themeColor="text1"/>
                <w:sz w:val="20"/>
                <w:szCs w:val="20"/>
              </w:rPr>
              <w:t xml:space="preserve"> _____________________</w:t>
            </w:r>
          </w:p>
          <w:p w14:paraId="35EC3128" w14:textId="66611D9B" w:rsidR="00C64A60" w:rsidRPr="00F67237" w:rsidRDefault="00C568FD" w:rsidP="008C33CD">
            <w:pPr>
              <w:rPr>
                <w:rFonts w:ascii="Arial" w:hAnsi="Arial" w:cs="Arial"/>
                <w:color w:val="1F497D"/>
                <w:sz w:val="20"/>
                <w:szCs w:val="20"/>
              </w:rPr>
            </w:pPr>
            <w:r>
              <w:rPr>
                <w:rFonts w:ascii="Arial" w:hAnsi="Arial" w:cs="Arial"/>
                <w:color w:val="1F497D"/>
                <w:sz w:val="20"/>
                <w:szCs w:val="20"/>
              </w:rPr>
              <w:t>2</w:t>
            </w:r>
            <w:r w:rsidRPr="003F6704">
              <w:rPr>
                <w:rFonts w:ascii="Arial" w:hAnsi="Arial" w:cs="Arial"/>
                <w:color w:val="1F497D"/>
                <w:sz w:val="20"/>
                <w:szCs w:val="20"/>
                <w:vertAlign w:val="superscript"/>
              </w:rPr>
              <w:t>nd</w:t>
            </w:r>
            <w:r>
              <w:rPr>
                <w:rFonts w:ascii="Arial" w:hAnsi="Arial" w:cs="Arial"/>
                <w:color w:val="1F497D"/>
                <w:sz w:val="20"/>
                <w:szCs w:val="20"/>
              </w:rPr>
              <w:t>______________________</w:t>
            </w:r>
          </w:p>
          <w:p w14:paraId="6800C35A" w14:textId="48720BC2" w:rsidR="0008674D" w:rsidRPr="00F67237" w:rsidRDefault="00C64A60" w:rsidP="008C33CD">
            <w:pPr>
              <w:jc w:val="both"/>
              <w:rPr>
                <w:rFonts w:ascii="Arial" w:hAnsi="Arial" w:cs="Arial"/>
                <w:sz w:val="20"/>
                <w:szCs w:val="20"/>
              </w:rPr>
            </w:pPr>
            <w:r w:rsidRPr="00F67237">
              <w:rPr>
                <w:rFonts w:ascii="Arial" w:hAnsi="Arial" w:cs="Arial"/>
                <w:sz w:val="20"/>
                <w:szCs w:val="20"/>
              </w:rPr>
              <w:t>1=Self</w:t>
            </w:r>
            <w:r w:rsidR="0008674D" w:rsidRPr="00F67237">
              <w:rPr>
                <w:rFonts w:ascii="Arial" w:hAnsi="Arial" w:cs="Arial"/>
                <w:sz w:val="20"/>
                <w:szCs w:val="20"/>
              </w:rPr>
              <w:t xml:space="preserve"> /</w:t>
            </w:r>
            <w:r w:rsidR="0008674D" w:rsidRPr="00F67237">
              <w:rPr>
                <w:rFonts w:ascii="Nyala" w:hAnsi="Nyala" w:cs="Nyala"/>
                <w:sz w:val="20"/>
                <w:szCs w:val="20"/>
              </w:rPr>
              <w:t>የራስ</w:t>
            </w:r>
            <w:r w:rsidR="00F2156F">
              <w:rPr>
                <w:rFonts w:ascii="Arial" w:hAnsi="Arial" w:cs="Arial"/>
                <w:sz w:val="20"/>
                <w:szCs w:val="20"/>
              </w:rPr>
              <w:t xml:space="preserve">                              </w:t>
            </w:r>
            <w:r w:rsidRPr="00F67237">
              <w:rPr>
                <w:rFonts w:ascii="Arial" w:hAnsi="Arial" w:cs="Arial"/>
                <w:sz w:val="20"/>
                <w:szCs w:val="20"/>
              </w:rPr>
              <w:t>2=Husband</w:t>
            </w:r>
            <w:r w:rsidR="0008674D" w:rsidRPr="00F67237">
              <w:rPr>
                <w:rFonts w:ascii="Arial" w:hAnsi="Arial" w:cs="Arial"/>
                <w:sz w:val="20"/>
                <w:szCs w:val="20"/>
              </w:rPr>
              <w:t xml:space="preserve"> </w:t>
            </w:r>
            <w:r w:rsidR="0008674D" w:rsidRPr="00F67237">
              <w:rPr>
                <w:rFonts w:ascii="Nyala" w:hAnsi="Nyala" w:cs="Nyala"/>
                <w:sz w:val="20"/>
                <w:szCs w:val="20"/>
              </w:rPr>
              <w:t>ባል</w:t>
            </w:r>
            <w:r w:rsidR="00F2156F">
              <w:rPr>
                <w:rFonts w:ascii="Arial" w:hAnsi="Arial" w:cs="Arial"/>
                <w:sz w:val="20"/>
                <w:szCs w:val="20"/>
              </w:rPr>
              <w:t xml:space="preserve">                                 </w:t>
            </w:r>
            <w:r w:rsidRPr="00F67237">
              <w:rPr>
                <w:rFonts w:ascii="Arial" w:hAnsi="Arial" w:cs="Arial"/>
                <w:sz w:val="20"/>
                <w:szCs w:val="20"/>
              </w:rPr>
              <w:t>3=Father</w:t>
            </w:r>
            <w:r w:rsidR="0008674D" w:rsidRPr="00F67237">
              <w:rPr>
                <w:rFonts w:ascii="Arial" w:hAnsi="Arial" w:cs="Arial"/>
                <w:sz w:val="20"/>
                <w:szCs w:val="20"/>
              </w:rPr>
              <w:t xml:space="preserve"> </w:t>
            </w:r>
            <w:r w:rsidR="0008674D" w:rsidRPr="00F67237">
              <w:rPr>
                <w:rFonts w:ascii="Nyala" w:hAnsi="Nyala" w:cs="Nyala"/>
                <w:sz w:val="20"/>
                <w:szCs w:val="20"/>
              </w:rPr>
              <w:t>አባት</w:t>
            </w:r>
          </w:p>
          <w:p w14:paraId="2378C2A9" w14:textId="275ACCE3" w:rsidR="0008674D" w:rsidRPr="00F67237" w:rsidRDefault="00C64A60" w:rsidP="008C33CD">
            <w:pPr>
              <w:jc w:val="both"/>
              <w:rPr>
                <w:rFonts w:ascii="Arial" w:hAnsi="Arial" w:cs="Arial"/>
                <w:sz w:val="20"/>
                <w:szCs w:val="20"/>
              </w:rPr>
            </w:pPr>
            <w:r w:rsidRPr="00F67237">
              <w:rPr>
                <w:rFonts w:ascii="Arial" w:hAnsi="Arial" w:cs="Arial"/>
                <w:sz w:val="20"/>
                <w:szCs w:val="20"/>
              </w:rPr>
              <w:t>4=Mother</w:t>
            </w:r>
            <w:r w:rsidR="0008674D" w:rsidRPr="00F67237">
              <w:rPr>
                <w:rFonts w:ascii="Arial" w:hAnsi="Arial" w:cs="Arial"/>
                <w:sz w:val="20"/>
                <w:szCs w:val="20"/>
              </w:rPr>
              <w:t xml:space="preserve"> </w:t>
            </w:r>
            <w:r w:rsidR="0008674D" w:rsidRPr="00F67237">
              <w:rPr>
                <w:rFonts w:ascii="Nyala" w:hAnsi="Nyala" w:cs="Nyala"/>
                <w:sz w:val="20"/>
                <w:szCs w:val="20"/>
              </w:rPr>
              <w:t>እናት</w:t>
            </w:r>
            <w:r w:rsidR="00F2156F">
              <w:rPr>
                <w:rFonts w:ascii="Arial" w:hAnsi="Arial" w:cs="Arial"/>
                <w:sz w:val="20"/>
                <w:szCs w:val="20"/>
              </w:rPr>
              <w:t xml:space="preserve">                          </w:t>
            </w:r>
            <w:r w:rsidRPr="00F67237">
              <w:rPr>
                <w:rFonts w:ascii="Arial" w:hAnsi="Arial" w:cs="Arial"/>
                <w:sz w:val="20"/>
                <w:szCs w:val="20"/>
              </w:rPr>
              <w:t>5=Brother</w:t>
            </w:r>
            <w:r w:rsidR="0008674D" w:rsidRPr="00F67237">
              <w:rPr>
                <w:rFonts w:ascii="Arial" w:hAnsi="Arial" w:cs="Arial"/>
                <w:sz w:val="20"/>
                <w:szCs w:val="20"/>
              </w:rPr>
              <w:t xml:space="preserve"> </w:t>
            </w:r>
            <w:r w:rsidR="0008674D" w:rsidRPr="00F67237">
              <w:rPr>
                <w:rFonts w:ascii="Nyala" w:hAnsi="Nyala" w:cs="Nyala"/>
                <w:sz w:val="20"/>
                <w:szCs w:val="20"/>
              </w:rPr>
              <w:t>ወንድም</w:t>
            </w:r>
            <w:r w:rsidR="00F2156F">
              <w:rPr>
                <w:rFonts w:ascii="Arial" w:hAnsi="Arial" w:cs="Arial"/>
                <w:sz w:val="20"/>
                <w:szCs w:val="20"/>
              </w:rPr>
              <w:t xml:space="preserve">                               </w:t>
            </w:r>
            <w:r w:rsidRPr="00F67237">
              <w:rPr>
                <w:rFonts w:ascii="Arial" w:hAnsi="Arial" w:cs="Arial"/>
                <w:sz w:val="20"/>
                <w:szCs w:val="20"/>
              </w:rPr>
              <w:t>6=Sister</w:t>
            </w:r>
            <w:r w:rsidR="0008674D" w:rsidRPr="00F67237">
              <w:rPr>
                <w:rFonts w:ascii="Arial" w:hAnsi="Arial" w:cs="Arial"/>
                <w:sz w:val="20"/>
                <w:szCs w:val="20"/>
              </w:rPr>
              <w:t xml:space="preserve"> </w:t>
            </w:r>
            <w:r w:rsidR="0008674D" w:rsidRPr="00F67237">
              <w:rPr>
                <w:rFonts w:ascii="Nyala" w:hAnsi="Nyala" w:cs="Nyala"/>
                <w:sz w:val="20"/>
                <w:szCs w:val="20"/>
              </w:rPr>
              <w:t>እህት</w:t>
            </w:r>
          </w:p>
          <w:p w14:paraId="17941821" w14:textId="4A4DAC06" w:rsidR="0008674D" w:rsidRPr="00F67237" w:rsidRDefault="00C64A60" w:rsidP="008C33CD">
            <w:pPr>
              <w:jc w:val="both"/>
              <w:rPr>
                <w:rFonts w:ascii="Arial" w:hAnsi="Arial" w:cs="Arial"/>
                <w:sz w:val="20"/>
                <w:szCs w:val="20"/>
              </w:rPr>
            </w:pPr>
            <w:r w:rsidRPr="00F67237">
              <w:rPr>
                <w:rFonts w:ascii="Arial" w:hAnsi="Arial" w:cs="Arial"/>
                <w:sz w:val="20"/>
                <w:szCs w:val="20"/>
              </w:rPr>
              <w:t>7=Uncle</w:t>
            </w:r>
            <w:r w:rsidR="0008674D" w:rsidRPr="00F67237">
              <w:rPr>
                <w:rFonts w:ascii="Arial" w:hAnsi="Arial" w:cs="Arial"/>
                <w:sz w:val="20"/>
                <w:szCs w:val="20"/>
              </w:rPr>
              <w:t xml:space="preserve"> </w:t>
            </w:r>
            <w:r w:rsidR="0008674D" w:rsidRPr="00F67237">
              <w:rPr>
                <w:rFonts w:ascii="Nyala" w:hAnsi="Nyala" w:cs="Nyala"/>
                <w:sz w:val="20"/>
                <w:szCs w:val="20"/>
              </w:rPr>
              <w:t>አጐት</w:t>
            </w:r>
          </w:p>
          <w:p w14:paraId="37114423" w14:textId="5374B51D" w:rsidR="00C64A60" w:rsidRPr="00F67237" w:rsidRDefault="0008674D" w:rsidP="00384515">
            <w:pPr>
              <w:jc w:val="both"/>
              <w:rPr>
                <w:rFonts w:ascii="Arial" w:hAnsi="Arial" w:cs="Arial"/>
                <w:sz w:val="20"/>
                <w:szCs w:val="20"/>
              </w:rPr>
            </w:pPr>
            <w:r w:rsidRPr="00F67237">
              <w:rPr>
                <w:rFonts w:ascii="Arial" w:hAnsi="Arial" w:cs="Arial"/>
                <w:sz w:val="20"/>
                <w:szCs w:val="20"/>
              </w:rPr>
              <w:t xml:space="preserve">8= Aunt </w:t>
            </w:r>
            <w:r w:rsidRPr="00F67237">
              <w:rPr>
                <w:rFonts w:ascii="Nyala" w:hAnsi="Nyala" w:cs="Nyala"/>
                <w:sz w:val="20"/>
                <w:szCs w:val="20"/>
              </w:rPr>
              <w:t>አክስት</w:t>
            </w:r>
            <w:r w:rsidR="00F2156F">
              <w:rPr>
                <w:rFonts w:ascii="Arial" w:hAnsi="Arial" w:cs="Arial"/>
                <w:sz w:val="20"/>
                <w:szCs w:val="20"/>
              </w:rPr>
              <w:t xml:space="preserve">                          </w:t>
            </w:r>
            <w:r w:rsidR="00C64A60" w:rsidRPr="00F67237">
              <w:rPr>
                <w:rFonts w:ascii="Arial" w:hAnsi="Arial" w:cs="Arial"/>
                <w:sz w:val="20"/>
                <w:szCs w:val="20"/>
              </w:rPr>
              <w:t>9=Friend</w:t>
            </w:r>
            <w:r w:rsidRPr="00F67237">
              <w:rPr>
                <w:rFonts w:ascii="Arial" w:hAnsi="Arial" w:cs="Arial"/>
                <w:sz w:val="20"/>
                <w:szCs w:val="20"/>
              </w:rPr>
              <w:t xml:space="preserve"> </w:t>
            </w:r>
            <w:r w:rsidRPr="00F67237">
              <w:rPr>
                <w:rFonts w:ascii="Nyala" w:hAnsi="Nyala" w:cs="Nyala"/>
                <w:sz w:val="20"/>
                <w:szCs w:val="20"/>
              </w:rPr>
              <w:t>ጓደኛ</w:t>
            </w:r>
            <w:r w:rsidR="00F2156F">
              <w:rPr>
                <w:rFonts w:ascii="Arial" w:hAnsi="Arial" w:cs="Arial"/>
                <w:sz w:val="20"/>
                <w:szCs w:val="20"/>
              </w:rPr>
              <w:t xml:space="preserve">                                 </w:t>
            </w:r>
            <w:r w:rsidR="00C64A60" w:rsidRPr="00F67237">
              <w:rPr>
                <w:rFonts w:ascii="Arial" w:hAnsi="Arial" w:cs="Arial"/>
                <w:sz w:val="20"/>
                <w:szCs w:val="20"/>
              </w:rPr>
              <w:t>10=Other, specify</w:t>
            </w:r>
            <w:r w:rsidRPr="00F67237">
              <w:rPr>
                <w:rFonts w:ascii="Arial" w:hAnsi="Arial" w:cs="Arial"/>
                <w:sz w:val="20"/>
                <w:szCs w:val="20"/>
              </w:rPr>
              <w:t xml:space="preserve"> </w:t>
            </w:r>
            <w:r w:rsidRPr="00F67237">
              <w:rPr>
                <w:rFonts w:ascii="Nyala" w:hAnsi="Nyala" w:cs="Nyala"/>
                <w:sz w:val="20"/>
                <w:szCs w:val="20"/>
              </w:rPr>
              <w:t>ሌላ</w:t>
            </w:r>
            <w:r w:rsidRPr="00F67237">
              <w:rPr>
                <w:rFonts w:ascii="Arial" w:hAnsi="Arial" w:cs="Arial"/>
                <w:sz w:val="20"/>
                <w:szCs w:val="20"/>
              </w:rPr>
              <w:t xml:space="preserve"> /</w:t>
            </w:r>
            <w:r w:rsidRPr="00F67237">
              <w:rPr>
                <w:rFonts w:ascii="Nyala" w:hAnsi="Nyala" w:cs="Nyala"/>
                <w:sz w:val="20"/>
                <w:szCs w:val="20"/>
              </w:rPr>
              <w:t>ይገለፅ</w:t>
            </w:r>
          </w:p>
        </w:tc>
      </w:tr>
      <w:tr w:rsidR="00C64A60" w:rsidRPr="00F67237" w14:paraId="40793CD8" w14:textId="77777777" w:rsidTr="00F901D6">
        <w:tblPrEx>
          <w:tblCellMar>
            <w:top w:w="108" w:type="dxa"/>
            <w:bottom w:w="108" w:type="dxa"/>
          </w:tblCellMar>
        </w:tblPrEx>
        <w:trPr>
          <w:trHeight w:val="333"/>
        </w:trPr>
        <w:tc>
          <w:tcPr>
            <w:tcW w:w="895" w:type="dxa"/>
            <w:gridSpan w:val="2"/>
          </w:tcPr>
          <w:p w14:paraId="75945D60" w14:textId="553A506E" w:rsidR="00C64A60" w:rsidRPr="00F67237" w:rsidRDefault="00C64A60" w:rsidP="00214378">
            <w:pPr>
              <w:rPr>
                <w:rFonts w:ascii="Arial" w:hAnsi="Arial" w:cs="Arial"/>
                <w:sz w:val="20"/>
                <w:szCs w:val="20"/>
              </w:rPr>
            </w:pPr>
            <w:r w:rsidRPr="00F67237">
              <w:rPr>
                <w:rFonts w:ascii="Arial" w:hAnsi="Arial" w:cs="Arial"/>
                <w:sz w:val="20"/>
                <w:szCs w:val="20"/>
              </w:rPr>
              <w:t>10</w:t>
            </w:r>
          </w:p>
        </w:tc>
        <w:tc>
          <w:tcPr>
            <w:tcW w:w="8393" w:type="dxa"/>
            <w:gridSpan w:val="4"/>
          </w:tcPr>
          <w:p w14:paraId="6517B700" w14:textId="5C162BFF" w:rsidR="00C64A60" w:rsidRPr="00F67237" w:rsidRDefault="00C64A60" w:rsidP="00963D37">
            <w:pPr>
              <w:jc w:val="both"/>
              <w:rPr>
                <w:rFonts w:ascii="Arial" w:hAnsi="Arial" w:cs="Arial"/>
                <w:sz w:val="20"/>
                <w:szCs w:val="20"/>
              </w:rPr>
            </w:pPr>
            <w:r w:rsidRPr="00F67237">
              <w:rPr>
                <w:rFonts w:ascii="Arial" w:hAnsi="Arial" w:cs="Arial"/>
                <w:sz w:val="20"/>
                <w:szCs w:val="20"/>
              </w:rPr>
              <w:t xml:space="preserve">Have you ever been awarded a loan from any formal financial institution (bank or MFI) that was </w:t>
            </w:r>
            <w:r w:rsidRPr="00F67237">
              <w:rPr>
                <w:rFonts w:ascii="Arial" w:hAnsi="Arial" w:cs="Arial"/>
                <w:b/>
                <w:sz w:val="20"/>
                <w:szCs w:val="20"/>
              </w:rPr>
              <w:t>not</w:t>
            </w:r>
            <w:r w:rsidRPr="00F67237">
              <w:rPr>
                <w:rFonts w:ascii="Arial" w:hAnsi="Arial" w:cs="Arial"/>
                <w:sz w:val="20"/>
                <w:szCs w:val="20"/>
              </w:rPr>
              <w:t xml:space="preserve"> part of WEDP? </w:t>
            </w:r>
            <w:r w:rsidR="00963D37" w:rsidRPr="00F67237">
              <w:rPr>
                <w:rFonts w:ascii="Arial" w:hAnsi="Arial" w:cs="Arial"/>
                <w:sz w:val="20"/>
                <w:szCs w:val="20"/>
              </w:rPr>
              <w:t xml:space="preserve"> </w:t>
            </w:r>
            <w:r w:rsidR="00963D37" w:rsidRPr="00F67237">
              <w:rPr>
                <w:rFonts w:ascii="Nyala" w:hAnsi="Nyala" w:cs="Nyala"/>
                <w:sz w:val="20"/>
                <w:szCs w:val="20"/>
              </w:rPr>
              <w:t>ከማንኛውም</w:t>
            </w:r>
            <w:r w:rsidR="00963D37" w:rsidRPr="00F67237">
              <w:rPr>
                <w:rFonts w:ascii="Arial" w:hAnsi="Arial" w:cs="Arial"/>
                <w:sz w:val="20"/>
                <w:szCs w:val="20"/>
              </w:rPr>
              <w:t xml:space="preserve"> </w:t>
            </w:r>
            <w:r w:rsidR="00963D37" w:rsidRPr="00F67237">
              <w:rPr>
                <w:rFonts w:ascii="Nyala" w:hAnsi="Nyala" w:cs="Nyala"/>
                <w:sz w:val="20"/>
                <w:szCs w:val="20"/>
              </w:rPr>
              <w:t>መደበኛ</w:t>
            </w:r>
            <w:r w:rsidR="00963D37" w:rsidRPr="00F67237">
              <w:rPr>
                <w:rFonts w:ascii="Arial" w:hAnsi="Arial" w:cs="Arial"/>
                <w:sz w:val="20"/>
                <w:szCs w:val="20"/>
              </w:rPr>
              <w:t xml:space="preserve"> </w:t>
            </w:r>
            <w:r w:rsidR="00963D37" w:rsidRPr="00F67237">
              <w:rPr>
                <w:rFonts w:ascii="Nyala" w:hAnsi="Nyala" w:cs="Nyala"/>
                <w:sz w:val="20"/>
                <w:szCs w:val="20"/>
              </w:rPr>
              <w:t>የፋይናንስ</w:t>
            </w:r>
            <w:r w:rsidR="00963D37" w:rsidRPr="00F67237">
              <w:rPr>
                <w:rFonts w:ascii="Arial" w:hAnsi="Arial" w:cs="Arial"/>
                <w:sz w:val="20"/>
                <w:szCs w:val="20"/>
              </w:rPr>
              <w:t xml:space="preserve"> </w:t>
            </w:r>
            <w:r w:rsidR="00963D37" w:rsidRPr="00F67237">
              <w:rPr>
                <w:rFonts w:ascii="Nyala" w:hAnsi="Nyala" w:cs="Nyala"/>
                <w:sz w:val="20"/>
                <w:szCs w:val="20"/>
              </w:rPr>
              <w:t>ተቋም</w:t>
            </w:r>
            <w:r w:rsidR="00963D37" w:rsidRPr="00F67237">
              <w:rPr>
                <w:rFonts w:ascii="Arial" w:hAnsi="Arial" w:cs="Arial"/>
                <w:sz w:val="20"/>
                <w:szCs w:val="20"/>
              </w:rPr>
              <w:t xml:space="preserve"> /</w:t>
            </w:r>
            <w:r w:rsidR="00963D37" w:rsidRPr="00F67237">
              <w:rPr>
                <w:rFonts w:ascii="Nyala" w:hAnsi="Nyala" w:cs="Nyala"/>
                <w:sz w:val="20"/>
                <w:szCs w:val="20"/>
              </w:rPr>
              <w:t>ባንክ፣</w:t>
            </w:r>
            <w:r w:rsidR="00963D37" w:rsidRPr="00F67237">
              <w:rPr>
                <w:rFonts w:ascii="Arial" w:hAnsi="Arial" w:cs="Arial"/>
                <w:sz w:val="20"/>
                <w:szCs w:val="20"/>
              </w:rPr>
              <w:t xml:space="preserve"> </w:t>
            </w:r>
            <w:r w:rsidR="00963D37" w:rsidRPr="00F67237">
              <w:rPr>
                <w:rFonts w:ascii="Nyala" w:hAnsi="Nyala" w:cs="Nyala"/>
                <w:sz w:val="20"/>
                <w:szCs w:val="20"/>
              </w:rPr>
              <w:t>ማይክሮ</w:t>
            </w:r>
            <w:r w:rsidR="00963D37" w:rsidRPr="00F67237">
              <w:rPr>
                <w:rFonts w:ascii="Arial" w:hAnsi="Arial" w:cs="Arial"/>
                <w:sz w:val="20"/>
                <w:szCs w:val="20"/>
              </w:rPr>
              <w:t xml:space="preserve"> </w:t>
            </w:r>
            <w:r w:rsidR="00963D37" w:rsidRPr="00F67237">
              <w:rPr>
                <w:rFonts w:ascii="Nyala" w:hAnsi="Nyala" w:cs="Nyala"/>
                <w:sz w:val="20"/>
                <w:szCs w:val="20"/>
              </w:rPr>
              <w:t>ፋይናንስ</w:t>
            </w:r>
            <w:r w:rsidR="00963D37" w:rsidRPr="00F67237">
              <w:rPr>
                <w:rFonts w:ascii="Arial" w:hAnsi="Arial" w:cs="Arial"/>
                <w:sz w:val="20"/>
                <w:szCs w:val="20"/>
              </w:rPr>
              <w:t xml:space="preserve">/ </w:t>
            </w:r>
            <w:r w:rsidR="00963D37" w:rsidRPr="00F67237">
              <w:rPr>
                <w:rFonts w:ascii="Nyala" w:hAnsi="Nyala" w:cs="Nyala"/>
                <w:sz w:val="20"/>
                <w:szCs w:val="20"/>
              </w:rPr>
              <w:t>ብድር</w:t>
            </w:r>
            <w:r w:rsidR="00963D37" w:rsidRPr="00F67237">
              <w:rPr>
                <w:rFonts w:ascii="Arial" w:hAnsi="Arial" w:cs="Arial"/>
                <w:sz w:val="20"/>
                <w:szCs w:val="20"/>
              </w:rPr>
              <w:t xml:space="preserve"> </w:t>
            </w:r>
            <w:r w:rsidR="00963D37" w:rsidRPr="00F67237">
              <w:rPr>
                <w:rFonts w:ascii="Nyala" w:hAnsi="Nyala" w:cs="Nyala"/>
                <w:sz w:val="20"/>
                <w:szCs w:val="20"/>
              </w:rPr>
              <w:t>ወስደው</w:t>
            </w:r>
            <w:r w:rsidR="00963D37" w:rsidRPr="00F67237">
              <w:rPr>
                <w:rFonts w:ascii="Arial" w:hAnsi="Arial" w:cs="Arial"/>
                <w:sz w:val="20"/>
                <w:szCs w:val="20"/>
              </w:rPr>
              <w:t xml:space="preserve"> </w:t>
            </w:r>
            <w:r w:rsidR="00963D37" w:rsidRPr="00F67237">
              <w:rPr>
                <w:rFonts w:ascii="Nyala" w:hAnsi="Nyala" w:cs="Nyala"/>
                <w:sz w:val="20"/>
                <w:szCs w:val="20"/>
              </w:rPr>
              <w:t>ያውቃሉ</w:t>
            </w:r>
            <w:r w:rsidR="00963D37" w:rsidRPr="00F67237">
              <w:rPr>
                <w:rFonts w:ascii="Arial" w:hAnsi="Arial" w:cs="Arial"/>
                <w:sz w:val="20"/>
                <w:szCs w:val="20"/>
              </w:rPr>
              <w:t xml:space="preserve">? </w:t>
            </w:r>
            <w:r w:rsidR="00963D37" w:rsidRPr="00F67237">
              <w:rPr>
                <w:rFonts w:ascii="Arial" w:hAnsi="Arial" w:cs="Arial"/>
                <w:b/>
                <w:sz w:val="20"/>
                <w:szCs w:val="20"/>
              </w:rPr>
              <w:t>(</w:t>
            </w:r>
            <w:r w:rsidR="00963D37" w:rsidRPr="00F67237">
              <w:rPr>
                <w:rFonts w:ascii="Nyala" w:hAnsi="Nyala" w:cs="Nyala"/>
                <w:b/>
                <w:sz w:val="20"/>
                <w:szCs w:val="20"/>
              </w:rPr>
              <w:t>የዌዴኘ</w:t>
            </w:r>
            <w:r w:rsidR="00963D37" w:rsidRPr="00F67237">
              <w:rPr>
                <w:rFonts w:ascii="Arial" w:hAnsi="Arial" w:cs="Arial"/>
                <w:b/>
                <w:sz w:val="20"/>
                <w:szCs w:val="20"/>
              </w:rPr>
              <w:t xml:space="preserve"> </w:t>
            </w:r>
            <w:r w:rsidR="00963D37" w:rsidRPr="00F67237">
              <w:rPr>
                <w:rFonts w:ascii="Nyala" w:hAnsi="Nyala" w:cs="Nyala"/>
                <w:b/>
                <w:sz w:val="20"/>
                <w:szCs w:val="20"/>
              </w:rPr>
              <w:t>ብድርና</w:t>
            </w:r>
            <w:r w:rsidR="00963D37" w:rsidRPr="00F67237">
              <w:rPr>
                <w:rFonts w:ascii="Arial" w:hAnsi="Arial" w:cs="Arial"/>
                <w:b/>
                <w:sz w:val="20"/>
                <w:szCs w:val="20"/>
              </w:rPr>
              <w:t xml:space="preserve"> </w:t>
            </w:r>
            <w:r w:rsidR="00963D37" w:rsidRPr="00F67237">
              <w:rPr>
                <w:rFonts w:ascii="Nyala" w:hAnsi="Nyala" w:cs="Nyala"/>
                <w:b/>
                <w:sz w:val="20"/>
                <w:szCs w:val="20"/>
              </w:rPr>
              <w:t>ከሱ</w:t>
            </w:r>
            <w:r w:rsidR="00963D37" w:rsidRPr="00F67237">
              <w:rPr>
                <w:rFonts w:ascii="Arial" w:hAnsi="Arial" w:cs="Arial"/>
                <w:b/>
                <w:sz w:val="20"/>
                <w:szCs w:val="20"/>
              </w:rPr>
              <w:t xml:space="preserve"> </w:t>
            </w:r>
            <w:r w:rsidR="00963D37" w:rsidRPr="00F67237">
              <w:rPr>
                <w:rFonts w:ascii="Nyala" w:hAnsi="Nyala" w:cs="Nyala"/>
                <w:b/>
                <w:sz w:val="20"/>
                <w:szCs w:val="20"/>
              </w:rPr>
              <w:t>ጋር</w:t>
            </w:r>
            <w:r w:rsidR="00963D37" w:rsidRPr="00F67237">
              <w:rPr>
                <w:rFonts w:ascii="Arial" w:hAnsi="Arial" w:cs="Arial"/>
                <w:b/>
                <w:sz w:val="20"/>
                <w:szCs w:val="20"/>
              </w:rPr>
              <w:t xml:space="preserve"> </w:t>
            </w:r>
            <w:r w:rsidR="00963D37" w:rsidRPr="00F67237">
              <w:rPr>
                <w:rFonts w:ascii="Nyala" w:hAnsi="Nyala" w:cs="Nyala"/>
                <w:b/>
                <w:sz w:val="20"/>
                <w:szCs w:val="20"/>
              </w:rPr>
              <w:t>የተያያዙ</w:t>
            </w:r>
            <w:r w:rsidR="00963D37" w:rsidRPr="00F67237">
              <w:rPr>
                <w:rFonts w:ascii="Arial" w:hAnsi="Arial" w:cs="Arial"/>
                <w:b/>
                <w:sz w:val="20"/>
                <w:szCs w:val="20"/>
              </w:rPr>
              <w:t xml:space="preserve"> </w:t>
            </w:r>
            <w:r w:rsidR="00963D37" w:rsidRPr="00F67237">
              <w:rPr>
                <w:rFonts w:ascii="Nyala" w:hAnsi="Nyala" w:cs="Nyala"/>
                <w:b/>
                <w:sz w:val="20"/>
                <w:szCs w:val="20"/>
              </w:rPr>
              <w:t>ብድራትን</w:t>
            </w:r>
            <w:r w:rsidR="00963D37" w:rsidRPr="00F67237">
              <w:rPr>
                <w:rFonts w:ascii="Arial" w:hAnsi="Arial" w:cs="Arial"/>
                <w:b/>
                <w:sz w:val="20"/>
                <w:szCs w:val="20"/>
              </w:rPr>
              <w:t xml:space="preserve"> </w:t>
            </w:r>
            <w:r w:rsidR="00963D37" w:rsidRPr="00F67237">
              <w:rPr>
                <w:rFonts w:ascii="Nyala" w:hAnsi="Nyala" w:cs="Nyala"/>
                <w:b/>
                <w:sz w:val="20"/>
                <w:szCs w:val="20"/>
              </w:rPr>
              <w:t>አያጠቃልም</w:t>
            </w:r>
            <w:r w:rsidR="00963D37" w:rsidRPr="00F67237">
              <w:rPr>
                <w:rFonts w:ascii="Arial" w:hAnsi="Arial" w:cs="Arial"/>
                <w:b/>
                <w:sz w:val="20"/>
                <w:szCs w:val="20"/>
              </w:rPr>
              <w:t>)</w:t>
            </w:r>
          </w:p>
          <w:p w14:paraId="59D457FC" w14:textId="77777777" w:rsidR="00C64A60" w:rsidRPr="00F67237" w:rsidRDefault="00C64A60" w:rsidP="00963D37">
            <w:pPr>
              <w:rPr>
                <w:rFonts w:ascii="Arial" w:hAnsi="Arial" w:cs="Arial"/>
                <w:sz w:val="20"/>
                <w:szCs w:val="20"/>
              </w:rPr>
            </w:pPr>
            <w:r w:rsidRPr="00F67237">
              <w:rPr>
                <w:rFonts w:ascii="Arial" w:hAnsi="Arial" w:cs="Arial"/>
                <w:sz w:val="20"/>
                <w:szCs w:val="20"/>
              </w:rPr>
              <w:t>1= Yes</w:t>
            </w:r>
          </w:p>
          <w:p w14:paraId="57CF22DC" w14:textId="38B67476" w:rsidR="00C64A60" w:rsidRPr="00F67237" w:rsidRDefault="00C64A60" w:rsidP="00963D37">
            <w:pPr>
              <w:rPr>
                <w:rFonts w:ascii="Arial" w:hAnsi="Arial" w:cs="Arial"/>
                <w:sz w:val="20"/>
                <w:szCs w:val="20"/>
              </w:rPr>
            </w:pPr>
            <w:r w:rsidRPr="00F67237">
              <w:rPr>
                <w:rFonts w:ascii="Arial" w:hAnsi="Arial" w:cs="Arial"/>
                <w:sz w:val="20"/>
                <w:szCs w:val="20"/>
              </w:rPr>
              <w:t xml:space="preserve">2= </w:t>
            </w:r>
            <w:r w:rsidR="00895108" w:rsidRPr="00F67237">
              <w:rPr>
                <w:rFonts w:ascii="Arial" w:hAnsi="Arial" w:cs="Arial"/>
                <w:sz w:val="20"/>
                <w:szCs w:val="20"/>
              </w:rPr>
              <w:t>No …</w:t>
            </w:r>
            <w:r w:rsidR="00FB4BDD" w:rsidRPr="00F67237">
              <w:rPr>
                <w:rFonts w:ascii="Arial" w:hAnsi="Arial" w:cs="Arial"/>
                <w:sz w:val="20"/>
                <w:szCs w:val="20"/>
              </w:rPr>
              <w:t>..</w:t>
            </w:r>
            <w:r w:rsidR="00217B2F" w:rsidRPr="00F67237">
              <w:rPr>
                <w:rFonts w:ascii="Arial" w:hAnsi="Arial" w:cs="Arial"/>
                <w:sz w:val="20"/>
                <w:szCs w:val="20"/>
              </w:rPr>
              <w:t>skip Q12</w:t>
            </w:r>
            <w:r w:rsidR="00E11930" w:rsidRPr="00F67237">
              <w:rPr>
                <w:rFonts w:ascii="Arial" w:hAnsi="Arial" w:cs="Arial"/>
                <w:sz w:val="20"/>
                <w:szCs w:val="20"/>
              </w:rPr>
              <w:t xml:space="preserve"> </w:t>
            </w:r>
            <w:r w:rsidR="00FB4BDD" w:rsidRPr="00F67237">
              <w:rPr>
                <w:rFonts w:ascii="Arial" w:hAnsi="Arial" w:cs="Arial"/>
                <w:sz w:val="20"/>
                <w:szCs w:val="20"/>
              </w:rPr>
              <w:t>(</w:t>
            </w:r>
            <w:r w:rsidR="00E11930" w:rsidRPr="00F67237">
              <w:rPr>
                <w:rFonts w:ascii="Nyala" w:hAnsi="Nyala" w:cs="Nyala"/>
                <w:b/>
                <w:i/>
                <w:sz w:val="20"/>
                <w:szCs w:val="20"/>
              </w:rPr>
              <w:t>ወደ</w:t>
            </w:r>
            <w:r w:rsidR="00E11930" w:rsidRPr="00F67237">
              <w:rPr>
                <w:rFonts w:ascii="Arial" w:hAnsi="Arial" w:cs="Arial"/>
                <w:b/>
                <w:i/>
                <w:sz w:val="20"/>
                <w:szCs w:val="20"/>
              </w:rPr>
              <w:t xml:space="preserve"> </w:t>
            </w:r>
            <w:r w:rsidR="00E11930" w:rsidRPr="00F67237">
              <w:rPr>
                <w:rFonts w:ascii="Nyala" w:hAnsi="Nyala" w:cs="Nyala"/>
                <w:b/>
                <w:i/>
                <w:sz w:val="20"/>
                <w:szCs w:val="20"/>
              </w:rPr>
              <w:t>ጥያቄ</w:t>
            </w:r>
            <w:r w:rsidR="00E11930" w:rsidRPr="00F67237">
              <w:rPr>
                <w:rFonts w:ascii="Arial" w:hAnsi="Arial" w:cs="Arial"/>
                <w:b/>
                <w:i/>
                <w:sz w:val="20"/>
                <w:szCs w:val="20"/>
              </w:rPr>
              <w:t xml:space="preserve"> </w:t>
            </w:r>
            <w:r w:rsidR="00E11930" w:rsidRPr="00F67237">
              <w:rPr>
                <w:rFonts w:ascii="Nyala" w:hAnsi="Nyala" w:cs="Nyala"/>
                <w:b/>
                <w:i/>
                <w:sz w:val="20"/>
                <w:szCs w:val="20"/>
              </w:rPr>
              <w:t>ቁጥር</w:t>
            </w:r>
            <w:r w:rsidR="00E11930" w:rsidRPr="00F67237">
              <w:rPr>
                <w:rFonts w:ascii="Arial" w:hAnsi="Arial" w:cs="Arial"/>
                <w:b/>
                <w:i/>
                <w:sz w:val="20"/>
                <w:szCs w:val="20"/>
              </w:rPr>
              <w:t xml:space="preserve"> 12 </w:t>
            </w:r>
            <w:r w:rsidR="00E11930" w:rsidRPr="00F67237">
              <w:rPr>
                <w:rFonts w:ascii="Nyala" w:hAnsi="Nyala" w:cs="Nyala"/>
                <w:b/>
                <w:i/>
                <w:sz w:val="20"/>
                <w:szCs w:val="20"/>
              </w:rPr>
              <w:t>ይለፉ</w:t>
            </w:r>
            <w:r w:rsidR="00217B2F" w:rsidRPr="00F67237">
              <w:rPr>
                <w:rFonts w:ascii="Arial" w:hAnsi="Arial" w:cs="Arial"/>
                <w:sz w:val="20"/>
                <w:szCs w:val="20"/>
              </w:rPr>
              <w:t>)</w:t>
            </w:r>
          </w:p>
        </w:tc>
      </w:tr>
      <w:tr w:rsidR="00C64A60" w:rsidRPr="00F67237" w14:paraId="464A4333" w14:textId="77777777" w:rsidTr="00F901D6">
        <w:tblPrEx>
          <w:tblCellMar>
            <w:top w:w="108" w:type="dxa"/>
            <w:bottom w:w="108" w:type="dxa"/>
          </w:tblCellMar>
        </w:tblPrEx>
        <w:trPr>
          <w:trHeight w:val="333"/>
        </w:trPr>
        <w:tc>
          <w:tcPr>
            <w:tcW w:w="895" w:type="dxa"/>
            <w:gridSpan w:val="2"/>
          </w:tcPr>
          <w:p w14:paraId="686BDCA3" w14:textId="42404859" w:rsidR="00C64A60" w:rsidRPr="00F67237" w:rsidRDefault="00C64A60" w:rsidP="00214378">
            <w:pPr>
              <w:rPr>
                <w:rFonts w:ascii="Arial" w:hAnsi="Arial" w:cs="Arial"/>
                <w:sz w:val="20"/>
                <w:szCs w:val="20"/>
              </w:rPr>
            </w:pPr>
            <w:r w:rsidRPr="00F67237">
              <w:rPr>
                <w:rFonts w:ascii="Arial" w:hAnsi="Arial" w:cs="Arial"/>
                <w:sz w:val="20"/>
                <w:szCs w:val="20"/>
              </w:rPr>
              <w:t>11</w:t>
            </w:r>
          </w:p>
        </w:tc>
        <w:tc>
          <w:tcPr>
            <w:tcW w:w="8393" w:type="dxa"/>
            <w:gridSpan w:val="4"/>
          </w:tcPr>
          <w:p w14:paraId="0CFC4E08" w14:textId="7AD71823" w:rsidR="00C64A60" w:rsidRPr="00F67237" w:rsidRDefault="00C64A60" w:rsidP="003629C1">
            <w:pPr>
              <w:spacing w:after="200" w:line="276" w:lineRule="auto"/>
              <w:jc w:val="both"/>
              <w:rPr>
                <w:rFonts w:ascii="Arial" w:hAnsi="Arial" w:cs="Arial"/>
                <w:sz w:val="20"/>
                <w:szCs w:val="20"/>
              </w:rPr>
            </w:pPr>
            <w:r w:rsidRPr="00F67237">
              <w:rPr>
                <w:rFonts w:ascii="Arial" w:hAnsi="Arial" w:cs="Arial"/>
                <w:sz w:val="20"/>
                <w:szCs w:val="20"/>
              </w:rPr>
              <w:t xml:space="preserve">How much was the largest loan that you were awarded outside of WEDP? Ethiopian Birr </w:t>
            </w:r>
            <w:r w:rsidR="007A6DC6" w:rsidRPr="00F67237">
              <w:rPr>
                <w:rFonts w:ascii="Arial" w:hAnsi="Arial" w:cs="Arial"/>
                <w:sz w:val="20"/>
                <w:szCs w:val="20"/>
              </w:rPr>
              <w:t xml:space="preserve"> </w:t>
            </w:r>
            <w:r w:rsidR="007A6DC6" w:rsidRPr="00F67237">
              <w:rPr>
                <w:rFonts w:ascii="Nyala" w:hAnsi="Nyala" w:cs="Nyala"/>
                <w:sz w:val="20"/>
                <w:szCs w:val="20"/>
              </w:rPr>
              <w:t>ከዌዴኘ</w:t>
            </w:r>
            <w:r w:rsidR="007A6DC6" w:rsidRPr="00F67237">
              <w:rPr>
                <w:rFonts w:ascii="Arial" w:hAnsi="Arial" w:cs="Arial"/>
                <w:sz w:val="20"/>
                <w:szCs w:val="20"/>
              </w:rPr>
              <w:t xml:space="preserve"> </w:t>
            </w:r>
            <w:r w:rsidR="007A6DC6" w:rsidRPr="00F67237">
              <w:rPr>
                <w:rFonts w:ascii="Nyala" w:hAnsi="Nyala" w:cs="Nyala"/>
                <w:sz w:val="20"/>
                <w:szCs w:val="20"/>
              </w:rPr>
              <w:t>ብድር</w:t>
            </w:r>
            <w:r w:rsidR="007A6DC6" w:rsidRPr="00F67237">
              <w:rPr>
                <w:rFonts w:ascii="Arial" w:hAnsi="Arial" w:cs="Arial"/>
                <w:sz w:val="20"/>
                <w:szCs w:val="20"/>
              </w:rPr>
              <w:t xml:space="preserve"> </w:t>
            </w:r>
            <w:r w:rsidR="007A6DC6" w:rsidRPr="00F67237">
              <w:rPr>
                <w:rFonts w:ascii="Nyala" w:hAnsi="Nyala" w:cs="Nyala"/>
                <w:sz w:val="20"/>
                <w:szCs w:val="20"/>
              </w:rPr>
              <w:t>ወጭ</w:t>
            </w:r>
            <w:r w:rsidR="007A6DC6" w:rsidRPr="00F67237">
              <w:rPr>
                <w:rFonts w:ascii="Arial" w:hAnsi="Arial" w:cs="Arial"/>
                <w:sz w:val="20"/>
                <w:szCs w:val="20"/>
              </w:rPr>
              <w:t xml:space="preserve"> </w:t>
            </w:r>
            <w:r w:rsidR="007A6DC6" w:rsidRPr="00F67237">
              <w:rPr>
                <w:rFonts w:ascii="Nyala" w:hAnsi="Nyala" w:cs="Nyala"/>
                <w:sz w:val="20"/>
                <w:szCs w:val="20"/>
              </w:rPr>
              <w:t>ከሌላ</w:t>
            </w:r>
            <w:r w:rsidR="007A6DC6" w:rsidRPr="00F67237">
              <w:rPr>
                <w:rFonts w:ascii="Arial" w:hAnsi="Arial" w:cs="Arial"/>
                <w:sz w:val="20"/>
                <w:szCs w:val="20"/>
              </w:rPr>
              <w:t xml:space="preserve"> </w:t>
            </w:r>
            <w:r w:rsidR="007A6DC6" w:rsidRPr="00F67237">
              <w:rPr>
                <w:rFonts w:ascii="Nyala" w:hAnsi="Nyala" w:cs="Nyala"/>
                <w:sz w:val="20"/>
                <w:szCs w:val="20"/>
              </w:rPr>
              <w:t>የብድር</w:t>
            </w:r>
            <w:r w:rsidR="007A6DC6" w:rsidRPr="00F67237">
              <w:rPr>
                <w:rFonts w:ascii="Arial" w:hAnsi="Arial" w:cs="Arial"/>
                <w:sz w:val="20"/>
                <w:szCs w:val="20"/>
              </w:rPr>
              <w:t xml:space="preserve"> </w:t>
            </w:r>
            <w:r w:rsidR="007A6DC6" w:rsidRPr="00F67237">
              <w:rPr>
                <w:rFonts w:ascii="Nyala" w:hAnsi="Nyala" w:cs="Nyala"/>
                <w:sz w:val="20"/>
                <w:szCs w:val="20"/>
              </w:rPr>
              <w:t>ምንጭ</w:t>
            </w:r>
            <w:r w:rsidR="007A6DC6" w:rsidRPr="00F67237">
              <w:rPr>
                <w:rFonts w:ascii="Arial" w:hAnsi="Arial" w:cs="Arial"/>
                <w:sz w:val="20"/>
                <w:szCs w:val="20"/>
              </w:rPr>
              <w:t xml:space="preserve"> </w:t>
            </w:r>
            <w:r w:rsidR="007A6DC6" w:rsidRPr="00F67237">
              <w:rPr>
                <w:rFonts w:ascii="Nyala" w:hAnsi="Nyala" w:cs="Nyala"/>
                <w:sz w:val="20"/>
                <w:szCs w:val="20"/>
              </w:rPr>
              <w:t>ያገኙት</w:t>
            </w:r>
            <w:r w:rsidR="007A6DC6" w:rsidRPr="00F67237">
              <w:rPr>
                <w:rFonts w:ascii="Arial" w:hAnsi="Arial" w:cs="Arial"/>
                <w:sz w:val="20"/>
                <w:szCs w:val="20"/>
              </w:rPr>
              <w:t xml:space="preserve"> </w:t>
            </w:r>
            <w:r w:rsidR="007A6DC6" w:rsidRPr="00F67237">
              <w:rPr>
                <w:rFonts w:ascii="Nyala" w:hAnsi="Nyala" w:cs="Nyala"/>
                <w:sz w:val="20"/>
                <w:szCs w:val="20"/>
              </w:rPr>
              <w:t>ከፍተኛው</w:t>
            </w:r>
            <w:r w:rsidR="007A6DC6" w:rsidRPr="00F67237">
              <w:rPr>
                <w:rFonts w:ascii="Arial" w:hAnsi="Arial" w:cs="Arial"/>
                <w:sz w:val="20"/>
                <w:szCs w:val="20"/>
              </w:rPr>
              <w:t xml:space="preserve"> </w:t>
            </w:r>
            <w:r w:rsidR="007A6DC6" w:rsidRPr="00F67237">
              <w:rPr>
                <w:rFonts w:ascii="Nyala" w:hAnsi="Nyala" w:cs="Nyala"/>
                <w:sz w:val="20"/>
                <w:szCs w:val="20"/>
              </w:rPr>
              <w:t>የብድር</w:t>
            </w:r>
            <w:r w:rsidR="007A6DC6" w:rsidRPr="00F67237">
              <w:rPr>
                <w:rFonts w:ascii="Arial" w:hAnsi="Arial" w:cs="Arial"/>
                <w:sz w:val="20"/>
                <w:szCs w:val="20"/>
              </w:rPr>
              <w:t xml:space="preserve"> </w:t>
            </w:r>
            <w:r w:rsidR="007A6DC6" w:rsidRPr="00F67237">
              <w:rPr>
                <w:rFonts w:ascii="Nyala" w:hAnsi="Nyala" w:cs="Nyala"/>
                <w:sz w:val="20"/>
                <w:szCs w:val="20"/>
              </w:rPr>
              <w:t>መጠን</w:t>
            </w:r>
            <w:r w:rsidR="007A6DC6" w:rsidRPr="00F67237">
              <w:rPr>
                <w:rFonts w:ascii="Arial" w:hAnsi="Arial" w:cs="Arial"/>
                <w:sz w:val="20"/>
                <w:szCs w:val="20"/>
              </w:rPr>
              <w:t xml:space="preserve"> </w:t>
            </w:r>
            <w:r w:rsidR="007A6DC6" w:rsidRPr="00F67237">
              <w:rPr>
                <w:rFonts w:ascii="Nyala" w:hAnsi="Nyala" w:cs="Nyala"/>
                <w:sz w:val="20"/>
                <w:szCs w:val="20"/>
              </w:rPr>
              <w:t>ስንት</w:t>
            </w:r>
            <w:r w:rsidR="007A6DC6" w:rsidRPr="00F67237">
              <w:rPr>
                <w:rFonts w:ascii="Arial" w:hAnsi="Arial" w:cs="Arial"/>
                <w:sz w:val="20"/>
                <w:szCs w:val="20"/>
              </w:rPr>
              <w:t xml:space="preserve"> </w:t>
            </w:r>
            <w:r w:rsidR="007A6DC6" w:rsidRPr="00F67237">
              <w:rPr>
                <w:rFonts w:ascii="Nyala" w:hAnsi="Nyala" w:cs="Nyala"/>
                <w:sz w:val="20"/>
                <w:szCs w:val="20"/>
              </w:rPr>
              <w:t>ብር</w:t>
            </w:r>
            <w:r w:rsidR="007A6DC6" w:rsidRPr="00F67237">
              <w:rPr>
                <w:rFonts w:ascii="Arial" w:hAnsi="Arial" w:cs="Arial"/>
                <w:sz w:val="20"/>
                <w:szCs w:val="20"/>
              </w:rPr>
              <w:t xml:space="preserve"> </w:t>
            </w:r>
            <w:r w:rsidR="007A6DC6" w:rsidRPr="00F67237">
              <w:rPr>
                <w:rFonts w:ascii="Nyala" w:hAnsi="Nyala" w:cs="Nyala"/>
                <w:sz w:val="20"/>
                <w:szCs w:val="20"/>
              </w:rPr>
              <w:t>ነው</w:t>
            </w:r>
            <w:r w:rsidR="007A6DC6" w:rsidRPr="00F67237">
              <w:rPr>
                <w:rFonts w:ascii="Arial" w:hAnsi="Arial" w:cs="Arial"/>
                <w:sz w:val="20"/>
                <w:szCs w:val="20"/>
              </w:rPr>
              <w:t>?</w:t>
            </w:r>
          </w:p>
        </w:tc>
      </w:tr>
      <w:tr w:rsidR="00C64A60" w:rsidRPr="00F67237" w14:paraId="4602DC44" w14:textId="77777777" w:rsidTr="00F901D6">
        <w:tblPrEx>
          <w:tblCellMar>
            <w:top w:w="108" w:type="dxa"/>
            <w:bottom w:w="108" w:type="dxa"/>
          </w:tblCellMar>
        </w:tblPrEx>
        <w:trPr>
          <w:trHeight w:val="333"/>
        </w:trPr>
        <w:tc>
          <w:tcPr>
            <w:tcW w:w="895" w:type="dxa"/>
            <w:gridSpan w:val="2"/>
          </w:tcPr>
          <w:p w14:paraId="4BD85DA8" w14:textId="5A2EE2E0" w:rsidR="00C64A60" w:rsidRPr="00F67237" w:rsidRDefault="00C64A60" w:rsidP="00214378">
            <w:pPr>
              <w:rPr>
                <w:rFonts w:ascii="Arial" w:hAnsi="Arial" w:cs="Arial"/>
                <w:sz w:val="20"/>
                <w:szCs w:val="20"/>
              </w:rPr>
            </w:pPr>
            <w:r w:rsidRPr="00F67237">
              <w:rPr>
                <w:rFonts w:ascii="Arial" w:hAnsi="Arial" w:cs="Arial"/>
                <w:sz w:val="20"/>
                <w:szCs w:val="20"/>
              </w:rPr>
              <w:t>12</w:t>
            </w:r>
          </w:p>
        </w:tc>
        <w:tc>
          <w:tcPr>
            <w:tcW w:w="4006" w:type="dxa"/>
            <w:tcBorders>
              <w:right w:val="nil"/>
            </w:tcBorders>
          </w:tcPr>
          <w:p w14:paraId="492568B2" w14:textId="3B2E5F4A" w:rsidR="004C261B" w:rsidRPr="00F67237" w:rsidRDefault="00C64A60" w:rsidP="004C261B">
            <w:pPr>
              <w:rPr>
                <w:rFonts w:ascii="Arial" w:hAnsi="Arial" w:cs="Arial"/>
                <w:b/>
                <w:i/>
                <w:sz w:val="20"/>
                <w:szCs w:val="20"/>
              </w:rPr>
            </w:pPr>
            <w:r w:rsidRPr="00F67237">
              <w:rPr>
                <w:rFonts w:ascii="Arial" w:hAnsi="Arial" w:cs="Arial"/>
                <w:sz w:val="20"/>
                <w:szCs w:val="20"/>
              </w:rPr>
              <w:t xml:space="preserve">How do you save the money you earn in this business? </w:t>
            </w:r>
            <w:r w:rsidRPr="00F67237">
              <w:rPr>
                <w:rFonts w:ascii="Arial" w:hAnsi="Arial" w:cs="Arial"/>
                <w:b/>
                <w:i/>
                <w:sz w:val="20"/>
                <w:szCs w:val="20"/>
              </w:rPr>
              <w:t>(Do not read the responses, multiple responses possible)</w:t>
            </w:r>
            <w:r w:rsidR="004C261B" w:rsidRPr="00F67237">
              <w:rPr>
                <w:rFonts w:ascii="Arial" w:hAnsi="Arial" w:cs="Arial"/>
                <w:i/>
                <w:sz w:val="20"/>
                <w:szCs w:val="20"/>
              </w:rPr>
              <w:t xml:space="preserve"> </w:t>
            </w:r>
            <w:r w:rsidR="004C261B" w:rsidRPr="00F67237">
              <w:rPr>
                <w:rFonts w:ascii="Nyala" w:hAnsi="Nyala" w:cs="Nyala"/>
                <w:i/>
                <w:sz w:val="20"/>
                <w:szCs w:val="20"/>
              </w:rPr>
              <w:t>በዚህ</w:t>
            </w:r>
            <w:r w:rsidR="004C261B" w:rsidRPr="00F67237">
              <w:rPr>
                <w:rFonts w:ascii="Arial" w:hAnsi="Arial" w:cs="Arial"/>
                <w:i/>
                <w:sz w:val="20"/>
                <w:szCs w:val="20"/>
              </w:rPr>
              <w:t xml:space="preserve"> </w:t>
            </w:r>
            <w:r w:rsidR="004C261B" w:rsidRPr="00F67237">
              <w:rPr>
                <w:rFonts w:ascii="Nyala" w:hAnsi="Nyala" w:cs="Nyala"/>
                <w:i/>
                <w:sz w:val="20"/>
                <w:szCs w:val="20"/>
              </w:rPr>
              <w:t>ንግድ</w:t>
            </w:r>
            <w:r w:rsidR="004C261B" w:rsidRPr="00F67237">
              <w:rPr>
                <w:rFonts w:ascii="Arial" w:hAnsi="Arial" w:cs="Arial"/>
                <w:i/>
                <w:sz w:val="20"/>
                <w:szCs w:val="20"/>
              </w:rPr>
              <w:t xml:space="preserve"> </w:t>
            </w:r>
            <w:r w:rsidR="004C261B" w:rsidRPr="00F67237">
              <w:rPr>
                <w:rFonts w:ascii="Nyala" w:hAnsi="Nyala" w:cs="Nyala"/>
                <w:i/>
                <w:sz w:val="20"/>
                <w:szCs w:val="20"/>
              </w:rPr>
              <w:t>የሚያገኙትን</w:t>
            </w:r>
            <w:r w:rsidR="004C261B" w:rsidRPr="00F67237">
              <w:rPr>
                <w:rFonts w:ascii="Arial" w:hAnsi="Arial" w:cs="Arial"/>
                <w:i/>
                <w:sz w:val="20"/>
                <w:szCs w:val="20"/>
              </w:rPr>
              <w:t xml:space="preserve"> </w:t>
            </w:r>
            <w:r w:rsidR="004C261B" w:rsidRPr="00F67237">
              <w:rPr>
                <w:rFonts w:ascii="Nyala" w:hAnsi="Nyala" w:cs="Nyala"/>
                <w:i/>
                <w:sz w:val="20"/>
                <w:szCs w:val="20"/>
              </w:rPr>
              <w:t>ገንዘብ</w:t>
            </w:r>
            <w:r w:rsidR="004C261B" w:rsidRPr="00F67237">
              <w:rPr>
                <w:rFonts w:ascii="Arial" w:hAnsi="Arial" w:cs="Arial"/>
                <w:i/>
                <w:sz w:val="20"/>
                <w:szCs w:val="20"/>
              </w:rPr>
              <w:t xml:space="preserve"> </w:t>
            </w:r>
            <w:r w:rsidR="004C261B" w:rsidRPr="00F67237">
              <w:rPr>
                <w:rFonts w:ascii="Nyala" w:hAnsi="Nyala" w:cs="Nyala"/>
                <w:i/>
                <w:sz w:val="20"/>
                <w:szCs w:val="20"/>
              </w:rPr>
              <w:t>እንዴት</w:t>
            </w:r>
            <w:r w:rsidR="004C261B" w:rsidRPr="00F67237">
              <w:rPr>
                <w:rFonts w:ascii="Arial" w:hAnsi="Arial" w:cs="Arial"/>
                <w:i/>
                <w:sz w:val="20"/>
                <w:szCs w:val="20"/>
              </w:rPr>
              <w:t xml:space="preserve"> </w:t>
            </w:r>
            <w:r w:rsidR="004C261B" w:rsidRPr="00F67237">
              <w:rPr>
                <w:rFonts w:ascii="Nyala" w:hAnsi="Nyala" w:cs="Nyala"/>
                <w:i/>
                <w:sz w:val="20"/>
                <w:szCs w:val="20"/>
              </w:rPr>
              <w:t>ነው</w:t>
            </w:r>
            <w:r w:rsidR="004C261B" w:rsidRPr="00F67237">
              <w:rPr>
                <w:rFonts w:ascii="Arial" w:hAnsi="Arial" w:cs="Arial"/>
                <w:i/>
                <w:sz w:val="20"/>
                <w:szCs w:val="20"/>
              </w:rPr>
              <w:t xml:space="preserve"> </w:t>
            </w:r>
            <w:r w:rsidR="004C261B" w:rsidRPr="00F67237">
              <w:rPr>
                <w:rFonts w:ascii="Nyala" w:hAnsi="Nyala" w:cs="Nyala"/>
                <w:i/>
                <w:sz w:val="20"/>
                <w:szCs w:val="20"/>
              </w:rPr>
              <w:t>የሚቆጥቡት</w:t>
            </w:r>
            <w:r w:rsidR="004C261B" w:rsidRPr="00F67237">
              <w:rPr>
                <w:rFonts w:ascii="Arial" w:hAnsi="Arial" w:cs="Arial"/>
                <w:sz w:val="20"/>
                <w:szCs w:val="20"/>
              </w:rPr>
              <w:t xml:space="preserve">? </w:t>
            </w:r>
            <w:r w:rsidR="004C261B" w:rsidRPr="00F67237">
              <w:rPr>
                <w:rFonts w:ascii="Arial" w:hAnsi="Arial" w:cs="Arial"/>
                <w:b/>
                <w:sz w:val="20"/>
                <w:szCs w:val="20"/>
              </w:rPr>
              <w:t>(</w:t>
            </w:r>
            <w:r w:rsidR="004C261B" w:rsidRPr="00F67237">
              <w:rPr>
                <w:rFonts w:ascii="Nyala" w:hAnsi="Nyala" w:cs="Nyala"/>
                <w:b/>
                <w:sz w:val="20"/>
                <w:szCs w:val="20"/>
              </w:rPr>
              <w:t>ምርጫዎቹን</w:t>
            </w:r>
            <w:r w:rsidR="004C261B" w:rsidRPr="00F67237">
              <w:rPr>
                <w:rFonts w:ascii="Arial" w:hAnsi="Arial" w:cs="Arial"/>
                <w:b/>
                <w:sz w:val="20"/>
                <w:szCs w:val="20"/>
              </w:rPr>
              <w:t xml:space="preserve"> </w:t>
            </w:r>
            <w:r w:rsidR="004C261B" w:rsidRPr="00F67237">
              <w:rPr>
                <w:rFonts w:ascii="Nyala" w:hAnsi="Nyala" w:cs="Nyala"/>
                <w:b/>
                <w:sz w:val="20"/>
                <w:szCs w:val="20"/>
              </w:rPr>
              <w:t>አያንብቡ፣</w:t>
            </w:r>
            <w:r w:rsidR="004C261B" w:rsidRPr="00F67237">
              <w:rPr>
                <w:rFonts w:ascii="Arial" w:hAnsi="Arial" w:cs="Arial"/>
                <w:b/>
                <w:sz w:val="20"/>
                <w:szCs w:val="20"/>
              </w:rPr>
              <w:t xml:space="preserve"> </w:t>
            </w:r>
            <w:r w:rsidR="004C261B" w:rsidRPr="00F67237">
              <w:rPr>
                <w:rFonts w:ascii="Nyala" w:hAnsi="Nyala" w:cs="Nyala"/>
                <w:b/>
                <w:sz w:val="20"/>
                <w:szCs w:val="20"/>
              </w:rPr>
              <w:t>ከአንድ</w:t>
            </w:r>
            <w:r w:rsidR="004C261B" w:rsidRPr="00F67237">
              <w:rPr>
                <w:rFonts w:ascii="Arial" w:hAnsi="Arial" w:cs="Arial"/>
                <w:b/>
                <w:sz w:val="20"/>
                <w:szCs w:val="20"/>
              </w:rPr>
              <w:t xml:space="preserve"> </w:t>
            </w:r>
            <w:r w:rsidR="004C261B" w:rsidRPr="00F67237">
              <w:rPr>
                <w:rFonts w:ascii="Nyala" w:hAnsi="Nyala" w:cs="Nyala"/>
                <w:b/>
                <w:sz w:val="20"/>
                <w:szCs w:val="20"/>
              </w:rPr>
              <w:t>በላይ</w:t>
            </w:r>
            <w:r w:rsidR="004C261B" w:rsidRPr="00F67237">
              <w:rPr>
                <w:rFonts w:ascii="Arial" w:hAnsi="Arial" w:cs="Arial"/>
                <w:b/>
                <w:sz w:val="20"/>
                <w:szCs w:val="20"/>
              </w:rPr>
              <w:t xml:space="preserve"> </w:t>
            </w:r>
            <w:r w:rsidR="004C261B" w:rsidRPr="00F67237">
              <w:rPr>
                <w:rFonts w:ascii="Nyala" w:hAnsi="Nyala" w:cs="Nyala"/>
                <w:b/>
                <w:sz w:val="20"/>
                <w:szCs w:val="20"/>
              </w:rPr>
              <w:t>ምላሾች</w:t>
            </w:r>
            <w:r w:rsidR="004C261B" w:rsidRPr="00F67237">
              <w:rPr>
                <w:rFonts w:ascii="Arial" w:hAnsi="Arial" w:cs="Arial"/>
                <w:b/>
                <w:sz w:val="20"/>
                <w:szCs w:val="20"/>
              </w:rPr>
              <w:t xml:space="preserve"> </w:t>
            </w:r>
            <w:r w:rsidR="004C261B" w:rsidRPr="00F67237">
              <w:rPr>
                <w:rFonts w:ascii="Nyala" w:hAnsi="Nyala" w:cs="Nyala"/>
                <w:b/>
                <w:sz w:val="20"/>
                <w:szCs w:val="20"/>
              </w:rPr>
              <w:t>መስጠት</w:t>
            </w:r>
            <w:r w:rsidR="004C261B" w:rsidRPr="00F67237">
              <w:rPr>
                <w:rFonts w:ascii="Arial" w:hAnsi="Arial" w:cs="Arial"/>
                <w:b/>
                <w:sz w:val="20"/>
                <w:szCs w:val="20"/>
              </w:rPr>
              <w:t xml:space="preserve"> </w:t>
            </w:r>
            <w:r w:rsidR="004C261B" w:rsidRPr="00F67237">
              <w:rPr>
                <w:rFonts w:ascii="Nyala" w:hAnsi="Nyala" w:cs="Nyala"/>
                <w:b/>
                <w:sz w:val="20"/>
                <w:szCs w:val="20"/>
              </w:rPr>
              <w:t>ይቻላል</w:t>
            </w:r>
            <w:r w:rsidR="004C261B" w:rsidRPr="00F67237">
              <w:rPr>
                <w:rFonts w:ascii="Arial" w:hAnsi="Arial" w:cs="Arial"/>
                <w:b/>
                <w:sz w:val="20"/>
                <w:szCs w:val="20"/>
              </w:rPr>
              <w:t>)</w:t>
            </w:r>
          </w:p>
          <w:p w14:paraId="3BEF512D" w14:textId="77777777" w:rsidR="004C261B" w:rsidRPr="00F67237" w:rsidRDefault="004C261B" w:rsidP="004C261B">
            <w:pPr>
              <w:rPr>
                <w:rFonts w:ascii="Arial" w:hAnsi="Arial" w:cs="Arial"/>
                <w:sz w:val="20"/>
                <w:szCs w:val="20"/>
              </w:rPr>
            </w:pPr>
            <w:r w:rsidRPr="00F67237">
              <w:rPr>
                <w:rFonts w:ascii="Arial" w:hAnsi="Arial" w:cs="Arial"/>
                <w:sz w:val="20"/>
                <w:szCs w:val="20"/>
              </w:rPr>
              <w:t xml:space="preserve">1 = I save money in the business premises/ </w:t>
            </w:r>
            <w:r w:rsidRPr="00F67237">
              <w:rPr>
                <w:rFonts w:ascii="Nyala" w:hAnsi="Nyala" w:cs="Nyala"/>
                <w:sz w:val="20"/>
                <w:szCs w:val="20"/>
              </w:rPr>
              <w:t>እዚያው</w:t>
            </w:r>
            <w:r w:rsidRPr="00F67237">
              <w:rPr>
                <w:rFonts w:ascii="Arial" w:hAnsi="Arial" w:cs="Arial"/>
                <w:sz w:val="20"/>
                <w:szCs w:val="20"/>
              </w:rPr>
              <w:t xml:space="preserve"> </w:t>
            </w:r>
            <w:r w:rsidRPr="00F67237">
              <w:rPr>
                <w:rFonts w:ascii="Nyala" w:hAnsi="Nyala" w:cs="Nyala"/>
                <w:sz w:val="20"/>
                <w:szCs w:val="20"/>
              </w:rPr>
              <w:t>የንግድ</w:t>
            </w:r>
            <w:r w:rsidRPr="00F67237">
              <w:rPr>
                <w:rFonts w:ascii="Arial" w:hAnsi="Arial" w:cs="Arial"/>
                <w:sz w:val="20"/>
                <w:szCs w:val="20"/>
              </w:rPr>
              <w:t xml:space="preserve"> </w:t>
            </w:r>
            <w:r w:rsidRPr="00F67237">
              <w:rPr>
                <w:rFonts w:ascii="Nyala" w:hAnsi="Nyala" w:cs="Nyala"/>
                <w:sz w:val="20"/>
                <w:szCs w:val="20"/>
              </w:rPr>
              <w:t>ቦታ</w:t>
            </w:r>
            <w:r w:rsidRPr="00F67237">
              <w:rPr>
                <w:rFonts w:ascii="Arial" w:hAnsi="Arial" w:cs="Arial"/>
                <w:sz w:val="20"/>
                <w:szCs w:val="20"/>
              </w:rPr>
              <w:t xml:space="preserve"> </w:t>
            </w:r>
            <w:r w:rsidRPr="00F67237">
              <w:rPr>
                <w:rFonts w:ascii="Nyala" w:hAnsi="Nyala" w:cs="Nyala"/>
                <w:sz w:val="20"/>
                <w:szCs w:val="20"/>
              </w:rPr>
              <w:t>ውስጥ</w:t>
            </w:r>
            <w:r w:rsidRPr="00F67237">
              <w:rPr>
                <w:rFonts w:ascii="Arial" w:hAnsi="Arial" w:cs="Arial"/>
                <w:sz w:val="20"/>
                <w:szCs w:val="20"/>
              </w:rPr>
              <w:t xml:space="preserve"> </w:t>
            </w:r>
            <w:r w:rsidRPr="00F67237">
              <w:rPr>
                <w:rFonts w:ascii="Nyala" w:hAnsi="Nyala" w:cs="Nyala"/>
                <w:sz w:val="20"/>
                <w:szCs w:val="20"/>
              </w:rPr>
              <w:t>ነው</w:t>
            </w:r>
            <w:r w:rsidRPr="00F67237">
              <w:rPr>
                <w:rFonts w:ascii="Arial" w:hAnsi="Arial" w:cs="Arial"/>
                <w:sz w:val="20"/>
                <w:szCs w:val="20"/>
              </w:rPr>
              <w:t xml:space="preserve"> </w:t>
            </w:r>
            <w:r w:rsidRPr="00F67237">
              <w:rPr>
                <w:rFonts w:ascii="Nyala" w:hAnsi="Nyala" w:cs="Nyala"/>
                <w:sz w:val="20"/>
                <w:szCs w:val="20"/>
              </w:rPr>
              <w:t>የምቆጥበው</w:t>
            </w:r>
          </w:p>
          <w:p w14:paraId="08179F8B" w14:textId="6709EC4F" w:rsidR="004C261B" w:rsidRPr="00F67237" w:rsidRDefault="004C261B" w:rsidP="004C261B">
            <w:pPr>
              <w:rPr>
                <w:rFonts w:ascii="Arial" w:hAnsi="Arial" w:cs="Arial"/>
                <w:sz w:val="20"/>
                <w:szCs w:val="20"/>
              </w:rPr>
            </w:pPr>
            <w:r w:rsidRPr="00F67237">
              <w:rPr>
                <w:rFonts w:ascii="Arial" w:hAnsi="Arial" w:cs="Arial"/>
                <w:sz w:val="20"/>
                <w:szCs w:val="20"/>
              </w:rPr>
              <w:t xml:space="preserve">2 = Through a Iqqub/ </w:t>
            </w:r>
            <w:r w:rsidRPr="00F67237">
              <w:rPr>
                <w:rFonts w:ascii="Nyala" w:hAnsi="Nyala" w:cs="Nyala"/>
                <w:sz w:val="20"/>
                <w:szCs w:val="20"/>
              </w:rPr>
              <w:t>እቁብ</w:t>
            </w:r>
            <w:r w:rsidRPr="00F67237">
              <w:rPr>
                <w:rFonts w:ascii="Arial" w:hAnsi="Arial" w:cs="Arial"/>
                <w:sz w:val="20"/>
                <w:szCs w:val="20"/>
              </w:rPr>
              <w:t xml:space="preserve"> </w:t>
            </w:r>
            <w:r w:rsidRPr="00F67237">
              <w:rPr>
                <w:rFonts w:ascii="Nyala" w:hAnsi="Nyala" w:cs="Nyala"/>
                <w:sz w:val="20"/>
                <w:szCs w:val="20"/>
              </w:rPr>
              <w:t>በመጣል</w:t>
            </w:r>
          </w:p>
          <w:p w14:paraId="50AF129D" w14:textId="77777777" w:rsidR="005308C9" w:rsidRPr="00F67237" w:rsidRDefault="005308C9" w:rsidP="005308C9">
            <w:pPr>
              <w:rPr>
                <w:rFonts w:ascii="Arial" w:hAnsi="Arial" w:cs="Arial"/>
                <w:sz w:val="20"/>
                <w:szCs w:val="20"/>
              </w:rPr>
            </w:pPr>
            <w:r w:rsidRPr="00F67237">
              <w:rPr>
                <w:rFonts w:ascii="Arial" w:hAnsi="Arial" w:cs="Arial"/>
                <w:sz w:val="20"/>
                <w:szCs w:val="20"/>
              </w:rPr>
              <w:t xml:space="preserve">3 = Through a cooperative or savings group/ </w:t>
            </w:r>
            <w:r w:rsidRPr="00F67237">
              <w:rPr>
                <w:rFonts w:ascii="Nyala" w:hAnsi="Nyala" w:cs="Nyala"/>
                <w:sz w:val="20"/>
                <w:szCs w:val="20"/>
              </w:rPr>
              <w:t>በቁጠባ</w:t>
            </w:r>
            <w:r w:rsidRPr="00F67237">
              <w:rPr>
                <w:rFonts w:ascii="Arial" w:hAnsi="Arial" w:cs="Arial"/>
                <w:sz w:val="20"/>
                <w:szCs w:val="20"/>
              </w:rPr>
              <w:t xml:space="preserve"> </w:t>
            </w:r>
            <w:r w:rsidRPr="00F67237">
              <w:rPr>
                <w:rFonts w:ascii="Nyala" w:hAnsi="Nyala" w:cs="Nyala"/>
                <w:sz w:val="20"/>
                <w:szCs w:val="20"/>
              </w:rPr>
              <w:t>ማህበራት</w:t>
            </w:r>
            <w:r w:rsidRPr="00F67237">
              <w:rPr>
                <w:rFonts w:ascii="Arial" w:hAnsi="Arial" w:cs="Arial"/>
                <w:sz w:val="20"/>
                <w:szCs w:val="20"/>
              </w:rPr>
              <w:t xml:space="preserve"> (</w:t>
            </w:r>
            <w:r w:rsidRPr="00F67237">
              <w:rPr>
                <w:rFonts w:ascii="Nyala" w:hAnsi="Nyala" w:cs="Nyala"/>
                <w:sz w:val="20"/>
                <w:szCs w:val="20"/>
              </w:rPr>
              <w:t>ብድር፣</w:t>
            </w:r>
            <w:r w:rsidRPr="00F67237">
              <w:rPr>
                <w:rFonts w:ascii="Arial" w:hAnsi="Arial" w:cs="Arial"/>
                <w:sz w:val="20"/>
                <w:szCs w:val="20"/>
              </w:rPr>
              <w:t xml:space="preserve"> </w:t>
            </w:r>
            <w:r w:rsidRPr="00F67237">
              <w:rPr>
                <w:rFonts w:ascii="Nyala" w:hAnsi="Nyala" w:cs="Nyala"/>
                <w:sz w:val="20"/>
                <w:szCs w:val="20"/>
              </w:rPr>
              <w:t>እቁብ</w:t>
            </w:r>
            <w:r w:rsidRPr="00F67237">
              <w:rPr>
                <w:rFonts w:ascii="Arial" w:hAnsi="Arial" w:cs="Arial"/>
                <w:sz w:val="20"/>
                <w:szCs w:val="20"/>
              </w:rPr>
              <w:t xml:space="preserve"> </w:t>
            </w:r>
            <w:r w:rsidRPr="00F67237">
              <w:rPr>
                <w:rFonts w:ascii="Nyala" w:hAnsi="Nyala" w:cs="Nyala"/>
                <w:sz w:val="20"/>
                <w:szCs w:val="20"/>
              </w:rPr>
              <w:t>ወዘተ</w:t>
            </w:r>
            <w:r w:rsidRPr="00F67237">
              <w:rPr>
                <w:rFonts w:ascii="Arial" w:hAnsi="Arial" w:cs="Arial"/>
                <w:sz w:val="20"/>
                <w:szCs w:val="20"/>
              </w:rPr>
              <w:t xml:space="preserve">) </w:t>
            </w:r>
            <w:r w:rsidRPr="00F67237">
              <w:rPr>
                <w:rFonts w:ascii="Nyala" w:hAnsi="Nyala" w:cs="Nyala"/>
                <w:sz w:val="20"/>
                <w:szCs w:val="20"/>
              </w:rPr>
              <w:t>ውስጥ</w:t>
            </w:r>
          </w:p>
          <w:p w14:paraId="529ECB16" w14:textId="690FC2E9" w:rsidR="004C261B" w:rsidRPr="00F67237" w:rsidRDefault="005308C9" w:rsidP="00214378">
            <w:pPr>
              <w:rPr>
                <w:rFonts w:ascii="Arial" w:hAnsi="Arial" w:cs="Arial"/>
                <w:sz w:val="20"/>
                <w:szCs w:val="20"/>
              </w:rPr>
            </w:pPr>
            <w:r w:rsidRPr="00F67237">
              <w:rPr>
                <w:rFonts w:ascii="Arial" w:hAnsi="Arial" w:cs="Arial"/>
                <w:sz w:val="20"/>
                <w:szCs w:val="20"/>
              </w:rPr>
              <w:t xml:space="preserve">4 = Through MFIs/ </w:t>
            </w:r>
            <w:r w:rsidRPr="00F67237">
              <w:rPr>
                <w:rFonts w:ascii="Nyala" w:hAnsi="Nyala" w:cs="Nyala"/>
                <w:sz w:val="20"/>
                <w:szCs w:val="20"/>
              </w:rPr>
              <w:t>ከብድር</w:t>
            </w:r>
            <w:r w:rsidRPr="00F67237">
              <w:rPr>
                <w:rFonts w:ascii="Arial" w:hAnsi="Arial" w:cs="Arial"/>
                <w:sz w:val="20"/>
                <w:szCs w:val="20"/>
              </w:rPr>
              <w:t xml:space="preserve"> </w:t>
            </w:r>
            <w:r w:rsidRPr="00F67237">
              <w:rPr>
                <w:rFonts w:ascii="Nyala" w:hAnsi="Nyala" w:cs="Nyala"/>
                <w:sz w:val="20"/>
                <w:szCs w:val="20"/>
              </w:rPr>
              <w:t>ተቋማት</w:t>
            </w:r>
            <w:r w:rsidRPr="00F67237">
              <w:rPr>
                <w:rFonts w:ascii="Arial" w:hAnsi="Arial" w:cs="Arial"/>
                <w:sz w:val="20"/>
                <w:szCs w:val="20"/>
              </w:rPr>
              <w:t xml:space="preserve"> </w:t>
            </w:r>
          </w:p>
        </w:tc>
        <w:tc>
          <w:tcPr>
            <w:tcW w:w="4387" w:type="dxa"/>
            <w:gridSpan w:val="3"/>
            <w:tcBorders>
              <w:left w:val="nil"/>
            </w:tcBorders>
          </w:tcPr>
          <w:p w14:paraId="5EB0BEFC" w14:textId="77777777" w:rsidR="005308C9" w:rsidRPr="00F67237" w:rsidRDefault="005308C9" w:rsidP="005308C9">
            <w:pPr>
              <w:rPr>
                <w:rFonts w:ascii="Arial" w:hAnsi="Arial" w:cs="Arial"/>
                <w:sz w:val="20"/>
                <w:szCs w:val="20"/>
              </w:rPr>
            </w:pPr>
            <w:r w:rsidRPr="00F67237">
              <w:rPr>
                <w:rFonts w:ascii="Arial" w:hAnsi="Arial" w:cs="Arial"/>
                <w:sz w:val="20"/>
                <w:szCs w:val="20"/>
              </w:rPr>
              <w:t xml:space="preserve">5 = My business partner saves the money/ </w:t>
            </w:r>
            <w:r w:rsidRPr="00F67237">
              <w:rPr>
                <w:rFonts w:ascii="Nyala" w:hAnsi="Nyala" w:cs="Nyala"/>
                <w:sz w:val="20"/>
                <w:szCs w:val="20"/>
              </w:rPr>
              <w:t>የንግድ</w:t>
            </w:r>
            <w:r w:rsidRPr="00F67237">
              <w:rPr>
                <w:rFonts w:ascii="Arial" w:hAnsi="Arial" w:cs="Arial"/>
                <w:sz w:val="20"/>
                <w:szCs w:val="20"/>
              </w:rPr>
              <w:t xml:space="preserve"> </w:t>
            </w:r>
            <w:r w:rsidRPr="00F67237">
              <w:rPr>
                <w:rFonts w:ascii="Nyala" w:hAnsi="Nyala" w:cs="Nyala"/>
                <w:sz w:val="20"/>
                <w:szCs w:val="20"/>
              </w:rPr>
              <w:t>አጋሬ</w:t>
            </w:r>
            <w:r w:rsidRPr="00F67237">
              <w:rPr>
                <w:rFonts w:ascii="Arial" w:hAnsi="Arial" w:cs="Arial"/>
                <w:sz w:val="20"/>
                <w:szCs w:val="20"/>
              </w:rPr>
              <w:t xml:space="preserve">/ </w:t>
            </w:r>
            <w:r w:rsidRPr="00F67237">
              <w:rPr>
                <w:rFonts w:ascii="Nyala" w:hAnsi="Nyala" w:cs="Nyala"/>
                <w:sz w:val="20"/>
                <w:szCs w:val="20"/>
              </w:rPr>
              <w:t>ሽርኬ</w:t>
            </w:r>
            <w:r w:rsidRPr="00F67237">
              <w:rPr>
                <w:rFonts w:ascii="Arial" w:hAnsi="Arial" w:cs="Arial"/>
                <w:sz w:val="20"/>
                <w:szCs w:val="20"/>
              </w:rPr>
              <w:t xml:space="preserve"> </w:t>
            </w:r>
            <w:r w:rsidRPr="00F67237">
              <w:rPr>
                <w:rFonts w:ascii="Nyala" w:hAnsi="Nyala" w:cs="Nyala"/>
                <w:sz w:val="20"/>
                <w:szCs w:val="20"/>
              </w:rPr>
              <w:t>ጋር</w:t>
            </w:r>
            <w:r w:rsidRPr="00F67237">
              <w:rPr>
                <w:rFonts w:ascii="Arial" w:hAnsi="Arial" w:cs="Arial"/>
                <w:sz w:val="20"/>
                <w:szCs w:val="20"/>
              </w:rPr>
              <w:t xml:space="preserve"> </w:t>
            </w:r>
            <w:r w:rsidRPr="00F67237">
              <w:rPr>
                <w:rFonts w:ascii="Nyala" w:hAnsi="Nyala" w:cs="Nyala"/>
                <w:sz w:val="20"/>
                <w:szCs w:val="20"/>
              </w:rPr>
              <w:t>ነው</w:t>
            </w:r>
            <w:r w:rsidRPr="00F67237">
              <w:rPr>
                <w:rFonts w:ascii="Arial" w:hAnsi="Arial" w:cs="Arial"/>
                <w:sz w:val="20"/>
                <w:szCs w:val="20"/>
              </w:rPr>
              <w:t xml:space="preserve"> </w:t>
            </w:r>
            <w:r w:rsidRPr="00F67237">
              <w:rPr>
                <w:rFonts w:ascii="Nyala" w:hAnsi="Nyala" w:cs="Nyala"/>
                <w:sz w:val="20"/>
                <w:szCs w:val="20"/>
              </w:rPr>
              <w:t>የሚቆጠበው</w:t>
            </w:r>
          </w:p>
          <w:p w14:paraId="3D9BBC6A" w14:textId="77777777" w:rsidR="005308C9" w:rsidRPr="00F67237" w:rsidRDefault="005308C9" w:rsidP="005308C9">
            <w:pPr>
              <w:rPr>
                <w:rFonts w:ascii="Arial" w:hAnsi="Arial" w:cs="Arial"/>
                <w:sz w:val="20"/>
                <w:szCs w:val="20"/>
              </w:rPr>
            </w:pPr>
            <w:r w:rsidRPr="00F67237">
              <w:rPr>
                <w:rFonts w:ascii="Arial" w:hAnsi="Arial" w:cs="Arial"/>
                <w:sz w:val="20"/>
                <w:szCs w:val="20"/>
              </w:rPr>
              <w:t xml:space="preserve">6 = I save in a bank/ </w:t>
            </w:r>
            <w:r w:rsidRPr="00F67237">
              <w:rPr>
                <w:rFonts w:ascii="Nyala" w:hAnsi="Nyala" w:cs="Nyala"/>
                <w:sz w:val="20"/>
                <w:szCs w:val="20"/>
              </w:rPr>
              <w:t>ባንክ</w:t>
            </w:r>
            <w:r w:rsidRPr="00F67237">
              <w:rPr>
                <w:rFonts w:ascii="Arial" w:hAnsi="Arial" w:cs="Arial"/>
                <w:sz w:val="20"/>
                <w:szCs w:val="20"/>
              </w:rPr>
              <w:t xml:space="preserve"> </w:t>
            </w:r>
            <w:r w:rsidRPr="00F67237">
              <w:rPr>
                <w:rFonts w:ascii="Nyala" w:hAnsi="Nyala" w:cs="Nyala"/>
                <w:sz w:val="20"/>
                <w:szCs w:val="20"/>
              </w:rPr>
              <w:t>ውስጥ</w:t>
            </w:r>
          </w:p>
          <w:p w14:paraId="1A97F372" w14:textId="77777777" w:rsidR="005308C9" w:rsidRPr="00F67237" w:rsidRDefault="005308C9" w:rsidP="005308C9">
            <w:pPr>
              <w:rPr>
                <w:rFonts w:ascii="Arial" w:hAnsi="Arial" w:cs="Arial"/>
                <w:sz w:val="20"/>
                <w:szCs w:val="20"/>
              </w:rPr>
            </w:pPr>
            <w:r w:rsidRPr="00F67237">
              <w:rPr>
                <w:rFonts w:ascii="Arial" w:hAnsi="Arial" w:cs="Arial"/>
                <w:sz w:val="20"/>
                <w:szCs w:val="20"/>
              </w:rPr>
              <w:t xml:space="preserve">7 = I keep savings in my home/ </w:t>
            </w:r>
            <w:r w:rsidRPr="00F67237">
              <w:rPr>
                <w:rFonts w:ascii="Nyala" w:hAnsi="Nyala" w:cs="Nyala"/>
                <w:sz w:val="20"/>
                <w:szCs w:val="20"/>
              </w:rPr>
              <w:t>ቤቴ</w:t>
            </w:r>
            <w:r w:rsidRPr="00F67237">
              <w:rPr>
                <w:rFonts w:ascii="Arial" w:hAnsi="Arial" w:cs="Arial"/>
                <w:sz w:val="20"/>
                <w:szCs w:val="20"/>
              </w:rPr>
              <w:t xml:space="preserve"> </w:t>
            </w:r>
            <w:r w:rsidRPr="00F67237">
              <w:rPr>
                <w:rFonts w:ascii="Nyala" w:hAnsi="Nyala" w:cs="Nyala"/>
                <w:sz w:val="20"/>
                <w:szCs w:val="20"/>
              </w:rPr>
              <w:t>ውስጥ</w:t>
            </w:r>
          </w:p>
          <w:p w14:paraId="52631416" w14:textId="77777777" w:rsidR="005308C9" w:rsidRPr="00F67237" w:rsidRDefault="005308C9" w:rsidP="005308C9">
            <w:pPr>
              <w:rPr>
                <w:rFonts w:ascii="Arial" w:hAnsi="Arial" w:cs="Arial"/>
                <w:sz w:val="20"/>
                <w:szCs w:val="20"/>
              </w:rPr>
            </w:pPr>
            <w:r w:rsidRPr="00F67237">
              <w:rPr>
                <w:rFonts w:ascii="Arial" w:hAnsi="Arial" w:cs="Arial"/>
                <w:sz w:val="20"/>
                <w:szCs w:val="20"/>
              </w:rPr>
              <w:t xml:space="preserve">8 = I don’t save / </w:t>
            </w:r>
            <w:r w:rsidRPr="00F67237">
              <w:rPr>
                <w:rFonts w:ascii="Nyala" w:hAnsi="Nyala" w:cs="Nyala"/>
                <w:sz w:val="20"/>
                <w:szCs w:val="20"/>
              </w:rPr>
              <w:t>አልቆጥብም</w:t>
            </w:r>
          </w:p>
          <w:p w14:paraId="3E066842" w14:textId="77777777" w:rsidR="005308C9" w:rsidRPr="00F67237" w:rsidRDefault="005308C9" w:rsidP="005308C9">
            <w:pPr>
              <w:rPr>
                <w:rFonts w:ascii="Arial" w:hAnsi="Arial" w:cs="Arial"/>
                <w:sz w:val="20"/>
                <w:szCs w:val="20"/>
              </w:rPr>
            </w:pPr>
            <w:r w:rsidRPr="00F67237">
              <w:rPr>
                <w:rFonts w:ascii="Arial" w:hAnsi="Arial" w:cs="Arial"/>
                <w:sz w:val="20"/>
                <w:szCs w:val="20"/>
              </w:rPr>
              <w:t xml:space="preserve">9 = Other/ </w:t>
            </w:r>
            <w:r w:rsidRPr="00F67237">
              <w:rPr>
                <w:rFonts w:ascii="Nyala" w:hAnsi="Nyala" w:cs="Nyala"/>
                <w:sz w:val="20"/>
                <w:szCs w:val="20"/>
              </w:rPr>
              <w:t>ሌላ</w:t>
            </w:r>
            <w:r w:rsidRPr="00F67237">
              <w:rPr>
                <w:rFonts w:ascii="Arial" w:hAnsi="Arial" w:cs="Arial"/>
                <w:sz w:val="20"/>
                <w:szCs w:val="20"/>
              </w:rPr>
              <w:t xml:space="preserve">: </w:t>
            </w:r>
            <w:r w:rsidRPr="00F67237">
              <w:rPr>
                <w:rFonts w:ascii="Arial" w:hAnsi="Arial" w:cs="Arial"/>
                <w:b/>
                <w:i/>
                <w:sz w:val="20"/>
                <w:szCs w:val="20"/>
              </w:rPr>
              <w:t xml:space="preserve">(please specify/ </w:t>
            </w:r>
            <w:r w:rsidRPr="00F67237">
              <w:rPr>
                <w:rFonts w:ascii="Nyala" w:hAnsi="Nyala" w:cs="Nyala"/>
                <w:b/>
                <w:i/>
                <w:sz w:val="20"/>
                <w:szCs w:val="20"/>
              </w:rPr>
              <w:t>እባክዎን</w:t>
            </w:r>
            <w:r w:rsidRPr="00F67237">
              <w:rPr>
                <w:rFonts w:ascii="Arial" w:hAnsi="Arial" w:cs="Arial"/>
                <w:b/>
                <w:i/>
                <w:sz w:val="20"/>
                <w:szCs w:val="20"/>
              </w:rPr>
              <w:t xml:space="preserve"> </w:t>
            </w:r>
            <w:r w:rsidRPr="00F67237">
              <w:rPr>
                <w:rFonts w:ascii="Nyala" w:hAnsi="Nyala" w:cs="Nyala"/>
                <w:b/>
                <w:i/>
                <w:sz w:val="20"/>
                <w:szCs w:val="20"/>
              </w:rPr>
              <w:t>ይግለጹ</w:t>
            </w:r>
            <w:r w:rsidRPr="00F67237">
              <w:rPr>
                <w:rFonts w:ascii="Arial" w:hAnsi="Arial" w:cs="Arial"/>
                <w:b/>
                <w:i/>
                <w:sz w:val="20"/>
                <w:szCs w:val="20"/>
              </w:rPr>
              <w:t>)</w:t>
            </w:r>
            <w:r w:rsidRPr="00F67237">
              <w:rPr>
                <w:rFonts w:ascii="Arial" w:hAnsi="Arial" w:cs="Arial"/>
                <w:sz w:val="20"/>
                <w:szCs w:val="20"/>
              </w:rPr>
              <w:t xml:space="preserve"> __________</w:t>
            </w:r>
          </w:p>
          <w:p w14:paraId="776A59C5" w14:textId="08B52406" w:rsidR="00C64A60" w:rsidRPr="00F67237" w:rsidRDefault="00C64A60" w:rsidP="00214378">
            <w:pPr>
              <w:rPr>
                <w:rFonts w:ascii="Arial" w:hAnsi="Arial" w:cs="Arial"/>
                <w:sz w:val="20"/>
                <w:szCs w:val="20"/>
              </w:rPr>
            </w:pPr>
          </w:p>
        </w:tc>
      </w:tr>
      <w:tr w:rsidR="00C64A60" w:rsidRPr="00F67237" w14:paraId="620CA310" w14:textId="77777777" w:rsidTr="009738AC">
        <w:tblPrEx>
          <w:tblCellMar>
            <w:top w:w="108" w:type="dxa"/>
            <w:bottom w:w="108" w:type="dxa"/>
          </w:tblCellMar>
        </w:tblPrEx>
        <w:trPr>
          <w:trHeight w:val="333"/>
        </w:trPr>
        <w:tc>
          <w:tcPr>
            <w:tcW w:w="895" w:type="dxa"/>
            <w:gridSpan w:val="2"/>
            <w:tcBorders>
              <w:top w:val="nil"/>
            </w:tcBorders>
          </w:tcPr>
          <w:p w14:paraId="50863736" w14:textId="74801831" w:rsidR="00C64A60" w:rsidRPr="00F67237" w:rsidRDefault="00C64A60" w:rsidP="00214378">
            <w:pPr>
              <w:rPr>
                <w:rFonts w:ascii="Arial" w:hAnsi="Arial" w:cs="Arial"/>
                <w:sz w:val="20"/>
                <w:szCs w:val="20"/>
              </w:rPr>
            </w:pPr>
            <w:r w:rsidRPr="00F67237">
              <w:rPr>
                <w:rFonts w:ascii="Arial" w:hAnsi="Arial" w:cs="Arial"/>
                <w:sz w:val="20"/>
                <w:szCs w:val="20"/>
              </w:rPr>
              <w:t>13</w:t>
            </w:r>
          </w:p>
        </w:tc>
        <w:tc>
          <w:tcPr>
            <w:tcW w:w="8393" w:type="dxa"/>
            <w:gridSpan w:val="4"/>
          </w:tcPr>
          <w:p w14:paraId="4800E111" w14:textId="6C1F90D8" w:rsidR="00C64A60" w:rsidRPr="00F67237" w:rsidRDefault="00C64A60" w:rsidP="00B66292">
            <w:pPr>
              <w:spacing w:line="276" w:lineRule="auto"/>
              <w:jc w:val="both"/>
              <w:rPr>
                <w:rFonts w:ascii="Arial" w:hAnsi="Arial" w:cs="Arial"/>
                <w:sz w:val="20"/>
                <w:szCs w:val="20"/>
              </w:rPr>
            </w:pPr>
            <w:r w:rsidRPr="00F67237">
              <w:rPr>
                <w:rFonts w:ascii="Arial" w:hAnsi="Arial" w:cs="Arial"/>
                <w:sz w:val="20"/>
                <w:szCs w:val="20"/>
              </w:rPr>
              <w:t xml:space="preserve">Do you participate in any informal savings groups, such as </w:t>
            </w:r>
            <w:r w:rsidRPr="007F6926">
              <w:rPr>
                <w:rFonts w:ascii="Arial" w:hAnsi="Arial" w:cs="Arial"/>
                <w:b/>
                <w:sz w:val="20"/>
                <w:szCs w:val="20"/>
                <w:highlight w:val="yellow"/>
              </w:rPr>
              <w:t>ROSCAs</w:t>
            </w:r>
            <w:r w:rsidRPr="00F67237">
              <w:rPr>
                <w:rFonts w:ascii="Arial" w:hAnsi="Arial" w:cs="Arial"/>
                <w:sz w:val="20"/>
                <w:szCs w:val="20"/>
              </w:rPr>
              <w:t xml:space="preserve">? </w:t>
            </w:r>
            <w:r w:rsidR="00B34B90" w:rsidRPr="00F67237">
              <w:rPr>
                <w:rFonts w:ascii="Nyala" w:hAnsi="Nyala" w:cs="Nyala"/>
                <w:sz w:val="20"/>
                <w:szCs w:val="20"/>
              </w:rPr>
              <w:t>በማንኛውም</w:t>
            </w:r>
            <w:r w:rsidR="00B34B90" w:rsidRPr="00F67237">
              <w:rPr>
                <w:rFonts w:ascii="Arial" w:hAnsi="Arial" w:cs="Arial"/>
                <w:sz w:val="20"/>
                <w:szCs w:val="20"/>
              </w:rPr>
              <w:t xml:space="preserve"> </w:t>
            </w:r>
            <w:r w:rsidR="00B34B90" w:rsidRPr="00F67237">
              <w:rPr>
                <w:rFonts w:ascii="Nyala" w:hAnsi="Nyala" w:cs="Nyala"/>
                <w:sz w:val="20"/>
                <w:szCs w:val="20"/>
              </w:rPr>
              <w:t>መደበኛ</w:t>
            </w:r>
            <w:r w:rsidR="00B34B90" w:rsidRPr="00F67237">
              <w:rPr>
                <w:rFonts w:ascii="Arial" w:hAnsi="Arial" w:cs="Arial"/>
                <w:sz w:val="20"/>
                <w:szCs w:val="20"/>
              </w:rPr>
              <w:t xml:space="preserve"> </w:t>
            </w:r>
            <w:r w:rsidR="00B34B90" w:rsidRPr="00F67237">
              <w:rPr>
                <w:rFonts w:ascii="Nyala" w:hAnsi="Nyala" w:cs="Nyala"/>
                <w:sz w:val="20"/>
                <w:szCs w:val="20"/>
              </w:rPr>
              <w:t>ባልሆነ</w:t>
            </w:r>
            <w:r w:rsidR="00B34B90" w:rsidRPr="00F67237">
              <w:rPr>
                <w:rFonts w:ascii="Arial" w:hAnsi="Arial" w:cs="Arial"/>
                <w:sz w:val="20"/>
                <w:szCs w:val="20"/>
              </w:rPr>
              <w:t xml:space="preserve"> </w:t>
            </w:r>
            <w:r w:rsidR="00B34B90" w:rsidRPr="00F67237">
              <w:rPr>
                <w:rFonts w:ascii="Nyala" w:hAnsi="Nyala" w:cs="Nyala"/>
                <w:sz w:val="20"/>
                <w:szCs w:val="20"/>
              </w:rPr>
              <w:t>የቁጠባ</w:t>
            </w:r>
            <w:r w:rsidR="00B34B90" w:rsidRPr="00F67237">
              <w:rPr>
                <w:rFonts w:ascii="Arial" w:hAnsi="Arial" w:cs="Arial"/>
                <w:sz w:val="20"/>
                <w:szCs w:val="20"/>
              </w:rPr>
              <w:t xml:space="preserve"> </w:t>
            </w:r>
            <w:r w:rsidR="00B34B90" w:rsidRPr="00F67237">
              <w:rPr>
                <w:rFonts w:ascii="Nyala" w:hAnsi="Nyala" w:cs="Nyala"/>
                <w:sz w:val="20"/>
                <w:szCs w:val="20"/>
              </w:rPr>
              <w:t>ዘዴ</w:t>
            </w:r>
            <w:r w:rsidR="00B34B90" w:rsidRPr="00F67237">
              <w:rPr>
                <w:rFonts w:ascii="Arial" w:hAnsi="Arial" w:cs="Arial"/>
                <w:sz w:val="20"/>
                <w:szCs w:val="20"/>
              </w:rPr>
              <w:t xml:space="preserve"> </w:t>
            </w:r>
            <w:r w:rsidR="00B34B90" w:rsidRPr="00F67237">
              <w:rPr>
                <w:rFonts w:ascii="Nyala" w:hAnsi="Nyala" w:cs="Nyala"/>
                <w:sz w:val="20"/>
                <w:szCs w:val="20"/>
              </w:rPr>
              <w:t>ይጠቀማሉ</w:t>
            </w:r>
            <w:r w:rsidR="00B34B90" w:rsidRPr="00F67237">
              <w:rPr>
                <w:rFonts w:ascii="Arial" w:hAnsi="Arial" w:cs="Arial"/>
                <w:sz w:val="20"/>
                <w:szCs w:val="20"/>
              </w:rPr>
              <w:t>/</w:t>
            </w:r>
            <w:r w:rsidR="00B34B90" w:rsidRPr="00F67237">
              <w:rPr>
                <w:rFonts w:ascii="Nyala" w:hAnsi="Nyala" w:cs="Nyala"/>
                <w:sz w:val="20"/>
                <w:szCs w:val="20"/>
              </w:rPr>
              <w:t>ይሳተፋሉ</w:t>
            </w:r>
            <w:ins w:id="182" w:author="toshiba" w:date="2016-11-15T14:12:00Z">
              <w:r w:rsidR="003E6F4A">
                <w:rPr>
                  <w:rFonts w:ascii="Nyala" w:hAnsi="Nyala" w:cs="Nyala"/>
                  <w:sz w:val="20"/>
                  <w:szCs w:val="20"/>
                </w:rPr>
                <w:t xml:space="preserve"> </w:t>
              </w:r>
              <w:r w:rsidR="003E6F4A" w:rsidRPr="007F6926">
                <w:rPr>
                  <w:rFonts w:ascii="Nyala" w:hAnsi="Nyala" w:cs="Nyala"/>
                  <w:sz w:val="20"/>
                  <w:szCs w:val="20"/>
                  <w:highlight w:val="yellow"/>
                </w:rPr>
                <w:t>እንደ እቁብ</w:t>
              </w:r>
            </w:ins>
            <w:ins w:id="183" w:author="toshiba" w:date="2016-11-15T14:11:00Z">
              <w:r w:rsidR="003E6F4A">
                <w:rPr>
                  <w:rFonts w:ascii="Nyala" w:hAnsi="Nyala" w:cs="Nyala"/>
                  <w:sz w:val="20"/>
                  <w:szCs w:val="20"/>
                </w:rPr>
                <w:t xml:space="preserve"> </w:t>
              </w:r>
            </w:ins>
            <w:r w:rsidR="00B34B90" w:rsidRPr="00F67237">
              <w:rPr>
                <w:rFonts w:ascii="Arial" w:hAnsi="Arial" w:cs="Arial"/>
                <w:sz w:val="20"/>
                <w:szCs w:val="20"/>
              </w:rPr>
              <w:t xml:space="preserve"> ?</w:t>
            </w:r>
          </w:p>
          <w:p w14:paraId="64C729D5" w14:textId="77777777" w:rsidR="00C64A60" w:rsidRPr="00F67237" w:rsidRDefault="00C64A60" w:rsidP="00B66292">
            <w:pPr>
              <w:rPr>
                <w:rFonts w:ascii="Arial" w:hAnsi="Arial" w:cs="Arial"/>
                <w:sz w:val="20"/>
                <w:szCs w:val="20"/>
              </w:rPr>
            </w:pPr>
            <w:r w:rsidRPr="00F67237">
              <w:rPr>
                <w:rFonts w:ascii="Arial" w:hAnsi="Arial" w:cs="Arial"/>
                <w:sz w:val="20"/>
                <w:szCs w:val="20"/>
              </w:rPr>
              <w:t xml:space="preserve">1=Yes, </w:t>
            </w:r>
          </w:p>
          <w:p w14:paraId="0ECE24AE" w14:textId="77777777" w:rsidR="00C64A60" w:rsidRDefault="00C64A60" w:rsidP="00B66292">
            <w:pPr>
              <w:rPr>
                <w:ins w:id="184" w:author="toshiba" w:date="2016-11-16T15:03:00Z"/>
                <w:rFonts w:ascii="Arial" w:hAnsi="Arial" w:cs="Arial"/>
                <w:sz w:val="20"/>
                <w:szCs w:val="20"/>
              </w:rPr>
            </w:pPr>
            <w:r w:rsidRPr="00F67237">
              <w:rPr>
                <w:rFonts w:ascii="Arial" w:hAnsi="Arial" w:cs="Arial"/>
                <w:sz w:val="20"/>
                <w:szCs w:val="20"/>
              </w:rPr>
              <w:t>2=No</w:t>
            </w:r>
          </w:p>
          <w:p w14:paraId="1561E82E" w14:textId="77777777" w:rsidR="009B215A" w:rsidRDefault="009B215A" w:rsidP="00B66292">
            <w:pPr>
              <w:rPr>
                <w:ins w:id="185" w:author="toshiba" w:date="2016-11-16T15:03:00Z"/>
                <w:rFonts w:ascii="Arial" w:hAnsi="Arial" w:cs="Arial"/>
                <w:sz w:val="20"/>
                <w:szCs w:val="20"/>
              </w:rPr>
            </w:pPr>
          </w:p>
          <w:p w14:paraId="479CB65B" w14:textId="77777777" w:rsidR="009B215A" w:rsidRPr="00F67237" w:rsidRDefault="009B215A" w:rsidP="00B66292">
            <w:pPr>
              <w:rPr>
                <w:rFonts w:ascii="Arial" w:hAnsi="Arial" w:cs="Arial"/>
                <w:sz w:val="20"/>
                <w:szCs w:val="20"/>
              </w:rPr>
            </w:pPr>
          </w:p>
        </w:tc>
      </w:tr>
      <w:tr w:rsidR="00CB1EEA" w:rsidRPr="00F67237" w14:paraId="29725285" w14:textId="77777777" w:rsidTr="009738AC">
        <w:tblPrEx>
          <w:tblCellMar>
            <w:top w:w="108" w:type="dxa"/>
            <w:bottom w:w="108" w:type="dxa"/>
          </w:tblCellMar>
        </w:tblPrEx>
        <w:trPr>
          <w:trHeight w:val="333"/>
        </w:trPr>
        <w:tc>
          <w:tcPr>
            <w:tcW w:w="895" w:type="dxa"/>
            <w:gridSpan w:val="2"/>
            <w:tcBorders>
              <w:top w:val="nil"/>
            </w:tcBorders>
          </w:tcPr>
          <w:p w14:paraId="1179F82E" w14:textId="5DF62DF0" w:rsidR="00CB1EEA" w:rsidRPr="00F67237" w:rsidRDefault="00CB1EEA" w:rsidP="00214378">
            <w:pPr>
              <w:rPr>
                <w:rFonts w:ascii="Arial" w:hAnsi="Arial" w:cs="Arial"/>
                <w:sz w:val="20"/>
                <w:szCs w:val="20"/>
              </w:rPr>
            </w:pPr>
            <w:r>
              <w:rPr>
                <w:rFonts w:ascii="Arial" w:hAnsi="Arial" w:cs="Arial"/>
                <w:sz w:val="20"/>
                <w:szCs w:val="20"/>
              </w:rPr>
              <w:lastRenderedPageBreak/>
              <w:t>13_new</w:t>
            </w:r>
          </w:p>
        </w:tc>
        <w:tc>
          <w:tcPr>
            <w:tcW w:w="8393" w:type="dxa"/>
            <w:gridSpan w:val="4"/>
          </w:tcPr>
          <w:p w14:paraId="43BEEDEC" w14:textId="5B4C4743" w:rsidR="002F40C7" w:rsidRPr="00E45D19" w:rsidRDefault="00CB1EEA" w:rsidP="00CB1EEA">
            <w:pPr>
              <w:rPr>
                <w:ins w:id="186" w:author="toshiba" w:date="2016-11-15T14:12:00Z"/>
                <w:rFonts w:ascii="Arial" w:hAnsi="Arial" w:cs="Arial"/>
                <w:sz w:val="20"/>
                <w:szCs w:val="20"/>
                <w:highlight w:val="yellow"/>
              </w:rPr>
            </w:pPr>
            <w:r w:rsidRPr="00E45D19">
              <w:rPr>
                <w:rFonts w:ascii="Arial" w:hAnsi="Arial" w:cs="Arial"/>
                <w:sz w:val="20"/>
                <w:szCs w:val="20"/>
                <w:highlight w:val="yellow"/>
              </w:rPr>
              <w:t xml:space="preserve">Do </w:t>
            </w:r>
            <w:r w:rsidR="00102F2F" w:rsidRPr="00E45D19">
              <w:rPr>
                <w:rFonts w:ascii="Arial" w:hAnsi="Arial" w:cs="Arial"/>
                <w:sz w:val="20"/>
                <w:szCs w:val="20"/>
                <w:highlight w:val="yellow"/>
              </w:rPr>
              <w:t>y</w:t>
            </w:r>
            <w:r w:rsidRPr="00E45D19">
              <w:rPr>
                <w:rFonts w:ascii="Arial" w:hAnsi="Arial" w:cs="Arial"/>
                <w:sz w:val="20"/>
                <w:szCs w:val="20"/>
                <w:highlight w:val="yellow"/>
              </w:rPr>
              <w:t>ou have a mobile money saving account (e.g., Mbirr)?</w:t>
            </w:r>
            <w:ins w:id="187" w:author="toshiba" w:date="2016-11-15T20:30:00Z">
              <w:r w:rsidR="00E45D19" w:rsidRPr="00433614">
                <w:rPr>
                  <w:rFonts w:ascii="Nyala" w:hAnsi="Nyala"/>
                  <w:sz w:val="16"/>
                  <w:szCs w:val="16"/>
                </w:rPr>
                <w:t xml:space="preserve"> </w:t>
              </w:r>
              <w:r w:rsidR="00E45D19" w:rsidRPr="0045372A">
                <w:rPr>
                  <w:rFonts w:ascii="Nyala" w:hAnsi="Nyala"/>
                  <w:sz w:val="16"/>
                  <w:szCs w:val="16"/>
                  <w:highlight w:val="yellow"/>
                </w:rPr>
                <w:t>የሞባይል ቁጠባ አካውንት አለሽ ለምሳሌ እንደ</w:t>
              </w:r>
            </w:ins>
            <w:ins w:id="188" w:author="toshiba" w:date="2016-11-15T20:31:00Z">
              <w:r w:rsidR="00E45D19" w:rsidRPr="0045372A">
                <w:rPr>
                  <w:rFonts w:ascii="Nyala" w:hAnsi="Nyala"/>
                  <w:sz w:val="16"/>
                  <w:szCs w:val="16"/>
                  <w:highlight w:val="yellow"/>
                </w:rPr>
                <w:t xml:space="preserve"> </w:t>
              </w:r>
              <w:r w:rsidR="00E45D19" w:rsidRPr="00E45D19">
                <w:rPr>
                  <w:rFonts w:ascii="Arial" w:hAnsi="Arial" w:cs="Arial"/>
                  <w:sz w:val="20"/>
                  <w:szCs w:val="20"/>
                  <w:highlight w:val="yellow"/>
                </w:rPr>
                <w:t>Mbirr</w:t>
              </w:r>
            </w:ins>
            <w:ins w:id="189" w:author="toshiba" w:date="2016-11-15T20:30:00Z">
              <w:r w:rsidR="00E45D19">
                <w:rPr>
                  <w:rFonts w:ascii="Nyala" w:hAnsi="Nyala"/>
                  <w:sz w:val="16"/>
                  <w:szCs w:val="16"/>
                </w:rPr>
                <w:t xml:space="preserve"> </w:t>
              </w:r>
            </w:ins>
          </w:p>
          <w:p w14:paraId="011CFEFB" w14:textId="0EBA46D6" w:rsidR="00CB1EEA" w:rsidRPr="00E45D19" w:rsidRDefault="00CB1EEA" w:rsidP="00CB1EEA">
            <w:pPr>
              <w:rPr>
                <w:rFonts w:ascii="Arial" w:hAnsi="Arial" w:cs="Arial"/>
                <w:sz w:val="20"/>
                <w:szCs w:val="20"/>
                <w:highlight w:val="yellow"/>
              </w:rPr>
            </w:pPr>
            <w:r w:rsidRPr="00E45D19">
              <w:rPr>
                <w:rFonts w:ascii="Arial" w:hAnsi="Arial" w:cs="Arial"/>
                <w:sz w:val="20"/>
                <w:szCs w:val="20"/>
                <w:highlight w:val="yellow"/>
              </w:rPr>
              <w:t xml:space="preserve"> 1=Yes, </w:t>
            </w:r>
          </w:p>
          <w:p w14:paraId="0F32C312" w14:textId="1B3C39E4" w:rsidR="00CB1EEA" w:rsidRPr="00F67237" w:rsidRDefault="002F40C7" w:rsidP="00CB1EEA">
            <w:pPr>
              <w:spacing w:line="276" w:lineRule="auto"/>
              <w:jc w:val="both"/>
              <w:rPr>
                <w:rFonts w:ascii="Arial" w:hAnsi="Arial" w:cs="Arial"/>
                <w:sz w:val="20"/>
                <w:szCs w:val="20"/>
              </w:rPr>
            </w:pPr>
            <w:ins w:id="190" w:author="toshiba" w:date="2016-11-15T14:12:00Z">
              <w:r w:rsidRPr="00E45D19">
                <w:rPr>
                  <w:rFonts w:ascii="Arial" w:hAnsi="Arial" w:cs="Arial"/>
                  <w:sz w:val="20"/>
                  <w:szCs w:val="20"/>
                  <w:highlight w:val="yellow"/>
                </w:rPr>
                <w:t xml:space="preserve"> </w:t>
              </w:r>
            </w:ins>
            <w:r w:rsidR="00CB1EEA" w:rsidRPr="00E45D19">
              <w:rPr>
                <w:rFonts w:ascii="Arial" w:hAnsi="Arial" w:cs="Arial"/>
                <w:sz w:val="20"/>
                <w:szCs w:val="20"/>
                <w:highlight w:val="yellow"/>
              </w:rPr>
              <w:t>2=No</w:t>
            </w:r>
          </w:p>
        </w:tc>
      </w:tr>
      <w:tr w:rsidR="00C64A60" w:rsidRPr="00F67237" w14:paraId="08BA0EAB" w14:textId="77777777" w:rsidTr="00F901D6">
        <w:tblPrEx>
          <w:tblCellMar>
            <w:top w:w="108" w:type="dxa"/>
            <w:bottom w:w="108" w:type="dxa"/>
          </w:tblCellMar>
        </w:tblPrEx>
        <w:trPr>
          <w:trHeight w:val="333"/>
        </w:trPr>
        <w:tc>
          <w:tcPr>
            <w:tcW w:w="895" w:type="dxa"/>
            <w:gridSpan w:val="2"/>
            <w:tcBorders>
              <w:bottom w:val="single" w:sz="4" w:space="0" w:color="auto"/>
            </w:tcBorders>
          </w:tcPr>
          <w:p w14:paraId="76C906B9" w14:textId="53C29852" w:rsidR="00C64A60" w:rsidRPr="00F67237" w:rsidRDefault="00C64A60" w:rsidP="00214378">
            <w:pPr>
              <w:rPr>
                <w:rFonts w:ascii="Arial" w:hAnsi="Arial" w:cs="Arial"/>
                <w:sz w:val="20"/>
                <w:szCs w:val="20"/>
              </w:rPr>
            </w:pPr>
            <w:r w:rsidRPr="00F67237">
              <w:rPr>
                <w:rFonts w:ascii="Arial" w:hAnsi="Arial" w:cs="Arial"/>
                <w:sz w:val="20"/>
                <w:szCs w:val="20"/>
              </w:rPr>
              <w:t>14</w:t>
            </w:r>
          </w:p>
        </w:tc>
        <w:tc>
          <w:tcPr>
            <w:tcW w:w="8393" w:type="dxa"/>
            <w:gridSpan w:val="4"/>
            <w:tcBorders>
              <w:bottom w:val="single" w:sz="4" w:space="0" w:color="auto"/>
            </w:tcBorders>
          </w:tcPr>
          <w:p w14:paraId="1913E83C" w14:textId="77777777" w:rsidR="00C64A60" w:rsidRPr="00F67237" w:rsidRDefault="00C64A60" w:rsidP="00214378">
            <w:pPr>
              <w:rPr>
                <w:rFonts w:ascii="Arial" w:hAnsi="Arial" w:cs="Arial"/>
                <w:sz w:val="20"/>
                <w:szCs w:val="20"/>
              </w:rPr>
            </w:pPr>
            <w:r w:rsidRPr="00F67237">
              <w:rPr>
                <w:rFonts w:ascii="Arial" w:hAnsi="Arial" w:cs="Arial"/>
                <w:sz w:val="20"/>
                <w:szCs w:val="20"/>
              </w:rPr>
              <w:t>If suddenly you’re faced with an unexpected situation and you need [5,000 Birr] in 2 weeks for your business, do you think you can borrow it?</w:t>
            </w:r>
          </w:p>
          <w:p w14:paraId="081043AC" w14:textId="374DCD7F" w:rsidR="00500E7F" w:rsidRPr="00F67237" w:rsidRDefault="00500E7F" w:rsidP="00500E7F">
            <w:pPr>
              <w:rPr>
                <w:rFonts w:ascii="Arial" w:hAnsi="Arial" w:cs="Arial"/>
                <w:sz w:val="20"/>
                <w:szCs w:val="20"/>
              </w:rPr>
            </w:pPr>
            <w:r w:rsidRPr="00F67237">
              <w:rPr>
                <w:rFonts w:ascii="Nyala" w:hAnsi="Nyala" w:cs="Nyala"/>
                <w:sz w:val="20"/>
                <w:szCs w:val="20"/>
              </w:rPr>
              <w:t>በድንገት</w:t>
            </w:r>
            <w:r w:rsidRPr="00F67237">
              <w:rPr>
                <w:rFonts w:ascii="Arial" w:hAnsi="Arial" w:cs="Arial"/>
                <w:sz w:val="20"/>
                <w:szCs w:val="20"/>
              </w:rPr>
              <w:t xml:space="preserve"> </w:t>
            </w:r>
            <w:r w:rsidRPr="00F67237">
              <w:rPr>
                <w:rFonts w:ascii="Nyala" w:hAnsi="Nyala" w:cs="Nyala"/>
                <w:sz w:val="20"/>
                <w:szCs w:val="20"/>
              </w:rPr>
              <w:t>ያልተጠበቀ</w:t>
            </w:r>
            <w:r w:rsidRPr="00F67237">
              <w:rPr>
                <w:rFonts w:ascii="Arial" w:hAnsi="Arial" w:cs="Arial"/>
                <w:sz w:val="20"/>
                <w:szCs w:val="20"/>
              </w:rPr>
              <w:t xml:space="preserve"> </w:t>
            </w:r>
            <w:r w:rsidRPr="00F67237">
              <w:rPr>
                <w:rFonts w:ascii="Nyala" w:hAnsi="Nyala" w:cs="Nyala"/>
                <w:sz w:val="20"/>
                <w:szCs w:val="20"/>
              </w:rPr>
              <w:t>ነገር</w:t>
            </w:r>
            <w:r w:rsidRPr="00F67237">
              <w:rPr>
                <w:rFonts w:ascii="Arial" w:hAnsi="Arial" w:cs="Arial"/>
                <w:sz w:val="20"/>
                <w:szCs w:val="20"/>
              </w:rPr>
              <w:t xml:space="preserve"> </w:t>
            </w:r>
            <w:r w:rsidRPr="00F67237">
              <w:rPr>
                <w:rFonts w:ascii="Nyala" w:hAnsi="Nyala" w:cs="Nyala"/>
                <w:sz w:val="20"/>
                <w:szCs w:val="20"/>
              </w:rPr>
              <w:t>ቢያጋጥምዎና</w:t>
            </w:r>
            <w:r w:rsidRPr="00F67237">
              <w:rPr>
                <w:rFonts w:ascii="Arial" w:hAnsi="Arial" w:cs="Arial"/>
                <w:sz w:val="20"/>
                <w:szCs w:val="20"/>
              </w:rPr>
              <w:t xml:space="preserve"> </w:t>
            </w:r>
            <w:r w:rsidRPr="00F67237">
              <w:rPr>
                <w:rFonts w:ascii="Nyala" w:hAnsi="Nyala" w:cs="Nyala"/>
                <w:sz w:val="20"/>
                <w:szCs w:val="20"/>
              </w:rPr>
              <w:t>ለንግድ</w:t>
            </w:r>
            <w:r w:rsidRPr="00F67237">
              <w:rPr>
                <w:rFonts w:ascii="Arial" w:hAnsi="Arial" w:cs="Arial"/>
                <w:sz w:val="20"/>
                <w:szCs w:val="20"/>
              </w:rPr>
              <w:t xml:space="preserve"> </w:t>
            </w:r>
            <w:r w:rsidRPr="00F67237">
              <w:rPr>
                <w:rFonts w:ascii="Nyala" w:hAnsi="Nyala" w:cs="Nyala"/>
                <w:sz w:val="20"/>
                <w:szCs w:val="20"/>
              </w:rPr>
              <w:t>ስራዎ</w:t>
            </w:r>
            <w:r w:rsidRPr="00F67237">
              <w:rPr>
                <w:rFonts w:ascii="Arial" w:hAnsi="Arial" w:cs="Arial"/>
                <w:sz w:val="20"/>
                <w:szCs w:val="20"/>
              </w:rPr>
              <w:t xml:space="preserve"> </w:t>
            </w:r>
            <w:r w:rsidR="00C220BE" w:rsidRPr="00F67237">
              <w:rPr>
                <w:rFonts w:ascii="Arial" w:hAnsi="Arial" w:cs="Arial"/>
                <w:sz w:val="20"/>
                <w:szCs w:val="20"/>
              </w:rPr>
              <w:t xml:space="preserve">[5,000 </w:t>
            </w:r>
            <w:r w:rsidR="00C220BE" w:rsidRPr="00F67237">
              <w:rPr>
                <w:rFonts w:ascii="Nyala" w:hAnsi="Nyala" w:cs="Nyala"/>
                <w:sz w:val="20"/>
                <w:szCs w:val="20"/>
              </w:rPr>
              <w:t>ብር</w:t>
            </w:r>
            <w:r w:rsidR="00C220BE" w:rsidRPr="00F67237">
              <w:rPr>
                <w:rFonts w:ascii="Arial" w:hAnsi="Arial" w:cs="Arial"/>
                <w:sz w:val="20"/>
                <w:szCs w:val="20"/>
              </w:rPr>
              <w:t xml:space="preserve"> ] </w:t>
            </w:r>
            <w:r w:rsidRPr="00F67237">
              <w:rPr>
                <w:rFonts w:ascii="Nyala" w:hAnsi="Nyala" w:cs="Nyala"/>
                <w:sz w:val="20"/>
                <w:szCs w:val="20"/>
              </w:rPr>
              <w:t>በ</w:t>
            </w:r>
            <w:r w:rsidRPr="00F67237">
              <w:rPr>
                <w:rFonts w:ascii="Arial" w:hAnsi="Arial" w:cs="Arial"/>
                <w:sz w:val="20"/>
                <w:szCs w:val="20"/>
              </w:rPr>
              <w:t xml:space="preserve">2 </w:t>
            </w:r>
            <w:r w:rsidRPr="00F67237">
              <w:rPr>
                <w:rFonts w:ascii="Nyala" w:hAnsi="Nyala" w:cs="Nyala"/>
                <w:sz w:val="20"/>
                <w:szCs w:val="20"/>
              </w:rPr>
              <w:t>ሳምንት</w:t>
            </w:r>
            <w:r w:rsidRPr="00F67237">
              <w:rPr>
                <w:rFonts w:ascii="Arial" w:hAnsi="Arial" w:cs="Arial"/>
                <w:sz w:val="20"/>
                <w:szCs w:val="20"/>
              </w:rPr>
              <w:t xml:space="preserve"> </w:t>
            </w:r>
            <w:r w:rsidRPr="00F67237">
              <w:rPr>
                <w:rFonts w:ascii="Nyala" w:hAnsi="Nyala" w:cs="Nyala"/>
                <w:sz w:val="20"/>
                <w:szCs w:val="20"/>
              </w:rPr>
              <w:t>ውስጥ</w:t>
            </w:r>
            <w:r w:rsidRPr="00F67237">
              <w:rPr>
                <w:rFonts w:ascii="Arial" w:hAnsi="Arial" w:cs="Arial"/>
                <w:sz w:val="20"/>
                <w:szCs w:val="20"/>
              </w:rPr>
              <w:t xml:space="preserve"> </w:t>
            </w:r>
            <w:r w:rsidRPr="00F67237">
              <w:rPr>
                <w:rFonts w:ascii="Nyala" w:hAnsi="Nyala" w:cs="Nyala"/>
                <w:sz w:val="20"/>
                <w:szCs w:val="20"/>
              </w:rPr>
              <w:t>ቢያስፈልግዎ፣</w:t>
            </w:r>
            <w:r w:rsidRPr="00F67237">
              <w:rPr>
                <w:rFonts w:ascii="Arial" w:hAnsi="Arial" w:cs="Arial"/>
                <w:sz w:val="20"/>
                <w:szCs w:val="20"/>
              </w:rPr>
              <w:t xml:space="preserve"> </w:t>
            </w:r>
            <w:r w:rsidRPr="00F67237">
              <w:rPr>
                <w:rFonts w:ascii="Nyala" w:hAnsi="Nyala" w:cs="Nyala"/>
                <w:sz w:val="20"/>
                <w:szCs w:val="20"/>
              </w:rPr>
              <w:t>ይህን</w:t>
            </w:r>
            <w:r w:rsidRPr="00F67237">
              <w:rPr>
                <w:rFonts w:ascii="Arial" w:hAnsi="Arial" w:cs="Arial"/>
                <w:sz w:val="20"/>
                <w:szCs w:val="20"/>
              </w:rPr>
              <w:t xml:space="preserve"> </w:t>
            </w:r>
            <w:r w:rsidRPr="00F67237">
              <w:rPr>
                <w:rFonts w:ascii="Nyala" w:hAnsi="Nyala" w:cs="Nyala"/>
                <w:sz w:val="20"/>
                <w:szCs w:val="20"/>
              </w:rPr>
              <w:t>መበደር</w:t>
            </w:r>
            <w:r w:rsidRPr="00F67237">
              <w:rPr>
                <w:rFonts w:ascii="Arial" w:hAnsi="Arial" w:cs="Arial"/>
                <w:sz w:val="20"/>
                <w:szCs w:val="20"/>
              </w:rPr>
              <w:t xml:space="preserve"> </w:t>
            </w:r>
            <w:r w:rsidRPr="00F67237">
              <w:rPr>
                <w:rFonts w:ascii="Nyala" w:hAnsi="Nyala" w:cs="Nyala"/>
                <w:sz w:val="20"/>
                <w:szCs w:val="20"/>
              </w:rPr>
              <w:t>እችላለሁ</w:t>
            </w:r>
            <w:r w:rsidRPr="00F67237">
              <w:rPr>
                <w:rFonts w:ascii="Arial" w:hAnsi="Arial" w:cs="Arial"/>
                <w:sz w:val="20"/>
                <w:szCs w:val="20"/>
              </w:rPr>
              <w:t xml:space="preserve"> </w:t>
            </w:r>
            <w:r w:rsidRPr="00F67237">
              <w:rPr>
                <w:rFonts w:ascii="Nyala" w:hAnsi="Nyala" w:cs="Nyala"/>
                <w:sz w:val="20"/>
                <w:szCs w:val="20"/>
              </w:rPr>
              <w:t>ብለው</w:t>
            </w:r>
            <w:r w:rsidRPr="00F67237">
              <w:rPr>
                <w:rFonts w:ascii="Arial" w:hAnsi="Arial" w:cs="Arial"/>
                <w:sz w:val="20"/>
                <w:szCs w:val="20"/>
              </w:rPr>
              <w:t xml:space="preserve"> </w:t>
            </w:r>
            <w:r w:rsidRPr="00F67237">
              <w:rPr>
                <w:rFonts w:ascii="Nyala" w:hAnsi="Nyala" w:cs="Nyala"/>
                <w:sz w:val="20"/>
                <w:szCs w:val="20"/>
              </w:rPr>
              <w:t>ያስባሉ</w:t>
            </w:r>
            <w:r w:rsidRPr="00F67237">
              <w:rPr>
                <w:rFonts w:ascii="Arial" w:hAnsi="Arial" w:cs="Arial"/>
                <w:sz w:val="20"/>
                <w:szCs w:val="20"/>
              </w:rPr>
              <w:t>?</w:t>
            </w:r>
          </w:p>
          <w:p w14:paraId="7300D7A0" w14:textId="77777777" w:rsidR="00500E7F" w:rsidRPr="00F67237" w:rsidRDefault="00500E7F" w:rsidP="00500E7F">
            <w:pPr>
              <w:rPr>
                <w:rFonts w:ascii="Arial" w:hAnsi="Arial" w:cs="Arial"/>
                <w:sz w:val="20"/>
                <w:szCs w:val="20"/>
              </w:rPr>
            </w:pPr>
            <w:r w:rsidRPr="00F67237">
              <w:rPr>
                <w:rFonts w:ascii="Arial" w:hAnsi="Arial" w:cs="Arial"/>
                <w:sz w:val="20"/>
                <w:szCs w:val="20"/>
              </w:rPr>
              <w:t xml:space="preserve">1 = Yes/ </w:t>
            </w:r>
            <w:r w:rsidRPr="00F67237">
              <w:rPr>
                <w:rFonts w:ascii="Nyala" w:hAnsi="Nyala" w:cs="Nyala"/>
                <w:sz w:val="20"/>
                <w:szCs w:val="20"/>
              </w:rPr>
              <w:t>አዎን</w:t>
            </w:r>
          </w:p>
          <w:p w14:paraId="29B10FDB" w14:textId="43859363" w:rsidR="00C64A60" w:rsidRPr="00F67237" w:rsidRDefault="00500E7F" w:rsidP="00214378">
            <w:pPr>
              <w:rPr>
                <w:rFonts w:ascii="Arial" w:hAnsi="Arial" w:cs="Arial"/>
                <w:sz w:val="20"/>
                <w:szCs w:val="20"/>
              </w:rPr>
            </w:pPr>
            <w:r w:rsidRPr="00F67237">
              <w:rPr>
                <w:rFonts w:ascii="Arial" w:hAnsi="Arial" w:cs="Arial"/>
                <w:sz w:val="20"/>
                <w:szCs w:val="20"/>
              </w:rPr>
              <w:t xml:space="preserve">2 = No/ </w:t>
            </w:r>
            <w:r w:rsidRPr="00F67237">
              <w:rPr>
                <w:rFonts w:ascii="Nyala" w:hAnsi="Nyala" w:cs="Nyala"/>
                <w:sz w:val="20"/>
                <w:szCs w:val="20"/>
              </w:rPr>
              <w:t>አልችልም</w:t>
            </w:r>
            <w:r w:rsidRPr="00F67237">
              <w:rPr>
                <w:rFonts w:ascii="Arial" w:hAnsi="Arial" w:cs="Arial"/>
                <w:sz w:val="20"/>
                <w:szCs w:val="20"/>
              </w:rPr>
              <w:t xml:space="preserve"> </w:t>
            </w:r>
            <w:r w:rsidR="00C220BE" w:rsidRPr="00F67237">
              <w:rPr>
                <w:rFonts w:ascii="Arial" w:hAnsi="Arial" w:cs="Arial"/>
                <w:b/>
                <w:i/>
                <w:sz w:val="20"/>
                <w:szCs w:val="20"/>
              </w:rPr>
              <w:t>(Go directly to Question 18</w:t>
            </w:r>
            <w:r w:rsidRPr="00F67237">
              <w:rPr>
                <w:rFonts w:ascii="Arial" w:hAnsi="Arial" w:cs="Arial"/>
                <w:b/>
                <w:i/>
                <w:sz w:val="20"/>
                <w:szCs w:val="20"/>
              </w:rPr>
              <w:t xml:space="preserve">/ </w:t>
            </w:r>
            <w:r w:rsidR="00C220BE" w:rsidRPr="00F67237">
              <w:rPr>
                <w:rFonts w:ascii="Nyala" w:hAnsi="Nyala" w:cs="Nyala"/>
                <w:b/>
                <w:i/>
                <w:sz w:val="20"/>
                <w:szCs w:val="20"/>
              </w:rPr>
              <w:t>ወደ</w:t>
            </w:r>
            <w:r w:rsidR="00C220BE" w:rsidRPr="00F67237">
              <w:rPr>
                <w:rFonts w:ascii="Arial" w:hAnsi="Arial" w:cs="Arial"/>
                <w:b/>
                <w:i/>
                <w:sz w:val="20"/>
                <w:szCs w:val="20"/>
              </w:rPr>
              <w:t xml:space="preserve"> </w:t>
            </w:r>
            <w:r w:rsidR="00C220BE" w:rsidRPr="00F67237">
              <w:rPr>
                <w:rFonts w:ascii="Nyala" w:hAnsi="Nyala" w:cs="Nyala"/>
                <w:b/>
                <w:i/>
                <w:sz w:val="20"/>
                <w:szCs w:val="20"/>
              </w:rPr>
              <w:t>ጥያቄ</w:t>
            </w:r>
            <w:r w:rsidR="00C220BE" w:rsidRPr="00F67237">
              <w:rPr>
                <w:rFonts w:ascii="Arial" w:hAnsi="Arial" w:cs="Arial"/>
                <w:b/>
                <w:i/>
                <w:sz w:val="20"/>
                <w:szCs w:val="20"/>
              </w:rPr>
              <w:t xml:space="preserve"> </w:t>
            </w:r>
            <w:r w:rsidR="00C220BE" w:rsidRPr="00F67237">
              <w:rPr>
                <w:rFonts w:ascii="Nyala" w:hAnsi="Nyala" w:cs="Nyala"/>
                <w:b/>
                <w:i/>
                <w:sz w:val="20"/>
                <w:szCs w:val="20"/>
              </w:rPr>
              <w:t>ቁጥር</w:t>
            </w:r>
            <w:r w:rsidR="00C220BE" w:rsidRPr="00F67237">
              <w:rPr>
                <w:rFonts w:ascii="Arial" w:hAnsi="Arial" w:cs="Arial"/>
                <w:b/>
                <w:i/>
                <w:sz w:val="20"/>
                <w:szCs w:val="20"/>
              </w:rPr>
              <w:t xml:space="preserve"> 18 </w:t>
            </w:r>
            <w:r w:rsidRPr="00F67237">
              <w:rPr>
                <w:rFonts w:ascii="Nyala" w:hAnsi="Nyala" w:cs="Nyala"/>
                <w:b/>
                <w:i/>
                <w:sz w:val="20"/>
                <w:szCs w:val="20"/>
              </w:rPr>
              <w:t>ይለፉ</w:t>
            </w:r>
            <w:r w:rsidRPr="00F67237">
              <w:rPr>
                <w:rFonts w:ascii="Arial" w:hAnsi="Arial" w:cs="Arial"/>
                <w:b/>
                <w:i/>
                <w:sz w:val="20"/>
                <w:szCs w:val="20"/>
              </w:rPr>
              <w:t>)</w:t>
            </w:r>
          </w:p>
        </w:tc>
      </w:tr>
      <w:tr w:rsidR="00C64A60" w:rsidRPr="00F67237" w14:paraId="4B6E1F15" w14:textId="77777777" w:rsidTr="00F901D6">
        <w:tblPrEx>
          <w:tblCellMar>
            <w:top w:w="108" w:type="dxa"/>
            <w:bottom w:w="108" w:type="dxa"/>
          </w:tblCellMar>
        </w:tblPrEx>
        <w:trPr>
          <w:trHeight w:val="333"/>
        </w:trPr>
        <w:tc>
          <w:tcPr>
            <w:tcW w:w="895" w:type="dxa"/>
            <w:gridSpan w:val="2"/>
            <w:tcBorders>
              <w:bottom w:val="nil"/>
            </w:tcBorders>
          </w:tcPr>
          <w:p w14:paraId="64D15BE2" w14:textId="05153A2E" w:rsidR="00C64A60" w:rsidRPr="00F67237" w:rsidRDefault="00C64A60" w:rsidP="00214378">
            <w:pPr>
              <w:rPr>
                <w:rFonts w:ascii="Arial" w:hAnsi="Arial" w:cs="Arial"/>
                <w:sz w:val="20"/>
                <w:szCs w:val="20"/>
              </w:rPr>
            </w:pPr>
            <w:r w:rsidRPr="00F67237">
              <w:rPr>
                <w:rFonts w:ascii="Arial" w:hAnsi="Arial" w:cs="Arial"/>
                <w:sz w:val="20"/>
                <w:szCs w:val="20"/>
              </w:rPr>
              <w:t>15</w:t>
            </w:r>
          </w:p>
        </w:tc>
        <w:tc>
          <w:tcPr>
            <w:tcW w:w="8393" w:type="dxa"/>
            <w:gridSpan w:val="4"/>
          </w:tcPr>
          <w:p w14:paraId="32B27D92" w14:textId="6438E68C" w:rsidR="00C220BE" w:rsidRPr="00F67237" w:rsidRDefault="004612C5" w:rsidP="00C220BE">
            <w:pPr>
              <w:rPr>
                <w:rFonts w:ascii="Arial" w:hAnsi="Arial" w:cs="Arial"/>
                <w:sz w:val="20"/>
                <w:szCs w:val="20"/>
              </w:rPr>
            </w:pPr>
            <w:r w:rsidRPr="00F67237">
              <w:rPr>
                <w:rFonts w:ascii="Arial" w:hAnsi="Arial" w:cs="Arial"/>
                <w:sz w:val="20"/>
                <w:szCs w:val="20"/>
              </w:rPr>
              <w:t>If suddenly you’re faced with an unexpected situation and you need [20,000 Birr] in 2 weeks for your business, do you think you can borrow it?</w:t>
            </w:r>
            <w:r w:rsidR="002C09BE" w:rsidRPr="00F67237">
              <w:rPr>
                <w:rFonts w:ascii="Arial" w:hAnsi="Arial" w:cs="Arial"/>
                <w:sz w:val="20"/>
                <w:szCs w:val="20"/>
              </w:rPr>
              <w:t xml:space="preserve"> </w:t>
            </w:r>
            <w:r w:rsidR="00C220BE" w:rsidRPr="00F67237">
              <w:rPr>
                <w:rFonts w:ascii="Nyala" w:hAnsi="Nyala" w:cs="Nyala"/>
                <w:sz w:val="20"/>
                <w:szCs w:val="20"/>
              </w:rPr>
              <w:t>በድንገት</w:t>
            </w:r>
            <w:r w:rsidR="00C220BE" w:rsidRPr="00F67237">
              <w:rPr>
                <w:rFonts w:ascii="Arial" w:hAnsi="Arial" w:cs="Arial"/>
                <w:sz w:val="20"/>
                <w:szCs w:val="20"/>
              </w:rPr>
              <w:t xml:space="preserve"> </w:t>
            </w:r>
            <w:r w:rsidR="00C220BE" w:rsidRPr="00F67237">
              <w:rPr>
                <w:rFonts w:ascii="Nyala" w:hAnsi="Nyala" w:cs="Nyala"/>
                <w:sz w:val="20"/>
                <w:szCs w:val="20"/>
              </w:rPr>
              <w:t>ያልተጠበቀ</w:t>
            </w:r>
            <w:r w:rsidR="00C220BE" w:rsidRPr="00F67237">
              <w:rPr>
                <w:rFonts w:ascii="Arial" w:hAnsi="Arial" w:cs="Arial"/>
                <w:sz w:val="20"/>
                <w:szCs w:val="20"/>
              </w:rPr>
              <w:t xml:space="preserve"> </w:t>
            </w:r>
            <w:r w:rsidR="00C220BE" w:rsidRPr="00F67237">
              <w:rPr>
                <w:rFonts w:ascii="Nyala" w:hAnsi="Nyala" w:cs="Nyala"/>
                <w:sz w:val="20"/>
                <w:szCs w:val="20"/>
              </w:rPr>
              <w:t>ነገር</w:t>
            </w:r>
            <w:r w:rsidR="00C220BE" w:rsidRPr="00F67237">
              <w:rPr>
                <w:rFonts w:ascii="Arial" w:hAnsi="Arial" w:cs="Arial"/>
                <w:sz w:val="20"/>
                <w:szCs w:val="20"/>
              </w:rPr>
              <w:t xml:space="preserve"> </w:t>
            </w:r>
            <w:r w:rsidR="00C220BE" w:rsidRPr="00F67237">
              <w:rPr>
                <w:rFonts w:ascii="Nyala" w:hAnsi="Nyala" w:cs="Nyala"/>
                <w:sz w:val="20"/>
                <w:szCs w:val="20"/>
              </w:rPr>
              <w:t>ቢያጋጥምዎና</w:t>
            </w:r>
            <w:r w:rsidR="00C220BE" w:rsidRPr="00F67237">
              <w:rPr>
                <w:rFonts w:ascii="Arial" w:hAnsi="Arial" w:cs="Arial"/>
                <w:sz w:val="20"/>
                <w:szCs w:val="20"/>
              </w:rPr>
              <w:t xml:space="preserve"> </w:t>
            </w:r>
            <w:r w:rsidR="00C220BE" w:rsidRPr="00F67237">
              <w:rPr>
                <w:rFonts w:ascii="Nyala" w:hAnsi="Nyala" w:cs="Nyala"/>
                <w:sz w:val="20"/>
                <w:szCs w:val="20"/>
              </w:rPr>
              <w:t>ለንግድ</w:t>
            </w:r>
            <w:r w:rsidR="00C220BE" w:rsidRPr="00F67237">
              <w:rPr>
                <w:rFonts w:ascii="Arial" w:hAnsi="Arial" w:cs="Arial"/>
                <w:sz w:val="20"/>
                <w:szCs w:val="20"/>
              </w:rPr>
              <w:t xml:space="preserve"> </w:t>
            </w:r>
            <w:r w:rsidR="00C220BE" w:rsidRPr="00F67237">
              <w:rPr>
                <w:rFonts w:ascii="Nyala" w:hAnsi="Nyala" w:cs="Nyala"/>
                <w:sz w:val="20"/>
                <w:szCs w:val="20"/>
              </w:rPr>
              <w:t>ስራዎ</w:t>
            </w:r>
            <w:r w:rsidR="00C220BE" w:rsidRPr="00F67237">
              <w:rPr>
                <w:rFonts w:ascii="Arial" w:hAnsi="Arial" w:cs="Arial"/>
                <w:sz w:val="20"/>
                <w:szCs w:val="20"/>
              </w:rPr>
              <w:t xml:space="preserve"> [20,000 </w:t>
            </w:r>
            <w:r w:rsidR="00C220BE" w:rsidRPr="00F67237">
              <w:rPr>
                <w:rFonts w:ascii="Nyala" w:hAnsi="Nyala" w:cs="Nyala"/>
                <w:sz w:val="20"/>
                <w:szCs w:val="20"/>
              </w:rPr>
              <w:t>ብር</w:t>
            </w:r>
            <w:r w:rsidR="00C220BE" w:rsidRPr="00F67237">
              <w:rPr>
                <w:rFonts w:ascii="Arial" w:hAnsi="Arial" w:cs="Arial"/>
                <w:sz w:val="20"/>
                <w:szCs w:val="20"/>
              </w:rPr>
              <w:t xml:space="preserve"> ] </w:t>
            </w:r>
            <w:r w:rsidR="00C220BE" w:rsidRPr="00F67237">
              <w:rPr>
                <w:rFonts w:ascii="Nyala" w:hAnsi="Nyala" w:cs="Nyala"/>
                <w:sz w:val="20"/>
                <w:szCs w:val="20"/>
              </w:rPr>
              <w:t>ብር</w:t>
            </w:r>
            <w:r w:rsidR="00C220BE" w:rsidRPr="00F67237">
              <w:rPr>
                <w:rFonts w:ascii="Arial" w:hAnsi="Arial" w:cs="Arial"/>
                <w:sz w:val="20"/>
                <w:szCs w:val="20"/>
              </w:rPr>
              <w:t xml:space="preserve"> </w:t>
            </w:r>
            <w:r w:rsidR="00C220BE" w:rsidRPr="00F67237">
              <w:rPr>
                <w:rFonts w:ascii="Nyala" w:hAnsi="Nyala" w:cs="Nyala"/>
                <w:sz w:val="20"/>
                <w:szCs w:val="20"/>
              </w:rPr>
              <w:t>በ</w:t>
            </w:r>
            <w:r w:rsidR="00C220BE" w:rsidRPr="00F67237">
              <w:rPr>
                <w:rFonts w:ascii="Arial" w:hAnsi="Arial" w:cs="Arial"/>
                <w:sz w:val="20"/>
                <w:szCs w:val="20"/>
              </w:rPr>
              <w:t xml:space="preserve">2 </w:t>
            </w:r>
            <w:r w:rsidR="00C220BE" w:rsidRPr="00F67237">
              <w:rPr>
                <w:rFonts w:ascii="Nyala" w:hAnsi="Nyala" w:cs="Nyala"/>
                <w:sz w:val="20"/>
                <w:szCs w:val="20"/>
              </w:rPr>
              <w:t>ሳምንት</w:t>
            </w:r>
            <w:r w:rsidR="00C220BE" w:rsidRPr="00F67237">
              <w:rPr>
                <w:rFonts w:ascii="Arial" w:hAnsi="Arial" w:cs="Arial"/>
                <w:sz w:val="20"/>
                <w:szCs w:val="20"/>
              </w:rPr>
              <w:t xml:space="preserve"> </w:t>
            </w:r>
            <w:r w:rsidR="00C220BE" w:rsidRPr="00F67237">
              <w:rPr>
                <w:rFonts w:ascii="Nyala" w:hAnsi="Nyala" w:cs="Nyala"/>
                <w:sz w:val="20"/>
                <w:szCs w:val="20"/>
              </w:rPr>
              <w:t>ውስጥ</w:t>
            </w:r>
            <w:r w:rsidR="00C220BE" w:rsidRPr="00F67237">
              <w:rPr>
                <w:rFonts w:ascii="Arial" w:hAnsi="Arial" w:cs="Arial"/>
                <w:sz w:val="20"/>
                <w:szCs w:val="20"/>
              </w:rPr>
              <w:t xml:space="preserve"> </w:t>
            </w:r>
            <w:r w:rsidR="00C220BE" w:rsidRPr="00F67237">
              <w:rPr>
                <w:rFonts w:ascii="Nyala" w:hAnsi="Nyala" w:cs="Nyala"/>
                <w:sz w:val="20"/>
                <w:szCs w:val="20"/>
              </w:rPr>
              <w:t>ቢያስፈልግዎ፣</w:t>
            </w:r>
            <w:r w:rsidR="00C220BE" w:rsidRPr="00F67237">
              <w:rPr>
                <w:rFonts w:ascii="Arial" w:hAnsi="Arial" w:cs="Arial"/>
                <w:sz w:val="20"/>
                <w:szCs w:val="20"/>
              </w:rPr>
              <w:t xml:space="preserve"> </w:t>
            </w:r>
            <w:r w:rsidR="00C220BE" w:rsidRPr="00F67237">
              <w:rPr>
                <w:rFonts w:ascii="Nyala" w:hAnsi="Nyala" w:cs="Nyala"/>
                <w:sz w:val="20"/>
                <w:szCs w:val="20"/>
              </w:rPr>
              <w:t>ይህን</w:t>
            </w:r>
            <w:r w:rsidR="00C220BE" w:rsidRPr="00F67237">
              <w:rPr>
                <w:rFonts w:ascii="Arial" w:hAnsi="Arial" w:cs="Arial"/>
                <w:sz w:val="20"/>
                <w:szCs w:val="20"/>
              </w:rPr>
              <w:t xml:space="preserve"> </w:t>
            </w:r>
            <w:r w:rsidR="00C220BE" w:rsidRPr="00F67237">
              <w:rPr>
                <w:rFonts w:ascii="Nyala" w:hAnsi="Nyala" w:cs="Nyala"/>
                <w:sz w:val="20"/>
                <w:szCs w:val="20"/>
              </w:rPr>
              <w:t>መበደር</w:t>
            </w:r>
            <w:r w:rsidR="00C220BE" w:rsidRPr="00F67237">
              <w:rPr>
                <w:rFonts w:ascii="Arial" w:hAnsi="Arial" w:cs="Arial"/>
                <w:sz w:val="20"/>
                <w:szCs w:val="20"/>
              </w:rPr>
              <w:t xml:space="preserve"> </w:t>
            </w:r>
            <w:r w:rsidR="00C220BE" w:rsidRPr="00F67237">
              <w:rPr>
                <w:rFonts w:ascii="Nyala" w:hAnsi="Nyala" w:cs="Nyala"/>
                <w:sz w:val="20"/>
                <w:szCs w:val="20"/>
              </w:rPr>
              <w:t>እችላለሁ</w:t>
            </w:r>
            <w:r w:rsidR="00C220BE" w:rsidRPr="00F67237">
              <w:rPr>
                <w:rFonts w:ascii="Arial" w:hAnsi="Arial" w:cs="Arial"/>
                <w:sz w:val="20"/>
                <w:szCs w:val="20"/>
              </w:rPr>
              <w:t xml:space="preserve"> </w:t>
            </w:r>
            <w:r w:rsidR="00C220BE" w:rsidRPr="00F67237">
              <w:rPr>
                <w:rFonts w:ascii="Nyala" w:hAnsi="Nyala" w:cs="Nyala"/>
                <w:sz w:val="20"/>
                <w:szCs w:val="20"/>
              </w:rPr>
              <w:t>ብለው</w:t>
            </w:r>
            <w:r w:rsidR="00C220BE" w:rsidRPr="00F67237">
              <w:rPr>
                <w:rFonts w:ascii="Arial" w:hAnsi="Arial" w:cs="Arial"/>
                <w:sz w:val="20"/>
                <w:szCs w:val="20"/>
              </w:rPr>
              <w:t xml:space="preserve"> </w:t>
            </w:r>
            <w:r w:rsidR="00C220BE" w:rsidRPr="00F67237">
              <w:rPr>
                <w:rFonts w:ascii="Nyala" w:hAnsi="Nyala" w:cs="Nyala"/>
                <w:sz w:val="20"/>
                <w:szCs w:val="20"/>
              </w:rPr>
              <w:t>ያስባሉ</w:t>
            </w:r>
            <w:r w:rsidR="00C220BE" w:rsidRPr="00F67237">
              <w:rPr>
                <w:rFonts w:ascii="Arial" w:hAnsi="Arial" w:cs="Arial"/>
                <w:sz w:val="20"/>
                <w:szCs w:val="20"/>
              </w:rPr>
              <w:t>?</w:t>
            </w:r>
          </w:p>
          <w:p w14:paraId="04881B91" w14:textId="77777777" w:rsidR="00C220BE" w:rsidRPr="00F67237" w:rsidRDefault="00C220BE" w:rsidP="00C220BE">
            <w:pPr>
              <w:rPr>
                <w:rFonts w:ascii="Arial" w:hAnsi="Arial" w:cs="Arial"/>
                <w:sz w:val="20"/>
                <w:szCs w:val="20"/>
              </w:rPr>
            </w:pPr>
            <w:r w:rsidRPr="00F67237">
              <w:rPr>
                <w:rFonts w:ascii="Arial" w:hAnsi="Arial" w:cs="Arial"/>
                <w:sz w:val="20"/>
                <w:szCs w:val="20"/>
              </w:rPr>
              <w:t xml:space="preserve">1 = Yes/ </w:t>
            </w:r>
            <w:r w:rsidRPr="00F67237">
              <w:rPr>
                <w:rFonts w:ascii="Nyala" w:hAnsi="Nyala" w:cs="Nyala"/>
                <w:sz w:val="20"/>
                <w:szCs w:val="20"/>
              </w:rPr>
              <w:t>አዎን</w:t>
            </w:r>
          </w:p>
          <w:p w14:paraId="42517E7B" w14:textId="06011C99" w:rsidR="00C64A60" w:rsidRPr="00F67237" w:rsidRDefault="00C220BE" w:rsidP="004612C5">
            <w:pPr>
              <w:rPr>
                <w:rFonts w:ascii="Arial" w:hAnsi="Arial" w:cs="Arial"/>
                <w:sz w:val="20"/>
                <w:szCs w:val="20"/>
              </w:rPr>
            </w:pPr>
            <w:r w:rsidRPr="00F67237">
              <w:rPr>
                <w:rFonts w:ascii="Arial" w:hAnsi="Arial" w:cs="Arial"/>
                <w:sz w:val="20"/>
                <w:szCs w:val="20"/>
              </w:rPr>
              <w:t xml:space="preserve">2 = No/ </w:t>
            </w:r>
            <w:r w:rsidRPr="00F67237">
              <w:rPr>
                <w:rFonts w:ascii="Nyala" w:hAnsi="Nyala" w:cs="Nyala"/>
                <w:sz w:val="20"/>
                <w:szCs w:val="20"/>
              </w:rPr>
              <w:t>አልችልም</w:t>
            </w:r>
            <w:r w:rsidRPr="00F67237">
              <w:rPr>
                <w:rFonts w:ascii="Arial" w:hAnsi="Arial" w:cs="Arial"/>
                <w:sz w:val="20"/>
                <w:szCs w:val="20"/>
              </w:rPr>
              <w:t xml:space="preserve"> </w:t>
            </w:r>
            <w:r w:rsidRPr="00F67237">
              <w:rPr>
                <w:rFonts w:ascii="Arial" w:hAnsi="Arial" w:cs="Arial"/>
                <w:b/>
                <w:i/>
                <w:sz w:val="20"/>
                <w:szCs w:val="20"/>
              </w:rPr>
              <w:t xml:space="preserve">(Go directly to Question 18/ </w:t>
            </w:r>
            <w:r w:rsidRPr="00F67237">
              <w:rPr>
                <w:rFonts w:ascii="Nyala" w:hAnsi="Nyala" w:cs="Nyala"/>
                <w:b/>
                <w:i/>
                <w:sz w:val="20"/>
                <w:szCs w:val="20"/>
              </w:rPr>
              <w:t>ወደ</w:t>
            </w:r>
            <w:r w:rsidRPr="00F67237">
              <w:rPr>
                <w:rFonts w:ascii="Arial" w:hAnsi="Arial" w:cs="Arial"/>
                <w:b/>
                <w:i/>
                <w:sz w:val="20"/>
                <w:szCs w:val="20"/>
              </w:rPr>
              <w:t xml:space="preserve"> </w:t>
            </w:r>
            <w:r w:rsidRPr="00F67237">
              <w:rPr>
                <w:rFonts w:ascii="Nyala" w:hAnsi="Nyala" w:cs="Nyala"/>
                <w:b/>
                <w:i/>
                <w:sz w:val="20"/>
                <w:szCs w:val="20"/>
              </w:rPr>
              <w:t>ጥያቄ</w:t>
            </w:r>
            <w:r w:rsidRPr="00F67237">
              <w:rPr>
                <w:rFonts w:ascii="Arial" w:hAnsi="Arial" w:cs="Arial"/>
                <w:b/>
                <w:i/>
                <w:sz w:val="20"/>
                <w:szCs w:val="20"/>
              </w:rPr>
              <w:t xml:space="preserve"> </w:t>
            </w:r>
            <w:r w:rsidRPr="00F67237">
              <w:rPr>
                <w:rFonts w:ascii="Nyala" w:hAnsi="Nyala" w:cs="Nyala"/>
                <w:b/>
                <w:i/>
                <w:sz w:val="20"/>
                <w:szCs w:val="20"/>
              </w:rPr>
              <w:t>ቁጥር</w:t>
            </w:r>
            <w:r w:rsidRPr="00F67237">
              <w:rPr>
                <w:rFonts w:ascii="Arial" w:hAnsi="Arial" w:cs="Arial"/>
                <w:b/>
                <w:i/>
                <w:sz w:val="20"/>
                <w:szCs w:val="20"/>
              </w:rPr>
              <w:t xml:space="preserve"> 18 </w:t>
            </w:r>
            <w:r w:rsidRPr="00F67237">
              <w:rPr>
                <w:rFonts w:ascii="Nyala" w:hAnsi="Nyala" w:cs="Nyala"/>
                <w:b/>
                <w:i/>
                <w:sz w:val="20"/>
                <w:szCs w:val="20"/>
              </w:rPr>
              <w:t>ይለፉ</w:t>
            </w:r>
            <w:r w:rsidRPr="00F67237">
              <w:rPr>
                <w:rFonts w:ascii="Arial" w:hAnsi="Arial" w:cs="Arial"/>
                <w:b/>
                <w:i/>
                <w:sz w:val="20"/>
                <w:szCs w:val="20"/>
              </w:rPr>
              <w:t>)</w:t>
            </w:r>
            <w:r w:rsidR="004612C5" w:rsidRPr="00F67237">
              <w:rPr>
                <w:rFonts w:ascii="Arial" w:hAnsi="Arial" w:cs="Arial"/>
                <w:sz w:val="20"/>
                <w:szCs w:val="20"/>
              </w:rPr>
              <w:t xml:space="preserve"> </w:t>
            </w:r>
          </w:p>
        </w:tc>
      </w:tr>
      <w:tr w:rsidR="00C64A60" w:rsidRPr="00F67237" w14:paraId="6A487140" w14:textId="77777777" w:rsidTr="00F901D6">
        <w:tblPrEx>
          <w:tblCellMar>
            <w:top w:w="108" w:type="dxa"/>
            <w:bottom w:w="108" w:type="dxa"/>
          </w:tblCellMar>
        </w:tblPrEx>
        <w:trPr>
          <w:trHeight w:val="333"/>
        </w:trPr>
        <w:tc>
          <w:tcPr>
            <w:tcW w:w="895" w:type="dxa"/>
            <w:gridSpan w:val="2"/>
            <w:tcBorders>
              <w:bottom w:val="nil"/>
            </w:tcBorders>
          </w:tcPr>
          <w:p w14:paraId="5AAB3FC5" w14:textId="4A52B8B2" w:rsidR="00C64A60" w:rsidRPr="00F67237" w:rsidRDefault="00C64A60" w:rsidP="00214378">
            <w:pPr>
              <w:rPr>
                <w:rFonts w:ascii="Arial" w:hAnsi="Arial" w:cs="Arial"/>
                <w:sz w:val="20"/>
                <w:szCs w:val="20"/>
              </w:rPr>
            </w:pPr>
            <w:r w:rsidRPr="00F67237">
              <w:rPr>
                <w:rFonts w:ascii="Arial" w:hAnsi="Arial" w:cs="Arial"/>
                <w:sz w:val="20"/>
                <w:szCs w:val="20"/>
              </w:rPr>
              <w:t>16</w:t>
            </w:r>
          </w:p>
        </w:tc>
        <w:tc>
          <w:tcPr>
            <w:tcW w:w="8393" w:type="dxa"/>
            <w:gridSpan w:val="4"/>
          </w:tcPr>
          <w:p w14:paraId="6E84B836" w14:textId="3FC44C1C" w:rsidR="002C09BE" w:rsidRPr="00F67237" w:rsidRDefault="00C64A60" w:rsidP="002C09BE">
            <w:pPr>
              <w:rPr>
                <w:rFonts w:ascii="Arial" w:hAnsi="Arial" w:cs="Arial"/>
                <w:sz w:val="20"/>
                <w:szCs w:val="20"/>
              </w:rPr>
            </w:pPr>
            <w:r w:rsidRPr="00F67237">
              <w:rPr>
                <w:rFonts w:ascii="Arial" w:hAnsi="Arial" w:cs="Arial"/>
                <w:sz w:val="20"/>
                <w:szCs w:val="20"/>
              </w:rPr>
              <w:t>If suddenly you’re faced with an unexpected situation and you need [150,000 Birr] in 2 weeks for your business, do you think you can borrow it?</w:t>
            </w:r>
            <w:r w:rsidR="002C09BE" w:rsidRPr="00F67237">
              <w:rPr>
                <w:rFonts w:ascii="Arial" w:hAnsi="Arial" w:cs="Arial"/>
                <w:sz w:val="20"/>
                <w:szCs w:val="20"/>
              </w:rPr>
              <w:t xml:space="preserve"> ? </w:t>
            </w:r>
            <w:r w:rsidR="002C09BE" w:rsidRPr="00F67237">
              <w:rPr>
                <w:rFonts w:ascii="Nyala" w:hAnsi="Nyala" w:cs="Nyala"/>
                <w:sz w:val="20"/>
                <w:szCs w:val="20"/>
              </w:rPr>
              <w:t>በድንገት</w:t>
            </w:r>
            <w:r w:rsidR="002C09BE" w:rsidRPr="00F67237">
              <w:rPr>
                <w:rFonts w:ascii="Arial" w:hAnsi="Arial" w:cs="Arial"/>
                <w:sz w:val="20"/>
                <w:szCs w:val="20"/>
              </w:rPr>
              <w:t xml:space="preserve"> </w:t>
            </w:r>
            <w:r w:rsidR="002C09BE" w:rsidRPr="00F67237">
              <w:rPr>
                <w:rFonts w:ascii="Nyala" w:hAnsi="Nyala" w:cs="Nyala"/>
                <w:sz w:val="20"/>
                <w:szCs w:val="20"/>
              </w:rPr>
              <w:t>ያልተጠበቀ</w:t>
            </w:r>
            <w:r w:rsidR="002C09BE" w:rsidRPr="00F67237">
              <w:rPr>
                <w:rFonts w:ascii="Arial" w:hAnsi="Arial" w:cs="Arial"/>
                <w:sz w:val="20"/>
                <w:szCs w:val="20"/>
              </w:rPr>
              <w:t xml:space="preserve"> </w:t>
            </w:r>
            <w:r w:rsidR="002C09BE" w:rsidRPr="00F67237">
              <w:rPr>
                <w:rFonts w:ascii="Nyala" w:hAnsi="Nyala" w:cs="Nyala"/>
                <w:sz w:val="20"/>
                <w:szCs w:val="20"/>
              </w:rPr>
              <w:t>ነገር</w:t>
            </w:r>
            <w:r w:rsidR="002C09BE" w:rsidRPr="00F67237">
              <w:rPr>
                <w:rFonts w:ascii="Arial" w:hAnsi="Arial" w:cs="Arial"/>
                <w:sz w:val="20"/>
                <w:szCs w:val="20"/>
              </w:rPr>
              <w:t xml:space="preserve"> </w:t>
            </w:r>
            <w:r w:rsidR="002C09BE" w:rsidRPr="00F67237">
              <w:rPr>
                <w:rFonts w:ascii="Nyala" w:hAnsi="Nyala" w:cs="Nyala"/>
                <w:sz w:val="20"/>
                <w:szCs w:val="20"/>
              </w:rPr>
              <w:t>ቢያጋጥምዎና</w:t>
            </w:r>
            <w:r w:rsidR="002C09BE" w:rsidRPr="00F67237">
              <w:rPr>
                <w:rFonts w:ascii="Arial" w:hAnsi="Arial" w:cs="Arial"/>
                <w:sz w:val="20"/>
                <w:szCs w:val="20"/>
              </w:rPr>
              <w:t xml:space="preserve"> </w:t>
            </w:r>
            <w:r w:rsidR="002C09BE" w:rsidRPr="00F67237">
              <w:rPr>
                <w:rFonts w:ascii="Nyala" w:hAnsi="Nyala" w:cs="Nyala"/>
                <w:sz w:val="20"/>
                <w:szCs w:val="20"/>
              </w:rPr>
              <w:t>ለንግድ</w:t>
            </w:r>
            <w:r w:rsidR="002C09BE" w:rsidRPr="00F67237">
              <w:rPr>
                <w:rFonts w:ascii="Arial" w:hAnsi="Arial" w:cs="Arial"/>
                <w:sz w:val="20"/>
                <w:szCs w:val="20"/>
              </w:rPr>
              <w:t xml:space="preserve"> </w:t>
            </w:r>
            <w:r w:rsidR="002C09BE" w:rsidRPr="00F67237">
              <w:rPr>
                <w:rFonts w:ascii="Nyala" w:hAnsi="Nyala" w:cs="Nyala"/>
                <w:sz w:val="20"/>
                <w:szCs w:val="20"/>
              </w:rPr>
              <w:t>ስራዎ</w:t>
            </w:r>
            <w:r w:rsidR="002C09BE" w:rsidRPr="00F67237">
              <w:rPr>
                <w:rFonts w:ascii="Arial" w:hAnsi="Arial" w:cs="Arial"/>
                <w:sz w:val="20"/>
                <w:szCs w:val="20"/>
              </w:rPr>
              <w:t xml:space="preserve"> </w:t>
            </w:r>
            <w:r w:rsidR="00455E91" w:rsidRPr="00F67237">
              <w:rPr>
                <w:rFonts w:ascii="Arial" w:hAnsi="Arial" w:cs="Arial"/>
                <w:sz w:val="20"/>
                <w:szCs w:val="20"/>
              </w:rPr>
              <w:t>[150</w:t>
            </w:r>
            <w:r w:rsidR="002C09BE" w:rsidRPr="00F67237">
              <w:rPr>
                <w:rFonts w:ascii="Arial" w:hAnsi="Arial" w:cs="Arial"/>
                <w:sz w:val="20"/>
                <w:szCs w:val="20"/>
              </w:rPr>
              <w:t xml:space="preserve">,000 </w:t>
            </w:r>
            <w:r w:rsidR="002C09BE" w:rsidRPr="00F67237">
              <w:rPr>
                <w:rFonts w:ascii="Nyala" w:hAnsi="Nyala" w:cs="Nyala"/>
                <w:sz w:val="20"/>
                <w:szCs w:val="20"/>
              </w:rPr>
              <w:t>ብር</w:t>
            </w:r>
            <w:r w:rsidR="002C09BE" w:rsidRPr="00F67237">
              <w:rPr>
                <w:rFonts w:ascii="Arial" w:hAnsi="Arial" w:cs="Arial"/>
                <w:sz w:val="20"/>
                <w:szCs w:val="20"/>
              </w:rPr>
              <w:t xml:space="preserve"> ] </w:t>
            </w:r>
            <w:r w:rsidR="002C09BE" w:rsidRPr="00F67237">
              <w:rPr>
                <w:rFonts w:ascii="Nyala" w:hAnsi="Nyala" w:cs="Nyala"/>
                <w:sz w:val="20"/>
                <w:szCs w:val="20"/>
              </w:rPr>
              <w:t>ብር</w:t>
            </w:r>
            <w:r w:rsidR="002C09BE" w:rsidRPr="00F67237">
              <w:rPr>
                <w:rFonts w:ascii="Arial" w:hAnsi="Arial" w:cs="Arial"/>
                <w:sz w:val="20"/>
                <w:szCs w:val="20"/>
              </w:rPr>
              <w:t xml:space="preserve"> </w:t>
            </w:r>
            <w:r w:rsidR="002C09BE" w:rsidRPr="00F67237">
              <w:rPr>
                <w:rFonts w:ascii="Nyala" w:hAnsi="Nyala" w:cs="Nyala"/>
                <w:sz w:val="20"/>
                <w:szCs w:val="20"/>
              </w:rPr>
              <w:t>በ</w:t>
            </w:r>
            <w:r w:rsidR="002C09BE" w:rsidRPr="00F67237">
              <w:rPr>
                <w:rFonts w:ascii="Arial" w:hAnsi="Arial" w:cs="Arial"/>
                <w:sz w:val="20"/>
                <w:szCs w:val="20"/>
              </w:rPr>
              <w:t xml:space="preserve">2 </w:t>
            </w:r>
            <w:r w:rsidR="002C09BE" w:rsidRPr="00F67237">
              <w:rPr>
                <w:rFonts w:ascii="Nyala" w:hAnsi="Nyala" w:cs="Nyala"/>
                <w:sz w:val="20"/>
                <w:szCs w:val="20"/>
              </w:rPr>
              <w:t>ሳምንት</w:t>
            </w:r>
            <w:r w:rsidR="002C09BE" w:rsidRPr="00F67237">
              <w:rPr>
                <w:rFonts w:ascii="Arial" w:hAnsi="Arial" w:cs="Arial"/>
                <w:sz w:val="20"/>
                <w:szCs w:val="20"/>
              </w:rPr>
              <w:t xml:space="preserve"> </w:t>
            </w:r>
            <w:r w:rsidR="002C09BE" w:rsidRPr="00F67237">
              <w:rPr>
                <w:rFonts w:ascii="Nyala" w:hAnsi="Nyala" w:cs="Nyala"/>
                <w:sz w:val="20"/>
                <w:szCs w:val="20"/>
              </w:rPr>
              <w:t>ውስጥ</w:t>
            </w:r>
            <w:r w:rsidR="002C09BE" w:rsidRPr="00F67237">
              <w:rPr>
                <w:rFonts w:ascii="Arial" w:hAnsi="Arial" w:cs="Arial"/>
                <w:sz w:val="20"/>
                <w:szCs w:val="20"/>
              </w:rPr>
              <w:t xml:space="preserve"> </w:t>
            </w:r>
            <w:r w:rsidR="002C09BE" w:rsidRPr="00F67237">
              <w:rPr>
                <w:rFonts w:ascii="Nyala" w:hAnsi="Nyala" w:cs="Nyala"/>
                <w:sz w:val="20"/>
                <w:szCs w:val="20"/>
              </w:rPr>
              <w:t>ቢያስፈልግዎ፣</w:t>
            </w:r>
            <w:r w:rsidR="002C09BE" w:rsidRPr="00F67237">
              <w:rPr>
                <w:rFonts w:ascii="Arial" w:hAnsi="Arial" w:cs="Arial"/>
                <w:sz w:val="20"/>
                <w:szCs w:val="20"/>
              </w:rPr>
              <w:t xml:space="preserve"> </w:t>
            </w:r>
            <w:r w:rsidR="002C09BE" w:rsidRPr="00F67237">
              <w:rPr>
                <w:rFonts w:ascii="Nyala" w:hAnsi="Nyala" w:cs="Nyala"/>
                <w:sz w:val="20"/>
                <w:szCs w:val="20"/>
              </w:rPr>
              <w:t>ይህን</w:t>
            </w:r>
            <w:r w:rsidR="002C09BE" w:rsidRPr="00F67237">
              <w:rPr>
                <w:rFonts w:ascii="Arial" w:hAnsi="Arial" w:cs="Arial"/>
                <w:sz w:val="20"/>
                <w:szCs w:val="20"/>
              </w:rPr>
              <w:t xml:space="preserve"> </w:t>
            </w:r>
            <w:r w:rsidR="002C09BE" w:rsidRPr="00F67237">
              <w:rPr>
                <w:rFonts w:ascii="Nyala" w:hAnsi="Nyala" w:cs="Nyala"/>
                <w:sz w:val="20"/>
                <w:szCs w:val="20"/>
              </w:rPr>
              <w:t>መበደር</w:t>
            </w:r>
            <w:r w:rsidR="002C09BE" w:rsidRPr="00F67237">
              <w:rPr>
                <w:rFonts w:ascii="Arial" w:hAnsi="Arial" w:cs="Arial"/>
                <w:sz w:val="20"/>
                <w:szCs w:val="20"/>
              </w:rPr>
              <w:t xml:space="preserve"> </w:t>
            </w:r>
            <w:r w:rsidR="002C09BE" w:rsidRPr="00F67237">
              <w:rPr>
                <w:rFonts w:ascii="Nyala" w:hAnsi="Nyala" w:cs="Nyala"/>
                <w:sz w:val="20"/>
                <w:szCs w:val="20"/>
              </w:rPr>
              <w:t>እችላለሁ</w:t>
            </w:r>
            <w:r w:rsidR="002C09BE" w:rsidRPr="00F67237">
              <w:rPr>
                <w:rFonts w:ascii="Arial" w:hAnsi="Arial" w:cs="Arial"/>
                <w:sz w:val="20"/>
                <w:szCs w:val="20"/>
              </w:rPr>
              <w:t xml:space="preserve"> </w:t>
            </w:r>
            <w:r w:rsidR="002C09BE" w:rsidRPr="00F67237">
              <w:rPr>
                <w:rFonts w:ascii="Nyala" w:hAnsi="Nyala" w:cs="Nyala"/>
                <w:sz w:val="20"/>
                <w:szCs w:val="20"/>
              </w:rPr>
              <w:t>ብለው</w:t>
            </w:r>
            <w:r w:rsidR="002C09BE" w:rsidRPr="00F67237">
              <w:rPr>
                <w:rFonts w:ascii="Arial" w:hAnsi="Arial" w:cs="Arial"/>
                <w:sz w:val="20"/>
                <w:szCs w:val="20"/>
              </w:rPr>
              <w:t xml:space="preserve"> </w:t>
            </w:r>
            <w:r w:rsidR="002C09BE" w:rsidRPr="00F67237">
              <w:rPr>
                <w:rFonts w:ascii="Nyala" w:hAnsi="Nyala" w:cs="Nyala"/>
                <w:sz w:val="20"/>
                <w:szCs w:val="20"/>
              </w:rPr>
              <w:t>ያስባሉ</w:t>
            </w:r>
            <w:r w:rsidR="002C09BE" w:rsidRPr="00F67237">
              <w:rPr>
                <w:rFonts w:ascii="Arial" w:hAnsi="Arial" w:cs="Arial"/>
                <w:sz w:val="20"/>
                <w:szCs w:val="20"/>
              </w:rPr>
              <w:t>?</w:t>
            </w:r>
          </w:p>
          <w:p w14:paraId="749BCFE6" w14:textId="77777777" w:rsidR="002C09BE" w:rsidRPr="00F67237" w:rsidRDefault="002C09BE" w:rsidP="002C09BE">
            <w:pPr>
              <w:rPr>
                <w:rFonts w:ascii="Arial" w:hAnsi="Arial" w:cs="Arial"/>
                <w:sz w:val="20"/>
                <w:szCs w:val="20"/>
              </w:rPr>
            </w:pPr>
            <w:r w:rsidRPr="00F67237">
              <w:rPr>
                <w:rFonts w:ascii="Arial" w:hAnsi="Arial" w:cs="Arial"/>
                <w:sz w:val="20"/>
                <w:szCs w:val="20"/>
              </w:rPr>
              <w:t xml:space="preserve">1 = Yes/ </w:t>
            </w:r>
            <w:r w:rsidRPr="00F67237">
              <w:rPr>
                <w:rFonts w:ascii="Nyala" w:hAnsi="Nyala" w:cs="Nyala"/>
                <w:sz w:val="20"/>
                <w:szCs w:val="20"/>
              </w:rPr>
              <w:t>አዎን</w:t>
            </w:r>
          </w:p>
          <w:p w14:paraId="59A000B8" w14:textId="0E4CEE0C" w:rsidR="00C64A60" w:rsidRPr="00F67237" w:rsidRDefault="002C09BE" w:rsidP="00214378">
            <w:pPr>
              <w:rPr>
                <w:rFonts w:ascii="Arial" w:hAnsi="Arial" w:cs="Arial"/>
                <w:sz w:val="20"/>
                <w:szCs w:val="20"/>
              </w:rPr>
            </w:pPr>
            <w:r w:rsidRPr="00F67237">
              <w:rPr>
                <w:rFonts w:ascii="Arial" w:hAnsi="Arial" w:cs="Arial"/>
                <w:sz w:val="20"/>
                <w:szCs w:val="20"/>
              </w:rPr>
              <w:t xml:space="preserve">2 = No/ </w:t>
            </w:r>
            <w:r w:rsidRPr="00F67237">
              <w:rPr>
                <w:rFonts w:ascii="Nyala" w:hAnsi="Nyala" w:cs="Nyala"/>
                <w:sz w:val="20"/>
                <w:szCs w:val="20"/>
              </w:rPr>
              <w:t>አልችልም</w:t>
            </w:r>
            <w:r w:rsidRPr="00F67237">
              <w:rPr>
                <w:rFonts w:ascii="Arial" w:hAnsi="Arial" w:cs="Arial"/>
                <w:sz w:val="20"/>
                <w:szCs w:val="20"/>
              </w:rPr>
              <w:t xml:space="preserve"> </w:t>
            </w:r>
            <w:r w:rsidRPr="00F67237">
              <w:rPr>
                <w:rFonts w:ascii="Arial" w:hAnsi="Arial" w:cs="Arial"/>
                <w:b/>
                <w:i/>
                <w:sz w:val="20"/>
                <w:szCs w:val="20"/>
              </w:rPr>
              <w:t xml:space="preserve">(Go directly to Question 18/ </w:t>
            </w:r>
            <w:r w:rsidRPr="00F67237">
              <w:rPr>
                <w:rFonts w:ascii="Nyala" w:hAnsi="Nyala" w:cs="Nyala"/>
                <w:b/>
                <w:i/>
                <w:sz w:val="20"/>
                <w:szCs w:val="20"/>
              </w:rPr>
              <w:t>ወደ</w:t>
            </w:r>
            <w:r w:rsidRPr="00F67237">
              <w:rPr>
                <w:rFonts w:ascii="Arial" w:hAnsi="Arial" w:cs="Arial"/>
                <w:b/>
                <w:i/>
                <w:sz w:val="20"/>
                <w:szCs w:val="20"/>
              </w:rPr>
              <w:t xml:space="preserve"> </w:t>
            </w:r>
            <w:r w:rsidRPr="00F67237">
              <w:rPr>
                <w:rFonts w:ascii="Nyala" w:hAnsi="Nyala" w:cs="Nyala"/>
                <w:b/>
                <w:i/>
                <w:sz w:val="20"/>
                <w:szCs w:val="20"/>
              </w:rPr>
              <w:t>ጥያቄ</w:t>
            </w:r>
            <w:r w:rsidRPr="00F67237">
              <w:rPr>
                <w:rFonts w:ascii="Arial" w:hAnsi="Arial" w:cs="Arial"/>
                <w:b/>
                <w:i/>
                <w:sz w:val="20"/>
                <w:szCs w:val="20"/>
              </w:rPr>
              <w:t xml:space="preserve"> </w:t>
            </w:r>
            <w:r w:rsidRPr="00F67237">
              <w:rPr>
                <w:rFonts w:ascii="Nyala" w:hAnsi="Nyala" w:cs="Nyala"/>
                <w:b/>
                <w:i/>
                <w:sz w:val="20"/>
                <w:szCs w:val="20"/>
              </w:rPr>
              <w:t>ቁጥር</w:t>
            </w:r>
            <w:r w:rsidRPr="00F67237">
              <w:rPr>
                <w:rFonts w:ascii="Arial" w:hAnsi="Arial" w:cs="Arial"/>
                <w:b/>
                <w:i/>
                <w:sz w:val="20"/>
                <w:szCs w:val="20"/>
              </w:rPr>
              <w:t xml:space="preserve"> 18 </w:t>
            </w:r>
            <w:r w:rsidRPr="00F67237">
              <w:rPr>
                <w:rFonts w:ascii="Nyala" w:hAnsi="Nyala" w:cs="Nyala"/>
                <w:b/>
                <w:i/>
                <w:sz w:val="20"/>
                <w:szCs w:val="20"/>
              </w:rPr>
              <w:t>ይለፉ</w:t>
            </w:r>
            <w:r w:rsidRPr="00F67237">
              <w:rPr>
                <w:rFonts w:ascii="Arial" w:hAnsi="Arial" w:cs="Arial"/>
                <w:b/>
                <w:i/>
                <w:sz w:val="20"/>
                <w:szCs w:val="20"/>
              </w:rPr>
              <w:t>)</w:t>
            </w:r>
          </w:p>
        </w:tc>
      </w:tr>
      <w:tr w:rsidR="00C64A60" w:rsidRPr="00F67237" w14:paraId="5D15DC17" w14:textId="77777777" w:rsidTr="00F901D6">
        <w:tblPrEx>
          <w:tblCellMar>
            <w:top w:w="108" w:type="dxa"/>
            <w:bottom w:w="108" w:type="dxa"/>
          </w:tblCellMar>
        </w:tblPrEx>
        <w:trPr>
          <w:trHeight w:val="333"/>
        </w:trPr>
        <w:tc>
          <w:tcPr>
            <w:tcW w:w="895" w:type="dxa"/>
            <w:gridSpan w:val="2"/>
            <w:tcBorders>
              <w:bottom w:val="nil"/>
            </w:tcBorders>
          </w:tcPr>
          <w:p w14:paraId="782D9F5B" w14:textId="094D2202" w:rsidR="00C64A60" w:rsidRPr="00F67237" w:rsidRDefault="00C64A60" w:rsidP="00214378">
            <w:pPr>
              <w:rPr>
                <w:rFonts w:ascii="Arial" w:hAnsi="Arial" w:cs="Arial"/>
                <w:sz w:val="20"/>
                <w:szCs w:val="20"/>
              </w:rPr>
            </w:pPr>
            <w:r w:rsidRPr="00F67237">
              <w:rPr>
                <w:rFonts w:ascii="Arial" w:hAnsi="Arial" w:cs="Arial"/>
                <w:sz w:val="20"/>
                <w:szCs w:val="20"/>
              </w:rPr>
              <w:t>17</w:t>
            </w:r>
          </w:p>
        </w:tc>
        <w:tc>
          <w:tcPr>
            <w:tcW w:w="8393" w:type="dxa"/>
            <w:gridSpan w:val="4"/>
          </w:tcPr>
          <w:p w14:paraId="05187D11" w14:textId="4887B31D" w:rsidR="00AE1656" w:rsidRPr="00F67237" w:rsidRDefault="00C64A60" w:rsidP="00AE1656">
            <w:pPr>
              <w:rPr>
                <w:rFonts w:ascii="Arial" w:hAnsi="Arial" w:cs="Arial"/>
                <w:sz w:val="20"/>
                <w:szCs w:val="20"/>
              </w:rPr>
            </w:pPr>
            <w:r w:rsidRPr="00F67237">
              <w:rPr>
                <w:rFonts w:ascii="Arial" w:hAnsi="Arial" w:cs="Arial"/>
                <w:sz w:val="20"/>
                <w:szCs w:val="20"/>
              </w:rPr>
              <w:t>If suddenly you’re faced with an unexpected situation and you need [500,000 Birr] in 2 weeks for your business, do you think you can borrow it?</w:t>
            </w:r>
            <w:r w:rsidR="00AE1656" w:rsidRPr="00F67237">
              <w:rPr>
                <w:rFonts w:ascii="Arial" w:hAnsi="Arial" w:cs="Arial"/>
                <w:sz w:val="20"/>
                <w:szCs w:val="20"/>
              </w:rPr>
              <w:t xml:space="preserve"> ? </w:t>
            </w:r>
            <w:r w:rsidR="00AE1656" w:rsidRPr="00F67237">
              <w:rPr>
                <w:rFonts w:ascii="Nyala" w:hAnsi="Nyala" w:cs="Nyala"/>
                <w:sz w:val="20"/>
                <w:szCs w:val="20"/>
              </w:rPr>
              <w:t>በድንገት</w:t>
            </w:r>
            <w:r w:rsidR="00AE1656" w:rsidRPr="00F67237">
              <w:rPr>
                <w:rFonts w:ascii="Arial" w:hAnsi="Arial" w:cs="Arial"/>
                <w:sz w:val="20"/>
                <w:szCs w:val="20"/>
              </w:rPr>
              <w:t xml:space="preserve"> </w:t>
            </w:r>
            <w:r w:rsidR="00AE1656" w:rsidRPr="00F67237">
              <w:rPr>
                <w:rFonts w:ascii="Nyala" w:hAnsi="Nyala" w:cs="Nyala"/>
                <w:sz w:val="20"/>
                <w:szCs w:val="20"/>
              </w:rPr>
              <w:t>ያልተጠበቀ</w:t>
            </w:r>
            <w:r w:rsidR="00AE1656" w:rsidRPr="00F67237">
              <w:rPr>
                <w:rFonts w:ascii="Arial" w:hAnsi="Arial" w:cs="Arial"/>
                <w:sz w:val="20"/>
                <w:szCs w:val="20"/>
              </w:rPr>
              <w:t xml:space="preserve"> </w:t>
            </w:r>
            <w:r w:rsidR="00AE1656" w:rsidRPr="00F67237">
              <w:rPr>
                <w:rFonts w:ascii="Nyala" w:hAnsi="Nyala" w:cs="Nyala"/>
                <w:sz w:val="20"/>
                <w:szCs w:val="20"/>
              </w:rPr>
              <w:t>ነገር</w:t>
            </w:r>
            <w:r w:rsidR="00AE1656" w:rsidRPr="00F67237">
              <w:rPr>
                <w:rFonts w:ascii="Arial" w:hAnsi="Arial" w:cs="Arial"/>
                <w:sz w:val="20"/>
                <w:szCs w:val="20"/>
              </w:rPr>
              <w:t xml:space="preserve"> </w:t>
            </w:r>
            <w:r w:rsidR="00AE1656" w:rsidRPr="00F67237">
              <w:rPr>
                <w:rFonts w:ascii="Nyala" w:hAnsi="Nyala" w:cs="Nyala"/>
                <w:sz w:val="20"/>
                <w:szCs w:val="20"/>
              </w:rPr>
              <w:t>ቢያጋጥምዎና</w:t>
            </w:r>
            <w:r w:rsidR="00AE1656" w:rsidRPr="00F67237">
              <w:rPr>
                <w:rFonts w:ascii="Arial" w:hAnsi="Arial" w:cs="Arial"/>
                <w:sz w:val="20"/>
                <w:szCs w:val="20"/>
              </w:rPr>
              <w:t xml:space="preserve"> </w:t>
            </w:r>
            <w:r w:rsidR="00AE1656" w:rsidRPr="00F67237">
              <w:rPr>
                <w:rFonts w:ascii="Nyala" w:hAnsi="Nyala" w:cs="Nyala"/>
                <w:sz w:val="20"/>
                <w:szCs w:val="20"/>
              </w:rPr>
              <w:t>ለንግድ</w:t>
            </w:r>
            <w:r w:rsidR="00AE1656" w:rsidRPr="00F67237">
              <w:rPr>
                <w:rFonts w:ascii="Arial" w:hAnsi="Arial" w:cs="Arial"/>
                <w:sz w:val="20"/>
                <w:szCs w:val="20"/>
              </w:rPr>
              <w:t xml:space="preserve"> </w:t>
            </w:r>
            <w:r w:rsidR="00AE1656" w:rsidRPr="00F67237">
              <w:rPr>
                <w:rFonts w:ascii="Nyala" w:hAnsi="Nyala" w:cs="Nyala"/>
                <w:sz w:val="20"/>
                <w:szCs w:val="20"/>
              </w:rPr>
              <w:t>ስራዎ</w:t>
            </w:r>
            <w:r w:rsidR="00AE1656" w:rsidRPr="00F67237">
              <w:rPr>
                <w:rFonts w:ascii="Arial" w:hAnsi="Arial" w:cs="Arial"/>
                <w:sz w:val="20"/>
                <w:szCs w:val="20"/>
              </w:rPr>
              <w:t xml:space="preserve"> [500,000 </w:t>
            </w:r>
            <w:r w:rsidR="00AE1656" w:rsidRPr="00F67237">
              <w:rPr>
                <w:rFonts w:ascii="Nyala" w:hAnsi="Nyala" w:cs="Nyala"/>
                <w:sz w:val="20"/>
                <w:szCs w:val="20"/>
              </w:rPr>
              <w:t>ብር</w:t>
            </w:r>
            <w:r w:rsidR="00AE1656" w:rsidRPr="00F67237">
              <w:rPr>
                <w:rFonts w:ascii="Arial" w:hAnsi="Arial" w:cs="Arial"/>
                <w:sz w:val="20"/>
                <w:szCs w:val="20"/>
              </w:rPr>
              <w:t xml:space="preserve"> ] </w:t>
            </w:r>
            <w:r w:rsidR="00AE1656" w:rsidRPr="00F67237">
              <w:rPr>
                <w:rFonts w:ascii="Nyala" w:hAnsi="Nyala" w:cs="Nyala"/>
                <w:sz w:val="20"/>
                <w:szCs w:val="20"/>
              </w:rPr>
              <w:t>ብር</w:t>
            </w:r>
            <w:r w:rsidR="00AE1656" w:rsidRPr="00F67237">
              <w:rPr>
                <w:rFonts w:ascii="Arial" w:hAnsi="Arial" w:cs="Arial"/>
                <w:sz w:val="20"/>
                <w:szCs w:val="20"/>
              </w:rPr>
              <w:t xml:space="preserve"> </w:t>
            </w:r>
            <w:r w:rsidR="00AE1656" w:rsidRPr="00F67237">
              <w:rPr>
                <w:rFonts w:ascii="Nyala" w:hAnsi="Nyala" w:cs="Nyala"/>
                <w:sz w:val="20"/>
                <w:szCs w:val="20"/>
              </w:rPr>
              <w:t>በ</w:t>
            </w:r>
            <w:r w:rsidR="00AE1656" w:rsidRPr="00F67237">
              <w:rPr>
                <w:rFonts w:ascii="Arial" w:hAnsi="Arial" w:cs="Arial"/>
                <w:sz w:val="20"/>
                <w:szCs w:val="20"/>
              </w:rPr>
              <w:t xml:space="preserve">2 </w:t>
            </w:r>
            <w:r w:rsidR="00AE1656" w:rsidRPr="00F67237">
              <w:rPr>
                <w:rFonts w:ascii="Nyala" w:hAnsi="Nyala" w:cs="Nyala"/>
                <w:sz w:val="20"/>
                <w:szCs w:val="20"/>
              </w:rPr>
              <w:t>ሳምንት</w:t>
            </w:r>
            <w:r w:rsidR="00AE1656" w:rsidRPr="00F67237">
              <w:rPr>
                <w:rFonts w:ascii="Arial" w:hAnsi="Arial" w:cs="Arial"/>
                <w:sz w:val="20"/>
                <w:szCs w:val="20"/>
              </w:rPr>
              <w:t xml:space="preserve"> </w:t>
            </w:r>
            <w:r w:rsidR="00AE1656" w:rsidRPr="00F67237">
              <w:rPr>
                <w:rFonts w:ascii="Nyala" w:hAnsi="Nyala" w:cs="Nyala"/>
                <w:sz w:val="20"/>
                <w:szCs w:val="20"/>
              </w:rPr>
              <w:t>ውስጥ</w:t>
            </w:r>
            <w:r w:rsidR="00AE1656" w:rsidRPr="00F67237">
              <w:rPr>
                <w:rFonts w:ascii="Arial" w:hAnsi="Arial" w:cs="Arial"/>
                <w:sz w:val="20"/>
                <w:szCs w:val="20"/>
              </w:rPr>
              <w:t xml:space="preserve"> </w:t>
            </w:r>
            <w:r w:rsidR="00AE1656" w:rsidRPr="00F67237">
              <w:rPr>
                <w:rFonts w:ascii="Nyala" w:hAnsi="Nyala" w:cs="Nyala"/>
                <w:sz w:val="20"/>
                <w:szCs w:val="20"/>
              </w:rPr>
              <w:t>ቢያስፈልግዎ፣</w:t>
            </w:r>
            <w:r w:rsidR="00AE1656" w:rsidRPr="00F67237">
              <w:rPr>
                <w:rFonts w:ascii="Arial" w:hAnsi="Arial" w:cs="Arial"/>
                <w:sz w:val="20"/>
                <w:szCs w:val="20"/>
              </w:rPr>
              <w:t xml:space="preserve"> </w:t>
            </w:r>
            <w:r w:rsidR="00AE1656" w:rsidRPr="00F67237">
              <w:rPr>
                <w:rFonts w:ascii="Nyala" w:hAnsi="Nyala" w:cs="Nyala"/>
                <w:sz w:val="20"/>
                <w:szCs w:val="20"/>
              </w:rPr>
              <w:t>ይህን</w:t>
            </w:r>
            <w:r w:rsidR="00AE1656" w:rsidRPr="00F67237">
              <w:rPr>
                <w:rFonts w:ascii="Arial" w:hAnsi="Arial" w:cs="Arial"/>
                <w:sz w:val="20"/>
                <w:szCs w:val="20"/>
              </w:rPr>
              <w:t xml:space="preserve"> </w:t>
            </w:r>
            <w:r w:rsidR="00AE1656" w:rsidRPr="00F67237">
              <w:rPr>
                <w:rFonts w:ascii="Nyala" w:hAnsi="Nyala" w:cs="Nyala"/>
                <w:sz w:val="20"/>
                <w:szCs w:val="20"/>
              </w:rPr>
              <w:t>መበደር</w:t>
            </w:r>
            <w:r w:rsidR="00AE1656" w:rsidRPr="00F67237">
              <w:rPr>
                <w:rFonts w:ascii="Arial" w:hAnsi="Arial" w:cs="Arial"/>
                <w:sz w:val="20"/>
                <w:szCs w:val="20"/>
              </w:rPr>
              <w:t xml:space="preserve"> </w:t>
            </w:r>
            <w:r w:rsidR="00AE1656" w:rsidRPr="00F67237">
              <w:rPr>
                <w:rFonts w:ascii="Nyala" w:hAnsi="Nyala" w:cs="Nyala"/>
                <w:sz w:val="20"/>
                <w:szCs w:val="20"/>
              </w:rPr>
              <w:t>እችላለሁ</w:t>
            </w:r>
            <w:r w:rsidR="00AE1656" w:rsidRPr="00F67237">
              <w:rPr>
                <w:rFonts w:ascii="Arial" w:hAnsi="Arial" w:cs="Arial"/>
                <w:sz w:val="20"/>
                <w:szCs w:val="20"/>
              </w:rPr>
              <w:t xml:space="preserve"> </w:t>
            </w:r>
            <w:r w:rsidR="00AE1656" w:rsidRPr="00F67237">
              <w:rPr>
                <w:rFonts w:ascii="Nyala" w:hAnsi="Nyala" w:cs="Nyala"/>
                <w:sz w:val="20"/>
                <w:szCs w:val="20"/>
              </w:rPr>
              <w:t>ብለው</w:t>
            </w:r>
            <w:r w:rsidR="00AE1656" w:rsidRPr="00F67237">
              <w:rPr>
                <w:rFonts w:ascii="Arial" w:hAnsi="Arial" w:cs="Arial"/>
                <w:sz w:val="20"/>
                <w:szCs w:val="20"/>
              </w:rPr>
              <w:t xml:space="preserve"> </w:t>
            </w:r>
            <w:r w:rsidR="00AE1656" w:rsidRPr="00F67237">
              <w:rPr>
                <w:rFonts w:ascii="Nyala" w:hAnsi="Nyala" w:cs="Nyala"/>
                <w:sz w:val="20"/>
                <w:szCs w:val="20"/>
              </w:rPr>
              <w:t>ያስባሉ</w:t>
            </w:r>
            <w:r w:rsidR="00AE1656" w:rsidRPr="00F67237">
              <w:rPr>
                <w:rFonts w:ascii="Arial" w:hAnsi="Arial" w:cs="Arial"/>
                <w:sz w:val="20"/>
                <w:szCs w:val="20"/>
              </w:rPr>
              <w:t>?</w:t>
            </w:r>
          </w:p>
          <w:p w14:paraId="1782BA30" w14:textId="77777777" w:rsidR="00AE1656" w:rsidRPr="00F67237" w:rsidRDefault="00AE1656" w:rsidP="00AE1656">
            <w:pPr>
              <w:rPr>
                <w:rFonts w:ascii="Arial" w:hAnsi="Arial" w:cs="Arial"/>
                <w:sz w:val="20"/>
                <w:szCs w:val="20"/>
              </w:rPr>
            </w:pPr>
            <w:r w:rsidRPr="00F67237">
              <w:rPr>
                <w:rFonts w:ascii="Arial" w:hAnsi="Arial" w:cs="Arial"/>
                <w:sz w:val="20"/>
                <w:szCs w:val="20"/>
              </w:rPr>
              <w:t xml:space="preserve">1 = Yes/ </w:t>
            </w:r>
            <w:r w:rsidRPr="00F67237">
              <w:rPr>
                <w:rFonts w:ascii="Nyala" w:hAnsi="Nyala" w:cs="Nyala"/>
                <w:sz w:val="20"/>
                <w:szCs w:val="20"/>
              </w:rPr>
              <w:t>አዎን</w:t>
            </w:r>
          </w:p>
          <w:p w14:paraId="72E883D1" w14:textId="2DD4B9E6" w:rsidR="00C64A60" w:rsidRPr="00F67237" w:rsidRDefault="00AE1656" w:rsidP="00214378">
            <w:pPr>
              <w:rPr>
                <w:rFonts w:ascii="Arial" w:hAnsi="Arial" w:cs="Arial"/>
                <w:sz w:val="20"/>
                <w:szCs w:val="20"/>
              </w:rPr>
            </w:pPr>
            <w:r w:rsidRPr="00F67237">
              <w:rPr>
                <w:rFonts w:ascii="Arial" w:hAnsi="Arial" w:cs="Arial"/>
                <w:sz w:val="20"/>
                <w:szCs w:val="20"/>
              </w:rPr>
              <w:t xml:space="preserve">2 = No/ </w:t>
            </w:r>
            <w:r w:rsidRPr="00F67237">
              <w:rPr>
                <w:rFonts w:ascii="Nyala" w:hAnsi="Nyala" w:cs="Nyala"/>
                <w:sz w:val="20"/>
                <w:szCs w:val="20"/>
              </w:rPr>
              <w:t>አልችልም</w:t>
            </w:r>
            <w:r w:rsidRPr="00F67237">
              <w:rPr>
                <w:rFonts w:ascii="Arial" w:hAnsi="Arial" w:cs="Arial"/>
                <w:sz w:val="20"/>
                <w:szCs w:val="20"/>
              </w:rPr>
              <w:t xml:space="preserve"> </w:t>
            </w:r>
            <w:r w:rsidRPr="00F67237">
              <w:rPr>
                <w:rFonts w:ascii="Arial" w:hAnsi="Arial" w:cs="Arial"/>
                <w:b/>
                <w:i/>
                <w:sz w:val="20"/>
                <w:szCs w:val="20"/>
              </w:rPr>
              <w:t xml:space="preserve">(Go directly to Question 18/ </w:t>
            </w:r>
            <w:r w:rsidRPr="00F67237">
              <w:rPr>
                <w:rFonts w:ascii="Nyala" w:hAnsi="Nyala" w:cs="Nyala"/>
                <w:b/>
                <w:i/>
                <w:sz w:val="20"/>
                <w:szCs w:val="20"/>
              </w:rPr>
              <w:t>ወደ</w:t>
            </w:r>
            <w:r w:rsidRPr="00F67237">
              <w:rPr>
                <w:rFonts w:ascii="Arial" w:hAnsi="Arial" w:cs="Arial"/>
                <w:b/>
                <w:i/>
                <w:sz w:val="20"/>
                <w:szCs w:val="20"/>
              </w:rPr>
              <w:t xml:space="preserve"> </w:t>
            </w:r>
            <w:r w:rsidRPr="00F67237">
              <w:rPr>
                <w:rFonts w:ascii="Nyala" w:hAnsi="Nyala" w:cs="Nyala"/>
                <w:b/>
                <w:i/>
                <w:sz w:val="20"/>
                <w:szCs w:val="20"/>
              </w:rPr>
              <w:t>ጥያቄ</w:t>
            </w:r>
            <w:r w:rsidRPr="00F67237">
              <w:rPr>
                <w:rFonts w:ascii="Arial" w:hAnsi="Arial" w:cs="Arial"/>
                <w:b/>
                <w:i/>
                <w:sz w:val="20"/>
                <w:szCs w:val="20"/>
              </w:rPr>
              <w:t xml:space="preserve"> </w:t>
            </w:r>
            <w:r w:rsidRPr="00F67237">
              <w:rPr>
                <w:rFonts w:ascii="Nyala" w:hAnsi="Nyala" w:cs="Nyala"/>
                <w:b/>
                <w:i/>
                <w:sz w:val="20"/>
                <w:szCs w:val="20"/>
              </w:rPr>
              <w:t>ቁጥር</w:t>
            </w:r>
            <w:r w:rsidRPr="00F67237">
              <w:rPr>
                <w:rFonts w:ascii="Arial" w:hAnsi="Arial" w:cs="Arial"/>
                <w:b/>
                <w:i/>
                <w:sz w:val="20"/>
                <w:szCs w:val="20"/>
              </w:rPr>
              <w:t xml:space="preserve"> 18 </w:t>
            </w:r>
            <w:r w:rsidRPr="00F67237">
              <w:rPr>
                <w:rFonts w:ascii="Nyala" w:hAnsi="Nyala" w:cs="Nyala"/>
                <w:b/>
                <w:i/>
                <w:sz w:val="20"/>
                <w:szCs w:val="20"/>
              </w:rPr>
              <w:t>ይለፉ</w:t>
            </w:r>
            <w:r w:rsidRPr="00F67237">
              <w:rPr>
                <w:rFonts w:ascii="Arial" w:hAnsi="Arial" w:cs="Arial"/>
                <w:b/>
                <w:i/>
                <w:sz w:val="20"/>
                <w:szCs w:val="20"/>
              </w:rPr>
              <w:t>)</w:t>
            </w:r>
          </w:p>
        </w:tc>
      </w:tr>
      <w:tr w:rsidR="00C64A60" w:rsidRPr="00F67237" w14:paraId="285777DB" w14:textId="77777777" w:rsidTr="00F901D6">
        <w:tblPrEx>
          <w:tblCellMar>
            <w:top w:w="108" w:type="dxa"/>
            <w:bottom w:w="108" w:type="dxa"/>
          </w:tblCellMar>
        </w:tblPrEx>
        <w:trPr>
          <w:trHeight w:val="333"/>
        </w:trPr>
        <w:tc>
          <w:tcPr>
            <w:tcW w:w="895" w:type="dxa"/>
            <w:gridSpan w:val="2"/>
            <w:tcBorders>
              <w:bottom w:val="nil"/>
            </w:tcBorders>
          </w:tcPr>
          <w:p w14:paraId="2AA93F3D" w14:textId="796EDA75" w:rsidR="00C64A60" w:rsidRPr="00F67237" w:rsidRDefault="00C64A60" w:rsidP="00214378">
            <w:pPr>
              <w:rPr>
                <w:rFonts w:ascii="Arial" w:hAnsi="Arial" w:cs="Arial"/>
                <w:sz w:val="20"/>
                <w:szCs w:val="20"/>
              </w:rPr>
            </w:pPr>
            <w:r w:rsidRPr="00F67237">
              <w:rPr>
                <w:rFonts w:ascii="Arial" w:hAnsi="Arial" w:cs="Arial"/>
                <w:sz w:val="20"/>
                <w:szCs w:val="20"/>
              </w:rPr>
              <w:t>18</w:t>
            </w:r>
          </w:p>
        </w:tc>
        <w:tc>
          <w:tcPr>
            <w:tcW w:w="8393" w:type="dxa"/>
            <w:gridSpan w:val="4"/>
          </w:tcPr>
          <w:p w14:paraId="464F1FFF" w14:textId="77777777" w:rsidR="00E1515D" w:rsidRDefault="00C64A60" w:rsidP="00214378">
            <w:pPr>
              <w:rPr>
                <w:rFonts w:ascii="Arial" w:hAnsi="Arial" w:cs="Arial"/>
                <w:sz w:val="20"/>
                <w:szCs w:val="20"/>
              </w:rPr>
            </w:pPr>
            <w:r w:rsidRPr="00F67237">
              <w:rPr>
                <w:rFonts w:ascii="Arial" w:hAnsi="Arial" w:cs="Arial"/>
                <w:sz w:val="20"/>
                <w:szCs w:val="20"/>
              </w:rPr>
              <w:t xml:space="preserve">If you’re suddenly faced with an unexpected situation and you need money in 2 weeks for your business, what is the maximum amount of money that you would be able to borrow? </w:t>
            </w:r>
            <w:r w:rsidRPr="00F67237">
              <w:rPr>
                <w:rFonts w:ascii="Arial" w:hAnsi="Arial" w:cs="Arial"/>
                <w:b/>
                <w:i/>
                <w:sz w:val="20"/>
                <w:szCs w:val="20"/>
              </w:rPr>
              <w:t>(in Birr)</w:t>
            </w:r>
            <w:r w:rsidR="000C3E58" w:rsidRPr="00F67237">
              <w:rPr>
                <w:rFonts w:ascii="Arial" w:hAnsi="Arial" w:cs="Arial"/>
                <w:sz w:val="20"/>
                <w:szCs w:val="20"/>
              </w:rPr>
              <w:t xml:space="preserve"> </w:t>
            </w:r>
            <w:r w:rsidR="000C3E58" w:rsidRPr="00F67237">
              <w:rPr>
                <w:rFonts w:ascii="Nyala" w:hAnsi="Nyala" w:cs="Nyala"/>
                <w:sz w:val="20"/>
                <w:szCs w:val="20"/>
              </w:rPr>
              <w:t>በድንገት</w:t>
            </w:r>
            <w:r w:rsidR="000C3E58" w:rsidRPr="00F67237">
              <w:rPr>
                <w:rFonts w:ascii="Arial" w:hAnsi="Arial" w:cs="Arial"/>
                <w:sz w:val="20"/>
                <w:szCs w:val="20"/>
              </w:rPr>
              <w:t xml:space="preserve"> </w:t>
            </w:r>
            <w:r w:rsidR="000C3E58" w:rsidRPr="00F67237">
              <w:rPr>
                <w:rFonts w:ascii="Nyala" w:hAnsi="Nyala" w:cs="Nyala"/>
                <w:sz w:val="20"/>
                <w:szCs w:val="20"/>
              </w:rPr>
              <w:t>ያልተጠበቀ</w:t>
            </w:r>
            <w:r w:rsidR="000C3E58" w:rsidRPr="00F67237">
              <w:rPr>
                <w:rFonts w:ascii="Arial" w:hAnsi="Arial" w:cs="Arial"/>
                <w:sz w:val="20"/>
                <w:szCs w:val="20"/>
              </w:rPr>
              <w:t xml:space="preserve"> </w:t>
            </w:r>
            <w:r w:rsidR="000C3E58" w:rsidRPr="00F67237">
              <w:rPr>
                <w:rFonts w:ascii="Nyala" w:hAnsi="Nyala" w:cs="Nyala"/>
                <w:sz w:val="20"/>
                <w:szCs w:val="20"/>
              </w:rPr>
              <w:t>ነገር</w:t>
            </w:r>
            <w:r w:rsidR="000C3E58" w:rsidRPr="00F67237">
              <w:rPr>
                <w:rFonts w:ascii="Arial" w:hAnsi="Arial" w:cs="Arial"/>
                <w:sz w:val="20"/>
                <w:szCs w:val="20"/>
              </w:rPr>
              <w:t xml:space="preserve"> </w:t>
            </w:r>
            <w:r w:rsidR="000C3E58" w:rsidRPr="00F67237">
              <w:rPr>
                <w:rFonts w:ascii="Nyala" w:hAnsi="Nyala" w:cs="Nyala"/>
                <w:sz w:val="20"/>
                <w:szCs w:val="20"/>
              </w:rPr>
              <w:t>ቢያጋጥምዎና</w:t>
            </w:r>
            <w:r w:rsidR="000C3E58" w:rsidRPr="00F67237">
              <w:rPr>
                <w:rFonts w:ascii="Arial" w:hAnsi="Arial" w:cs="Arial"/>
                <w:sz w:val="20"/>
                <w:szCs w:val="20"/>
              </w:rPr>
              <w:t xml:space="preserve"> </w:t>
            </w:r>
            <w:r w:rsidR="000C3E58" w:rsidRPr="00F67237">
              <w:rPr>
                <w:rFonts w:ascii="Nyala" w:hAnsi="Nyala" w:cs="Nyala"/>
                <w:sz w:val="20"/>
                <w:szCs w:val="20"/>
              </w:rPr>
              <w:t>ለንግድ</w:t>
            </w:r>
            <w:r w:rsidR="000C3E58" w:rsidRPr="00F67237">
              <w:rPr>
                <w:rFonts w:ascii="Arial" w:hAnsi="Arial" w:cs="Arial"/>
                <w:sz w:val="20"/>
                <w:szCs w:val="20"/>
              </w:rPr>
              <w:t xml:space="preserve"> </w:t>
            </w:r>
            <w:r w:rsidR="000C3E58" w:rsidRPr="00F67237">
              <w:rPr>
                <w:rFonts w:ascii="Nyala" w:hAnsi="Nyala" w:cs="Nyala"/>
                <w:sz w:val="20"/>
                <w:szCs w:val="20"/>
              </w:rPr>
              <w:t>ስራዎ</w:t>
            </w:r>
            <w:r w:rsidR="000C3E58" w:rsidRPr="00F67237">
              <w:rPr>
                <w:rFonts w:ascii="Arial" w:hAnsi="Arial" w:cs="Arial"/>
                <w:sz w:val="20"/>
                <w:szCs w:val="20"/>
              </w:rPr>
              <w:t xml:space="preserve"> </w:t>
            </w:r>
            <w:r w:rsidR="000C3E58" w:rsidRPr="00F67237">
              <w:rPr>
                <w:rFonts w:ascii="Nyala" w:hAnsi="Nyala" w:cs="Nyala"/>
                <w:sz w:val="20"/>
                <w:szCs w:val="20"/>
              </w:rPr>
              <w:t>በ</w:t>
            </w:r>
            <w:r w:rsidR="000C3E58" w:rsidRPr="00F67237">
              <w:rPr>
                <w:rFonts w:ascii="Arial" w:hAnsi="Arial" w:cs="Arial"/>
                <w:sz w:val="20"/>
                <w:szCs w:val="20"/>
              </w:rPr>
              <w:t xml:space="preserve">2 </w:t>
            </w:r>
            <w:r w:rsidR="000C3E58" w:rsidRPr="00F67237">
              <w:rPr>
                <w:rFonts w:ascii="Nyala" w:hAnsi="Nyala" w:cs="Nyala"/>
                <w:sz w:val="20"/>
                <w:szCs w:val="20"/>
              </w:rPr>
              <w:t>ሳምንት</w:t>
            </w:r>
            <w:r w:rsidR="000C3E58" w:rsidRPr="00F67237">
              <w:rPr>
                <w:rFonts w:ascii="Arial" w:hAnsi="Arial" w:cs="Arial"/>
                <w:sz w:val="20"/>
                <w:szCs w:val="20"/>
              </w:rPr>
              <w:t xml:space="preserve"> </w:t>
            </w:r>
            <w:r w:rsidR="000C3E58" w:rsidRPr="00F67237">
              <w:rPr>
                <w:rFonts w:ascii="Nyala" w:hAnsi="Nyala" w:cs="Nyala"/>
                <w:sz w:val="20"/>
                <w:szCs w:val="20"/>
              </w:rPr>
              <w:t>ውስጥ</w:t>
            </w:r>
            <w:r w:rsidR="000C3E58" w:rsidRPr="00F67237">
              <w:rPr>
                <w:rFonts w:ascii="Arial" w:hAnsi="Arial" w:cs="Arial"/>
                <w:sz w:val="20"/>
                <w:szCs w:val="20"/>
              </w:rPr>
              <w:t xml:space="preserve"> </w:t>
            </w:r>
            <w:r w:rsidR="000C3E58" w:rsidRPr="00F67237">
              <w:rPr>
                <w:rFonts w:ascii="Nyala" w:hAnsi="Nyala" w:cs="Nyala"/>
                <w:sz w:val="20"/>
                <w:szCs w:val="20"/>
              </w:rPr>
              <w:t>ገንዘብ</w:t>
            </w:r>
            <w:r w:rsidR="000C3E58" w:rsidRPr="00F67237">
              <w:rPr>
                <w:rFonts w:ascii="Arial" w:hAnsi="Arial" w:cs="Arial"/>
                <w:sz w:val="20"/>
                <w:szCs w:val="20"/>
              </w:rPr>
              <w:t xml:space="preserve"> </w:t>
            </w:r>
            <w:r w:rsidR="000C3E58" w:rsidRPr="00F67237">
              <w:rPr>
                <w:rFonts w:ascii="Nyala" w:hAnsi="Nyala" w:cs="Nyala"/>
                <w:sz w:val="20"/>
                <w:szCs w:val="20"/>
              </w:rPr>
              <w:t>ቢያስፈልግዎ፣</w:t>
            </w:r>
            <w:r w:rsidR="000C3E58" w:rsidRPr="00F67237">
              <w:rPr>
                <w:rFonts w:ascii="Arial" w:hAnsi="Arial" w:cs="Arial"/>
                <w:sz w:val="20"/>
                <w:szCs w:val="20"/>
              </w:rPr>
              <w:t xml:space="preserve"> </w:t>
            </w:r>
            <w:r w:rsidR="000C3E58" w:rsidRPr="00F67237">
              <w:rPr>
                <w:rFonts w:ascii="Nyala" w:hAnsi="Nyala" w:cs="Nyala"/>
                <w:sz w:val="20"/>
                <w:szCs w:val="20"/>
              </w:rPr>
              <w:t>ሊበደሩት</w:t>
            </w:r>
            <w:r w:rsidR="000C3E58" w:rsidRPr="00F67237">
              <w:rPr>
                <w:rFonts w:ascii="Arial" w:hAnsi="Arial" w:cs="Arial"/>
                <w:sz w:val="20"/>
                <w:szCs w:val="20"/>
              </w:rPr>
              <w:t xml:space="preserve"> </w:t>
            </w:r>
            <w:r w:rsidR="000C3E58" w:rsidRPr="00F67237">
              <w:rPr>
                <w:rFonts w:ascii="Nyala" w:hAnsi="Nyala" w:cs="Nyala"/>
                <w:sz w:val="20"/>
                <w:szCs w:val="20"/>
              </w:rPr>
              <w:t>የሚችሉት</w:t>
            </w:r>
            <w:r w:rsidR="000C3E58" w:rsidRPr="00F67237">
              <w:rPr>
                <w:rFonts w:ascii="Arial" w:hAnsi="Arial" w:cs="Arial"/>
                <w:sz w:val="20"/>
                <w:szCs w:val="20"/>
              </w:rPr>
              <w:t xml:space="preserve"> </w:t>
            </w:r>
            <w:r w:rsidR="000C3E58" w:rsidRPr="00F67237">
              <w:rPr>
                <w:rFonts w:ascii="Nyala" w:hAnsi="Nyala" w:cs="Nyala"/>
                <w:sz w:val="20"/>
                <w:szCs w:val="20"/>
              </w:rPr>
              <w:t>ከፍተኛው</w:t>
            </w:r>
            <w:r w:rsidR="000C3E58" w:rsidRPr="00F67237">
              <w:rPr>
                <w:rFonts w:ascii="Arial" w:hAnsi="Arial" w:cs="Arial"/>
                <w:sz w:val="20"/>
                <w:szCs w:val="20"/>
              </w:rPr>
              <w:t xml:space="preserve"> </w:t>
            </w:r>
            <w:r w:rsidR="000C3E58" w:rsidRPr="00F67237">
              <w:rPr>
                <w:rFonts w:ascii="Nyala" w:hAnsi="Nyala" w:cs="Nyala"/>
                <w:sz w:val="20"/>
                <w:szCs w:val="20"/>
              </w:rPr>
              <w:t>የገንዘብ</w:t>
            </w:r>
            <w:r w:rsidR="000C3E58" w:rsidRPr="00F67237">
              <w:rPr>
                <w:rFonts w:ascii="Arial" w:hAnsi="Arial" w:cs="Arial"/>
                <w:sz w:val="20"/>
                <w:szCs w:val="20"/>
              </w:rPr>
              <w:t xml:space="preserve"> </w:t>
            </w:r>
            <w:r w:rsidR="000C3E58" w:rsidRPr="00F67237">
              <w:rPr>
                <w:rFonts w:ascii="Nyala" w:hAnsi="Nyala" w:cs="Nyala"/>
                <w:sz w:val="20"/>
                <w:szCs w:val="20"/>
              </w:rPr>
              <w:t>መጠን</w:t>
            </w:r>
            <w:r w:rsidR="000C3E58" w:rsidRPr="00F67237">
              <w:rPr>
                <w:rFonts w:ascii="Arial" w:hAnsi="Arial" w:cs="Arial"/>
                <w:sz w:val="20"/>
                <w:szCs w:val="20"/>
              </w:rPr>
              <w:t xml:space="preserve"> </w:t>
            </w:r>
            <w:r w:rsidR="000C3E58" w:rsidRPr="00F67237">
              <w:rPr>
                <w:rFonts w:ascii="Arial" w:hAnsi="Arial" w:cs="Arial"/>
                <w:b/>
                <w:sz w:val="20"/>
                <w:szCs w:val="20"/>
              </w:rPr>
              <w:t>(</w:t>
            </w:r>
            <w:r w:rsidR="000C3E58" w:rsidRPr="00F67237">
              <w:rPr>
                <w:rFonts w:ascii="Nyala" w:hAnsi="Nyala" w:cs="Nyala"/>
                <w:b/>
                <w:sz w:val="20"/>
                <w:szCs w:val="20"/>
              </w:rPr>
              <w:t>ብር</w:t>
            </w:r>
            <w:r w:rsidR="000C3E58" w:rsidRPr="00F67237">
              <w:rPr>
                <w:rFonts w:ascii="Arial" w:hAnsi="Arial" w:cs="Arial"/>
                <w:b/>
                <w:sz w:val="20"/>
                <w:szCs w:val="20"/>
              </w:rPr>
              <w:t>)</w:t>
            </w:r>
            <w:r w:rsidR="000C3E58" w:rsidRPr="00F67237">
              <w:rPr>
                <w:rFonts w:ascii="Arial" w:hAnsi="Arial" w:cs="Arial"/>
                <w:sz w:val="20"/>
                <w:szCs w:val="20"/>
              </w:rPr>
              <w:t xml:space="preserve"> </w:t>
            </w:r>
            <w:r w:rsidR="000C3E58" w:rsidRPr="00F67237">
              <w:rPr>
                <w:rFonts w:ascii="Nyala" w:hAnsi="Nyala" w:cs="Nyala"/>
                <w:sz w:val="20"/>
                <w:szCs w:val="20"/>
              </w:rPr>
              <w:t>ስንት</w:t>
            </w:r>
            <w:r w:rsidR="000C3E58" w:rsidRPr="00F67237">
              <w:rPr>
                <w:rFonts w:ascii="Arial" w:hAnsi="Arial" w:cs="Arial"/>
                <w:sz w:val="20"/>
                <w:szCs w:val="20"/>
              </w:rPr>
              <w:t xml:space="preserve"> </w:t>
            </w:r>
            <w:r w:rsidR="000C3E58" w:rsidRPr="00F67237">
              <w:rPr>
                <w:rFonts w:ascii="Nyala" w:hAnsi="Nyala" w:cs="Nyala"/>
                <w:sz w:val="20"/>
                <w:szCs w:val="20"/>
              </w:rPr>
              <w:t>ነው</w:t>
            </w:r>
            <w:r w:rsidR="000C3E58" w:rsidRPr="00F67237">
              <w:rPr>
                <w:rFonts w:ascii="Arial" w:hAnsi="Arial" w:cs="Arial"/>
                <w:sz w:val="20"/>
                <w:szCs w:val="20"/>
              </w:rPr>
              <w:t>?</w:t>
            </w:r>
          </w:p>
          <w:p w14:paraId="648B4730" w14:textId="77777777" w:rsidR="00E1515D" w:rsidRDefault="00E1515D" w:rsidP="00214378">
            <w:pPr>
              <w:rPr>
                <w:rFonts w:ascii="Arial" w:hAnsi="Arial" w:cs="Arial"/>
                <w:sz w:val="20"/>
                <w:szCs w:val="20"/>
              </w:rPr>
            </w:pPr>
          </w:p>
          <w:p w14:paraId="39EBDBAE" w14:textId="3022E8F1" w:rsidR="00E1515D" w:rsidRPr="00F67237" w:rsidRDefault="00E1515D" w:rsidP="00214378">
            <w:pPr>
              <w:rPr>
                <w:rFonts w:ascii="Arial" w:hAnsi="Arial" w:cs="Arial"/>
                <w:sz w:val="20"/>
                <w:szCs w:val="20"/>
              </w:rPr>
            </w:pPr>
          </w:p>
        </w:tc>
      </w:tr>
      <w:tr w:rsidR="00C64A60" w:rsidRPr="00F67237" w14:paraId="0E83BA01" w14:textId="77777777" w:rsidTr="00F901D6">
        <w:tblPrEx>
          <w:tblCellMar>
            <w:top w:w="108" w:type="dxa"/>
            <w:bottom w:w="108" w:type="dxa"/>
          </w:tblCellMar>
        </w:tblPrEx>
        <w:trPr>
          <w:trHeight w:val="333"/>
        </w:trPr>
        <w:tc>
          <w:tcPr>
            <w:tcW w:w="895" w:type="dxa"/>
            <w:gridSpan w:val="2"/>
            <w:tcBorders>
              <w:bottom w:val="nil"/>
            </w:tcBorders>
          </w:tcPr>
          <w:p w14:paraId="3E9DD7A3" w14:textId="2CBFB5C3" w:rsidR="00C64A60" w:rsidRPr="00F67237" w:rsidRDefault="00C64A60" w:rsidP="00214378">
            <w:pPr>
              <w:rPr>
                <w:rFonts w:ascii="Arial" w:hAnsi="Arial" w:cs="Arial"/>
                <w:sz w:val="20"/>
                <w:szCs w:val="20"/>
              </w:rPr>
            </w:pPr>
            <w:r w:rsidRPr="00F67237">
              <w:rPr>
                <w:rFonts w:ascii="Arial" w:hAnsi="Arial" w:cs="Arial"/>
                <w:sz w:val="20"/>
                <w:szCs w:val="20"/>
              </w:rPr>
              <w:t>19</w:t>
            </w:r>
          </w:p>
        </w:tc>
        <w:tc>
          <w:tcPr>
            <w:tcW w:w="8393" w:type="dxa"/>
            <w:gridSpan w:val="4"/>
            <w:vMerge w:val="restart"/>
          </w:tcPr>
          <w:p w14:paraId="1652AF58" w14:textId="2498829C" w:rsidR="00DD5C5E" w:rsidRPr="00F67237" w:rsidRDefault="00C64A60" w:rsidP="00DD5C5E">
            <w:pPr>
              <w:rPr>
                <w:rFonts w:ascii="Arial" w:hAnsi="Arial" w:cs="Arial"/>
                <w:b/>
                <w:sz w:val="20"/>
                <w:szCs w:val="20"/>
              </w:rPr>
            </w:pPr>
            <w:r w:rsidRPr="00F67237">
              <w:rPr>
                <w:rFonts w:ascii="Arial" w:hAnsi="Arial" w:cs="Arial"/>
                <w:sz w:val="20"/>
                <w:szCs w:val="20"/>
              </w:rPr>
              <w:t xml:space="preserve">If you’re faced with that situation of needing that money in 2 weeks for your business, where would you be able to borrow it? </w:t>
            </w:r>
            <w:r w:rsidRPr="00F67237">
              <w:rPr>
                <w:rFonts w:ascii="Arial" w:hAnsi="Arial" w:cs="Arial"/>
                <w:b/>
                <w:i/>
                <w:sz w:val="20"/>
                <w:szCs w:val="20"/>
              </w:rPr>
              <w:t>(Do not read responses, list two sources in order of importance)</w:t>
            </w:r>
          </w:p>
          <w:p w14:paraId="3CA54C9E" w14:textId="77777777" w:rsidR="00DD5C5E" w:rsidRPr="00F67237" w:rsidRDefault="00DD5C5E" w:rsidP="00DD5C5E">
            <w:pPr>
              <w:rPr>
                <w:rFonts w:ascii="Arial" w:hAnsi="Arial" w:cs="Arial"/>
                <w:b/>
                <w:sz w:val="20"/>
                <w:szCs w:val="20"/>
              </w:rPr>
            </w:pPr>
            <w:r w:rsidRPr="00F67237">
              <w:rPr>
                <w:rFonts w:ascii="Nyala" w:hAnsi="Nyala" w:cs="Nyala"/>
                <w:i/>
                <w:sz w:val="20"/>
                <w:szCs w:val="20"/>
              </w:rPr>
              <w:t>እንደዛ</w:t>
            </w:r>
            <w:r w:rsidRPr="00F67237">
              <w:rPr>
                <w:rFonts w:ascii="Arial" w:hAnsi="Arial" w:cs="Arial"/>
                <w:i/>
                <w:sz w:val="20"/>
                <w:szCs w:val="20"/>
              </w:rPr>
              <w:t xml:space="preserve"> </w:t>
            </w:r>
            <w:r w:rsidRPr="00F67237">
              <w:rPr>
                <w:rFonts w:ascii="Nyala" w:hAnsi="Nyala" w:cs="Nyala"/>
                <w:i/>
                <w:sz w:val="20"/>
                <w:szCs w:val="20"/>
              </w:rPr>
              <w:t>ያለ</w:t>
            </w:r>
            <w:r w:rsidRPr="00F67237">
              <w:rPr>
                <w:rFonts w:ascii="Arial" w:hAnsi="Arial" w:cs="Arial"/>
                <w:i/>
                <w:sz w:val="20"/>
                <w:szCs w:val="20"/>
              </w:rPr>
              <w:t xml:space="preserve"> </w:t>
            </w:r>
            <w:r w:rsidRPr="00F67237">
              <w:rPr>
                <w:rFonts w:ascii="Nyala" w:hAnsi="Nyala" w:cs="Nyala"/>
                <w:i/>
                <w:sz w:val="20"/>
                <w:szCs w:val="20"/>
              </w:rPr>
              <w:t>ነገር</w:t>
            </w:r>
            <w:r w:rsidRPr="00F67237">
              <w:rPr>
                <w:rFonts w:ascii="Arial" w:hAnsi="Arial" w:cs="Arial"/>
                <w:i/>
                <w:sz w:val="20"/>
                <w:szCs w:val="20"/>
              </w:rPr>
              <w:t xml:space="preserve"> </w:t>
            </w:r>
            <w:r w:rsidRPr="00F67237">
              <w:rPr>
                <w:rFonts w:ascii="Nyala" w:hAnsi="Nyala" w:cs="Nyala"/>
                <w:i/>
                <w:sz w:val="20"/>
                <w:szCs w:val="20"/>
              </w:rPr>
              <w:t>ቢያጋጥምዎትና</w:t>
            </w:r>
            <w:r w:rsidRPr="00F67237">
              <w:rPr>
                <w:rFonts w:ascii="Arial" w:hAnsi="Arial" w:cs="Arial"/>
                <w:i/>
                <w:sz w:val="20"/>
                <w:szCs w:val="20"/>
              </w:rPr>
              <w:t xml:space="preserve"> </w:t>
            </w:r>
            <w:r w:rsidRPr="00F67237">
              <w:rPr>
                <w:rFonts w:ascii="Nyala" w:hAnsi="Nyala" w:cs="Nyala"/>
                <w:i/>
                <w:sz w:val="20"/>
                <w:szCs w:val="20"/>
              </w:rPr>
              <w:t>በሁለት</w:t>
            </w:r>
            <w:r w:rsidRPr="00F67237">
              <w:rPr>
                <w:rFonts w:ascii="Arial" w:hAnsi="Arial" w:cs="Arial"/>
                <w:i/>
                <w:sz w:val="20"/>
                <w:szCs w:val="20"/>
              </w:rPr>
              <w:t xml:space="preserve"> </w:t>
            </w:r>
            <w:r w:rsidRPr="00F67237">
              <w:rPr>
                <w:rFonts w:ascii="Nyala" w:hAnsi="Nyala" w:cs="Nyala"/>
                <w:i/>
                <w:sz w:val="20"/>
                <w:szCs w:val="20"/>
              </w:rPr>
              <w:t>ሳምንት</w:t>
            </w:r>
            <w:r w:rsidRPr="00F67237">
              <w:rPr>
                <w:rFonts w:ascii="Arial" w:hAnsi="Arial" w:cs="Arial"/>
                <w:i/>
                <w:sz w:val="20"/>
                <w:szCs w:val="20"/>
              </w:rPr>
              <w:t xml:space="preserve"> </w:t>
            </w:r>
            <w:r w:rsidRPr="00F67237">
              <w:rPr>
                <w:rFonts w:ascii="Nyala" w:hAnsi="Nyala" w:cs="Nyala"/>
                <w:i/>
                <w:sz w:val="20"/>
                <w:szCs w:val="20"/>
              </w:rPr>
              <w:t>ውስጥ</w:t>
            </w:r>
            <w:r w:rsidRPr="00F67237">
              <w:rPr>
                <w:rFonts w:ascii="Arial" w:hAnsi="Arial" w:cs="Arial"/>
                <w:i/>
                <w:sz w:val="20"/>
                <w:szCs w:val="20"/>
              </w:rPr>
              <w:t xml:space="preserve"> </w:t>
            </w:r>
            <w:r w:rsidRPr="00F67237">
              <w:rPr>
                <w:rFonts w:ascii="Nyala" w:hAnsi="Nyala" w:cs="Nyala"/>
                <w:i/>
                <w:sz w:val="20"/>
                <w:szCs w:val="20"/>
              </w:rPr>
              <w:t>ለንግድ</w:t>
            </w:r>
            <w:r w:rsidRPr="00F67237">
              <w:rPr>
                <w:rFonts w:ascii="Arial" w:hAnsi="Arial" w:cs="Arial"/>
                <w:i/>
                <w:sz w:val="20"/>
                <w:szCs w:val="20"/>
              </w:rPr>
              <w:t xml:space="preserve"> </w:t>
            </w:r>
            <w:r w:rsidRPr="00F67237">
              <w:rPr>
                <w:rFonts w:ascii="Nyala" w:hAnsi="Nyala" w:cs="Nyala"/>
                <w:i/>
                <w:sz w:val="20"/>
                <w:szCs w:val="20"/>
              </w:rPr>
              <w:t>ስራዎ</w:t>
            </w:r>
            <w:r w:rsidRPr="00F67237">
              <w:rPr>
                <w:rFonts w:ascii="Arial" w:hAnsi="Arial" w:cs="Arial"/>
                <w:i/>
                <w:sz w:val="20"/>
                <w:szCs w:val="20"/>
              </w:rPr>
              <w:t xml:space="preserve"> </w:t>
            </w:r>
            <w:r w:rsidRPr="00F67237">
              <w:rPr>
                <w:rFonts w:ascii="Nyala" w:hAnsi="Nyala" w:cs="Nyala"/>
                <w:i/>
                <w:sz w:val="20"/>
                <w:szCs w:val="20"/>
              </w:rPr>
              <w:t>ገንዘብ</w:t>
            </w:r>
            <w:r w:rsidRPr="00F67237">
              <w:rPr>
                <w:rFonts w:ascii="Arial" w:hAnsi="Arial" w:cs="Arial"/>
                <w:i/>
                <w:sz w:val="20"/>
                <w:szCs w:val="20"/>
              </w:rPr>
              <w:t xml:space="preserve"> </w:t>
            </w:r>
            <w:r w:rsidRPr="00F67237">
              <w:rPr>
                <w:rFonts w:ascii="Nyala" w:hAnsi="Nyala" w:cs="Nyala"/>
                <w:i/>
                <w:sz w:val="20"/>
                <w:szCs w:val="20"/>
              </w:rPr>
              <w:t>ቢያስፈልግዎ፣</w:t>
            </w:r>
            <w:r w:rsidRPr="00F67237">
              <w:rPr>
                <w:rFonts w:ascii="Arial" w:hAnsi="Arial" w:cs="Arial"/>
                <w:i/>
                <w:sz w:val="20"/>
                <w:szCs w:val="20"/>
              </w:rPr>
              <w:t xml:space="preserve"> </w:t>
            </w:r>
            <w:r w:rsidRPr="00F67237">
              <w:rPr>
                <w:rFonts w:ascii="Nyala" w:hAnsi="Nyala" w:cs="Nyala"/>
                <w:i/>
                <w:sz w:val="20"/>
                <w:szCs w:val="20"/>
              </w:rPr>
              <w:t>ብድሩን</w:t>
            </w:r>
            <w:r w:rsidRPr="00F67237">
              <w:rPr>
                <w:rFonts w:ascii="Arial" w:hAnsi="Arial" w:cs="Arial"/>
                <w:i/>
                <w:sz w:val="20"/>
                <w:szCs w:val="20"/>
              </w:rPr>
              <w:t xml:space="preserve"> </w:t>
            </w:r>
            <w:r w:rsidRPr="00F67237">
              <w:rPr>
                <w:rFonts w:ascii="Nyala" w:hAnsi="Nyala" w:cs="Nyala"/>
                <w:i/>
                <w:sz w:val="20"/>
                <w:szCs w:val="20"/>
              </w:rPr>
              <w:t>ከየት</w:t>
            </w:r>
            <w:r w:rsidRPr="00F67237">
              <w:rPr>
                <w:rFonts w:ascii="Arial" w:hAnsi="Arial" w:cs="Arial"/>
                <w:i/>
                <w:sz w:val="20"/>
                <w:szCs w:val="20"/>
              </w:rPr>
              <w:t xml:space="preserve"> </w:t>
            </w:r>
            <w:r w:rsidRPr="00F67237">
              <w:rPr>
                <w:rFonts w:ascii="Nyala" w:hAnsi="Nyala" w:cs="Nyala"/>
                <w:i/>
                <w:sz w:val="20"/>
                <w:szCs w:val="20"/>
              </w:rPr>
              <w:t>ማግኘት</w:t>
            </w:r>
            <w:r w:rsidRPr="00F67237">
              <w:rPr>
                <w:rFonts w:ascii="Arial" w:hAnsi="Arial" w:cs="Arial"/>
                <w:i/>
                <w:sz w:val="20"/>
                <w:szCs w:val="20"/>
              </w:rPr>
              <w:t xml:space="preserve"> </w:t>
            </w:r>
            <w:r w:rsidRPr="00F67237">
              <w:rPr>
                <w:rFonts w:ascii="Nyala" w:hAnsi="Nyala" w:cs="Nyala"/>
                <w:i/>
                <w:sz w:val="20"/>
                <w:szCs w:val="20"/>
              </w:rPr>
              <w:t>ይችላሉ</w:t>
            </w:r>
            <w:r w:rsidRPr="00F67237">
              <w:rPr>
                <w:rFonts w:ascii="Arial" w:hAnsi="Arial" w:cs="Arial"/>
                <w:sz w:val="20"/>
                <w:szCs w:val="20"/>
              </w:rPr>
              <w:t>?</w:t>
            </w:r>
            <w:r w:rsidRPr="00F67237">
              <w:rPr>
                <w:rFonts w:ascii="Arial" w:hAnsi="Arial" w:cs="Arial"/>
                <w:b/>
                <w:sz w:val="20"/>
                <w:szCs w:val="20"/>
              </w:rPr>
              <w:t xml:space="preserve"> (</w:t>
            </w:r>
            <w:r w:rsidRPr="00F67237">
              <w:rPr>
                <w:rFonts w:ascii="Nyala" w:hAnsi="Nyala" w:cs="Nyala"/>
                <w:b/>
                <w:sz w:val="20"/>
                <w:szCs w:val="20"/>
              </w:rPr>
              <w:t>ምርጫዎቹን</w:t>
            </w:r>
            <w:r w:rsidRPr="00F67237">
              <w:rPr>
                <w:rFonts w:ascii="Arial" w:hAnsi="Arial" w:cs="Arial"/>
                <w:b/>
                <w:sz w:val="20"/>
                <w:szCs w:val="20"/>
              </w:rPr>
              <w:t xml:space="preserve"> </w:t>
            </w:r>
            <w:r w:rsidRPr="00F67237">
              <w:rPr>
                <w:rFonts w:ascii="Nyala" w:hAnsi="Nyala" w:cs="Nyala"/>
                <w:b/>
                <w:sz w:val="20"/>
                <w:szCs w:val="20"/>
              </w:rPr>
              <w:t>አያንብቡ፣</w:t>
            </w:r>
            <w:r w:rsidRPr="00F67237">
              <w:rPr>
                <w:rFonts w:ascii="Arial" w:hAnsi="Arial" w:cs="Arial"/>
                <w:b/>
                <w:sz w:val="20"/>
                <w:szCs w:val="20"/>
              </w:rPr>
              <w:t xml:space="preserve"> </w:t>
            </w:r>
            <w:r w:rsidRPr="00F67237">
              <w:rPr>
                <w:rFonts w:ascii="Nyala" w:hAnsi="Nyala" w:cs="Nyala"/>
                <w:b/>
                <w:sz w:val="20"/>
                <w:szCs w:val="20"/>
              </w:rPr>
              <w:t>ሁለት</w:t>
            </w:r>
            <w:r w:rsidRPr="00F67237">
              <w:rPr>
                <w:rFonts w:ascii="Arial" w:hAnsi="Arial" w:cs="Arial"/>
                <w:b/>
                <w:sz w:val="20"/>
                <w:szCs w:val="20"/>
              </w:rPr>
              <w:t xml:space="preserve"> </w:t>
            </w:r>
            <w:r w:rsidRPr="00F67237">
              <w:rPr>
                <w:rFonts w:ascii="Nyala" w:hAnsi="Nyala" w:cs="Nyala"/>
                <w:b/>
                <w:sz w:val="20"/>
                <w:szCs w:val="20"/>
              </w:rPr>
              <w:t>የብድር</w:t>
            </w:r>
            <w:r w:rsidRPr="00F67237">
              <w:rPr>
                <w:rFonts w:ascii="Arial" w:hAnsi="Arial" w:cs="Arial"/>
                <w:b/>
                <w:sz w:val="20"/>
                <w:szCs w:val="20"/>
              </w:rPr>
              <w:t xml:space="preserve"> </w:t>
            </w:r>
            <w:r w:rsidRPr="00F67237">
              <w:rPr>
                <w:rFonts w:ascii="Nyala" w:hAnsi="Nyala" w:cs="Nyala"/>
                <w:b/>
                <w:sz w:val="20"/>
                <w:szCs w:val="20"/>
              </w:rPr>
              <w:t>ምንጮችን</w:t>
            </w:r>
            <w:r w:rsidRPr="00F67237">
              <w:rPr>
                <w:rFonts w:ascii="Arial" w:hAnsi="Arial" w:cs="Arial"/>
                <w:b/>
                <w:sz w:val="20"/>
                <w:szCs w:val="20"/>
              </w:rPr>
              <w:t xml:space="preserve"> </w:t>
            </w:r>
            <w:r w:rsidRPr="00F67237">
              <w:rPr>
                <w:rFonts w:ascii="Nyala" w:hAnsi="Nyala" w:cs="Nyala"/>
                <w:b/>
                <w:sz w:val="20"/>
                <w:szCs w:val="20"/>
              </w:rPr>
              <w:t>በቅደም</w:t>
            </w:r>
            <w:r w:rsidRPr="00F67237">
              <w:rPr>
                <w:rFonts w:ascii="Arial" w:hAnsi="Arial" w:cs="Arial"/>
                <w:b/>
                <w:sz w:val="20"/>
                <w:szCs w:val="20"/>
              </w:rPr>
              <w:t xml:space="preserve"> </w:t>
            </w:r>
            <w:r w:rsidRPr="00F67237">
              <w:rPr>
                <w:rFonts w:ascii="Nyala" w:hAnsi="Nyala" w:cs="Nyala"/>
                <w:b/>
                <w:sz w:val="20"/>
                <w:szCs w:val="20"/>
              </w:rPr>
              <w:t>ተከተል</w:t>
            </w:r>
            <w:r w:rsidRPr="00F67237">
              <w:rPr>
                <w:rFonts w:ascii="Arial" w:hAnsi="Arial" w:cs="Arial"/>
                <w:b/>
                <w:sz w:val="20"/>
                <w:szCs w:val="20"/>
              </w:rPr>
              <w:t xml:space="preserve"> </w:t>
            </w:r>
            <w:r w:rsidRPr="00F67237">
              <w:rPr>
                <w:rFonts w:ascii="Nyala" w:hAnsi="Nyala" w:cs="Nyala"/>
                <w:b/>
                <w:sz w:val="20"/>
                <w:szCs w:val="20"/>
              </w:rPr>
              <w:t>ይጻፉ</w:t>
            </w:r>
            <w:r w:rsidRPr="00F67237">
              <w:rPr>
                <w:rFonts w:ascii="Arial" w:hAnsi="Arial" w:cs="Arial"/>
                <w:b/>
                <w:sz w:val="20"/>
                <w:szCs w:val="20"/>
              </w:rPr>
              <w:t>)</w:t>
            </w:r>
          </w:p>
          <w:p w14:paraId="2C791680" w14:textId="77777777" w:rsidR="00DD5C5E" w:rsidRPr="00F67237" w:rsidRDefault="00DD5C5E" w:rsidP="00DD5C5E">
            <w:pPr>
              <w:rPr>
                <w:rFonts w:ascii="Arial" w:hAnsi="Arial" w:cs="Arial"/>
                <w:sz w:val="20"/>
                <w:szCs w:val="20"/>
              </w:rPr>
            </w:pPr>
            <w:r w:rsidRPr="00F67237">
              <w:rPr>
                <w:rFonts w:ascii="Arial" w:hAnsi="Arial" w:cs="Arial"/>
                <w:sz w:val="20"/>
                <w:szCs w:val="20"/>
              </w:rPr>
              <w:t xml:space="preserve">01 = Husband/ partner/ </w:t>
            </w:r>
            <w:r w:rsidRPr="00F67237">
              <w:rPr>
                <w:rFonts w:ascii="Nyala" w:hAnsi="Nyala" w:cs="Nyala"/>
                <w:sz w:val="20"/>
                <w:szCs w:val="20"/>
              </w:rPr>
              <w:t>ባለቤት</w:t>
            </w:r>
            <w:r w:rsidRPr="00F67237">
              <w:rPr>
                <w:rFonts w:ascii="Arial" w:hAnsi="Arial" w:cs="Arial"/>
                <w:sz w:val="20"/>
                <w:szCs w:val="20"/>
              </w:rPr>
              <w:t xml:space="preserve">/ </w:t>
            </w:r>
            <w:r w:rsidRPr="00F67237">
              <w:rPr>
                <w:rFonts w:ascii="Nyala" w:hAnsi="Nyala" w:cs="Nyala"/>
                <w:sz w:val="20"/>
                <w:szCs w:val="20"/>
              </w:rPr>
              <w:t>የፍቅር</w:t>
            </w:r>
            <w:r w:rsidRPr="00F67237">
              <w:rPr>
                <w:rFonts w:ascii="Arial" w:hAnsi="Arial" w:cs="Arial"/>
                <w:sz w:val="20"/>
                <w:szCs w:val="20"/>
              </w:rPr>
              <w:t xml:space="preserve"> </w:t>
            </w:r>
            <w:r w:rsidRPr="00F67237">
              <w:rPr>
                <w:rFonts w:ascii="Nyala" w:hAnsi="Nyala" w:cs="Nyala"/>
                <w:sz w:val="20"/>
                <w:szCs w:val="20"/>
              </w:rPr>
              <w:t>ጓደኛ</w:t>
            </w:r>
          </w:p>
          <w:p w14:paraId="3C6102D1" w14:textId="77777777" w:rsidR="00DD5C5E" w:rsidRPr="00F67237" w:rsidRDefault="00DD5C5E" w:rsidP="00DD5C5E">
            <w:pPr>
              <w:rPr>
                <w:rFonts w:ascii="Arial" w:hAnsi="Arial" w:cs="Arial"/>
                <w:sz w:val="20"/>
                <w:szCs w:val="20"/>
              </w:rPr>
            </w:pPr>
            <w:r w:rsidRPr="00F67237">
              <w:rPr>
                <w:rFonts w:ascii="Arial" w:hAnsi="Arial" w:cs="Arial"/>
                <w:sz w:val="20"/>
                <w:szCs w:val="20"/>
              </w:rPr>
              <w:t xml:space="preserve">02 = Family member or friend/ </w:t>
            </w:r>
            <w:r w:rsidRPr="00F67237">
              <w:rPr>
                <w:rFonts w:ascii="Nyala" w:hAnsi="Nyala" w:cs="Nyala"/>
                <w:sz w:val="20"/>
                <w:szCs w:val="20"/>
              </w:rPr>
              <w:t>የቤተሰብ</w:t>
            </w:r>
            <w:r w:rsidRPr="00F67237">
              <w:rPr>
                <w:rFonts w:ascii="Arial" w:hAnsi="Arial" w:cs="Arial"/>
                <w:sz w:val="20"/>
                <w:szCs w:val="20"/>
              </w:rPr>
              <w:t xml:space="preserve"> </w:t>
            </w:r>
            <w:r w:rsidRPr="00F67237">
              <w:rPr>
                <w:rFonts w:ascii="Nyala" w:hAnsi="Nyala" w:cs="Nyala"/>
                <w:sz w:val="20"/>
                <w:szCs w:val="20"/>
              </w:rPr>
              <w:t>አባል</w:t>
            </w:r>
            <w:r w:rsidRPr="00F67237">
              <w:rPr>
                <w:rFonts w:ascii="Arial" w:hAnsi="Arial" w:cs="Arial"/>
                <w:sz w:val="20"/>
                <w:szCs w:val="20"/>
              </w:rPr>
              <w:t xml:space="preserve"> </w:t>
            </w:r>
            <w:r w:rsidRPr="00F67237">
              <w:rPr>
                <w:rFonts w:ascii="Nyala" w:hAnsi="Nyala" w:cs="Nyala"/>
                <w:sz w:val="20"/>
                <w:szCs w:val="20"/>
              </w:rPr>
              <w:t>ወይም</w:t>
            </w:r>
            <w:r w:rsidRPr="00F67237">
              <w:rPr>
                <w:rFonts w:ascii="Arial" w:hAnsi="Arial" w:cs="Arial"/>
                <w:sz w:val="20"/>
                <w:szCs w:val="20"/>
              </w:rPr>
              <w:t xml:space="preserve"> </w:t>
            </w:r>
            <w:r w:rsidRPr="00F67237">
              <w:rPr>
                <w:rFonts w:ascii="Nyala" w:hAnsi="Nyala" w:cs="Nyala"/>
                <w:sz w:val="20"/>
                <w:szCs w:val="20"/>
              </w:rPr>
              <w:t>ጓደኛ</w:t>
            </w:r>
          </w:p>
          <w:p w14:paraId="70B5EF5A" w14:textId="77777777" w:rsidR="00DD5C5E" w:rsidRPr="00F67237" w:rsidRDefault="00DD5C5E" w:rsidP="00DD5C5E">
            <w:pPr>
              <w:rPr>
                <w:rFonts w:ascii="Arial" w:hAnsi="Arial" w:cs="Arial"/>
                <w:sz w:val="20"/>
                <w:szCs w:val="20"/>
              </w:rPr>
            </w:pPr>
            <w:r w:rsidRPr="00F67237">
              <w:rPr>
                <w:rFonts w:ascii="Arial" w:hAnsi="Arial" w:cs="Arial"/>
                <w:sz w:val="20"/>
                <w:szCs w:val="20"/>
              </w:rPr>
              <w:t xml:space="preserve">03 = Other business/ </w:t>
            </w:r>
            <w:r w:rsidRPr="00F67237">
              <w:rPr>
                <w:rFonts w:ascii="Nyala" w:hAnsi="Nyala" w:cs="Nyala"/>
                <w:sz w:val="20"/>
                <w:szCs w:val="20"/>
              </w:rPr>
              <w:t>ሌላ</w:t>
            </w:r>
            <w:r w:rsidRPr="00F67237">
              <w:rPr>
                <w:rFonts w:ascii="Arial" w:hAnsi="Arial" w:cs="Arial"/>
                <w:sz w:val="20"/>
                <w:szCs w:val="20"/>
              </w:rPr>
              <w:t xml:space="preserve"> </w:t>
            </w:r>
            <w:r w:rsidRPr="00F67237">
              <w:rPr>
                <w:rFonts w:ascii="Nyala" w:hAnsi="Nyala" w:cs="Nyala"/>
                <w:sz w:val="20"/>
                <w:szCs w:val="20"/>
              </w:rPr>
              <w:t>የንግድ</w:t>
            </w:r>
            <w:r w:rsidRPr="00F67237">
              <w:rPr>
                <w:rFonts w:ascii="Arial" w:hAnsi="Arial" w:cs="Arial"/>
                <w:sz w:val="20"/>
                <w:szCs w:val="20"/>
              </w:rPr>
              <w:t xml:space="preserve"> / </w:t>
            </w:r>
            <w:r w:rsidRPr="00F67237">
              <w:rPr>
                <w:rFonts w:ascii="Nyala" w:hAnsi="Nyala" w:cs="Nyala"/>
                <w:sz w:val="20"/>
                <w:szCs w:val="20"/>
              </w:rPr>
              <w:t>ድርጅት</w:t>
            </w:r>
          </w:p>
          <w:p w14:paraId="0EAC5153" w14:textId="77777777" w:rsidR="00DD5C5E" w:rsidRPr="00F67237" w:rsidRDefault="00DD5C5E" w:rsidP="00DD5C5E">
            <w:pPr>
              <w:rPr>
                <w:rFonts w:ascii="Arial" w:hAnsi="Arial" w:cs="Arial"/>
                <w:sz w:val="20"/>
                <w:szCs w:val="20"/>
              </w:rPr>
            </w:pPr>
            <w:r w:rsidRPr="00F67237">
              <w:rPr>
                <w:rFonts w:ascii="Arial" w:hAnsi="Arial" w:cs="Arial"/>
                <w:sz w:val="20"/>
                <w:szCs w:val="20"/>
              </w:rPr>
              <w:t xml:space="preserve">04 = Moneylender/ </w:t>
            </w:r>
            <w:r w:rsidRPr="00F67237">
              <w:rPr>
                <w:rFonts w:ascii="Nyala" w:hAnsi="Nyala" w:cs="Nyala"/>
                <w:sz w:val="20"/>
                <w:szCs w:val="20"/>
              </w:rPr>
              <w:t>ገንዘብ</w:t>
            </w:r>
            <w:r w:rsidRPr="00F67237">
              <w:rPr>
                <w:rFonts w:ascii="Arial" w:hAnsi="Arial" w:cs="Arial"/>
                <w:sz w:val="20"/>
                <w:szCs w:val="20"/>
              </w:rPr>
              <w:t xml:space="preserve"> (</w:t>
            </w:r>
            <w:r w:rsidRPr="00F67237">
              <w:rPr>
                <w:rFonts w:ascii="Nyala" w:hAnsi="Nyala" w:cs="Nyala"/>
                <w:sz w:val="20"/>
                <w:szCs w:val="20"/>
              </w:rPr>
              <w:t>አራጣ</w:t>
            </w:r>
            <w:r w:rsidRPr="00F67237">
              <w:rPr>
                <w:rFonts w:ascii="Arial" w:hAnsi="Arial" w:cs="Arial"/>
                <w:sz w:val="20"/>
                <w:szCs w:val="20"/>
              </w:rPr>
              <w:t xml:space="preserve">) </w:t>
            </w:r>
            <w:r w:rsidRPr="00F67237">
              <w:rPr>
                <w:rFonts w:ascii="Nyala" w:hAnsi="Nyala" w:cs="Nyala"/>
                <w:sz w:val="20"/>
                <w:szCs w:val="20"/>
              </w:rPr>
              <w:t>አበዳሪ</w:t>
            </w:r>
          </w:p>
          <w:p w14:paraId="03B899C6" w14:textId="77777777" w:rsidR="00DD5C5E" w:rsidRPr="00F67237" w:rsidRDefault="00DD5C5E" w:rsidP="00DD5C5E">
            <w:pPr>
              <w:rPr>
                <w:rFonts w:ascii="Arial" w:hAnsi="Arial" w:cs="Arial"/>
                <w:sz w:val="20"/>
                <w:szCs w:val="20"/>
              </w:rPr>
            </w:pPr>
            <w:r w:rsidRPr="00F67237">
              <w:rPr>
                <w:rFonts w:ascii="Arial" w:hAnsi="Arial" w:cs="Arial"/>
                <w:sz w:val="20"/>
                <w:szCs w:val="20"/>
              </w:rPr>
              <w:t xml:space="preserve">05 = Government / Kebele/ </w:t>
            </w:r>
            <w:r w:rsidRPr="00F67237">
              <w:rPr>
                <w:rFonts w:ascii="Nyala" w:hAnsi="Nyala" w:cs="Nyala"/>
                <w:sz w:val="20"/>
                <w:szCs w:val="20"/>
              </w:rPr>
              <w:t>መንግስት</w:t>
            </w:r>
            <w:r w:rsidRPr="00F67237">
              <w:rPr>
                <w:rFonts w:ascii="Arial" w:hAnsi="Arial" w:cs="Arial"/>
                <w:sz w:val="20"/>
                <w:szCs w:val="20"/>
              </w:rPr>
              <w:t xml:space="preserve">/ </w:t>
            </w:r>
            <w:r w:rsidRPr="00F67237">
              <w:rPr>
                <w:rFonts w:ascii="Nyala" w:hAnsi="Nyala" w:cs="Nyala"/>
                <w:sz w:val="20"/>
                <w:szCs w:val="20"/>
              </w:rPr>
              <w:t>ቀበሌ</w:t>
            </w:r>
          </w:p>
          <w:p w14:paraId="5BEFF262" w14:textId="77777777" w:rsidR="00DD5C5E" w:rsidRPr="00F67237" w:rsidRDefault="00DD5C5E" w:rsidP="00DD5C5E">
            <w:pPr>
              <w:rPr>
                <w:rFonts w:ascii="Arial" w:hAnsi="Arial" w:cs="Arial"/>
                <w:sz w:val="20"/>
                <w:szCs w:val="20"/>
              </w:rPr>
            </w:pPr>
            <w:r w:rsidRPr="00F67237">
              <w:rPr>
                <w:rFonts w:ascii="Arial" w:hAnsi="Arial" w:cs="Arial"/>
                <w:sz w:val="20"/>
                <w:szCs w:val="20"/>
              </w:rPr>
              <w:t xml:space="preserve">06 = Religious group / Charity/ </w:t>
            </w:r>
            <w:r w:rsidRPr="00F67237">
              <w:rPr>
                <w:rFonts w:ascii="Nyala" w:hAnsi="Nyala" w:cs="Nyala"/>
                <w:sz w:val="20"/>
                <w:szCs w:val="20"/>
              </w:rPr>
              <w:t>የሃማኖት</w:t>
            </w:r>
            <w:r w:rsidRPr="00F67237">
              <w:rPr>
                <w:rFonts w:ascii="Arial" w:hAnsi="Arial" w:cs="Arial"/>
                <w:sz w:val="20"/>
                <w:szCs w:val="20"/>
              </w:rPr>
              <w:t xml:space="preserve">/ </w:t>
            </w:r>
            <w:r w:rsidRPr="00F67237">
              <w:rPr>
                <w:rFonts w:ascii="Nyala" w:hAnsi="Nyala" w:cs="Nyala"/>
                <w:sz w:val="20"/>
                <w:szCs w:val="20"/>
              </w:rPr>
              <w:t>የእርዳታ</w:t>
            </w:r>
            <w:r w:rsidRPr="00F67237">
              <w:rPr>
                <w:rFonts w:ascii="Arial" w:hAnsi="Arial" w:cs="Arial"/>
                <w:sz w:val="20"/>
                <w:szCs w:val="20"/>
              </w:rPr>
              <w:t xml:space="preserve"> </w:t>
            </w:r>
            <w:r w:rsidRPr="00F67237">
              <w:rPr>
                <w:rFonts w:ascii="Nyala" w:hAnsi="Nyala" w:cs="Nyala"/>
                <w:sz w:val="20"/>
                <w:szCs w:val="20"/>
              </w:rPr>
              <w:t>ተቋም</w:t>
            </w:r>
          </w:p>
          <w:p w14:paraId="1F326EF2" w14:textId="77777777" w:rsidR="00DD5C5E" w:rsidRPr="00F67237" w:rsidRDefault="00DD5C5E" w:rsidP="00DD5C5E">
            <w:pPr>
              <w:rPr>
                <w:rFonts w:ascii="Arial" w:hAnsi="Arial" w:cs="Arial"/>
                <w:sz w:val="20"/>
                <w:szCs w:val="20"/>
              </w:rPr>
            </w:pPr>
            <w:r w:rsidRPr="00F67237">
              <w:rPr>
                <w:rFonts w:ascii="Arial" w:hAnsi="Arial" w:cs="Arial"/>
                <w:sz w:val="20"/>
                <w:szCs w:val="20"/>
              </w:rPr>
              <w:t xml:space="preserve">07 = Cooperative/ </w:t>
            </w:r>
            <w:r w:rsidRPr="00F67237">
              <w:rPr>
                <w:rFonts w:ascii="Nyala" w:hAnsi="Nyala" w:cs="Nyala"/>
                <w:sz w:val="20"/>
                <w:szCs w:val="20"/>
              </w:rPr>
              <w:t>ማህበር</w:t>
            </w:r>
          </w:p>
          <w:p w14:paraId="6CD70F7B" w14:textId="77777777" w:rsidR="00DD5C5E" w:rsidRPr="00F67237" w:rsidRDefault="00DD5C5E" w:rsidP="00DD5C5E">
            <w:pPr>
              <w:rPr>
                <w:rFonts w:ascii="Arial" w:hAnsi="Arial" w:cs="Arial"/>
                <w:sz w:val="20"/>
                <w:szCs w:val="20"/>
              </w:rPr>
            </w:pPr>
            <w:r w:rsidRPr="00F67237">
              <w:rPr>
                <w:rFonts w:ascii="Arial" w:hAnsi="Arial" w:cs="Arial"/>
                <w:sz w:val="20"/>
                <w:szCs w:val="20"/>
              </w:rPr>
              <w:t xml:space="preserve">08 = Supplier/ Retailer/ Store/ </w:t>
            </w:r>
            <w:r w:rsidRPr="00F67237">
              <w:rPr>
                <w:rFonts w:ascii="Nyala" w:hAnsi="Nyala" w:cs="Nyala"/>
                <w:sz w:val="20"/>
                <w:szCs w:val="20"/>
              </w:rPr>
              <w:t>አቅራቢ</w:t>
            </w:r>
            <w:r w:rsidRPr="00F67237">
              <w:rPr>
                <w:rFonts w:ascii="Arial" w:hAnsi="Arial" w:cs="Arial"/>
                <w:sz w:val="20"/>
                <w:szCs w:val="20"/>
              </w:rPr>
              <w:t xml:space="preserve">/ </w:t>
            </w:r>
            <w:r w:rsidRPr="00F67237">
              <w:rPr>
                <w:rFonts w:ascii="Nyala" w:hAnsi="Nyala" w:cs="Nyala"/>
                <w:sz w:val="20"/>
                <w:szCs w:val="20"/>
              </w:rPr>
              <w:t>ቸርቻሪ</w:t>
            </w:r>
            <w:r w:rsidRPr="00F67237">
              <w:rPr>
                <w:rFonts w:ascii="Arial" w:hAnsi="Arial" w:cs="Arial"/>
                <w:sz w:val="20"/>
                <w:szCs w:val="20"/>
              </w:rPr>
              <w:t xml:space="preserve">/ </w:t>
            </w:r>
            <w:r w:rsidRPr="00F67237">
              <w:rPr>
                <w:rFonts w:ascii="Nyala" w:hAnsi="Nyala" w:cs="Nyala"/>
                <w:sz w:val="20"/>
                <w:szCs w:val="20"/>
              </w:rPr>
              <w:t>መጋዘን</w:t>
            </w:r>
          </w:p>
          <w:p w14:paraId="1179CC29" w14:textId="77777777" w:rsidR="00DD5C5E" w:rsidRPr="00F67237" w:rsidRDefault="00DD5C5E" w:rsidP="00DD5C5E">
            <w:pPr>
              <w:rPr>
                <w:rFonts w:ascii="Arial" w:hAnsi="Arial" w:cs="Arial"/>
                <w:sz w:val="20"/>
                <w:szCs w:val="20"/>
              </w:rPr>
            </w:pPr>
            <w:r w:rsidRPr="00F67237">
              <w:rPr>
                <w:rFonts w:ascii="Arial" w:hAnsi="Arial" w:cs="Arial"/>
                <w:sz w:val="20"/>
                <w:szCs w:val="20"/>
              </w:rPr>
              <w:t xml:space="preserve">09 = Iqqub/ </w:t>
            </w:r>
            <w:r w:rsidRPr="00F67237">
              <w:rPr>
                <w:rFonts w:ascii="Nyala" w:hAnsi="Nyala" w:cs="Nyala"/>
                <w:sz w:val="20"/>
                <w:szCs w:val="20"/>
              </w:rPr>
              <w:t>እቁብ</w:t>
            </w:r>
          </w:p>
          <w:p w14:paraId="0899F8B8" w14:textId="77777777" w:rsidR="00DD5C5E" w:rsidRPr="00F67237" w:rsidRDefault="00DD5C5E" w:rsidP="00DD5C5E">
            <w:pPr>
              <w:rPr>
                <w:rFonts w:ascii="Arial" w:hAnsi="Arial" w:cs="Arial"/>
                <w:sz w:val="20"/>
                <w:szCs w:val="20"/>
              </w:rPr>
            </w:pPr>
            <w:r w:rsidRPr="00F67237">
              <w:rPr>
                <w:rFonts w:ascii="Arial" w:hAnsi="Arial" w:cs="Arial"/>
                <w:sz w:val="20"/>
                <w:szCs w:val="20"/>
              </w:rPr>
              <w:t xml:space="preserve">10 = MFI/ </w:t>
            </w:r>
            <w:r w:rsidRPr="00F67237">
              <w:rPr>
                <w:rFonts w:ascii="Nyala" w:hAnsi="Nyala" w:cs="Nyala"/>
                <w:sz w:val="20"/>
                <w:szCs w:val="20"/>
              </w:rPr>
              <w:t>ማይክሮ</w:t>
            </w:r>
            <w:r w:rsidRPr="00F67237">
              <w:rPr>
                <w:rFonts w:ascii="Arial" w:hAnsi="Arial" w:cs="Arial"/>
                <w:sz w:val="20"/>
                <w:szCs w:val="20"/>
              </w:rPr>
              <w:t xml:space="preserve"> </w:t>
            </w:r>
            <w:r w:rsidRPr="00F67237">
              <w:rPr>
                <w:rFonts w:ascii="Nyala" w:hAnsi="Nyala" w:cs="Nyala"/>
                <w:sz w:val="20"/>
                <w:szCs w:val="20"/>
              </w:rPr>
              <w:t>ፋናንስ</w:t>
            </w:r>
            <w:r w:rsidRPr="00F67237">
              <w:rPr>
                <w:rFonts w:ascii="Arial" w:hAnsi="Arial" w:cs="Arial"/>
                <w:sz w:val="20"/>
                <w:szCs w:val="20"/>
              </w:rPr>
              <w:t xml:space="preserve">/ </w:t>
            </w:r>
            <w:r w:rsidRPr="00F67237">
              <w:rPr>
                <w:rFonts w:ascii="Nyala" w:hAnsi="Nyala" w:cs="Nyala"/>
                <w:sz w:val="20"/>
                <w:szCs w:val="20"/>
              </w:rPr>
              <w:t>የብድር</w:t>
            </w:r>
            <w:r w:rsidRPr="00F67237">
              <w:rPr>
                <w:rFonts w:ascii="Arial" w:hAnsi="Arial" w:cs="Arial"/>
                <w:sz w:val="20"/>
                <w:szCs w:val="20"/>
              </w:rPr>
              <w:t xml:space="preserve"> </w:t>
            </w:r>
            <w:r w:rsidRPr="00F67237">
              <w:rPr>
                <w:rFonts w:ascii="Nyala" w:hAnsi="Nyala" w:cs="Nyala"/>
                <w:sz w:val="20"/>
                <w:szCs w:val="20"/>
              </w:rPr>
              <w:t>ተቋም</w:t>
            </w:r>
          </w:p>
          <w:p w14:paraId="15E76AB0" w14:textId="77777777" w:rsidR="00DD5C5E" w:rsidRPr="00F67237" w:rsidRDefault="00DD5C5E" w:rsidP="00DD5C5E">
            <w:pPr>
              <w:rPr>
                <w:rFonts w:ascii="Arial" w:hAnsi="Arial" w:cs="Arial"/>
                <w:sz w:val="20"/>
                <w:szCs w:val="20"/>
              </w:rPr>
            </w:pPr>
            <w:r w:rsidRPr="00F67237">
              <w:rPr>
                <w:rFonts w:ascii="Arial" w:hAnsi="Arial" w:cs="Arial"/>
                <w:sz w:val="20"/>
                <w:szCs w:val="20"/>
              </w:rPr>
              <w:t xml:space="preserve">11 = Bank/ </w:t>
            </w:r>
            <w:r w:rsidRPr="00F67237">
              <w:rPr>
                <w:rFonts w:ascii="Nyala" w:hAnsi="Nyala" w:cs="Nyala"/>
                <w:sz w:val="20"/>
                <w:szCs w:val="20"/>
              </w:rPr>
              <w:t>ባንክ</w:t>
            </w:r>
          </w:p>
          <w:p w14:paraId="69F48C1F" w14:textId="77777777" w:rsidR="00DD5C5E" w:rsidRPr="00F67237" w:rsidRDefault="00DD5C5E" w:rsidP="00DD5C5E">
            <w:pPr>
              <w:rPr>
                <w:rFonts w:ascii="Arial" w:hAnsi="Arial" w:cs="Arial"/>
                <w:sz w:val="20"/>
                <w:szCs w:val="20"/>
              </w:rPr>
            </w:pPr>
            <w:r w:rsidRPr="00F67237">
              <w:rPr>
                <w:rFonts w:ascii="Arial" w:hAnsi="Arial" w:cs="Arial"/>
                <w:sz w:val="20"/>
                <w:szCs w:val="20"/>
              </w:rPr>
              <w:t xml:space="preserve">12 = Other/ </w:t>
            </w:r>
            <w:r w:rsidRPr="00F67237">
              <w:rPr>
                <w:rFonts w:ascii="Nyala" w:hAnsi="Nyala" w:cs="Nyala"/>
                <w:sz w:val="20"/>
                <w:szCs w:val="20"/>
              </w:rPr>
              <w:t>ሌላ</w:t>
            </w:r>
            <w:r w:rsidRPr="00F67237">
              <w:rPr>
                <w:rFonts w:ascii="Arial" w:hAnsi="Arial" w:cs="Arial"/>
                <w:sz w:val="20"/>
                <w:szCs w:val="20"/>
              </w:rPr>
              <w:t xml:space="preserve">: </w:t>
            </w:r>
            <w:r w:rsidRPr="00F67237">
              <w:rPr>
                <w:rFonts w:ascii="Arial" w:hAnsi="Arial" w:cs="Arial"/>
                <w:b/>
                <w:i/>
                <w:sz w:val="20"/>
                <w:szCs w:val="20"/>
              </w:rPr>
              <w:t xml:space="preserve">(please specify/ </w:t>
            </w:r>
            <w:r w:rsidRPr="00F67237">
              <w:rPr>
                <w:rFonts w:ascii="Nyala" w:hAnsi="Nyala" w:cs="Nyala"/>
                <w:b/>
                <w:i/>
                <w:sz w:val="20"/>
                <w:szCs w:val="20"/>
              </w:rPr>
              <w:t>እባክዎ</w:t>
            </w:r>
            <w:r w:rsidRPr="00F67237">
              <w:rPr>
                <w:rFonts w:ascii="Arial" w:hAnsi="Arial" w:cs="Arial"/>
                <w:b/>
                <w:i/>
                <w:sz w:val="20"/>
                <w:szCs w:val="20"/>
              </w:rPr>
              <w:t xml:space="preserve"> </w:t>
            </w:r>
            <w:r w:rsidRPr="00F67237">
              <w:rPr>
                <w:rFonts w:ascii="Nyala" w:hAnsi="Nyala" w:cs="Nyala"/>
                <w:b/>
                <w:i/>
                <w:sz w:val="20"/>
                <w:szCs w:val="20"/>
              </w:rPr>
              <w:t>ይግለጹ</w:t>
            </w:r>
            <w:r w:rsidRPr="00F67237">
              <w:rPr>
                <w:rFonts w:ascii="Arial" w:hAnsi="Arial" w:cs="Arial"/>
                <w:b/>
                <w:i/>
                <w:sz w:val="20"/>
                <w:szCs w:val="20"/>
              </w:rPr>
              <w:t>)</w:t>
            </w:r>
            <w:r w:rsidRPr="00F67237">
              <w:rPr>
                <w:rFonts w:ascii="Arial" w:hAnsi="Arial" w:cs="Arial"/>
                <w:sz w:val="20"/>
                <w:szCs w:val="20"/>
              </w:rPr>
              <w:t xml:space="preserve"> _______</w:t>
            </w:r>
          </w:p>
          <w:p w14:paraId="3B27D4A9" w14:textId="797A901A" w:rsidR="00DD5C5E" w:rsidRPr="00F67237" w:rsidRDefault="00DD5C5E" w:rsidP="0019396F">
            <w:pPr>
              <w:jc w:val="both"/>
              <w:rPr>
                <w:rFonts w:ascii="Arial" w:hAnsi="Arial" w:cs="Arial"/>
                <w:b/>
                <w:sz w:val="20"/>
                <w:szCs w:val="20"/>
              </w:rPr>
            </w:pPr>
            <w:r w:rsidRPr="00F67237">
              <w:rPr>
                <w:rFonts w:ascii="Arial" w:hAnsi="Arial" w:cs="Arial"/>
                <w:sz w:val="20"/>
                <w:szCs w:val="20"/>
              </w:rPr>
              <w:t xml:space="preserve">13 = No source/ </w:t>
            </w:r>
            <w:r w:rsidRPr="00F67237">
              <w:rPr>
                <w:rFonts w:ascii="Nyala" w:hAnsi="Nyala" w:cs="Nyala"/>
                <w:sz w:val="20"/>
                <w:szCs w:val="20"/>
              </w:rPr>
              <w:t>ምንም</w:t>
            </w:r>
            <w:r w:rsidRPr="00F67237">
              <w:rPr>
                <w:rFonts w:ascii="Arial" w:hAnsi="Arial" w:cs="Arial"/>
                <w:sz w:val="20"/>
                <w:szCs w:val="20"/>
              </w:rPr>
              <w:t xml:space="preserve"> </w:t>
            </w:r>
            <w:r w:rsidRPr="00F67237">
              <w:rPr>
                <w:rFonts w:ascii="Nyala" w:hAnsi="Nyala" w:cs="Nyala"/>
                <w:sz w:val="20"/>
                <w:szCs w:val="20"/>
              </w:rPr>
              <w:t>የብድር</w:t>
            </w:r>
            <w:r w:rsidRPr="00F67237">
              <w:rPr>
                <w:rFonts w:ascii="Arial" w:hAnsi="Arial" w:cs="Arial"/>
                <w:sz w:val="20"/>
                <w:szCs w:val="20"/>
              </w:rPr>
              <w:t xml:space="preserve"> </w:t>
            </w:r>
            <w:r w:rsidRPr="00F67237">
              <w:rPr>
                <w:rFonts w:ascii="Nyala" w:hAnsi="Nyala" w:cs="Nyala"/>
                <w:sz w:val="20"/>
                <w:szCs w:val="20"/>
              </w:rPr>
              <w:t>ምንጭ</w:t>
            </w:r>
            <w:r w:rsidRPr="00F67237">
              <w:rPr>
                <w:rFonts w:ascii="Arial" w:hAnsi="Arial" w:cs="Arial"/>
                <w:sz w:val="20"/>
                <w:szCs w:val="20"/>
              </w:rPr>
              <w:t xml:space="preserve"> </w:t>
            </w:r>
            <w:r w:rsidRPr="00F67237">
              <w:rPr>
                <w:rFonts w:ascii="Nyala" w:hAnsi="Nyala" w:cs="Nyala"/>
                <w:sz w:val="20"/>
                <w:szCs w:val="20"/>
              </w:rPr>
              <w:t>የለኝም</w:t>
            </w:r>
          </w:p>
          <w:p w14:paraId="02161D88" w14:textId="77777777" w:rsidR="00DD5C5E" w:rsidRPr="00F67237" w:rsidRDefault="00DD5C5E" w:rsidP="00DE08E3">
            <w:pPr>
              <w:pStyle w:val="ListParagraph"/>
              <w:numPr>
                <w:ilvl w:val="0"/>
                <w:numId w:val="12"/>
              </w:numPr>
              <w:rPr>
                <w:rFonts w:ascii="Arial" w:hAnsi="Arial" w:cs="Arial"/>
                <w:sz w:val="20"/>
                <w:szCs w:val="20"/>
              </w:rPr>
            </w:pPr>
            <w:r w:rsidRPr="00F67237">
              <w:rPr>
                <w:rFonts w:ascii="Arial" w:hAnsi="Arial" w:cs="Arial"/>
                <w:sz w:val="20"/>
                <w:szCs w:val="20"/>
              </w:rPr>
              <w:t xml:space="preserve">First source (most important source)/ </w:t>
            </w:r>
            <w:r w:rsidRPr="00F67237">
              <w:rPr>
                <w:rFonts w:ascii="Nyala" w:hAnsi="Nyala" w:cs="Nyala"/>
                <w:sz w:val="20"/>
                <w:szCs w:val="20"/>
              </w:rPr>
              <w:t>የመጀመሪያ</w:t>
            </w:r>
            <w:r w:rsidRPr="00F67237">
              <w:rPr>
                <w:rFonts w:ascii="Arial" w:hAnsi="Arial" w:cs="Arial"/>
                <w:sz w:val="20"/>
                <w:szCs w:val="20"/>
              </w:rPr>
              <w:t xml:space="preserve">/ </w:t>
            </w:r>
            <w:r w:rsidRPr="00F67237">
              <w:rPr>
                <w:rFonts w:ascii="Nyala" w:hAnsi="Nyala" w:cs="Nyala"/>
                <w:sz w:val="20"/>
                <w:szCs w:val="20"/>
              </w:rPr>
              <w:t>ቀዳሚ</w:t>
            </w:r>
            <w:r w:rsidRPr="00F67237">
              <w:rPr>
                <w:rFonts w:ascii="Arial" w:hAnsi="Arial" w:cs="Arial"/>
                <w:sz w:val="20"/>
                <w:szCs w:val="20"/>
              </w:rPr>
              <w:t xml:space="preserve"> </w:t>
            </w:r>
            <w:r w:rsidRPr="00F67237">
              <w:rPr>
                <w:rFonts w:ascii="Nyala" w:hAnsi="Nyala" w:cs="Nyala"/>
                <w:sz w:val="20"/>
                <w:szCs w:val="20"/>
              </w:rPr>
              <w:t>የገንዘብ</w:t>
            </w:r>
            <w:r w:rsidRPr="00F67237">
              <w:rPr>
                <w:rFonts w:ascii="Arial" w:hAnsi="Arial" w:cs="Arial"/>
                <w:sz w:val="20"/>
                <w:szCs w:val="20"/>
              </w:rPr>
              <w:t xml:space="preserve"> </w:t>
            </w:r>
            <w:r w:rsidRPr="00F67237">
              <w:rPr>
                <w:rFonts w:ascii="Nyala" w:hAnsi="Nyala" w:cs="Nyala"/>
                <w:sz w:val="20"/>
                <w:szCs w:val="20"/>
              </w:rPr>
              <w:t>ምንጭ</w:t>
            </w:r>
            <w:r w:rsidRPr="00F67237">
              <w:rPr>
                <w:rFonts w:ascii="Arial" w:hAnsi="Arial" w:cs="Arial"/>
                <w:sz w:val="20"/>
                <w:szCs w:val="20"/>
              </w:rPr>
              <w:t>:</w:t>
            </w:r>
          </w:p>
          <w:p w14:paraId="6AE28135" w14:textId="18D685C2" w:rsidR="00DD5C5E" w:rsidRPr="00F67237" w:rsidRDefault="00DD5C5E" w:rsidP="00DE08E3">
            <w:pPr>
              <w:pStyle w:val="ListParagraph"/>
              <w:numPr>
                <w:ilvl w:val="0"/>
                <w:numId w:val="12"/>
              </w:numPr>
              <w:rPr>
                <w:rFonts w:ascii="Arial" w:hAnsi="Arial" w:cs="Arial"/>
                <w:sz w:val="20"/>
                <w:szCs w:val="20"/>
              </w:rPr>
            </w:pPr>
            <w:r w:rsidRPr="00F67237">
              <w:rPr>
                <w:rFonts w:ascii="Arial" w:hAnsi="Arial" w:cs="Arial"/>
                <w:sz w:val="20"/>
                <w:szCs w:val="20"/>
              </w:rPr>
              <w:t xml:space="preserve">Second source (second most important source)/ </w:t>
            </w:r>
            <w:r w:rsidRPr="00F67237">
              <w:rPr>
                <w:rFonts w:ascii="Nyala" w:hAnsi="Nyala" w:cs="Nyala"/>
                <w:sz w:val="20"/>
                <w:szCs w:val="20"/>
              </w:rPr>
              <w:t>ሁለተኛ</w:t>
            </w:r>
            <w:r w:rsidRPr="00F67237">
              <w:rPr>
                <w:rFonts w:ascii="Arial" w:hAnsi="Arial" w:cs="Arial"/>
                <w:sz w:val="20"/>
                <w:szCs w:val="20"/>
              </w:rPr>
              <w:t xml:space="preserve">/ </w:t>
            </w:r>
            <w:r w:rsidRPr="00F67237">
              <w:rPr>
                <w:rFonts w:ascii="Nyala" w:hAnsi="Nyala" w:cs="Nyala"/>
                <w:sz w:val="20"/>
                <w:szCs w:val="20"/>
              </w:rPr>
              <w:t>ተከታይ</w:t>
            </w:r>
            <w:r w:rsidRPr="00F67237">
              <w:rPr>
                <w:rFonts w:ascii="Arial" w:hAnsi="Arial" w:cs="Arial"/>
                <w:sz w:val="20"/>
                <w:szCs w:val="20"/>
              </w:rPr>
              <w:t xml:space="preserve"> </w:t>
            </w:r>
            <w:r w:rsidRPr="00F67237">
              <w:rPr>
                <w:rFonts w:ascii="Nyala" w:hAnsi="Nyala" w:cs="Nyala"/>
                <w:sz w:val="20"/>
                <w:szCs w:val="20"/>
              </w:rPr>
              <w:t>የገንዘብ</w:t>
            </w:r>
            <w:r w:rsidRPr="00F67237">
              <w:rPr>
                <w:rFonts w:ascii="Arial" w:hAnsi="Arial" w:cs="Arial"/>
                <w:sz w:val="20"/>
                <w:szCs w:val="20"/>
              </w:rPr>
              <w:t xml:space="preserve"> </w:t>
            </w:r>
            <w:r w:rsidRPr="00F67237">
              <w:rPr>
                <w:rFonts w:ascii="Nyala" w:hAnsi="Nyala" w:cs="Nyala"/>
                <w:sz w:val="20"/>
                <w:szCs w:val="20"/>
              </w:rPr>
              <w:t>ምንጭ</w:t>
            </w:r>
          </w:p>
        </w:tc>
      </w:tr>
      <w:tr w:rsidR="00C64A60" w:rsidRPr="00F67237" w14:paraId="16A5F877" w14:textId="77777777" w:rsidTr="00F901D6">
        <w:tblPrEx>
          <w:tblCellMar>
            <w:top w:w="108" w:type="dxa"/>
            <w:bottom w:w="108" w:type="dxa"/>
          </w:tblCellMar>
        </w:tblPrEx>
        <w:trPr>
          <w:trHeight w:val="333"/>
        </w:trPr>
        <w:tc>
          <w:tcPr>
            <w:tcW w:w="895" w:type="dxa"/>
            <w:gridSpan w:val="2"/>
            <w:tcBorders>
              <w:top w:val="nil"/>
            </w:tcBorders>
          </w:tcPr>
          <w:p w14:paraId="6E8373A1" w14:textId="77777777" w:rsidR="00C64A60" w:rsidRPr="00F67237" w:rsidRDefault="00C64A60" w:rsidP="00214378">
            <w:pPr>
              <w:rPr>
                <w:rFonts w:ascii="Arial" w:hAnsi="Arial" w:cs="Arial"/>
                <w:sz w:val="20"/>
                <w:szCs w:val="20"/>
              </w:rPr>
            </w:pPr>
          </w:p>
        </w:tc>
        <w:tc>
          <w:tcPr>
            <w:tcW w:w="8393" w:type="dxa"/>
            <w:gridSpan w:val="4"/>
            <w:vMerge/>
          </w:tcPr>
          <w:p w14:paraId="43F7DB54" w14:textId="77777777" w:rsidR="00C64A60" w:rsidRPr="00F67237" w:rsidRDefault="00C64A60" w:rsidP="00214378">
            <w:pPr>
              <w:rPr>
                <w:rFonts w:ascii="Arial" w:hAnsi="Arial" w:cs="Arial"/>
                <w:sz w:val="20"/>
                <w:szCs w:val="20"/>
              </w:rPr>
            </w:pPr>
          </w:p>
        </w:tc>
      </w:tr>
      <w:tr w:rsidR="00C64A60" w:rsidRPr="00F67237" w14:paraId="620A3C33" w14:textId="77777777" w:rsidTr="00F901D6">
        <w:tblPrEx>
          <w:tblCellMar>
            <w:top w:w="108" w:type="dxa"/>
            <w:bottom w:w="108" w:type="dxa"/>
          </w:tblCellMar>
        </w:tblPrEx>
        <w:trPr>
          <w:trHeight w:val="333"/>
        </w:trPr>
        <w:tc>
          <w:tcPr>
            <w:tcW w:w="895" w:type="dxa"/>
            <w:gridSpan w:val="2"/>
            <w:tcBorders>
              <w:top w:val="nil"/>
            </w:tcBorders>
          </w:tcPr>
          <w:p w14:paraId="000A1529" w14:textId="51ACCC09" w:rsidR="00C64A60" w:rsidRPr="00F67237" w:rsidRDefault="00C64A60" w:rsidP="00214378">
            <w:pPr>
              <w:rPr>
                <w:rFonts w:ascii="Arial" w:hAnsi="Arial" w:cs="Arial"/>
                <w:sz w:val="20"/>
                <w:szCs w:val="20"/>
              </w:rPr>
            </w:pPr>
            <w:r w:rsidRPr="00F67237">
              <w:rPr>
                <w:rFonts w:ascii="Arial" w:hAnsi="Arial" w:cs="Arial"/>
                <w:sz w:val="20"/>
                <w:szCs w:val="20"/>
              </w:rPr>
              <w:t>20</w:t>
            </w:r>
          </w:p>
        </w:tc>
        <w:tc>
          <w:tcPr>
            <w:tcW w:w="8393" w:type="dxa"/>
            <w:gridSpan w:val="4"/>
          </w:tcPr>
          <w:p w14:paraId="534BB238" w14:textId="73D8EDB2" w:rsidR="00C64A60" w:rsidRPr="00F67237" w:rsidRDefault="00C64A60" w:rsidP="00214378">
            <w:pPr>
              <w:rPr>
                <w:rFonts w:ascii="Arial" w:hAnsi="Arial" w:cs="Arial"/>
                <w:sz w:val="20"/>
                <w:szCs w:val="20"/>
              </w:rPr>
            </w:pPr>
            <w:r w:rsidRPr="00F67237">
              <w:rPr>
                <w:rFonts w:ascii="Arial" w:hAnsi="Arial" w:cs="Arial"/>
                <w:sz w:val="20"/>
                <w:szCs w:val="20"/>
              </w:rPr>
              <w:t>Imagine that you have an emergency and you need to pay 1800 Birr. How possible</w:t>
            </w:r>
          </w:p>
          <w:p w14:paraId="33357D9D" w14:textId="00B93DAA" w:rsidR="00C64A60" w:rsidRPr="00F67237" w:rsidRDefault="00C64A60" w:rsidP="00214378">
            <w:pPr>
              <w:rPr>
                <w:rFonts w:ascii="Arial" w:hAnsi="Arial" w:cs="Arial"/>
                <w:sz w:val="20"/>
                <w:szCs w:val="20"/>
              </w:rPr>
            </w:pPr>
            <w:r w:rsidRPr="00F67237">
              <w:rPr>
                <w:rFonts w:ascii="Arial" w:hAnsi="Arial" w:cs="Arial"/>
                <w:sz w:val="20"/>
                <w:szCs w:val="20"/>
              </w:rPr>
              <w:t xml:space="preserve">is it that you could come up with 1800 Birr within the NEXT MONTH? </w:t>
            </w:r>
            <w:r w:rsidR="004853B2" w:rsidRPr="00F67237">
              <w:rPr>
                <w:rFonts w:ascii="Nyala" w:hAnsi="Nyala" w:cs="Nyala"/>
                <w:sz w:val="20"/>
                <w:szCs w:val="20"/>
              </w:rPr>
              <w:t>ለአስቸኳይ</w:t>
            </w:r>
            <w:r w:rsidR="004853B2" w:rsidRPr="00F67237">
              <w:rPr>
                <w:rFonts w:ascii="Arial" w:hAnsi="Arial" w:cs="Arial"/>
                <w:sz w:val="20"/>
                <w:szCs w:val="20"/>
              </w:rPr>
              <w:t xml:space="preserve"> </w:t>
            </w:r>
            <w:r w:rsidR="004853B2" w:rsidRPr="00F67237">
              <w:rPr>
                <w:rFonts w:ascii="Nyala" w:hAnsi="Nyala" w:cs="Nyala"/>
                <w:sz w:val="20"/>
                <w:szCs w:val="20"/>
              </w:rPr>
              <w:t>ጉዳይ</w:t>
            </w:r>
            <w:r w:rsidR="004853B2" w:rsidRPr="00F67237">
              <w:rPr>
                <w:rFonts w:ascii="Arial" w:hAnsi="Arial" w:cs="Arial"/>
                <w:sz w:val="20"/>
                <w:szCs w:val="20"/>
              </w:rPr>
              <w:t xml:space="preserve"> 1800 </w:t>
            </w:r>
            <w:r w:rsidR="004853B2" w:rsidRPr="00F67237">
              <w:rPr>
                <w:rFonts w:ascii="Nyala" w:hAnsi="Nyala" w:cs="Nyala"/>
                <w:sz w:val="20"/>
                <w:szCs w:val="20"/>
              </w:rPr>
              <w:t>ብር</w:t>
            </w:r>
            <w:r w:rsidR="004853B2" w:rsidRPr="00F67237">
              <w:rPr>
                <w:rFonts w:ascii="Arial" w:hAnsi="Arial" w:cs="Arial"/>
                <w:sz w:val="20"/>
                <w:szCs w:val="20"/>
              </w:rPr>
              <w:t xml:space="preserve"> </w:t>
            </w:r>
            <w:r w:rsidR="004853B2" w:rsidRPr="00F67237">
              <w:rPr>
                <w:rFonts w:ascii="Nyala" w:hAnsi="Nyala" w:cs="Nyala"/>
                <w:sz w:val="20"/>
                <w:szCs w:val="20"/>
              </w:rPr>
              <w:t>ቢያስፈልጐተ</w:t>
            </w:r>
            <w:r w:rsidR="004853B2" w:rsidRPr="00F67237">
              <w:rPr>
                <w:rFonts w:ascii="Arial" w:hAnsi="Arial" w:cs="Arial"/>
                <w:sz w:val="20"/>
                <w:szCs w:val="20"/>
              </w:rPr>
              <w:t xml:space="preserve"> </w:t>
            </w:r>
            <w:r w:rsidR="004853B2" w:rsidRPr="00F67237">
              <w:rPr>
                <w:rFonts w:ascii="Nyala" w:hAnsi="Nyala" w:cs="Nyala"/>
                <w:sz w:val="20"/>
                <w:szCs w:val="20"/>
              </w:rPr>
              <w:t>በቀጣይ</w:t>
            </w:r>
            <w:r w:rsidR="004853B2" w:rsidRPr="00F67237">
              <w:rPr>
                <w:rFonts w:ascii="Arial" w:hAnsi="Arial" w:cs="Arial"/>
                <w:sz w:val="20"/>
                <w:szCs w:val="20"/>
              </w:rPr>
              <w:t xml:space="preserve"> </w:t>
            </w:r>
            <w:r w:rsidR="004853B2" w:rsidRPr="00F67237">
              <w:rPr>
                <w:rFonts w:ascii="Nyala" w:hAnsi="Nyala" w:cs="Nyala"/>
                <w:sz w:val="20"/>
                <w:szCs w:val="20"/>
              </w:rPr>
              <w:t>አንድ</w:t>
            </w:r>
            <w:r w:rsidR="004853B2" w:rsidRPr="00F67237">
              <w:rPr>
                <w:rFonts w:ascii="Arial" w:hAnsi="Arial" w:cs="Arial"/>
                <w:sz w:val="20"/>
                <w:szCs w:val="20"/>
              </w:rPr>
              <w:t xml:space="preserve"> </w:t>
            </w:r>
            <w:r w:rsidR="004853B2" w:rsidRPr="00F67237">
              <w:rPr>
                <w:rFonts w:ascii="Nyala" w:hAnsi="Nyala" w:cs="Nyala"/>
                <w:sz w:val="20"/>
                <w:szCs w:val="20"/>
              </w:rPr>
              <w:t>ወር</w:t>
            </w:r>
            <w:r w:rsidR="004853B2" w:rsidRPr="00F67237">
              <w:rPr>
                <w:rFonts w:ascii="Arial" w:hAnsi="Arial" w:cs="Arial"/>
                <w:sz w:val="20"/>
                <w:szCs w:val="20"/>
              </w:rPr>
              <w:t xml:space="preserve"> </w:t>
            </w:r>
            <w:r w:rsidR="004853B2" w:rsidRPr="00F67237">
              <w:rPr>
                <w:rFonts w:ascii="Nyala" w:hAnsi="Nyala" w:cs="Nyala"/>
                <w:sz w:val="20"/>
                <w:szCs w:val="20"/>
              </w:rPr>
              <w:t>ውስጥ</w:t>
            </w:r>
            <w:r w:rsidR="004853B2" w:rsidRPr="00F67237">
              <w:rPr>
                <w:rFonts w:ascii="Arial" w:hAnsi="Arial" w:cs="Arial"/>
                <w:sz w:val="20"/>
                <w:szCs w:val="20"/>
              </w:rPr>
              <w:t xml:space="preserve"> </w:t>
            </w:r>
            <w:r w:rsidR="004853B2" w:rsidRPr="00F67237">
              <w:rPr>
                <w:rFonts w:ascii="Nyala" w:hAnsi="Nyala" w:cs="Nyala"/>
                <w:sz w:val="20"/>
                <w:szCs w:val="20"/>
              </w:rPr>
              <w:t>ይህን</w:t>
            </w:r>
            <w:r w:rsidR="004853B2" w:rsidRPr="00F67237">
              <w:rPr>
                <w:rFonts w:ascii="Arial" w:hAnsi="Arial" w:cs="Arial"/>
                <w:sz w:val="20"/>
                <w:szCs w:val="20"/>
              </w:rPr>
              <w:t xml:space="preserve"> </w:t>
            </w:r>
            <w:r w:rsidR="004853B2" w:rsidRPr="00F67237">
              <w:rPr>
                <w:rFonts w:ascii="Nyala" w:hAnsi="Nyala" w:cs="Nyala"/>
                <w:sz w:val="20"/>
                <w:szCs w:val="20"/>
              </w:rPr>
              <w:t>ያህል</w:t>
            </w:r>
            <w:r w:rsidR="004853B2" w:rsidRPr="00F67237">
              <w:rPr>
                <w:rFonts w:ascii="Arial" w:hAnsi="Arial" w:cs="Arial"/>
                <w:sz w:val="20"/>
                <w:szCs w:val="20"/>
              </w:rPr>
              <w:t xml:space="preserve"> </w:t>
            </w:r>
            <w:r w:rsidR="004853B2" w:rsidRPr="00F67237">
              <w:rPr>
                <w:rFonts w:ascii="Nyala" w:hAnsi="Nyala" w:cs="Nyala"/>
                <w:sz w:val="20"/>
                <w:szCs w:val="20"/>
              </w:rPr>
              <w:t>ብር</w:t>
            </w:r>
            <w:r w:rsidR="004853B2" w:rsidRPr="00F67237">
              <w:rPr>
                <w:rFonts w:ascii="Arial" w:hAnsi="Arial" w:cs="Arial"/>
                <w:sz w:val="20"/>
                <w:szCs w:val="20"/>
              </w:rPr>
              <w:t xml:space="preserve"> </w:t>
            </w:r>
            <w:r w:rsidR="004853B2" w:rsidRPr="00F67237">
              <w:rPr>
                <w:rFonts w:ascii="Nyala" w:hAnsi="Nyala" w:cs="Nyala"/>
                <w:sz w:val="20"/>
                <w:szCs w:val="20"/>
              </w:rPr>
              <w:t>ለማግኘት</w:t>
            </w:r>
            <w:r w:rsidR="004853B2" w:rsidRPr="00F67237">
              <w:rPr>
                <w:rFonts w:ascii="Arial" w:hAnsi="Arial" w:cs="Arial"/>
                <w:sz w:val="20"/>
                <w:szCs w:val="20"/>
              </w:rPr>
              <w:t xml:space="preserve"> </w:t>
            </w:r>
            <w:r w:rsidR="004853B2" w:rsidRPr="00F67237">
              <w:rPr>
                <w:rFonts w:ascii="Nyala" w:hAnsi="Nyala" w:cs="Nyala"/>
                <w:sz w:val="20"/>
                <w:szCs w:val="20"/>
              </w:rPr>
              <w:t>እችላለሁ</w:t>
            </w:r>
            <w:r w:rsidR="004853B2" w:rsidRPr="00F67237">
              <w:rPr>
                <w:rFonts w:ascii="Arial" w:hAnsi="Arial" w:cs="Arial"/>
                <w:sz w:val="20"/>
                <w:szCs w:val="20"/>
              </w:rPr>
              <w:t xml:space="preserve"> </w:t>
            </w:r>
            <w:r w:rsidR="004853B2" w:rsidRPr="00F67237">
              <w:rPr>
                <w:rFonts w:ascii="Nyala" w:hAnsi="Nyala" w:cs="Nyala"/>
                <w:sz w:val="20"/>
                <w:szCs w:val="20"/>
              </w:rPr>
              <w:t>በለው</w:t>
            </w:r>
            <w:r w:rsidR="004853B2" w:rsidRPr="00F67237">
              <w:rPr>
                <w:rFonts w:ascii="Arial" w:hAnsi="Arial" w:cs="Arial"/>
                <w:sz w:val="20"/>
                <w:szCs w:val="20"/>
              </w:rPr>
              <w:t xml:space="preserve"> </w:t>
            </w:r>
            <w:r w:rsidR="004853B2" w:rsidRPr="00F67237">
              <w:rPr>
                <w:rFonts w:ascii="Nyala" w:hAnsi="Nyala" w:cs="Nyala"/>
                <w:sz w:val="20"/>
                <w:szCs w:val="20"/>
              </w:rPr>
              <w:t>ያስባሉ</w:t>
            </w:r>
          </w:p>
          <w:p w14:paraId="4E80DB00" w14:textId="63123A9F" w:rsidR="00C64A60" w:rsidRPr="00F67237" w:rsidRDefault="00C64A60" w:rsidP="00214378">
            <w:pPr>
              <w:rPr>
                <w:rFonts w:ascii="Arial" w:hAnsi="Arial" w:cs="Arial"/>
                <w:sz w:val="20"/>
                <w:szCs w:val="20"/>
              </w:rPr>
            </w:pPr>
            <w:r w:rsidRPr="00F67237">
              <w:rPr>
                <w:rFonts w:ascii="Arial" w:hAnsi="Arial" w:cs="Arial"/>
                <w:sz w:val="20"/>
                <w:szCs w:val="20"/>
              </w:rPr>
              <w:lastRenderedPageBreak/>
              <w:t xml:space="preserve">1= Very possible, </w:t>
            </w:r>
            <w:r w:rsidR="004853B2" w:rsidRPr="00F67237">
              <w:rPr>
                <w:rFonts w:ascii="Arial" w:hAnsi="Arial" w:cs="Arial"/>
                <w:sz w:val="20"/>
                <w:szCs w:val="20"/>
              </w:rPr>
              <w:t xml:space="preserve"> </w:t>
            </w:r>
            <w:r w:rsidR="004853B2" w:rsidRPr="00F67237">
              <w:rPr>
                <w:rFonts w:ascii="Nyala" w:hAnsi="Nyala" w:cs="Nyala"/>
                <w:sz w:val="20"/>
                <w:szCs w:val="20"/>
              </w:rPr>
              <w:t>በጣም</w:t>
            </w:r>
            <w:r w:rsidR="004853B2" w:rsidRPr="00F67237">
              <w:rPr>
                <w:rFonts w:ascii="Arial" w:hAnsi="Arial" w:cs="Arial"/>
                <w:sz w:val="20"/>
                <w:szCs w:val="20"/>
              </w:rPr>
              <w:t xml:space="preserve"> </w:t>
            </w:r>
            <w:r w:rsidR="004853B2" w:rsidRPr="00F67237">
              <w:rPr>
                <w:rFonts w:ascii="Nyala" w:hAnsi="Nyala" w:cs="Nyala"/>
                <w:sz w:val="20"/>
                <w:szCs w:val="20"/>
              </w:rPr>
              <w:t>እችላለሁ፣</w:t>
            </w:r>
            <w:r w:rsidR="004853B2" w:rsidRPr="00F67237">
              <w:rPr>
                <w:rFonts w:ascii="Arial" w:hAnsi="Arial" w:cs="Arial"/>
                <w:sz w:val="20"/>
                <w:szCs w:val="20"/>
              </w:rPr>
              <w:t xml:space="preserve"> </w:t>
            </w:r>
            <w:r w:rsidRPr="00F67237">
              <w:rPr>
                <w:rFonts w:ascii="Arial" w:hAnsi="Arial" w:cs="Arial"/>
                <w:sz w:val="20"/>
                <w:szCs w:val="20"/>
              </w:rPr>
              <w:t xml:space="preserve"> </w:t>
            </w:r>
          </w:p>
          <w:p w14:paraId="02B4BD17" w14:textId="002DDC59" w:rsidR="00C64A60" w:rsidRPr="00F67237" w:rsidRDefault="00C64A60" w:rsidP="00214378">
            <w:pPr>
              <w:rPr>
                <w:rFonts w:ascii="Arial" w:hAnsi="Arial" w:cs="Arial"/>
                <w:sz w:val="20"/>
                <w:szCs w:val="20"/>
              </w:rPr>
            </w:pPr>
            <w:r w:rsidRPr="00F67237">
              <w:rPr>
                <w:rFonts w:ascii="Arial" w:hAnsi="Arial" w:cs="Arial"/>
                <w:sz w:val="20"/>
                <w:szCs w:val="20"/>
              </w:rPr>
              <w:t xml:space="preserve">2= Somewhat possible, </w:t>
            </w:r>
            <w:r w:rsidR="004853B2" w:rsidRPr="00F67237">
              <w:rPr>
                <w:rFonts w:ascii="Nyala" w:hAnsi="Nyala" w:cs="Nyala"/>
                <w:sz w:val="20"/>
                <w:szCs w:val="20"/>
              </w:rPr>
              <w:t>በተወሰነ</w:t>
            </w:r>
            <w:r w:rsidR="004853B2" w:rsidRPr="00F67237">
              <w:rPr>
                <w:rFonts w:ascii="Arial" w:hAnsi="Arial" w:cs="Arial"/>
                <w:sz w:val="20"/>
                <w:szCs w:val="20"/>
              </w:rPr>
              <w:t xml:space="preserve"> </w:t>
            </w:r>
            <w:r w:rsidR="004853B2" w:rsidRPr="00F67237">
              <w:rPr>
                <w:rFonts w:ascii="Nyala" w:hAnsi="Nyala" w:cs="Nyala"/>
                <w:sz w:val="20"/>
                <w:szCs w:val="20"/>
              </w:rPr>
              <w:t>መልኩ</w:t>
            </w:r>
            <w:r w:rsidR="004853B2" w:rsidRPr="00F67237">
              <w:rPr>
                <w:rFonts w:ascii="Arial" w:hAnsi="Arial" w:cs="Arial"/>
                <w:sz w:val="20"/>
                <w:szCs w:val="20"/>
              </w:rPr>
              <w:t xml:space="preserve"> </w:t>
            </w:r>
            <w:r w:rsidR="004853B2" w:rsidRPr="00F67237">
              <w:rPr>
                <w:rFonts w:ascii="Nyala" w:hAnsi="Nyala" w:cs="Nyala"/>
                <w:sz w:val="20"/>
                <w:szCs w:val="20"/>
              </w:rPr>
              <w:t>እችላለሁ</w:t>
            </w:r>
          </w:p>
          <w:p w14:paraId="66D4603E" w14:textId="35F39322" w:rsidR="00C64A60" w:rsidRPr="00F67237" w:rsidRDefault="00C64A60" w:rsidP="00214378">
            <w:pPr>
              <w:rPr>
                <w:rFonts w:ascii="Arial" w:hAnsi="Arial" w:cs="Arial"/>
                <w:sz w:val="20"/>
                <w:szCs w:val="20"/>
              </w:rPr>
            </w:pPr>
            <w:r w:rsidRPr="00F67237">
              <w:rPr>
                <w:rFonts w:ascii="Arial" w:hAnsi="Arial" w:cs="Arial"/>
                <w:sz w:val="20"/>
                <w:szCs w:val="20"/>
              </w:rPr>
              <w:t xml:space="preserve">3= Not very possible, </w:t>
            </w:r>
            <w:r w:rsidR="004853B2" w:rsidRPr="00F67237">
              <w:rPr>
                <w:rFonts w:ascii="Nyala" w:hAnsi="Nyala" w:cs="Nyala"/>
                <w:sz w:val="20"/>
                <w:szCs w:val="20"/>
              </w:rPr>
              <w:t>በተወሰነ</w:t>
            </w:r>
            <w:r w:rsidR="004853B2" w:rsidRPr="00F67237">
              <w:rPr>
                <w:rFonts w:ascii="Arial" w:hAnsi="Arial" w:cs="Arial"/>
                <w:sz w:val="20"/>
                <w:szCs w:val="20"/>
              </w:rPr>
              <w:t xml:space="preserve"> </w:t>
            </w:r>
            <w:r w:rsidR="004853B2" w:rsidRPr="00F67237">
              <w:rPr>
                <w:rFonts w:ascii="Nyala" w:hAnsi="Nyala" w:cs="Nyala"/>
                <w:sz w:val="20"/>
                <w:szCs w:val="20"/>
              </w:rPr>
              <w:t>መልኩ</w:t>
            </w:r>
            <w:r w:rsidR="004853B2" w:rsidRPr="00F67237">
              <w:rPr>
                <w:rFonts w:ascii="Arial" w:hAnsi="Arial" w:cs="Arial"/>
                <w:sz w:val="20"/>
                <w:szCs w:val="20"/>
              </w:rPr>
              <w:t xml:space="preserve"> </w:t>
            </w:r>
            <w:r w:rsidR="004853B2" w:rsidRPr="00F67237">
              <w:rPr>
                <w:rFonts w:ascii="Nyala" w:hAnsi="Nyala" w:cs="Nyala"/>
                <w:sz w:val="20"/>
                <w:szCs w:val="20"/>
              </w:rPr>
              <w:t>አልችልም</w:t>
            </w:r>
          </w:p>
          <w:p w14:paraId="1DDA7D6B" w14:textId="29DC03E2" w:rsidR="004853B2" w:rsidRPr="00F67237" w:rsidRDefault="00C64A60" w:rsidP="00214378">
            <w:pPr>
              <w:rPr>
                <w:rFonts w:ascii="Arial" w:hAnsi="Arial" w:cs="Arial"/>
                <w:sz w:val="20"/>
                <w:szCs w:val="20"/>
              </w:rPr>
            </w:pPr>
            <w:r w:rsidRPr="00F67237">
              <w:rPr>
                <w:rFonts w:ascii="Arial" w:hAnsi="Arial" w:cs="Arial"/>
                <w:sz w:val="20"/>
                <w:szCs w:val="20"/>
              </w:rPr>
              <w:t>4= Not at all possible</w:t>
            </w:r>
            <w:r w:rsidR="004853B2" w:rsidRPr="00F67237">
              <w:rPr>
                <w:rFonts w:ascii="Arial" w:hAnsi="Arial" w:cs="Arial"/>
                <w:sz w:val="20"/>
                <w:szCs w:val="20"/>
              </w:rPr>
              <w:t xml:space="preserve">  </w:t>
            </w:r>
            <w:r w:rsidR="004853B2" w:rsidRPr="00F67237">
              <w:rPr>
                <w:rFonts w:ascii="Nyala" w:hAnsi="Nyala" w:cs="Nyala"/>
                <w:sz w:val="20"/>
                <w:szCs w:val="20"/>
              </w:rPr>
              <w:t>በእርግጠኝነተ</w:t>
            </w:r>
            <w:r w:rsidR="004853B2" w:rsidRPr="00F67237">
              <w:rPr>
                <w:rFonts w:ascii="Arial" w:hAnsi="Arial" w:cs="Arial"/>
                <w:sz w:val="20"/>
                <w:szCs w:val="20"/>
              </w:rPr>
              <w:t xml:space="preserve"> </w:t>
            </w:r>
            <w:r w:rsidR="004853B2" w:rsidRPr="00F67237">
              <w:rPr>
                <w:rFonts w:ascii="Nyala" w:hAnsi="Nyala" w:cs="Nyala"/>
                <w:sz w:val="20"/>
                <w:szCs w:val="20"/>
              </w:rPr>
              <w:t>አልችልም</w:t>
            </w:r>
          </w:p>
        </w:tc>
      </w:tr>
      <w:tr w:rsidR="00C64A60" w:rsidRPr="00F67237" w14:paraId="2B1D70DC" w14:textId="77777777" w:rsidTr="00F901D6">
        <w:tblPrEx>
          <w:tblCellMar>
            <w:top w:w="108" w:type="dxa"/>
            <w:bottom w:w="108" w:type="dxa"/>
          </w:tblCellMar>
        </w:tblPrEx>
        <w:trPr>
          <w:trHeight w:val="333"/>
        </w:trPr>
        <w:tc>
          <w:tcPr>
            <w:tcW w:w="895" w:type="dxa"/>
            <w:gridSpan w:val="2"/>
            <w:tcBorders>
              <w:top w:val="nil"/>
            </w:tcBorders>
          </w:tcPr>
          <w:p w14:paraId="2037CDAE" w14:textId="6D1C5912" w:rsidR="00C64A60" w:rsidRPr="00F67237" w:rsidRDefault="00C64A60" w:rsidP="00214378">
            <w:pPr>
              <w:rPr>
                <w:rFonts w:ascii="Arial" w:hAnsi="Arial" w:cs="Arial"/>
                <w:sz w:val="20"/>
                <w:szCs w:val="20"/>
              </w:rPr>
            </w:pPr>
            <w:r w:rsidRPr="00F67237">
              <w:rPr>
                <w:rFonts w:ascii="Arial" w:hAnsi="Arial" w:cs="Arial"/>
                <w:sz w:val="20"/>
                <w:szCs w:val="20"/>
              </w:rPr>
              <w:lastRenderedPageBreak/>
              <w:t>21</w:t>
            </w:r>
          </w:p>
        </w:tc>
        <w:tc>
          <w:tcPr>
            <w:tcW w:w="8393" w:type="dxa"/>
            <w:gridSpan w:val="4"/>
          </w:tcPr>
          <w:p w14:paraId="5062E7E1" w14:textId="586EEEE9" w:rsidR="00F63691" w:rsidRPr="00F67237" w:rsidRDefault="00C64A60" w:rsidP="00F63691">
            <w:pPr>
              <w:jc w:val="both"/>
              <w:rPr>
                <w:rFonts w:ascii="Arial" w:hAnsi="Arial" w:cs="Arial"/>
                <w:sz w:val="20"/>
                <w:szCs w:val="20"/>
              </w:rPr>
            </w:pPr>
            <w:r w:rsidRPr="00F67237">
              <w:rPr>
                <w:rFonts w:ascii="Arial" w:hAnsi="Arial" w:cs="Arial"/>
                <w:sz w:val="20"/>
                <w:szCs w:val="20"/>
              </w:rPr>
              <w:t>Do you currently have an account at any of the following places: a bank, credit union, savings and credit co-operative or another type of formal or semi-formal financial institution?</w:t>
            </w:r>
            <w:r w:rsidR="00F63691" w:rsidRPr="00F67237">
              <w:rPr>
                <w:rFonts w:ascii="Arial" w:hAnsi="Arial" w:cs="Arial"/>
                <w:sz w:val="20"/>
                <w:szCs w:val="20"/>
              </w:rPr>
              <w:t xml:space="preserve"> </w:t>
            </w:r>
            <w:r w:rsidR="00F63691" w:rsidRPr="00F67237">
              <w:rPr>
                <w:rFonts w:ascii="Nyala" w:hAnsi="Nyala" w:cs="Nyala"/>
                <w:sz w:val="20"/>
                <w:szCs w:val="20"/>
              </w:rPr>
              <w:t>የማንኛውም</w:t>
            </w:r>
            <w:r w:rsidR="00F63691" w:rsidRPr="00F67237">
              <w:rPr>
                <w:rFonts w:ascii="Arial" w:hAnsi="Arial" w:cs="Arial"/>
                <w:sz w:val="20"/>
                <w:szCs w:val="20"/>
              </w:rPr>
              <w:t xml:space="preserve"> </w:t>
            </w:r>
            <w:r w:rsidR="00F63691" w:rsidRPr="00F67237">
              <w:rPr>
                <w:rFonts w:ascii="Nyala" w:hAnsi="Nyala" w:cs="Nyala"/>
                <w:sz w:val="20"/>
                <w:szCs w:val="20"/>
              </w:rPr>
              <w:t>መደበኛ</w:t>
            </w:r>
            <w:r w:rsidR="00F63691" w:rsidRPr="00F67237">
              <w:rPr>
                <w:rFonts w:ascii="Arial" w:hAnsi="Arial" w:cs="Arial"/>
                <w:sz w:val="20"/>
                <w:szCs w:val="20"/>
              </w:rPr>
              <w:t xml:space="preserve"> </w:t>
            </w:r>
            <w:r w:rsidR="00F63691" w:rsidRPr="00F67237">
              <w:rPr>
                <w:rFonts w:ascii="Nyala" w:hAnsi="Nyala" w:cs="Nyala"/>
                <w:sz w:val="20"/>
                <w:szCs w:val="20"/>
              </w:rPr>
              <w:t>ወይም</w:t>
            </w:r>
            <w:r w:rsidR="00F63691" w:rsidRPr="00F67237">
              <w:rPr>
                <w:rFonts w:ascii="Arial" w:hAnsi="Arial" w:cs="Arial"/>
                <w:sz w:val="20"/>
                <w:szCs w:val="20"/>
              </w:rPr>
              <w:t xml:space="preserve"> </w:t>
            </w:r>
            <w:r w:rsidR="00F63691" w:rsidRPr="00F67237">
              <w:rPr>
                <w:rFonts w:ascii="Nyala" w:hAnsi="Nyala" w:cs="Nyala"/>
                <w:sz w:val="20"/>
                <w:szCs w:val="20"/>
              </w:rPr>
              <w:t>ከፊል</w:t>
            </w:r>
            <w:r w:rsidR="00F63691" w:rsidRPr="00F67237">
              <w:rPr>
                <w:rFonts w:ascii="Arial" w:hAnsi="Arial" w:cs="Arial"/>
                <w:sz w:val="20"/>
                <w:szCs w:val="20"/>
              </w:rPr>
              <w:t xml:space="preserve"> </w:t>
            </w:r>
            <w:r w:rsidR="00F63691" w:rsidRPr="00F67237">
              <w:rPr>
                <w:rFonts w:ascii="Nyala" w:hAnsi="Nyala" w:cs="Nyala"/>
                <w:sz w:val="20"/>
                <w:szCs w:val="20"/>
              </w:rPr>
              <w:t>መደበኛ</w:t>
            </w:r>
            <w:r w:rsidR="00F63691" w:rsidRPr="00F67237">
              <w:rPr>
                <w:rFonts w:ascii="Arial" w:hAnsi="Arial" w:cs="Arial"/>
                <w:sz w:val="20"/>
                <w:szCs w:val="20"/>
              </w:rPr>
              <w:t xml:space="preserve"> </w:t>
            </w:r>
            <w:r w:rsidR="00F63691" w:rsidRPr="00F67237">
              <w:rPr>
                <w:rFonts w:ascii="Nyala" w:hAnsi="Nyala" w:cs="Nyala"/>
                <w:sz w:val="20"/>
                <w:szCs w:val="20"/>
              </w:rPr>
              <w:t>የሆነ</w:t>
            </w:r>
            <w:r w:rsidR="00F63691" w:rsidRPr="00F67237">
              <w:rPr>
                <w:rFonts w:ascii="Arial" w:hAnsi="Arial" w:cs="Arial"/>
                <w:sz w:val="20"/>
                <w:szCs w:val="20"/>
              </w:rPr>
              <w:t xml:space="preserve"> </w:t>
            </w:r>
            <w:r w:rsidR="00F63691" w:rsidRPr="00F67237">
              <w:rPr>
                <w:rFonts w:ascii="Nyala" w:hAnsi="Nyala" w:cs="Nyala"/>
                <w:sz w:val="20"/>
                <w:szCs w:val="20"/>
              </w:rPr>
              <w:t>የቁጠባ</w:t>
            </w:r>
            <w:r w:rsidR="00F63691" w:rsidRPr="00F67237">
              <w:rPr>
                <w:rFonts w:ascii="Arial" w:hAnsi="Arial" w:cs="Arial"/>
                <w:sz w:val="20"/>
                <w:szCs w:val="20"/>
              </w:rPr>
              <w:t xml:space="preserve"> </w:t>
            </w:r>
            <w:r w:rsidR="00F63691" w:rsidRPr="00F67237">
              <w:rPr>
                <w:rFonts w:ascii="Nyala" w:hAnsi="Nyala" w:cs="Nyala"/>
                <w:sz w:val="20"/>
                <w:szCs w:val="20"/>
              </w:rPr>
              <w:t>ተቋም</w:t>
            </w:r>
            <w:r w:rsidR="00F63691" w:rsidRPr="00F67237">
              <w:rPr>
                <w:rFonts w:ascii="Arial" w:hAnsi="Arial" w:cs="Arial"/>
                <w:sz w:val="20"/>
                <w:szCs w:val="20"/>
              </w:rPr>
              <w:t xml:space="preserve"> </w:t>
            </w:r>
            <w:r w:rsidR="00F63691" w:rsidRPr="00F67237">
              <w:rPr>
                <w:rFonts w:ascii="Nyala" w:hAnsi="Nyala" w:cs="Nyala"/>
                <w:sz w:val="20"/>
                <w:szCs w:val="20"/>
              </w:rPr>
              <w:t>ደብተር</w:t>
            </w:r>
            <w:r w:rsidR="00F63691" w:rsidRPr="00F67237">
              <w:rPr>
                <w:rFonts w:ascii="Arial" w:hAnsi="Arial" w:cs="Arial"/>
                <w:sz w:val="20"/>
                <w:szCs w:val="20"/>
              </w:rPr>
              <w:t>/</w:t>
            </w:r>
            <w:r w:rsidR="00F63691" w:rsidRPr="00F67237">
              <w:rPr>
                <w:rFonts w:ascii="Nyala" w:hAnsi="Nyala" w:cs="Nyala"/>
                <w:sz w:val="20"/>
                <w:szCs w:val="20"/>
              </w:rPr>
              <w:t>አካውንት</w:t>
            </w:r>
            <w:r w:rsidR="00F63691" w:rsidRPr="00F67237">
              <w:rPr>
                <w:rFonts w:ascii="Arial" w:hAnsi="Arial" w:cs="Arial"/>
                <w:sz w:val="20"/>
                <w:szCs w:val="20"/>
              </w:rPr>
              <w:t xml:space="preserve"> </w:t>
            </w:r>
            <w:r w:rsidR="00F63691" w:rsidRPr="00F67237">
              <w:rPr>
                <w:rFonts w:ascii="Nyala" w:hAnsi="Nyala" w:cs="Nyala"/>
                <w:sz w:val="20"/>
                <w:szCs w:val="20"/>
              </w:rPr>
              <w:t>አሎት</w:t>
            </w:r>
            <w:r w:rsidR="00F63691" w:rsidRPr="00F67237">
              <w:rPr>
                <w:rFonts w:ascii="Arial" w:hAnsi="Arial" w:cs="Arial"/>
                <w:sz w:val="20"/>
                <w:szCs w:val="20"/>
              </w:rPr>
              <w:t xml:space="preserve">? </w:t>
            </w:r>
            <w:r w:rsidR="00F63691" w:rsidRPr="00F67237">
              <w:rPr>
                <w:rFonts w:ascii="Nyala" w:hAnsi="Nyala" w:cs="Nyala"/>
                <w:sz w:val="20"/>
                <w:szCs w:val="20"/>
              </w:rPr>
              <w:t>የባንክ፣</w:t>
            </w:r>
            <w:r w:rsidR="00F63691" w:rsidRPr="00F67237">
              <w:rPr>
                <w:rFonts w:ascii="Arial" w:hAnsi="Arial" w:cs="Arial"/>
                <w:sz w:val="20"/>
                <w:szCs w:val="20"/>
              </w:rPr>
              <w:t xml:space="preserve"> </w:t>
            </w:r>
            <w:r w:rsidR="00F63691" w:rsidRPr="00F67237">
              <w:rPr>
                <w:rFonts w:ascii="Nyala" w:hAnsi="Nyala" w:cs="Nyala"/>
                <w:sz w:val="20"/>
                <w:szCs w:val="20"/>
              </w:rPr>
              <w:t>የብድር</w:t>
            </w:r>
            <w:r w:rsidR="00F63691" w:rsidRPr="00F67237">
              <w:rPr>
                <w:rFonts w:ascii="Arial" w:hAnsi="Arial" w:cs="Arial"/>
                <w:sz w:val="20"/>
                <w:szCs w:val="20"/>
              </w:rPr>
              <w:t xml:space="preserve"> </w:t>
            </w:r>
            <w:r w:rsidR="00F63691" w:rsidRPr="00F67237">
              <w:rPr>
                <w:rFonts w:ascii="Nyala" w:hAnsi="Nyala" w:cs="Nyala"/>
                <w:sz w:val="20"/>
                <w:szCs w:val="20"/>
              </w:rPr>
              <w:t>ማህበር፣</w:t>
            </w:r>
            <w:r w:rsidR="00F63691" w:rsidRPr="00F67237">
              <w:rPr>
                <w:rFonts w:ascii="Arial" w:hAnsi="Arial" w:cs="Arial"/>
                <w:sz w:val="20"/>
                <w:szCs w:val="20"/>
              </w:rPr>
              <w:t xml:space="preserve"> </w:t>
            </w:r>
            <w:r w:rsidR="00F63691" w:rsidRPr="00F67237">
              <w:rPr>
                <w:rFonts w:ascii="Nyala" w:hAnsi="Nyala" w:cs="Nyala"/>
                <w:sz w:val="20"/>
                <w:szCs w:val="20"/>
              </w:rPr>
              <w:t>የብድርና</w:t>
            </w:r>
            <w:r w:rsidR="00F63691" w:rsidRPr="00F67237">
              <w:rPr>
                <w:rFonts w:ascii="Arial" w:hAnsi="Arial" w:cs="Arial"/>
                <w:sz w:val="20"/>
                <w:szCs w:val="20"/>
              </w:rPr>
              <w:t xml:space="preserve"> </w:t>
            </w:r>
            <w:r w:rsidR="00F63691" w:rsidRPr="00F67237">
              <w:rPr>
                <w:rFonts w:ascii="Nyala" w:hAnsi="Nyala" w:cs="Nyala"/>
                <w:sz w:val="20"/>
                <w:szCs w:val="20"/>
              </w:rPr>
              <w:t>ቁጠባ</w:t>
            </w:r>
            <w:r w:rsidR="00F63691" w:rsidRPr="00F67237">
              <w:rPr>
                <w:rFonts w:ascii="Arial" w:hAnsi="Arial" w:cs="Arial"/>
                <w:sz w:val="20"/>
                <w:szCs w:val="20"/>
              </w:rPr>
              <w:t xml:space="preserve"> </w:t>
            </w:r>
            <w:r w:rsidR="00F63691" w:rsidRPr="00F67237">
              <w:rPr>
                <w:rFonts w:ascii="Nyala" w:hAnsi="Nyala" w:cs="Nyala"/>
                <w:sz w:val="20"/>
                <w:szCs w:val="20"/>
              </w:rPr>
              <w:t>ማህበርን</w:t>
            </w:r>
            <w:r w:rsidR="00F63691" w:rsidRPr="00F67237">
              <w:rPr>
                <w:rFonts w:ascii="Arial" w:hAnsi="Arial" w:cs="Arial"/>
                <w:sz w:val="20"/>
                <w:szCs w:val="20"/>
              </w:rPr>
              <w:t xml:space="preserve"> </w:t>
            </w:r>
            <w:r w:rsidR="00F63691" w:rsidRPr="00F67237">
              <w:rPr>
                <w:rFonts w:ascii="Nyala" w:hAnsi="Nyala" w:cs="Nyala"/>
                <w:sz w:val="20"/>
                <w:szCs w:val="20"/>
              </w:rPr>
              <w:t>የመሳሰሉትን</w:t>
            </w:r>
            <w:r w:rsidR="00F63691" w:rsidRPr="00F67237">
              <w:rPr>
                <w:rFonts w:ascii="Arial" w:hAnsi="Arial" w:cs="Arial"/>
                <w:sz w:val="20"/>
                <w:szCs w:val="20"/>
              </w:rPr>
              <w:t xml:space="preserve"> </w:t>
            </w:r>
            <w:r w:rsidR="00F63691" w:rsidRPr="00F67237">
              <w:rPr>
                <w:rFonts w:ascii="Nyala" w:hAnsi="Nyala" w:cs="Nyala"/>
                <w:sz w:val="20"/>
                <w:szCs w:val="20"/>
              </w:rPr>
              <w:t>ያጠቃላል</w:t>
            </w:r>
          </w:p>
          <w:p w14:paraId="22AD75B1" w14:textId="2113C802" w:rsidR="00C64A60" w:rsidRPr="00F67237" w:rsidRDefault="00C64A60" w:rsidP="00214378">
            <w:pPr>
              <w:rPr>
                <w:rFonts w:ascii="Arial" w:hAnsi="Arial" w:cs="Arial"/>
                <w:sz w:val="20"/>
                <w:szCs w:val="20"/>
              </w:rPr>
            </w:pPr>
            <w:r w:rsidRPr="00F67237">
              <w:rPr>
                <w:rFonts w:ascii="Arial" w:hAnsi="Arial" w:cs="Arial"/>
                <w:sz w:val="20"/>
                <w:szCs w:val="20"/>
              </w:rPr>
              <w:t xml:space="preserve"> 1=Yes</w:t>
            </w:r>
          </w:p>
          <w:p w14:paraId="17DA41DD" w14:textId="7388D9DE" w:rsidR="00C64A60" w:rsidRPr="00F67237" w:rsidRDefault="00C64A60" w:rsidP="00214378">
            <w:pPr>
              <w:rPr>
                <w:rFonts w:ascii="Arial" w:hAnsi="Arial" w:cs="Arial"/>
                <w:sz w:val="20"/>
                <w:szCs w:val="20"/>
              </w:rPr>
            </w:pPr>
            <w:r w:rsidRPr="00F67237">
              <w:rPr>
                <w:rFonts w:ascii="Arial" w:hAnsi="Arial" w:cs="Arial"/>
                <w:sz w:val="20"/>
                <w:szCs w:val="20"/>
              </w:rPr>
              <w:t xml:space="preserve">2=No                                                                                               </w:t>
            </w:r>
          </w:p>
        </w:tc>
      </w:tr>
      <w:tr w:rsidR="00C64A60" w:rsidRPr="00F67237" w14:paraId="56472C62" w14:textId="77777777" w:rsidTr="00A507F3">
        <w:tblPrEx>
          <w:tblCellMar>
            <w:top w:w="108" w:type="dxa"/>
            <w:bottom w:w="108" w:type="dxa"/>
          </w:tblCellMar>
        </w:tblPrEx>
        <w:trPr>
          <w:trHeight w:val="333"/>
        </w:trPr>
        <w:tc>
          <w:tcPr>
            <w:tcW w:w="9288" w:type="dxa"/>
            <w:gridSpan w:val="6"/>
            <w:shd w:val="clear" w:color="auto" w:fill="F3F7FB"/>
          </w:tcPr>
          <w:p w14:paraId="7839A3A0" w14:textId="43F01A2E" w:rsidR="00C64A60" w:rsidRPr="00F67237" w:rsidRDefault="00C64A60" w:rsidP="00214378">
            <w:pPr>
              <w:rPr>
                <w:rFonts w:ascii="Arial" w:hAnsi="Arial" w:cs="Arial"/>
                <w:b/>
                <w:sz w:val="20"/>
                <w:szCs w:val="20"/>
              </w:rPr>
            </w:pPr>
            <w:r w:rsidRPr="00F67237">
              <w:rPr>
                <w:rFonts w:ascii="Arial" w:hAnsi="Arial" w:cs="Arial"/>
                <w:b/>
                <w:sz w:val="20"/>
                <w:szCs w:val="20"/>
              </w:rPr>
              <w:t>4.6 Customers and competitors</w:t>
            </w:r>
            <w:r w:rsidR="00A94E0C" w:rsidRPr="00F67237">
              <w:rPr>
                <w:rFonts w:ascii="Arial" w:hAnsi="Arial" w:cs="Arial"/>
                <w:b/>
                <w:sz w:val="20"/>
                <w:szCs w:val="20"/>
              </w:rPr>
              <w:t xml:space="preserve"> </w:t>
            </w:r>
            <w:r w:rsidR="00A94E0C" w:rsidRPr="00F67237">
              <w:rPr>
                <w:rFonts w:ascii="Nyala" w:hAnsi="Nyala" w:cs="Nyala"/>
                <w:b/>
                <w:sz w:val="20"/>
                <w:szCs w:val="20"/>
              </w:rPr>
              <w:t>ደንበኞችና</w:t>
            </w:r>
            <w:r w:rsidR="00A94E0C" w:rsidRPr="00F67237">
              <w:rPr>
                <w:rFonts w:ascii="Arial" w:hAnsi="Arial" w:cs="Arial"/>
                <w:b/>
                <w:sz w:val="20"/>
                <w:szCs w:val="20"/>
              </w:rPr>
              <w:t xml:space="preserve"> </w:t>
            </w:r>
            <w:r w:rsidR="00A94E0C" w:rsidRPr="00F67237">
              <w:rPr>
                <w:rFonts w:ascii="Nyala" w:hAnsi="Nyala" w:cs="Nyala"/>
                <w:b/>
                <w:sz w:val="20"/>
                <w:szCs w:val="20"/>
              </w:rPr>
              <w:t>ተፎካካሪዎች</w:t>
            </w:r>
          </w:p>
        </w:tc>
      </w:tr>
      <w:tr w:rsidR="00C64A60" w:rsidRPr="00F67237" w14:paraId="50F08EC0" w14:textId="77777777" w:rsidTr="00F901D6">
        <w:tblPrEx>
          <w:tblCellMar>
            <w:top w:w="108" w:type="dxa"/>
            <w:bottom w:w="108" w:type="dxa"/>
          </w:tblCellMar>
        </w:tblPrEx>
        <w:trPr>
          <w:trHeight w:val="333"/>
        </w:trPr>
        <w:tc>
          <w:tcPr>
            <w:tcW w:w="895" w:type="dxa"/>
            <w:gridSpan w:val="2"/>
          </w:tcPr>
          <w:p w14:paraId="037E7DCD" w14:textId="77777777" w:rsidR="00C64A60" w:rsidRPr="00F67237" w:rsidRDefault="00C64A60" w:rsidP="00214378">
            <w:pPr>
              <w:rPr>
                <w:rFonts w:ascii="Arial" w:hAnsi="Arial" w:cs="Arial"/>
                <w:sz w:val="20"/>
                <w:szCs w:val="20"/>
              </w:rPr>
            </w:pPr>
            <w:r w:rsidRPr="00F67237">
              <w:rPr>
                <w:rFonts w:ascii="Arial" w:hAnsi="Arial" w:cs="Arial"/>
                <w:sz w:val="20"/>
                <w:szCs w:val="20"/>
              </w:rPr>
              <w:t>1</w:t>
            </w:r>
          </w:p>
        </w:tc>
        <w:tc>
          <w:tcPr>
            <w:tcW w:w="8393" w:type="dxa"/>
            <w:gridSpan w:val="4"/>
          </w:tcPr>
          <w:p w14:paraId="26ACDEEA" w14:textId="7BE4586C" w:rsidR="00C64A60" w:rsidRPr="00F67237" w:rsidRDefault="00C64A60" w:rsidP="00214378">
            <w:pPr>
              <w:rPr>
                <w:rFonts w:ascii="Arial" w:hAnsi="Arial" w:cs="Arial"/>
                <w:sz w:val="20"/>
                <w:szCs w:val="20"/>
              </w:rPr>
            </w:pPr>
            <w:r w:rsidRPr="00F67237">
              <w:rPr>
                <w:rFonts w:ascii="Arial" w:hAnsi="Arial" w:cs="Arial"/>
                <w:sz w:val="20"/>
                <w:szCs w:val="20"/>
              </w:rPr>
              <w:t xml:space="preserve">Approximately how many customers does your business have </w:t>
            </w:r>
            <w:r w:rsidRPr="00F67237">
              <w:rPr>
                <w:rFonts w:ascii="Arial" w:hAnsi="Arial" w:cs="Arial"/>
                <w:sz w:val="20"/>
                <w:szCs w:val="20"/>
                <w:u w:val="single"/>
              </w:rPr>
              <w:t>on a typical day</w:t>
            </w:r>
            <w:r w:rsidRPr="00F67237">
              <w:rPr>
                <w:rFonts w:ascii="Arial" w:hAnsi="Arial" w:cs="Arial"/>
                <w:sz w:val="20"/>
                <w:szCs w:val="20"/>
              </w:rPr>
              <w:t xml:space="preserve">? This means, how many people actually </w:t>
            </w:r>
            <w:r w:rsidRPr="00F67237">
              <w:rPr>
                <w:rFonts w:ascii="Arial" w:hAnsi="Arial" w:cs="Arial"/>
                <w:sz w:val="20"/>
                <w:szCs w:val="20"/>
                <w:u w:val="single"/>
              </w:rPr>
              <w:t>buy</w:t>
            </w:r>
            <w:r w:rsidRPr="00F67237">
              <w:rPr>
                <w:rFonts w:ascii="Arial" w:hAnsi="Arial" w:cs="Arial"/>
                <w:sz w:val="20"/>
                <w:szCs w:val="20"/>
              </w:rPr>
              <w:t xml:space="preserve"> your products/ services? </w:t>
            </w:r>
            <w:r w:rsidR="00A94E0C" w:rsidRPr="00F67237">
              <w:rPr>
                <w:rFonts w:ascii="Nyala" w:hAnsi="Nyala" w:cs="Nyala"/>
                <w:sz w:val="20"/>
                <w:szCs w:val="20"/>
              </w:rPr>
              <w:t>የንግድ</w:t>
            </w:r>
            <w:r w:rsidR="00A94E0C" w:rsidRPr="00F67237">
              <w:rPr>
                <w:rFonts w:ascii="Arial" w:hAnsi="Arial" w:cs="Arial"/>
                <w:sz w:val="20"/>
                <w:szCs w:val="20"/>
              </w:rPr>
              <w:t xml:space="preserve"> </w:t>
            </w:r>
            <w:r w:rsidR="00A94E0C" w:rsidRPr="00F67237">
              <w:rPr>
                <w:rFonts w:ascii="Nyala" w:hAnsi="Nyala" w:cs="Nyala"/>
                <w:sz w:val="20"/>
                <w:szCs w:val="20"/>
              </w:rPr>
              <w:t>ድርጅቶ</w:t>
            </w:r>
            <w:r w:rsidR="00A94E0C" w:rsidRPr="00F67237">
              <w:rPr>
                <w:rFonts w:ascii="Arial" w:hAnsi="Arial" w:cs="Arial"/>
                <w:sz w:val="20"/>
                <w:szCs w:val="20"/>
              </w:rPr>
              <w:t xml:space="preserve"> </w:t>
            </w:r>
            <w:r w:rsidR="00A94E0C" w:rsidRPr="00F67237">
              <w:rPr>
                <w:rFonts w:ascii="Nyala" w:hAnsi="Nyala" w:cs="Nyala"/>
                <w:sz w:val="20"/>
                <w:szCs w:val="20"/>
                <w:u w:val="single"/>
              </w:rPr>
              <w:t>በአንድ</w:t>
            </w:r>
            <w:r w:rsidR="00A94E0C" w:rsidRPr="00F67237">
              <w:rPr>
                <w:rFonts w:ascii="Arial" w:hAnsi="Arial" w:cs="Arial"/>
                <w:sz w:val="20"/>
                <w:szCs w:val="20"/>
                <w:u w:val="single"/>
              </w:rPr>
              <w:t xml:space="preserve"> </w:t>
            </w:r>
            <w:r w:rsidR="00A94E0C" w:rsidRPr="00F67237">
              <w:rPr>
                <w:rFonts w:ascii="Nyala" w:hAnsi="Nyala" w:cs="Nyala"/>
                <w:sz w:val="20"/>
                <w:szCs w:val="20"/>
                <w:u w:val="single"/>
              </w:rPr>
              <w:t>የተለመደ</w:t>
            </w:r>
            <w:r w:rsidR="00A94E0C" w:rsidRPr="00F67237">
              <w:rPr>
                <w:rFonts w:ascii="Arial" w:hAnsi="Arial" w:cs="Arial"/>
                <w:sz w:val="20"/>
                <w:szCs w:val="20"/>
                <w:u w:val="single"/>
              </w:rPr>
              <w:t xml:space="preserve"> </w:t>
            </w:r>
            <w:r w:rsidR="00A94E0C" w:rsidRPr="00F67237">
              <w:rPr>
                <w:rFonts w:ascii="Nyala" w:hAnsi="Nyala" w:cs="Nyala"/>
                <w:sz w:val="20"/>
                <w:szCs w:val="20"/>
                <w:u w:val="single"/>
              </w:rPr>
              <w:t>ቀን</w:t>
            </w:r>
            <w:r w:rsidR="00A94E0C" w:rsidRPr="00F67237">
              <w:rPr>
                <w:rFonts w:ascii="Arial" w:hAnsi="Arial" w:cs="Arial"/>
                <w:sz w:val="20"/>
                <w:szCs w:val="20"/>
              </w:rPr>
              <w:t xml:space="preserve"> </w:t>
            </w:r>
            <w:r w:rsidR="00A94E0C" w:rsidRPr="00F67237">
              <w:rPr>
                <w:rFonts w:ascii="Nyala" w:hAnsi="Nyala" w:cs="Nyala"/>
                <w:sz w:val="20"/>
                <w:szCs w:val="20"/>
              </w:rPr>
              <w:t>በኣማካይ</w:t>
            </w:r>
            <w:r w:rsidR="00A94E0C" w:rsidRPr="00F67237">
              <w:rPr>
                <w:rFonts w:ascii="Arial" w:hAnsi="Arial" w:cs="Arial"/>
                <w:sz w:val="20"/>
                <w:szCs w:val="20"/>
              </w:rPr>
              <w:t xml:space="preserve"> </w:t>
            </w:r>
            <w:r w:rsidR="00A94E0C" w:rsidRPr="00F67237">
              <w:rPr>
                <w:rFonts w:ascii="Nyala" w:hAnsi="Nyala" w:cs="Nyala"/>
                <w:sz w:val="20"/>
                <w:szCs w:val="20"/>
              </w:rPr>
              <w:t>ምን</w:t>
            </w:r>
            <w:r w:rsidR="00A94E0C" w:rsidRPr="00F67237">
              <w:rPr>
                <w:rFonts w:ascii="Arial" w:hAnsi="Arial" w:cs="Arial"/>
                <w:sz w:val="20"/>
                <w:szCs w:val="20"/>
              </w:rPr>
              <w:t xml:space="preserve"> </w:t>
            </w:r>
            <w:r w:rsidR="00A94E0C" w:rsidRPr="00F67237">
              <w:rPr>
                <w:rFonts w:ascii="Nyala" w:hAnsi="Nyala" w:cs="Nyala"/>
                <w:sz w:val="20"/>
                <w:szCs w:val="20"/>
              </w:rPr>
              <w:t>ያህል</w:t>
            </w:r>
            <w:r w:rsidR="00A94E0C" w:rsidRPr="00F67237">
              <w:rPr>
                <w:rFonts w:ascii="Arial" w:hAnsi="Arial" w:cs="Arial"/>
                <w:sz w:val="20"/>
                <w:szCs w:val="20"/>
              </w:rPr>
              <w:t xml:space="preserve"> </w:t>
            </w:r>
            <w:r w:rsidR="00A94E0C" w:rsidRPr="00F67237">
              <w:rPr>
                <w:rFonts w:ascii="Nyala" w:hAnsi="Nyala" w:cs="Nyala"/>
                <w:sz w:val="20"/>
                <w:szCs w:val="20"/>
              </w:rPr>
              <w:t>ደንበኞችን</w:t>
            </w:r>
            <w:r w:rsidR="00A94E0C" w:rsidRPr="00F67237">
              <w:rPr>
                <w:rFonts w:ascii="Arial" w:hAnsi="Arial" w:cs="Arial"/>
                <w:sz w:val="20"/>
                <w:szCs w:val="20"/>
              </w:rPr>
              <w:t xml:space="preserve"> </w:t>
            </w:r>
            <w:r w:rsidR="00A94E0C" w:rsidRPr="00F67237">
              <w:rPr>
                <w:rFonts w:ascii="Nyala" w:hAnsi="Nyala" w:cs="Nyala"/>
                <w:sz w:val="20"/>
                <w:szCs w:val="20"/>
              </w:rPr>
              <w:t>ያስተናግዳል</w:t>
            </w:r>
            <w:r w:rsidR="00A94E0C" w:rsidRPr="00F67237">
              <w:rPr>
                <w:rFonts w:ascii="Arial" w:hAnsi="Arial" w:cs="Arial"/>
                <w:sz w:val="20"/>
                <w:szCs w:val="20"/>
              </w:rPr>
              <w:t xml:space="preserve">? </w:t>
            </w:r>
            <w:r w:rsidR="00A94E0C" w:rsidRPr="00F67237">
              <w:rPr>
                <w:rFonts w:ascii="Nyala" w:hAnsi="Nyala" w:cs="Nyala"/>
                <w:sz w:val="20"/>
                <w:szCs w:val="20"/>
              </w:rPr>
              <w:t>ማለትም</w:t>
            </w:r>
            <w:r w:rsidR="00A94E0C" w:rsidRPr="00F67237">
              <w:rPr>
                <w:rFonts w:ascii="Arial" w:hAnsi="Arial" w:cs="Arial"/>
                <w:sz w:val="20"/>
                <w:szCs w:val="20"/>
              </w:rPr>
              <w:t xml:space="preserve"> </w:t>
            </w:r>
            <w:r w:rsidR="00A94E0C" w:rsidRPr="00F67237">
              <w:rPr>
                <w:rFonts w:ascii="Nyala" w:hAnsi="Nyala" w:cs="Nyala"/>
                <w:sz w:val="20"/>
                <w:szCs w:val="20"/>
              </w:rPr>
              <w:t>ምን</w:t>
            </w:r>
            <w:r w:rsidR="00A94E0C" w:rsidRPr="00F67237">
              <w:rPr>
                <w:rFonts w:ascii="Arial" w:hAnsi="Arial" w:cs="Arial"/>
                <w:sz w:val="20"/>
                <w:szCs w:val="20"/>
              </w:rPr>
              <w:t xml:space="preserve"> </w:t>
            </w:r>
            <w:r w:rsidR="00A94E0C" w:rsidRPr="00F67237">
              <w:rPr>
                <w:rFonts w:ascii="Nyala" w:hAnsi="Nyala" w:cs="Nyala"/>
                <w:sz w:val="20"/>
                <w:szCs w:val="20"/>
              </w:rPr>
              <w:t>ያህል</w:t>
            </w:r>
            <w:r w:rsidR="00A94E0C" w:rsidRPr="00F67237">
              <w:rPr>
                <w:rFonts w:ascii="Arial" w:hAnsi="Arial" w:cs="Arial"/>
                <w:sz w:val="20"/>
                <w:szCs w:val="20"/>
              </w:rPr>
              <w:t xml:space="preserve"> </w:t>
            </w:r>
            <w:r w:rsidR="00A94E0C" w:rsidRPr="00F67237">
              <w:rPr>
                <w:rFonts w:ascii="Nyala" w:hAnsi="Nyala" w:cs="Nyala"/>
                <w:sz w:val="20"/>
                <w:szCs w:val="20"/>
              </w:rPr>
              <w:t>ሰዎች</w:t>
            </w:r>
            <w:r w:rsidR="00A94E0C" w:rsidRPr="00F67237">
              <w:rPr>
                <w:rFonts w:ascii="Arial" w:hAnsi="Arial" w:cs="Arial"/>
                <w:sz w:val="20"/>
                <w:szCs w:val="20"/>
              </w:rPr>
              <w:t xml:space="preserve"> </w:t>
            </w:r>
            <w:r w:rsidR="00A94E0C" w:rsidRPr="00F67237">
              <w:rPr>
                <w:rFonts w:ascii="Nyala" w:hAnsi="Nyala" w:cs="Nyala"/>
                <w:sz w:val="20"/>
                <w:szCs w:val="20"/>
              </w:rPr>
              <w:t>ምርት</w:t>
            </w:r>
            <w:r w:rsidR="00A94E0C" w:rsidRPr="00F67237">
              <w:rPr>
                <w:rFonts w:ascii="Arial" w:hAnsi="Arial" w:cs="Arial"/>
                <w:sz w:val="20"/>
                <w:szCs w:val="20"/>
              </w:rPr>
              <w:t>/</w:t>
            </w:r>
            <w:r w:rsidR="00A94E0C" w:rsidRPr="00F67237">
              <w:rPr>
                <w:rFonts w:ascii="Nyala" w:hAnsi="Nyala" w:cs="Nyala"/>
                <w:sz w:val="20"/>
                <w:szCs w:val="20"/>
              </w:rPr>
              <w:t>አገልግሎትዎን</w:t>
            </w:r>
            <w:r w:rsidR="00A94E0C" w:rsidRPr="00F67237">
              <w:rPr>
                <w:rFonts w:ascii="Arial" w:hAnsi="Arial" w:cs="Arial"/>
                <w:sz w:val="20"/>
                <w:szCs w:val="20"/>
              </w:rPr>
              <w:t xml:space="preserve"> </w:t>
            </w:r>
            <w:r w:rsidR="00A94E0C" w:rsidRPr="00F67237">
              <w:rPr>
                <w:rFonts w:ascii="Nyala" w:hAnsi="Nyala" w:cs="Nyala"/>
                <w:sz w:val="20"/>
                <w:szCs w:val="20"/>
              </w:rPr>
              <w:t>ገ</w:t>
            </w:r>
            <w:r w:rsidR="00A94E0C" w:rsidRPr="00F67237">
              <w:rPr>
                <w:rFonts w:ascii="Nyala" w:hAnsi="Nyala" w:cs="Nyala"/>
                <w:sz w:val="20"/>
                <w:szCs w:val="20"/>
                <w:u w:val="single"/>
              </w:rPr>
              <w:t>ዝተው</w:t>
            </w:r>
            <w:r w:rsidR="00A94E0C" w:rsidRPr="00F67237">
              <w:rPr>
                <w:rFonts w:ascii="Arial" w:hAnsi="Arial" w:cs="Arial"/>
                <w:sz w:val="20"/>
                <w:szCs w:val="20"/>
                <w:u w:val="single"/>
              </w:rPr>
              <w:t>/</w:t>
            </w:r>
            <w:r w:rsidR="00A94E0C" w:rsidRPr="00F67237">
              <w:rPr>
                <w:rFonts w:ascii="Nyala" w:hAnsi="Nyala" w:cs="Nyala"/>
                <w:sz w:val="20"/>
                <w:szCs w:val="20"/>
                <w:u w:val="single"/>
              </w:rPr>
              <w:t>ተጠቅመ</w:t>
            </w:r>
            <w:r w:rsidR="00A94E0C" w:rsidRPr="00F67237">
              <w:rPr>
                <w:rFonts w:ascii="Nyala" w:hAnsi="Nyala" w:cs="Nyala"/>
                <w:sz w:val="20"/>
                <w:szCs w:val="20"/>
              </w:rPr>
              <w:t>ው</w:t>
            </w:r>
            <w:r w:rsidR="00A94E0C" w:rsidRPr="00F67237">
              <w:rPr>
                <w:rFonts w:ascii="Arial" w:hAnsi="Arial" w:cs="Arial"/>
                <w:sz w:val="20"/>
                <w:szCs w:val="20"/>
              </w:rPr>
              <w:t xml:space="preserve"> </w:t>
            </w:r>
            <w:r w:rsidR="00A94E0C" w:rsidRPr="00F67237">
              <w:rPr>
                <w:rFonts w:ascii="Nyala" w:hAnsi="Nyala" w:cs="Nyala"/>
                <w:sz w:val="20"/>
                <w:szCs w:val="20"/>
              </w:rPr>
              <w:t>ይሄዳሉ</w:t>
            </w:r>
            <w:r w:rsidR="00A94E0C" w:rsidRPr="00F67237">
              <w:rPr>
                <w:rFonts w:ascii="Arial" w:hAnsi="Arial" w:cs="Arial"/>
                <w:sz w:val="20"/>
                <w:szCs w:val="20"/>
              </w:rPr>
              <w:t>?</w:t>
            </w:r>
          </w:p>
        </w:tc>
      </w:tr>
      <w:tr w:rsidR="00C64A60" w:rsidRPr="00F67237" w14:paraId="0E8BD22A" w14:textId="77777777" w:rsidTr="00F901D6">
        <w:tblPrEx>
          <w:tblCellMar>
            <w:top w:w="108" w:type="dxa"/>
            <w:bottom w:w="108" w:type="dxa"/>
          </w:tblCellMar>
        </w:tblPrEx>
        <w:trPr>
          <w:trHeight w:val="333"/>
        </w:trPr>
        <w:tc>
          <w:tcPr>
            <w:tcW w:w="895" w:type="dxa"/>
            <w:gridSpan w:val="2"/>
          </w:tcPr>
          <w:p w14:paraId="37A12A20" w14:textId="77777777" w:rsidR="00C64A60" w:rsidRPr="00F67237" w:rsidRDefault="00C64A60" w:rsidP="00214378">
            <w:pPr>
              <w:rPr>
                <w:rFonts w:ascii="Arial" w:hAnsi="Arial" w:cs="Arial"/>
                <w:sz w:val="20"/>
                <w:szCs w:val="20"/>
              </w:rPr>
            </w:pPr>
            <w:r w:rsidRPr="00F67237">
              <w:rPr>
                <w:rFonts w:ascii="Arial" w:hAnsi="Arial" w:cs="Arial"/>
                <w:sz w:val="20"/>
                <w:szCs w:val="20"/>
              </w:rPr>
              <w:t>2</w:t>
            </w:r>
          </w:p>
        </w:tc>
        <w:tc>
          <w:tcPr>
            <w:tcW w:w="8393" w:type="dxa"/>
            <w:gridSpan w:val="4"/>
          </w:tcPr>
          <w:p w14:paraId="3CD9E751" w14:textId="64092D22" w:rsidR="00C64A60" w:rsidRPr="00F67237" w:rsidRDefault="00C64A60" w:rsidP="00214378">
            <w:pPr>
              <w:rPr>
                <w:rFonts w:ascii="Arial" w:hAnsi="Arial" w:cs="Arial"/>
                <w:sz w:val="20"/>
                <w:szCs w:val="20"/>
              </w:rPr>
            </w:pPr>
            <w:r w:rsidRPr="00F67237">
              <w:rPr>
                <w:rFonts w:ascii="Arial" w:hAnsi="Arial" w:cs="Arial"/>
                <w:sz w:val="20"/>
                <w:szCs w:val="20"/>
              </w:rPr>
              <w:t xml:space="preserve">Approximately how many of these daily customers are </w:t>
            </w:r>
            <w:r w:rsidRPr="00F67237">
              <w:rPr>
                <w:rFonts w:ascii="Arial" w:hAnsi="Arial" w:cs="Arial"/>
                <w:sz w:val="20"/>
                <w:szCs w:val="20"/>
                <w:u w:val="single"/>
              </w:rPr>
              <w:t>new</w:t>
            </w:r>
            <w:r w:rsidRPr="00F67237">
              <w:rPr>
                <w:rFonts w:ascii="Arial" w:hAnsi="Arial" w:cs="Arial"/>
                <w:sz w:val="20"/>
                <w:szCs w:val="20"/>
              </w:rPr>
              <w:t xml:space="preserve"> customers (never came to your business before)?</w:t>
            </w:r>
            <w:r w:rsidR="009B7DAB" w:rsidRPr="00F67237">
              <w:rPr>
                <w:rFonts w:ascii="Arial" w:hAnsi="Arial" w:cs="Arial"/>
                <w:sz w:val="20"/>
                <w:szCs w:val="20"/>
              </w:rPr>
              <w:t xml:space="preserve"> </w:t>
            </w:r>
            <w:r w:rsidR="009B7DAB" w:rsidRPr="00F67237">
              <w:rPr>
                <w:rFonts w:ascii="Nyala" w:hAnsi="Nyala" w:cs="Nyala"/>
                <w:sz w:val="20"/>
                <w:szCs w:val="20"/>
              </w:rPr>
              <w:t>ከነዚህ</w:t>
            </w:r>
            <w:r w:rsidR="009B7DAB" w:rsidRPr="00F67237">
              <w:rPr>
                <w:rFonts w:ascii="Arial" w:hAnsi="Arial" w:cs="Arial"/>
                <w:sz w:val="20"/>
                <w:szCs w:val="20"/>
              </w:rPr>
              <w:t xml:space="preserve"> </w:t>
            </w:r>
            <w:r w:rsidR="009B7DAB" w:rsidRPr="00F67237">
              <w:rPr>
                <w:rFonts w:ascii="Nyala" w:hAnsi="Nyala" w:cs="Nyala"/>
                <w:sz w:val="20"/>
                <w:szCs w:val="20"/>
              </w:rPr>
              <w:t>የለት</w:t>
            </w:r>
            <w:r w:rsidR="009B7DAB" w:rsidRPr="00F67237">
              <w:rPr>
                <w:rFonts w:ascii="Arial" w:hAnsi="Arial" w:cs="Arial"/>
                <w:sz w:val="20"/>
                <w:szCs w:val="20"/>
              </w:rPr>
              <w:t xml:space="preserve"> </w:t>
            </w:r>
            <w:r w:rsidR="009B7DAB" w:rsidRPr="00F67237">
              <w:rPr>
                <w:rFonts w:ascii="Nyala" w:hAnsi="Nyala" w:cs="Nyala"/>
                <w:sz w:val="20"/>
                <w:szCs w:val="20"/>
              </w:rPr>
              <w:t>ተለት</w:t>
            </w:r>
            <w:r w:rsidR="009B7DAB" w:rsidRPr="00F67237">
              <w:rPr>
                <w:rFonts w:ascii="Arial" w:hAnsi="Arial" w:cs="Arial"/>
                <w:sz w:val="20"/>
                <w:szCs w:val="20"/>
              </w:rPr>
              <w:t xml:space="preserve"> </w:t>
            </w:r>
            <w:r w:rsidR="009B7DAB" w:rsidRPr="00F67237">
              <w:rPr>
                <w:rFonts w:ascii="Nyala" w:hAnsi="Nyala" w:cs="Nyala"/>
                <w:sz w:val="20"/>
                <w:szCs w:val="20"/>
              </w:rPr>
              <w:t>ደንበኞችዎ</w:t>
            </w:r>
            <w:r w:rsidR="009B7DAB" w:rsidRPr="00F67237">
              <w:rPr>
                <w:rFonts w:ascii="Arial" w:hAnsi="Arial" w:cs="Arial"/>
                <w:sz w:val="20"/>
                <w:szCs w:val="20"/>
              </w:rPr>
              <w:t xml:space="preserve"> </w:t>
            </w:r>
            <w:r w:rsidR="009B7DAB" w:rsidRPr="00F67237">
              <w:rPr>
                <w:rFonts w:ascii="Nyala" w:hAnsi="Nyala" w:cs="Nyala"/>
                <w:sz w:val="20"/>
                <w:szCs w:val="20"/>
              </w:rPr>
              <w:t>ውስጥ</w:t>
            </w:r>
            <w:r w:rsidR="009B7DAB" w:rsidRPr="00F67237">
              <w:rPr>
                <w:rFonts w:ascii="Arial" w:hAnsi="Arial" w:cs="Arial"/>
                <w:sz w:val="20"/>
                <w:szCs w:val="20"/>
              </w:rPr>
              <w:t xml:space="preserve"> </w:t>
            </w:r>
            <w:r w:rsidR="009B7DAB" w:rsidRPr="00F67237">
              <w:rPr>
                <w:rFonts w:ascii="Nyala" w:hAnsi="Nyala" w:cs="Nyala"/>
                <w:sz w:val="20"/>
                <w:szCs w:val="20"/>
              </w:rPr>
              <w:t>በአማካ</w:t>
            </w:r>
            <w:r w:rsidR="009B7DAB" w:rsidRPr="00F67237">
              <w:rPr>
                <w:rFonts w:ascii="Arial" w:hAnsi="Arial" w:cs="Arial"/>
                <w:sz w:val="20"/>
                <w:szCs w:val="20"/>
              </w:rPr>
              <w:t xml:space="preserve"> </w:t>
            </w:r>
            <w:r w:rsidR="009B7DAB" w:rsidRPr="00F67237">
              <w:rPr>
                <w:rFonts w:ascii="Nyala" w:hAnsi="Nyala" w:cs="Nyala"/>
                <w:sz w:val="20"/>
                <w:szCs w:val="20"/>
              </w:rPr>
              <w:t>ምን</w:t>
            </w:r>
            <w:r w:rsidR="009B7DAB" w:rsidRPr="00F67237">
              <w:rPr>
                <w:rFonts w:ascii="Arial" w:hAnsi="Arial" w:cs="Arial"/>
                <w:sz w:val="20"/>
                <w:szCs w:val="20"/>
              </w:rPr>
              <w:t xml:space="preserve"> </w:t>
            </w:r>
            <w:r w:rsidR="009B7DAB" w:rsidRPr="00F67237">
              <w:rPr>
                <w:rFonts w:ascii="Nyala" w:hAnsi="Nyala" w:cs="Nyala"/>
                <w:sz w:val="20"/>
                <w:szCs w:val="20"/>
              </w:rPr>
              <w:t>ያህሉ</w:t>
            </w:r>
            <w:r w:rsidR="009B7DAB" w:rsidRPr="00F67237">
              <w:rPr>
                <w:rFonts w:ascii="Arial" w:hAnsi="Arial" w:cs="Arial"/>
                <w:sz w:val="20"/>
                <w:szCs w:val="20"/>
              </w:rPr>
              <w:t xml:space="preserve"> </w:t>
            </w:r>
            <w:r w:rsidR="009B7DAB" w:rsidRPr="00F67237">
              <w:rPr>
                <w:rFonts w:ascii="Nyala" w:hAnsi="Nyala" w:cs="Nyala"/>
                <w:sz w:val="20"/>
                <w:szCs w:val="20"/>
                <w:u w:val="single"/>
              </w:rPr>
              <w:t>አዲስ</w:t>
            </w:r>
            <w:r w:rsidR="009B7DAB" w:rsidRPr="00F67237">
              <w:rPr>
                <w:rFonts w:ascii="Arial" w:hAnsi="Arial" w:cs="Arial"/>
                <w:sz w:val="20"/>
                <w:szCs w:val="20"/>
              </w:rPr>
              <w:t xml:space="preserve"> (</w:t>
            </w:r>
            <w:r w:rsidR="009B7DAB" w:rsidRPr="00F67237">
              <w:rPr>
                <w:rFonts w:ascii="Nyala" w:hAnsi="Nyala" w:cs="Nyala"/>
                <w:sz w:val="20"/>
                <w:szCs w:val="20"/>
              </w:rPr>
              <w:t>ከዚህ</w:t>
            </w:r>
            <w:r w:rsidR="009B7DAB" w:rsidRPr="00F67237">
              <w:rPr>
                <w:rFonts w:ascii="Arial" w:hAnsi="Arial" w:cs="Arial"/>
                <w:sz w:val="20"/>
                <w:szCs w:val="20"/>
              </w:rPr>
              <w:t xml:space="preserve"> </w:t>
            </w:r>
            <w:r w:rsidR="009B7DAB" w:rsidRPr="00F67237">
              <w:rPr>
                <w:rFonts w:ascii="Nyala" w:hAnsi="Nyala" w:cs="Nyala"/>
                <w:sz w:val="20"/>
                <w:szCs w:val="20"/>
              </w:rPr>
              <w:t>በፊት</w:t>
            </w:r>
            <w:r w:rsidR="009B7DAB" w:rsidRPr="00F67237">
              <w:rPr>
                <w:rFonts w:ascii="Arial" w:hAnsi="Arial" w:cs="Arial"/>
                <w:sz w:val="20"/>
                <w:szCs w:val="20"/>
              </w:rPr>
              <w:t xml:space="preserve"> </w:t>
            </w:r>
            <w:r w:rsidR="009B7DAB" w:rsidRPr="00F67237">
              <w:rPr>
                <w:rFonts w:ascii="Nyala" w:hAnsi="Nyala" w:cs="Nyala"/>
                <w:sz w:val="20"/>
                <w:szCs w:val="20"/>
              </w:rPr>
              <w:t>ገዝተው</w:t>
            </w:r>
            <w:r w:rsidR="009B7DAB" w:rsidRPr="00F67237">
              <w:rPr>
                <w:rFonts w:ascii="Arial" w:hAnsi="Arial" w:cs="Arial"/>
                <w:sz w:val="20"/>
                <w:szCs w:val="20"/>
              </w:rPr>
              <w:t xml:space="preserve"> </w:t>
            </w:r>
            <w:r w:rsidR="009B7DAB" w:rsidRPr="00F67237">
              <w:rPr>
                <w:rFonts w:ascii="Nyala" w:hAnsi="Nyala" w:cs="Nyala"/>
                <w:sz w:val="20"/>
                <w:szCs w:val="20"/>
              </w:rPr>
              <w:t>የማያውቁ</w:t>
            </w:r>
            <w:r w:rsidR="009B7DAB" w:rsidRPr="00F67237">
              <w:rPr>
                <w:rFonts w:ascii="Arial" w:hAnsi="Arial" w:cs="Arial"/>
                <w:sz w:val="20"/>
                <w:szCs w:val="20"/>
              </w:rPr>
              <w:t xml:space="preserve">) </w:t>
            </w:r>
            <w:r w:rsidR="009B7DAB" w:rsidRPr="00F67237">
              <w:rPr>
                <w:rFonts w:ascii="Nyala" w:hAnsi="Nyala" w:cs="Nyala"/>
                <w:sz w:val="20"/>
                <w:szCs w:val="20"/>
              </w:rPr>
              <w:t>ደንበኞች</w:t>
            </w:r>
            <w:r w:rsidR="009B7DAB" w:rsidRPr="00F67237">
              <w:rPr>
                <w:rFonts w:ascii="Arial" w:hAnsi="Arial" w:cs="Arial"/>
                <w:sz w:val="20"/>
                <w:szCs w:val="20"/>
              </w:rPr>
              <w:t xml:space="preserve"> </w:t>
            </w:r>
            <w:r w:rsidR="009B7DAB" w:rsidRPr="00F67237">
              <w:rPr>
                <w:rFonts w:ascii="Nyala" w:hAnsi="Nyala" w:cs="Nyala"/>
                <w:sz w:val="20"/>
                <w:szCs w:val="20"/>
              </w:rPr>
              <w:t>ናቸው</w:t>
            </w:r>
            <w:r w:rsidR="009B7DAB" w:rsidRPr="00F67237">
              <w:rPr>
                <w:rFonts w:ascii="Arial" w:hAnsi="Arial" w:cs="Arial"/>
                <w:sz w:val="20"/>
                <w:szCs w:val="20"/>
              </w:rPr>
              <w:t>?</w:t>
            </w:r>
          </w:p>
        </w:tc>
      </w:tr>
      <w:tr w:rsidR="00C64A60" w:rsidRPr="00F67237" w14:paraId="3F79791D" w14:textId="77777777" w:rsidTr="00F901D6">
        <w:tblPrEx>
          <w:tblCellMar>
            <w:top w:w="108" w:type="dxa"/>
            <w:bottom w:w="108" w:type="dxa"/>
          </w:tblCellMar>
        </w:tblPrEx>
        <w:trPr>
          <w:trHeight w:val="333"/>
        </w:trPr>
        <w:tc>
          <w:tcPr>
            <w:tcW w:w="895" w:type="dxa"/>
            <w:gridSpan w:val="2"/>
          </w:tcPr>
          <w:p w14:paraId="250A5087" w14:textId="77777777" w:rsidR="00C64A60" w:rsidRPr="00F67237" w:rsidRDefault="00C64A60" w:rsidP="00214378">
            <w:pPr>
              <w:rPr>
                <w:rFonts w:ascii="Arial" w:hAnsi="Arial" w:cs="Arial"/>
                <w:sz w:val="20"/>
                <w:szCs w:val="20"/>
              </w:rPr>
            </w:pPr>
            <w:r w:rsidRPr="00F67237">
              <w:rPr>
                <w:rFonts w:ascii="Arial" w:hAnsi="Arial" w:cs="Arial"/>
                <w:sz w:val="20"/>
                <w:szCs w:val="20"/>
              </w:rPr>
              <w:t>3</w:t>
            </w:r>
          </w:p>
        </w:tc>
        <w:tc>
          <w:tcPr>
            <w:tcW w:w="8393" w:type="dxa"/>
            <w:gridSpan w:val="4"/>
          </w:tcPr>
          <w:p w14:paraId="17C01886" w14:textId="7719EDD3" w:rsidR="00C64A60" w:rsidRPr="00F67237" w:rsidRDefault="00C64A60" w:rsidP="00214378">
            <w:pPr>
              <w:rPr>
                <w:rFonts w:ascii="Arial" w:hAnsi="Arial" w:cs="Arial"/>
                <w:sz w:val="20"/>
                <w:szCs w:val="20"/>
              </w:rPr>
            </w:pPr>
            <w:r w:rsidRPr="00F67237">
              <w:rPr>
                <w:rFonts w:ascii="Arial" w:hAnsi="Arial" w:cs="Arial"/>
                <w:sz w:val="20"/>
                <w:szCs w:val="20"/>
              </w:rPr>
              <w:t xml:space="preserve">Approximately how many people come to your business but do </w:t>
            </w:r>
            <w:r w:rsidRPr="00F67237">
              <w:rPr>
                <w:rFonts w:ascii="Arial" w:hAnsi="Arial" w:cs="Arial"/>
                <w:sz w:val="20"/>
                <w:szCs w:val="20"/>
                <w:u w:val="single"/>
              </w:rPr>
              <w:t>not</w:t>
            </w:r>
            <w:r w:rsidRPr="00F67237">
              <w:rPr>
                <w:rFonts w:ascii="Arial" w:hAnsi="Arial" w:cs="Arial"/>
                <w:sz w:val="20"/>
                <w:szCs w:val="20"/>
              </w:rPr>
              <w:t xml:space="preserve"> buy your products/services </w:t>
            </w:r>
            <w:r w:rsidRPr="00F67237">
              <w:rPr>
                <w:rFonts w:ascii="Arial" w:hAnsi="Arial" w:cs="Arial"/>
                <w:sz w:val="20"/>
                <w:szCs w:val="20"/>
                <w:u w:val="single"/>
              </w:rPr>
              <w:t>on a typical day</w:t>
            </w:r>
            <w:r w:rsidRPr="00F67237">
              <w:rPr>
                <w:rFonts w:ascii="Arial" w:hAnsi="Arial" w:cs="Arial"/>
                <w:sz w:val="20"/>
                <w:szCs w:val="20"/>
              </w:rPr>
              <w:t>?</w:t>
            </w:r>
            <w:r w:rsidR="009B7DAB" w:rsidRPr="00F67237">
              <w:rPr>
                <w:rFonts w:ascii="Arial" w:hAnsi="Arial" w:cs="Arial"/>
                <w:sz w:val="20"/>
                <w:szCs w:val="20"/>
              </w:rPr>
              <w:t xml:space="preserve"> </w:t>
            </w:r>
            <w:r w:rsidR="009B7DAB" w:rsidRPr="00F67237">
              <w:rPr>
                <w:rFonts w:ascii="Nyala" w:hAnsi="Nyala" w:cs="Nyala"/>
                <w:sz w:val="20"/>
                <w:szCs w:val="20"/>
              </w:rPr>
              <w:t>በአንድ</w:t>
            </w:r>
            <w:r w:rsidR="009B7DAB" w:rsidRPr="00F67237">
              <w:rPr>
                <w:rFonts w:ascii="Arial" w:hAnsi="Arial" w:cs="Arial"/>
                <w:sz w:val="20"/>
                <w:szCs w:val="20"/>
              </w:rPr>
              <w:t xml:space="preserve"> </w:t>
            </w:r>
            <w:r w:rsidR="009B7DAB" w:rsidRPr="00F67237">
              <w:rPr>
                <w:rFonts w:ascii="Nyala" w:hAnsi="Nyala" w:cs="Nyala"/>
                <w:sz w:val="20"/>
                <w:szCs w:val="20"/>
                <w:u w:val="single"/>
              </w:rPr>
              <w:t>የተለመደ</w:t>
            </w:r>
            <w:r w:rsidR="009B7DAB" w:rsidRPr="00F67237">
              <w:rPr>
                <w:rFonts w:ascii="Arial" w:hAnsi="Arial" w:cs="Arial"/>
                <w:sz w:val="20"/>
                <w:szCs w:val="20"/>
                <w:u w:val="single"/>
              </w:rPr>
              <w:t xml:space="preserve"> </w:t>
            </w:r>
            <w:r w:rsidR="009B7DAB" w:rsidRPr="00F67237">
              <w:rPr>
                <w:rFonts w:ascii="Nyala" w:hAnsi="Nyala" w:cs="Nyala"/>
                <w:sz w:val="20"/>
                <w:szCs w:val="20"/>
                <w:u w:val="single"/>
              </w:rPr>
              <w:t>ቀን</w:t>
            </w:r>
            <w:r w:rsidR="009B7DAB" w:rsidRPr="00F67237">
              <w:rPr>
                <w:rFonts w:ascii="Arial" w:hAnsi="Arial" w:cs="Arial"/>
                <w:sz w:val="20"/>
                <w:szCs w:val="20"/>
              </w:rPr>
              <w:t xml:space="preserve"> </w:t>
            </w:r>
            <w:r w:rsidR="009B7DAB" w:rsidRPr="00F67237">
              <w:rPr>
                <w:rFonts w:ascii="Nyala" w:hAnsi="Nyala" w:cs="Nyala"/>
                <w:sz w:val="20"/>
                <w:szCs w:val="20"/>
              </w:rPr>
              <w:t>ውስጥ</w:t>
            </w:r>
            <w:r w:rsidR="009B7DAB" w:rsidRPr="00F67237">
              <w:rPr>
                <w:rFonts w:ascii="Arial" w:hAnsi="Arial" w:cs="Arial"/>
                <w:sz w:val="20"/>
                <w:szCs w:val="20"/>
              </w:rPr>
              <w:t xml:space="preserve"> </w:t>
            </w:r>
            <w:r w:rsidR="009B7DAB" w:rsidRPr="00F67237">
              <w:rPr>
                <w:rFonts w:ascii="Nyala" w:hAnsi="Nyala" w:cs="Nyala"/>
                <w:sz w:val="20"/>
                <w:szCs w:val="20"/>
              </w:rPr>
              <w:t>ወደ</w:t>
            </w:r>
            <w:r w:rsidR="009B7DAB" w:rsidRPr="00F67237">
              <w:rPr>
                <w:rFonts w:ascii="Arial" w:hAnsi="Arial" w:cs="Arial"/>
                <w:sz w:val="20"/>
                <w:szCs w:val="20"/>
              </w:rPr>
              <w:t xml:space="preserve"> </w:t>
            </w:r>
            <w:r w:rsidR="009B7DAB" w:rsidRPr="00F67237">
              <w:rPr>
                <w:rFonts w:ascii="Nyala" w:hAnsi="Nyala" w:cs="Nyala"/>
                <w:sz w:val="20"/>
                <w:szCs w:val="20"/>
              </w:rPr>
              <w:t>ንግድ</w:t>
            </w:r>
            <w:r w:rsidR="009B7DAB" w:rsidRPr="00F67237">
              <w:rPr>
                <w:rFonts w:ascii="Arial" w:hAnsi="Arial" w:cs="Arial"/>
                <w:sz w:val="20"/>
                <w:szCs w:val="20"/>
              </w:rPr>
              <w:t xml:space="preserve"> </w:t>
            </w:r>
            <w:r w:rsidR="009B7DAB" w:rsidRPr="00F67237">
              <w:rPr>
                <w:rFonts w:ascii="Nyala" w:hAnsi="Nyala" w:cs="Nyala"/>
                <w:sz w:val="20"/>
                <w:szCs w:val="20"/>
              </w:rPr>
              <w:t>ቦታዎ</w:t>
            </w:r>
            <w:r w:rsidR="009B7DAB" w:rsidRPr="00F67237">
              <w:rPr>
                <w:rFonts w:ascii="Arial" w:hAnsi="Arial" w:cs="Arial"/>
                <w:sz w:val="20"/>
                <w:szCs w:val="20"/>
              </w:rPr>
              <w:t xml:space="preserve"> </w:t>
            </w:r>
            <w:r w:rsidR="009B7DAB" w:rsidRPr="00F67237">
              <w:rPr>
                <w:rFonts w:ascii="Nyala" w:hAnsi="Nyala" w:cs="Nyala"/>
                <w:sz w:val="20"/>
                <w:szCs w:val="20"/>
              </w:rPr>
              <w:t>መጥተው</w:t>
            </w:r>
            <w:r w:rsidR="009B7DAB" w:rsidRPr="00F67237">
              <w:rPr>
                <w:rFonts w:ascii="Arial" w:hAnsi="Arial" w:cs="Arial"/>
                <w:sz w:val="20"/>
                <w:szCs w:val="20"/>
              </w:rPr>
              <w:t xml:space="preserve"> </w:t>
            </w:r>
            <w:r w:rsidR="009B7DAB" w:rsidRPr="00F67237">
              <w:rPr>
                <w:rFonts w:ascii="Nyala" w:hAnsi="Nyala" w:cs="Nyala"/>
                <w:sz w:val="20"/>
                <w:szCs w:val="20"/>
              </w:rPr>
              <w:t>ምርት</w:t>
            </w:r>
            <w:r w:rsidR="009B7DAB" w:rsidRPr="00F67237">
              <w:rPr>
                <w:rFonts w:ascii="Arial" w:hAnsi="Arial" w:cs="Arial"/>
                <w:sz w:val="20"/>
                <w:szCs w:val="20"/>
              </w:rPr>
              <w:t xml:space="preserve">/ </w:t>
            </w:r>
            <w:r w:rsidR="009B7DAB" w:rsidRPr="00F67237">
              <w:rPr>
                <w:rFonts w:ascii="Nyala" w:hAnsi="Nyala" w:cs="Nyala"/>
                <w:sz w:val="20"/>
                <w:szCs w:val="20"/>
              </w:rPr>
              <w:t>አገልግሎቶን</w:t>
            </w:r>
            <w:r w:rsidR="009B7DAB" w:rsidRPr="00F67237">
              <w:rPr>
                <w:rFonts w:ascii="Arial" w:hAnsi="Arial" w:cs="Arial"/>
                <w:sz w:val="20"/>
                <w:szCs w:val="20"/>
              </w:rPr>
              <w:t xml:space="preserve"> </w:t>
            </w:r>
            <w:r w:rsidR="009B7DAB" w:rsidRPr="00F67237">
              <w:rPr>
                <w:rFonts w:ascii="Nyala" w:hAnsi="Nyala" w:cs="Nyala"/>
                <w:sz w:val="20"/>
                <w:szCs w:val="20"/>
                <w:u w:val="single"/>
              </w:rPr>
              <w:t>ሳየጠቀሙ</w:t>
            </w:r>
            <w:r w:rsidR="009B7DAB" w:rsidRPr="00F67237">
              <w:rPr>
                <w:rFonts w:ascii="Arial" w:hAnsi="Arial" w:cs="Arial"/>
                <w:sz w:val="20"/>
                <w:szCs w:val="20"/>
                <w:u w:val="single"/>
              </w:rPr>
              <w:t xml:space="preserve">/ </w:t>
            </w:r>
            <w:r w:rsidR="009B7DAB" w:rsidRPr="00F67237">
              <w:rPr>
                <w:rFonts w:ascii="Nyala" w:hAnsi="Nyala" w:cs="Nyala"/>
                <w:sz w:val="20"/>
                <w:szCs w:val="20"/>
                <w:u w:val="single"/>
              </w:rPr>
              <w:t>ሳይገዙ</w:t>
            </w:r>
            <w:r w:rsidR="009B7DAB" w:rsidRPr="00F67237">
              <w:rPr>
                <w:rFonts w:ascii="Arial" w:hAnsi="Arial" w:cs="Arial"/>
                <w:sz w:val="20"/>
                <w:szCs w:val="20"/>
              </w:rPr>
              <w:t xml:space="preserve"> </w:t>
            </w:r>
            <w:r w:rsidR="009B7DAB" w:rsidRPr="00F67237">
              <w:rPr>
                <w:rFonts w:ascii="Nyala" w:hAnsi="Nyala" w:cs="Nyala"/>
                <w:sz w:val="20"/>
                <w:szCs w:val="20"/>
              </w:rPr>
              <w:t>የሚሄዱ</w:t>
            </w:r>
            <w:r w:rsidR="009B7DAB" w:rsidRPr="00F67237">
              <w:rPr>
                <w:rFonts w:ascii="Arial" w:hAnsi="Arial" w:cs="Arial"/>
                <w:sz w:val="20"/>
                <w:szCs w:val="20"/>
              </w:rPr>
              <w:t xml:space="preserve"> </w:t>
            </w:r>
            <w:r w:rsidR="009B7DAB" w:rsidRPr="00F67237">
              <w:rPr>
                <w:rFonts w:ascii="Nyala" w:hAnsi="Nyala" w:cs="Nyala"/>
                <w:sz w:val="20"/>
                <w:szCs w:val="20"/>
              </w:rPr>
              <w:t>ሰዎች</w:t>
            </w:r>
            <w:r w:rsidR="009B7DAB" w:rsidRPr="00F67237">
              <w:rPr>
                <w:rFonts w:ascii="Arial" w:hAnsi="Arial" w:cs="Arial"/>
                <w:sz w:val="20"/>
                <w:szCs w:val="20"/>
              </w:rPr>
              <w:t xml:space="preserve"> </w:t>
            </w:r>
            <w:r w:rsidR="009B7DAB" w:rsidRPr="00F67237">
              <w:rPr>
                <w:rFonts w:ascii="Nyala" w:hAnsi="Nyala" w:cs="Nyala"/>
                <w:sz w:val="20"/>
                <w:szCs w:val="20"/>
              </w:rPr>
              <w:t>ምን</w:t>
            </w:r>
            <w:r w:rsidR="009B7DAB" w:rsidRPr="00F67237">
              <w:rPr>
                <w:rFonts w:ascii="Arial" w:hAnsi="Arial" w:cs="Arial"/>
                <w:sz w:val="20"/>
                <w:szCs w:val="20"/>
              </w:rPr>
              <w:t xml:space="preserve"> </w:t>
            </w:r>
            <w:r w:rsidR="009B7DAB" w:rsidRPr="00F67237">
              <w:rPr>
                <w:rFonts w:ascii="Nyala" w:hAnsi="Nyala" w:cs="Nyala"/>
                <w:sz w:val="20"/>
                <w:szCs w:val="20"/>
              </w:rPr>
              <w:t>ያህል</w:t>
            </w:r>
            <w:r w:rsidR="009B7DAB" w:rsidRPr="00F67237">
              <w:rPr>
                <w:rFonts w:ascii="Arial" w:hAnsi="Arial" w:cs="Arial"/>
                <w:sz w:val="20"/>
                <w:szCs w:val="20"/>
              </w:rPr>
              <w:t xml:space="preserve"> </w:t>
            </w:r>
            <w:r w:rsidR="009B7DAB" w:rsidRPr="00F67237">
              <w:rPr>
                <w:rFonts w:ascii="Nyala" w:hAnsi="Nyala" w:cs="Nyala"/>
                <w:sz w:val="20"/>
                <w:szCs w:val="20"/>
              </w:rPr>
              <w:t>ይሆናሉ</w:t>
            </w:r>
            <w:r w:rsidR="009B7DAB" w:rsidRPr="00F67237">
              <w:rPr>
                <w:rFonts w:ascii="Arial" w:hAnsi="Arial" w:cs="Arial"/>
                <w:sz w:val="20"/>
                <w:szCs w:val="20"/>
              </w:rPr>
              <w:t>?</w:t>
            </w:r>
          </w:p>
        </w:tc>
      </w:tr>
      <w:tr w:rsidR="00C64A60" w:rsidRPr="00F67237" w14:paraId="2AF66284" w14:textId="77777777" w:rsidTr="00F901D6">
        <w:tblPrEx>
          <w:tblCellMar>
            <w:top w:w="108" w:type="dxa"/>
            <w:bottom w:w="108" w:type="dxa"/>
          </w:tblCellMar>
        </w:tblPrEx>
        <w:trPr>
          <w:trHeight w:val="333"/>
        </w:trPr>
        <w:tc>
          <w:tcPr>
            <w:tcW w:w="895" w:type="dxa"/>
            <w:gridSpan w:val="2"/>
          </w:tcPr>
          <w:p w14:paraId="32281C5C" w14:textId="77777777" w:rsidR="00C64A60" w:rsidRPr="00F67237" w:rsidRDefault="00C64A60" w:rsidP="00214378">
            <w:pPr>
              <w:rPr>
                <w:rFonts w:ascii="Arial" w:hAnsi="Arial" w:cs="Arial"/>
                <w:sz w:val="20"/>
                <w:szCs w:val="20"/>
              </w:rPr>
            </w:pPr>
            <w:r w:rsidRPr="00F67237">
              <w:rPr>
                <w:rFonts w:ascii="Arial" w:hAnsi="Arial" w:cs="Arial"/>
                <w:sz w:val="20"/>
                <w:szCs w:val="20"/>
              </w:rPr>
              <w:t>4</w:t>
            </w:r>
          </w:p>
        </w:tc>
        <w:tc>
          <w:tcPr>
            <w:tcW w:w="8393" w:type="dxa"/>
            <w:gridSpan w:val="4"/>
          </w:tcPr>
          <w:p w14:paraId="7D31A350" w14:textId="011659C9" w:rsidR="00CD4E11" w:rsidRPr="00F67237" w:rsidRDefault="00C64A60" w:rsidP="00CD4E11">
            <w:pPr>
              <w:rPr>
                <w:rFonts w:ascii="Arial" w:hAnsi="Arial" w:cs="Arial"/>
                <w:b/>
                <w:sz w:val="20"/>
                <w:szCs w:val="20"/>
              </w:rPr>
            </w:pPr>
            <w:r w:rsidRPr="00F67237">
              <w:rPr>
                <w:rFonts w:ascii="Arial" w:hAnsi="Arial" w:cs="Arial"/>
                <w:sz w:val="20"/>
                <w:szCs w:val="20"/>
              </w:rPr>
              <w:t xml:space="preserve">In the last six months, which ways/ sources have you used to advertise your products/ services? </w:t>
            </w:r>
            <w:r w:rsidRPr="00F67237">
              <w:rPr>
                <w:rFonts w:ascii="Arial" w:hAnsi="Arial" w:cs="Arial"/>
                <w:b/>
                <w:i/>
                <w:sz w:val="20"/>
                <w:szCs w:val="20"/>
              </w:rPr>
              <w:t>(Do not read the responses, multiple responses possible)</w:t>
            </w:r>
            <w:r w:rsidR="007264FB" w:rsidRPr="00F67237">
              <w:rPr>
                <w:rFonts w:ascii="Arial" w:hAnsi="Arial" w:cs="Arial"/>
                <w:b/>
                <w:sz w:val="20"/>
                <w:szCs w:val="20"/>
              </w:rPr>
              <w:t xml:space="preserve"> </w:t>
            </w:r>
            <w:r w:rsidR="007264FB" w:rsidRPr="00F67237">
              <w:rPr>
                <w:rFonts w:ascii="Nyala" w:hAnsi="Nyala" w:cs="Nyala"/>
                <w:b/>
                <w:sz w:val="20"/>
                <w:szCs w:val="20"/>
              </w:rPr>
              <w:t>ባለፉት</w:t>
            </w:r>
            <w:r w:rsidR="007264FB" w:rsidRPr="00F67237">
              <w:rPr>
                <w:rFonts w:ascii="Arial" w:hAnsi="Arial" w:cs="Arial"/>
                <w:b/>
                <w:sz w:val="20"/>
                <w:szCs w:val="20"/>
              </w:rPr>
              <w:t xml:space="preserve"> 6 </w:t>
            </w:r>
            <w:r w:rsidR="007264FB" w:rsidRPr="00F67237">
              <w:rPr>
                <w:rFonts w:ascii="Nyala" w:hAnsi="Nyala" w:cs="Nyala"/>
                <w:b/>
                <w:sz w:val="20"/>
                <w:szCs w:val="20"/>
              </w:rPr>
              <w:t>ወራት</w:t>
            </w:r>
            <w:r w:rsidR="007264FB" w:rsidRPr="00F67237">
              <w:rPr>
                <w:rFonts w:ascii="Arial" w:hAnsi="Arial" w:cs="Arial"/>
                <w:b/>
                <w:sz w:val="20"/>
                <w:szCs w:val="20"/>
              </w:rPr>
              <w:t xml:space="preserve"> </w:t>
            </w:r>
            <w:r w:rsidR="007264FB" w:rsidRPr="00F67237">
              <w:rPr>
                <w:rFonts w:ascii="Nyala" w:hAnsi="Nyala" w:cs="Nyala"/>
                <w:b/>
                <w:sz w:val="20"/>
                <w:szCs w:val="20"/>
              </w:rPr>
              <w:t>ውስጥ</w:t>
            </w:r>
            <w:r w:rsidR="007264FB" w:rsidRPr="00F67237">
              <w:rPr>
                <w:rFonts w:ascii="Arial" w:hAnsi="Arial" w:cs="Arial"/>
                <w:b/>
                <w:sz w:val="20"/>
                <w:szCs w:val="20"/>
              </w:rPr>
              <w:t xml:space="preserve"> </w:t>
            </w:r>
            <w:r w:rsidR="007264FB" w:rsidRPr="00F67237">
              <w:rPr>
                <w:rFonts w:ascii="Nyala" w:hAnsi="Nyala" w:cs="Nyala"/>
                <w:b/>
                <w:sz w:val="20"/>
                <w:szCs w:val="20"/>
              </w:rPr>
              <w:t>ምርት</w:t>
            </w:r>
            <w:r w:rsidR="007264FB" w:rsidRPr="00F67237">
              <w:rPr>
                <w:rFonts w:ascii="Arial" w:hAnsi="Arial" w:cs="Arial"/>
                <w:b/>
                <w:sz w:val="20"/>
                <w:szCs w:val="20"/>
              </w:rPr>
              <w:t>/</w:t>
            </w:r>
            <w:r w:rsidR="007264FB" w:rsidRPr="00F67237">
              <w:rPr>
                <w:rFonts w:ascii="Nyala" w:hAnsi="Nyala" w:cs="Nyala"/>
                <w:b/>
                <w:sz w:val="20"/>
                <w:szCs w:val="20"/>
              </w:rPr>
              <w:t>አገልግሎቶን</w:t>
            </w:r>
            <w:r w:rsidR="007264FB" w:rsidRPr="00F67237">
              <w:rPr>
                <w:rFonts w:ascii="Arial" w:hAnsi="Arial" w:cs="Arial"/>
                <w:b/>
                <w:sz w:val="20"/>
                <w:szCs w:val="20"/>
              </w:rPr>
              <w:t xml:space="preserve"> </w:t>
            </w:r>
            <w:r w:rsidR="007264FB" w:rsidRPr="00F67237">
              <w:rPr>
                <w:rFonts w:ascii="Nyala" w:hAnsi="Nyala" w:cs="Nyala"/>
                <w:b/>
                <w:sz w:val="20"/>
                <w:szCs w:val="20"/>
              </w:rPr>
              <w:t>ለማስተዋወቅ</w:t>
            </w:r>
            <w:r w:rsidR="007264FB" w:rsidRPr="00F67237">
              <w:rPr>
                <w:rFonts w:ascii="Arial" w:hAnsi="Arial" w:cs="Arial"/>
                <w:b/>
                <w:sz w:val="20"/>
                <w:szCs w:val="20"/>
              </w:rPr>
              <w:t xml:space="preserve"> </w:t>
            </w:r>
            <w:r w:rsidR="007264FB" w:rsidRPr="00F67237">
              <w:rPr>
                <w:rFonts w:ascii="Nyala" w:hAnsi="Nyala" w:cs="Nyala"/>
                <w:b/>
                <w:sz w:val="20"/>
                <w:szCs w:val="20"/>
              </w:rPr>
              <w:t>ምን</w:t>
            </w:r>
            <w:r w:rsidR="007264FB" w:rsidRPr="00F67237">
              <w:rPr>
                <w:rFonts w:ascii="Arial" w:hAnsi="Arial" w:cs="Arial"/>
                <w:b/>
                <w:sz w:val="20"/>
                <w:szCs w:val="20"/>
              </w:rPr>
              <w:t xml:space="preserve"> </w:t>
            </w:r>
            <w:r w:rsidR="007264FB" w:rsidRPr="00F67237">
              <w:rPr>
                <w:rFonts w:ascii="Nyala" w:hAnsi="Nyala" w:cs="Nyala"/>
                <w:b/>
                <w:sz w:val="20"/>
                <w:szCs w:val="20"/>
              </w:rPr>
              <w:t>ምን</w:t>
            </w:r>
            <w:r w:rsidR="007264FB" w:rsidRPr="00F67237">
              <w:rPr>
                <w:rFonts w:ascii="Arial" w:hAnsi="Arial" w:cs="Arial"/>
                <w:b/>
                <w:sz w:val="20"/>
                <w:szCs w:val="20"/>
              </w:rPr>
              <w:t xml:space="preserve"> </w:t>
            </w:r>
            <w:r w:rsidR="007264FB" w:rsidRPr="00F67237">
              <w:rPr>
                <w:rFonts w:ascii="Nyala" w:hAnsi="Nyala" w:cs="Nyala"/>
                <w:b/>
                <w:sz w:val="20"/>
                <w:szCs w:val="20"/>
              </w:rPr>
              <w:t>መንገዶችን</w:t>
            </w:r>
            <w:r w:rsidR="007264FB" w:rsidRPr="00F67237">
              <w:rPr>
                <w:rFonts w:ascii="Arial" w:hAnsi="Arial" w:cs="Arial"/>
                <w:b/>
                <w:sz w:val="20"/>
                <w:szCs w:val="20"/>
              </w:rPr>
              <w:t xml:space="preserve"> </w:t>
            </w:r>
            <w:r w:rsidR="007264FB" w:rsidRPr="00F67237">
              <w:rPr>
                <w:rFonts w:ascii="Nyala" w:hAnsi="Nyala" w:cs="Nyala"/>
                <w:b/>
                <w:sz w:val="20"/>
                <w:szCs w:val="20"/>
              </w:rPr>
              <w:t>ተጠቅመዋል</w:t>
            </w:r>
            <w:r w:rsidR="007264FB" w:rsidRPr="00F67237">
              <w:rPr>
                <w:rFonts w:ascii="Arial" w:hAnsi="Arial" w:cs="Arial"/>
                <w:sz w:val="20"/>
                <w:szCs w:val="20"/>
              </w:rPr>
              <w:t>?</w:t>
            </w:r>
          </w:p>
          <w:p w14:paraId="2C07C8F8" w14:textId="77777777" w:rsidR="00CD4E11" w:rsidRPr="00F67237" w:rsidRDefault="00CD4E11" w:rsidP="00DE08E3">
            <w:pPr>
              <w:pStyle w:val="ListParagraph"/>
              <w:numPr>
                <w:ilvl w:val="0"/>
                <w:numId w:val="18"/>
              </w:numPr>
              <w:rPr>
                <w:rFonts w:ascii="Arial" w:hAnsi="Arial" w:cs="Arial"/>
                <w:sz w:val="20"/>
                <w:szCs w:val="20"/>
              </w:rPr>
            </w:pPr>
            <w:r w:rsidRPr="00F67237">
              <w:rPr>
                <w:rFonts w:ascii="Arial" w:hAnsi="Arial" w:cs="Arial"/>
                <w:sz w:val="20"/>
                <w:szCs w:val="20"/>
              </w:rPr>
              <w:t xml:space="preserve">Newspaper/magazine/ </w:t>
            </w:r>
            <w:r w:rsidRPr="00F67237">
              <w:rPr>
                <w:rFonts w:ascii="Nyala" w:hAnsi="Nyala" w:cs="Nyala"/>
                <w:sz w:val="20"/>
                <w:szCs w:val="20"/>
              </w:rPr>
              <w:t>ጋዜጣ</w:t>
            </w:r>
            <w:r w:rsidRPr="00F67237">
              <w:rPr>
                <w:rFonts w:ascii="Arial" w:hAnsi="Arial" w:cs="Arial"/>
                <w:sz w:val="20"/>
                <w:szCs w:val="20"/>
              </w:rPr>
              <w:t xml:space="preserve">/ </w:t>
            </w:r>
            <w:r w:rsidRPr="00F67237">
              <w:rPr>
                <w:rFonts w:ascii="Nyala" w:hAnsi="Nyala" w:cs="Nyala"/>
                <w:sz w:val="20"/>
                <w:szCs w:val="20"/>
              </w:rPr>
              <w:t>መጽሄት</w:t>
            </w:r>
          </w:p>
          <w:p w14:paraId="41B5906F" w14:textId="77777777" w:rsidR="00CD4E11" w:rsidRPr="00F67237" w:rsidRDefault="00CD4E11" w:rsidP="00DE08E3">
            <w:pPr>
              <w:pStyle w:val="ListParagraph"/>
              <w:numPr>
                <w:ilvl w:val="0"/>
                <w:numId w:val="18"/>
              </w:numPr>
              <w:rPr>
                <w:rFonts w:ascii="Arial" w:hAnsi="Arial" w:cs="Arial"/>
                <w:sz w:val="20"/>
                <w:szCs w:val="20"/>
              </w:rPr>
            </w:pPr>
            <w:r w:rsidRPr="00F67237">
              <w:rPr>
                <w:rFonts w:ascii="Arial" w:hAnsi="Arial" w:cs="Arial"/>
                <w:sz w:val="20"/>
                <w:szCs w:val="20"/>
              </w:rPr>
              <w:t xml:space="preserve">Radio announcement/ </w:t>
            </w:r>
            <w:r w:rsidRPr="00F67237">
              <w:rPr>
                <w:rFonts w:ascii="Nyala" w:hAnsi="Nyala" w:cs="Nyala"/>
                <w:sz w:val="20"/>
                <w:szCs w:val="20"/>
              </w:rPr>
              <w:t>የሬድዮ</w:t>
            </w:r>
            <w:r w:rsidRPr="00F67237">
              <w:rPr>
                <w:rFonts w:ascii="Arial" w:hAnsi="Arial" w:cs="Arial"/>
                <w:sz w:val="20"/>
                <w:szCs w:val="20"/>
              </w:rPr>
              <w:t xml:space="preserve"> </w:t>
            </w:r>
            <w:r w:rsidRPr="00F67237">
              <w:rPr>
                <w:rFonts w:ascii="Nyala" w:hAnsi="Nyala" w:cs="Nyala"/>
                <w:sz w:val="20"/>
                <w:szCs w:val="20"/>
              </w:rPr>
              <w:t>ማስታወቂያ</w:t>
            </w:r>
          </w:p>
          <w:p w14:paraId="6D72D0F5" w14:textId="77777777" w:rsidR="00CD4E11" w:rsidRPr="00F67237" w:rsidRDefault="00CD4E11" w:rsidP="00DE08E3">
            <w:pPr>
              <w:pStyle w:val="ListParagraph"/>
              <w:numPr>
                <w:ilvl w:val="0"/>
                <w:numId w:val="18"/>
              </w:numPr>
              <w:rPr>
                <w:rFonts w:ascii="Arial" w:hAnsi="Arial" w:cs="Arial"/>
                <w:sz w:val="20"/>
                <w:szCs w:val="20"/>
              </w:rPr>
            </w:pPr>
            <w:r w:rsidRPr="00F67237">
              <w:rPr>
                <w:rFonts w:ascii="Arial" w:hAnsi="Arial" w:cs="Arial"/>
                <w:sz w:val="20"/>
                <w:szCs w:val="20"/>
              </w:rPr>
              <w:t xml:space="preserve">Flyers/brochures/ </w:t>
            </w:r>
            <w:r w:rsidRPr="00F67237">
              <w:rPr>
                <w:rFonts w:ascii="Nyala" w:hAnsi="Nyala" w:cs="Nyala"/>
                <w:sz w:val="20"/>
                <w:szCs w:val="20"/>
              </w:rPr>
              <w:t>በራሪ</w:t>
            </w:r>
            <w:r w:rsidRPr="00F67237">
              <w:rPr>
                <w:rFonts w:ascii="Arial" w:hAnsi="Arial" w:cs="Arial"/>
                <w:sz w:val="20"/>
                <w:szCs w:val="20"/>
              </w:rPr>
              <w:t xml:space="preserve"> </w:t>
            </w:r>
            <w:r w:rsidRPr="00F67237">
              <w:rPr>
                <w:rFonts w:ascii="Nyala" w:hAnsi="Nyala" w:cs="Nyala"/>
                <w:sz w:val="20"/>
                <w:szCs w:val="20"/>
              </w:rPr>
              <w:t>ወረቀቶች</w:t>
            </w:r>
            <w:r w:rsidRPr="00F67237">
              <w:rPr>
                <w:rFonts w:ascii="Arial" w:hAnsi="Arial" w:cs="Arial"/>
                <w:sz w:val="20"/>
                <w:szCs w:val="20"/>
              </w:rPr>
              <w:t xml:space="preserve">/ </w:t>
            </w:r>
            <w:r w:rsidRPr="00F67237">
              <w:rPr>
                <w:rFonts w:ascii="Nyala" w:hAnsi="Nyala" w:cs="Nyala"/>
                <w:sz w:val="20"/>
                <w:szCs w:val="20"/>
              </w:rPr>
              <w:t>ብሮሸሮች</w:t>
            </w:r>
          </w:p>
          <w:p w14:paraId="68C730A7" w14:textId="77777777" w:rsidR="00CD4E11" w:rsidRPr="00F67237" w:rsidRDefault="00CD4E11" w:rsidP="00DE08E3">
            <w:pPr>
              <w:pStyle w:val="ListParagraph"/>
              <w:numPr>
                <w:ilvl w:val="0"/>
                <w:numId w:val="18"/>
              </w:numPr>
              <w:rPr>
                <w:rFonts w:ascii="Arial" w:hAnsi="Arial" w:cs="Arial"/>
                <w:sz w:val="20"/>
                <w:szCs w:val="20"/>
              </w:rPr>
            </w:pPr>
            <w:r w:rsidRPr="00F67237">
              <w:rPr>
                <w:rFonts w:ascii="Arial" w:hAnsi="Arial" w:cs="Arial"/>
                <w:sz w:val="20"/>
                <w:szCs w:val="20"/>
              </w:rPr>
              <w:t xml:space="preserve">Business cards/ </w:t>
            </w:r>
            <w:r w:rsidRPr="00F67237">
              <w:rPr>
                <w:rFonts w:ascii="Nyala" w:hAnsi="Nyala" w:cs="Nyala"/>
                <w:sz w:val="20"/>
                <w:szCs w:val="20"/>
              </w:rPr>
              <w:t>ቢዝነስ</w:t>
            </w:r>
            <w:r w:rsidRPr="00F67237">
              <w:rPr>
                <w:rFonts w:ascii="Arial" w:hAnsi="Arial" w:cs="Arial"/>
                <w:sz w:val="20"/>
                <w:szCs w:val="20"/>
              </w:rPr>
              <w:t xml:space="preserve"> </w:t>
            </w:r>
            <w:r w:rsidRPr="00F67237">
              <w:rPr>
                <w:rFonts w:ascii="Nyala" w:hAnsi="Nyala" w:cs="Nyala"/>
                <w:sz w:val="20"/>
                <w:szCs w:val="20"/>
              </w:rPr>
              <w:t>ካርዶች</w:t>
            </w:r>
          </w:p>
          <w:p w14:paraId="3CA25501" w14:textId="77777777" w:rsidR="00CD4E11" w:rsidRPr="00F67237" w:rsidRDefault="00CD4E11" w:rsidP="00DE08E3">
            <w:pPr>
              <w:pStyle w:val="ListParagraph"/>
              <w:numPr>
                <w:ilvl w:val="0"/>
                <w:numId w:val="18"/>
              </w:numPr>
              <w:rPr>
                <w:rFonts w:ascii="Arial" w:hAnsi="Arial" w:cs="Arial"/>
                <w:sz w:val="20"/>
                <w:szCs w:val="20"/>
              </w:rPr>
            </w:pPr>
            <w:r w:rsidRPr="00F67237">
              <w:rPr>
                <w:rFonts w:ascii="Arial" w:hAnsi="Arial" w:cs="Arial"/>
                <w:sz w:val="20"/>
                <w:szCs w:val="20"/>
              </w:rPr>
              <w:t xml:space="preserve">Brokers/ </w:t>
            </w:r>
            <w:r w:rsidRPr="00F67237">
              <w:rPr>
                <w:rFonts w:ascii="Nyala" w:hAnsi="Nyala" w:cs="Nyala"/>
                <w:sz w:val="20"/>
                <w:szCs w:val="20"/>
              </w:rPr>
              <w:t>ደላሎች</w:t>
            </w:r>
          </w:p>
          <w:p w14:paraId="3AA3D524" w14:textId="77777777" w:rsidR="00CD4E11" w:rsidRPr="00F67237" w:rsidRDefault="00CD4E11" w:rsidP="00DE08E3">
            <w:pPr>
              <w:pStyle w:val="ListParagraph"/>
              <w:numPr>
                <w:ilvl w:val="0"/>
                <w:numId w:val="18"/>
              </w:numPr>
              <w:rPr>
                <w:rFonts w:ascii="Arial" w:hAnsi="Arial" w:cs="Arial"/>
                <w:sz w:val="20"/>
                <w:szCs w:val="20"/>
              </w:rPr>
            </w:pPr>
            <w:r w:rsidRPr="00F67237">
              <w:rPr>
                <w:rFonts w:ascii="Arial" w:hAnsi="Arial" w:cs="Arial"/>
                <w:sz w:val="20"/>
                <w:szCs w:val="20"/>
              </w:rPr>
              <w:t xml:space="preserve">Loud speakers/on street/ </w:t>
            </w:r>
            <w:r w:rsidRPr="00F67237">
              <w:rPr>
                <w:rFonts w:ascii="Nyala" w:hAnsi="Nyala" w:cs="Nyala"/>
                <w:sz w:val="20"/>
                <w:szCs w:val="20"/>
              </w:rPr>
              <w:t>መንገድ</w:t>
            </w:r>
            <w:r w:rsidRPr="00F67237">
              <w:rPr>
                <w:rFonts w:ascii="Arial" w:hAnsi="Arial" w:cs="Arial"/>
                <w:sz w:val="20"/>
                <w:szCs w:val="20"/>
              </w:rPr>
              <w:t xml:space="preserve"> </w:t>
            </w:r>
            <w:r w:rsidRPr="00F67237">
              <w:rPr>
                <w:rFonts w:ascii="Nyala" w:hAnsi="Nyala" w:cs="Nyala"/>
                <w:sz w:val="20"/>
                <w:szCs w:val="20"/>
              </w:rPr>
              <w:t>ላይ</w:t>
            </w:r>
            <w:r w:rsidRPr="00F67237">
              <w:rPr>
                <w:rFonts w:ascii="Arial" w:hAnsi="Arial" w:cs="Arial"/>
                <w:sz w:val="20"/>
                <w:szCs w:val="20"/>
              </w:rPr>
              <w:t xml:space="preserve"> </w:t>
            </w:r>
            <w:r w:rsidRPr="00F67237">
              <w:rPr>
                <w:rFonts w:ascii="Nyala" w:hAnsi="Nyala" w:cs="Nyala"/>
                <w:sz w:val="20"/>
                <w:szCs w:val="20"/>
              </w:rPr>
              <w:t>በላውድ</w:t>
            </w:r>
            <w:r w:rsidRPr="00F67237">
              <w:rPr>
                <w:rFonts w:ascii="Arial" w:hAnsi="Arial" w:cs="Arial"/>
                <w:sz w:val="20"/>
                <w:szCs w:val="20"/>
              </w:rPr>
              <w:t xml:space="preserve"> </w:t>
            </w:r>
            <w:r w:rsidRPr="00F67237">
              <w:rPr>
                <w:rFonts w:ascii="Nyala" w:hAnsi="Nyala" w:cs="Nyala"/>
                <w:sz w:val="20"/>
                <w:szCs w:val="20"/>
              </w:rPr>
              <w:t>ስፒከር</w:t>
            </w:r>
          </w:p>
          <w:p w14:paraId="3A348E62" w14:textId="77777777" w:rsidR="00CD4E11" w:rsidRPr="00F67237" w:rsidRDefault="00CD4E11" w:rsidP="00DE08E3">
            <w:pPr>
              <w:pStyle w:val="ListParagraph"/>
              <w:numPr>
                <w:ilvl w:val="0"/>
                <w:numId w:val="18"/>
              </w:numPr>
              <w:rPr>
                <w:rFonts w:ascii="Arial" w:hAnsi="Arial" w:cs="Arial"/>
                <w:sz w:val="20"/>
                <w:szCs w:val="20"/>
              </w:rPr>
            </w:pPr>
            <w:r w:rsidRPr="00F67237">
              <w:rPr>
                <w:rFonts w:ascii="Arial" w:hAnsi="Arial" w:cs="Arial"/>
                <w:sz w:val="20"/>
                <w:szCs w:val="20"/>
              </w:rPr>
              <w:t xml:space="preserve">Bill boards/ </w:t>
            </w:r>
            <w:r w:rsidRPr="00F67237">
              <w:rPr>
                <w:rFonts w:ascii="Nyala" w:hAnsi="Nyala" w:cs="Nyala"/>
                <w:sz w:val="20"/>
                <w:szCs w:val="20"/>
              </w:rPr>
              <w:t>በማስታወቂያ</w:t>
            </w:r>
            <w:r w:rsidRPr="00F67237">
              <w:rPr>
                <w:rFonts w:ascii="Arial" w:hAnsi="Arial" w:cs="Arial"/>
                <w:sz w:val="20"/>
                <w:szCs w:val="20"/>
              </w:rPr>
              <w:t xml:space="preserve"> </w:t>
            </w:r>
            <w:r w:rsidRPr="00F67237">
              <w:rPr>
                <w:rFonts w:ascii="Nyala" w:hAnsi="Nyala" w:cs="Nyala"/>
                <w:sz w:val="20"/>
                <w:szCs w:val="20"/>
              </w:rPr>
              <w:t>ሰሌዳዎች</w:t>
            </w:r>
          </w:p>
          <w:p w14:paraId="0D472A4F" w14:textId="77777777" w:rsidR="00CD4E11" w:rsidRPr="00F67237" w:rsidRDefault="00CD4E11" w:rsidP="00DE08E3">
            <w:pPr>
              <w:pStyle w:val="ListParagraph"/>
              <w:numPr>
                <w:ilvl w:val="0"/>
                <w:numId w:val="18"/>
              </w:numPr>
              <w:rPr>
                <w:rFonts w:ascii="Arial" w:hAnsi="Arial" w:cs="Arial"/>
                <w:sz w:val="20"/>
                <w:szCs w:val="20"/>
              </w:rPr>
            </w:pPr>
            <w:r w:rsidRPr="00F67237">
              <w:rPr>
                <w:rFonts w:ascii="Arial" w:hAnsi="Arial" w:cs="Arial"/>
                <w:sz w:val="20"/>
                <w:szCs w:val="20"/>
              </w:rPr>
              <w:t xml:space="preserve">Have not used any form of advertisements/ </w:t>
            </w:r>
            <w:r w:rsidRPr="00F67237">
              <w:rPr>
                <w:rFonts w:ascii="Nyala" w:hAnsi="Nyala" w:cs="Nyala"/>
                <w:sz w:val="20"/>
                <w:szCs w:val="20"/>
              </w:rPr>
              <w:t>ምንም</w:t>
            </w:r>
            <w:r w:rsidRPr="00F67237">
              <w:rPr>
                <w:rFonts w:ascii="Arial" w:hAnsi="Arial" w:cs="Arial"/>
                <w:sz w:val="20"/>
                <w:szCs w:val="20"/>
              </w:rPr>
              <w:t xml:space="preserve"> </w:t>
            </w:r>
            <w:r w:rsidRPr="00F67237">
              <w:rPr>
                <w:rFonts w:ascii="Nyala" w:hAnsi="Nyala" w:cs="Nyala"/>
                <w:sz w:val="20"/>
                <w:szCs w:val="20"/>
              </w:rPr>
              <w:t>አይነት</w:t>
            </w:r>
            <w:r w:rsidRPr="00F67237">
              <w:rPr>
                <w:rFonts w:ascii="Arial" w:hAnsi="Arial" w:cs="Arial"/>
                <w:sz w:val="20"/>
                <w:szCs w:val="20"/>
              </w:rPr>
              <w:t xml:space="preserve"> </w:t>
            </w:r>
            <w:r w:rsidRPr="00F67237">
              <w:rPr>
                <w:rFonts w:ascii="Nyala" w:hAnsi="Nyala" w:cs="Nyala"/>
                <w:sz w:val="20"/>
                <w:szCs w:val="20"/>
              </w:rPr>
              <w:t>ማስታወቂያ</w:t>
            </w:r>
            <w:r w:rsidRPr="00F67237">
              <w:rPr>
                <w:rFonts w:ascii="Arial" w:hAnsi="Arial" w:cs="Arial"/>
                <w:sz w:val="20"/>
                <w:szCs w:val="20"/>
              </w:rPr>
              <w:t xml:space="preserve"> </w:t>
            </w:r>
            <w:r w:rsidRPr="00F67237">
              <w:rPr>
                <w:rFonts w:ascii="Nyala" w:hAnsi="Nyala" w:cs="Nyala"/>
                <w:sz w:val="20"/>
                <w:szCs w:val="20"/>
              </w:rPr>
              <w:t>ተጠቅሜ</w:t>
            </w:r>
            <w:r w:rsidRPr="00F67237">
              <w:rPr>
                <w:rFonts w:ascii="Arial" w:hAnsi="Arial" w:cs="Arial"/>
                <w:sz w:val="20"/>
                <w:szCs w:val="20"/>
              </w:rPr>
              <w:t xml:space="preserve"> </w:t>
            </w:r>
            <w:r w:rsidRPr="00F67237">
              <w:rPr>
                <w:rFonts w:ascii="Nyala" w:hAnsi="Nyala" w:cs="Nyala"/>
                <w:sz w:val="20"/>
                <w:szCs w:val="20"/>
              </w:rPr>
              <w:t>አላውቅም</w:t>
            </w:r>
          </w:p>
          <w:p w14:paraId="089082CB" w14:textId="00EC89A3" w:rsidR="00CD4E11" w:rsidRPr="00F67237" w:rsidRDefault="00CD4E11" w:rsidP="00DE08E3">
            <w:pPr>
              <w:pStyle w:val="ListParagraph"/>
              <w:numPr>
                <w:ilvl w:val="0"/>
                <w:numId w:val="18"/>
              </w:numPr>
              <w:rPr>
                <w:rFonts w:ascii="Arial" w:hAnsi="Arial" w:cs="Arial"/>
                <w:sz w:val="20"/>
                <w:szCs w:val="20"/>
              </w:rPr>
            </w:pPr>
            <w:r w:rsidRPr="00F67237">
              <w:rPr>
                <w:rFonts w:ascii="Arial" w:hAnsi="Arial" w:cs="Arial"/>
                <w:sz w:val="20"/>
                <w:szCs w:val="20"/>
              </w:rPr>
              <w:t xml:space="preserve">Other/ </w:t>
            </w:r>
            <w:r w:rsidRPr="00F67237">
              <w:rPr>
                <w:rFonts w:ascii="Nyala" w:hAnsi="Nyala" w:cs="Nyala"/>
                <w:sz w:val="20"/>
                <w:szCs w:val="20"/>
              </w:rPr>
              <w:t>ሌላ</w:t>
            </w:r>
            <w:r w:rsidRPr="00F67237">
              <w:rPr>
                <w:rFonts w:ascii="Arial" w:hAnsi="Arial" w:cs="Arial"/>
                <w:sz w:val="20"/>
                <w:szCs w:val="20"/>
              </w:rPr>
              <w:t xml:space="preserve">: </w:t>
            </w:r>
            <w:r w:rsidRPr="00F67237">
              <w:rPr>
                <w:rFonts w:ascii="Arial" w:hAnsi="Arial" w:cs="Arial"/>
                <w:b/>
                <w:i/>
                <w:sz w:val="20"/>
                <w:szCs w:val="20"/>
              </w:rPr>
              <w:t xml:space="preserve">(please specify/ </w:t>
            </w:r>
            <w:r w:rsidRPr="00F67237">
              <w:rPr>
                <w:rFonts w:ascii="Nyala" w:hAnsi="Nyala" w:cs="Nyala"/>
                <w:b/>
                <w:i/>
                <w:sz w:val="20"/>
                <w:szCs w:val="20"/>
              </w:rPr>
              <w:t>እባክዎን</w:t>
            </w:r>
            <w:r w:rsidRPr="00F67237">
              <w:rPr>
                <w:rFonts w:ascii="Arial" w:hAnsi="Arial" w:cs="Arial"/>
                <w:b/>
                <w:i/>
                <w:sz w:val="20"/>
                <w:szCs w:val="20"/>
              </w:rPr>
              <w:t xml:space="preserve"> </w:t>
            </w:r>
            <w:r w:rsidRPr="00F67237">
              <w:rPr>
                <w:rFonts w:ascii="Nyala" w:hAnsi="Nyala" w:cs="Nyala"/>
                <w:b/>
                <w:i/>
                <w:sz w:val="20"/>
                <w:szCs w:val="20"/>
              </w:rPr>
              <w:t>ይግለጹ</w:t>
            </w:r>
            <w:r w:rsidRPr="00F67237">
              <w:rPr>
                <w:rFonts w:ascii="Arial" w:hAnsi="Arial" w:cs="Arial"/>
                <w:b/>
                <w:i/>
                <w:sz w:val="20"/>
                <w:szCs w:val="20"/>
              </w:rPr>
              <w:t>)</w:t>
            </w:r>
            <w:r w:rsidRPr="00F67237">
              <w:rPr>
                <w:rFonts w:ascii="Arial" w:hAnsi="Arial" w:cs="Arial"/>
                <w:sz w:val="20"/>
                <w:szCs w:val="20"/>
              </w:rPr>
              <w:t>__________</w:t>
            </w:r>
          </w:p>
        </w:tc>
      </w:tr>
      <w:tr w:rsidR="00C64A60" w:rsidRPr="00F67237" w14:paraId="3C38D340" w14:textId="77777777" w:rsidTr="00F901D6">
        <w:tblPrEx>
          <w:tblCellMar>
            <w:top w:w="108" w:type="dxa"/>
            <w:bottom w:w="108" w:type="dxa"/>
          </w:tblCellMar>
        </w:tblPrEx>
        <w:trPr>
          <w:trHeight w:val="333"/>
        </w:trPr>
        <w:tc>
          <w:tcPr>
            <w:tcW w:w="895" w:type="dxa"/>
            <w:gridSpan w:val="2"/>
          </w:tcPr>
          <w:p w14:paraId="492E2158" w14:textId="77777777" w:rsidR="00C64A60" w:rsidRPr="00F67237" w:rsidRDefault="00C64A60" w:rsidP="00214378">
            <w:pPr>
              <w:rPr>
                <w:rFonts w:ascii="Arial" w:hAnsi="Arial" w:cs="Arial"/>
                <w:sz w:val="20"/>
                <w:szCs w:val="20"/>
              </w:rPr>
            </w:pPr>
            <w:r w:rsidRPr="00F67237">
              <w:rPr>
                <w:rFonts w:ascii="Arial" w:hAnsi="Arial" w:cs="Arial"/>
                <w:sz w:val="20"/>
                <w:szCs w:val="20"/>
              </w:rPr>
              <w:t>5</w:t>
            </w:r>
          </w:p>
        </w:tc>
        <w:tc>
          <w:tcPr>
            <w:tcW w:w="8393" w:type="dxa"/>
            <w:gridSpan w:val="4"/>
          </w:tcPr>
          <w:p w14:paraId="7F767147" w14:textId="60E19311" w:rsidR="008F714D" w:rsidRPr="00F67237" w:rsidRDefault="00C64A60" w:rsidP="008F714D">
            <w:pPr>
              <w:rPr>
                <w:rFonts w:ascii="Arial" w:hAnsi="Arial" w:cs="Arial"/>
                <w:sz w:val="20"/>
                <w:szCs w:val="20"/>
              </w:rPr>
            </w:pPr>
            <w:r w:rsidRPr="00F67237">
              <w:rPr>
                <w:rFonts w:ascii="Arial" w:hAnsi="Arial" w:cs="Arial"/>
                <w:sz w:val="20"/>
                <w:szCs w:val="20"/>
              </w:rPr>
              <w:t>Are most of your competitors owned by men or women?</w:t>
            </w:r>
            <w:r w:rsidR="008F714D" w:rsidRPr="00F67237">
              <w:rPr>
                <w:rFonts w:ascii="Arial" w:hAnsi="Arial" w:cs="Arial"/>
                <w:sz w:val="20"/>
                <w:szCs w:val="20"/>
              </w:rPr>
              <w:t xml:space="preserve"> </w:t>
            </w:r>
            <w:r w:rsidR="008F714D" w:rsidRPr="00F67237">
              <w:rPr>
                <w:rFonts w:ascii="Nyala" w:hAnsi="Nyala" w:cs="Nyala"/>
                <w:sz w:val="20"/>
                <w:szCs w:val="20"/>
              </w:rPr>
              <w:t>አብዛኞቹ</w:t>
            </w:r>
            <w:r w:rsidR="008F714D" w:rsidRPr="00F67237">
              <w:rPr>
                <w:rFonts w:ascii="Arial" w:hAnsi="Arial" w:cs="Arial"/>
                <w:sz w:val="20"/>
                <w:szCs w:val="20"/>
              </w:rPr>
              <w:t xml:space="preserve"> </w:t>
            </w:r>
            <w:r w:rsidR="008F714D" w:rsidRPr="00F67237">
              <w:rPr>
                <w:rFonts w:ascii="Nyala" w:hAnsi="Nyala" w:cs="Nyala"/>
                <w:sz w:val="20"/>
                <w:szCs w:val="20"/>
              </w:rPr>
              <w:t>ተፎካካሪዎችዎ</w:t>
            </w:r>
            <w:r w:rsidR="008F714D" w:rsidRPr="00F67237">
              <w:rPr>
                <w:rFonts w:ascii="Arial" w:hAnsi="Arial" w:cs="Arial"/>
                <w:sz w:val="20"/>
                <w:szCs w:val="20"/>
              </w:rPr>
              <w:t xml:space="preserve"> </w:t>
            </w:r>
            <w:r w:rsidR="008F714D" w:rsidRPr="00F67237">
              <w:rPr>
                <w:rFonts w:ascii="Nyala" w:hAnsi="Nyala" w:cs="Nyala"/>
                <w:sz w:val="20"/>
                <w:szCs w:val="20"/>
              </w:rPr>
              <w:t>የንግድ</w:t>
            </w:r>
            <w:r w:rsidR="008F714D" w:rsidRPr="00F67237">
              <w:rPr>
                <w:rFonts w:ascii="Arial" w:hAnsi="Arial" w:cs="Arial"/>
                <w:sz w:val="20"/>
                <w:szCs w:val="20"/>
              </w:rPr>
              <w:t xml:space="preserve"> </w:t>
            </w:r>
            <w:r w:rsidR="008F714D" w:rsidRPr="00F67237">
              <w:rPr>
                <w:rFonts w:ascii="Nyala" w:hAnsi="Nyala" w:cs="Nyala"/>
                <w:sz w:val="20"/>
                <w:szCs w:val="20"/>
              </w:rPr>
              <w:t>ባለቤቶች</w:t>
            </w:r>
            <w:r w:rsidR="008F714D" w:rsidRPr="00F67237">
              <w:rPr>
                <w:rFonts w:ascii="Arial" w:hAnsi="Arial" w:cs="Arial"/>
                <w:sz w:val="20"/>
                <w:szCs w:val="20"/>
              </w:rPr>
              <w:t xml:space="preserve"> </w:t>
            </w:r>
            <w:r w:rsidR="008F714D" w:rsidRPr="00F67237">
              <w:rPr>
                <w:rFonts w:ascii="Nyala" w:hAnsi="Nyala" w:cs="Nyala"/>
                <w:sz w:val="20"/>
                <w:szCs w:val="20"/>
              </w:rPr>
              <w:t>ወንዶች</w:t>
            </w:r>
            <w:r w:rsidR="008F714D" w:rsidRPr="00F67237">
              <w:rPr>
                <w:rFonts w:ascii="Arial" w:hAnsi="Arial" w:cs="Arial"/>
                <w:sz w:val="20"/>
                <w:szCs w:val="20"/>
              </w:rPr>
              <w:t xml:space="preserve"> </w:t>
            </w:r>
            <w:r w:rsidR="008F714D" w:rsidRPr="00F67237">
              <w:rPr>
                <w:rFonts w:ascii="Nyala" w:hAnsi="Nyala" w:cs="Nyala"/>
                <w:sz w:val="20"/>
                <w:szCs w:val="20"/>
              </w:rPr>
              <w:t>ናቸው</w:t>
            </w:r>
            <w:r w:rsidR="008F714D" w:rsidRPr="00F67237">
              <w:rPr>
                <w:rFonts w:ascii="Arial" w:hAnsi="Arial" w:cs="Arial"/>
                <w:sz w:val="20"/>
                <w:szCs w:val="20"/>
              </w:rPr>
              <w:t xml:space="preserve"> </w:t>
            </w:r>
            <w:r w:rsidR="008F714D" w:rsidRPr="00F67237">
              <w:rPr>
                <w:rFonts w:ascii="Nyala" w:hAnsi="Nyala" w:cs="Nyala"/>
                <w:sz w:val="20"/>
                <w:szCs w:val="20"/>
              </w:rPr>
              <w:t>ሴቶች</w:t>
            </w:r>
            <w:r w:rsidR="008F714D" w:rsidRPr="00F67237">
              <w:rPr>
                <w:rFonts w:ascii="Arial" w:hAnsi="Arial" w:cs="Arial"/>
                <w:sz w:val="20"/>
                <w:szCs w:val="20"/>
              </w:rPr>
              <w:t>?</w:t>
            </w:r>
          </w:p>
          <w:p w14:paraId="22E166FE" w14:textId="7340259C" w:rsidR="00C64A60" w:rsidRPr="00F67237" w:rsidRDefault="008F714D" w:rsidP="00214378">
            <w:pPr>
              <w:rPr>
                <w:rFonts w:ascii="Arial" w:hAnsi="Arial" w:cs="Arial"/>
                <w:sz w:val="20"/>
                <w:szCs w:val="20"/>
              </w:rPr>
            </w:pPr>
            <w:r w:rsidRPr="00F67237">
              <w:rPr>
                <w:rFonts w:ascii="Arial" w:hAnsi="Arial" w:cs="Arial"/>
                <w:sz w:val="20"/>
                <w:szCs w:val="20"/>
              </w:rPr>
              <w:t xml:space="preserve">1 = Men/ </w:t>
            </w:r>
            <w:r w:rsidRPr="00F67237">
              <w:rPr>
                <w:rFonts w:ascii="Nyala" w:hAnsi="Nyala" w:cs="Nyala"/>
                <w:sz w:val="20"/>
                <w:szCs w:val="20"/>
              </w:rPr>
              <w:t>ወንዶች</w:t>
            </w:r>
            <w:r w:rsidR="008C1797">
              <w:rPr>
                <w:rFonts w:ascii="Arial" w:hAnsi="Arial" w:cs="Arial"/>
                <w:sz w:val="20"/>
                <w:szCs w:val="20"/>
              </w:rPr>
              <w:t xml:space="preserve">                                    </w:t>
            </w:r>
            <w:r w:rsidRPr="00F67237">
              <w:rPr>
                <w:rFonts w:ascii="Arial" w:hAnsi="Arial" w:cs="Arial"/>
                <w:sz w:val="20"/>
                <w:szCs w:val="20"/>
              </w:rPr>
              <w:t xml:space="preserve">2 = Women/ </w:t>
            </w:r>
            <w:r w:rsidRPr="00F67237">
              <w:rPr>
                <w:rFonts w:ascii="Nyala" w:hAnsi="Nyala" w:cs="Nyala"/>
                <w:sz w:val="20"/>
                <w:szCs w:val="20"/>
              </w:rPr>
              <w:t>ሴቶች</w:t>
            </w:r>
          </w:p>
        </w:tc>
      </w:tr>
      <w:tr w:rsidR="00C64A60" w:rsidRPr="00F67237" w14:paraId="0A5D987C" w14:textId="77777777" w:rsidTr="00F901D6">
        <w:tblPrEx>
          <w:tblCellMar>
            <w:top w:w="108" w:type="dxa"/>
            <w:bottom w:w="108" w:type="dxa"/>
          </w:tblCellMar>
        </w:tblPrEx>
        <w:trPr>
          <w:trHeight w:val="333"/>
        </w:trPr>
        <w:tc>
          <w:tcPr>
            <w:tcW w:w="895" w:type="dxa"/>
            <w:gridSpan w:val="2"/>
          </w:tcPr>
          <w:p w14:paraId="6B0D01D5" w14:textId="77777777" w:rsidR="00C64A60" w:rsidRPr="00F67237" w:rsidRDefault="00C64A60" w:rsidP="00214378">
            <w:pPr>
              <w:rPr>
                <w:rFonts w:ascii="Arial" w:hAnsi="Arial" w:cs="Arial"/>
                <w:sz w:val="20"/>
                <w:szCs w:val="20"/>
              </w:rPr>
            </w:pPr>
            <w:r w:rsidRPr="00F67237">
              <w:rPr>
                <w:rFonts w:ascii="Arial" w:hAnsi="Arial" w:cs="Arial"/>
                <w:sz w:val="20"/>
                <w:szCs w:val="20"/>
              </w:rPr>
              <w:t>6</w:t>
            </w:r>
          </w:p>
        </w:tc>
        <w:tc>
          <w:tcPr>
            <w:tcW w:w="8393" w:type="dxa"/>
            <w:gridSpan w:val="4"/>
          </w:tcPr>
          <w:p w14:paraId="6D0C426F" w14:textId="3AE8527B" w:rsidR="00C64A60" w:rsidRPr="00F67237" w:rsidRDefault="00C64A60" w:rsidP="00214378">
            <w:pPr>
              <w:rPr>
                <w:rFonts w:ascii="Arial" w:hAnsi="Arial" w:cs="Arial"/>
                <w:sz w:val="20"/>
                <w:szCs w:val="20"/>
              </w:rPr>
            </w:pPr>
            <w:r w:rsidRPr="00F67237">
              <w:rPr>
                <w:rFonts w:ascii="Arial" w:hAnsi="Arial" w:cs="Arial"/>
                <w:sz w:val="20"/>
                <w:szCs w:val="20"/>
              </w:rPr>
              <w:t xml:space="preserve">Approximately what percent of your competitors are women? </w:t>
            </w:r>
            <w:r w:rsidRPr="00F67237">
              <w:rPr>
                <w:rFonts w:ascii="Arial" w:hAnsi="Arial" w:cs="Arial"/>
                <w:b/>
                <w:i/>
                <w:sz w:val="20"/>
                <w:szCs w:val="20"/>
              </w:rPr>
              <w:t>(in %)</w:t>
            </w:r>
            <w:r w:rsidR="00AC6BD2" w:rsidRPr="00F67237">
              <w:rPr>
                <w:rFonts w:ascii="Arial" w:hAnsi="Arial" w:cs="Arial"/>
                <w:b/>
                <w:i/>
                <w:sz w:val="20"/>
                <w:szCs w:val="20"/>
              </w:rPr>
              <w:t xml:space="preserve"> </w:t>
            </w:r>
            <w:r w:rsidR="00AC6BD2" w:rsidRPr="00F67237">
              <w:rPr>
                <w:rFonts w:ascii="Nyala" w:hAnsi="Nyala" w:cs="Nyala"/>
                <w:i/>
                <w:sz w:val="20"/>
                <w:szCs w:val="20"/>
              </w:rPr>
              <w:t>ከተፎካካሪዎችዎ</w:t>
            </w:r>
            <w:r w:rsidR="00AC6BD2" w:rsidRPr="00F67237">
              <w:rPr>
                <w:rFonts w:ascii="Arial" w:hAnsi="Arial" w:cs="Arial"/>
                <w:i/>
                <w:sz w:val="20"/>
                <w:szCs w:val="20"/>
              </w:rPr>
              <w:t xml:space="preserve"> </w:t>
            </w:r>
            <w:r w:rsidR="00AC6BD2" w:rsidRPr="00F67237">
              <w:rPr>
                <w:rFonts w:ascii="Nyala" w:hAnsi="Nyala" w:cs="Nyala"/>
                <w:i/>
                <w:sz w:val="20"/>
                <w:szCs w:val="20"/>
              </w:rPr>
              <w:t>ውስጥ</w:t>
            </w:r>
            <w:r w:rsidR="00AC6BD2" w:rsidRPr="00F67237">
              <w:rPr>
                <w:rFonts w:ascii="Arial" w:hAnsi="Arial" w:cs="Arial"/>
                <w:i/>
                <w:sz w:val="20"/>
                <w:szCs w:val="20"/>
              </w:rPr>
              <w:t xml:space="preserve"> </w:t>
            </w:r>
            <w:r w:rsidR="00AC6BD2" w:rsidRPr="00F67237">
              <w:rPr>
                <w:rFonts w:ascii="Nyala" w:hAnsi="Nyala" w:cs="Nyala"/>
                <w:i/>
                <w:sz w:val="20"/>
                <w:szCs w:val="20"/>
              </w:rPr>
              <w:t>ምን</w:t>
            </w:r>
            <w:r w:rsidR="00AC6BD2" w:rsidRPr="00F67237">
              <w:rPr>
                <w:rFonts w:ascii="Arial" w:hAnsi="Arial" w:cs="Arial"/>
                <w:i/>
                <w:sz w:val="20"/>
                <w:szCs w:val="20"/>
              </w:rPr>
              <w:t xml:space="preserve"> </w:t>
            </w:r>
            <w:r w:rsidR="00AC6BD2" w:rsidRPr="00F67237">
              <w:rPr>
                <w:rFonts w:ascii="Nyala" w:hAnsi="Nyala" w:cs="Nyala"/>
                <w:i/>
                <w:sz w:val="20"/>
                <w:szCs w:val="20"/>
              </w:rPr>
              <w:t>ያህሉ</w:t>
            </w:r>
            <w:r w:rsidR="00AC6BD2" w:rsidRPr="00F67237">
              <w:rPr>
                <w:rFonts w:ascii="Arial" w:hAnsi="Arial" w:cs="Arial"/>
                <w:i/>
                <w:sz w:val="20"/>
                <w:szCs w:val="20"/>
              </w:rPr>
              <w:t xml:space="preserve"> </w:t>
            </w:r>
            <w:r w:rsidR="00AC6BD2" w:rsidRPr="00F67237">
              <w:rPr>
                <w:rFonts w:ascii="Nyala" w:hAnsi="Nyala" w:cs="Nyala"/>
                <w:i/>
                <w:sz w:val="20"/>
                <w:szCs w:val="20"/>
              </w:rPr>
              <w:t>ሴቶች</w:t>
            </w:r>
            <w:r w:rsidR="00AC6BD2" w:rsidRPr="00F67237">
              <w:rPr>
                <w:rFonts w:ascii="Arial" w:hAnsi="Arial" w:cs="Arial"/>
                <w:i/>
                <w:sz w:val="20"/>
                <w:szCs w:val="20"/>
              </w:rPr>
              <w:t xml:space="preserve"> </w:t>
            </w:r>
            <w:r w:rsidR="00AC6BD2" w:rsidRPr="00F67237">
              <w:rPr>
                <w:rFonts w:ascii="Nyala" w:hAnsi="Nyala" w:cs="Nyala"/>
                <w:i/>
                <w:sz w:val="20"/>
                <w:szCs w:val="20"/>
              </w:rPr>
              <w:t>ናቸው</w:t>
            </w:r>
            <w:r w:rsidR="00AC6BD2" w:rsidRPr="00F67237">
              <w:rPr>
                <w:rFonts w:ascii="Arial" w:hAnsi="Arial" w:cs="Arial"/>
                <w:i/>
                <w:sz w:val="20"/>
                <w:szCs w:val="20"/>
              </w:rPr>
              <w:t xml:space="preserve"> </w:t>
            </w:r>
            <w:r w:rsidR="00AC6BD2" w:rsidRPr="00F67237">
              <w:rPr>
                <w:rFonts w:ascii="Arial" w:hAnsi="Arial" w:cs="Arial"/>
                <w:sz w:val="20"/>
                <w:szCs w:val="20"/>
              </w:rPr>
              <w:t>?</w:t>
            </w:r>
            <w:r w:rsidR="00AC6BD2" w:rsidRPr="00F67237">
              <w:rPr>
                <w:rFonts w:ascii="Arial" w:hAnsi="Arial" w:cs="Arial"/>
                <w:b/>
                <w:i/>
                <w:sz w:val="20"/>
                <w:szCs w:val="20"/>
              </w:rPr>
              <w:t xml:space="preserve"> (</w:t>
            </w:r>
            <w:r w:rsidR="00AC6BD2" w:rsidRPr="00F67237">
              <w:rPr>
                <w:rFonts w:ascii="Nyala" w:hAnsi="Nyala" w:cs="Nyala"/>
                <w:b/>
                <w:i/>
                <w:sz w:val="20"/>
                <w:szCs w:val="20"/>
              </w:rPr>
              <w:t>በ</w:t>
            </w:r>
            <w:r w:rsidR="00AC6BD2" w:rsidRPr="00F67237">
              <w:rPr>
                <w:rFonts w:ascii="Arial" w:hAnsi="Arial" w:cs="Arial"/>
                <w:b/>
                <w:i/>
                <w:sz w:val="20"/>
                <w:szCs w:val="20"/>
              </w:rPr>
              <w:t xml:space="preserve"> %)</w:t>
            </w:r>
          </w:p>
        </w:tc>
      </w:tr>
      <w:tr w:rsidR="00C64A60" w:rsidRPr="00F67237" w14:paraId="5B6828B6" w14:textId="77777777" w:rsidTr="00F901D6">
        <w:tblPrEx>
          <w:tblCellMar>
            <w:top w:w="108" w:type="dxa"/>
            <w:bottom w:w="108" w:type="dxa"/>
          </w:tblCellMar>
        </w:tblPrEx>
        <w:trPr>
          <w:trHeight w:val="333"/>
        </w:trPr>
        <w:tc>
          <w:tcPr>
            <w:tcW w:w="895" w:type="dxa"/>
            <w:gridSpan w:val="2"/>
          </w:tcPr>
          <w:p w14:paraId="43AF7FC6" w14:textId="77777777" w:rsidR="00C64A60" w:rsidRPr="00F67237" w:rsidRDefault="00C64A60" w:rsidP="00214378">
            <w:pPr>
              <w:rPr>
                <w:rFonts w:ascii="Arial" w:hAnsi="Arial" w:cs="Arial"/>
                <w:sz w:val="20"/>
                <w:szCs w:val="20"/>
              </w:rPr>
            </w:pPr>
            <w:r w:rsidRPr="00F67237">
              <w:rPr>
                <w:rFonts w:ascii="Arial" w:hAnsi="Arial" w:cs="Arial"/>
                <w:sz w:val="20"/>
                <w:szCs w:val="20"/>
              </w:rPr>
              <w:t>7</w:t>
            </w:r>
          </w:p>
        </w:tc>
        <w:tc>
          <w:tcPr>
            <w:tcW w:w="8393" w:type="dxa"/>
            <w:gridSpan w:val="4"/>
          </w:tcPr>
          <w:p w14:paraId="52CFD187" w14:textId="1D02781C" w:rsidR="002F71ED" w:rsidRPr="00F67237" w:rsidRDefault="00C64A60" w:rsidP="002F71ED">
            <w:pPr>
              <w:rPr>
                <w:rFonts w:ascii="Arial" w:hAnsi="Arial" w:cs="Arial"/>
                <w:sz w:val="20"/>
                <w:szCs w:val="20"/>
              </w:rPr>
            </w:pPr>
            <w:r w:rsidRPr="00F67237">
              <w:rPr>
                <w:rFonts w:ascii="Arial" w:hAnsi="Arial" w:cs="Arial"/>
                <w:sz w:val="20"/>
                <w:szCs w:val="20"/>
              </w:rPr>
              <w:t xml:space="preserve">What is the most important way you differentiate your products or services from those of your competitors? </w:t>
            </w:r>
            <w:r w:rsidRPr="00F67237">
              <w:rPr>
                <w:rFonts w:ascii="Arial" w:hAnsi="Arial" w:cs="Arial"/>
                <w:b/>
                <w:i/>
                <w:sz w:val="20"/>
                <w:szCs w:val="20"/>
              </w:rPr>
              <w:t>(Do not read the responses)</w:t>
            </w:r>
            <w:r w:rsidR="002F71ED" w:rsidRPr="00F67237">
              <w:rPr>
                <w:rFonts w:ascii="Arial" w:hAnsi="Arial" w:cs="Arial"/>
                <w:sz w:val="20"/>
                <w:szCs w:val="20"/>
              </w:rPr>
              <w:t xml:space="preserve"> </w:t>
            </w:r>
            <w:r w:rsidR="002F71ED" w:rsidRPr="00F67237">
              <w:rPr>
                <w:rFonts w:ascii="Nyala" w:hAnsi="Nyala" w:cs="Nyala"/>
                <w:sz w:val="20"/>
                <w:szCs w:val="20"/>
              </w:rPr>
              <w:t>የርስዎን</w:t>
            </w:r>
            <w:r w:rsidR="002F71ED" w:rsidRPr="00F67237">
              <w:rPr>
                <w:rFonts w:ascii="Arial" w:hAnsi="Arial" w:cs="Arial"/>
                <w:sz w:val="20"/>
                <w:szCs w:val="20"/>
              </w:rPr>
              <w:t xml:space="preserve"> </w:t>
            </w:r>
            <w:r w:rsidR="002F71ED" w:rsidRPr="00F67237">
              <w:rPr>
                <w:rFonts w:ascii="Nyala" w:hAnsi="Nyala" w:cs="Nyala"/>
                <w:sz w:val="20"/>
                <w:szCs w:val="20"/>
              </w:rPr>
              <w:t>ምርት</w:t>
            </w:r>
            <w:r w:rsidR="002F71ED" w:rsidRPr="00F67237">
              <w:rPr>
                <w:rFonts w:ascii="Arial" w:hAnsi="Arial" w:cs="Arial"/>
                <w:sz w:val="20"/>
                <w:szCs w:val="20"/>
              </w:rPr>
              <w:t>/</w:t>
            </w:r>
            <w:r w:rsidR="002F71ED" w:rsidRPr="00F67237">
              <w:rPr>
                <w:rFonts w:ascii="Nyala" w:hAnsi="Nyala" w:cs="Nyala"/>
                <w:sz w:val="20"/>
                <w:szCs w:val="20"/>
              </w:rPr>
              <w:t>አገልግሎት</w:t>
            </w:r>
            <w:r w:rsidR="002F71ED" w:rsidRPr="00F67237">
              <w:rPr>
                <w:rFonts w:ascii="Arial" w:hAnsi="Arial" w:cs="Arial"/>
                <w:sz w:val="20"/>
                <w:szCs w:val="20"/>
              </w:rPr>
              <w:t xml:space="preserve"> </w:t>
            </w:r>
            <w:r w:rsidR="002F71ED" w:rsidRPr="00F67237">
              <w:rPr>
                <w:rFonts w:ascii="Nyala" w:hAnsi="Nyala" w:cs="Nyala"/>
                <w:sz w:val="20"/>
                <w:szCs w:val="20"/>
              </w:rPr>
              <w:t>ተፎካካሪዎችዎ</w:t>
            </w:r>
            <w:r w:rsidR="002F71ED" w:rsidRPr="00F67237">
              <w:rPr>
                <w:rFonts w:ascii="Arial" w:hAnsi="Arial" w:cs="Arial"/>
                <w:sz w:val="20"/>
                <w:szCs w:val="20"/>
              </w:rPr>
              <w:t xml:space="preserve"> </w:t>
            </w:r>
            <w:r w:rsidR="002F71ED" w:rsidRPr="00F67237">
              <w:rPr>
                <w:rFonts w:ascii="Nyala" w:hAnsi="Nyala" w:cs="Nyala"/>
                <w:sz w:val="20"/>
                <w:szCs w:val="20"/>
              </w:rPr>
              <w:t>ጋር</w:t>
            </w:r>
            <w:r w:rsidR="002F71ED" w:rsidRPr="00F67237">
              <w:rPr>
                <w:rFonts w:ascii="Arial" w:hAnsi="Arial" w:cs="Arial"/>
                <w:sz w:val="20"/>
                <w:szCs w:val="20"/>
              </w:rPr>
              <w:t xml:space="preserve"> </w:t>
            </w:r>
            <w:r w:rsidR="002F71ED" w:rsidRPr="00F67237">
              <w:rPr>
                <w:rFonts w:ascii="Nyala" w:hAnsi="Nyala" w:cs="Nyala"/>
                <w:sz w:val="20"/>
                <w:szCs w:val="20"/>
              </w:rPr>
              <w:t>ካሉት</w:t>
            </w:r>
            <w:r w:rsidR="002F71ED" w:rsidRPr="00F67237">
              <w:rPr>
                <w:rFonts w:ascii="Arial" w:hAnsi="Arial" w:cs="Arial"/>
                <w:sz w:val="20"/>
                <w:szCs w:val="20"/>
              </w:rPr>
              <w:t xml:space="preserve"> </w:t>
            </w:r>
            <w:r w:rsidR="002F71ED" w:rsidRPr="00F67237">
              <w:rPr>
                <w:rFonts w:ascii="Nyala" w:hAnsi="Nyala" w:cs="Nyala"/>
                <w:sz w:val="20"/>
                <w:szCs w:val="20"/>
              </w:rPr>
              <w:t>ምርቶች</w:t>
            </w:r>
            <w:r w:rsidR="002F71ED" w:rsidRPr="00F67237">
              <w:rPr>
                <w:rFonts w:ascii="Arial" w:hAnsi="Arial" w:cs="Arial"/>
                <w:sz w:val="20"/>
                <w:szCs w:val="20"/>
              </w:rPr>
              <w:t>/</w:t>
            </w:r>
            <w:r w:rsidR="002F71ED" w:rsidRPr="00F67237">
              <w:rPr>
                <w:rFonts w:ascii="Nyala" w:hAnsi="Nyala" w:cs="Nyala"/>
                <w:sz w:val="20"/>
                <w:szCs w:val="20"/>
              </w:rPr>
              <w:t>አገልግሎቶች</w:t>
            </w:r>
            <w:r w:rsidR="002F71ED" w:rsidRPr="00F67237">
              <w:rPr>
                <w:rFonts w:ascii="Arial" w:hAnsi="Arial" w:cs="Arial"/>
                <w:sz w:val="20"/>
                <w:szCs w:val="20"/>
              </w:rPr>
              <w:t xml:space="preserve"> </w:t>
            </w:r>
            <w:r w:rsidR="002F71ED" w:rsidRPr="00F67237">
              <w:rPr>
                <w:rFonts w:ascii="Nyala" w:hAnsi="Nyala" w:cs="Nyala"/>
                <w:sz w:val="20"/>
                <w:szCs w:val="20"/>
              </w:rPr>
              <w:t>የሚለዩበት</w:t>
            </w:r>
            <w:r w:rsidR="002F71ED" w:rsidRPr="00F67237">
              <w:rPr>
                <w:rFonts w:ascii="Arial" w:hAnsi="Arial" w:cs="Arial"/>
                <w:sz w:val="20"/>
                <w:szCs w:val="20"/>
              </w:rPr>
              <w:t xml:space="preserve"> </w:t>
            </w:r>
            <w:r w:rsidR="002F71ED" w:rsidRPr="00F67237">
              <w:rPr>
                <w:rFonts w:ascii="Nyala" w:hAnsi="Nyala" w:cs="Nyala"/>
                <w:sz w:val="20"/>
                <w:szCs w:val="20"/>
              </w:rPr>
              <w:t>ዋነኛ</w:t>
            </w:r>
            <w:r w:rsidR="002F71ED" w:rsidRPr="00F67237">
              <w:rPr>
                <w:rFonts w:ascii="Arial" w:hAnsi="Arial" w:cs="Arial"/>
                <w:sz w:val="20"/>
                <w:szCs w:val="20"/>
              </w:rPr>
              <w:t xml:space="preserve"> </w:t>
            </w:r>
            <w:r w:rsidR="002F71ED" w:rsidRPr="00F67237">
              <w:rPr>
                <w:rFonts w:ascii="Nyala" w:hAnsi="Nyala" w:cs="Nyala"/>
                <w:sz w:val="20"/>
                <w:szCs w:val="20"/>
              </w:rPr>
              <w:t>መንገድ</w:t>
            </w:r>
            <w:r w:rsidR="002F71ED" w:rsidRPr="00F67237">
              <w:rPr>
                <w:rFonts w:ascii="Arial" w:hAnsi="Arial" w:cs="Arial"/>
                <w:sz w:val="20"/>
                <w:szCs w:val="20"/>
              </w:rPr>
              <w:t xml:space="preserve"> </w:t>
            </w:r>
            <w:r w:rsidR="002F71ED" w:rsidRPr="00F67237">
              <w:rPr>
                <w:rFonts w:ascii="Nyala" w:hAnsi="Nyala" w:cs="Nyala"/>
                <w:sz w:val="20"/>
                <w:szCs w:val="20"/>
              </w:rPr>
              <w:t>ምንድነው</w:t>
            </w:r>
            <w:r w:rsidR="002F71ED" w:rsidRPr="00F67237">
              <w:rPr>
                <w:rFonts w:ascii="Arial" w:hAnsi="Arial" w:cs="Arial"/>
                <w:sz w:val="20"/>
                <w:szCs w:val="20"/>
              </w:rPr>
              <w:t xml:space="preserve">? </w:t>
            </w:r>
            <w:r w:rsidR="002F71ED" w:rsidRPr="00F67237">
              <w:rPr>
                <w:rFonts w:ascii="Arial" w:hAnsi="Arial" w:cs="Arial"/>
                <w:b/>
                <w:sz w:val="20"/>
                <w:szCs w:val="20"/>
              </w:rPr>
              <w:t>(</w:t>
            </w:r>
            <w:r w:rsidR="002F71ED" w:rsidRPr="00F67237">
              <w:rPr>
                <w:rFonts w:ascii="Nyala" w:hAnsi="Nyala" w:cs="Nyala"/>
                <w:b/>
                <w:sz w:val="20"/>
                <w:szCs w:val="20"/>
              </w:rPr>
              <w:t>ምርጫዎቹን</w:t>
            </w:r>
            <w:r w:rsidR="002F71ED" w:rsidRPr="00F67237">
              <w:rPr>
                <w:rFonts w:ascii="Arial" w:hAnsi="Arial" w:cs="Arial"/>
                <w:b/>
                <w:sz w:val="20"/>
                <w:szCs w:val="20"/>
              </w:rPr>
              <w:t xml:space="preserve"> </w:t>
            </w:r>
            <w:r w:rsidR="002F71ED" w:rsidRPr="00F67237">
              <w:rPr>
                <w:rFonts w:ascii="Nyala" w:hAnsi="Nyala" w:cs="Nyala"/>
                <w:b/>
                <w:sz w:val="20"/>
                <w:szCs w:val="20"/>
              </w:rPr>
              <w:t>አያንብቡ</w:t>
            </w:r>
            <w:r w:rsidR="002F71ED" w:rsidRPr="00F67237">
              <w:rPr>
                <w:rFonts w:ascii="Arial" w:hAnsi="Arial" w:cs="Arial"/>
                <w:b/>
                <w:sz w:val="20"/>
                <w:szCs w:val="20"/>
              </w:rPr>
              <w:t>)</w:t>
            </w:r>
          </w:p>
          <w:p w14:paraId="09A5FE37" w14:textId="77777777" w:rsidR="002F71ED" w:rsidRPr="00F67237" w:rsidRDefault="002F71ED" w:rsidP="002F71ED">
            <w:pPr>
              <w:rPr>
                <w:rFonts w:ascii="Arial" w:hAnsi="Arial" w:cs="Arial"/>
                <w:sz w:val="20"/>
                <w:szCs w:val="20"/>
              </w:rPr>
            </w:pPr>
            <w:r w:rsidRPr="00F67237">
              <w:rPr>
                <w:rFonts w:ascii="Arial" w:hAnsi="Arial" w:cs="Arial"/>
                <w:sz w:val="20"/>
                <w:szCs w:val="20"/>
              </w:rPr>
              <w:t xml:space="preserve">01 = Price/ </w:t>
            </w:r>
            <w:r w:rsidRPr="00F67237">
              <w:rPr>
                <w:rFonts w:ascii="Nyala" w:hAnsi="Nyala" w:cs="Nyala"/>
                <w:sz w:val="20"/>
                <w:szCs w:val="20"/>
              </w:rPr>
              <w:t>ዋጋ</w:t>
            </w:r>
          </w:p>
          <w:p w14:paraId="4016331C" w14:textId="77777777" w:rsidR="002F71ED" w:rsidRPr="00F67237" w:rsidRDefault="002F71ED" w:rsidP="002F71ED">
            <w:pPr>
              <w:rPr>
                <w:rFonts w:ascii="Arial" w:hAnsi="Arial" w:cs="Arial"/>
                <w:sz w:val="20"/>
                <w:szCs w:val="20"/>
              </w:rPr>
            </w:pPr>
            <w:r w:rsidRPr="00F67237">
              <w:rPr>
                <w:rFonts w:ascii="Arial" w:hAnsi="Arial" w:cs="Arial"/>
                <w:sz w:val="20"/>
                <w:szCs w:val="20"/>
              </w:rPr>
              <w:t xml:space="preserve">02= Quality/ </w:t>
            </w:r>
            <w:r w:rsidRPr="00F67237">
              <w:rPr>
                <w:rFonts w:ascii="Nyala" w:hAnsi="Nyala" w:cs="Nyala"/>
                <w:sz w:val="20"/>
                <w:szCs w:val="20"/>
              </w:rPr>
              <w:t>ጥራት</w:t>
            </w:r>
          </w:p>
          <w:p w14:paraId="2EB39CAE" w14:textId="77777777" w:rsidR="002F71ED" w:rsidRPr="00F67237" w:rsidRDefault="002F71ED" w:rsidP="002F71ED">
            <w:pPr>
              <w:rPr>
                <w:rFonts w:ascii="Arial" w:hAnsi="Arial" w:cs="Arial"/>
                <w:sz w:val="20"/>
                <w:szCs w:val="20"/>
              </w:rPr>
            </w:pPr>
            <w:r w:rsidRPr="00F67237">
              <w:rPr>
                <w:rFonts w:ascii="Arial" w:hAnsi="Arial" w:cs="Arial"/>
                <w:sz w:val="20"/>
                <w:szCs w:val="20"/>
              </w:rPr>
              <w:t xml:space="preserve">03 = Packaging/ </w:t>
            </w:r>
            <w:r w:rsidRPr="00F67237">
              <w:rPr>
                <w:rFonts w:ascii="Nyala" w:hAnsi="Nyala" w:cs="Nyala"/>
                <w:sz w:val="20"/>
                <w:szCs w:val="20"/>
              </w:rPr>
              <w:t>አስተሻሸግ</w:t>
            </w:r>
          </w:p>
          <w:p w14:paraId="3B8E7B14" w14:textId="77777777" w:rsidR="002F71ED" w:rsidRPr="00F67237" w:rsidRDefault="002F71ED" w:rsidP="002F71ED">
            <w:pPr>
              <w:rPr>
                <w:rFonts w:ascii="Arial" w:hAnsi="Arial" w:cs="Arial"/>
                <w:sz w:val="20"/>
                <w:szCs w:val="20"/>
              </w:rPr>
            </w:pPr>
            <w:r w:rsidRPr="00F67237">
              <w:rPr>
                <w:rFonts w:ascii="Arial" w:hAnsi="Arial" w:cs="Arial"/>
                <w:sz w:val="20"/>
                <w:szCs w:val="20"/>
              </w:rPr>
              <w:t xml:space="preserve">04 = Offering a different brand/ </w:t>
            </w:r>
            <w:r w:rsidRPr="00F67237">
              <w:rPr>
                <w:rFonts w:ascii="Nyala" w:hAnsi="Nyala" w:cs="Nyala"/>
                <w:sz w:val="20"/>
                <w:szCs w:val="20"/>
              </w:rPr>
              <w:t>የተለየ</w:t>
            </w:r>
            <w:r w:rsidRPr="00F67237">
              <w:rPr>
                <w:rFonts w:ascii="Arial" w:hAnsi="Arial" w:cs="Arial"/>
                <w:sz w:val="20"/>
                <w:szCs w:val="20"/>
              </w:rPr>
              <w:t xml:space="preserve"> </w:t>
            </w:r>
            <w:r w:rsidRPr="00F67237">
              <w:rPr>
                <w:rFonts w:ascii="Nyala" w:hAnsi="Nyala" w:cs="Nyala"/>
                <w:sz w:val="20"/>
                <w:szCs w:val="20"/>
              </w:rPr>
              <w:t>አይነት</w:t>
            </w:r>
            <w:r w:rsidRPr="00F67237">
              <w:rPr>
                <w:rFonts w:ascii="Arial" w:hAnsi="Arial" w:cs="Arial"/>
                <w:sz w:val="20"/>
                <w:szCs w:val="20"/>
              </w:rPr>
              <w:t xml:space="preserve"> /</w:t>
            </w:r>
            <w:r w:rsidRPr="00F67237">
              <w:rPr>
                <w:rFonts w:ascii="Nyala" w:hAnsi="Nyala" w:cs="Nyala"/>
                <w:sz w:val="20"/>
                <w:szCs w:val="20"/>
              </w:rPr>
              <w:t>ብራንድ</w:t>
            </w:r>
            <w:r w:rsidRPr="00F67237">
              <w:rPr>
                <w:rFonts w:ascii="Arial" w:hAnsi="Arial" w:cs="Arial"/>
                <w:sz w:val="20"/>
                <w:szCs w:val="20"/>
              </w:rPr>
              <w:t xml:space="preserve"> </w:t>
            </w:r>
            <w:r w:rsidRPr="00F67237">
              <w:rPr>
                <w:rFonts w:ascii="Nyala" w:hAnsi="Nyala" w:cs="Nyala"/>
                <w:sz w:val="20"/>
                <w:szCs w:val="20"/>
              </w:rPr>
              <w:t>ማቅረብ</w:t>
            </w:r>
          </w:p>
          <w:p w14:paraId="64148D1F" w14:textId="77777777" w:rsidR="002F71ED" w:rsidRPr="00F67237" w:rsidRDefault="002F71ED" w:rsidP="002F71ED">
            <w:pPr>
              <w:rPr>
                <w:rFonts w:ascii="Arial" w:hAnsi="Arial" w:cs="Arial"/>
                <w:sz w:val="20"/>
                <w:szCs w:val="20"/>
              </w:rPr>
            </w:pPr>
            <w:r w:rsidRPr="00F67237">
              <w:rPr>
                <w:rFonts w:ascii="Arial" w:hAnsi="Arial" w:cs="Arial"/>
                <w:sz w:val="20"/>
                <w:szCs w:val="20"/>
              </w:rPr>
              <w:t xml:space="preserve">05 = Offering to buy on credit/ </w:t>
            </w:r>
            <w:r w:rsidRPr="00F67237">
              <w:rPr>
                <w:rFonts w:ascii="Nyala" w:hAnsi="Nyala" w:cs="Nyala"/>
                <w:sz w:val="20"/>
                <w:szCs w:val="20"/>
              </w:rPr>
              <w:t>በብድር</w:t>
            </w:r>
            <w:r w:rsidRPr="00F67237">
              <w:rPr>
                <w:rFonts w:ascii="Arial" w:hAnsi="Arial" w:cs="Arial"/>
                <w:sz w:val="20"/>
                <w:szCs w:val="20"/>
              </w:rPr>
              <w:t xml:space="preserve"> </w:t>
            </w:r>
            <w:r w:rsidRPr="00F67237">
              <w:rPr>
                <w:rFonts w:ascii="Nyala" w:hAnsi="Nyala" w:cs="Nyala"/>
                <w:sz w:val="20"/>
                <w:szCs w:val="20"/>
              </w:rPr>
              <w:t>መሸጥ</w:t>
            </w:r>
          </w:p>
          <w:p w14:paraId="0376DCD2" w14:textId="77777777" w:rsidR="002F71ED" w:rsidRPr="00F67237" w:rsidRDefault="002F71ED" w:rsidP="002F71ED">
            <w:pPr>
              <w:rPr>
                <w:rFonts w:ascii="Arial" w:hAnsi="Arial" w:cs="Arial"/>
                <w:sz w:val="20"/>
                <w:szCs w:val="20"/>
              </w:rPr>
            </w:pPr>
            <w:r w:rsidRPr="00F67237">
              <w:rPr>
                <w:rFonts w:ascii="Arial" w:hAnsi="Arial" w:cs="Arial"/>
                <w:sz w:val="20"/>
                <w:szCs w:val="20"/>
              </w:rPr>
              <w:t xml:space="preserve">06 = Offering complementary services or products/ </w:t>
            </w:r>
            <w:r w:rsidRPr="00F67237">
              <w:rPr>
                <w:rFonts w:ascii="Nyala" w:hAnsi="Nyala" w:cs="Nyala"/>
                <w:sz w:val="20"/>
                <w:szCs w:val="20"/>
              </w:rPr>
              <w:t>አጋዥ</w:t>
            </w:r>
            <w:r w:rsidRPr="00F67237">
              <w:rPr>
                <w:rFonts w:ascii="Arial" w:hAnsi="Arial" w:cs="Arial"/>
                <w:sz w:val="20"/>
                <w:szCs w:val="20"/>
              </w:rPr>
              <w:t xml:space="preserve"> </w:t>
            </w:r>
            <w:r w:rsidRPr="00F67237">
              <w:rPr>
                <w:rFonts w:ascii="Nyala" w:hAnsi="Nyala" w:cs="Nyala"/>
                <w:sz w:val="20"/>
                <w:szCs w:val="20"/>
              </w:rPr>
              <w:t>ምርቶችን</w:t>
            </w:r>
            <w:r w:rsidRPr="00F67237">
              <w:rPr>
                <w:rFonts w:ascii="Arial" w:hAnsi="Arial" w:cs="Arial"/>
                <w:sz w:val="20"/>
                <w:szCs w:val="20"/>
              </w:rPr>
              <w:t>/</w:t>
            </w:r>
            <w:r w:rsidRPr="00F67237">
              <w:rPr>
                <w:rFonts w:ascii="Nyala" w:hAnsi="Nyala" w:cs="Nyala"/>
                <w:sz w:val="20"/>
                <w:szCs w:val="20"/>
              </w:rPr>
              <w:t>አገልግሎቶችን</w:t>
            </w:r>
            <w:r w:rsidRPr="00F67237">
              <w:rPr>
                <w:rFonts w:ascii="Arial" w:hAnsi="Arial" w:cs="Arial"/>
                <w:sz w:val="20"/>
                <w:szCs w:val="20"/>
              </w:rPr>
              <w:t xml:space="preserve"> </w:t>
            </w:r>
            <w:r w:rsidRPr="00F67237">
              <w:rPr>
                <w:rFonts w:ascii="Nyala" w:hAnsi="Nyala" w:cs="Nyala"/>
                <w:sz w:val="20"/>
                <w:szCs w:val="20"/>
              </w:rPr>
              <w:t>ማቅረብ</w:t>
            </w:r>
          </w:p>
          <w:p w14:paraId="02020FC0" w14:textId="77777777" w:rsidR="002F71ED" w:rsidRPr="00F67237" w:rsidRDefault="002F71ED" w:rsidP="002F71ED">
            <w:pPr>
              <w:rPr>
                <w:rFonts w:ascii="Arial" w:hAnsi="Arial" w:cs="Arial"/>
                <w:sz w:val="20"/>
                <w:szCs w:val="20"/>
              </w:rPr>
            </w:pPr>
            <w:r w:rsidRPr="00F67237">
              <w:rPr>
                <w:rFonts w:ascii="Arial" w:hAnsi="Arial" w:cs="Arial"/>
                <w:sz w:val="20"/>
                <w:szCs w:val="20"/>
              </w:rPr>
              <w:t xml:space="preserve">07 = Using different material or equipment/ </w:t>
            </w:r>
            <w:r w:rsidRPr="00F67237">
              <w:rPr>
                <w:rFonts w:ascii="Nyala" w:hAnsi="Nyala" w:cs="Nyala"/>
                <w:sz w:val="20"/>
                <w:szCs w:val="20"/>
              </w:rPr>
              <w:t>የተለዩ</w:t>
            </w:r>
            <w:r w:rsidRPr="00F67237">
              <w:rPr>
                <w:rFonts w:ascii="Arial" w:hAnsi="Arial" w:cs="Arial"/>
                <w:sz w:val="20"/>
                <w:szCs w:val="20"/>
              </w:rPr>
              <w:t xml:space="preserve"> </w:t>
            </w:r>
            <w:r w:rsidRPr="00F67237">
              <w:rPr>
                <w:rFonts w:ascii="Nyala" w:hAnsi="Nyala" w:cs="Nyala"/>
                <w:sz w:val="20"/>
                <w:szCs w:val="20"/>
              </w:rPr>
              <w:t>እቃዎችን</w:t>
            </w:r>
            <w:r w:rsidRPr="00F67237">
              <w:rPr>
                <w:rFonts w:ascii="Arial" w:hAnsi="Arial" w:cs="Arial"/>
                <w:sz w:val="20"/>
                <w:szCs w:val="20"/>
              </w:rPr>
              <w:t xml:space="preserve"> </w:t>
            </w:r>
            <w:r w:rsidRPr="00F67237">
              <w:rPr>
                <w:rFonts w:ascii="Nyala" w:hAnsi="Nyala" w:cs="Nyala"/>
                <w:sz w:val="20"/>
                <w:szCs w:val="20"/>
              </w:rPr>
              <w:t>መጠቀም</w:t>
            </w:r>
          </w:p>
          <w:p w14:paraId="2422F9B7" w14:textId="77777777" w:rsidR="002F71ED" w:rsidRPr="00F67237" w:rsidRDefault="002F71ED" w:rsidP="002F71ED">
            <w:pPr>
              <w:rPr>
                <w:rFonts w:ascii="Arial" w:hAnsi="Arial" w:cs="Arial"/>
                <w:sz w:val="20"/>
                <w:szCs w:val="20"/>
              </w:rPr>
            </w:pPr>
            <w:r w:rsidRPr="00F67237">
              <w:rPr>
                <w:rFonts w:ascii="Arial" w:hAnsi="Arial" w:cs="Arial"/>
                <w:sz w:val="20"/>
                <w:szCs w:val="20"/>
              </w:rPr>
              <w:t xml:space="preserve">08 = Customer service/ </w:t>
            </w:r>
            <w:r w:rsidRPr="00F67237">
              <w:rPr>
                <w:rFonts w:ascii="Nyala" w:hAnsi="Nyala" w:cs="Nyala"/>
                <w:sz w:val="20"/>
                <w:szCs w:val="20"/>
              </w:rPr>
              <w:t>የደንበኞች</w:t>
            </w:r>
            <w:r w:rsidRPr="00F67237">
              <w:rPr>
                <w:rFonts w:ascii="Arial" w:hAnsi="Arial" w:cs="Arial"/>
                <w:sz w:val="20"/>
                <w:szCs w:val="20"/>
              </w:rPr>
              <w:t xml:space="preserve"> </w:t>
            </w:r>
            <w:r w:rsidRPr="00F67237">
              <w:rPr>
                <w:rFonts w:ascii="Nyala" w:hAnsi="Nyala" w:cs="Nyala"/>
                <w:sz w:val="20"/>
                <w:szCs w:val="20"/>
              </w:rPr>
              <w:t>አገልግሎት</w:t>
            </w:r>
          </w:p>
          <w:p w14:paraId="6CD2A777" w14:textId="77777777" w:rsidR="002F71ED" w:rsidRPr="00F67237" w:rsidRDefault="002F71ED" w:rsidP="002F71ED">
            <w:pPr>
              <w:rPr>
                <w:rFonts w:ascii="Arial" w:hAnsi="Arial" w:cs="Arial"/>
                <w:sz w:val="20"/>
                <w:szCs w:val="20"/>
              </w:rPr>
            </w:pPr>
            <w:r w:rsidRPr="00F67237">
              <w:rPr>
                <w:rFonts w:ascii="Arial" w:hAnsi="Arial" w:cs="Arial"/>
                <w:sz w:val="20"/>
                <w:szCs w:val="20"/>
              </w:rPr>
              <w:t xml:space="preserve">09 = Variety of products and services/  </w:t>
            </w:r>
            <w:r w:rsidRPr="00F67237">
              <w:rPr>
                <w:rFonts w:ascii="Nyala" w:hAnsi="Nyala" w:cs="Nyala"/>
                <w:sz w:val="20"/>
                <w:szCs w:val="20"/>
              </w:rPr>
              <w:t>የምርት</w:t>
            </w:r>
            <w:r w:rsidRPr="00F67237">
              <w:rPr>
                <w:rFonts w:ascii="Arial" w:hAnsi="Arial" w:cs="Arial"/>
                <w:sz w:val="20"/>
                <w:szCs w:val="20"/>
              </w:rPr>
              <w:t>/</w:t>
            </w:r>
            <w:r w:rsidRPr="00F67237">
              <w:rPr>
                <w:rFonts w:ascii="Nyala" w:hAnsi="Nyala" w:cs="Nyala"/>
                <w:sz w:val="20"/>
                <w:szCs w:val="20"/>
              </w:rPr>
              <w:t>አገልግሎት</w:t>
            </w:r>
            <w:r w:rsidRPr="00F67237">
              <w:rPr>
                <w:rFonts w:ascii="Arial" w:hAnsi="Arial" w:cs="Arial"/>
                <w:sz w:val="20"/>
                <w:szCs w:val="20"/>
              </w:rPr>
              <w:t xml:space="preserve"> </w:t>
            </w:r>
            <w:r w:rsidRPr="00F67237">
              <w:rPr>
                <w:rFonts w:ascii="Nyala" w:hAnsi="Nyala" w:cs="Nyala"/>
                <w:sz w:val="20"/>
                <w:szCs w:val="20"/>
              </w:rPr>
              <w:t>አማራጮችን</w:t>
            </w:r>
            <w:r w:rsidRPr="00F67237">
              <w:rPr>
                <w:rFonts w:ascii="Arial" w:hAnsi="Arial" w:cs="Arial"/>
                <w:sz w:val="20"/>
                <w:szCs w:val="20"/>
              </w:rPr>
              <w:t xml:space="preserve"> </w:t>
            </w:r>
            <w:r w:rsidRPr="00F67237">
              <w:rPr>
                <w:rFonts w:ascii="Nyala" w:hAnsi="Nyala" w:cs="Nyala"/>
                <w:sz w:val="20"/>
                <w:szCs w:val="20"/>
              </w:rPr>
              <w:t>ማብዛት</w:t>
            </w:r>
          </w:p>
          <w:p w14:paraId="686F63BC" w14:textId="77777777" w:rsidR="002F71ED" w:rsidRPr="00F67237" w:rsidRDefault="002F71ED" w:rsidP="002F71ED">
            <w:pPr>
              <w:rPr>
                <w:rFonts w:ascii="Arial" w:hAnsi="Arial" w:cs="Arial"/>
                <w:sz w:val="20"/>
                <w:szCs w:val="20"/>
              </w:rPr>
            </w:pPr>
            <w:r w:rsidRPr="00F67237">
              <w:rPr>
                <w:rFonts w:ascii="Arial" w:hAnsi="Arial" w:cs="Arial"/>
                <w:sz w:val="20"/>
                <w:szCs w:val="20"/>
              </w:rPr>
              <w:t xml:space="preserve">10 = Other/ </w:t>
            </w:r>
            <w:r w:rsidRPr="00F67237">
              <w:rPr>
                <w:rFonts w:ascii="Nyala" w:hAnsi="Nyala" w:cs="Nyala"/>
                <w:sz w:val="20"/>
                <w:szCs w:val="20"/>
              </w:rPr>
              <w:t>ሌላ</w:t>
            </w:r>
            <w:r w:rsidRPr="00F67237">
              <w:rPr>
                <w:rFonts w:ascii="Arial" w:hAnsi="Arial" w:cs="Arial"/>
                <w:sz w:val="20"/>
                <w:szCs w:val="20"/>
              </w:rPr>
              <w:t xml:space="preserve"> </w:t>
            </w:r>
            <w:r w:rsidRPr="00F67237">
              <w:rPr>
                <w:rFonts w:ascii="Arial" w:hAnsi="Arial" w:cs="Arial"/>
                <w:b/>
                <w:i/>
                <w:sz w:val="20"/>
                <w:szCs w:val="20"/>
              </w:rPr>
              <w:t xml:space="preserve">(please specify/ </w:t>
            </w:r>
            <w:r w:rsidRPr="00F67237">
              <w:rPr>
                <w:rFonts w:ascii="Nyala" w:hAnsi="Nyala" w:cs="Nyala"/>
                <w:b/>
                <w:i/>
                <w:sz w:val="20"/>
                <w:szCs w:val="20"/>
              </w:rPr>
              <w:t>እባክዎ</w:t>
            </w:r>
            <w:r w:rsidRPr="00F67237">
              <w:rPr>
                <w:rFonts w:ascii="Arial" w:hAnsi="Arial" w:cs="Arial"/>
                <w:b/>
                <w:i/>
                <w:sz w:val="20"/>
                <w:szCs w:val="20"/>
              </w:rPr>
              <w:t xml:space="preserve"> </w:t>
            </w:r>
            <w:r w:rsidRPr="00F67237">
              <w:rPr>
                <w:rFonts w:ascii="Nyala" w:hAnsi="Nyala" w:cs="Nyala"/>
                <w:b/>
                <w:i/>
                <w:sz w:val="20"/>
                <w:szCs w:val="20"/>
              </w:rPr>
              <w:t>ይግለጹ</w:t>
            </w:r>
            <w:r w:rsidRPr="00F67237">
              <w:rPr>
                <w:rFonts w:ascii="Arial" w:hAnsi="Arial" w:cs="Arial"/>
                <w:b/>
                <w:i/>
                <w:sz w:val="20"/>
                <w:szCs w:val="20"/>
              </w:rPr>
              <w:t>)</w:t>
            </w:r>
            <w:r w:rsidRPr="00F67237">
              <w:rPr>
                <w:rFonts w:ascii="Arial" w:hAnsi="Arial" w:cs="Arial"/>
                <w:sz w:val="20"/>
                <w:szCs w:val="20"/>
              </w:rPr>
              <w:t>: ___________________</w:t>
            </w:r>
          </w:p>
          <w:p w14:paraId="116B45F9" w14:textId="02C69BFF" w:rsidR="002F71ED" w:rsidRPr="00F67237" w:rsidRDefault="002F71ED" w:rsidP="00214378">
            <w:pPr>
              <w:rPr>
                <w:rFonts w:ascii="Arial" w:hAnsi="Arial" w:cs="Arial"/>
                <w:sz w:val="20"/>
                <w:szCs w:val="20"/>
              </w:rPr>
            </w:pPr>
            <w:r w:rsidRPr="00F67237">
              <w:rPr>
                <w:rFonts w:ascii="Arial" w:hAnsi="Arial" w:cs="Arial"/>
                <w:sz w:val="20"/>
                <w:szCs w:val="20"/>
              </w:rPr>
              <w:lastRenderedPageBreak/>
              <w:t xml:space="preserve">11 = I do not try to differentiate my products or services from those of my competitors/ </w:t>
            </w:r>
            <w:r w:rsidRPr="00F67237">
              <w:rPr>
                <w:rFonts w:ascii="Nyala" w:hAnsi="Nyala" w:cs="Nyala"/>
                <w:sz w:val="20"/>
                <w:szCs w:val="20"/>
              </w:rPr>
              <w:t>ምርት</w:t>
            </w:r>
            <w:r w:rsidRPr="00F67237">
              <w:rPr>
                <w:rFonts w:ascii="Arial" w:hAnsi="Arial" w:cs="Arial"/>
                <w:sz w:val="20"/>
                <w:szCs w:val="20"/>
              </w:rPr>
              <w:t>/</w:t>
            </w:r>
            <w:r w:rsidRPr="00F67237">
              <w:rPr>
                <w:rFonts w:ascii="Nyala" w:hAnsi="Nyala" w:cs="Nyala"/>
                <w:sz w:val="20"/>
                <w:szCs w:val="20"/>
              </w:rPr>
              <w:t>አገልግሎቴን</w:t>
            </w:r>
            <w:r w:rsidRPr="00F67237">
              <w:rPr>
                <w:rFonts w:ascii="Arial" w:hAnsi="Arial" w:cs="Arial"/>
                <w:sz w:val="20"/>
                <w:szCs w:val="20"/>
              </w:rPr>
              <w:t xml:space="preserve"> </w:t>
            </w:r>
            <w:r w:rsidRPr="00F67237">
              <w:rPr>
                <w:rFonts w:ascii="Nyala" w:hAnsi="Nyala" w:cs="Nyala"/>
                <w:sz w:val="20"/>
                <w:szCs w:val="20"/>
              </w:rPr>
              <w:t>ከተፎካካሪዎቼ</w:t>
            </w:r>
            <w:r w:rsidRPr="00F67237">
              <w:rPr>
                <w:rFonts w:ascii="Arial" w:hAnsi="Arial" w:cs="Arial"/>
                <w:sz w:val="20"/>
                <w:szCs w:val="20"/>
              </w:rPr>
              <w:t xml:space="preserve"> </w:t>
            </w:r>
            <w:r w:rsidRPr="00F67237">
              <w:rPr>
                <w:rFonts w:ascii="Nyala" w:hAnsi="Nyala" w:cs="Nyala"/>
                <w:sz w:val="20"/>
                <w:szCs w:val="20"/>
              </w:rPr>
              <w:t>ምርት</w:t>
            </w:r>
            <w:r w:rsidRPr="00F67237">
              <w:rPr>
                <w:rFonts w:ascii="Arial" w:hAnsi="Arial" w:cs="Arial"/>
                <w:sz w:val="20"/>
                <w:szCs w:val="20"/>
              </w:rPr>
              <w:t>/</w:t>
            </w:r>
            <w:r w:rsidRPr="00F67237">
              <w:rPr>
                <w:rFonts w:ascii="Nyala" w:hAnsi="Nyala" w:cs="Nyala"/>
                <w:sz w:val="20"/>
                <w:szCs w:val="20"/>
              </w:rPr>
              <w:t>አገልግሎቶች</w:t>
            </w:r>
            <w:r w:rsidRPr="00F67237">
              <w:rPr>
                <w:rFonts w:ascii="Arial" w:hAnsi="Arial" w:cs="Arial"/>
                <w:sz w:val="20"/>
                <w:szCs w:val="20"/>
              </w:rPr>
              <w:t xml:space="preserve"> </w:t>
            </w:r>
            <w:r w:rsidRPr="00F67237">
              <w:rPr>
                <w:rFonts w:ascii="Nyala" w:hAnsi="Nyala" w:cs="Nyala"/>
                <w:sz w:val="20"/>
                <w:szCs w:val="20"/>
              </w:rPr>
              <w:t>ለመለየት</w:t>
            </w:r>
            <w:r w:rsidRPr="00F67237">
              <w:rPr>
                <w:rFonts w:ascii="Arial" w:hAnsi="Arial" w:cs="Arial"/>
                <w:sz w:val="20"/>
                <w:szCs w:val="20"/>
              </w:rPr>
              <w:t xml:space="preserve"> </w:t>
            </w:r>
            <w:r w:rsidRPr="00F67237">
              <w:rPr>
                <w:rFonts w:ascii="Nyala" w:hAnsi="Nyala" w:cs="Nyala"/>
                <w:sz w:val="20"/>
                <w:szCs w:val="20"/>
              </w:rPr>
              <w:t>አልሞክርም</w:t>
            </w:r>
          </w:p>
        </w:tc>
      </w:tr>
      <w:tr w:rsidR="00C64A60" w:rsidRPr="00F67237" w14:paraId="152FEFC8" w14:textId="77777777" w:rsidTr="00F901D6">
        <w:tblPrEx>
          <w:tblCellMar>
            <w:top w:w="108" w:type="dxa"/>
            <w:bottom w:w="108" w:type="dxa"/>
          </w:tblCellMar>
        </w:tblPrEx>
        <w:trPr>
          <w:trHeight w:val="333"/>
        </w:trPr>
        <w:tc>
          <w:tcPr>
            <w:tcW w:w="895" w:type="dxa"/>
            <w:gridSpan w:val="2"/>
          </w:tcPr>
          <w:p w14:paraId="45EEC45B" w14:textId="77777777" w:rsidR="00C64A60" w:rsidRPr="00F67237" w:rsidRDefault="00C64A60" w:rsidP="00214378">
            <w:pPr>
              <w:rPr>
                <w:rFonts w:ascii="Arial" w:hAnsi="Arial" w:cs="Arial"/>
                <w:sz w:val="20"/>
                <w:szCs w:val="20"/>
              </w:rPr>
            </w:pPr>
            <w:r w:rsidRPr="00F67237">
              <w:rPr>
                <w:rFonts w:ascii="Arial" w:hAnsi="Arial" w:cs="Arial"/>
                <w:sz w:val="20"/>
                <w:szCs w:val="20"/>
              </w:rPr>
              <w:lastRenderedPageBreak/>
              <w:t>8</w:t>
            </w:r>
          </w:p>
        </w:tc>
        <w:tc>
          <w:tcPr>
            <w:tcW w:w="8393" w:type="dxa"/>
            <w:gridSpan w:val="4"/>
          </w:tcPr>
          <w:p w14:paraId="73EFA2A9" w14:textId="77777777" w:rsidR="00C64A60" w:rsidRPr="00F67237" w:rsidRDefault="00C64A60" w:rsidP="00214378">
            <w:pPr>
              <w:rPr>
                <w:rFonts w:ascii="Arial" w:hAnsi="Arial" w:cs="Arial"/>
                <w:b/>
                <w:i/>
                <w:sz w:val="20"/>
                <w:szCs w:val="20"/>
              </w:rPr>
            </w:pPr>
            <w:r w:rsidRPr="00F67237">
              <w:rPr>
                <w:rFonts w:ascii="Arial" w:hAnsi="Arial" w:cs="Arial"/>
                <w:sz w:val="20"/>
                <w:szCs w:val="20"/>
              </w:rPr>
              <w:t xml:space="preserve">What do you do with the price of your product/ service when your biggest competitor decreases the price of his/ her product/ service by 10%? </w:t>
            </w:r>
            <w:r w:rsidRPr="00F67237">
              <w:rPr>
                <w:rFonts w:ascii="Arial" w:hAnsi="Arial" w:cs="Arial"/>
                <w:b/>
                <w:i/>
                <w:sz w:val="20"/>
                <w:szCs w:val="20"/>
              </w:rPr>
              <w:t>(Do not read the responses)</w:t>
            </w:r>
          </w:p>
          <w:p w14:paraId="4615C31E" w14:textId="77777777" w:rsidR="003E137B" w:rsidRPr="00F67237" w:rsidRDefault="003E137B" w:rsidP="003E137B">
            <w:pPr>
              <w:rPr>
                <w:rFonts w:ascii="Arial" w:hAnsi="Arial" w:cs="Arial"/>
                <w:b/>
                <w:i/>
                <w:sz w:val="20"/>
                <w:szCs w:val="20"/>
              </w:rPr>
            </w:pPr>
            <w:r w:rsidRPr="00F67237">
              <w:rPr>
                <w:rFonts w:ascii="Nyala" w:hAnsi="Nyala" w:cs="Nyala"/>
                <w:i/>
                <w:sz w:val="20"/>
                <w:szCs w:val="20"/>
              </w:rPr>
              <w:t>ሃይለኛ</w:t>
            </w:r>
            <w:r w:rsidRPr="00F67237">
              <w:rPr>
                <w:rFonts w:ascii="Arial" w:hAnsi="Arial" w:cs="Arial"/>
                <w:i/>
                <w:sz w:val="20"/>
                <w:szCs w:val="20"/>
              </w:rPr>
              <w:t xml:space="preserve"> </w:t>
            </w:r>
            <w:r w:rsidRPr="00F67237">
              <w:rPr>
                <w:rFonts w:ascii="Nyala" w:hAnsi="Nyala" w:cs="Nyala"/>
                <w:i/>
                <w:sz w:val="20"/>
                <w:szCs w:val="20"/>
              </w:rPr>
              <w:t>ተፎካካሪዎ</w:t>
            </w:r>
            <w:r w:rsidRPr="00F67237">
              <w:rPr>
                <w:rFonts w:ascii="Arial" w:hAnsi="Arial" w:cs="Arial"/>
                <w:i/>
                <w:sz w:val="20"/>
                <w:szCs w:val="20"/>
              </w:rPr>
              <w:t xml:space="preserve"> </w:t>
            </w:r>
            <w:r w:rsidRPr="00F67237">
              <w:rPr>
                <w:rFonts w:ascii="Nyala" w:hAnsi="Nyala" w:cs="Nyala"/>
                <w:i/>
                <w:sz w:val="20"/>
                <w:szCs w:val="20"/>
              </w:rPr>
              <w:t>የምርቱን</w:t>
            </w:r>
            <w:r w:rsidRPr="00F67237">
              <w:rPr>
                <w:rFonts w:ascii="Arial" w:hAnsi="Arial" w:cs="Arial"/>
                <w:i/>
                <w:sz w:val="20"/>
                <w:szCs w:val="20"/>
              </w:rPr>
              <w:t xml:space="preserve"> </w:t>
            </w:r>
            <w:r w:rsidRPr="00F67237">
              <w:rPr>
                <w:rFonts w:ascii="Nyala" w:hAnsi="Nyala" w:cs="Nyala"/>
                <w:i/>
                <w:sz w:val="20"/>
                <w:szCs w:val="20"/>
              </w:rPr>
              <w:t>ዋጋ</w:t>
            </w:r>
            <w:r w:rsidRPr="00F67237">
              <w:rPr>
                <w:rFonts w:ascii="Arial" w:hAnsi="Arial" w:cs="Arial"/>
                <w:i/>
                <w:sz w:val="20"/>
                <w:szCs w:val="20"/>
              </w:rPr>
              <w:t xml:space="preserve"> </w:t>
            </w:r>
            <w:r w:rsidRPr="00F67237">
              <w:rPr>
                <w:rFonts w:ascii="Nyala" w:hAnsi="Nyala" w:cs="Nyala"/>
                <w:i/>
                <w:sz w:val="20"/>
                <w:szCs w:val="20"/>
              </w:rPr>
              <w:t>በ</w:t>
            </w:r>
            <w:r w:rsidRPr="00F67237">
              <w:rPr>
                <w:rFonts w:ascii="Arial" w:hAnsi="Arial" w:cs="Arial"/>
                <w:i/>
                <w:sz w:val="20"/>
                <w:szCs w:val="20"/>
              </w:rPr>
              <w:t>10</w:t>
            </w:r>
            <w:r w:rsidRPr="00F67237">
              <w:rPr>
                <w:rFonts w:ascii="Arial" w:hAnsi="Arial" w:cs="Arial"/>
                <w:sz w:val="20"/>
                <w:szCs w:val="20"/>
              </w:rPr>
              <w:t xml:space="preserve">% </w:t>
            </w:r>
            <w:r w:rsidRPr="00F67237">
              <w:rPr>
                <w:rFonts w:ascii="Nyala" w:hAnsi="Nyala" w:cs="Nyala"/>
                <w:sz w:val="20"/>
                <w:szCs w:val="20"/>
              </w:rPr>
              <w:t>ቢቀንስ</w:t>
            </w:r>
            <w:r w:rsidRPr="00F67237">
              <w:rPr>
                <w:rFonts w:ascii="Arial" w:hAnsi="Arial" w:cs="Arial"/>
                <w:sz w:val="20"/>
                <w:szCs w:val="20"/>
              </w:rPr>
              <w:t xml:space="preserve"> </w:t>
            </w:r>
            <w:r w:rsidRPr="00F67237">
              <w:rPr>
                <w:rFonts w:ascii="Nyala" w:hAnsi="Nyala" w:cs="Nyala"/>
                <w:sz w:val="20"/>
                <w:szCs w:val="20"/>
              </w:rPr>
              <w:t>እርስዎ</w:t>
            </w:r>
            <w:r w:rsidRPr="00F67237">
              <w:rPr>
                <w:rFonts w:ascii="Arial" w:hAnsi="Arial" w:cs="Arial"/>
                <w:sz w:val="20"/>
                <w:szCs w:val="20"/>
              </w:rPr>
              <w:t xml:space="preserve"> </w:t>
            </w:r>
            <w:r w:rsidRPr="00F67237">
              <w:rPr>
                <w:rFonts w:ascii="Nyala" w:hAnsi="Nyala" w:cs="Nyala"/>
                <w:sz w:val="20"/>
                <w:szCs w:val="20"/>
              </w:rPr>
              <w:t>ምርትዎ</w:t>
            </w:r>
            <w:r w:rsidRPr="00F67237">
              <w:rPr>
                <w:rFonts w:ascii="Arial" w:hAnsi="Arial" w:cs="Arial"/>
                <w:sz w:val="20"/>
                <w:szCs w:val="20"/>
              </w:rPr>
              <w:t>/</w:t>
            </w:r>
            <w:r w:rsidRPr="00F67237">
              <w:rPr>
                <w:rFonts w:ascii="Nyala" w:hAnsi="Nyala" w:cs="Nyala"/>
                <w:sz w:val="20"/>
                <w:szCs w:val="20"/>
              </w:rPr>
              <w:t>አገልግሎትዎ</w:t>
            </w:r>
            <w:r w:rsidRPr="00F67237">
              <w:rPr>
                <w:rFonts w:ascii="Arial" w:hAnsi="Arial" w:cs="Arial"/>
                <w:sz w:val="20"/>
                <w:szCs w:val="20"/>
              </w:rPr>
              <w:t xml:space="preserve"> </w:t>
            </w:r>
            <w:r w:rsidRPr="00F67237">
              <w:rPr>
                <w:rFonts w:ascii="Nyala" w:hAnsi="Nyala" w:cs="Nyala"/>
                <w:sz w:val="20"/>
                <w:szCs w:val="20"/>
              </w:rPr>
              <w:t>ላይ</w:t>
            </w:r>
            <w:r w:rsidRPr="00F67237">
              <w:rPr>
                <w:rFonts w:ascii="Arial" w:hAnsi="Arial" w:cs="Arial"/>
                <w:sz w:val="20"/>
                <w:szCs w:val="20"/>
              </w:rPr>
              <w:t xml:space="preserve"> </w:t>
            </w:r>
            <w:r w:rsidRPr="00F67237">
              <w:rPr>
                <w:rFonts w:ascii="Nyala" w:hAnsi="Nyala" w:cs="Nyala"/>
                <w:sz w:val="20"/>
                <w:szCs w:val="20"/>
              </w:rPr>
              <w:t>ምን</w:t>
            </w:r>
            <w:r w:rsidRPr="00F67237">
              <w:rPr>
                <w:rFonts w:ascii="Arial" w:hAnsi="Arial" w:cs="Arial"/>
                <w:sz w:val="20"/>
                <w:szCs w:val="20"/>
              </w:rPr>
              <w:t xml:space="preserve"> </w:t>
            </w:r>
            <w:r w:rsidRPr="00F67237">
              <w:rPr>
                <w:rFonts w:ascii="Nyala" w:hAnsi="Nyala" w:cs="Nyala"/>
                <w:sz w:val="20"/>
                <w:szCs w:val="20"/>
              </w:rPr>
              <w:t>ያደርጋሉ</w:t>
            </w:r>
            <w:r w:rsidRPr="00F67237">
              <w:rPr>
                <w:rFonts w:ascii="Arial" w:hAnsi="Arial" w:cs="Arial"/>
                <w:sz w:val="20"/>
                <w:szCs w:val="20"/>
              </w:rPr>
              <w:t xml:space="preserve">? </w:t>
            </w:r>
            <w:r w:rsidRPr="00F67237">
              <w:rPr>
                <w:rFonts w:ascii="Arial" w:hAnsi="Arial" w:cs="Arial"/>
                <w:b/>
                <w:sz w:val="20"/>
                <w:szCs w:val="20"/>
              </w:rPr>
              <w:t>(</w:t>
            </w:r>
            <w:r w:rsidRPr="00F67237">
              <w:rPr>
                <w:rFonts w:ascii="Nyala" w:hAnsi="Nyala" w:cs="Nyala"/>
                <w:b/>
                <w:sz w:val="20"/>
                <w:szCs w:val="20"/>
              </w:rPr>
              <w:t>ምርጫዎቹን</w:t>
            </w:r>
            <w:r w:rsidRPr="00F67237">
              <w:rPr>
                <w:rFonts w:ascii="Arial" w:hAnsi="Arial" w:cs="Arial"/>
                <w:b/>
                <w:sz w:val="20"/>
                <w:szCs w:val="20"/>
              </w:rPr>
              <w:t xml:space="preserve"> </w:t>
            </w:r>
            <w:r w:rsidRPr="00F67237">
              <w:rPr>
                <w:rFonts w:ascii="Nyala" w:hAnsi="Nyala" w:cs="Nyala"/>
                <w:b/>
                <w:sz w:val="20"/>
                <w:szCs w:val="20"/>
              </w:rPr>
              <w:t>አያንብቡ</w:t>
            </w:r>
            <w:r w:rsidRPr="00F67237">
              <w:rPr>
                <w:rFonts w:ascii="Arial" w:hAnsi="Arial" w:cs="Arial"/>
                <w:b/>
                <w:sz w:val="20"/>
                <w:szCs w:val="20"/>
              </w:rPr>
              <w:t>)</w:t>
            </w:r>
          </w:p>
          <w:p w14:paraId="4BEB3847" w14:textId="77777777" w:rsidR="003E137B" w:rsidRPr="00F67237" w:rsidRDefault="003E137B" w:rsidP="003E137B">
            <w:pPr>
              <w:rPr>
                <w:rFonts w:ascii="Arial" w:hAnsi="Arial" w:cs="Arial"/>
                <w:sz w:val="20"/>
                <w:szCs w:val="20"/>
              </w:rPr>
            </w:pPr>
            <w:r w:rsidRPr="00F67237">
              <w:rPr>
                <w:rFonts w:ascii="Arial" w:hAnsi="Arial" w:cs="Arial"/>
                <w:sz w:val="20"/>
                <w:szCs w:val="20"/>
              </w:rPr>
              <w:t xml:space="preserve">1 = I do the same (decrease by 10%)/ </w:t>
            </w:r>
            <w:r w:rsidRPr="00F67237">
              <w:rPr>
                <w:rFonts w:ascii="Nyala" w:hAnsi="Nyala" w:cs="Nyala"/>
                <w:sz w:val="20"/>
                <w:szCs w:val="20"/>
              </w:rPr>
              <w:t>እኔም</w:t>
            </w:r>
            <w:r w:rsidRPr="00F67237">
              <w:rPr>
                <w:rFonts w:ascii="Arial" w:hAnsi="Arial" w:cs="Arial"/>
                <w:sz w:val="20"/>
                <w:szCs w:val="20"/>
              </w:rPr>
              <w:t xml:space="preserve"> </w:t>
            </w:r>
            <w:r w:rsidRPr="00F67237">
              <w:rPr>
                <w:rFonts w:ascii="Nyala" w:hAnsi="Nyala" w:cs="Nyala"/>
                <w:i/>
                <w:sz w:val="20"/>
                <w:szCs w:val="20"/>
              </w:rPr>
              <w:t>በ</w:t>
            </w:r>
            <w:r w:rsidRPr="00F67237">
              <w:rPr>
                <w:rFonts w:ascii="Arial" w:hAnsi="Arial" w:cs="Arial"/>
                <w:i/>
                <w:sz w:val="20"/>
                <w:szCs w:val="20"/>
              </w:rPr>
              <w:t>10</w:t>
            </w:r>
            <w:r w:rsidRPr="00F67237">
              <w:rPr>
                <w:rFonts w:ascii="Arial" w:hAnsi="Arial" w:cs="Arial"/>
                <w:sz w:val="20"/>
                <w:szCs w:val="20"/>
              </w:rPr>
              <w:t xml:space="preserve">% </w:t>
            </w:r>
            <w:r w:rsidRPr="00F67237">
              <w:rPr>
                <w:rFonts w:ascii="Nyala" w:hAnsi="Nyala" w:cs="Nyala"/>
                <w:sz w:val="20"/>
                <w:szCs w:val="20"/>
              </w:rPr>
              <w:t>እቀንሳለሁ</w:t>
            </w:r>
          </w:p>
          <w:p w14:paraId="19DAE897" w14:textId="77777777" w:rsidR="003E137B" w:rsidRPr="00F67237" w:rsidRDefault="003E137B" w:rsidP="003E137B">
            <w:pPr>
              <w:rPr>
                <w:rFonts w:ascii="Arial" w:hAnsi="Arial" w:cs="Arial"/>
                <w:sz w:val="20"/>
                <w:szCs w:val="20"/>
              </w:rPr>
            </w:pPr>
            <w:r w:rsidRPr="00F67237">
              <w:rPr>
                <w:rFonts w:ascii="Arial" w:hAnsi="Arial" w:cs="Arial"/>
                <w:sz w:val="20"/>
                <w:szCs w:val="20"/>
              </w:rPr>
              <w:t xml:space="preserve">2 = I decrease it by more than 10%/ </w:t>
            </w:r>
            <w:r w:rsidRPr="00F67237">
              <w:rPr>
                <w:rFonts w:ascii="Nyala" w:hAnsi="Nyala" w:cs="Nyala"/>
                <w:sz w:val="20"/>
                <w:szCs w:val="20"/>
              </w:rPr>
              <w:t>ከ</w:t>
            </w:r>
            <w:r w:rsidRPr="00F67237">
              <w:rPr>
                <w:rFonts w:ascii="Nyala" w:hAnsi="Nyala" w:cs="Nyala"/>
                <w:i/>
                <w:sz w:val="20"/>
                <w:szCs w:val="20"/>
              </w:rPr>
              <w:t>በ</w:t>
            </w:r>
            <w:r w:rsidRPr="00F67237">
              <w:rPr>
                <w:rFonts w:ascii="Arial" w:hAnsi="Arial" w:cs="Arial"/>
                <w:i/>
                <w:sz w:val="20"/>
                <w:szCs w:val="20"/>
              </w:rPr>
              <w:t>10</w:t>
            </w:r>
            <w:r w:rsidRPr="00F67237">
              <w:rPr>
                <w:rFonts w:ascii="Arial" w:hAnsi="Arial" w:cs="Arial"/>
                <w:sz w:val="20"/>
                <w:szCs w:val="20"/>
              </w:rPr>
              <w:t xml:space="preserve">% </w:t>
            </w:r>
            <w:r w:rsidRPr="00F67237">
              <w:rPr>
                <w:rFonts w:ascii="Nyala" w:hAnsi="Nyala" w:cs="Nyala"/>
                <w:sz w:val="20"/>
                <w:szCs w:val="20"/>
              </w:rPr>
              <w:t>በላይ</w:t>
            </w:r>
            <w:r w:rsidRPr="00F67237">
              <w:rPr>
                <w:rFonts w:ascii="Arial" w:hAnsi="Arial" w:cs="Arial"/>
                <w:sz w:val="20"/>
                <w:szCs w:val="20"/>
              </w:rPr>
              <w:t xml:space="preserve"> </w:t>
            </w:r>
            <w:r w:rsidRPr="00F67237">
              <w:rPr>
                <w:rFonts w:ascii="Nyala" w:hAnsi="Nyala" w:cs="Nyala"/>
                <w:sz w:val="20"/>
                <w:szCs w:val="20"/>
              </w:rPr>
              <w:t>እቀንሳለሁ</w:t>
            </w:r>
          </w:p>
          <w:p w14:paraId="7E19B8CD" w14:textId="77777777" w:rsidR="003E137B" w:rsidRPr="00F67237" w:rsidRDefault="003E137B" w:rsidP="003E137B">
            <w:pPr>
              <w:rPr>
                <w:rFonts w:ascii="Arial" w:hAnsi="Arial" w:cs="Arial"/>
                <w:sz w:val="20"/>
                <w:szCs w:val="20"/>
              </w:rPr>
            </w:pPr>
            <w:r w:rsidRPr="00F67237">
              <w:rPr>
                <w:rFonts w:ascii="Arial" w:hAnsi="Arial" w:cs="Arial"/>
                <w:sz w:val="20"/>
                <w:szCs w:val="20"/>
              </w:rPr>
              <w:t xml:space="preserve">3 = I decrease it by less than 10%/ </w:t>
            </w:r>
            <w:r w:rsidRPr="00F67237">
              <w:rPr>
                <w:rFonts w:ascii="Nyala" w:hAnsi="Nyala" w:cs="Nyala"/>
                <w:sz w:val="20"/>
                <w:szCs w:val="20"/>
              </w:rPr>
              <w:t>ከ</w:t>
            </w:r>
            <w:r w:rsidRPr="00F67237">
              <w:rPr>
                <w:rFonts w:ascii="Nyala" w:hAnsi="Nyala" w:cs="Nyala"/>
                <w:i/>
                <w:sz w:val="20"/>
                <w:szCs w:val="20"/>
              </w:rPr>
              <w:t>በ</w:t>
            </w:r>
            <w:r w:rsidRPr="00F67237">
              <w:rPr>
                <w:rFonts w:ascii="Arial" w:hAnsi="Arial" w:cs="Arial"/>
                <w:i/>
                <w:sz w:val="20"/>
                <w:szCs w:val="20"/>
              </w:rPr>
              <w:t>10</w:t>
            </w:r>
            <w:r w:rsidRPr="00F67237">
              <w:rPr>
                <w:rFonts w:ascii="Arial" w:hAnsi="Arial" w:cs="Arial"/>
                <w:sz w:val="20"/>
                <w:szCs w:val="20"/>
              </w:rPr>
              <w:t xml:space="preserve">% </w:t>
            </w:r>
            <w:r w:rsidRPr="00F67237">
              <w:rPr>
                <w:rFonts w:ascii="Nyala" w:hAnsi="Nyala" w:cs="Nyala"/>
                <w:sz w:val="20"/>
                <w:szCs w:val="20"/>
              </w:rPr>
              <w:t>በታች</w:t>
            </w:r>
            <w:r w:rsidRPr="00F67237">
              <w:rPr>
                <w:rFonts w:ascii="Arial" w:hAnsi="Arial" w:cs="Arial"/>
                <w:sz w:val="20"/>
                <w:szCs w:val="20"/>
              </w:rPr>
              <w:t xml:space="preserve"> </w:t>
            </w:r>
            <w:r w:rsidRPr="00F67237">
              <w:rPr>
                <w:rFonts w:ascii="Nyala" w:hAnsi="Nyala" w:cs="Nyala"/>
                <w:sz w:val="20"/>
                <w:szCs w:val="20"/>
              </w:rPr>
              <w:t>እቀንሳለሁ</w:t>
            </w:r>
          </w:p>
          <w:p w14:paraId="3BD38968" w14:textId="77777777" w:rsidR="003E137B" w:rsidRPr="00F67237" w:rsidRDefault="003E137B" w:rsidP="003E137B">
            <w:pPr>
              <w:rPr>
                <w:rFonts w:ascii="Arial" w:hAnsi="Arial" w:cs="Arial"/>
                <w:sz w:val="20"/>
                <w:szCs w:val="20"/>
              </w:rPr>
            </w:pPr>
            <w:r w:rsidRPr="00F67237">
              <w:rPr>
                <w:rFonts w:ascii="Arial" w:hAnsi="Arial" w:cs="Arial"/>
                <w:sz w:val="20"/>
                <w:szCs w:val="20"/>
              </w:rPr>
              <w:t xml:space="preserve">4 = I maintain my original price/ </w:t>
            </w:r>
            <w:r w:rsidRPr="00F67237">
              <w:rPr>
                <w:rFonts w:ascii="Nyala" w:hAnsi="Nyala" w:cs="Nyala"/>
                <w:sz w:val="20"/>
                <w:szCs w:val="20"/>
              </w:rPr>
              <w:t>በነበረኝ</w:t>
            </w:r>
            <w:r w:rsidRPr="00F67237">
              <w:rPr>
                <w:rFonts w:ascii="Arial" w:hAnsi="Arial" w:cs="Arial"/>
                <w:sz w:val="20"/>
                <w:szCs w:val="20"/>
              </w:rPr>
              <w:t xml:space="preserve"> </w:t>
            </w:r>
            <w:r w:rsidRPr="00F67237">
              <w:rPr>
                <w:rFonts w:ascii="Nyala" w:hAnsi="Nyala" w:cs="Nyala"/>
                <w:sz w:val="20"/>
                <w:szCs w:val="20"/>
              </w:rPr>
              <w:t>ዋጋ</w:t>
            </w:r>
            <w:r w:rsidRPr="00F67237">
              <w:rPr>
                <w:rFonts w:ascii="Arial" w:hAnsi="Arial" w:cs="Arial"/>
                <w:sz w:val="20"/>
                <w:szCs w:val="20"/>
              </w:rPr>
              <w:t xml:space="preserve"> </w:t>
            </w:r>
            <w:r w:rsidRPr="00F67237">
              <w:rPr>
                <w:rFonts w:ascii="Nyala" w:hAnsi="Nyala" w:cs="Nyala"/>
                <w:sz w:val="20"/>
                <w:szCs w:val="20"/>
              </w:rPr>
              <w:t>እቀጥላለሁ</w:t>
            </w:r>
          </w:p>
          <w:p w14:paraId="3D4B3B37" w14:textId="77777777" w:rsidR="003E137B" w:rsidRPr="00F67237" w:rsidRDefault="003E137B" w:rsidP="003E137B">
            <w:pPr>
              <w:rPr>
                <w:rFonts w:ascii="Arial" w:hAnsi="Arial" w:cs="Arial"/>
                <w:sz w:val="20"/>
                <w:szCs w:val="20"/>
              </w:rPr>
            </w:pPr>
            <w:r w:rsidRPr="00F67237">
              <w:rPr>
                <w:rFonts w:ascii="Arial" w:hAnsi="Arial" w:cs="Arial"/>
                <w:sz w:val="20"/>
                <w:szCs w:val="20"/>
              </w:rPr>
              <w:t xml:space="preserve">5 = I calculate whether I have to change my price/ </w:t>
            </w:r>
            <w:r w:rsidRPr="00F67237">
              <w:rPr>
                <w:rFonts w:ascii="Nyala" w:hAnsi="Nyala" w:cs="Nyala"/>
                <w:sz w:val="20"/>
                <w:szCs w:val="20"/>
              </w:rPr>
              <w:t>ዋጋ</w:t>
            </w:r>
            <w:r w:rsidRPr="00F67237">
              <w:rPr>
                <w:rFonts w:ascii="Arial" w:hAnsi="Arial" w:cs="Arial"/>
                <w:sz w:val="20"/>
                <w:szCs w:val="20"/>
              </w:rPr>
              <w:t xml:space="preserve"> </w:t>
            </w:r>
            <w:r w:rsidRPr="00F67237">
              <w:rPr>
                <w:rFonts w:ascii="Nyala" w:hAnsi="Nyala" w:cs="Nyala"/>
                <w:sz w:val="20"/>
                <w:szCs w:val="20"/>
              </w:rPr>
              <w:t>መቀየር</w:t>
            </w:r>
            <w:r w:rsidRPr="00F67237">
              <w:rPr>
                <w:rFonts w:ascii="Arial" w:hAnsi="Arial" w:cs="Arial"/>
                <w:sz w:val="20"/>
                <w:szCs w:val="20"/>
              </w:rPr>
              <w:t xml:space="preserve"> </w:t>
            </w:r>
            <w:r w:rsidRPr="00F67237">
              <w:rPr>
                <w:rFonts w:ascii="Nyala" w:hAnsi="Nyala" w:cs="Nyala"/>
                <w:sz w:val="20"/>
                <w:szCs w:val="20"/>
              </w:rPr>
              <w:t>ይኖርብኝ</w:t>
            </w:r>
            <w:r w:rsidRPr="00F67237">
              <w:rPr>
                <w:rFonts w:ascii="Arial" w:hAnsi="Arial" w:cs="Arial"/>
                <w:sz w:val="20"/>
                <w:szCs w:val="20"/>
              </w:rPr>
              <w:t xml:space="preserve"> </w:t>
            </w:r>
            <w:r w:rsidRPr="00F67237">
              <w:rPr>
                <w:rFonts w:ascii="Nyala" w:hAnsi="Nyala" w:cs="Nyala"/>
                <w:sz w:val="20"/>
                <w:szCs w:val="20"/>
              </w:rPr>
              <w:t>እንደሆነና</w:t>
            </w:r>
            <w:r w:rsidRPr="00F67237">
              <w:rPr>
                <w:rFonts w:ascii="Arial" w:hAnsi="Arial" w:cs="Arial"/>
                <w:sz w:val="20"/>
                <w:szCs w:val="20"/>
              </w:rPr>
              <w:t xml:space="preserve"> </w:t>
            </w:r>
            <w:r w:rsidRPr="00F67237">
              <w:rPr>
                <w:rFonts w:ascii="Nyala" w:hAnsi="Nyala" w:cs="Nyala"/>
                <w:sz w:val="20"/>
                <w:szCs w:val="20"/>
              </w:rPr>
              <w:t>እንዳልሆነ</w:t>
            </w:r>
            <w:r w:rsidRPr="00F67237">
              <w:rPr>
                <w:rFonts w:ascii="Arial" w:hAnsi="Arial" w:cs="Arial"/>
                <w:sz w:val="20"/>
                <w:szCs w:val="20"/>
              </w:rPr>
              <w:t xml:space="preserve"> </w:t>
            </w:r>
            <w:r w:rsidRPr="00F67237">
              <w:rPr>
                <w:rFonts w:ascii="Nyala" w:hAnsi="Nyala" w:cs="Nyala"/>
                <w:sz w:val="20"/>
                <w:szCs w:val="20"/>
              </w:rPr>
              <w:t>አሰላለሁ</w:t>
            </w:r>
          </w:p>
          <w:p w14:paraId="0A2B7E0E" w14:textId="77777777" w:rsidR="003E137B" w:rsidRPr="00F67237" w:rsidRDefault="003E137B" w:rsidP="003E137B">
            <w:pPr>
              <w:rPr>
                <w:rFonts w:ascii="Arial" w:hAnsi="Arial" w:cs="Arial"/>
                <w:sz w:val="20"/>
                <w:szCs w:val="20"/>
              </w:rPr>
            </w:pPr>
            <w:r w:rsidRPr="00F67237">
              <w:rPr>
                <w:rFonts w:ascii="Arial" w:hAnsi="Arial" w:cs="Arial"/>
                <w:sz w:val="20"/>
                <w:szCs w:val="20"/>
              </w:rPr>
              <w:t xml:space="preserve">6 = My prices are fixed by an association/union/ </w:t>
            </w:r>
            <w:r w:rsidRPr="00F67237">
              <w:rPr>
                <w:rFonts w:ascii="Nyala" w:hAnsi="Nyala" w:cs="Nyala"/>
                <w:sz w:val="20"/>
                <w:szCs w:val="20"/>
              </w:rPr>
              <w:t>ዋጋዮ</w:t>
            </w:r>
            <w:r w:rsidRPr="00F67237">
              <w:rPr>
                <w:rFonts w:ascii="Arial" w:hAnsi="Arial" w:cs="Arial"/>
                <w:sz w:val="20"/>
                <w:szCs w:val="20"/>
              </w:rPr>
              <w:t xml:space="preserve"> </w:t>
            </w:r>
            <w:r w:rsidRPr="00F67237">
              <w:rPr>
                <w:rFonts w:ascii="Nyala" w:hAnsi="Nyala" w:cs="Nyala"/>
                <w:sz w:val="20"/>
                <w:szCs w:val="20"/>
              </w:rPr>
              <w:t>በማህበራት</w:t>
            </w:r>
            <w:r w:rsidRPr="00F67237">
              <w:rPr>
                <w:rFonts w:ascii="Arial" w:hAnsi="Arial" w:cs="Arial"/>
                <w:sz w:val="20"/>
                <w:szCs w:val="20"/>
              </w:rPr>
              <w:t xml:space="preserve"> </w:t>
            </w:r>
            <w:r w:rsidRPr="00F67237">
              <w:rPr>
                <w:rFonts w:ascii="Nyala" w:hAnsi="Nyala" w:cs="Nyala"/>
                <w:sz w:val="20"/>
                <w:szCs w:val="20"/>
              </w:rPr>
              <w:t>ውሳኔ</w:t>
            </w:r>
            <w:r w:rsidRPr="00F67237">
              <w:rPr>
                <w:rFonts w:ascii="Arial" w:hAnsi="Arial" w:cs="Arial"/>
                <w:sz w:val="20"/>
                <w:szCs w:val="20"/>
              </w:rPr>
              <w:t xml:space="preserve"> </w:t>
            </w:r>
            <w:r w:rsidRPr="00F67237">
              <w:rPr>
                <w:rFonts w:ascii="Nyala" w:hAnsi="Nyala" w:cs="Nyala"/>
                <w:sz w:val="20"/>
                <w:szCs w:val="20"/>
              </w:rPr>
              <w:t>የተተመነ</w:t>
            </w:r>
            <w:r w:rsidRPr="00F67237">
              <w:rPr>
                <w:rFonts w:ascii="Arial" w:hAnsi="Arial" w:cs="Arial"/>
                <w:sz w:val="20"/>
                <w:szCs w:val="20"/>
              </w:rPr>
              <w:t xml:space="preserve"> </w:t>
            </w:r>
            <w:r w:rsidRPr="00F67237">
              <w:rPr>
                <w:rFonts w:ascii="Nyala" w:hAnsi="Nyala" w:cs="Nyala"/>
                <w:sz w:val="20"/>
                <w:szCs w:val="20"/>
              </w:rPr>
              <w:t>ነው</w:t>
            </w:r>
          </w:p>
          <w:p w14:paraId="418FA718" w14:textId="77777777" w:rsidR="003E137B" w:rsidRPr="00F67237" w:rsidRDefault="003E137B" w:rsidP="003E137B">
            <w:pPr>
              <w:rPr>
                <w:rFonts w:ascii="Arial" w:hAnsi="Arial" w:cs="Arial"/>
                <w:sz w:val="20"/>
                <w:szCs w:val="20"/>
              </w:rPr>
            </w:pPr>
            <w:r w:rsidRPr="00F67237">
              <w:rPr>
                <w:rFonts w:ascii="Arial" w:hAnsi="Arial" w:cs="Arial"/>
                <w:sz w:val="20"/>
                <w:szCs w:val="20"/>
              </w:rPr>
              <w:t xml:space="preserve">7 = I don’t know/ </w:t>
            </w:r>
            <w:r w:rsidRPr="00F67237">
              <w:rPr>
                <w:rFonts w:ascii="Nyala" w:hAnsi="Nyala" w:cs="Nyala"/>
                <w:sz w:val="20"/>
                <w:szCs w:val="20"/>
              </w:rPr>
              <w:t>አላውቅም</w:t>
            </w:r>
          </w:p>
          <w:p w14:paraId="6BAF7B30" w14:textId="6DF724A3" w:rsidR="003E137B" w:rsidRDefault="003E137B" w:rsidP="00214378">
            <w:pPr>
              <w:rPr>
                <w:ins w:id="191" w:author="toshiba" w:date="2016-11-15T14:14:00Z"/>
                <w:rFonts w:ascii="Arial" w:hAnsi="Arial" w:cs="Arial"/>
                <w:sz w:val="20"/>
                <w:szCs w:val="20"/>
              </w:rPr>
            </w:pPr>
            <w:r w:rsidRPr="00F67237">
              <w:rPr>
                <w:rFonts w:ascii="Arial" w:hAnsi="Arial" w:cs="Arial"/>
                <w:sz w:val="20"/>
                <w:szCs w:val="20"/>
              </w:rPr>
              <w:t xml:space="preserve">8 = Other/ </w:t>
            </w:r>
            <w:r w:rsidRPr="00F67237">
              <w:rPr>
                <w:rFonts w:ascii="Nyala" w:hAnsi="Nyala" w:cs="Nyala"/>
                <w:sz w:val="20"/>
                <w:szCs w:val="20"/>
              </w:rPr>
              <w:t>ሌላ</w:t>
            </w:r>
            <w:r w:rsidRPr="00F67237">
              <w:rPr>
                <w:rFonts w:ascii="Arial" w:hAnsi="Arial" w:cs="Arial"/>
                <w:sz w:val="20"/>
                <w:szCs w:val="20"/>
              </w:rPr>
              <w:t xml:space="preserve">: </w:t>
            </w:r>
            <w:r w:rsidRPr="00F67237">
              <w:rPr>
                <w:rFonts w:ascii="Arial" w:hAnsi="Arial" w:cs="Arial"/>
                <w:b/>
                <w:i/>
                <w:sz w:val="20"/>
                <w:szCs w:val="20"/>
              </w:rPr>
              <w:t xml:space="preserve">(please specify/ </w:t>
            </w:r>
            <w:r w:rsidRPr="00F67237">
              <w:rPr>
                <w:rFonts w:ascii="Nyala" w:hAnsi="Nyala" w:cs="Nyala"/>
                <w:b/>
                <w:i/>
                <w:sz w:val="20"/>
                <w:szCs w:val="20"/>
              </w:rPr>
              <w:t>እባክዎ</w:t>
            </w:r>
            <w:r w:rsidRPr="00F67237">
              <w:rPr>
                <w:rFonts w:ascii="Arial" w:hAnsi="Arial" w:cs="Arial"/>
                <w:b/>
                <w:i/>
                <w:sz w:val="20"/>
                <w:szCs w:val="20"/>
              </w:rPr>
              <w:t xml:space="preserve"> </w:t>
            </w:r>
            <w:r w:rsidRPr="00F67237">
              <w:rPr>
                <w:rFonts w:ascii="Nyala" w:hAnsi="Nyala" w:cs="Nyala"/>
                <w:b/>
                <w:i/>
                <w:sz w:val="20"/>
                <w:szCs w:val="20"/>
              </w:rPr>
              <w:t>ይግለጹ</w:t>
            </w:r>
            <w:r w:rsidRPr="00F67237">
              <w:rPr>
                <w:rFonts w:ascii="Arial" w:hAnsi="Arial" w:cs="Arial"/>
                <w:b/>
                <w:i/>
                <w:sz w:val="20"/>
                <w:szCs w:val="20"/>
              </w:rPr>
              <w:t>)</w:t>
            </w:r>
            <w:r w:rsidRPr="00F67237">
              <w:rPr>
                <w:rFonts w:ascii="Arial" w:hAnsi="Arial" w:cs="Arial"/>
                <w:sz w:val="20"/>
                <w:szCs w:val="20"/>
              </w:rPr>
              <w:t xml:space="preserve"> ___________</w:t>
            </w:r>
          </w:p>
          <w:p w14:paraId="3D6DE184" w14:textId="77777777" w:rsidR="00D146DD" w:rsidRDefault="00D146DD" w:rsidP="00214378">
            <w:pPr>
              <w:rPr>
                <w:ins w:id="192" w:author="toshiba" w:date="2016-11-15T14:14:00Z"/>
                <w:rFonts w:ascii="Arial" w:hAnsi="Arial" w:cs="Arial"/>
                <w:sz w:val="20"/>
                <w:szCs w:val="20"/>
              </w:rPr>
            </w:pPr>
          </w:p>
          <w:p w14:paraId="3B7156C7" w14:textId="77777777" w:rsidR="00D146DD" w:rsidRDefault="00D146DD" w:rsidP="00214378">
            <w:pPr>
              <w:rPr>
                <w:ins w:id="193" w:author="toshiba" w:date="2016-11-15T14:14:00Z"/>
                <w:rFonts w:ascii="Arial" w:hAnsi="Arial" w:cs="Arial"/>
                <w:sz w:val="20"/>
                <w:szCs w:val="20"/>
              </w:rPr>
            </w:pPr>
          </w:p>
          <w:p w14:paraId="061AD142" w14:textId="77777777" w:rsidR="00D146DD" w:rsidRDefault="00D146DD" w:rsidP="00214378">
            <w:pPr>
              <w:rPr>
                <w:ins w:id="194" w:author="toshiba" w:date="2016-11-15T14:14:00Z"/>
                <w:rFonts w:ascii="Arial" w:hAnsi="Arial" w:cs="Arial"/>
                <w:sz w:val="20"/>
                <w:szCs w:val="20"/>
              </w:rPr>
            </w:pPr>
          </w:p>
          <w:p w14:paraId="4DDA96F6" w14:textId="77777777" w:rsidR="00D146DD" w:rsidRPr="00F67237" w:rsidRDefault="00D146DD" w:rsidP="00214378">
            <w:pPr>
              <w:rPr>
                <w:rFonts w:ascii="Arial" w:hAnsi="Arial" w:cs="Arial"/>
                <w:sz w:val="20"/>
                <w:szCs w:val="20"/>
              </w:rPr>
            </w:pPr>
          </w:p>
          <w:p w14:paraId="58E2F077" w14:textId="77777777" w:rsidR="003E137B" w:rsidRPr="00F67237" w:rsidRDefault="003E137B" w:rsidP="00214378">
            <w:pPr>
              <w:rPr>
                <w:rFonts w:ascii="Arial" w:hAnsi="Arial" w:cs="Arial"/>
                <w:sz w:val="20"/>
                <w:szCs w:val="20"/>
              </w:rPr>
            </w:pPr>
          </w:p>
        </w:tc>
      </w:tr>
      <w:tr w:rsidR="00C64A60" w:rsidRPr="00F67237" w14:paraId="27DF39A0" w14:textId="77777777" w:rsidTr="00A507F3">
        <w:tblPrEx>
          <w:tblCellMar>
            <w:top w:w="108" w:type="dxa"/>
            <w:bottom w:w="108" w:type="dxa"/>
          </w:tblCellMar>
        </w:tblPrEx>
        <w:trPr>
          <w:trHeight w:val="333"/>
        </w:trPr>
        <w:tc>
          <w:tcPr>
            <w:tcW w:w="9288" w:type="dxa"/>
            <w:gridSpan w:val="6"/>
            <w:shd w:val="clear" w:color="auto" w:fill="DBE5F1" w:themeFill="accent1" w:themeFillTint="33"/>
            <w:vAlign w:val="center"/>
          </w:tcPr>
          <w:p w14:paraId="6B0E8A5E" w14:textId="3DEE2E0A" w:rsidR="00C64A60" w:rsidRPr="00F67237" w:rsidRDefault="00C64A60" w:rsidP="00214378">
            <w:pPr>
              <w:rPr>
                <w:rFonts w:ascii="Arial" w:hAnsi="Arial" w:cs="Arial"/>
                <w:b/>
                <w:sz w:val="20"/>
                <w:szCs w:val="20"/>
              </w:rPr>
            </w:pPr>
            <w:r w:rsidRPr="00F67237">
              <w:rPr>
                <w:rFonts w:ascii="Arial" w:hAnsi="Arial" w:cs="Arial"/>
                <w:b/>
                <w:sz w:val="20"/>
                <w:szCs w:val="20"/>
              </w:rPr>
              <w:t>4.7 Business Planning and Activities</w:t>
            </w:r>
            <w:r w:rsidR="00412CDB" w:rsidRPr="00F67237">
              <w:rPr>
                <w:rFonts w:ascii="Arial" w:hAnsi="Arial" w:cs="Arial"/>
                <w:b/>
                <w:sz w:val="20"/>
                <w:szCs w:val="20"/>
              </w:rPr>
              <w:t xml:space="preserve"> </w:t>
            </w:r>
            <w:r w:rsidR="00412CDB" w:rsidRPr="00F67237">
              <w:rPr>
                <w:rFonts w:ascii="Nyala" w:hAnsi="Nyala" w:cs="Nyala"/>
                <w:b/>
                <w:sz w:val="20"/>
                <w:szCs w:val="20"/>
              </w:rPr>
              <w:t>የንግድ</w:t>
            </w:r>
            <w:r w:rsidR="00412CDB" w:rsidRPr="00F67237">
              <w:rPr>
                <w:rFonts w:ascii="Arial" w:hAnsi="Arial" w:cs="Arial"/>
                <w:b/>
                <w:sz w:val="20"/>
                <w:szCs w:val="20"/>
              </w:rPr>
              <w:t xml:space="preserve"> </w:t>
            </w:r>
            <w:r w:rsidR="00412CDB" w:rsidRPr="00F67237">
              <w:rPr>
                <w:rFonts w:ascii="Nyala" w:hAnsi="Nyala" w:cs="Nyala"/>
                <w:b/>
                <w:sz w:val="20"/>
                <w:szCs w:val="20"/>
              </w:rPr>
              <w:t>ስራ</w:t>
            </w:r>
            <w:r w:rsidR="00412CDB" w:rsidRPr="00F67237">
              <w:rPr>
                <w:rFonts w:ascii="Arial" w:hAnsi="Arial" w:cs="Arial"/>
                <w:b/>
                <w:sz w:val="20"/>
                <w:szCs w:val="20"/>
              </w:rPr>
              <w:t xml:space="preserve"> </w:t>
            </w:r>
            <w:r w:rsidR="00412CDB" w:rsidRPr="00F67237">
              <w:rPr>
                <w:rFonts w:ascii="Nyala" w:hAnsi="Nyala" w:cs="Nyala"/>
                <w:b/>
                <w:sz w:val="20"/>
                <w:szCs w:val="20"/>
              </w:rPr>
              <w:t>እቅድ</w:t>
            </w:r>
            <w:r w:rsidR="00412CDB" w:rsidRPr="00F67237">
              <w:rPr>
                <w:rFonts w:ascii="Arial" w:hAnsi="Arial" w:cs="Arial"/>
                <w:b/>
                <w:sz w:val="20"/>
                <w:szCs w:val="20"/>
              </w:rPr>
              <w:t xml:space="preserve"> </w:t>
            </w:r>
            <w:r w:rsidR="00412CDB" w:rsidRPr="00F67237">
              <w:rPr>
                <w:rFonts w:ascii="Nyala" w:hAnsi="Nyala" w:cs="Nyala"/>
                <w:b/>
                <w:sz w:val="20"/>
                <w:szCs w:val="20"/>
              </w:rPr>
              <w:t>እና</w:t>
            </w:r>
            <w:r w:rsidR="00412CDB" w:rsidRPr="00F67237">
              <w:rPr>
                <w:rFonts w:ascii="Arial" w:hAnsi="Arial" w:cs="Arial"/>
                <w:b/>
                <w:sz w:val="20"/>
                <w:szCs w:val="20"/>
              </w:rPr>
              <w:t xml:space="preserve"> </w:t>
            </w:r>
            <w:r w:rsidR="00412CDB" w:rsidRPr="00F67237">
              <w:rPr>
                <w:rFonts w:ascii="Nyala" w:hAnsi="Nyala" w:cs="Nyala"/>
                <w:b/>
                <w:sz w:val="20"/>
                <w:szCs w:val="20"/>
              </w:rPr>
              <w:t>እንቅስቃሴ</w:t>
            </w:r>
          </w:p>
        </w:tc>
      </w:tr>
      <w:tr w:rsidR="00C64A60" w:rsidRPr="00F67237" w14:paraId="3634A6B3" w14:textId="77777777" w:rsidTr="00F901D6">
        <w:tblPrEx>
          <w:tblCellMar>
            <w:top w:w="108" w:type="dxa"/>
            <w:bottom w:w="108" w:type="dxa"/>
          </w:tblCellMar>
        </w:tblPrEx>
        <w:trPr>
          <w:trHeight w:val="333"/>
        </w:trPr>
        <w:tc>
          <w:tcPr>
            <w:tcW w:w="895" w:type="dxa"/>
            <w:gridSpan w:val="2"/>
          </w:tcPr>
          <w:p w14:paraId="39B2842B" w14:textId="77777777" w:rsidR="00C64A60" w:rsidRPr="00F67237" w:rsidRDefault="00C64A60" w:rsidP="00214378">
            <w:pPr>
              <w:rPr>
                <w:rFonts w:ascii="Arial" w:hAnsi="Arial" w:cs="Arial"/>
                <w:sz w:val="20"/>
                <w:szCs w:val="20"/>
              </w:rPr>
            </w:pPr>
            <w:r w:rsidRPr="00F67237">
              <w:rPr>
                <w:rFonts w:ascii="Arial" w:hAnsi="Arial" w:cs="Arial"/>
                <w:sz w:val="20"/>
                <w:szCs w:val="20"/>
              </w:rPr>
              <w:t>1</w:t>
            </w:r>
          </w:p>
        </w:tc>
        <w:tc>
          <w:tcPr>
            <w:tcW w:w="8393" w:type="dxa"/>
            <w:gridSpan w:val="4"/>
          </w:tcPr>
          <w:p w14:paraId="63CEF8CE" w14:textId="7FB41DCF" w:rsidR="00C64A60" w:rsidRPr="00F67237" w:rsidRDefault="00C64A60" w:rsidP="00214378">
            <w:pPr>
              <w:spacing w:beforeLines="20" w:before="48" w:afterLines="20" w:after="48"/>
              <w:rPr>
                <w:rFonts w:ascii="Arial" w:hAnsi="Arial" w:cs="Arial"/>
                <w:sz w:val="20"/>
                <w:szCs w:val="20"/>
              </w:rPr>
            </w:pPr>
            <w:r w:rsidRPr="00F67237">
              <w:rPr>
                <w:rFonts w:ascii="Arial" w:hAnsi="Arial" w:cs="Arial"/>
                <w:sz w:val="20"/>
                <w:szCs w:val="20"/>
              </w:rPr>
              <w:t>Now, I would like to talk about your business activities in the past.</w:t>
            </w:r>
            <w:r w:rsidR="00412CDB" w:rsidRPr="00F67237">
              <w:rPr>
                <w:rFonts w:ascii="Arial" w:hAnsi="Arial" w:cs="Arial"/>
                <w:sz w:val="20"/>
                <w:szCs w:val="20"/>
              </w:rPr>
              <w:t xml:space="preserve"> </w:t>
            </w:r>
            <w:r w:rsidR="00412CDB" w:rsidRPr="00F67237">
              <w:rPr>
                <w:rFonts w:ascii="Nyala" w:hAnsi="Nyala" w:cs="Nyala"/>
                <w:sz w:val="20"/>
                <w:szCs w:val="20"/>
              </w:rPr>
              <w:t>አሁን</w:t>
            </w:r>
            <w:r w:rsidR="00412CDB" w:rsidRPr="00F67237">
              <w:rPr>
                <w:rFonts w:ascii="Arial" w:hAnsi="Arial" w:cs="Arial"/>
                <w:sz w:val="20"/>
                <w:szCs w:val="20"/>
              </w:rPr>
              <w:t xml:space="preserve"> </w:t>
            </w:r>
            <w:r w:rsidR="00412CDB" w:rsidRPr="00F67237">
              <w:rPr>
                <w:rFonts w:ascii="Nyala" w:hAnsi="Nyala" w:cs="Nyala"/>
                <w:sz w:val="20"/>
                <w:szCs w:val="20"/>
              </w:rPr>
              <w:t>ከዚህ</w:t>
            </w:r>
            <w:r w:rsidR="00412CDB" w:rsidRPr="00F67237">
              <w:rPr>
                <w:rFonts w:ascii="Arial" w:hAnsi="Arial" w:cs="Arial"/>
                <w:sz w:val="20"/>
                <w:szCs w:val="20"/>
              </w:rPr>
              <w:t xml:space="preserve"> </w:t>
            </w:r>
            <w:r w:rsidR="00412CDB" w:rsidRPr="00F67237">
              <w:rPr>
                <w:rFonts w:ascii="Nyala" w:hAnsi="Nyala" w:cs="Nyala"/>
                <w:sz w:val="20"/>
                <w:szCs w:val="20"/>
              </w:rPr>
              <w:t>በፊት</w:t>
            </w:r>
            <w:r w:rsidR="00412CDB" w:rsidRPr="00F67237">
              <w:rPr>
                <w:rFonts w:ascii="Arial" w:hAnsi="Arial" w:cs="Arial"/>
                <w:sz w:val="20"/>
                <w:szCs w:val="20"/>
              </w:rPr>
              <w:t xml:space="preserve"> </w:t>
            </w:r>
            <w:r w:rsidR="00412CDB" w:rsidRPr="00F67237">
              <w:rPr>
                <w:rFonts w:ascii="Nyala" w:hAnsi="Nyala" w:cs="Nyala"/>
                <w:sz w:val="20"/>
                <w:szCs w:val="20"/>
              </w:rPr>
              <w:t>ስለነበረዎት</w:t>
            </w:r>
            <w:r w:rsidR="00412CDB" w:rsidRPr="00F67237">
              <w:rPr>
                <w:rFonts w:ascii="Arial" w:hAnsi="Arial" w:cs="Arial"/>
                <w:sz w:val="20"/>
                <w:szCs w:val="20"/>
              </w:rPr>
              <w:t xml:space="preserve"> </w:t>
            </w:r>
            <w:r w:rsidR="00412CDB" w:rsidRPr="00F67237">
              <w:rPr>
                <w:rFonts w:ascii="Nyala" w:hAnsi="Nyala" w:cs="Nyala"/>
                <w:sz w:val="20"/>
                <w:szCs w:val="20"/>
              </w:rPr>
              <w:t>የንግድ</w:t>
            </w:r>
            <w:r w:rsidR="00412CDB" w:rsidRPr="00F67237">
              <w:rPr>
                <w:rFonts w:ascii="Arial" w:hAnsi="Arial" w:cs="Arial"/>
                <w:sz w:val="20"/>
                <w:szCs w:val="20"/>
              </w:rPr>
              <w:t xml:space="preserve"> </w:t>
            </w:r>
            <w:r w:rsidR="00412CDB" w:rsidRPr="00F67237">
              <w:rPr>
                <w:rFonts w:ascii="Nyala" w:hAnsi="Nyala" w:cs="Nyala"/>
                <w:sz w:val="20"/>
                <w:szCs w:val="20"/>
              </w:rPr>
              <w:t>እንቅስቃሴ</w:t>
            </w:r>
            <w:r w:rsidR="00412CDB" w:rsidRPr="00F67237">
              <w:rPr>
                <w:rFonts w:ascii="Arial" w:hAnsi="Arial" w:cs="Arial"/>
                <w:sz w:val="20"/>
                <w:szCs w:val="20"/>
              </w:rPr>
              <w:t xml:space="preserve"> </w:t>
            </w:r>
            <w:r w:rsidR="00412CDB" w:rsidRPr="00F67237">
              <w:rPr>
                <w:rFonts w:ascii="Nyala" w:hAnsi="Nyala" w:cs="Nyala"/>
                <w:sz w:val="20"/>
                <w:szCs w:val="20"/>
              </w:rPr>
              <w:t>እናወራለን፡፡</w:t>
            </w:r>
          </w:p>
          <w:p w14:paraId="15DAE822" w14:textId="1E8A0A6D" w:rsidR="00040A63" w:rsidRPr="00F67237" w:rsidRDefault="00C64A60" w:rsidP="00DE08E3">
            <w:pPr>
              <w:pStyle w:val="ListParagraph"/>
              <w:numPr>
                <w:ilvl w:val="0"/>
                <w:numId w:val="25"/>
              </w:numPr>
              <w:spacing w:beforeLines="20" w:before="48" w:afterLines="20" w:after="48"/>
              <w:rPr>
                <w:rFonts w:ascii="Arial" w:hAnsi="Arial" w:cs="Arial"/>
                <w:sz w:val="20"/>
                <w:szCs w:val="20"/>
              </w:rPr>
            </w:pPr>
            <w:r w:rsidRPr="00F67237">
              <w:rPr>
                <w:rFonts w:ascii="Arial" w:hAnsi="Arial" w:cs="Arial"/>
                <w:sz w:val="20"/>
                <w:szCs w:val="20"/>
              </w:rPr>
              <w:t xml:space="preserve">Which changes did you introduce in your business in the last six months? With changes I mean each modification, </w:t>
            </w:r>
            <w:r w:rsidRPr="00F67237">
              <w:rPr>
                <w:rFonts w:ascii="Arial" w:hAnsi="Arial" w:cs="Arial"/>
                <w:i/>
                <w:sz w:val="20"/>
                <w:szCs w:val="20"/>
              </w:rPr>
              <w:t>even small ones</w:t>
            </w:r>
            <w:r w:rsidRPr="00F67237">
              <w:rPr>
                <w:rFonts w:ascii="Arial" w:hAnsi="Arial" w:cs="Arial"/>
                <w:sz w:val="20"/>
                <w:szCs w:val="20"/>
              </w:rPr>
              <w:t xml:space="preserve">, you have made </w:t>
            </w:r>
            <w:r w:rsidRPr="00F67237">
              <w:rPr>
                <w:rFonts w:ascii="Arial" w:hAnsi="Arial" w:cs="Arial"/>
                <w:sz w:val="20"/>
                <w:szCs w:val="20"/>
                <w:u w:val="single"/>
              </w:rPr>
              <w:t>in order to improve</w:t>
            </w:r>
            <w:r w:rsidRPr="00F67237">
              <w:rPr>
                <w:rFonts w:ascii="Arial" w:hAnsi="Arial" w:cs="Arial"/>
                <w:sz w:val="20"/>
                <w:szCs w:val="20"/>
              </w:rPr>
              <w:t xml:space="preserve"> your business.</w:t>
            </w:r>
            <w:r w:rsidR="00040A63" w:rsidRPr="00F67237">
              <w:rPr>
                <w:rFonts w:ascii="Arial" w:hAnsi="Arial" w:cs="Arial"/>
                <w:sz w:val="20"/>
                <w:szCs w:val="20"/>
              </w:rPr>
              <w:t xml:space="preserve"> </w:t>
            </w:r>
            <w:r w:rsidR="00040A63" w:rsidRPr="00F67237">
              <w:rPr>
                <w:rFonts w:ascii="Nyala" w:hAnsi="Nyala" w:cs="Nyala"/>
                <w:sz w:val="20"/>
                <w:szCs w:val="20"/>
              </w:rPr>
              <w:t>ባለፉት</w:t>
            </w:r>
            <w:r w:rsidR="00040A63" w:rsidRPr="00F67237">
              <w:rPr>
                <w:rFonts w:ascii="Arial" w:hAnsi="Arial" w:cs="Arial"/>
                <w:sz w:val="20"/>
                <w:szCs w:val="20"/>
              </w:rPr>
              <w:t xml:space="preserve"> </w:t>
            </w:r>
            <w:r w:rsidR="00040A63" w:rsidRPr="00F67237">
              <w:rPr>
                <w:rFonts w:ascii="Nyala" w:hAnsi="Nyala" w:cs="Nyala"/>
                <w:sz w:val="20"/>
                <w:szCs w:val="20"/>
              </w:rPr>
              <w:t>ስድስት</w:t>
            </w:r>
            <w:r w:rsidR="00040A63" w:rsidRPr="00F67237">
              <w:rPr>
                <w:rFonts w:ascii="Arial" w:hAnsi="Arial" w:cs="Arial"/>
                <w:sz w:val="20"/>
                <w:szCs w:val="20"/>
              </w:rPr>
              <w:t xml:space="preserve"> </w:t>
            </w:r>
            <w:r w:rsidR="00040A63" w:rsidRPr="00F67237">
              <w:rPr>
                <w:rFonts w:ascii="Nyala" w:hAnsi="Nyala" w:cs="Nyala"/>
                <w:sz w:val="20"/>
                <w:szCs w:val="20"/>
              </w:rPr>
              <w:t>ወራት</w:t>
            </w:r>
            <w:r w:rsidR="00040A63" w:rsidRPr="00F67237">
              <w:rPr>
                <w:rFonts w:ascii="Arial" w:hAnsi="Arial" w:cs="Arial"/>
                <w:sz w:val="20"/>
                <w:szCs w:val="20"/>
              </w:rPr>
              <w:t xml:space="preserve"> </w:t>
            </w:r>
            <w:r w:rsidR="00040A63" w:rsidRPr="00F67237">
              <w:rPr>
                <w:rFonts w:ascii="Nyala" w:hAnsi="Nyala" w:cs="Nyala"/>
                <w:sz w:val="20"/>
                <w:szCs w:val="20"/>
              </w:rPr>
              <w:t>ውስጥ</w:t>
            </w:r>
            <w:r w:rsidR="00040A63" w:rsidRPr="00F67237">
              <w:rPr>
                <w:rFonts w:ascii="Arial" w:hAnsi="Arial" w:cs="Arial"/>
                <w:sz w:val="20"/>
                <w:szCs w:val="20"/>
              </w:rPr>
              <w:t xml:space="preserve"> </w:t>
            </w:r>
            <w:r w:rsidR="00040A63" w:rsidRPr="00F67237">
              <w:rPr>
                <w:rFonts w:ascii="Nyala" w:hAnsi="Nyala" w:cs="Nyala"/>
                <w:sz w:val="20"/>
                <w:szCs w:val="20"/>
              </w:rPr>
              <w:t>የንግድ</w:t>
            </w:r>
            <w:r w:rsidR="00040A63" w:rsidRPr="00F67237">
              <w:rPr>
                <w:rFonts w:ascii="Arial" w:hAnsi="Arial" w:cs="Arial"/>
                <w:sz w:val="20"/>
                <w:szCs w:val="20"/>
              </w:rPr>
              <w:t xml:space="preserve"> </w:t>
            </w:r>
            <w:r w:rsidR="00040A63" w:rsidRPr="00F67237">
              <w:rPr>
                <w:rFonts w:ascii="Nyala" w:hAnsi="Nyala" w:cs="Nyala"/>
                <w:sz w:val="20"/>
                <w:szCs w:val="20"/>
              </w:rPr>
              <w:t>ድርጅትዎ</w:t>
            </w:r>
            <w:r w:rsidR="00040A63" w:rsidRPr="00F67237">
              <w:rPr>
                <w:rFonts w:ascii="Arial" w:hAnsi="Arial" w:cs="Arial"/>
                <w:sz w:val="20"/>
                <w:szCs w:val="20"/>
              </w:rPr>
              <w:t xml:space="preserve"> </w:t>
            </w:r>
            <w:r w:rsidR="00040A63" w:rsidRPr="00F67237">
              <w:rPr>
                <w:rFonts w:ascii="Nyala" w:hAnsi="Nyala" w:cs="Nyala"/>
                <w:sz w:val="20"/>
                <w:szCs w:val="20"/>
              </w:rPr>
              <w:t>ላይ</w:t>
            </w:r>
            <w:r w:rsidR="00040A63" w:rsidRPr="00F67237">
              <w:rPr>
                <w:rFonts w:ascii="Arial" w:hAnsi="Arial" w:cs="Arial"/>
                <w:sz w:val="20"/>
                <w:szCs w:val="20"/>
              </w:rPr>
              <w:t xml:space="preserve"> </w:t>
            </w:r>
            <w:r w:rsidR="00040A63" w:rsidRPr="00F67237">
              <w:rPr>
                <w:rFonts w:ascii="Nyala" w:hAnsi="Nyala" w:cs="Nyala"/>
                <w:sz w:val="20"/>
                <w:szCs w:val="20"/>
              </w:rPr>
              <w:t>ምን</w:t>
            </w:r>
            <w:r w:rsidR="00040A63" w:rsidRPr="00F67237">
              <w:rPr>
                <w:rFonts w:ascii="Arial" w:hAnsi="Arial" w:cs="Arial"/>
                <w:sz w:val="20"/>
                <w:szCs w:val="20"/>
              </w:rPr>
              <w:t xml:space="preserve"> </w:t>
            </w:r>
            <w:r w:rsidR="00040A63" w:rsidRPr="00F67237">
              <w:rPr>
                <w:rFonts w:ascii="Nyala" w:hAnsi="Nyala" w:cs="Nyala"/>
                <w:sz w:val="20"/>
                <w:szCs w:val="20"/>
              </w:rPr>
              <w:t>ምን</w:t>
            </w:r>
            <w:r w:rsidR="00040A63" w:rsidRPr="00F67237">
              <w:rPr>
                <w:rFonts w:ascii="Arial" w:hAnsi="Arial" w:cs="Arial"/>
                <w:sz w:val="20"/>
                <w:szCs w:val="20"/>
              </w:rPr>
              <w:t xml:space="preserve"> </w:t>
            </w:r>
            <w:r w:rsidR="00040A63" w:rsidRPr="00F67237">
              <w:rPr>
                <w:rFonts w:ascii="Nyala" w:hAnsi="Nyala" w:cs="Nyala"/>
                <w:sz w:val="20"/>
                <w:szCs w:val="20"/>
              </w:rPr>
              <w:t>አይነት</w:t>
            </w:r>
            <w:r w:rsidR="00040A63" w:rsidRPr="00F67237">
              <w:rPr>
                <w:rFonts w:ascii="Arial" w:hAnsi="Arial" w:cs="Arial"/>
                <w:sz w:val="20"/>
                <w:szCs w:val="20"/>
              </w:rPr>
              <w:t xml:space="preserve"> </w:t>
            </w:r>
            <w:r w:rsidR="00040A63" w:rsidRPr="00F67237">
              <w:rPr>
                <w:rFonts w:ascii="Nyala" w:hAnsi="Nyala" w:cs="Nyala"/>
                <w:sz w:val="20"/>
                <w:szCs w:val="20"/>
              </w:rPr>
              <w:t>ለውጥ</w:t>
            </w:r>
            <w:r w:rsidR="00040A63" w:rsidRPr="00F67237">
              <w:rPr>
                <w:rFonts w:ascii="Arial" w:hAnsi="Arial" w:cs="Arial"/>
                <w:sz w:val="20"/>
                <w:szCs w:val="20"/>
              </w:rPr>
              <w:t xml:space="preserve"> </w:t>
            </w:r>
            <w:r w:rsidR="00040A63" w:rsidRPr="00F67237">
              <w:rPr>
                <w:rFonts w:ascii="Nyala" w:hAnsi="Nyala" w:cs="Nyala"/>
                <w:sz w:val="20"/>
                <w:szCs w:val="20"/>
              </w:rPr>
              <w:t>አድርገዋል</w:t>
            </w:r>
            <w:r w:rsidR="00040A63" w:rsidRPr="00F67237">
              <w:rPr>
                <w:rFonts w:ascii="Arial" w:hAnsi="Arial" w:cs="Arial"/>
                <w:sz w:val="20"/>
                <w:szCs w:val="20"/>
              </w:rPr>
              <w:t xml:space="preserve">? </w:t>
            </w:r>
            <w:r w:rsidR="00040A63" w:rsidRPr="00F67237">
              <w:rPr>
                <w:rFonts w:ascii="Nyala" w:hAnsi="Nyala" w:cs="Nyala"/>
                <w:sz w:val="20"/>
                <w:szCs w:val="20"/>
              </w:rPr>
              <w:t>ለውጥ</w:t>
            </w:r>
            <w:r w:rsidR="00040A63" w:rsidRPr="00F67237">
              <w:rPr>
                <w:rFonts w:ascii="Arial" w:hAnsi="Arial" w:cs="Arial"/>
                <w:sz w:val="20"/>
                <w:szCs w:val="20"/>
              </w:rPr>
              <w:t xml:space="preserve"> </w:t>
            </w:r>
            <w:r w:rsidR="00040A63" w:rsidRPr="00F67237">
              <w:rPr>
                <w:rFonts w:ascii="Nyala" w:hAnsi="Nyala" w:cs="Nyala"/>
                <w:sz w:val="20"/>
                <w:szCs w:val="20"/>
              </w:rPr>
              <w:t>ስንል</w:t>
            </w:r>
            <w:r w:rsidR="00040A63" w:rsidRPr="00F67237">
              <w:rPr>
                <w:rFonts w:ascii="Arial" w:hAnsi="Arial" w:cs="Arial"/>
                <w:sz w:val="20"/>
                <w:szCs w:val="20"/>
              </w:rPr>
              <w:t xml:space="preserve"> </w:t>
            </w:r>
            <w:r w:rsidR="00040A63" w:rsidRPr="00F67237">
              <w:rPr>
                <w:rFonts w:ascii="Nyala" w:hAnsi="Nyala" w:cs="Nyala"/>
                <w:sz w:val="20"/>
                <w:szCs w:val="20"/>
                <w:u w:val="single"/>
              </w:rPr>
              <w:t>ንግድ</w:t>
            </w:r>
            <w:r w:rsidR="00040A63" w:rsidRPr="00F67237">
              <w:rPr>
                <w:rFonts w:ascii="Arial" w:hAnsi="Arial" w:cs="Arial"/>
                <w:sz w:val="20"/>
                <w:szCs w:val="20"/>
                <w:u w:val="single"/>
              </w:rPr>
              <w:t xml:space="preserve"> </w:t>
            </w:r>
            <w:r w:rsidR="00040A63" w:rsidRPr="00F67237">
              <w:rPr>
                <w:rFonts w:ascii="Nyala" w:hAnsi="Nyala" w:cs="Nyala"/>
                <w:sz w:val="20"/>
                <w:szCs w:val="20"/>
                <w:u w:val="single"/>
              </w:rPr>
              <w:t>ስራዎን</w:t>
            </w:r>
            <w:r w:rsidR="00040A63" w:rsidRPr="00F67237">
              <w:rPr>
                <w:rFonts w:ascii="Arial" w:hAnsi="Arial" w:cs="Arial"/>
                <w:sz w:val="20"/>
                <w:szCs w:val="20"/>
                <w:u w:val="single"/>
              </w:rPr>
              <w:t xml:space="preserve"> </w:t>
            </w:r>
            <w:r w:rsidR="00040A63" w:rsidRPr="00F67237">
              <w:rPr>
                <w:rFonts w:ascii="Nyala" w:hAnsi="Nyala" w:cs="Nyala"/>
                <w:sz w:val="20"/>
                <w:szCs w:val="20"/>
                <w:u w:val="single"/>
              </w:rPr>
              <w:t>ለማሻሻል</w:t>
            </w:r>
            <w:r w:rsidR="00040A63" w:rsidRPr="00F67237">
              <w:rPr>
                <w:rFonts w:ascii="Arial" w:hAnsi="Arial" w:cs="Arial"/>
                <w:sz w:val="20"/>
                <w:szCs w:val="20"/>
              </w:rPr>
              <w:t xml:space="preserve"> </w:t>
            </w:r>
            <w:r w:rsidR="00040A63" w:rsidRPr="00F67237">
              <w:rPr>
                <w:rFonts w:ascii="Nyala" w:hAnsi="Nyala" w:cs="Nyala"/>
                <w:sz w:val="20"/>
                <w:szCs w:val="20"/>
              </w:rPr>
              <w:t>ያደረጉት</w:t>
            </w:r>
            <w:r w:rsidR="00040A63" w:rsidRPr="00F67237">
              <w:rPr>
                <w:rFonts w:ascii="Arial" w:hAnsi="Arial" w:cs="Arial"/>
                <w:sz w:val="20"/>
                <w:szCs w:val="20"/>
              </w:rPr>
              <w:t xml:space="preserve"> </w:t>
            </w:r>
            <w:r w:rsidR="00040A63" w:rsidRPr="00F67237">
              <w:rPr>
                <w:rFonts w:ascii="Nyala" w:hAnsi="Nyala" w:cs="Nyala"/>
                <w:sz w:val="20"/>
                <w:szCs w:val="20"/>
              </w:rPr>
              <w:t>ማንኛውም</w:t>
            </w:r>
            <w:r w:rsidR="00040A63" w:rsidRPr="00F67237">
              <w:rPr>
                <w:rFonts w:ascii="Arial" w:hAnsi="Arial" w:cs="Arial"/>
                <w:sz w:val="20"/>
                <w:szCs w:val="20"/>
              </w:rPr>
              <w:t xml:space="preserve"> </w:t>
            </w:r>
            <w:r w:rsidR="00040A63" w:rsidRPr="00F67237">
              <w:rPr>
                <w:rFonts w:ascii="Nyala" w:hAnsi="Nyala" w:cs="Nyala"/>
                <w:sz w:val="20"/>
                <w:szCs w:val="20"/>
              </w:rPr>
              <w:t>ለውጥ</w:t>
            </w:r>
            <w:r w:rsidR="00040A63" w:rsidRPr="00F67237">
              <w:rPr>
                <w:rFonts w:ascii="Arial" w:hAnsi="Arial" w:cs="Arial"/>
                <w:sz w:val="20"/>
                <w:szCs w:val="20"/>
              </w:rPr>
              <w:t xml:space="preserve"> (</w:t>
            </w:r>
            <w:r w:rsidR="00040A63" w:rsidRPr="00F67237">
              <w:rPr>
                <w:rFonts w:ascii="Nyala" w:hAnsi="Nyala" w:cs="Nyala"/>
                <w:sz w:val="20"/>
                <w:szCs w:val="20"/>
              </w:rPr>
              <w:t>አነስተኛም</w:t>
            </w:r>
            <w:r w:rsidR="00040A63" w:rsidRPr="00F67237">
              <w:rPr>
                <w:rFonts w:ascii="Arial" w:hAnsi="Arial" w:cs="Arial"/>
                <w:sz w:val="20"/>
                <w:szCs w:val="20"/>
              </w:rPr>
              <w:t xml:space="preserve"> </w:t>
            </w:r>
            <w:r w:rsidR="00040A63" w:rsidRPr="00F67237">
              <w:rPr>
                <w:rFonts w:ascii="Nyala" w:hAnsi="Nyala" w:cs="Nyala"/>
                <w:sz w:val="20"/>
                <w:szCs w:val="20"/>
              </w:rPr>
              <w:t>ቢሆን</w:t>
            </w:r>
            <w:r w:rsidR="00040A63" w:rsidRPr="00F67237">
              <w:rPr>
                <w:rFonts w:ascii="Arial" w:hAnsi="Arial" w:cs="Arial"/>
                <w:sz w:val="20"/>
                <w:szCs w:val="20"/>
              </w:rPr>
              <w:t xml:space="preserve">) </w:t>
            </w:r>
            <w:r w:rsidR="00040A63" w:rsidRPr="00F67237">
              <w:rPr>
                <w:rFonts w:ascii="Nyala" w:hAnsi="Nyala" w:cs="Nyala"/>
                <w:sz w:val="20"/>
                <w:szCs w:val="20"/>
              </w:rPr>
              <w:t>ማለታችን</w:t>
            </w:r>
            <w:r w:rsidR="00040A63" w:rsidRPr="00F67237">
              <w:rPr>
                <w:rFonts w:ascii="Arial" w:hAnsi="Arial" w:cs="Arial"/>
                <w:sz w:val="20"/>
                <w:szCs w:val="20"/>
              </w:rPr>
              <w:t xml:space="preserve"> </w:t>
            </w:r>
            <w:r w:rsidR="00040A63" w:rsidRPr="00F67237">
              <w:rPr>
                <w:rFonts w:ascii="Nyala" w:hAnsi="Nyala" w:cs="Nyala"/>
                <w:sz w:val="20"/>
                <w:szCs w:val="20"/>
              </w:rPr>
              <w:t>ነው፡፡</w:t>
            </w:r>
          </w:p>
          <w:p w14:paraId="30BEC8F9" w14:textId="48276BE0" w:rsidR="00040A63" w:rsidRPr="00F67237" w:rsidRDefault="00C64A60" w:rsidP="00EB2318">
            <w:pPr>
              <w:pStyle w:val="ListParagraph"/>
              <w:spacing w:beforeLines="20" w:before="48" w:afterLines="20" w:after="48"/>
              <w:rPr>
                <w:rFonts w:ascii="Arial" w:hAnsi="Arial" w:cs="Arial"/>
                <w:sz w:val="20"/>
                <w:szCs w:val="20"/>
              </w:rPr>
            </w:pPr>
            <w:r w:rsidRPr="00EB2318">
              <w:rPr>
                <w:rFonts w:ascii="Arial" w:hAnsi="Arial" w:cs="Arial"/>
                <w:b/>
                <w:i/>
                <w:sz w:val="20"/>
                <w:szCs w:val="20"/>
                <w:highlight w:val="yellow"/>
              </w:rPr>
              <w:t>List all changes (up to 10) the respondent mentions, one change per number. W</w:t>
            </w:r>
            <w:r w:rsidRPr="00F67237">
              <w:rPr>
                <w:rFonts w:ascii="Arial" w:hAnsi="Arial" w:cs="Arial"/>
                <w:b/>
                <w:i/>
                <w:sz w:val="20"/>
                <w:szCs w:val="20"/>
              </w:rPr>
              <w:t>hen the respondent does not answer or stops answering, say:</w:t>
            </w:r>
            <w:r w:rsidRPr="00F67237">
              <w:rPr>
                <w:rFonts w:ascii="Arial" w:hAnsi="Arial" w:cs="Arial"/>
                <w:i/>
                <w:sz w:val="20"/>
                <w:szCs w:val="20"/>
              </w:rPr>
              <w:t xml:space="preserve"> </w:t>
            </w:r>
            <w:r w:rsidRPr="00F67237">
              <w:rPr>
                <w:rFonts w:ascii="Arial" w:hAnsi="Arial" w:cs="Arial"/>
                <w:sz w:val="20"/>
                <w:szCs w:val="20"/>
              </w:rPr>
              <w:t>Please think again. In the last six months, which (other) changes did you introduce - even small ones - to improve your business?</w:t>
            </w:r>
            <w:r w:rsidR="00040A63" w:rsidRPr="00F67237">
              <w:rPr>
                <w:rFonts w:ascii="Arial" w:hAnsi="Arial" w:cs="Arial"/>
                <w:b/>
                <w:i/>
                <w:sz w:val="20"/>
                <w:szCs w:val="20"/>
              </w:rPr>
              <w:t xml:space="preserve"> </w:t>
            </w:r>
            <w:r w:rsidR="00040A63" w:rsidRPr="00F67237">
              <w:rPr>
                <w:rFonts w:ascii="Nyala" w:hAnsi="Nyala" w:cs="Nyala"/>
                <w:b/>
                <w:i/>
                <w:sz w:val="20"/>
                <w:szCs w:val="20"/>
              </w:rPr>
              <w:t>እስከ</w:t>
            </w:r>
            <w:r w:rsidR="00040A63" w:rsidRPr="00F67237">
              <w:rPr>
                <w:rFonts w:ascii="Arial" w:hAnsi="Arial" w:cs="Arial"/>
                <w:b/>
                <w:i/>
                <w:sz w:val="20"/>
                <w:szCs w:val="20"/>
              </w:rPr>
              <w:t xml:space="preserve"> 10 </w:t>
            </w:r>
            <w:r w:rsidR="00040A63" w:rsidRPr="00F67237">
              <w:rPr>
                <w:rFonts w:ascii="Nyala" w:hAnsi="Nyala" w:cs="Nyala"/>
                <w:b/>
                <w:i/>
                <w:sz w:val="20"/>
                <w:szCs w:val="20"/>
              </w:rPr>
              <w:t>ድረስ</w:t>
            </w:r>
            <w:r w:rsidR="00040A63" w:rsidRPr="00F67237">
              <w:rPr>
                <w:rFonts w:ascii="Arial" w:hAnsi="Arial" w:cs="Arial"/>
                <w:b/>
                <w:i/>
                <w:sz w:val="20"/>
                <w:szCs w:val="20"/>
              </w:rPr>
              <w:t xml:space="preserve"> </w:t>
            </w:r>
            <w:r w:rsidR="00040A63" w:rsidRPr="00F67237">
              <w:rPr>
                <w:rFonts w:ascii="Nyala" w:hAnsi="Nyala" w:cs="Nyala"/>
                <w:b/>
                <w:i/>
                <w:sz w:val="20"/>
                <w:szCs w:val="20"/>
              </w:rPr>
              <w:t>መላሿ</w:t>
            </w:r>
            <w:r w:rsidR="00040A63" w:rsidRPr="00F67237">
              <w:rPr>
                <w:rFonts w:ascii="Arial" w:hAnsi="Arial" w:cs="Arial"/>
                <w:b/>
                <w:i/>
                <w:sz w:val="20"/>
                <w:szCs w:val="20"/>
              </w:rPr>
              <w:t xml:space="preserve"> </w:t>
            </w:r>
            <w:r w:rsidR="00040A63" w:rsidRPr="00F67237">
              <w:rPr>
                <w:rFonts w:ascii="Nyala" w:hAnsi="Nyala" w:cs="Nyala"/>
                <w:b/>
                <w:i/>
                <w:sz w:val="20"/>
                <w:szCs w:val="20"/>
              </w:rPr>
              <w:t>የሚጠቅስዋቸውን</w:t>
            </w:r>
            <w:r w:rsidR="00040A63" w:rsidRPr="00F67237">
              <w:rPr>
                <w:rFonts w:ascii="Arial" w:hAnsi="Arial" w:cs="Arial"/>
                <w:b/>
                <w:i/>
                <w:sz w:val="20"/>
                <w:szCs w:val="20"/>
              </w:rPr>
              <w:t xml:space="preserve"> </w:t>
            </w:r>
            <w:r w:rsidR="00040A63" w:rsidRPr="00F67237">
              <w:rPr>
                <w:rFonts w:ascii="Nyala" w:hAnsi="Nyala" w:cs="Nyala"/>
                <w:b/>
                <w:i/>
                <w:sz w:val="20"/>
                <w:szCs w:val="20"/>
              </w:rPr>
              <w:t>ለውጦች</w:t>
            </w:r>
            <w:r w:rsidR="00040A63" w:rsidRPr="00F67237">
              <w:rPr>
                <w:rFonts w:ascii="Arial" w:hAnsi="Arial" w:cs="Arial"/>
                <w:b/>
                <w:i/>
                <w:sz w:val="20"/>
                <w:szCs w:val="20"/>
              </w:rPr>
              <w:t xml:space="preserve"> </w:t>
            </w:r>
            <w:r w:rsidR="00040A63" w:rsidRPr="00F67237">
              <w:rPr>
                <w:rFonts w:ascii="Nyala" w:hAnsi="Nyala" w:cs="Nyala"/>
                <w:b/>
                <w:i/>
                <w:sz w:val="20"/>
                <w:szCs w:val="20"/>
              </w:rPr>
              <w:t>በሙሉ</w:t>
            </w:r>
            <w:r w:rsidR="00040A63" w:rsidRPr="00F67237">
              <w:rPr>
                <w:rFonts w:ascii="Arial" w:hAnsi="Arial" w:cs="Arial"/>
                <w:b/>
                <w:i/>
                <w:sz w:val="20"/>
                <w:szCs w:val="20"/>
              </w:rPr>
              <w:t xml:space="preserve"> </w:t>
            </w:r>
            <w:r w:rsidR="00040A63" w:rsidRPr="00F67237">
              <w:rPr>
                <w:rFonts w:ascii="Nyala" w:hAnsi="Nyala" w:cs="Nyala"/>
                <w:b/>
                <w:i/>
                <w:sz w:val="20"/>
                <w:szCs w:val="20"/>
              </w:rPr>
              <w:t>በያንዳንዱ</w:t>
            </w:r>
            <w:r w:rsidR="00040A63" w:rsidRPr="00F67237">
              <w:rPr>
                <w:rFonts w:ascii="Arial" w:hAnsi="Arial" w:cs="Arial"/>
                <w:b/>
                <w:i/>
                <w:sz w:val="20"/>
                <w:szCs w:val="20"/>
              </w:rPr>
              <w:t xml:space="preserve"> </w:t>
            </w:r>
            <w:r w:rsidR="00040A63" w:rsidRPr="00F67237">
              <w:rPr>
                <w:rFonts w:ascii="Nyala" w:hAnsi="Nyala" w:cs="Nyala"/>
                <w:b/>
                <w:i/>
                <w:sz w:val="20"/>
                <w:szCs w:val="20"/>
              </w:rPr>
              <w:t>ቁጥር</w:t>
            </w:r>
            <w:r w:rsidR="00040A63" w:rsidRPr="00F67237">
              <w:rPr>
                <w:rFonts w:ascii="Arial" w:hAnsi="Arial" w:cs="Arial"/>
                <w:b/>
                <w:i/>
                <w:sz w:val="20"/>
                <w:szCs w:val="20"/>
              </w:rPr>
              <w:t xml:space="preserve"> </w:t>
            </w:r>
            <w:r w:rsidR="00040A63" w:rsidRPr="00F67237">
              <w:rPr>
                <w:rFonts w:ascii="Nyala" w:hAnsi="Nyala" w:cs="Nyala"/>
                <w:b/>
                <w:i/>
                <w:sz w:val="20"/>
                <w:szCs w:val="20"/>
              </w:rPr>
              <w:t>ለያይተው</w:t>
            </w:r>
            <w:r w:rsidR="00040A63" w:rsidRPr="00F67237">
              <w:rPr>
                <w:rFonts w:ascii="Arial" w:hAnsi="Arial" w:cs="Arial"/>
                <w:b/>
                <w:i/>
                <w:sz w:val="20"/>
                <w:szCs w:val="20"/>
              </w:rPr>
              <w:t xml:space="preserve"> </w:t>
            </w:r>
            <w:r w:rsidR="00040A63" w:rsidRPr="00F67237">
              <w:rPr>
                <w:rFonts w:ascii="Nyala" w:hAnsi="Nyala" w:cs="Nyala"/>
                <w:b/>
                <w:i/>
                <w:sz w:val="20"/>
                <w:szCs w:val="20"/>
              </w:rPr>
              <w:t>ይጻፉ፡፡</w:t>
            </w:r>
            <w:r w:rsidR="00040A63" w:rsidRPr="00F67237">
              <w:rPr>
                <w:rFonts w:ascii="Arial" w:hAnsi="Arial" w:cs="Arial"/>
                <w:b/>
                <w:i/>
                <w:sz w:val="20"/>
                <w:szCs w:val="20"/>
              </w:rPr>
              <w:t xml:space="preserve"> </w:t>
            </w:r>
            <w:r w:rsidR="00040A63" w:rsidRPr="00F67237">
              <w:rPr>
                <w:rFonts w:ascii="Nyala" w:hAnsi="Nyala" w:cs="Nyala"/>
                <w:b/>
                <w:i/>
                <w:sz w:val="20"/>
                <w:szCs w:val="20"/>
              </w:rPr>
              <w:t>መላሿ</w:t>
            </w:r>
            <w:r w:rsidR="00040A63" w:rsidRPr="00F67237">
              <w:rPr>
                <w:rFonts w:ascii="Arial" w:hAnsi="Arial" w:cs="Arial"/>
                <w:b/>
                <w:i/>
                <w:sz w:val="20"/>
                <w:szCs w:val="20"/>
              </w:rPr>
              <w:t xml:space="preserve"> </w:t>
            </w:r>
            <w:r w:rsidR="00040A63" w:rsidRPr="00F67237">
              <w:rPr>
                <w:rFonts w:ascii="Nyala" w:hAnsi="Nyala" w:cs="Nyala"/>
                <w:b/>
                <w:i/>
                <w:sz w:val="20"/>
                <w:szCs w:val="20"/>
              </w:rPr>
              <w:t>መልስ</w:t>
            </w:r>
            <w:r w:rsidR="00040A63" w:rsidRPr="00F67237">
              <w:rPr>
                <w:rFonts w:ascii="Arial" w:hAnsi="Arial" w:cs="Arial"/>
                <w:b/>
                <w:i/>
                <w:sz w:val="20"/>
                <w:szCs w:val="20"/>
              </w:rPr>
              <w:t xml:space="preserve"> </w:t>
            </w:r>
            <w:r w:rsidR="00040A63" w:rsidRPr="00F67237">
              <w:rPr>
                <w:rFonts w:ascii="Nyala" w:hAnsi="Nyala" w:cs="Nyala"/>
                <w:b/>
                <w:i/>
                <w:sz w:val="20"/>
                <w:szCs w:val="20"/>
              </w:rPr>
              <w:t>ካልሰጡ</w:t>
            </w:r>
            <w:r w:rsidR="00040A63" w:rsidRPr="00F67237">
              <w:rPr>
                <w:rFonts w:ascii="Arial" w:hAnsi="Arial" w:cs="Arial"/>
                <w:b/>
                <w:i/>
                <w:sz w:val="20"/>
                <w:szCs w:val="20"/>
              </w:rPr>
              <w:t xml:space="preserve"> </w:t>
            </w:r>
            <w:r w:rsidR="00040A63" w:rsidRPr="00F67237">
              <w:rPr>
                <w:rFonts w:ascii="Nyala" w:hAnsi="Nyala" w:cs="Nyala"/>
                <w:b/>
                <w:i/>
                <w:sz w:val="20"/>
                <w:szCs w:val="20"/>
              </w:rPr>
              <w:t>ወይም</w:t>
            </w:r>
            <w:r w:rsidR="00040A63" w:rsidRPr="00F67237">
              <w:rPr>
                <w:rFonts w:ascii="Arial" w:hAnsi="Arial" w:cs="Arial"/>
                <w:b/>
                <w:i/>
                <w:sz w:val="20"/>
                <w:szCs w:val="20"/>
              </w:rPr>
              <w:t xml:space="preserve"> </w:t>
            </w:r>
            <w:r w:rsidR="00040A63" w:rsidRPr="00F67237">
              <w:rPr>
                <w:rFonts w:ascii="Nyala" w:hAnsi="Nyala" w:cs="Nyala"/>
                <w:b/>
                <w:i/>
                <w:sz w:val="20"/>
                <w:szCs w:val="20"/>
              </w:rPr>
              <w:t>መዘርዘር</w:t>
            </w:r>
            <w:r w:rsidR="00040A63" w:rsidRPr="00F67237">
              <w:rPr>
                <w:rFonts w:ascii="Arial" w:hAnsi="Arial" w:cs="Arial"/>
                <w:b/>
                <w:i/>
                <w:sz w:val="20"/>
                <w:szCs w:val="20"/>
              </w:rPr>
              <w:t xml:space="preserve"> </w:t>
            </w:r>
            <w:r w:rsidR="00040A63" w:rsidRPr="00F67237">
              <w:rPr>
                <w:rFonts w:ascii="Nyala" w:hAnsi="Nyala" w:cs="Nyala"/>
                <w:b/>
                <w:i/>
                <w:sz w:val="20"/>
                <w:szCs w:val="20"/>
              </w:rPr>
              <w:t>ካቆሙ</w:t>
            </w:r>
            <w:r w:rsidR="00040A63" w:rsidRPr="00F67237">
              <w:rPr>
                <w:rFonts w:ascii="Arial" w:hAnsi="Arial" w:cs="Arial"/>
                <w:b/>
                <w:i/>
                <w:sz w:val="20"/>
                <w:szCs w:val="20"/>
              </w:rPr>
              <w:t xml:space="preserve"> </w:t>
            </w:r>
            <w:r w:rsidR="00040A63" w:rsidRPr="00F67237">
              <w:rPr>
                <w:rFonts w:ascii="Nyala" w:hAnsi="Nyala" w:cs="Nyala"/>
                <w:b/>
                <w:i/>
                <w:sz w:val="20"/>
                <w:szCs w:val="20"/>
              </w:rPr>
              <w:t>የሚከተለውን</w:t>
            </w:r>
            <w:r w:rsidR="00040A63" w:rsidRPr="00F67237">
              <w:rPr>
                <w:rFonts w:ascii="Arial" w:hAnsi="Arial" w:cs="Arial"/>
                <w:b/>
                <w:i/>
                <w:sz w:val="20"/>
                <w:szCs w:val="20"/>
              </w:rPr>
              <w:t xml:space="preserve"> </w:t>
            </w:r>
            <w:r w:rsidR="00040A63" w:rsidRPr="00F67237">
              <w:rPr>
                <w:rFonts w:ascii="Nyala" w:hAnsi="Nyala" w:cs="Nyala"/>
                <w:b/>
                <w:i/>
                <w:sz w:val="20"/>
                <w:szCs w:val="20"/>
              </w:rPr>
              <w:t>ይበሏቸው፡</w:t>
            </w:r>
            <w:r w:rsidR="00040A63" w:rsidRPr="00F67237">
              <w:rPr>
                <w:rFonts w:ascii="Arial" w:hAnsi="Arial" w:cs="Arial"/>
                <w:b/>
                <w:i/>
                <w:sz w:val="20"/>
                <w:szCs w:val="20"/>
              </w:rPr>
              <w:t xml:space="preserve"> </w:t>
            </w:r>
            <w:r w:rsidR="00040A63" w:rsidRPr="00F67237">
              <w:rPr>
                <w:rFonts w:ascii="Nyala" w:hAnsi="Nyala" w:cs="Nyala"/>
                <w:i/>
                <w:sz w:val="20"/>
                <w:szCs w:val="20"/>
              </w:rPr>
              <w:t>እስቲ</w:t>
            </w:r>
            <w:r w:rsidR="00040A63" w:rsidRPr="00F67237">
              <w:rPr>
                <w:rFonts w:ascii="Arial" w:hAnsi="Arial" w:cs="Arial"/>
                <w:i/>
                <w:sz w:val="20"/>
                <w:szCs w:val="20"/>
              </w:rPr>
              <w:t xml:space="preserve"> </w:t>
            </w:r>
            <w:r w:rsidR="00040A63" w:rsidRPr="00F67237">
              <w:rPr>
                <w:rFonts w:ascii="Nyala" w:hAnsi="Nyala" w:cs="Nyala"/>
                <w:i/>
                <w:sz w:val="20"/>
                <w:szCs w:val="20"/>
              </w:rPr>
              <w:t>እንደገና</w:t>
            </w:r>
            <w:r w:rsidR="00040A63" w:rsidRPr="00F67237">
              <w:rPr>
                <w:rFonts w:ascii="Arial" w:hAnsi="Arial" w:cs="Arial"/>
                <w:i/>
                <w:sz w:val="20"/>
                <w:szCs w:val="20"/>
              </w:rPr>
              <w:t xml:space="preserve"> </w:t>
            </w:r>
            <w:r w:rsidR="00040A63" w:rsidRPr="00F67237">
              <w:rPr>
                <w:rFonts w:ascii="Nyala" w:hAnsi="Nyala" w:cs="Nyala"/>
                <w:i/>
                <w:sz w:val="20"/>
                <w:szCs w:val="20"/>
              </w:rPr>
              <w:t>ትንሽ</w:t>
            </w:r>
            <w:r w:rsidR="00040A63" w:rsidRPr="00F67237">
              <w:rPr>
                <w:rFonts w:ascii="Arial" w:hAnsi="Arial" w:cs="Arial"/>
                <w:i/>
                <w:sz w:val="20"/>
                <w:szCs w:val="20"/>
              </w:rPr>
              <w:t xml:space="preserve"> </w:t>
            </w:r>
            <w:r w:rsidR="00040A63" w:rsidRPr="00F67237">
              <w:rPr>
                <w:rFonts w:ascii="Nyala" w:hAnsi="Nyala" w:cs="Nyala"/>
                <w:i/>
                <w:sz w:val="20"/>
                <w:szCs w:val="20"/>
              </w:rPr>
              <w:t>ለማስታወስ</w:t>
            </w:r>
            <w:r w:rsidR="00040A63" w:rsidRPr="00F67237">
              <w:rPr>
                <w:rFonts w:ascii="Arial" w:hAnsi="Arial" w:cs="Arial"/>
                <w:i/>
                <w:sz w:val="20"/>
                <w:szCs w:val="20"/>
              </w:rPr>
              <w:t xml:space="preserve"> </w:t>
            </w:r>
            <w:r w:rsidR="00040A63" w:rsidRPr="00F67237">
              <w:rPr>
                <w:rFonts w:ascii="Nyala" w:hAnsi="Nyala" w:cs="Nyala"/>
                <w:i/>
                <w:sz w:val="20"/>
                <w:szCs w:val="20"/>
              </w:rPr>
              <w:t>ይሞክሩ፡፡</w:t>
            </w:r>
            <w:r w:rsidR="00040A63" w:rsidRPr="00F67237">
              <w:rPr>
                <w:rFonts w:ascii="Arial" w:hAnsi="Arial" w:cs="Arial"/>
                <w:i/>
                <w:sz w:val="20"/>
                <w:szCs w:val="20"/>
              </w:rPr>
              <w:t xml:space="preserve"> </w:t>
            </w:r>
            <w:r w:rsidR="00040A63" w:rsidRPr="00F67237">
              <w:rPr>
                <w:rFonts w:ascii="Nyala" w:hAnsi="Nyala" w:cs="Nyala"/>
                <w:i/>
                <w:sz w:val="20"/>
                <w:szCs w:val="20"/>
              </w:rPr>
              <w:t>ባለፉት</w:t>
            </w:r>
            <w:r w:rsidR="00040A63" w:rsidRPr="00F67237">
              <w:rPr>
                <w:rFonts w:ascii="Arial" w:hAnsi="Arial" w:cs="Arial"/>
                <w:i/>
                <w:sz w:val="20"/>
                <w:szCs w:val="20"/>
              </w:rPr>
              <w:t xml:space="preserve"> </w:t>
            </w:r>
            <w:r w:rsidR="00040A63" w:rsidRPr="00F67237">
              <w:rPr>
                <w:rFonts w:ascii="Nyala" w:hAnsi="Nyala" w:cs="Nyala"/>
                <w:i/>
                <w:sz w:val="20"/>
                <w:szCs w:val="20"/>
              </w:rPr>
              <w:t>ስድስት</w:t>
            </w:r>
            <w:r w:rsidR="00040A63" w:rsidRPr="00F67237">
              <w:rPr>
                <w:rFonts w:ascii="Arial" w:hAnsi="Arial" w:cs="Arial"/>
                <w:i/>
                <w:sz w:val="20"/>
                <w:szCs w:val="20"/>
              </w:rPr>
              <w:t xml:space="preserve"> </w:t>
            </w:r>
            <w:r w:rsidR="00040A63" w:rsidRPr="00F67237">
              <w:rPr>
                <w:rFonts w:ascii="Nyala" w:hAnsi="Nyala" w:cs="Nyala"/>
                <w:i/>
                <w:sz w:val="20"/>
                <w:szCs w:val="20"/>
              </w:rPr>
              <w:t>ወራት፣</w:t>
            </w:r>
            <w:r w:rsidR="00040A63" w:rsidRPr="00F67237">
              <w:rPr>
                <w:rFonts w:ascii="Arial" w:hAnsi="Arial" w:cs="Arial"/>
                <w:i/>
                <w:sz w:val="20"/>
                <w:szCs w:val="20"/>
              </w:rPr>
              <w:t xml:space="preserve"> </w:t>
            </w:r>
            <w:r w:rsidR="00040A63" w:rsidRPr="00F67237">
              <w:rPr>
                <w:rFonts w:ascii="Nyala" w:hAnsi="Nyala" w:cs="Nyala"/>
                <w:i/>
                <w:sz w:val="20"/>
                <w:szCs w:val="20"/>
              </w:rPr>
              <w:t>ሌሎች</w:t>
            </w:r>
            <w:r w:rsidR="00040A63" w:rsidRPr="00F67237">
              <w:rPr>
                <w:rFonts w:ascii="Arial" w:hAnsi="Arial" w:cs="Arial"/>
                <w:i/>
                <w:sz w:val="20"/>
                <w:szCs w:val="20"/>
              </w:rPr>
              <w:t xml:space="preserve"> </w:t>
            </w:r>
            <w:r w:rsidR="00040A63" w:rsidRPr="00F67237">
              <w:rPr>
                <w:rFonts w:ascii="Nyala" w:hAnsi="Nyala" w:cs="Nyala"/>
                <w:i/>
                <w:sz w:val="20"/>
                <w:szCs w:val="20"/>
              </w:rPr>
              <w:t>ምን</w:t>
            </w:r>
            <w:r w:rsidR="00040A63" w:rsidRPr="00F67237">
              <w:rPr>
                <w:rFonts w:ascii="Arial" w:hAnsi="Arial" w:cs="Arial"/>
                <w:i/>
                <w:sz w:val="20"/>
                <w:szCs w:val="20"/>
              </w:rPr>
              <w:t xml:space="preserve"> </w:t>
            </w:r>
            <w:r w:rsidR="00040A63" w:rsidRPr="00F67237">
              <w:rPr>
                <w:rFonts w:ascii="Nyala" w:hAnsi="Nyala" w:cs="Nyala"/>
                <w:i/>
                <w:sz w:val="20"/>
                <w:szCs w:val="20"/>
              </w:rPr>
              <w:t>ምን</w:t>
            </w:r>
            <w:r w:rsidR="00040A63" w:rsidRPr="00F67237">
              <w:rPr>
                <w:rFonts w:ascii="Arial" w:hAnsi="Arial" w:cs="Arial"/>
                <w:i/>
                <w:sz w:val="20"/>
                <w:szCs w:val="20"/>
              </w:rPr>
              <w:t xml:space="preserve"> </w:t>
            </w:r>
            <w:r w:rsidR="00040A63" w:rsidRPr="00F67237">
              <w:rPr>
                <w:rFonts w:ascii="Nyala" w:hAnsi="Nyala" w:cs="Nyala"/>
                <w:i/>
                <w:sz w:val="20"/>
                <w:szCs w:val="20"/>
              </w:rPr>
              <w:t>አይነት</w:t>
            </w:r>
            <w:r w:rsidR="00040A63" w:rsidRPr="00F67237">
              <w:rPr>
                <w:rFonts w:ascii="Arial" w:hAnsi="Arial" w:cs="Arial"/>
                <w:i/>
                <w:sz w:val="20"/>
                <w:szCs w:val="20"/>
              </w:rPr>
              <w:t xml:space="preserve">  </w:t>
            </w:r>
            <w:r w:rsidR="00040A63" w:rsidRPr="00F67237">
              <w:rPr>
                <w:rFonts w:ascii="Arial" w:hAnsi="Arial" w:cs="Arial"/>
                <w:sz w:val="20"/>
                <w:szCs w:val="20"/>
              </w:rPr>
              <w:t>(</w:t>
            </w:r>
            <w:r w:rsidR="00040A63" w:rsidRPr="00F67237">
              <w:rPr>
                <w:rFonts w:ascii="Nyala" w:hAnsi="Nyala" w:cs="Nyala"/>
                <w:sz w:val="20"/>
                <w:szCs w:val="20"/>
              </w:rPr>
              <w:t>አነስተኛም</w:t>
            </w:r>
            <w:r w:rsidR="00040A63" w:rsidRPr="00F67237">
              <w:rPr>
                <w:rFonts w:ascii="Arial" w:hAnsi="Arial" w:cs="Arial"/>
                <w:sz w:val="20"/>
                <w:szCs w:val="20"/>
              </w:rPr>
              <w:t xml:space="preserve"> </w:t>
            </w:r>
            <w:r w:rsidR="00040A63" w:rsidRPr="00F67237">
              <w:rPr>
                <w:rFonts w:ascii="Nyala" w:hAnsi="Nyala" w:cs="Nyala"/>
                <w:sz w:val="20"/>
                <w:szCs w:val="20"/>
              </w:rPr>
              <w:t>ቢሆን</w:t>
            </w:r>
            <w:r w:rsidR="00040A63" w:rsidRPr="00F67237">
              <w:rPr>
                <w:rFonts w:ascii="Arial" w:hAnsi="Arial" w:cs="Arial"/>
                <w:sz w:val="20"/>
                <w:szCs w:val="20"/>
              </w:rPr>
              <w:t xml:space="preserve">) </w:t>
            </w:r>
            <w:r w:rsidR="00040A63" w:rsidRPr="00F67237">
              <w:rPr>
                <w:rFonts w:ascii="Nyala" w:hAnsi="Nyala" w:cs="Nyala"/>
                <w:i/>
                <w:sz w:val="20"/>
                <w:szCs w:val="20"/>
              </w:rPr>
              <w:t>ለውጦችን</w:t>
            </w:r>
            <w:r w:rsidR="00040A63" w:rsidRPr="00F67237">
              <w:rPr>
                <w:rFonts w:ascii="Arial" w:hAnsi="Arial" w:cs="Arial"/>
                <w:i/>
                <w:sz w:val="20"/>
                <w:szCs w:val="20"/>
              </w:rPr>
              <w:t xml:space="preserve"> </w:t>
            </w:r>
            <w:r w:rsidR="00040A63" w:rsidRPr="00F67237">
              <w:rPr>
                <w:rFonts w:ascii="Nyala" w:hAnsi="Nyala" w:cs="Nyala"/>
                <w:i/>
                <w:sz w:val="20"/>
                <w:szCs w:val="20"/>
              </w:rPr>
              <w:t>አድርገዋል</w:t>
            </w:r>
            <w:r w:rsidR="00040A63" w:rsidRPr="00F67237">
              <w:rPr>
                <w:rFonts w:ascii="Arial" w:hAnsi="Arial" w:cs="Arial"/>
                <w:sz w:val="20"/>
                <w:szCs w:val="20"/>
              </w:rPr>
              <w:t>?</w:t>
            </w:r>
            <w:r w:rsidR="00040A63" w:rsidRPr="00F67237">
              <w:rPr>
                <w:rFonts w:ascii="Arial" w:hAnsi="Arial" w:cs="Arial"/>
                <w:b/>
                <w:i/>
                <w:sz w:val="20"/>
                <w:szCs w:val="20"/>
              </w:rPr>
              <w:t xml:space="preserve"> </w:t>
            </w:r>
          </w:p>
          <w:p w14:paraId="198B6BAA" w14:textId="1B4DA019" w:rsidR="00C64A60" w:rsidRPr="00F67237" w:rsidRDefault="00C64A60" w:rsidP="00040A63">
            <w:pPr>
              <w:pStyle w:val="ListParagraph"/>
              <w:spacing w:beforeLines="20" w:before="48" w:afterLines="20" w:after="48"/>
              <w:rPr>
                <w:rFonts w:ascii="Arial" w:hAnsi="Arial" w:cs="Arial"/>
                <w:sz w:val="20"/>
                <w:szCs w:val="20"/>
              </w:rPr>
            </w:pPr>
          </w:p>
          <w:p w14:paraId="14AE0E7C" w14:textId="77777777" w:rsidR="00C64A60" w:rsidRPr="00F67237" w:rsidRDefault="00C64A60" w:rsidP="00214378">
            <w:pPr>
              <w:spacing w:beforeLines="20" w:before="48" w:afterLines="20" w:after="48"/>
              <w:ind w:left="360"/>
              <w:rPr>
                <w:rFonts w:ascii="Arial" w:hAnsi="Arial" w:cs="Arial"/>
                <w:sz w:val="20"/>
                <w:szCs w:val="20"/>
              </w:rPr>
            </w:pPr>
            <w:r w:rsidRPr="00F67237">
              <w:rPr>
                <w:rFonts w:ascii="Arial" w:hAnsi="Arial" w:cs="Arial"/>
                <w:sz w:val="20"/>
                <w:szCs w:val="20"/>
              </w:rPr>
              <w:t>1.</w:t>
            </w:r>
          </w:p>
          <w:p w14:paraId="746E6796" w14:textId="77777777" w:rsidR="00C64A60" w:rsidRPr="00F67237" w:rsidRDefault="00C64A60" w:rsidP="00214378">
            <w:pPr>
              <w:spacing w:beforeLines="20" w:before="48" w:afterLines="20" w:after="48"/>
              <w:ind w:left="360"/>
              <w:rPr>
                <w:rFonts w:ascii="Arial" w:hAnsi="Arial" w:cs="Arial"/>
                <w:sz w:val="20"/>
                <w:szCs w:val="20"/>
              </w:rPr>
            </w:pPr>
            <w:r w:rsidRPr="00F67237">
              <w:rPr>
                <w:rFonts w:ascii="Arial" w:hAnsi="Arial" w:cs="Arial"/>
                <w:sz w:val="20"/>
                <w:szCs w:val="20"/>
              </w:rPr>
              <w:t>2.</w:t>
            </w:r>
          </w:p>
          <w:p w14:paraId="4A88DCB4" w14:textId="77777777" w:rsidR="00C64A60" w:rsidRPr="00F67237" w:rsidRDefault="00C64A60" w:rsidP="00214378">
            <w:pPr>
              <w:spacing w:beforeLines="20" w:before="48" w:afterLines="20" w:after="48"/>
              <w:ind w:left="360"/>
              <w:rPr>
                <w:rFonts w:ascii="Arial" w:hAnsi="Arial" w:cs="Arial"/>
                <w:sz w:val="20"/>
                <w:szCs w:val="20"/>
              </w:rPr>
            </w:pPr>
            <w:r w:rsidRPr="00F67237">
              <w:rPr>
                <w:rFonts w:ascii="Arial" w:hAnsi="Arial" w:cs="Arial"/>
                <w:sz w:val="20"/>
                <w:szCs w:val="20"/>
              </w:rPr>
              <w:t>3.</w:t>
            </w:r>
          </w:p>
          <w:p w14:paraId="7F87BEED" w14:textId="77777777" w:rsidR="00C64A60" w:rsidRPr="00F67237" w:rsidRDefault="00C64A60" w:rsidP="00214378">
            <w:pPr>
              <w:spacing w:beforeLines="20" w:before="48" w:afterLines="20" w:after="48"/>
              <w:ind w:left="360"/>
              <w:rPr>
                <w:rFonts w:ascii="Arial" w:hAnsi="Arial" w:cs="Arial"/>
                <w:sz w:val="20"/>
                <w:szCs w:val="20"/>
              </w:rPr>
            </w:pPr>
            <w:r w:rsidRPr="00F67237">
              <w:rPr>
                <w:rFonts w:ascii="Arial" w:hAnsi="Arial" w:cs="Arial"/>
                <w:sz w:val="20"/>
                <w:szCs w:val="20"/>
              </w:rPr>
              <w:t>4.</w:t>
            </w:r>
          </w:p>
          <w:p w14:paraId="15B48CA0" w14:textId="77777777" w:rsidR="00C64A60" w:rsidRPr="00F67237" w:rsidRDefault="00C64A60" w:rsidP="00214378">
            <w:pPr>
              <w:spacing w:beforeLines="20" w:before="48" w:afterLines="20" w:after="48"/>
              <w:ind w:left="360"/>
              <w:rPr>
                <w:rFonts w:ascii="Arial" w:hAnsi="Arial" w:cs="Arial"/>
                <w:sz w:val="20"/>
                <w:szCs w:val="20"/>
              </w:rPr>
            </w:pPr>
            <w:r w:rsidRPr="00F67237">
              <w:rPr>
                <w:rFonts w:ascii="Arial" w:hAnsi="Arial" w:cs="Arial"/>
                <w:sz w:val="20"/>
                <w:szCs w:val="20"/>
              </w:rPr>
              <w:t>5.</w:t>
            </w:r>
          </w:p>
          <w:p w14:paraId="4A8399C9" w14:textId="77777777" w:rsidR="00C64A60" w:rsidRPr="00F67237" w:rsidRDefault="00C64A60" w:rsidP="00214378">
            <w:pPr>
              <w:spacing w:beforeLines="20" w:before="48" w:afterLines="20" w:after="48"/>
              <w:ind w:left="360"/>
              <w:rPr>
                <w:rFonts w:ascii="Arial" w:hAnsi="Arial" w:cs="Arial"/>
                <w:sz w:val="20"/>
                <w:szCs w:val="20"/>
              </w:rPr>
            </w:pPr>
            <w:r w:rsidRPr="00F67237">
              <w:rPr>
                <w:rFonts w:ascii="Arial" w:hAnsi="Arial" w:cs="Arial"/>
                <w:sz w:val="20"/>
                <w:szCs w:val="20"/>
              </w:rPr>
              <w:t>6.</w:t>
            </w:r>
          </w:p>
          <w:p w14:paraId="35AF8EAF" w14:textId="77777777" w:rsidR="00C64A60" w:rsidRPr="00F67237" w:rsidRDefault="00C64A60" w:rsidP="00214378">
            <w:pPr>
              <w:spacing w:beforeLines="20" w:before="48" w:afterLines="20" w:after="48"/>
              <w:ind w:left="360"/>
              <w:rPr>
                <w:rFonts w:ascii="Arial" w:hAnsi="Arial" w:cs="Arial"/>
                <w:sz w:val="20"/>
                <w:szCs w:val="20"/>
              </w:rPr>
            </w:pPr>
            <w:r w:rsidRPr="00F67237">
              <w:rPr>
                <w:rFonts w:ascii="Arial" w:hAnsi="Arial" w:cs="Arial"/>
                <w:sz w:val="20"/>
                <w:szCs w:val="20"/>
              </w:rPr>
              <w:t>7.</w:t>
            </w:r>
          </w:p>
          <w:p w14:paraId="2B01A12C" w14:textId="77777777" w:rsidR="00C64A60" w:rsidRPr="00F67237" w:rsidRDefault="00C64A60" w:rsidP="00214378">
            <w:pPr>
              <w:spacing w:beforeLines="20" w:before="48" w:afterLines="20" w:after="48"/>
              <w:ind w:left="360"/>
              <w:rPr>
                <w:rFonts w:ascii="Arial" w:hAnsi="Arial" w:cs="Arial"/>
                <w:sz w:val="20"/>
                <w:szCs w:val="20"/>
              </w:rPr>
            </w:pPr>
            <w:r w:rsidRPr="00F67237">
              <w:rPr>
                <w:rFonts w:ascii="Arial" w:hAnsi="Arial" w:cs="Arial"/>
                <w:sz w:val="20"/>
                <w:szCs w:val="20"/>
              </w:rPr>
              <w:t>8.</w:t>
            </w:r>
          </w:p>
          <w:p w14:paraId="7890E767" w14:textId="77777777" w:rsidR="00C64A60" w:rsidRPr="00F67237" w:rsidRDefault="00C64A60" w:rsidP="00214378">
            <w:pPr>
              <w:spacing w:beforeLines="20" w:before="48" w:afterLines="20" w:after="48"/>
              <w:ind w:left="360"/>
              <w:rPr>
                <w:rFonts w:ascii="Arial" w:hAnsi="Arial" w:cs="Arial"/>
                <w:sz w:val="20"/>
                <w:szCs w:val="20"/>
              </w:rPr>
            </w:pPr>
            <w:r w:rsidRPr="00F67237">
              <w:rPr>
                <w:rFonts w:ascii="Arial" w:hAnsi="Arial" w:cs="Arial"/>
                <w:sz w:val="20"/>
                <w:szCs w:val="20"/>
              </w:rPr>
              <w:t>9.</w:t>
            </w:r>
          </w:p>
          <w:p w14:paraId="6A0A5320" w14:textId="77777777" w:rsidR="00C64A60" w:rsidRPr="00F67237" w:rsidRDefault="00C64A60" w:rsidP="00214378">
            <w:pPr>
              <w:spacing w:beforeLines="20" w:before="48" w:afterLines="20" w:after="48"/>
              <w:ind w:left="360"/>
              <w:rPr>
                <w:rFonts w:ascii="Arial" w:hAnsi="Arial" w:cs="Arial"/>
                <w:sz w:val="20"/>
                <w:szCs w:val="20"/>
              </w:rPr>
            </w:pPr>
            <w:r w:rsidRPr="00F67237">
              <w:rPr>
                <w:rFonts w:ascii="Arial" w:hAnsi="Arial" w:cs="Arial"/>
                <w:sz w:val="20"/>
                <w:szCs w:val="20"/>
              </w:rPr>
              <w:t>10.</w:t>
            </w:r>
          </w:p>
          <w:p w14:paraId="2923E471" w14:textId="77777777" w:rsidR="00C64A60" w:rsidRPr="00F67237" w:rsidRDefault="00C64A60" w:rsidP="00214378">
            <w:pPr>
              <w:spacing w:beforeLines="20" w:before="48" w:afterLines="20" w:after="48"/>
              <w:ind w:left="360"/>
              <w:rPr>
                <w:rFonts w:ascii="Arial" w:hAnsi="Arial" w:cs="Arial"/>
                <w:sz w:val="20"/>
                <w:szCs w:val="20"/>
              </w:rPr>
            </w:pPr>
          </w:p>
          <w:p w14:paraId="799125DF" w14:textId="77777777" w:rsidR="003E60C0" w:rsidRPr="00F67237" w:rsidRDefault="003E60C0" w:rsidP="00A709B9">
            <w:pPr>
              <w:spacing w:beforeLines="20" w:before="48" w:afterLines="20" w:after="48"/>
              <w:ind w:left="360"/>
              <w:rPr>
                <w:rFonts w:ascii="Arial" w:hAnsi="Arial" w:cs="Arial"/>
                <w:b/>
                <w:i/>
                <w:sz w:val="20"/>
                <w:szCs w:val="20"/>
              </w:rPr>
            </w:pPr>
          </w:p>
          <w:p w14:paraId="5066D193" w14:textId="77777777" w:rsidR="003E60C0" w:rsidRPr="00F67237" w:rsidRDefault="003E60C0" w:rsidP="00A709B9">
            <w:pPr>
              <w:spacing w:beforeLines="20" w:before="48" w:afterLines="20" w:after="48"/>
              <w:ind w:left="360"/>
              <w:rPr>
                <w:rFonts w:ascii="Arial" w:hAnsi="Arial" w:cs="Arial"/>
                <w:b/>
                <w:i/>
                <w:sz w:val="20"/>
                <w:szCs w:val="20"/>
              </w:rPr>
            </w:pPr>
          </w:p>
          <w:p w14:paraId="48B14E52" w14:textId="4C9618CF" w:rsidR="00C64A60" w:rsidRPr="00F67237" w:rsidDel="008525D3" w:rsidRDefault="00C64A60" w:rsidP="00A709B9">
            <w:pPr>
              <w:spacing w:beforeLines="20" w:before="48" w:afterLines="20" w:after="48"/>
              <w:ind w:left="360"/>
              <w:rPr>
                <w:del w:id="195" w:author="toshiba" w:date="2016-11-15T20:33:00Z"/>
                <w:rFonts w:ascii="Arial" w:hAnsi="Arial" w:cs="Arial"/>
                <w:b/>
                <w:i/>
                <w:sz w:val="20"/>
                <w:szCs w:val="20"/>
              </w:rPr>
            </w:pPr>
            <w:r w:rsidRPr="00F67237">
              <w:rPr>
                <w:rFonts w:ascii="Arial" w:hAnsi="Arial" w:cs="Arial"/>
                <w:b/>
                <w:i/>
                <w:sz w:val="20"/>
                <w:szCs w:val="20"/>
              </w:rPr>
              <w:t>If no change is mentioned, check whether the respondent has introduced new products (Section 4.3) and ask whether she considers that a change. If that is not the case, go directly to question 2.</w:t>
            </w:r>
            <w:r w:rsidR="0017340F" w:rsidRPr="00F67237">
              <w:rPr>
                <w:rFonts w:ascii="Arial" w:hAnsi="Arial" w:cs="Arial"/>
                <w:b/>
                <w:i/>
                <w:sz w:val="20"/>
                <w:szCs w:val="20"/>
              </w:rPr>
              <w:t xml:space="preserve"> </w:t>
            </w:r>
            <w:r w:rsidR="0017340F" w:rsidRPr="00F67237">
              <w:rPr>
                <w:rFonts w:ascii="Nyala" w:hAnsi="Nyala" w:cs="Nyala"/>
                <w:b/>
                <w:i/>
                <w:sz w:val="20"/>
                <w:szCs w:val="20"/>
              </w:rPr>
              <w:t>ምንም</w:t>
            </w:r>
            <w:r w:rsidR="0017340F" w:rsidRPr="00F67237">
              <w:rPr>
                <w:rFonts w:ascii="Arial" w:hAnsi="Arial" w:cs="Arial"/>
                <w:b/>
                <w:i/>
                <w:sz w:val="20"/>
                <w:szCs w:val="20"/>
              </w:rPr>
              <w:t xml:space="preserve"> </w:t>
            </w:r>
            <w:r w:rsidR="0017340F" w:rsidRPr="00F67237">
              <w:rPr>
                <w:rFonts w:ascii="Nyala" w:hAnsi="Nyala" w:cs="Nyala"/>
                <w:b/>
                <w:i/>
                <w:sz w:val="20"/>
                <w:szCs w:val="20"/>
              </w:rPr>
              <w:t>አይነት</w:t>
            </w:r>
            <w:r w:rsidR="0017340F" w:rsidRPr="00F67237">
              <w:rPr>
                <w:rFonts w:ascii="Arial" w:hAnsi="Arial" w:cs="Arial"/>
                <w:b/>
                <w:i/>
                <w:sz w:val="20"/>
                <w:szCs w:val="20"/>
              </w:rPr>
              <w:t xml:space="preserve"> </w:t>
            </w:r>
            <w:r w:rsidR="0017340F" w:rsidRPr="00F67237">
              <w:rPr>
                <w:rFonts w:ascii="Nyala" w:hAnsi="Nyala" w:cs="Nyala"/>
                <w:b/>
                <w:i/>
                <w:sz w:val="20"/>
                <w:szCs w:val="20"/>
              </w:rPr>
              <w:t>ለውጥ</w:t>
            </w:r>
            <w:r w:rsidR="0017340F" w:rsidRPr="00F67237">
              <w:rPr>
                <w:rFonts w:ascii="Arial" w:hAnsi="Arial" w:cs="Arial"/>
                <w:b/>
                <w:i/>
                <w:sz w:val="20"/>
                <w:szCs w:val="20"/>
              </w:rPr>
              <w:t xml:space="preserve"> </w:t>
            </w:r>
            <w:r w:rsidR="0017340F" w:rsidRPr="00F67237">
              <w:rPr>
                <w:rFonts w:ascii="Nyala" w:hAnsi="Nyala" w:cs="Nyala"/>
                <w:b/>
                <w:i/>
                <w:sz w:val="20"/>
                <w:szCs w:val="20"/>
              </w:rPr>
              <w:t>አልነበረም</w:t>
            </w:r>
            <w:r w:rsidR="0017340F" w:rsidRPr="00F67237">
              <w:rPr>
                <w:rFonts w:ascii="Arial" w:hAnsi="Arial" w:cs="Arial"/>
                <w:b/>
                <w:i/>
                <w:sz w:val="20"/>
                <w:szCs w:val="20"/>
              </w:rPr>
              <w:t xml:space="preserve"> </w:t>
            </w:r>
            <w:r w:rsidR="0017340F" w:rsidRPr="00F67237">
              <w:rPr>
                <w:rFonts w:ascii="Nyala" w:hAnsi="Nyala" w:cs="Nyala"/>
                <w:b/>
                <w:i/>
                <w:sz w:val="20"/>
                <w:szCs w:val="20"/>
              </w:rPr>
              <w:t>ካሉ</w:t>
            </w:r>
            <w:r w:rsidR="0017340F" w:rsidRPr="00F67237">
              <w:rPr>
                <w:rFonts w:ascii="Arial" w:hAnsi="Arial" w:cs="Arial"/>
                <w:b/>
                <w:i/>
                <w:sz w:val="20"/>
                <w:szCs w:val="20"/>
              </w:rPr>
              <w:t xml:space="preserve"> </w:t>
            </w:r>
            <w:r w:rsidR="0017340F" w:rsidRPr="00F67237">
              <w:rPr>
                <w:rFonts w:ascii="Nyala" w:hAnsi="Nyala" w:cs="Nyala"/>
                <w:b/>
                <w:i/>
                <w:sz w:val="20"/>
                <w:szCs w:val="20"/>
              </w:rPr>
              <w:t>ክፍል</w:t>
            </w:r>
            <w:r w:rsidR="0017340F" w:rsidRPr="00F67237">
              <w:rPr>
                <w:rFonts w:ascii="Arial" w:hAnsi="Arial" w:cs="Arial"/>
                <w:b/>
                <w:i/>
                <w:sz w:val="20"/>
                <w:szCs w:val="20"/>
              </w:rPr>
              <w:t xml:space="preserve"> 4.3 </w:t>
            </w:r>
            <w:r w:rsidR="0017340F" w:rsidRPr="00F67237">
              <w:rPr>
                <w:rFonts w:ascii="Nyala" w:hAnsi="Nyala" w:cs="Nyala"/>
                <w:b/>
                <w:i/>
                <w:sz w:val="20"/>
                <w:szCs w:val="20"/>
              </w:rPr>
              <w:t>ላይ</w:t>
            </w:r>
            <w:r w:rsidR="0017340F" w:rsidRPr="00F67237">
              <w:rPr>
                <w:rFonts w:ascii="Arial" w:hAnsi="Arial" w:cs="Arial"/>
                <w:b/>
                <w:i/>
                <w:sz w:val="20"/>
                <w:szCs w:val="20"/>
              </w:rPr>
              <w:t xml:space="preserve"> </w:t>
            </w:r>
            <w:r w:rsidR="0017340F" w:rsidRPr="00F67237">
              <w:rPr>
                <w:rFonts w:ascii="Nyala" w:hAnsi="Nyala" w:cs="Nyala"/>
                <w:b/>
                <w:i/>
                <w:sz w:val="20"/>
                <w:szCs w:val="20"/>
              </w:rPr>
              <w:t>መላሿ</w:t>
            </w:r>
            <w:r w:rsidR="0017340F" w:rsidRPr="00F67237">
              <w:rPr>
                <w:rFonts w:ascii="Arial" w:hAnsi="Arial" w:cs="Arial"/>
                <w:b/>
                <w:i/>
                <w:sz w:val="20"/>
                <w:szCs w:val="20"/>
              </w:rPr>
              <w:t xml:space="preserve"> </w:t>
            </w:r>
            <w:r w:rsidR="0017340F" w:rsidRPr="00F67237">
              <w:rPr>
                <w:rFonts w:ascii="Nyala" w:hAnsi="Nyala" w:cs="Nyala"/>
                <w:b/>
                <w:i/>
                <w:sz w:val="20"/>
                <w:szCs w:val="20"/>
              </w:rPr>
              <w:t>አዲስ</w:t>
            </w:r>
            <w:r w:rsidR="0017340F" w:rsidRPr="00F67237">
              <w:rPr>
                <w:rFonts w:ascii="Arial" w:hAnsi="Arial" w:cs="Arial"/>
                <w:b/>
                <w:i/>
                <w:sz w:val="20"/>
                <w:szCs w:val="20"/>
              </w:rPr>
              <w:t xml:space="preserve"> </w:t>
            </w:r>
            <w:r w:rsidR="0017340F" w:rsidRPr="00F67237">
              <w:rPr>
                <w:rFonts w:ascii="Nyala" w:hAnsi="Nyala" w:cs="Nyala"/>
                <w:b/>
                <w:i/>
                <w:sz w:val="20"/>
                <w:szCs w:val="20"/>
              </w:rPr>
              <w:t>ምርት</w:t>
            </w:r>
            <w:r w:rsidR="0017340F" w:rsidRPr="00F67237">
              <w:rPr>
                <w:rFonts w:ascii="Arial" w:hAnsi="Arial" w:cs="Arial"/>
                <w:b/>
                <w:i/>
                <w:sz w:val="20"/>
                <w:szCs w:val="20"/>
              </w:rPr>
              <w:t xml:space="preserve"> </w:t>
            </w:r>
            <w:r w:rsidR="0017340F" w:rsidRPr="00F67237">
              <w:rPr>
                <w:rFonts w:ascii="Nyala" w:hAnsi="Nyala" w:cs="Nyala"/>
                <w:b/>
                <w:i/>
                <w:sz w:val="20"/>
                <w:szCs w:val="20"/>
              </w:rPr>
              <w:t>አምጥተው</w:t>
            </w:r>
            <w:r w:rsidR="0017340F" w:rsidRPr="00F67237">
              <w:rPr>
                <w:rFonts w:ascii="Arial" w:hAnsi="Arial" w:cs="Arial"/>
                <w:b/>
                <w:i/>
                <w:sz w:val="20"/>
                <w:szCs w:val="20"/>
              </w:rPr>
              <w:t xml:space="preserve"> </w:t>
            </w:r>
            <w:r w:rsidR="0017340F" w:rsidRPr="00F67237">
              <w:rPr>
                <w:rFonts w:ascii="Nyala" w:hAnsi="Nyala" w:cs="Nyala"/>
                <w:b/>
                <w:i/>
                <w:sz w:val="20"/>
                <w:szCs w:val="20"/>
              </w:rPr>
              <w:t>እንደሆነ</w:t>
            </w:r>
            <w:r w:rsidR="0017340F" w:rsidRPr="00F67237">
              <w:rPr>
                <w:rFonts w:ascii="Arial" w:hAnsi="Arial" w:cs="Arial"/>
                <w:b/>
                <w:i/>
                <w:sz w:val="20"/>
                <w:szCs w:val="20"/>
              </w:rPr>
              <w:t xml:space="preserve"> </w:t>
            </w:r>
            <w:r w:rsidR="0017340F" w:rsidRPr="00F67237">
              <w:rPr>
                <w:rFonts w:ascii="Nyala" w:hAnsi="Nyala" w:cs="Nyala"/>
                <w:b/>
                <w:i/>
                <w:sz w:val="20"/>
                <w:szCs w:val="20"/>
              </w:rPr>
              <w:t>ያጣሩና</w:t>
            </w:r>
            <w:r w:rsidR="0017340F" w:rsidRPr="00F67237">
              <w:rPr>
                <w:rFonts w:ascii="Arial" w:hAnsi="Arial" w:cs="Arial"/>
                <w:b/>
                <w:i/>
                <w:sz w:val="20"/>
                <w:szCs w:val="20"/>
              </w:rPr>
              <w:t xml:space="preserve"> </w:t>
            </w:r>
            <w:r w:rsidR="0017340F" w:rsidRPr="00F67237">
              <w:rPr>
                <w:rFonts w:ascii="Nyala" w:hAnsi="Nyala" w:cs="Nyala"/>
                <w:b/>
                <w:i/>
                <w:sz w:val="20"/>
                <w:szCs w:val="20"/>
              </w:rPr>
              <w:t>መላሿ</w:t>
            </w:r>
            <w:r w:rsidR="0017340F" w:rsidRPr="00F67237">
              <w:rPr>
                <w:rFonts w:ascii="Arial" w:hAnsi="Arial" w:cs="Arial"/>
                <w:b/>
                <w:i/>
                <w:sz w:val="20"/>
                <w:szCs w:val="20"/>
              </w:rPr>
              <w:t xml:space="preserve"> </w:t>
            </w:r>
            <w:r w:rsidR="0017340F" w:rsidRPr="00F67237">
              <w:rPr>
                <w:rFonts w:ascii="Nyala" w:hAnsi="Nyala" w:cs="Nyala"/>
                <w:b/>
                <w:i/>
                <w:sz w:val="20"/>
                <w:szCs w:val="20"/>
              </w:rPr>
              <w:t>ያንን</w:t>
            </w:r>
            <w:r w:rsidR="0017340F" w:rsidRPr="00F67237">
              <w:rPr>
                <w:rFonts w:ascii="Arial" w:hAnsi="Arial" w:cs="Arial"/>
                <w:b/>
                <w:i/>
                <w:sz w:val="20"/>
                <w:szCs w:val="20"/>
              </w:rPr>
              <w:t xml:space="preserve"> </w:t>
            </w:r>
            <w:r w:rsidR="0017340F" w:rsidRPr="00F67237">
              <w:rPr>
                <w:rFonts w:ascii="Nyala" w:hAnsi="Nyala" w:cs="Nyala"/>
                <w:b/>
                <w:i/>
                <w:sz w:val="20"/>
                <w:szCs w:val="20"/>
              </w:rPr>
              <w:t>ለውጥ</w:t>
            </w:r>
            <w:r w:rsidR="0017340F" w:rsidRPr="00F67237">
              <w:rPr>
                <w:rFonts w:ascii="Arial" w:hAnsi="Arial" w:cs="Arial"/>
                <w:b/>
                <w:i/>
                <w:sz w:val="20"/>
                <w:szCs w:val="20"/>
              </w:rPr>
              <w:t xml:space="preserve"> </w:t>
            </w:r>
            <w:r w:rsidR="0017340F" w:rsidRPr="00F67237">
              <w:rPr>
                <w:rFonts w:ascii="Nyala" w:hAnsi="Nyala" w:cs="Nyala"/>
                <w:b/>
                <w:i/>
                <w:sz w:val="20"/>
                <w:szCs w:val="20"/>
              </w:rPr>
              <w:t>ነው</w:t>
            </w:r>
            <w:r w:rsidR="0017340F" w:rsidRPr="00F67237">
              <w:rPr>
                <w:rFonts w:ascii="Arial" w:hAnsi="Arial" w:cs="Arial"/>
                <w:b/>
                <w:i/>
                <w:sz w:val="20"/>
                <w:szCs w:val="20"/>
              </w:rPr>
              <w:t xml:space="preserve"> </w:t>
            </w:r>
            <w:r w:rsidR="0017340F" w:rsidRPr="00F67237">
              <w:rPr>
                <w:rFonts w:ascii="Nyala" w:hAnsi="Nyala" w:cs="Nyala"/>
                <w:b/>
                <w:i/>
                <w:sz w:val="20"/>
                <w:szCs w:val="20"/>
              </w:rPr>
              <w:t>ብለው</w:t>
            </w:r>
            <w:r w:rsidR="0017340F" w:rsidRPr="00F67237">
              <w:rPr>
                <w:rFonts w:ascii="Arial" w:hAnsi="Arial" w:cs="Arial"/>
                <w:b/>
                <w:i/>
                <w:sz w:val="20"/>
                <w:szCs w:val="20"/>
              </w:rPr>
              <w:t xml:space="preserve"> </w:t>
            </w:r>
            <w:r w:rsidR="0017340F" w:rsidRPr="00F67237">
              <w:rPr>
                <w:rFonts w:ascii="Nyala" w:hAnsi="Nyala" w:cs="Nyala"/>
                <w:b/>
                <w:i/>
                <w:sz w:val="20"/>
                <w:szCs w:val="20"/>
              </w:rPr>
              <w:t>ያስቡ</w:t>
            </w:r>
            <w:r w:rsidR="0017340F" w:rsidRPr="00F67237">
              <w:rPr>
                <w:rFonts w:ascii="Arial" w:hAnsi="Arial" w:cs="Arial"/>
                <w:b/>
                <w:i/>
                <w:sz w:val="20"/>
                <w:szCs w:val="20"/>
              </w:rPr>
              <w:t xml:space="preserve"> </w:t>
            </w:r>
            <w:r w:rsidR="0017340F" w:rsidRPr="00F67237">
              <w:rPr>
                <w:rFonts w:ascii="Nyala" w:hAnsi="Nyala" w:cs="Nyala"/>
                <w:b/>
                <w:i/>
                <w:sz w:val="20"/>
                <w:szCs w:val="20"/>
              </w:rPr>
              <w:t>እንደሆን</w:t>
            </w:r>
            <w:r w:rsidR="0017340F" w:rsidRPr="00F67237">
              <w:rPr>
                <w:rFonts w:ascii="Arial" w:hAnsi="Arial" w:cs="Arial"/>
                <w:b/>
                <w:i/>
                <w:sz w:val="20"/>
                <w:szCs w:val="20"/>
              </w:rPr>
              <w:t xml:space="preserve"> </w:t>
            </w:r>
            <w:r w:rsidR="0017340F" w:rsidRPr="00F67237">
              <w:rPr>
                <w:rFonts w:ascii="Nyala" w:hAnsi="Nyala" w:cs="Nyala"/>
                <w:b/>
                <w:i/>
                <w:sz w:val="20"/>
                <w:szCs w:val="20"/>
              </w:rPr>
              <w:t>ይጠይቋቸው፡፡</w:t>
            </w:r>
            <w:r w:rsidR="0017340F" w:rsidRPr="00F67237">
              <w:rPr>
                <w:rFonts w:ascii="Arial" w:hAnsi="Arial" w:cs="Arial"/>
                <w:b/>
                <w:i/>
                <w:sz w:val="20"/>
                <w:szCs w:val="20"/>
              </w:rPr>
              <w:t xml:space="preserve"> </w:t>
            </w:r>
            <w:r w:rsidR="0017340F" w:rsidRPr="00F67237">
              <w:rPr>
                <w:rFonts w:ascii="Nyala" w:hAnsi="Nyala" w:cs="Nyala"/>
                <w:b/>
                <w:i/>
                <w:sz w:val="20"/>
                <w:szCs w:val="20"/>
              </w:rPr>
              <w:t>እንደዛ</w:t>
            </w:r>
            <w:r w:rsidR="0017340F" w:rsidRPr="00F67237">
              <w:rPr>
                <w:rFonts w:ascii="Arial" w:hAnsi="Arial" w:cs="Arial"/>
                <w:b/>
                <w:i/>
                <w:sz w:val="20"/>
                <w:szCs w:val="20"/>
              </w:rPr>
              <w:t xml:space="preserve"> </w:t>
            </w:r>
            <w:r w:rsidR="0017340F" w:rsidRPr="00F67237">
              <w:rPr>
                <w:rFonts w:ascii="Nyala" w:hAnsi="Nyala" w:cs="Nyala"/>
                <w:b/>
                <w:i/>
                <w:sz w:val="20"/>
                <w:szCs w:val="20"/>
              </w:rPr>
              <w:t>የማያስቡ</w:t>
            </w:r>
            <w:r w:rsidR="0017340F" w:rsidRPr="00F67237">
              <w:rPr>
                <w:rFonts w:ascii="Arial" w:hAnsi="Arial" w:cs="Arial"/>
                <w:b/>
                <w:i/>
                <w:sz w:val="20"/>
                <w:szCs w:val="20"/>
              </w:rPr>
              <w:t xml:space="preserve"> </w:t>
            </w:r>
            <w:r w:rsidR="0017340F" w:rsidRPr="00F67237">
              <w:rPr>
                <w:rFonts w:ascii="Nyala" w:hAnsi="Nyala" w:cs="Nyala"/>
                <w:b/>
                <w:i/>
                <w:sz w:val="20"/>
                <w:szCs w:val="20"/>
              </w:rPr>
              <w:t>ከሆነ፣</w:t>
            </w:r>
            <w:r w:rsidR="0017340F" w:rsidRPr="00F67237">
              <w:rPr>
                <w:rFonts w:ascii="Arial" w:hAnsi="Arial" w:cs="Arial"/>
                <w:b/>
                <w:i/>
                <w:sz w:val="20"/>
                <w:szCs w:val="20"/>
              </w:rPr>
              <w:t xml:space="preserve"> </w:t>
            </w:r>
            <w:r w:rsidR="0017340F" w:rsidRPr="00F67237">
              <w:rPr>
                <w:rFonts w:ascii="Nyala" w:hAnsi="Nyala" w:cs="Nyala"/>
                <w:b/>
                <w:i/>
                <w:sz w:val="20"/>
                <w:szCs w:val="20"/>
              </w:rPr>
              <w:t>ወደ</w:t>
            </w:r>
            <w:r w:rsidR="0017340F" w:rsidRPr="00F67237">
              <w:rPr>
                <w:rFonts w:ascii="Arial" w:hAnsi="Arial" w:cs="Arial"/>
                <w:b/>
                <w:i/>
                <w:sz w:val="20"/>
                <w:szCs w:val="20"/>
              </w:rPr>
              <w:t xml:space="preserve"> </w:t>
            </w:r>
            <w:r w:rsidR="0017340F" w:rsidRPr="00F67237">
              <w:rPr>
                <w:rFonts w:ascii="Nyala" w:hAnsi="Nyala" w:cs="Nyala"/>
                <w:b/>
                <w:i/>
                <w:sz w:val="20"/>
                <w:szCs w:val="20"/>
              </w:rPr>
              <w:t>ጥያቄ</w:t>
            </w:r>
            <w:r w:rsidR="0017340F" w:rsidRPr="00F67237">
              <w:rPr>
                <w:rFonts w:ascii="Arial" w:hAnsi="Arial" w:cs="Arial"/>
                <w:b/>
                <w:i/>
                <w:sz w:val="20"/>
                <w:szCs w:val="20"/>
              </w:rPr>
              <w:t xml:space="preserve"> </w:t>
            </w:r>
            <w:r w:rsidR="0017340F" w:rsidRPr="00F67237">
              <w:rPr>
                <w:rFonts w:ascii="Nyala" w:hAnsi="Nyala" w:cs="Nyala"/>
                <w:b/>
                <w:i/>
                <w:sz w:val="20"/>
                <w:szCs w:val="20"/>
              </w:rPr>
              <w:t>ቁጥር</w:t>
            </w:r>
            <w:r w:rsidR="0017340F" w:rsidRPr="00F67237">
              <w:rPr>
                <w:rFonts w:ascii="Arial" w:hAnsi="Arial" w:cs="Arial"/>
                <w:b/>
                <w:i/>
                <w:sz w:val="20"/>
                <w:szCs w:val="20"/>
              </w:rPr>
              <w:t xml:space="preserve"> 2 </w:t>
            </w:r>
            <w:r w:rsidR="0017340F" w:rsidRPr="00F67237">
              <w:rPr>
                <w:rFonts w:ascii="Nyala" w:hAnsi="Nyala" w:cs="Nyala"/>
                <w:b/>
                <w:i/>
                <w:sz w:val="20"/>
                <w:szCs w:val="20"/>
              </w:rPr>
              <w:t>ይለፉ፡</w:t>
            </w:r>
            <w:del w:id="196" w:author="toshiba" w:date="2016-11-15T20:33:00Z">
              <w:r w:rsidR="0017340F" w:rsidRPr="00F67237" w:rsidDel="008525D3">
                <w:rPr>
                  <w:rFonts w:ascii="Nyala" w:hAnsi="Nyala" w:cs="Nyala"/>
                  <w:b/>
                  <w:i/>
                  <w:sz w:val="20"/>
                  <w:szCs w:val="20"/>
                </w:rPr>
                <w:delText>፡</w:delText>
              </w:r>
            </w:del>
          </w:p>
          <w:p w14:paraId="551672CF" w14:textId="783A1D9A" w:rsidR="00C64A60" w:rsidRPr="003C1DAB" w:rsidDel="008525D3" w:rsidRDefault="008525D3" w:rsidP="008525D3">
            <w:pPr>
              <w:spacing w:beforeLines="20" w:before="48" w:afterLines="20" w:after="48"/>
              <w:ind w:left="360"/>
              <w:rPr>
                <w:del w:id="197" w:author="toshiba" w:date="2016-11-15T20:35:00Z"/>
                <w:rFonts w:ascii="Arial" w:hAnsi="Arial" w:cs="Arial"/>
                <w:b/>
                <w:i/>
                <w:sz w:val="20"/>
                <w:szCs w:val="20"/>
              </w:rPr>
            </w:pPr>
            <w:ins w:id="198" w:author="toshiba" w:date="2016-11-15T20:33:00Z">
              <w:r>
                <w:rPr>
                  <w:rFonts w:ascii="Arial" w:hAnsi="Arial" w:cs="Arial"/>
                  <w:sz w:val="20"/>
                  <w:szCs w:val="20"/>
                  <w:highlight w:val="yellow"/>
                </w:rPr>
                <w:t xml:space="preserve">B. </w:t>
              </w:r>
            </w:ins>
            <w:r w:rsidR="00C64A60" w:rsidRPr="003C1DAB">
              <w:rPr>
                <w:rFonts w:ascii="Arial" w:hAnsi="Arial" w:cs="Arial"/>
                <w:sz w:val="20"/>
                <w:szCs w:val="20"/>
                <w:highlight w:val="yellow"/>
              </w:rPr>
              <w:t>In which change were you the most active? With active I mean the change in which you</w:t>
            </w:r>
            <w:r w:rsidR="00C64A60" w:rsidRPr="003C1DAB">
              <w:rPr>
                <w:rFonts w:ascii="Arial" w:hAnsi="Arial" w:cs="Arial"/>
                <w:sz w:val="20"/>
                <w:szCs w:val="20"/>
              </w:rPr>
              <w:t xml:space="preserve"> were the most involved and into which you put the most effort? </w:t>
            </w:r>
            <w:r w:rsidR="00C64A60" w:rsidRPr="003C1DAB">
              <w:rPr>
                <w:rFonts w:ascii="Arial" w:hAnsi="Arial" w:cs="Arial"/>
                <w:b/>
                <w:i/>
                <w:sz w:val="20"/>
                <w:szCs w:val="20"/>
              </w:rPr>
              <w:t xml:space="preserve">Check whether she </w:t>
            </w:r>
            <w:r w:rsidR="00C64A60" w:rsidRPr="003C1DAB">
              <w:rPr>
                <w:rFonts w:ascii="Arial" w:hAnsi="Arial" w:cs="Arial"/>
                <w:b/>
                <w:i/>
                <w:sz w:val="20"/>
                <w:szCs w:val="20"/>
              </w:rPr>
              <w:lastRenderedPageBreak/>
              <w:t xml:space="preserve">has mentioned this change before (question a). If the respondent needs to be reminded of the listed changes, repeat </w:t>
            </w:r>
            <w:r w:rsidR="00C64A60" w:rsidRPr="003C1DAB">
              <w:rPr>
                <w:rFonts w:ascii="Arial" w:hAnsi="Arial" w:cs="Arial"/>
                <w:b/>
                <w:i/>
                <w:sz w:val="20"/>
                <w:szCs w:val="20"/>
                <w:u w:val="single"/>
              </w:rPr>
              <w:t>all</w:t>
            </w:r>
            <w:r w:rsidR="00C64A60" w:rsidRPr="003C1DAB">
              <w:rPr>
                <w:rFonts w:ascii="Arial" w:hAnsi="Arial" w:cs="Arial"/>
                <w:b/>
                <w:i/>
                <w:sz w:val="20"/>
                <w:szCs w:val="20"/>
              </w:rPr>
              <w:t xml:space="preserve"> changes she has mentioned. </w:t>
            </w:r>
            <w:r w:rsidR="0039632D" w:rsidRPr="007F1AC1">
              <w:rPr>
                <w:rFonts w:ascii="Nyala" w:hAnsi="Nyala" w:cs="Nyala"/>
                <w:i/>
                <w:sz w:val="20"/>
                <w:szCs w:val="20"/>
              </w:rPr>
              <w:t>የትኛው</w:t>
            </w:r>
            <w:r w:rsidR="0039632D" w:rsidRPr="003C1DAB">
              <w:rPr>
                <w:rFonts w:ascii="Arial" w:hAnsi="Arial" w:cs="Arial"/>
                <w:i/>
                <w:sz w:val="20"/>
                <w:szCs w:val="20"/>
              </w:rPr>
              <w:t xml:space="preserve"> </w:t>
            </w:r>
            <w:r w:rsidR="0039632D" w:rsidRPr="007F1AC1">
              <w:rPr>
                <w:rFonts w:ascii="Nyala" w:hAnsi="Nyala" w:cs="Nyala"/>
                <w:i/>
                <w:sz w:val="20"/>
                <w:szCs w:val="20"/>
              </w:rPr>
              <w:t>ለውጥ</w:t>
            </w:r>
            <w:r w:rsidR="0039632D" w:rsidRPr="003C1DAB">
              <w:rPr>
                <w:rFonts w:ascii="Arial" w:hAnsi="Arial" w:cs="Arial"/>
                <w:i/>
                <w:sz w:val="20"/>
                <w:szCs w:val="20"/>
              </w:rPr>
              <w:t xml:space="preserve"> </w:t>
            </w:r>
            <w:r w:rsidR="0039632D" w:rsidRPr="007F1AC1">
              <w:rPr>
                <w:rFonts w:ascii="Nyala" w:hAnsi="Nyala" w:cs="Nyala"/>
                <w:i/>
                <w:sz w:val="20"/>
                <w:szCs w:val="20"/>
              </w:rPr>
              <w:t>ላይ</w:t>
            </w:r>
            <w:r w:rsidR="0039632D" w:rsidRPr="003C1DAB">
              <w:rPr>
                <w:rFonts w:ascii="Arial" w:hAnsi="Arial" w:cs="Arial"/>
                <w:i/>
                <w:sz w:val="20"/>
                <w:szCs w:val="20"/>
              </w:rPr>
              <w:t xml:space="preserve"> </w:t>
            </w:r>
            <w:r w:rsidR="0039632D" w:rsidRPr="007F1AC1">
              <w:rPr>
                <w:rFonts w:ascii="Nyala" w:hAnsi="Nyala" w:cs="Nyala"/>
                <w:i/>
                <w:sz w:val="20"/>
                <w:szCs w:val="20"/>
              </w:rPr>
              <w:t>ነው</w:t>
            </w:r>
            <w:r w:rsidR="0039632D" w:rsidRPr="003C1DAB">
              <w:rPr>
                <w:rFonts w:ascii="Arial" w:hAnsi="Arial" w:cs="Arial"/>
                <w:i/>
                <w:sz w:val="20"/>
                <w:szCs w:val="20"/>
              </w:rPr>
              <w:t xml:space="preserve"> </w:t>
            </w:r>
            <w:r w:rsidR="0039632D" w:rsidRPr="007F1AC1">
              <w:rPr>
                <w:rFonts w:ascii="Nyala" w:hAnsi="Nyala" w:cs="Nyala"/>
                <w:i/>
                <w:sz w:val="20"/>
                <w:szCs w:val="20"/>
              </w:rPr>
              <w:t>እርስዎ</w:t>
            </w:r>
            <w:r w:rsidR="0039632D" w:rsidRPr="003C1DAB">
              <w:rPr>
                <w:rFonts w:ascii="Arial" w:hAnsi="Arial" w:cs="Arial"/>
                <w:i/>
                <w:sz w:val="20"/>
                <w:szCs w:val="20"/>
              </w:rPr>
              <w:t xml:space="preserve"> </w:t>
            </w:r>
            <w:r w:rsidR="0039632D" w:rsidRPr="007F1AC1">
              <w:rPr>
                <w:rFonts w:ascii="Nyala" w:hAnsi="Nyala" w:cs="Nyala"/>
                <w:i/>
                <w:sz w:val="20"/>
                <w:szCs w:val="20"/>
              </w:rPr>
              <w:t>ብዙ</w:t>
            </w:r>
            <w:r w:rsidR="0039632D" w:rsidRPr="003C1DAB">
              <w:rPr>
                <w:rFonts w:ascii="Arial" w:hAnsi="Arial" w:cs="Arial"/>
                <w:i/>
                <w:sz w:val="20"/>
                <w:szCs w:val="20"/>
              </w:rPr>
              <w:t xml:space="preserve"> </w:t>
            </w:r>
            <w:r w:rsidR="0039632D" w:rsidRPr="007F1AC1">
              <w:rPr>
                <w:rFonts w:ascii="Nyala" w:hAnsi="Nyala" w:cs="Nyala"/>
                <w:i/>
                <w:sz w:val="20"/>
                <w:szCs w:val="20"/>
              </w:rPr>
              <w:t>የተሳተፉት</w:t>
            </w:r>
            <w:r w:rsidR="0039632D" w:rsidRPr="003C1DAB">
              <w:rPr>
                <w:rFonts w:ascii="Arial" w:hAnsi="Arial" w:cs="Arial"/>
                <w:sz w:val="20"/>
                <w:szCs w:val="20"/>
              </w:rPr>
              <w:t xml:space="preserve">? </w:t>
            </w:r>
            <w:r w:rsidR="0039632D" w:rsidRPr="007F1AC1">
              <w:rPr>
                <w:rFonts w:ascii="Nyala" w:hAnsi="Nyala" w:cs="Nyala"/>
                <w:sz w:val="20"/>
                <w:szCs w:val="20"/>
              </w:rPr>
              <w:t>የተሳተፉት</w:t>
            </w:r>
            <w:r w:rsidR="0039632D" w:rsidRPr="003C1DAB">
              <w:rPr>
                <w:rFonts w:ascii="Arial" w:hAnsi="Arial" w:cs="Arial"/>
                <w:sz w:val="20"/>
                <w:szCs w:val="20"/>
              </w:rPr>
              <w:t xml:space="preserve"> </w:t>
            </w:r>
            <w:r w:rsidR="0039632D" w:rsidRPr="007F1AC1">
              <w:rPr>
                <w:rFonts w:ascii="Nyala" w:hAnsi="Nyala" w:cs="Nyala"/>
                <w:sz w:val="20"/>
                <w:szCs w:val="20"/>
              </w:rPr>
              <w:t>ስንል</w:t>
            </w:r>
            <w:r w:rsidR="0039632D" w:rsidRPr="003C1DAB">
              <w:rPr>
                <w:rFonts w:ascii="Arial" w:hAnsi="Arial" w:cs="Arial"/>
                <w:sz w:val="20"/>
                <w:szCs w:val="20"/>
              </w:rPr>
              <w:t xml:space="preserve"> </w:t>
            </w:r>
            <w:r w:rsidR="0039632D" w:rsidRPr="007F1AC1">
              <w:rPr>
                <w:rFonts w:ascii="Nyala" w:hAnsi="Nyala" w:cs="Nyala"/>
                <w:sz w:val="20"/>
                <w:szCs w:val="20"/>
              </w:rPr>
              <w:t>ብዙ</w:t>
            </w:r>
            <w:r w:rsidR="0039632D" w:rsidRPr="003C1DAB">
              <w:rPr>
                <w:rFonts w:ascii="Arial" w:hAnsi="Arial" w:cs="Arial"/>
                <w:sz w:val="20"/>
                <w:szCs w:val="20"/>
              </w:rPr>
              <w:t xml:space="preserve"> </w:t>
            </w:r>
            <w:r w:rsidR="0039632D" w:rsidRPr="007F1AC1">
              <w:rPr>
                <w:rFonts w:ascii="Nyala" w:hAnsi="Nyala" w:cs="Nyala"/>
                <w:sz w:val="20"/>
                <w:szCs w:val="20"/>
              </w:rPr>
              <w:t>ግዜዎን</w:t>
            </w:r>
            <w:r w:rsidR="0039632D" w:rsidRPr="003C1DAB">
              <w:rPr>
                <w:rFonts w:ascii="Arial" w:hAnsi="Arial" w:cs="Arial"/>
                <w:sz w:val="20"/>
                <w:szCs w:val="20"/>
              </w:rPr>
              <w:t xml:space="preserve"> </w:t>
            </w:r>
            <w:r w:rsidR="0039632D" w:rsidRPr="007F1AC1">
              <w:rPr>
                <w:rFonts w:ascii="Nyala" w:hAnsi="Nyala" w:cs="Nyala"/>
                <w:sz w:val="20"/>
                <w:szCs w:val="20"/>
              </w:rPr>
              <w:t>የፈጁበትና</w:t>
            </w:r>
            <w:r w:rsidR="0039632D" w:rsidRPr="003C1DAB">
              <w:rPr>
                <w:rFonts w:ascii="Arial" w:hAnsi="Arial" w:cs="Arial"/>
                <w:sz w:val="20"/>
                <w:szCs w:val="20"/>
              </w:rPr>
              <w:t xml:space="preserve"> </w:t>
            </w:r>
            <w:r w:rsidR="0039632D" w:rsidRPr="007F1AC1">
              <w:rPr>
                <w:rFonts w:ascii="Nyala" w:hAnsi="Nyala" w:cs="Nyala"/>
                <w:sz w:val="20"/>
                <w:szCs w:val="20"/>
              </w:rPr>
              <w:t>ብዙ</w:t>
            </w:r>
            <w:r w:rsidR="0039632D" w:rsidRPr="003C1DAB">
              <w:rPr>
                <w:rFonts w:ascii="Arial" w:hAnsi="Arial" w:cs="Arial"/>
                <w:sz w:val="20"/>
                <w:szCs w:val="20"/>
              </w:rPr>
              <w:t xml:space="preserve"> </w:t>
            </w:r>
            <w:r w:rsidR="0039632D" w:rsidRPr="007F1AC1">
              <w:rPr>
                <w:rFonts w:ascii="Nyala" w:hAnsi="Nyala" w:cs="Nyala"/>
                <w:sz w:val="20"/>
                <w:szCs w:val="20"/>
              </w:rPr>
              <w:t>ልፋት</w:t>
            </w:r>
            <w:r w:rsidR="0039632D" w:rsidRPr="003C1DAB">
              <w:rPr>
                <w:rFonts w:ascii="Arial" w:hAnsi="Arial" w:cs="Arial"/>
                <w:sz w:val="20"/>
                <w:szCs w:val="20"/>
              </w:rPr>
              <w:t xml:space="preserve"> </w:t>
            </w:r>
            <w:r w:rsidR="0039632D" w:rsidRPr="007F1AC1">
              <w:rPr>
                <w:rFonts w:ascii="Nyala" w:hAnsi="Nyala" w:cs="Nyala"/>
                <w:sz w:val="20"/>
                <w:szCs w:val="20"/>
              </w:rPr>
              <w:t>የጠየቀቦት</w:t>
            </w:r>
            <w:r w:rsidR="0039632D" w:rsidRPr="003C1DAB">
              <w:rPr>
                <w:rFonts w:ascii="Arial" w:hAnsi="Arial" w:cs="Arial"/>
                <w:sz w:val="20"/>
                <w:szCs w:val="20"/>
              </w:rPr>
              <w:t xml:space="preserve"> </w:t>
            </w:r>
            <w:r w:rsidR="0039632D" w:rsidRPr="007F1AC1">
              <w:rPr>
                <w:rFonts w:ascii="Nyala" w:hAnsi="Nyala" w:cs="Nyala"/>
                <w:sz w:val="20"/>
                <w:szCs w:val="20"/>
              </w:rPr>
              <w:t>ማለታችን</w:t>
            </w:r>
            <w:r w:rsidR="0039632D" w:rsidRPr="003C1DAB">
              <w:rPr>
                <w:rFonts w:ascii="Arial" w:hAnsi="Arial" w:cs="Arial"/>
                <w:sz w:val="20"/>
                <w:szCs w:val="20"/>
              </w:rPr>
              <w:t xml:space="preserve"> </w:t>
            </w:r>
            <w:r w:rsidR="0039632D" w:rsidRPr="007F1AC1">
              <w:rPr>
                <w:rFonts w:ascii="Nyala" w:hAnsi="Nyala" w:cs="Nyala"/>
                <w:sz w:val="20"/>
                <w:szCs w:val="20"/>
              </w:rPr>
              <w:t>ነው፡፡</w:t>
            </w:r>
            <w:r w:rsidR="0039632D" w:rsidRPr="003C1DAB">
              <w:rPr>
                <w:rFonts w:ascii="Arial" w:hAnsi="Arial" w:cs="Arial"/>
                <w:sz w:val="20"/>
                <w:szCs w:val="20"/>
              </w:rPr>
              <w:t xml:space="preserve"> </w:t>
            </w:r>
            <w:r w:rsidR="0039632D" w:rsidRPr="007F1AC1">
              <w:rPr>
                <w:rFonts w:ascii="Nyala" w:hAnsi="Nyala" w:cs="Nyala"/>
                <w:b/>
                <w:sz w:val="20"/>
                <w:szCs w:val="20"/>
              </w:rPr>
              <w:t>አሁን</w:t>
            </w:r>
            <w:r w:rsidR="0039632D" w:rsidRPr="003C1DAB">
              <w:rPr>
                <w:rFonts w:ascii="Arial" w:hAnsi="Arial" w:cs="Arial"/>
                <w:b/>
                <w:sz w:val="20"/>
                <w:szCs w:val="20"/>
              </w:rPr>
              <w:t xml:space="preserve"> </w:t>
            </w:r>
            <w:r w:rsidR="0039632D" w:rsidRPr="007F1AC1">
              <w:rPr>
                <w:rFonts w:ascii="Nyala" w:hAnsi="Nyala" w:cs="Nyala"/>
                <w:b/>
                <w:sz w:val="20"/>
                <w:szCs w:val="20"/>
              </w:rPr>
              <w:t>የሚጠቅሱልዎ</w:t>
            </w:r>
            <w:r w:rsidR="0039632D" w:rsidRPr="003C1DAB">
              <w:rPr>
                <w:rFonts w:ascii="Arial" w:hAnsi="Arial" w:cs="Arial"/>
                <w:b/>
                <w:sz w:val="20"/>
                <w:szCs w:val="20"/>
              </w:rPr>
              <w:t xml:space="preserve"> </w:t>
            </w:r>
            <w:r w:rsidR="0039632D" w:rsidRPr="007F1AC1">
              <w:rPr>
                <w:rFonts w:ascii="Nyala" w:hAnsi="Nyala" w:cs="Nyala"/>
                <w:b/>
                <w:sz w:val="20"/>
                <w:szCs w:val="20"/>
              </w:rPr>
              <w:t>ለውጥ</w:t>
            </w:r>
            <w:r w:rsidR="0039632D" w:rsidRPr="003C1DAB">
              <w:rPr>
                <w:rFonts w:ascii="Arial" w:hAnsi="Arial" w:cs="Arial"/>
                <w:b/>
                <w:sz w:val="20"/>
                <w:szCs w:val="20"/>
              </w:rPr>
              <w:t xml:space="preserve"> </w:t>
            </w:r>
            <w:r w:rsidR="0039632D" w:rsidRPr="007F1AC1">
              <w:rPr>
                <w:rFonts w:ascii="Nyala" w:hAnsi="Nyala" w:cs="Nyala"/>
                <w:b/>
                <w:sz w:val="20"/>
                <w:szCs w:val="20"/>
              </w:rPr>
              <w:t>ከላይ</w:t>
            </w:r>
            <w:r w:rsidR="0039632D" w:rsidRPr="003C1DAB">
              <w:rPr>
                <w:rFonts w:ascii="Arial" w:hAnsi="Arial" w:cs="Arial"/>
                <w:b/>
                <w:sz w:val="20"/>
                <w:szCs w:val="20"/>
              </w:rPr>
              <w:t xml:space="preserve"> (</w:t>
            </w:r>
            <w:r w:rsidR="0039632D" w:rsidRPr="007F1AC1">
              <w:rPr>
                <w:rFonts w:ascii="Nyala" w:hAnsi="Nyala" w:cs="Nyala"/>
                <w:b/>
                <w:sz w:val="20"/>
                <w:szCs w:val="20"/>
              </w:rPr>
              <w:t>ጥያቄ</w:t>
            </w:r>
            <w:r w:rsidR="0039632D" w:rsidRPr="003C1DAB">
              <w:rPr>
                <w:rFonts w:ascii="Arial" w:hAnsi="Arial" w:cs="Arial"/>
                <w:b/>
                <w:sz w:val="20"/>
                <w:szCs w:val="20"/>
              </w:rPr>
              <w:t xml:space="preserve"> </w:t>
            </w:r>
            <w:r w:rsidR="0039632D" w:rsidRPr="003C1DAB">
              <w:rPr>
                <w:rFonts w:ascii="Arial" w:hAnsi="Arial" w:cs="Arial"/>
                <w:b/>
                <w:i/>
                <w:sz w:val="20"/>
                <w:szCs w:val="20"/>
              </w:rPr>
              <w:t>a</w:t>
            </w:r>
            <w:r w:rsidR="0039632D" w:rsidRPr="003C1DAB">
              <w:rPr>
                <w:rFonts w:ascii="Arial" w:hAnsi="Arial" w:cs="Arial"/>
                <w:b/>
                <w:sz w:val="20"/>
                <w:szCs w:val="20"/>
              </w:rPr>
              <w:t xml:space="preserve">) </w:t>
            </w:r>
            <w:r w:rsidR="0039632D" w:rsidRPr="007F1AC1">
              <w:rPr>
                <w:rFonts w:ascii="Nyala" w:hAnsi="Nyala" w:cs="Nyala"/>
                <w:b/>
                <w:sz w:val="20"/>
                <w:szCs w:val="20"/>
              </w:rPr>
              <w:t>ላይ</w:t>
            </w:r>
            <w:r w:rsidR="0039632D" w:rsidRPr="003C1DAB">
              <w:rPr>
                <w:rFonts w:ascii="Arial" w:hAnsi="Arial" w:cs="Arial"/>
                <w:b/>
                <w:sz w:val="20"/>
                <w:szCs w:val="20"/>
              </w:rPr>
              <w:t xml:space="preserve"> </w:t>
            </w:r>
            <w:r w:rsidR="0039632D" w:rsidRPr="007F1AC1">
              <w:rPr>
                <w:rFonts w:ascii="Nyala" w:hAnsi="Nyala" w:cs="Nyala"/>
                <w:b/>
                <w:sz w:val="20"/>
                <w:szCs w:val="20"/>
              </w:rPr>
              <w:t>መጠቀሱን</w:t>
            </w:r>
            <w:r w:rsidR="0039632D" w:rsidRPr="003C1DAB">
              <w:rPr>
                <w:rFonts w:ascii="Arial" w:hAnsi="Arial" w:cs="Arial"/>
                <w:b/>
                <w:sz w:val="20"/>
                <w:szCs w:val="20"/>
              </w:rPr>
              <w:t xml:space="preserve"> </w:t>
            </w:r>
            <w:r w:rsidR="0039632D" w:rsidRPr="007F1AC1">
              <w:rPr>
                <w:rFonts w:ascii="Nyala" w:hAnsi="Nyala" w:cs="Nyala"/>
                <w:b/>
                <w:sz w:val="20"/>
                <w:szCs w:val="20"/>
              </w:rPr>
              <w:t>ያረጋግጡ፡፡</w:t>
            </w:r>
            <w:r w:rsidR="0039632D" w:rsidRPr="003C1DAB">
              <w:rPr>
                <w:rFonts w:ascii="Arial" w:hAnsi="Arial" w:cs="Arial"/>
                <w:b/>
                <w:sz w:val="20"/>
                <w:szCs w:val="20"/>
              </w:rPr>
              <w:t xml:space="preserve"> </w:t>
            </w:r>
            <w:r w:rsidR="0039632D" w:rsidRPr="007F1AC1">
              <w:rPr>
                <w:rFonts w:ascii="Nyala" w:hAnsi="Nyala" w:cs="Nyala"/>
                <w:b/>
                <w:sz w:val="20"/>
                <w:szCs w:val="20"/>
              </w:rPr>
              <w:t>የጠቀሷቸውን</w:t>
            </w:r>
            <w:r w:rsidR="0039632D" w:rsidRPr="003C1DAB">
              <w:rPr>
                <w:rFonts w:ascii="Arial" w:hAnsi="Arial" w:cs="Arial"/>
                <w:b/>
                <w:sz w:val="20"/>
                <w:szCs w:val="20"/>
              </w:rPr>
              <w:t xml:space="preserve"> </w:t>
            </w:r>
            <w:r w:rsidR="0039632D" w:rsidRPr="007F1AC1">
              <w:rPr>
                <w:rFonts w:ascii="Nyala" w:hAnsi="Nyala" w:cs="Nyala"/>
                <w:b/>
                <w:sz w:val="20"/>
                <w:szCs w:val="20"/>
              </w:rPr>
              <w:t>ለውጦች</w:t>
            </w:r>
            <w:r w:rsidR="0039632D" w:rsidRPr="003C1DAB">
              <w:rPr>
                <w:rFonts w:ascii="Arial" w:hAnsi="Arial" w:cs="Arial"/>
                <w:b/>
                <w:sz w:val="20"/>
                <w:szCs w:val="20"/>
              </w:rPr>
              <w:t xml:space="preserve"> </w:t>
            </w:r>
            <w:r w:rsidR="0039632D" w:rsidRPr="007F1AC1">
              <w:rPr>
                <w:rFonts w:ascii="Nyala" w:hAnsi="Nyala" w:cs="Nyala"/>
                <w:b/>
                <w:sz w:val="20"/>
                <w:szCs w:val="20"/>
              </w:rPr>
              <w:t>ማስታወስ</w:t>
            </w:r>
            <w:r w:rsidR="0039632D" w:rsidRPr="003C1DAB">
              <w:rPr>
                <w:rFonts w:ascii="Arial" w:hAnsi="Arial" w:cs="Arial"/>
                <w:b/>
                <w:sz w:val="20"/>
                <w:szCs w:val="20"/>
              </w:rPr>
              <w:t xml:space="preserve"> </w:t>
            </w:r>
            <w:r w:rsidR="0039632D" w:rsidRPr="007F1AC1">
              <w:rPr>
                <w:rFonts w:ascii="Nyala" w:hAnsi="Nyala" w:cs="Nyala"/>
                <w:b/>
                <w:sz w:val="20"/>
                <w:szCs w:val="20"/>
              </w:rPr>
              <w:t>የሚያስፈልጋቸው</w:t>
            </w:r>
            <w:r w:rsidR="0039632D" w:rsidRPr="003C1DAB">
              <w:rPr>
                <w:rFonts w:ascii="Arial" w:hAnsi="Arial" w:cs="Arial"/>
                <w:b/>
                <w:sz w:val="20"/>
                <w:szCs w:val="20"/>
              </w:rPr>
              <w:t xml:space="preserve"> </w:t>
            </w:r>
            <w:r w:rsidR="0039632D" w:rsidRPr="007F1AC1">
              <w:rPr>
                <w:rFonts w:ascii="Nyala" w:hAnsi="Nyala" w:cs="Nyala"/>
                <w:b/>
                <w:sz w:val="20"/>
                <w:szCs w:val="20"/>
              </w:rPr>
              <w:t>ከሆነ</w:t>
            </w:r>
            <w:r w:rsidR="0039632D" w:rsidRPr="003C1DAB">
              <w:rPr>
                <w:rFonts w:ascii="Arial" w:hAnsi="Arial" w:cs="Arial"/>
                <w:b/>
                <w:sz w:val="20"/>
                <w:szCs w:val="20"/>
              </w:rPr>
              <w:t xml:space="preserve"> </w:t>
            </w:r>
            <w:r w:rsidR="0039632D" w:rsidRPr="007F1AC1">
              <w:rPr>
                <w:rFonts w:ascii="Nyala" w:hAnsi="Nyala" w:cs="Nyala"/>
                <w:b/>
                <w:sz w:val="20"/>
                <w:szCs w:val="20"/>
              </w:rPr>
              <w:t>ከላይ</w:t>
            </w:r>
            <w:r w:rsidR="0039632D" w:rsidRPr="003C1DAB">
              <w:rPr>
                <w:rFonts w:ascii="Arial" w:hAnsi="Arial" w:cs="Arial"/>
                <w:b/>
                <w:sz w:val="20"/>
                <w:szCs w:val="20"/>
              </w:rPr>
              <w:t xml:space="preserve"> </w:t>
            </w:r>
            <w:r w:rsidR="0039632D" w:rsidRPr="007F1AC1">
              <w:rPr>
                <w:rFonts w:ascii="Nyala" w:hAnsi="Nyala" w:cs="Nyala"/>
                <w:b/>
                <w:sz w:val="20"/>
                <w:szCs w:val="20"/>
              </w:rPr>
              <w:t>የተዘረዘሩትን</w:t>
            </w:r>
            <w:r w:rsidR="0039632D" w:rsidRPr="003C1DAB">
              <w:rPr>
                <w:rFonts w:ascii="Arial" w:hAnsi="Arial" w:cs="Arial"/>
                <w:b/>
                <w:sz w:val="20"/>
                <w:szCs w:val="20"/>
              </w:rPr>
              <w:t xml:space="preserve"> </w:t>
            </w:r>
            <w:r w:rsidR="0039632D" w:rsidRPr="007F1AC1">
              <w:rPr>
                <w:rFonts w:ascii="Nyala" w:hAnsi="Nyala" w:cs="Nyala"/>
                <w:b/>
                <w:sz w:val="20"/>
                <w:szCs w:val="20"/>
              </w:rPr>
              <w:t>ሁሉ</w:t>
            </w:r>
            <w:r w:rsidR="0039632D" w:rsidRPr="003C1DAB">
              <w:rPr>
                <w:rFonts w:ascii="Arial" w:hAnsi="Arial" w:cs="Arial"/>
                <w:b/>
                <w:sz w:val="20"/>
                <w:szCs w:val="20"/>
              </w:rPr>
              <w:t xml:space="preserve"> </w:t>
            </w:r>
            <w:r w:rsidR="0039632D" w:rsidRPr="007F1AC1">
              <w:rPr>
                <w:rFonts w:ascii="Nyala" w:hAnsi="Nyala" w:cs="Nyala"/>
                <w:b/>
                <w:sz w:val="20"/>
                <w:szCs w:val="20"/>
              </w:rPr>
              <w:t>ያንብቡላቸው፡፡</w:t>
            </w:r>
          </w:p>
          <w:p w14:paraId="593F52ED" w14:textId="77777777" w:rsidR="00C64A60" w:rsidRPr="00F67237" w:rsidDel="008525D3" w:rsidRDefault="00C64A60" w:rsidP="00386836">
            <w:pPr>
              <w:spacing w:beforeLines="20" w:before="48" w:afterLines="20" w:after="48"/>
              <w:ind w:left="360"/>
              <w:rPr>
                <w:del w:id="199" w:author="toshiba" w:date="2016-11-15T20:35:00Z"/>
                <w:rFonts w:ascii="Arial" w:hAnsi="Arial" w:cs="Arial"/>
                <w:sz w:val="20"/>
                <w:szCs w:val="20"/>
              </w:rPr>
            </w:pPr>
          </w:p>
          <w:p w14:paraId="2E35E14B" w14:textId="03897F74" w:rsidR="00C64A60" w:rsidRDefault="008525D3" w:rsidP="00E34C26">
            <w:pPr>
              <w:spacing w:beforeLines="20" w:before="48" w:afterLines="20" w:after="48"/>
              <w:rPr>
                <w:ins w:id="200" w:author="toshiba" w:date="2016-11-15T20:35:00Z"/>
                <w:rFonts w:ascii="Nyala" w:hAnsi="Nyala" w:cs="Nyala"/>
                <w:sz w:val="20"/>
                <w:szCs w:val="20"/>
              </w:rPr>
            </w:pPr>
            <w:ins w:id="201" w:author="toshiba" w:date="2016-11-15T20:35:00Z">
              <w:r>
                <w:rPr>
                  <w:rFonts w:ascii="Arial" w:hAnsi="Arial" w:cs="Arial"/>
                  <w:sz w:val="20"/>
                  <w:szCs w:val="20"/>
                  <w:highlight w:val="yellow"/>
                </w:rPr>
                <w:t>C</w:t>
              </w:r>
              <w:r w:rsidRPr="00386836">
                <w:rPr>
                  <w:rFonts w:ascii="Arial" w:hAnsi="Arial" w:cs="Arial"/>
                  <w:sz w:val="20"/>
                  <w:szCs w:val="20"/>
                </w:rPr>
                <w:t xml:space="preserve">. </w:t>
              </w:r>
            </w:ins>
            <w:r w:rsidR="00C64A60" w:rsidRPr="00386836">
              <w:rPr>
                <w:rFonts w:ascii="Arial" w:hAnsi="Arial" w:cs="Arial"/>
                <w:sz w:val="20"/>
                <w:szCs w:val="20"/>
              </w:rPr>
              <w:t xml:space="preserve">My following questions refer to the change you have just mentioned. What did you do </w:t>
            </w:r>
            <w:r w:rsidR="00C64A60" w:rsidRPr="00386836">
              <w:rPr>
                <w:rFonts w:ascii="Arial" w:hAnsi="Arial" w:cs="Arial"/>
                <w:sz w:val="20"/>
                <w:szCs w:val="20"/>
                <w:u w:val="single"/>
              </w:rPr>
              <w:t>exactly</w:t>
            </w:r>
            <w:r w:rsidR="00C64A60" w:rsidRPr="00386836">
              <w:rPr>
                <w:rFonts w:ascii="Arial" w:hAnsi="Arial" w:cs="Arial"/>
                <w:sz w:val="20"/>
                <w:szCs w:val="20"/>
              </w:rPr>
              <w:t xml:space="preserve"> and how did you manage to realize this change? Please tell me every detail and every step.</w:t>
            </w:r>
            <w:r w:rsidR="004F045F" w:rsidRPr="00386836">
              <w:rPr>
                <w:rFonts w:ascii="Arial" w:hAnsi="Arial" w:cs="Arial"/>
                <w:sz w:val="20"/>
                <w:szCs w:val="20"/>
              </w:rPr>
              <w:t xml:space="preserve"> </w:t>
            </w:r>
            <w:r w:rsidR="004F045F" w:rsidRPr="00876FDD">
              <w:rPr>
                <w:rFonts w:ascii="Nyala" w:hAnsi="Nyala" w:cs="Nyala"/>
                <w:sz w:val="20"/>
                <w:szCs w:val="20"/>
              </w:rPr>
              <w:t>ቀጥሎ</w:t>
            </w:r>
            <w:r w:rsidR="004F045F" w:rsidRPr="00386836">
              <w:rPr>
                <w:rFonts w:ascii="Arial" w:hAnsi="Arial" w:cs="Arial"/>
                <w:sz w:val="20"/>
                <w:szCs w:val="20"/>
              </w:rPr>
              <w:t xml:space="preserve"> </w:t>
            </w:r>
            <w:r w:rsidR="004F045F" w:rsidRPr="00876FDD">
              <w:rPr>
                <w:rFonts w:ascii="Nyala" w:hAnsi="Nyala" w:cs="Nyala"/>
                <w:sz w:val="20"/>
                <w:szCs w:val="20"/>
              </w:rPr>
              <w:t>ያሉኝ</w:t>
            </w:r>
            <w:r w:rsidR="004F045F" w:rsidRPr="00386836">
              <w:rPr>
                <w:rFonts w:ascii="Arial" w:hAnsi="Arial" w:cs="Arial"/>
                <w:sz w:val="20"/>
                <w:szCs w:val="20"/>
              </w:rPr>
              <w:t xml:space="preserve"> </w:t>
            </w:r>
            <w:r w:rsidR="004F045F" w:rsidRPr="00876FDD">
              <w:rPr>
                <w:rFonts w:ascii="Nyala" w:hAnsi="Nyala" w:cs="Nyala"/>
                <w:sz w:val="20"/>
                <w:szCs w:val="20"/>
              </w:rPr>
              <w:t>ጥያቄዎች</w:t>
            </w:r>
            <w:r w:rsidR="004F045F" w:rsidRPr="00386836">
              <w:rPr>
                <w:rFonts w:ascii="Arial" w:hAnsi="Arial" w:cs="Arial"/>
                <w:sz w:val="20"/>
                <w:szCs w:val="20"/>
              </w:rPr>
              <w:t xml:space="preserve"> </w:t>
            </w:r>
            <w:r w:rsidR="004F045F" w:rsidRPr="00876FDD">
              <w:rPr>
                <w:rFonts w:ascii="Nyala" w:hAnsi="Nyala" w:cs="Nyala"/>
                <w:sz w:val="20"/>
                <w:szCs w:val="20"/>
              </w:rPr>
              <w:t>አሁን</w:t>
            </w:r>
            <w:r w:rsidR="004F045F" w:rsidRPr="00386836">
              <w:rPr>
                <w:rFonts w:ascii="Arial" w:hAnsi="Arial" w:cs="Arial"/>
                <w:sz w:val="20"/>
                <w:szCs w:val="20"/>
              </w:rPr>
              <w:t xml:space="preserve"> </w:t>
            </w:r>
            <w:r w:rsidR="004F045F" w:rsidRPr="00876FDD">
              <w:rPr>
                <w:rFonts w:ascii="Nyala" w:hAnsi="Nyala" w:cs="Nyala"/>
                <w:sz w:val="20"/>
                <w:szCs w:val="20"/>
              </w:rPr>
              <w:t>የጠቀሱትን</w:t>
            </w:r>
            <w:r w:rsidR="004F045F" w:rsidRPr="00386836">
              <w:rPr>
                <w:rFonts w:ascii="Arial" w:hAnsi="Arial" w:cs="Arial"/>
                <w:sz w:val="20"/>
                <w:szCs w:val="20"/>
              </w:rPr>
              <w:t xml:space="preserve"> </w:t>
            </w:r>
            <w:r w:rsidR="004F045F" w:rsidRPr="00876FDD">
              <w:rPr>
                <w:rFonts w:ascii="Nyala" w:hAnsi="Nyala" w:cs="Nyala"/>
                <w:sz w:val="20"/>
                <w:szCs w:val="20"/>
              </w:rPr>
              <w:t>ለውጥ</w:t>
            </w:r>
            <w:r w:rsidR="004F045F" w:rsidRPr="00386836">
              <w:rPr>
                <w:rFonts w:ascii="Arial" w:hAnsi="Arial" w:cs="Arial"/>
                <w:sz w:val="20"/>
                <w:szCs w:val="20"/>
              </w:rPr>
              <w:t xml:space="preserve"> </w:t>
            </w:r>
            <w:r w:rsidR="004F045F" w:rsidRPr="00876FDD">
              <w:rPr>
                <w:rFonts w:ascii="Nyala" w:hAnsi="Nyala" w:cs="Nyala"/>
                <w:sz w:val="20"/>
                <w:szCs w:val="20"/>
              </w:rPr>
              <w:t>የሚመለከቱ</w:t>
            </w:r>
            <w:r w:rsidR="004F045F" w:rsidRPr="00386836">
              <w:rPr>
                <w:rFonts w:ascii="Arial" w:hAnsi="Arial" w:cs="Arial"/>
                <w:sz w:val="20"/>
                <w:szCs w:val="20"/>
              </w:rPr>
              <w:t xml:space="preserve"> </w:t>
            </w:r>
            <w:r w:rsidR="004F045F" w:rsidRPr="00876FDD">
              <w:rPr>
                <w:rFonts w:ascii="Nyala" w:hAnsi="Nyala" w:cs="Nyala"/>
                <w:sz w:val="20"/>
                <w:szCs w:val="20"/>
              </w:rPr>
              <w:t>ይሆናል፡፡</w:t>
            </w:r>
            <w:r w:rsidR="004F045F" w:rsidRPr="00386836">
              <w:rPr>
                <w:rFonts w:ascii="Arial" w:hAnsi="Arial" w:cs="Arial"/>
                <w:sz w:val="20"/>
                <w:szCs w:val="20"/>
              </w:rPr>
              <w:t xml:space="preserve"> </w:t>
            </w:r>
            <w:r w:rsidR="004F045F" w:rsidRPr="00876FDD">
              <w:rPr>
                <w:rFonts w:ascii="Nyala" w:hAnsi="Nyala" w:cs="Nyala"/>
                <w:sz w:val="20"/>
                <w:szCs w:val="20"/>
              </w:rPr>
              <w:t>ይህንን</w:t>
            </w:r>
            <w:r w:rsidR="004F045F" w:rsidRPr="00386836">
              <w:rPr>
                <w:rFonts w:ascii="Arial" w:hAnsi="Arial" w:cs="Arial"/>
                <w:sz w:val="20"/>
                <w:szCs w:val="20"/>
              </w:rPr>
              <w:t xml:space="preserve"> </w:t>
            </w:r>
            <w:r w:rsidR="004F045F" w:rsidRPr="00EF4427">
              <w:rPr>
                <w:rFonts w:ascii="Nyala" w:hAnsi="Nyala" w:cs="Nyala"/>
                <w:sz w:val="20"/>
                <w:szCs w:val="20"/>
              </w:rPr>
              <w:t>ለውጥ</w:t>
            </w:r>
            <w:r w:rsidR="004F045F" w:rsidRPr="00386836">
              <w:rPr>
                <w:rFonts w:ascii="Arial" w:hAnsi="Arial" w:cs="Arial"/>
                <w:sz w:val="20"/>
                <w:szCs w:val="20"/>
              </w:rPr>
              <w:t xml:space="preserve"> </w:t>
            </w:r>
            <w:r w:rsidR="004F045F" w:rsidRPr="00EF4427">
              <w:rPr>
                <w:rFonts w:ascii="Nyala" w:hAnsi="Nyala" w:cs="Nyala"/>
                <w:sz w:val="20"/>
                <w:szCs w:val="20"/>
              </w:rPr>
              <w:t>ለማምታት</w:t>
            </w:r>
            <w:r w:rsidR="004F045F" w:rsidRPr="00386836">
              <w:rPr>
                <w:rFonts w:ascii="Arial" w:hAnsi="Arial" w:cs="Arial"/>
                <w:sz w:val="20"/>
                <w:szCs w:val="20"/>
              </w:rPr>
              <w:t xml:space="preserve"> </w:t>
            </w:r>
            <w:r w:rsidR="004F045F" w:rsidRPr="00EF4427">
              <w:rPr>
                <w:rFonts w:ascii="Nyala" w:hAnsi="Nyala" w:cs="Nyala"/>
                <w:sz w:val="20"/>
                <w:szCs w:val="20"/>
              </w:rPr>
              <w:t>በትክክል</w:t>
            </w:r>
            <w:r w:rsidR="004F045F" w:rsidRPr="00386836">
              <w:rPr>
                <w:rFonts w:ascii="Arial" w:hAnsi="Arial" w:cs="Arial"/>
                <w:sz w:val="20"/>
                <w:szCs w:val="20"/>
              </w:rPr>
              <w:t xml:space="preserve"> </w:t>
            </w:r>
            <w:r w:rsidR="004F045F" w:rsidRPr="00876FDD">
              <w:rPr>
                <w:rFonts w:ascii="Nyala" w:hAnsi="Nyala" w:cs="Nyala"/>
                <w:sz w:val="20"/>
                <w:szCs w:val="20"/>
              </w:rPr>
              <w:t>ምን</w:t>
            </w:r>
            <w:r w:rsidR="004F045F" w:rsidRPr="00386836">
              <w:rPr>
                <w:rFonts w:ascii="Arial" w:hAnsi="Arial" w:cs="Arial"/>
                <w:sz w:val="20"/>
                <w:szCs w:val="20"/>
              </w:rPr>
              <w:t xml:space="preserve"> </w:t>
            </w:r>
            <w:r w:rsidR="004F045F" w:rsidRPr="00876FDD">
              <w:rPr>
                <w:rFonts w:ascii="Nyala" w:hAnsi="Nyala" w:cs="Nyala"/>
                <w:sz w:val="20"/>
                <w:szCs w:val="20"/>
              </w:rPr>
              <w:t>ምን</w:t>
            </w:r>
            <w:r w:rsidR="004F045F" w:rsidRPr="00386836">
              <w:rPr>
                <w:rFonts w:ascii="Arial" w:hAnsi="Arial" w:cs="Arial"/>
                <w:sz w:val="20"/>
                <w:szCs w:val="20"/>
              </w:rPr>
              <w:t xml:space="preserve"> </w:t>
            </w:r>
            <w:r w:rsidR="004F045F" w:rsidRPr="00876FDD">
              <w:rPr>
                <w:rFonts w:ascii="Nyala" w:hAnsi="Nyala" w:cs="Nyala"/>
                <w:sz w:val="20"/>
                <w:szCs w:val="20"/>
              </w:rPr>
              <w:t>እንዳደረጉና</w:t>
            </w:r>
            <w:r w:rsidR="004F045F" w:rsidRPr="00386836">
              <w:rPr>
                <w:rFonts w:ascii="Arial" w:hAnsi="Arial" w:cs="Arial"/>
                <w:sz w:val="20"/>
                <w:szCs w:val="20"/>
              </w:rPr>
              <w:t xml:space="preserve"> </w:t>
            </w:r>
            <w:r w:rsidR="004F045F" w:rsidRPr="00876FDD">
              <w:rPr>
                <w:rFonts w:ascii="Nyala" w:hAnsi="Nyala" w:cs="Nyala"/>
                <w:sz w:val="20"/>
                <w:szCs w:val="20"/>
              </w:rPr>
              <w:t>እንዴት</w:t>
            </w:r>
            <w:r w:rsidR="004F045F" w:rsidRPr="00386836">
              <w:rPr>
                <w:rFonts w:ascii="Arial" w:hAnsi="Arial" w:cs="Arial"/>
                <w:sz w:val="20"/>
                <w:szCs w:val="20"/>
              </w:rPr>
              <w:t xml:space="preserve"> </w:t>
            </w:r>
            <w:r w:rsidR="004F045F" w:rsidRPr="00876FDD">
              <w:rPr>
                <w:rFonts w:ascii="Nyala" w:hAnsi="Nyala" w:cs="Nyala"/>
                <w:sz w:val="20"/>
                <w:szCs w:val="20"/>
              </w:rPr>
              <w:t>እንደተሳካሎት</w:t>
            </w:r>
            <w:r w:rsidR="004F045F" w:rsidRPr="00386836">
              <w:rPr>
                <w:rFonts w:ascii="Arial" w:hAnsi="Arial" w:cs="Arial"/>
                <w:sz w:val="20"/>
                <w:szCs w:val="20"/>
              </w:rPr>
              <w:t xml:space="preserve"> </w:t>
            </w:r>
            <w:r w:rsidR="004F045F" w:rsidRPr="005C34A5">
              <w:rPr>
                <w:rFonts w:ascii="Nyala" w:hAnsi="Nyala" w:cs="Nyala"/>
                <w:sz w:val="20"/>
                <w:szCs w:val="20"/>
              </w:rPr>
              <w:t>ይንገሩኝ፡፡</w:t>
            </w:r>
            <w:r w:rsidR="004F045F" w:rsidRPr="00386836">
              <w:rPr>
                <w:rFonts w:ascii="Arial" w:hAnsi="Arial" w:cs="Arial"/>
                <w:sz w:val="20"/>
                <w:szCs w:val="20"/>
              </w:rPr>
              <w:t xml:space="preserve"> </w:t>
            </w:r>
            <w:r w:rsidR="004F045F" w:rsidRPr="005C34A5">
              <w:rPr>
                <w:rFonts w:ascii="Nyala" w:hAnsi="Nyala" w:cs="Nyala"/>
                <w:sz w:val="20"/>
                <w:szCs w:val="20"/>
              </w:rPr>
              <w:t>እባክዎን</w:t>
            </w:r>
            <w:r w:rsidR="004F045F" w:rsidRPr="00386836">
              <w:rPr>
                <w:rFonts w:ascii="Arial" w:hAnsi="Arial" w:cs="Arial"/>
                <w:sz w:val="20"/>
                <w:szCs w:val="20"/>
              </w:rPr>
              <w:t xml:space="preserve"> </w:t>
            </w:r>
            <w:r w:rsidR="004F045F" w:rsidRPr="005C34A5">
              <w:rPr>
                <w:rFonts w:ascii="Nyala" w:hAnsi="Nyala" w:cs="Nyala"/>
                <w:sz w:val="20"/>
                <w:szCs w:val="20"/>
              </w:rPr>
              <w:t>ሁሉንም</w:t>
            </w:r>
            <w:r w:rsidR="004F045F" w:rsidRPr="00386836">
              <w:rPr>
                <w:rFonts w:ascii="Arial" w:hAnsi="Arial" w:cs="Arial"/>
                <w:sz w:val="20"/>
                <w:szCs w:val="20"/>
              </w:rPr>
              <w:t xml:space="preserve"> </w:t>
            </w:r>
            <w:r w:rsidR="004F045F" w:rsidRPr="005C34A5">
              <w:rPr>
                <w:rFonts w:ascii="Nyala" w:hAnsi="Nyala" w:cs="Nyala"/>
                <w:sz w:val="20"/>
                <w:szCs w:val="20"/>
              </w:rPr>
              <w:t>ነገር</w:t>
            </w:r>
            <w:r w:rsidR="004F045F" w:rsidRPr="00386836">
              <w:rPr>
                <w:rFonts w:ascii="Arial" w:hAnsi="Arial" w:cs="Arial"/>
                <w:sz w:val="20"/>
                <w:szCs w:val="20"/>
              </w:rPr>
              <w:t xml:space="preserve"> </w:t>
            </w:r>
            <w:r w:rsidR="004F045F" w:rsidRPr="005C34A5">
              <w:rPr>
                <w:rFonts w:ascii="Nyala" w:hAnsi="Nyala" w:cs="Nyala"/>
                <w:sz w:val="20"/>
                <w:szCs w:val="20"/>
              </w:rPr>
              <w:t>በዝርዝር</w:t>
            </w:r>
            <w:r w:rsidR="004F045F" w:rsidRPr="00386836">
              <w:rPr>
                <w:rFonts w:ascii="Arial" w:hAnsi="Arial" w:cs="Arial"/>
                <w:sz w:val="20"/>
                <w:szCs w:val="20"/>
              </w:rPr>
              <w:t xml:space="preserve"> </w:t>
            </w:r>
            <w:r w:rsidR="004F045F" w:rsidRPr="00EF4427">
              <w:rPr>
                <w:rFonts w:ascii="Nyala" w:hAnsi="Nyala" w:cs="Nyala"/>
                <w:sz w:val="20"/>
                <w:szCs w:val="20"/>
              </w:rPr>
              <w:t>የንገሩኝ፡፡</w:t>
            </w:r>
          </w:p>
          <w:p w14:paraId="4CEB2E20" w14:textId="77777777" w:rsidR="008525D3" w:rsidRPr="008525D3" w:rsidRDefault="008525D3" w:rsidP="00E34C26">
            <w:pPr>
              <w:spacing w:beforeLines="20" w:before="48" w:afterLines="20" w:after="48"/>
              <w:rPr>
                <w:rFonts w:ascii="Arial" w:hAnsi="Arial" w:cs="Arial"/>
                <w:sz w:val="20"/>
                <w:szCs w:val="20"/>
              </w:rPr>
            </w:pPr>
          </w:p>
          <w:p w14:paraId="53D703A1" w14:textId="77777777" w:rsidR="003C1DAB" w:rsidRPr="00EF4427" w:rsidRDefault="008525D3" w:rsidP="003C1DAB">
            <w:pPr>
              <w:tabs>
                <w:tab w:val="left" w:pos="1972"/>
              </w:tabs>
              <w:rPr>
                <w:rFonts w:ascii="Nyala" w:hAnsi="Nyala"/>
                <w:sz w:val="16"/>
                <w:szCs w:val="16"/>
                <w:highlight w:val="yellow"/>
              </w:rPr>
            </w:pPr>
            <w:r>
              <w:rPr>
                <w:rFonts w:ascii="Arial" w:hAnsi="Arial" w:cs="Arial"/>
                <w:sz w:val="20"/>
                <w:szCs w:val="20"/>
                <w:highlight w:val="yellow"/>
              </w:rPr>
              <w:t>D.</w:t>
            </w:r>
            <w:ins w:id="202" w:author="toshiba" w:date="2016-11-15T20:38:00Z">
              <w:r>
                <w:rPr>
                  <w:rFonts w:ascii="Arial" w:hAnsi="Arial" w:cs="Arial"/>
                  <w:sz w:val="20"/>
                  <w:szCs w:val="20"/>
                  <w:highlight w:val="yellow"/>
                </w:rPr>
                <w:t xml:space="preserve"> </w:t>
              </w:r>
            </w:ins>
            <w:r>
              <w:rPr>
                <w:rFonts w:ascii="Arial" w:hAnsi="Arial" w:cs="Arial"/>
                <w:sz w:val="20"/>
                <w:szCs w:val="20"/>
                <w:highlight w:val="yellow"/>
              </w:rPr>
              <w:t xml:space="preserve"> </w:t>
            </w:r>
            <w:r w:rsidR="00C64A60" w:rsidRPr="003C1DAB">
              <w:rPr>
                <w:rFonts w:ascii="Arial" w:hAnsi="Arial" w:cs="Arial"/>
                <w:sz w:val="20"/>
                <w:szCs w:val="20"/>
              </w:rPr>
              <w:t>Did someone</w:t>
            </w:r>
            <w:r w:rsidR="00C64A60" w:rsidRPr="008504AE">
              <w:rPr>
                <w:rFonts w:ascii="Arial" w:hAnsi="Arial" w:cs="Arial"/>
                <w:sz w:val="20"/>
                <w:szCs w:val="20"/>
              </w:rPr>
              <w:t xml:space="preserve"> tell you to do it or was it your ow</w:t>
            </w:r>
            <w:r w:rsidR="00C64A60" w:rsidRPr="003D4D96">
              <w:rPr>
                <w:rFonts w:ascii="Arial" w:hAnsi="Arial" w:cs="Arial"/>
                <w:sz w:val="20"/>
                <w:szCs w:val="20"/>
              </w:rPr>
              <w:t xml:space="preserve">n idea? </w:t>
            </w:r>
            <w:r w:rsidR="003C1DAB" w:rsidRPr="00EF4427">
              <w:rPr>
                <w:rFonts w:ascii="Nyala" w:hAnsi="Nyala"/>
                <w:sz w:val="16"/>
                <w:szCs w:val="16"/>
                <w:highlight w:val="yellow"/>
              </w:rPr>
              <w:t xml:space="preserve">ይህ ለውጥ ሀሳብ የመጣው ከየት ነው </w:t>
            </w:r>
          </w:p>
          <w:p w14:paraId="33F935DF" w14:textId="03796D52" w:rsidR="005674EE" w:rsidRPr="008525D3" w:rsidRDefault="00B814CB" w:rsidP="008525D3">
            <w:pPr>
              <w:spacing w:beforeLines="20" w:before="48" w:afterLines="20" w:after="48"/>
              <w:ind w:left="360"/>
              <w:rPr>
                <w:rFonts w:ascii="Arial" w:hAnsi="Arial" w:cs="Arial"/>
                <w:sz w:val="20"/>
                <w:szCs w:val="20"/>
              </w:rPr>
            </w:pPr>
            <w:r w:rsidRPr="003C1DAB">
              <w:rPr>
                <w:rFonts w:ascii="Nyala" w:hAnsi="Nyala" w:cs="Nyala"/>
                <w:sz w:val="20"/>
                <w:szCs w:val="20"/>
                <w:highlight w:val="yellow"/>
              </w:rPr>
              <w:t>ሌላ</w:t>
            </w:r>
            <w:r w:rsidRPr="003C1DAB">
              <w:rPr>
                <w:rFonts w:ascii="Arial" w:hAnsi="Arial" w:cs="Arial"/>
                <w:sz w:val="20"/>
                <w:szCs w:val="20"/>
                <w:highlight w:val="yellow"/>
              </w:rPr>
              <w:t xml:space="preserve"> </w:t>
            </w:r>
            <w:r w:rsidRPr="003C1DAB">
              <w:rPr>
                <w:rFonts w:ascii="Nyala" w:hAnsi="Nyala" w:cs="Nyala"/>
                <w:sz w:val="20"/>
                <w:szCs w:val="20"/>
                <w:highlight w:val="yellow"/>
              </w:rPr>
              <w:t>ሰው</w:t>
            </w:r>
            <w:r w:rsidRPr="003C1DAB">
              <w:rPr>
                <w:rFonts w:ascii="Arial" w:hAnsi="Arial" w:cs="Arial"/>
                <w:sz w:val="20"/>
                <w:szCs w:val="20"/>
                <w:highlight w:val="yellow"/>
              </w:rPr>
              <w:t xml:space="preserve"> </w:t>
            </w:r>
            <w:r w:rsidRPr="003C1DAB">
              <w:rPr>
                <w:rFonts w:ascii="Nyala" w:hAnsi="Nyala" w:cs="Nyala"/>
                <w:sz w:val="20"/>
                <w:szCs w:val="20"/>
                <w:highlight w:val="yellow"/>
              </w:rPr>
              <w:t>እንዲያደርጉ</w:t>
            </w:r>
            <w:r w:rsidRPr="003C1DAB">
              <w:rPr>
                <w:rFonts w:ascii="Arial" w:hAnsi="Arial" w:cs="Arial"/>
                <w:sz w:val="20"/>
                <w:szCs w:val="20"/>
                <w:highlight w:val="yellow"/>
              </w:rPr>
              <w:t xml:space="preserve"> </w:t>
            </w:r>
            <w:r w:rsidRPr="003C1DAB">
              <w:rPr>
                <w:rFonts w:ascii="Nyala" w:hAnsi="Nyala" w:cs="Nyala"/>
                <w:sz w:val="20"/>
                <w:szCs w:val="20"/>
                <w:highlight w:val="yellow"/>
              </w:rPr>
              <w:t>ነግሮዎት</w:t>
            </w:r>
            <w:r w:rsidRPr="003C1DAB">
              <w:rPr>
                <w:rFonts w:ascii="Arial" w:hAnsi="Arial" w:cs="Arial"/>
                <w:sz w:val="20"/>
                <w:szCs w:val="20"/>
                <w:highlight w:val="yellow"/>
              </w:rPr>
              <w:t xml:space="preserve"> </w:t>
            </w:r>
            <w:r w:rsidRPr="003C1DAB">
              <w:rPr>
                <w:rFonts w:ascii="Nyala" w:hAnsi="Nyala" w:cs="Nyala"/>
                <w:sz w:val="20"/>
                <w:szCs w:val="20"/>
                <w:highlight w:val="yellow"/>
              </w:rPr>
              <w:t>ነው</w:t>
            </w:r>
            <w:r w:rsidRPr="003C1DAB">
              <w:rPr>
                <w:rFonts w:ascii="Arial" w:hAnsi="Arial" w:cs="Arial"/>
                <w:sz w:val="20"/>
                <w:szCs w:val="20"/>
                <w:highlight w:val="yellow"/>
              </w:rPr>
              <w:t xml:space="preserve"> </w:t>
            </w:r>
            <w:r w:rsidRPr="003C1DAB">
              <w:rPr>
                <w:rFonts w:ascii="Nyala" w:hAnsi="Nyala" w:cs="Nyala"/>
                <w:sz w:val="20"/>
                <w:szCs w:val="20"/>
                <w:highlight w:val="yellow"/>
              </w:rPr>
              <w:t>ወይስ</w:t>
            </w:r>
            <w:r w:rsidRPr="003C1DAB">
              <w:rPr>
                <w:rFonts w:ascii="Arial" w:hAnsi="Arial" w:cs="Arial"/>
                <w:sz w:val="20"/>
                <w:szCs w:val="20"/>
                <w:highlight w:val="yellow"/>
              </w:rPr>
              <w:t xml:space="preserve"> </w:t>
            </w:r>
            <w:r w:rsidRPr="003C1DAB">
              <w:rPr>
                <w:rFonts w:ascii="Nyala" w:hAnsi="Nyala" w:cs="Nyala"/>
                <w:sz w:val="20"/>
                <w:szCs w:val="20"/>
                <w:highlight w:val="yellow"/>
              </w:rPr>
              <w:t>እራስዎ</w:t>
            </w:r>
            <w:r w:rsidRPr="003C1DAB">
              <w:rPr>
                <w:rFonts w:ascii="Arial" w:hAnsi="Arial" w:cs="Arial"/>
                <w:sz w:val="20"/>
                <w:szCs w:val="20"/>
                <w:highlight w:val="yellow"/>
              </w:rPr>
              <w:t xml:space="preserve"> </w:t>
            </w:r>
            <w:r w:rsidRPr="003C1DAB">
              <w:rPr>
                <w:rFonts w:ascii="Nyala" w:hAnsi="Nyala" w:cs="Nyala"/>
                <w:sz w:val="20"/>
                <w:szCs w:val="20"/>
                <w:highlight w:val="yellow"/>
              </w:rPr>
              <w:t>ያመጡት</w:t>
            </w:r>
            <w:r w:rsidRPr="003C1DAB">
              <w:rPr>
                <w:rFonts w:ascii="Arial" w:hAnsi="Arial" w:cs="Arial"/>
                <w:sz w:val="20"/>
                <w:szCs w:val="20"/>
                <w:highlight w:val="yellow"/>
              </w:rPr>
              <w:t xml:space="preserve"> </w:t>
            </w:r>
            <w:r w:rsidRPr="003C1DAB">
              <w:rPr>
                <w:rFonts w:ascii="Nyala" w:hAnsi="Nyala" w:cs="Nyala"/>
                <w:sz w:val="20"/>
                <w:szCs w:val="20"/>
                <w:highlight w:val="yellow"/>
              </w:rPr>
              <w:t>ሀሳብ</w:t>
            </w:r>
            <w:r w:rsidRPr="003C1DAB">
              <w:rPr>
                <w:rFonts w:ascii="Arial" w:hAnsi="Arial" w:cs="Arial"/>
                <w:sz w:val="20"/>
                <w:szCs w:val="20"/>
                <w:highlight w:val="yellow"/>
              </w:rPr>
              <w:t xml:space="preserve"> </w:t>
            </w:r>
            <w:r w:rsidRPr="003C1DAB">
              <w:rPr>
                <w:rFonts w:ascii="Nyala" w:hAnsi="Nyala" w:cs="Nyala"/>
                <w:sz w:val="20"/>
                <w:szCs w:val="20"/>
                <w:highlight w:val="yellow"/>
              </w:rPr>
              <w:t>ነው</w:t>
            </w:r>
            <w:r w:rsidRPr="003C1DAB">
              <w:rPr>
                <w:rFonts w:ascii="Arial" w:hAnsi="Arial" w:cs="Arial"/>
                <w:sz w:val="20"/>
                <w:szCs w:val="20"/>
                <w:highlight w:val="yellow"/>
              </w:rPr>
              <w:t>?</w:t>
            </w:r>
            <w:r w:rsidRPr="008525D3">
              <w:rPr>
                <w:rFonts w:ascii="Arial" w:hAnsi="Arial" w:cs="Arial"/>
                <w:sz w:val="20"/>
                <w:szCs w:val="20"/>
              </w:rPr>
              <w:t xml:space="preserve"> </w:t>
            </w:r>
            <w:r w:rsidRPr="008525D3">
              <w:rPr>
                <w:rFonts w:ascii="Arial" w:hAnsi="Arial" w:cs="Arial"/>
                <w:sz w:val="20"/>
                <w:szCs w:val="20"/>
              </w:rPr>
              <w:br/>
              <w:t xml:space="preserve">1 = Yes (someone else)/ </w:t>
            </w:r>
            <w:r w:rsidRPr="008525D3">
              <w:rPr>
                <w:rFonts w:ascii="Nyala" w:hAnsi="Nyala" w:cs="Nyala"/>
                <w:sz w:val="20"/>
                <w:szCs w:val="20"/>
              </w:rPr>
              <w:t>አዎን</w:t>
            </w:r>
            <w:r w:rsidRPr="008525D3">
              <w:rPr>
                <w:rFonts w:ascii="Arial" w:hAnsi="Arial" w:cs="Arial"/>
                <w:sz w:val="20"/>
                <w:szCs w:val="20"/>
              </w:rPr>
              <w:t xml:space="preserve"> </w:t>
            </w:r>
            <w:r w:rsidRPr="008525D3">
              <w:rPr>
                <w:rFonts w:ascii="Nyala" w:hAnsi="Nyala" w:cs="Nyala"/>
                <w:sz w:val="20"/>
                <w:szCs w:val="20"/>
              </w:rPr>
              <w:t>ሌላ</w:t>
            </w:r>
            <w:r w:rsidRPr="008525D3">
              <w:rPr>
                <w:rFonts w:ascii="Arial" w:hAnsi="Arial" w:cs="Arial"/>
                <w:sz w:val="20"/>
                <w:szCs w:val="20"/>
              </w:rPr>
              <w:t xml:space="preserve"> </w:t>
            </w:r>
            <w:r w:rsidRPr="008525D3">
              <w:rPr>
                <w:rFonts w:ascii="Nyala" w:hAnsi="Nyala" w:cs="Nyala"/>
                <w:sz w:val="20"/>
                <w:szCs w:val="20"/>
              </w:rPr>
              <w:t>ሰው</w:t>
            </w:r>
            <w:r w:rsidRPr="008525D3">
              <w:rPr>
                <w:rFonts w:ascii="Arial" w:hAnsi="Arial" w:cs="Arial"/>
                <w:sz w:val="20"/>
                <w:szCs w:val="20"/>
              </w:rPr>
              <w:t xml:space="preserve"> </w:t>
            </w:r>
            <w:r w:rsidRPr="008525D3">
              <w:rPr>
                <w:rFonts w:ascii="Arial" w:hAnsi="Arial" w:cs="Arial"/>
                <w:sz w:val="20"/>
                <w:szCs w:val="20"/>
              </w:rPr>
              <w:br/>
              <w:t xml:space="preserve">2 = No (own idea)/ </w:t>
            </w:r>
            <w:r w:rsidRPr="008525D3">
              <w:rPr>
                <w:rFonts w:ascii="Nyala" w:hAnsi="Nyala" w:cs="Nyala"/>
                <w:sz w:val="20"/>
                <w:szCs w:val="20"/>
              </w:rPr>
              <w:t>አይደለም</w:t>
            </w:r>
            <w:r w:rsidRPr="008525D3">
              <w:rPr>
                <w:rFonts w:ascii="Arial" w:hAnsi="Arial" w:cs="Arial"/>
                <w:sz w:val="20"/>
                <w:szCs w:val="20"/>
              </w:rPr>
              <w:t xml:space="preserve"> </w:t>
            </w:r>
            <w:r w:rsidRPr="008525D3">
              <w:rPr>
                <w:rFonts w:ascii="Nyala" w:hAnsi="Nyala" w:cs="Nyala"/>
                <w:sz w:val="20"/>
                <w:szCs w:val="20"/>
              </w:rPr>
              <w:t>የራሴ</w:t>
            </w:r>
            <w:r w:rsidRPr="008525D3">
              <w:rPr>
                <w:rFonts w:ascii="Arial" w:hAnsi="Arial" w:cs="Arial"/>
                <w:sz w:val="20"/>
                <w:szCs w:val="20"/>
              </w:rPr>
              <w:t xml:space="preserve"> </w:t>
            </w:r>
            <w:r w:rsidRPr="008525D3">
              <w:rPr>
                <w:rFonts w:ascii="Nyala" w:hAnsi="Nyala" w:cs="Nyala"/>
                <w:sz w:val="20"/>
                <w:szCs w:val="20"/>
              </w:rPr>
              <w:t>ሀሳብ</w:t>
            </w:r>
          </w:p>
          <w:p w14:paraId="2F418979" w14:textId="77777777" w:rsidR="005674EE" w:rsidRPr="00F67237" w:rsidRDefault="005674EE" w:rsidP="005674EE">
            <w:pPr>
              <w:tabs>
                <w:tab w:val="left" w:pos="6105"/>
              </w:tabs>
              <w:spacing w:beforeLines="20" w:before="48" w:afterLines="20" w:after="48"/>
              <w:ind w:left="360"/>
              <w:rPr>
                <w:rFonts w:ascii="Arial" w:hAnsi="Arial" w:cs="Arial"/>
                <w:sz w:val="20"/>
                <w:szCs w:val="20"/>
              </w:rPr>
            </w:pPr>
            <w:r w:rsidRPr="00F67237">
              <w:rPr>
                <w:rFonts w:ascii="Arial" w:hAnsi="Arial" w:cs="Arial"/>
                <w:i/>
                <w:sz w:val="20"/>
                <w:szCs w:val="20"/>
              </w:rPr>
              <w:t>If yes/</w:t>
            </w:r>
            <w:r w:rsidRPr="00F67237">
              <w:rPr>
                <w:rFonts w:ascii="Nyala" w:hAnsi="Nyala" w:cs="Nyala"/>
                <w:i/>
                <w:sz w:val="20"/>
                <w:szCs w:val="20"/>
              </w:rPr>
              <w:t>አዎን</w:t>
            </w:r>
            <w:r w:rsidRPr="00F67237">
              <w:rPr>
                <w:rFonts w:ascii="Arial" w:hAnsi="Arial" w:cs="Arial"/>
                <w:i/>
                <w:sz w:val="20"/>
                <w:szCs w:val="20"/>
              </w:rPr>
              <w:t xml:space="preserve"> </w:t>
            </w:r>
            <w:r w:rsidRPr="00F67237">
              <w:rPr>
                <w:rFonts w:ascii="Nyala" w:hAnsi="Nyala" w:cs="Nyala"/>
                <w:i/>
                <w:sz w:val="20"/>
                <w:szCs w:val="20"/>
              </w:rPr>
              <w:t>ከሆነ</w:t>
            </w:r>
            <w:r w:rsidRPr="00F67237">
              <w:rPr>
                <w:rFonts w:ascii="Arial" w:hAnsi="Arial" w:cs="Arial"/>
                <w:i/>
                <w:sz w:val="20"/>
                <w:szCs w:val="20"/>
              </w:rPr>
              <w:t xml:space="preserve"> :</w:t>
            </w:r>
            <w:r w:rsidRPr="00F67237">
              <w:rPr>
                <w:rFonts w:ascii="Arial" w:hAnsi="Arial" w:cs="Arial"/>
                <w:sz w:val="20"/>
                <w:szCs w:val="20"/>
              </w:rPr>
              <w:t xml:space="preserve"> Who/ </w:t>
            </w:r>
            <w:r w:rsidRPr="00F67237">
              <w:rPr>
                <w:rFonts w:ascii="Nyala" w:hAnsi="Nyala" w:cs="Nyala"/>
                <w:sz w:val="20"/>
                <w:szCs w:val="20"/>
              </w:rPr>
              <w:t>ማን</w:t>
            </w:r>
            <w:r w:rsidRPr="00F67237">
              <w:rPr>
                <w:rFonts w:ascii="Arial" w:hAnsi="Arial" w:cs="Arial"/>
                <w:sz w:val="20"/>
                <w:szCs w:val="20"/>
              </w:rPr>
              <w:t xml:space="preserve">? </w:t>
            </w:r>
            <w:r w:rsidRPr="00F67237">
              <w:rPr>
                <w:rFonts w:ascii="Arial" w:hAnsi="Arial" w:cs="Arial"/>
                <w:sz w:val="20"/>
                <w:szCs w:val="20"/>
              </w:rPr>
              <w:tab/>
            </w:r>
          </w:p>
          <w:p w14:paraId="1A881421" w14:textId="31A528D0" w:rsidR="005674EE" w:rsidRPr="00F67237" w:rsidDel="008525D3" w:rsidRDefault="005674EE" w:rsidP="00844D01">
            <w:pPr>
              <w:spacing w:beforeLines="20" w:before="48" w:afterLines="20" w:after="48"/>
              <w:ind w:left="360"/>
              <w:rPr>
                <w:del w:id="203" w:author="toshiba" w:date="2016-11-15T20:37:00Z"/>
                <w:rFonts w:ascii="Arial" w:hAnsi="Arial" w:cs="Arial"/>
                <w:sz w:val="20"/>
                <w:szCs w:val="20"/>
              </w:rPr>
            </w:pPr>
            <w:r w:rsidRPr="00F67237">
              <w:rPr>
                <w:rFonts w:ascii="Arial" w:hAnsi="Arial" w:cs="Arial"/>
                <w:i/>
                <w:sz w:val="20"/>
                <w:szCs w:val="20"/>
              </w:rPr>
              <w:t xml:space="preserve">If no/ </w:t>
            </w:r>
            <w:r w:rsidRPr="00F67237">
              <w:rPr>
                <w:rFonts w:ascii="Nyala" w:hAnsi="Nyala" w:cs="Nyala"/>
                <w:i/>
                <w:sz w:val="20"/>
                <w:szCs w:val="20"/>
              </w:rPr>
              <w:t>አይደለም</w:t>
            </w:r>
            <w:r w:rsidRPr="00F67237">
              <w:rPr>
                <w:rFonts w:ascii="Arial" w:hAnsi="Arial" w:cs="Arial"/>
                <w:i/>
                <w:sz w:val="20"/>
                <w:szCs w:val="20"/>
              </w:rPr>
              <w:t xml:space="preserve"> </w:t>
            </w:r>
            <w:r w:rsidRPr="00F67237">
              <w:rPr>
                <w:rFonts w:ascii="Nyala" w:hAnsi="Nyala" w:cs="Nyala"/>
                <w:i/>
                <w:sz w:val="20"/>
                <w:szCs w:val="20"/>
              </w:rPr>
              <w:t>ከሆነ</w:t>
            </w:r>
            <w:r w:rsidRPr="00F67237">
              <w:rPr>
                <w:rFonts w:ascii="Arial" w:hAnsi="Arial" w:cs="Arial"/>
                <w:i/>
                <w:sz w:val="20"/>
                <w:szCs w:val="20"/>
              </w:rPr>
              <w:t>:</w:t>
            </w:r>
            <w:r w:rsidRPr="00F67237">
              <w:rPr>
                <w:rFonts w:ascii="Arial" w:hAnsi="Arial" w:cs="Arial"/>
                <w:sz w:val="20"/>
                <w:szCs w:val="20"/>
              </w:rPr>
              <w:t xml:space="preserve"> How did you come to this idea/ </w:t>
            </w:r>
            <w:r w:rsidRPr="00F67237">
              <w:rPr>
                <w:rFonts w:ascii="Nyala" w:hAnsi="Nyala" w:cs="Nyala"/>
                <w:sz w:val="20"/>
                <w:szCs w:val="20"/>
              </w:rPr>
              <w:t>ይህ</w:t>
            </w:r>
            <w:r w:rsidRPr="00F67237">
              <w:rPr>
                <w:rFonts w:ascii="Arial" w:hAnsi="Arial" w:cs="Arial"/>
                <w:sz w:val="20"/>
                <w:szCs w:val="20"/>
              </w:rPr>
              <w:t xml:space="preserve"> </w:t>
            </w:r>
            <w:r w:rsidRPr="00F67237">
              <w:rPr>
                <w:rFonts w:ascii="Nyala" w:hAnsi="Nyala" w:cs="Nyala"/>
                <w:sz w:val="20"/>
                <w:szCs w:val="20"/>
              </w:rPr>
              <w:t>ሀሳብ</w:t>
            </w:r>
            <w:r w:rsidRPr="00F67237">
              <w:rPr>
                <w:rFonts w:ascii="Arial" w:hAnsi="Arial" w:cs="Arial"/>
                <w:sz w:val="20"/>
                <w:szCs w:val="20"/>
              </w:rPr>
              <w:t xml:space="preserve"> </w:t>
            </w:r>
            <w:r w:rsidRPr="00F67237">
              <w:rPr>
                <w:rFonts w:ascii="Nyala" w:hAnsi="Nyala" w:cs="Nyala"/>
                <w:sz w:val="20"/>
                <w:szCs w:val="20"/>
              </w:rPr>
              <w:t>እንዴት</w:t>
            </w:r>
            <w:r w:rsidRPr="00F67237">
              <w:rPr>
                <w:rFonts w:ascii="Arial" w:hAnsi="Arial" w:cs="Arial"/>
                <w:sz w:val="20"/>
                <w:szCs w:val="20"/>
              </w:rPr>
              <w:t xml:space="preserve"> </w:t>
            </w:r>
            <w:r w:rsidRPr="00F67237">
              <w:rPr>
                <w:rFonts w:ascii="Nyala" w:hAnsi="Nyala" w:cs="Nyala"/>
                <w:sz w:val="20"/>
                <w:szCs w:val="20"/>
              </w:rPr>
              <w:t>መጣልዎት</w:t>
            </w:r>
            <w:del w:id="204" w:author="toshiba" w:date="2016-11-15T20:38:00Z">
              <w:r w:rsidR="00844D01" w:rsidDel="008525D3">
                <w:rPr>
                  <w:rFonts w:ascii="Arial" w:hAnsi="Arial" w:cs="Arial"/>
                  <w:sz w:val="20"/>
                  <w:szCs w:val="20"/>
                </w:rPr>
                <w:delText>?</w:delText>
              </w:r>
            </w:del>
          </w:p>
          <w:p w14:paraId="7178F872" w14:textId="2EAC9A89" w:rsidR="005674EE" w:rsidRPr="00E904F9" w:rsidRDefault="008D636D" w:rsidP="00E904F9">
            <w:pPr>
              <w:spacing w:beforeLines="20" w:before="48" w:afterLines="20" w:after="48"/>
              <w:rPr>
                <w:rFonts w:ascii="Arial" w:hAnsi="Arial" w:cs="Arial"/>
                <w:sz w:val="20"/>
                <w:szCs w:val="20"/>
              </w:rPr>
            </w:pPr>
            <w:ins w:id="205" w:author="toshiba" w:date="2016-11-15T20:41:00Z">
              <w:r>
                <w:rPr>
                  <w:rFonts w:ascii="Nyala" w:hAnsi="Nyala" w:cs="Arial"/>
                  <w:sz w:val="20"/>
                  <w:szCs w:val="20"/>
                  <w:highlight w:val="yellow"/>
                </w:rPr>
                <w:t xml:space="preserve">        </w:t>
              </w:r>
            </w:ins>
            <w:ins w:id="206" w:author="toshiba" w:date="2016-11-15T20:38:00Z">
              <w:r w:rsidR="008525D3">
                <w:rPr>
                  <w:rFonts w:ascii="Nyala" w:hAnsi="Nyala" w:cs="Arial"/>
                  <w:sz w:val="20"/>
                  <w:szCs w:val="20"/>
                  <w:highlight w:val="yellow"/>
                </w:rPr>
                <w:t xml:space="preserve">E.  </w:t>
              </w:r>
            </w:ins>
            <w:r w:rsidR="00C64A60" w:rsidRPr="005D2E6E">
              <w:rPr>
                <w:rFonts w:ascii="Arial" w:hAnsi="Arial" w:cs="Arial"/>
                <w:sz w:val="20"/>
                <w:szCs w:val="20"/>
              </w:rPr>
              <w:t>Did your</w:t>
            </w:r>
            <w:r w:rsidR="00C64A60" w:rsidRPr="00E904F9">
              <w:rPr>
                <w:rFonts w:ascii="Arial" w:hAnsi="Arial" w:cs="Arial"/>
                <w:sz w:val="20"/>
                <w:szCs w:val="20"/>
              </w:rPr>
              <w:t xml:space="preserve"> competitors introduce this change as well?</w:t>
            </w:r>
            <w:r w:rsidR="005674EE" w:rsidRPr="00E904F9">
              <w:rPr>
                <w:rFonts w:ascii="Arial" w:hAnsi="Arial" w:cs="Arial"/>
                <w:sz w:val="20"/>
                <w:szCs w:val="20"/>
              </w:rPr>
              <w:t xml:space="preserve"> </w:t>
            </w:r>
            <w:r w:rsidR="005674EE" w:rsidRPr="00E904F9">
              <w:rPr>
                <w:rFonts w:ascii="Nyala" w:hAnsi="Nyala" w:cs="Nyala"/>
                <w:sz w:val="20"/>
                <w:szCs w:val="20"/>
              </w:rPr>
              <w:t>ተፎካካሪዎችዎም</w:t>
            </w:r>
            <w:r w:rsidR="005674EE" w:rsidRPr="00E904F9">
              <w:rPr>
                <w:rFonts w:ascii="Arial" w:hAnsi="Arial" w:cs="Arial"/>
                <w:sz w:val="20"/>
                <w:szCs w:val="20"/>
              </w:rPr>
              <w:t xml:space="preserve"> </w:t>
            </w:r>
            <w:r w:rsidR="005674EE" w:rsidRPr="00E904F9">
              <w:rPr>
                <w:rFonts w:ascii="Nyala" w:hAnsi="Nyala" w:cs="Nyala"/>
                <w:sz w:val="20"/>
                <w:szCs w:val="20"/>
              </w:rPr>
              <w:t>ይህንን</w:t>
            </w:r>
            <w:r w:rsidR="005674EE" w:rsidRPr="00E904F9">
              <w:rPr>
                <w:rFonts w:ascii="Arial" w:hAnsi="Arial" w:cs="Arial"/>
                <w:sz w:val="20"/>
                <w:szCs w:val="20"/>
              </w:rPr>
              <w:t xml:space="preserve"> </w:t>
            </w:r>
            <w:r w:rsidR="005674EE" w:rsidRPr="00E904F9">
              <w:rPr>
                <w:rFonts w:ascii="Nyala" w:hAnsi="Nyala" w:cs="Nyala"/>
                <w:sz w:val="20"/>
                <w:szCs w:val="20"/>
              </w:rPr>
              <w:t>ለዉጥ</w:t>
            </w:r>
            <w:r w:rsidR="005674EE" w:rsidRPr="005D2E6E">
              <w:rPr>
                <w:rFonts w:ascii="Arial" w:hAnsi="Arial" w:cs="Arial"/>
                <w:sz w:val="20"/>
                <w:szCs w:val="20"/>
              </w:rPr>
              <w:t xml:space="preserve"> </w:t>
            </w:r>
            <w:r w:rsidR="005674EE" w:rsidRPr="005D2E6E">
              <w:rPr>
                <w:rFonts w:ascii="Nyala" w:hAnsi="Nyala" w:cs="Nyala"/>
                <w:sz w:val="20"/>
                <w:szCs w:val="20"/>
              </w:rPr>
              <w:t>አድርገዋል</w:t>
            </w:r>
            <w:r w:rsidR="005674EE" w:rsidRPr="00E904F9">
              <w:rPr>
                <w:rFonts w:ascii="Arial" w:hAnsi="Arial" w:cs="Arial"/>
                <w:sz w:val="20"/>
                <w:szCs w:val="20"/>
              </w:rPr>
              <w:t>?</w:t>
            </w:r>
          </w:p>
          <w:p w14:paraId="48E03209" w14:textId="77777777" w:rsidR="005674EE" w:rsidRPr="00F67237" w:rsidRDefault="005674EE" w:rsidP="005674EE">
            <w:pPr>
              <w:pStyle w:val="ListParagraph"/>
              <w:spacing w:beforeLines="20" w:before="48" w:afterLines="20" w:after="48"/>
              <w:rPr>
                <w:rFonts w:ascii="Arial" w:hAnsi="Arial" w:cs="Arial"/>
                <w:sz w:val="20"/>
                <w:szCs w:val="20"/>
              </w:rPr>
            </w:pPr>
            <w:r w:rsidRPr="00F67237">
              <w:rPr>
                <w:rFonts w:ascii="Arial" w:hAnsi="Arial" w:cs="Arial"/>
                <w:sz w:val="20"/>
                <w:szCs w:val="20"/>
              </w:rPr>
              <w:t xml:space="preserve">1 = Yes/ </w:t>
            </w:r>
            <w:r w:rsidRPr="00F67237">
              <w:rPr>
                <w:rFonts w:ascii="Nyala" w:hAnsi="Nyala" w:cs="Nyala"/>
                <w:sz w:val="20"/>
                <w:szCs w:val="20"/>
              </w:rPr>
              <w:t>አዎን</w:t>
            </w:r>
          </w:p>
          <w:p w14:paraId="5BEC7097" w14:textId="77777777" w:rsidR="005674EE" w:rsidRPr="00F67237" w:rsidRDefault="005674EE" w:rsidP="005674EE">
            <w:pPr>
              <w:pStyle w:val="ListParagraph"/>
              <w:tabs>
                <w:tab w:val="left" w:pos="1845"/>
              </w:tabs>
              <w:spacing w:beforeLines="20" w:before="48" w:afterLines="20" w:after="48"/>
              <w:rPr>
                <w:rFonts w:ascii="Arial" w:hAnsi="Arial" w:cs="Arial"/>
                <w:sz w:val="20"/>
                <w:szCs w:val="20"/>
              </w:rPr>
            </w:pPr>
            <w:r w:rsidRPr="00F67237">
              <w:rPr>
                <w:rFonts w:ascii="Arial" w:hAnsi="Arial" w:cs="Arial"/>
                <w:sz w:val="20"/>
                <w:szCs w:val="20"/>
              </w:rPr>
              <w:t xml:space="preserve">2 = No/ </w:t>
            </w:r>
            <w:r w:rsidRPr="00F67237">
              <w:rPr>
                <w:rFonts w:ascii="Nyala" w:hAnsi="Nyala" w:cs="Nyala"/>
                <w:sz w:val="20"/>
                <w:szCs w:val="20"/>
              </w:rPr>
              <w:t>አላደረጉም</w:t>
            </w:r>
            <w:r w:rsidRPr="00F67237">
              <w:rPr>
                <w:rFonts w:ascii="Arial" w:hAnsi="Arial" w:cs="Arial"/>
                <w:sz w:val="20"/>
                <w:szCs w:val="20"/>
              </w:rPr>
              <w:t xml:space="preserve"> </w:t>
            </w:r>
            <w:r w:rsidRPr="00F67237">
              <w:rPr>
                <w:rFonts w:ascii="Arial" w:hAnsi="Arial" w:cs="Arial"/>
                <w:b/>
                <w:i/>
                <w:sz w:val="20"/>
                <w:szCs w:val="20"/>
              </w:rPr>
              <w:t xml:space="preserve">(Go to Question i/ </w:t>
            </w:r>
            <w:r w:rsidRPr="00F67237">
              <w:rPr>
                <w:rFonts w:ascii="Nyala" w:hAnsi="Nyala" w:cs="Nyala"/>
                <w:b/>
                <w:i/>
                <w:sz w:val="20"/>
                <w:szCs w:val="20"/>
              </w:rPr>
              <w:t>ወደ</w:t>
            </w:r>
            <w:r w:rsidRPr="00F67237">
              <w:rPr>
                <w:rFonts w:ascii="Arial" w:hAnsi="Arial" w:cs="Arial"/>
                <w:b/>
                <w:i/>
                <w:sz w:val="20"/>
                <w:szCs w:val="20"/>
              </w:rPr>
              <w:t xml:space="preserve"> </w:t>
            </w:r>
            <w:r w:rsidRPr="00F67237">
              <w:rPr>
                <w:rFonts w:ascii="Nyala" w:hAnsi="Nyala" w:cs="Nyala"/>
                <w:b/>
                <w:i/>
                <w:sz w:val="20"/>
                <w:szCs w:val="20"/>
              </w:rPr>
              <w:t>ጥያቄ</w:t>
            </w:r>
            <w:r w:rsidRPr="00F67237">
              <w:rPr>
                <w:rFonts w:ascii="Arial" w:hAnsi="Arial" w:cs="Arial"/>
                <w:b/>
                <w:i/>
                <w:sz w:val="20"/>
                <w:szCs w:val="20"/>
              </w:rPr>
              <w:t xml:space="preserve"> i  </w:t>
            </w:r>
            <w:r w:rsidRPr="00F67237">
              <w:rPr>
                <w:rFonts w:ascii="Nyala" w:hAnsi="Nyala" w:cs="Nyala"/>
                <w:b/>
                <w:i/>
                <w:sz w:val="20"/>
                <w:szCs w:val="20"/>
              </w:rPr>
              <w:t>ይለፉ</w:t>
            </w:r>
            <w:r w:rsidRPr="00F67237">
              <w:rPr>
                <w:rFonts w:ascii="Arial" w:hAnsi="Arial" w:cs="Arial"/>
                <w:b/>
                <w:i/>
                <w:sz w:val="20"/>
                <w:szCs w:val="20"/>
              </w:rPr>
              <w:t xml:space="preserve"> )</w:t>
            </w:r>
            <w:r w:rsidRPr="00F67237">
              <w:rPr>
                <w:rFonts w:ascii="Arial" w:hAnsi="Arial" w:cs="Arial"/>
                <w:sz w:val="20"/>
                <w:szCs w:val="20"/>
              </w:rPr>
              <w:tab/>
            </w:r>
          </w:p>
          <w:p w14:paraId="55854DD3" w14:textId="5FAAABC4" w:rsidR="00C64A60" w:rsidRPr="00F67237" w:rsidRDefault="005674EE" w:rsidP="005674EE">
            <w:pPr>
              <w:spacing w:beforeLines="20" w:before="48" w:afterLines="20" w:after="48"/>
              <w:rPr>
                <w:rFonts w:ascii="Arial" w:hAnsi="Arial" w:cs="Arial"/>
                <w:sz w:val="20"/>
                <w:szCs w:val="20"/>
              </w:rPr>
            </w:pPr>
            <w:r w:rsidRPr="00F67237">
              <w:rPr>
                <w:rFonts w:ascii="Arial" w:hAnsi="Arial" w:cs="Arial"/>
                <w:sz w:val="20"/>
                <w:szCs w:val="20"/>
              </w:rPr>
              <w:t xml:space="preserve">         - 99 = Don’t know </w:t>
            </w:r>
            <w:r w:rsidRPr="00F67237">
              <w:rPr>
                <w:rFonts w:ascii="Arial" w:hAnsi="Arial" w:cs="Arial"/>
                <w:b/>
                <w:i/>
                <w:sz w:val="20"/>
                <w:szCs w:val="20"/>
              </w:rPr>
              <w:t xml:space="preserve">(Go to Question i/ </w:t>
            </w:r>
            <w:r w:rsidRPr="00F67237">
              <w:rPr>
                <w:rFonts w:ascii="Nyala" w:hAnsi="Nyala" w:cs="Nyala"/>
                <w:b/>
                <w:i/>
                <w:sz w:val="20"/>
                <w:szCs w:val="20"/>
              </w:rPr>
              <w:t>ወደ</w:t>
            </w:r>
            <w:r w:rsidRPr="00F67237">
              <w:rPr>
                <w:rFonts w:ascii="Arial" w:hAnsi="Arial" w:cs="Arial"/>
                <w:b/>
                <w:i/>
                <w:sz w:val="20"/>
                <w:szCs w:val="20"/>
              </w:rPr>
              <w:t xml:space="preserve"> </w:t>
            </w:r>
            <w:r w:rsidRPr="00F67237">
              <w:rPr>
                <w:rFonts w:ascii="Nyala" w:hAnsi="Nyala" w:cs="Nyala"/>
                <w:b/>
                <w:i/>
                <w:sz w:val="20"/>
                <w:szCs w:val="20"/>
              </w:rPr>
              <w:t>ጥያቄ</w:t>
            </w:r>
            <w:r w:rsidRPr="00F67237">
              <w:rPr>
                <w:rFonts w:ascii="Arial" w:hAnsi="Arial" w:cs="Arial"/>
                <w:b/>
                <w:i/>
                <w:sz w:val="20"/>
                <w:szCs w:val="20"/>
              </w:rPr>
              <w:t xml:space="preserve"> i  </w:t>
            </w:r>
            <w:r w:rsidRPr="00F67237">
              <w:rPr>
                <w:rFonts w:ascii="Nyala" w:hAnsi="Nyala" w:cs="Nyala"/>
                <w:b/>
                <w:i/>
                <w:sz w:val="20"/>
                <w:szCs w:val="20"/>
              </w:rPr>
              <w:t>ይለፉ</w:t>
            </w:r>
            <w:r w:rsidRPr="00F67237">
              <w:rPr>
                <w:rFonts w:ascii="Arial" w:hAnsi="Arial" w:cs="Arial"/>
                <w:b/>
                <w:i/>
                <w:sz w:val="20"/>
                <w:szCs w:val="20"/>
              </w:rPr>
              <w:t>)</w:t>
            </w:r>
          </w:p>
          <w:p w14:paraId="3FA5C897" w14:textId="77777777" w:rsidR="00C64A60" w:rsidRPr="00F67237" w:rsidDel="008D636D" w:rsidRDefault="00C64A60" w:rsidP="00214378">
            <w:pPr>
              <w:pStyle w:val="ListParagraph"/>
              <w:tabs>
                <w:tab w:val="left" w:pos="1845"/>
              </w:tabs>
              <w:spacing w:beforeLines="20" w:before="48" w:afterLines="20" w:after="48"/>
              <w:rPr>
                <w:del w:id="207" w:author="toshiba" w:date="2016-11-15T20:41:00Z"/>
                <w:rFonts w:ascii="Arial" w:hAnsi="Arial" w:cs="Arial"/>
                <w:sz w:val="20"/>
                <w:szCs w:val="20"/>
              </w:rPr>
            </w:pPr>
          </w:p>
          <w:p w14:paraId="2206613B" w14:textId="7FF798DA" w:rsidR="00396ADB" w:rsidRPr="00E34C26" w:rsidRDefault="00FE0CE5" w:rsidP="00E34C26">
            <w:pPr>
              <w:spacing w:beforeLines="20" w:before="48" w:afterLines="20" w:after="48"/>
              <w:rPr>
                <w:rFonts w:ascii="Arial" w:hAnsi="Arial" w:cs="Arial"/>
                <w:sz w:val="20"/>
                <w:szCs w:val="20"/>
              </w:rPr>
            </w:pPr>
            <w:r>
              <w:rPr>
                <w:rFonts w:ascii="Arial" w:hAnsi="Arial" w:cs="Arial"/>
                <w:sz w:val="20"/>
                <w:szCs w:val="20"/>
                <w:highlight w:val="yellow"/>
              </w:rPr>
              <w:t>F</w:t>
            </w:r>
            <w:r w:rsidRPr="00E34C26">
              <w:rPr>
                <w:rFonts w:ascii="Arial" w:hAnsi="Arial" w:cs="Arial"/>
                <w:sz w:val="20"/>
                <w:szCs w:val="20"/>
              </w:rPr>
              <w:t xml:space="preserve">. </w:t>
            </w:r>
            <w:r w:rsidR="00C64A60" w:rsidRPr="00E34C26">
              <w:rPr>
                <w:rFonts w:ascii="Arial" w:hAnsi="Arial" w:cs="Arial"/>
                <w:sz w:val="20"/>
                <w:szCs w:val="20"/>
              </w:rPr>
              <w:t>Did</w:t>
            </w:r>
            <w:r w:rsidR="00C64A60" w:rsidRPr="00FE0CE5">
              <w:rPr>
                <w:rFonts w:ascii="Arial" w:hAnsi="Arial" w:cs="Arial"/>
                <w:sz w:val="20"/>
                <w:szCs w:val="20"/>
              </w:rPr>
              <w:t xml:space="preserve"> your competitor introduce this change </w:t>
            </w:r>
            <w:r w:rsidR="00C64A60" w:rsidRPr="00FE0CE5">
              <w:rPr>
                <w:rFonts w:ascii="Arial" w:hAnsi="Arial" w:cs="Arial"/>
                <w:sz w:val="20"/>
                <w:szCs w:val="20"/>
                <w:u w:val="single"/>
              </w:rPr>
              <w:t>before</w:t>
            </w:r>
            <w:r w:rsidR="00C64A60" w:rsidRPr="00FE0CE5">
              <w:rPr>
                <w:rFonts w:ascii="Arial" w:hAnsi="Arial" w:cs="Arial"/>
                <w:sz w:val="20"/>
                <w:szCs w:val="20"/>
              </w:rPr>
              <w:t xml:space="preserve"> you did?</w:t>
            </w:r>
            <w:r w:rsidR="00396ADB" w:rsidRPr="00FE0CE5">
              <w:rPr>
                <w:rFonts w:ascii="Arial" w:hAnsi="Arial" w:cs="Arial"/>
                <w:sz w:val="20"/>
                <w:szCs w:val="20"/>
              </w:rPr>
              <w:t xml:space="preserve"> </w:t>
            </w:r>
            <w:r w:rsidR="00396ADB" w:rsidRPr="00653959">
              <w:rPr>
                <w:rFonts w:ascii="Nyala" w:hAnsi="Nyala" w:cs="Nyala"/>
                <w:sz w:val="20"/>
                <w:szCs w:val="20"/>
              </w:rPr>
              <w:t>ተፎካካሪዎችዎ</w:t>
            </w:r>
            <w:r w:rsidR="00396ADB" w:rsidRPr="00653959">
              <w:rPr>
                <w:rFonts w:ascii="Arial" w:hAnsi="Arial" w:cs="Arial"/>
                <w:sz w:val="20"/>
                <w:szCs w:val="20"/>
              </w:rPr>
              <w:t xml:space="preserve"> </w:t>
            </w:r>
            <w:r w:rsidR="00396ADB" w:rsidRPr="00653959">
              <w:rPr>
                <w:rFonts w:ascii="Nyala" w:hAnsi="Nyala" w:cs="Nyala"/>
                <w:sz w:val="20"/>
                <w:szCs w:val="20"/>
              </w:rPr>
              <w:t>ይህንን</w:t>
            </w:r>
            <w:r w:rsidR="00396ADB" w:rsidRPr="00653959">
              <w:rPr>
                <w:rFonts w:ascii="Arial" w:hAnsi="Arial" w:cs="Arial"/>
                <w:sz w:val="20"/>
                <w:szCs w:val="20"/>
              </w:rPr>
              <w:t xml:space="preserve"> </w:t>
            </w:r>
            <w:r w:rsidR="00396ADB" w:rsidRPr="00653959">
              <w:rPr>
                <w:rFonts w:ascii="Nyala" w:hAnsi="Nyala" w:cs="Nyala"/>
                <w:sz w:val="20"/>
                <w:szCs w:val="20"/>
              </w:rPr>
              <w:t>ለውጥ</w:t>
            </w:r>
            <w:r w:rsidR="00396ADB" w:rsidRPr="00653959">
              <w:rPr>
                <w:rFonts w:ascii="Arial" w:hAnsi="Arial" w:cs="Arial"/>
                <w:sz w:val="20"/>
                <w:szCs w:val="20"/>
              </w:rPr>
              <w:t xml:space="preserve"> </w:t>
            </w:r>
            <w:r w:rsidR="00396ADB" w:rsidRPr="00FE0CE5">
              <w:rPr>
                <w:rFonts w:ascii="Nyala" w:hAnsi="Nyala" w:cs="Nyala"/>
                <w:sz w:val="20"/>
                <w:szCs w:val="20"/>
              </w:rPr>
              <w:t>ያደረጉት</w:t>
            </w:r>
            <w:r w:rsidR="00396ADB" w:rsidRPr="00FE0CE5">
              <w:rPr>
                <w:rFonts w:ascii="Arial" w:hAnsi="Arial" w:cs="Arial"/>
                <w:sz w:val="20"/>
                <w:szCs w:val="20"/>
              </w:rPr>
              <w:t xml:space="preserve"> </w:t>
            </w:r>
            <w:r w:rsidR="00396ADB" w:rsidRPr="00FE0CE5">
              <w:rPr>
                <w:rFonts w:ascii="Nyala" w:hAnsi="Nyala" w:cs="Nyala"/>
                <w:sz w:val="20"/>
                <w:szCs w:val="20"/>
              </w:rPr>
              <w:t>ከርስዎ</w:t>
            </w:r>
            <w:r w:rsidR="00396ADB" w:rsidRPr="00FE0CE5">
              <w:rPr>
                <w:rFonts w:ascii="Arial" w:hAnsi="Arial" w:cs="Arial"/>
                <w:sz w:val="20"/>
                <w:szCs w:val="20"/>
              </w:rPr>
              <w:t xml:space="preserve"> </w:t>
            </w:r>
            <w:r w:rsidR="00396ADB" w:rsidRPr="00FE0CE5">
              <w:rPr>
                <w:rFonts w:ascii="Nyala" w:hAnsi="Nyala" w:cs="Nyala"/>
                <w:sz w:val="20"/>
                <w:szCs w:val="20"/>
                <w:u w:val="single"/>
              </w:rPr>
              <w:t>በፊት</w:t>
            </w:r>
            <w:r w:rsidR="00396ADB" w:rsidRPr="00FE0CE5">
              <w:rPr>
                <w:rFonts w:ascii="Arial" w:hAnsi="Arial" w:cs="Arial"/>
                <w:sz w:val="20"/>
                <w:szCs w:val="20"/>
              </w:rPr>
              <w:t xml:space="preserve"> </w:t>
            </w:r>
            <w:r w:rsidR="00396ADB" w:rsidRPr="00FE0CE5">
              <w:rPr>
                <w:rFonts w:ascii="Nyala" w:hAnsi="Nyala" w:cs="Nyala"/>
                <w:sz w:val="20"/>
                <w:szCs w:val="20"/>
              </w:rPr>
              <w:t>ነው</w:t>
            </w:r>
            <w:r w:rsidR="00396ADB" w:rsidRPr="00E34C26">
              <w:rPr>
                <w:rFonts w:ascii="Arial" w:hAnsi="Arial" w:cs="Arial"/>
                <w:sz w:val="20"/>
                <w:szCs w:val="20"/>
              </w:rPr>
              <w:t>?</w:t>
            </w:r>
          </w:p>
          <w:p w14:paraId="69CCD3F8" w14:textId="77777777" w:rsidR="00396ADB" w:rsidRPr="00F67237" w:rsidRDefault="00396ADB" w:rsidP="00396ADB">
            <w:pPr>
              <w:pStyle w:val="ListParagraph"/>
              <w:spacing w:beforeLines="20" w:before="48" w:afterLines="20" w:after="48"/>
              <w:rPr>
                <w:rFonts w:ascii="Arial" w:hAnsi="Arial" w:cs="Arial"/>
                <w:sz w:val="20"/>
                <w:szCs w:val="20"/>
              </w:rPr>
            </w:pPr>
            <w:r w:rsidRPr="00F67237">
              <w:rPr>
                <w:rFonts w:ascii="Arial" w:hAnsi="Arial" w:cs="Arial"/>
                <w:sz w:val="20"/>
                <w:szCs w:val="20"/>
              </w:rPr>
              <w:t xml:space="preserve">1 = Yes/ </w:t>
            </w:r>
            <w:r w:rsidRPr="00F67237">
              <w:rPr>
                <w:rFonts w:ascii="Nyala" w:hAnsi="Nyala" w:cs="Nyala"/>
                <w:sz w:val="20"/>
                <w:szCs w:val="20"/>
              </w:rPr>
              <w:t>አዎን</w:t>
            </w:r>
          </w:p>
          <w:p w14:paraId="71ECD27E" w14:textId="77777777" w:rsidR="00396ADB" w:rsidRPr="00F67237" w:rsidRDefault="00396ADB" w:rsidP="00396ADB">
            <w:pPr>
              <w:pStyle w:val="ListParagraph"/>
              <w:spacing w:beforeLines="20" w:before="48" w:afterLines="20" w:after="48"/>
              <w:rPr>
                <w:rFonts w:ascii="Arial" w:hAnsi="Arial" w:cs="Arial"/>
                <w:b/>
                <w:i/>
                <w:sz w:val="20"/>
                <w:szCs w:val="20"/>
              </w:rPr>
            </w:pPr>
            <w:r w:rsidRPr="00F67237">
              <w:rPr>
                <w:rFonts w:ascii="Arial" w:hAnsi="Arial" w:cs="Arial"/>
                <w:sz w:val="20"/>
                <w:szCs w:val="20"/>
              </w:rPr>
              <w:t xml:space="preserve">2 = No/ </w:t>
            </w:r>
            <w:r w:rsidRPr="00F67237">
              <w:rPr>
                <w:rFonts w:ascii="Nyala" w:hAnsi="Nyala" w:cs="Nyala"/>
                <w:sz w:val="20"/>
                <w:szCs w:val="20"/>
              </w:rPr>
              <w:t>አይደለም</w:t>
            </w:r>
            <w:r w:rsidRPr="00F67237">
              <w:rPr>
                <w:rFonts w:ascii="Arial" w:hAnsi="Arial" w:cs="Arial"/>
                <w:b/>
                <w:i/>
                <w:sz w:val="20"/>
                <w:szCs w:val="20"/>
              </w:rPr>
              <w:t xml:space="preserve">(Go to question h/ </w:t>
            </w:r>
            <w:r w:rsidRPr="00F67237">
              <w:rPr>
                <w:rFonts w:ascii="Nyala" w:hAnsi="Nyala" w:cs="Nyala"/>
                <w:b/>
                <w:i/>
                <w:sz w:val="20"/>
                <w:szCs w:val="20"/>
              </w:rPr>
              <w:t>ወደ</w:t>
            </w:r>
            <w:r w:rsidRPr="00F67237">
              <w:rPr>
                <w:rFonts w:ascii="Arial" w:hAnsi="Arial" w:cs="Arial"/>
                <w:b/>
                <w:i/>
                <w:sz w:val="20"/>
                <w:szCs w:val="20"/>
              </w:rPr>
              <w:t xml:space="preserve"> </w:t>
            </w:r>
            <w:r w:rsidRPr="00F67237">
              <w:rPr>
                <w:rFonts w:ascii="Nyala" w:hAnsi="Nyala" w:cs="Nyala"/>
                <w:b/>
                <w:i/>
                <w:sz w:val="20"/>
                <w:szCs w:val="20"/>
              </w:rPr>
              <w:t>ጥያቄ</w:t>
            </w:r>
            <w:r w:rsidRPr="00F67237">
              <w:rPr>
                <w:rFonts w:ascii="Arial" w:hAnsi="Arial" w:cs="Arial"/>
                <w:b/>
                <w:i/>
                <w:sz w:val="20"/>
                <w:szCs w:val="20"/>
              </w:rPr>
              <w:t xml:space="preserve">   h </w:t>
            </w:r>
            <w:r w:rsidRPr="00F67237">
              <w:rPr>
                <w:rFonts w:ascii="Nyala" w:hAnsi="Nyala" w:cs="Nyala"/>
                <w:b/>
                <w:i/>
                <w:sz w:val="20"/>
                <w:szCs w:val="20"/>
              </w:rPr>
              <w:t>ይለፉ</w:t>
            </w:r>
            <w:r w:rsidRPr="00F67237">
              <w:rPr>
                <w:rFonts w:ascii="Arial" w:hAnsi="Arial" w:cs="Arial"/>
                <w:b/>
                <w:i/>
                <w:sz w:val="20"/>
                <w:szCs w:val="20"/>
              </w:rPr>
              <w:t>)</w:t>
            </w:r>
          </w:p>
          <w:p w14:paraId="27649BF3" w14:textId="4830E0A5" w:rsidR="00396ADB" w:rsidRPr="00F67237" w:rsidRDefault="00396ADB" w:rsidP="003E60C0">
            <w:pPr>
              <w:spacing w:beforeLines="20" w:before="48" w:afterLines="20" w:after="48"/>
              <w:rPr>
                <w:rFonts w:ascii="Arial" w:hAnsi="Arial" w:cs="Arial"/>
                <w:sz w:val="20"/>
                <w:szCs w:val="20"/>
              </w:rPr>
            </w:pPr>
            <w:r w:rsidRPr="00F67237">
              <w:rPr>
                <w:rFonts w:ascii="Arial" w:hAnsi="Arial" w:cs="Arial"/>
                <w:sz w:val="20"/>
                <w:szCs w:val="20"/>
              </w:rPr>
              <w:t xml:space="preserve">         </w:t>
            </w:r>
            <w:r w:rsidR="00B50C34" w:rsidRPr="00F67237">
              <w:rPr>
                <w:rFonts w:ascii="Arial" w:hAnsi="Arial" w:cs="Arial"/>
                <w:sz w:val="20"/>
                <w:szCs w:val="20"/>
              </w:rPr>
              <w:t xml:space="preserve"> </w:t>
            </w:r>
            <w:r w:rsidRPr="00F67237">
              <w:rPr>
                <w:rFonts w:ascii="Arial" w:hAnsi="Arial" w:cs="Arial"/>
                <w:sz w:val="20"/>
                <w:szCs w:val="20"/>
              </w:rPr>
              <w:t xml:space="preserve">- 99 = Don’t know/ </w:t>
            </w:r>
            <w:r w:rsidRPr="00F67237">
              <w:rPr>
                <w:rFonts w:ascii="Nyala" w:hAnsi="Nyala" w:cs="Nyala"/>
                <w:sz w:val="20"/>
                <w:szCs w:val="20"/>
              </w:rPr>
              <w:t>አላውቅም</w:t>
            </w:r>
          </w:p>
          <w:p w14:paraId="09165835" w14:textId="4191F581" w:rsidR="00DD2BD8" w:rsidRPr="00653959" w:rsidRDefault="00E30907" w:rsidP="00E34C26">
            <w:pPr>
              <w:spacing w:beforeLines="20" w:before="48" w:afterLines="20" w:after="48"/>
              <w:rPr>
                <w:rFonts w:ascii="Arial" w:hAnsi="Arial" w:cs="Arial"/>
                <w:sz w:val="20"/>
                <w:szCs w:val="20"/>
              </w:rPr>
            </w:pPr>
            <w:ins w:id="208" w:author="toshiba" w:date="2016-11-15T20:43:00Z">
              <w:r>
                <w:rPr>
                  <w:rFonts w:ascii="Arial" w:hAnsi="Arial" w:cs="Arial"/>
                  <w:sz w:val="20"/>
                  <w:szCs w:val="20"/>
                  <w:highlight w:val="yellow"/>
                </w:rPr>
                <w:t xml:space="preserve">G. </w:t>
              </w:r>
            </w:ins>
            <w:r w:rsidR="00C64A60" w:rsidRPr="00E30907">
              <w:rPr>
                <w:rFonts w:ascii="Arial" w:hAnsi="Arial" w:cs="Arial"/>
                <w:sz w:val="20"/>
                <w:szCs w:val="20"/>
              </w:rPr>
              <w:t xml:space="preserve">What is the difference between the change that you have introduced and the change of your competitor? </w:t>
            </w:r>
            <w:r w:rsidR="00C64A60" w:rsidRPr="00E30907">
              <w:rPr>
                <w:rFonts w:ascii="Arial" w:hAnsi="Arial" w:cs="Arial"/>
                <w:b/>
                <w:i/>
                <w:sz w:val="20"/>
                <w:szCs w:val="20"/>
              </w:rPr>
              <w:t>(Afterwards, go to question i)</w:t>
            </w:r>
            <w:r w:rsidR="00DD2BD8" w:rsidRPr="00E30907">
              <w:rPr>
                <w:rFonts w:ascii="Arial" w:hAnsi="Arial" w:cs="Arial"/>
                <w:sz w:val="20"/>
                <w:szCs w:val="20"/>
              </w:rPr>
              <w:t xml:space="preserve"> </w:t>
            </w:r>
            <w:r w:rsidR="00DD2BD8" w:rsidRPr="00E34C26">
              <w:rPr>
                <w:rFonts w:ascii="Nyala" w:hAnsi="Nyala" w:cs="Nyala"/>
                <w:sz w:val="20"/>
                <w:szCs w:val="20"/>
              </w:rPr>
              <w:t>እርስዎ</w:t>
            </w:r>
            <w:r w:rsidR="00DD2BD8" w:rsidRPr="00E34C26">
              <w:rPr>
                <w:rFonts w:ascii="Arial" w:hAnsi="Arial" w:cs="Arial"/>
                <w:sz w:val="20"/>
                <w:szCs w:val="20"/>
              </w:rPr>
              <w:t xml:space="preserve"> </w:t>
            </w:r>
            <w:r w:rsidR="00DD2BD8" w:rsidRPr="00E34C26">
              <w:rPr>
                <w:rFonts w:ascii="Nyala" w:hAnsi="Nyala" w:cs="Nyala"/>
                <w:sz w:val="20"/>
                <w:szCs w:val="20"/>
              </w:rPr>
              <w:t>ባደረጉት</w:t>
            </w:r>
            <w:r w:rsidR="00DD2BD8" w:rsidRPr="00E34C26">
              <w:rPr>
                <w:rFonts w:ascii="Arial" w:hAnsi="Arial" w:cs="Arial"/>
                <w:sz w:val="20"/>
                <w:szCs w:val="20"/>
              </w:rPr>
              <w:t xml:space="preserve"> </w:t>
            </w:r>
            <w:r w:rsidR="00DD2BD8" w:rsidRPr="00E34C26">
              <w:rPr>
                <w:rFonts w:ascii="Nyala" w:hAnsi="Nyala" w:cs="Nyala"/>
                <w:sz w:val="20"/>
                <w:szCs w:val="20"/>
              </w:rPr>
              <w:t>ለውጥና</w:t>
            </w:r>
            <w:r w:rsidR="00DD2BD8" w:rsidRPr="00653959">
              <w:rPr>
                <w:rFonts w:ascii="Arial" w:hAnsi="Arial" w:cs="Arial"/>
                <w:sz w:val="20"/>
                <w:szCs w:val="20"/>
              </w:rPr>
              <w:t xml:space="preserve"> </w:t>
            </w:r>
            <w:r w:rsidR="00DD2BD8" w:rsidRPr="00653959">
              <w:rPr>
                <w:rFonts w:ascii="Nyala" w:hAnsi="Nyala" w:cs="Nyala"/>
                <w:sz w:val="20"/>
                <w:szCs w:val="20"/>
              </w:rPr>
              <w:t>ተፎካካሪዎ</w:t>
            </w:r>
            <w:r w:rsidR="00DD2BD8" w:rsidRPr="00653959">
              <w:rPr>
                <w:rFonts w:ascii="Arial" w:hAnsi="Arial" w:cs="Arial"/>
                <w:sz w:val="20"/>
                <w:szCs w:val="20"/>
              </w:rPr>
              <w:t xml:space="preserve"> </w:t>
            </w:r>
            <w:r w:rsidR="00DD2BD8" w:rsidRPr="00E30907">
              <w:rPr>
                <w:rFonts w:ascii="Nyala" w:hAnsi="Nyala" w:cs="Nyala"/>
                <w:sz w:val="20"/>
                <w:szCs w:val="20"/>
              </w:rPr>
              <w:t>ባደረጉት</w:t>
            </w:r>
            <w:r w:rsidR="00DD2BD8" w:rsidRPr="00E30907">
              <w:rPr>
                <w:rFonts w:ascii="Arial" w:hAnsi="Arial" w:cs="Arial"/>
                <w:sz w:val="20"/>
                <w:szCs w:val="20"/>
              </w:rPr>
              <w:t xml:space="preserve"> </w:t>
            </w:r>
            <w:r w:rsidR="00DD2BD8" w:rsidRPr="00E30907">
              <w:rPr>
                <w:rFonts w:ascii="Nyala" w:hAnsi="Nyala" w:cs="Nyala"/>
                <w:sz w:val="20"/>
                <w:szCs w:val="20"/>
              </w:rPr>
              <w:t>ለውጥ</w:t>
            </w:r>
            <w:r w:rsidR="00DD2BD8" w:rsidRPr="00E34C26">
              <w:rPr>
                <w:rFonts w:ascii="Arial" w:hAnsi="Arial" w:cs="Arial"/>
                <w:sz w:val="20"/>
                <w:szCs w:val="20"/>
              </w:rPr>
              <w:t xml:space="preserve"> </w:t>
            </w:r>
            <w:r w:rsidR="00DD2BD8" w:rsidRPr="00E34C26">
              <w:rPr>
                <w:rFonts w:ascii="Nyala" w:hAnsi="Nyala" w:cs="Nyala"/>
                <w:sz w:val="20"/>
                <w:szCs w:val="20"/>
              </w:rPr>
              <w:t>መካከል</w:t>
            </w:r>
            <w:r w:rsidR="00DD2BD8" w:rsidRPr="00E34C26">
              <w:rPr>
                <w:rFonts w:ascii="Arial" w:hAnsi="Arial" w:cs="Arial"/>
                <w:sz w:val="20"/>
                <w:szCs w:val="20"/>
              </w:rPr>
              <w:t xml:space="preserve"> </w:t>
            </w:r>
            <w:r w:rsidR="00DD2BD8" w:rsidRPr="00E34C26">
              <w:rPr>
                <w:rFonts w:ascii="Nyala" w:hAnsi="Nyala" w:cs="Nyala"/>
                <w:sz w:val="20"/>
                <w:szCs w:val="20"/>
              </w:rPr>
              <w:t>ያለው</w:t>
            </w:r>
            <w:r w:rsidR="00DD2BD8" w:rsidRPr="00653959">
              <w:rPr>
                <w:rFonts w:ascii="Arial" w:hAnsi="Arial" w:cs="Arial"/>
                <w:sz w:val="20"/>
                <w:szCs w:val="20"/>
              </w:rPr>
              <w:t xml:space="preserve"> </w:t>
            </w:r>
            <w:r w:rsidR="00DD2BD8" w:rsidRPr="00653959">
              <w:rPr>
                <w:rFonts w:ascii="Nyala" w:hAnsi="Nyala" w:cs="Nyala"/>
                <w:sz w:val="20"/>
                <w:szCs w:val="20"/>
              </w:rPr>
              <w:t>ልዩነት</w:t>
            </w:r>
            <w:r w:rsidR="00DD2BD8" w:rsidRPr="00653959">
              <w:rPr>
                <w:rFonts w:ascii="Arial" w:hAnsi="Arial" w:cs="Arial"/>
                <w:sz w:val="20"/>
                <w:szCs w:val="20"/>
              </w:rPr>
              <w:t xml:space="preserve"> </w:t>
            </w:r>
            <w:r w:rsidR="00DD2BD8" w:rsidRPr="00653959">
              <w:rPr>
                <w:rFonts w:ascii="Nyala" w:hAnsi="Nyala" w:cs="Nyala"/>
                <w:sz w:val="20"/>
                <w:szCs w:val="20"/>
              </w:rPr>
              <w:t>ምንድነው</w:t>
            </w:r>
            <w:r w:rsidR="00DD2BD8" w:rsidRPr="00653959">
              <w:rPr>
                <w:rFonts w:ascii="Arial" w:hAnsi="Arial" w:cs="Arial"/>
                <w:sz w:val="20"/>
                <w:szCs w:val="20"/>
              </w:rPr>
              <w:t xml:space="preserve">? </w:t>
            </w:r>
            <w:r w:rsidR="00DD2BD8" w:rsidRPr="00653959">
              <w:rPr>
                <w:rFonts w:ascii="Arial" w:hAnsi="Arial" w:cs="Arial"/>
                <w:b/>
                <w:i/>
                <w:sz w:val="20"/>
                <w:szCs w:val="20"/>
              </w:rPr>
              <w:t>(</w:t>
            </w:r>
            <w:r w:rsidR="00DD2BD8" w:rsidRPr="00653959">
              <w:rPr>
                <w:rFonts w:ascii="Nyala" w:hAnsi="Nyala" w:cs="Nyala"/>
                <w:b/>
                <w:i/>
                <w:sz w:val="20"/>
                <w:szCs w:val="20"/>
              </w:rPr>
              <w:t>ወደ</w:t>
            </w:r>
            <w:r w:rsidR="00DD2BD8" w:rsidRPr="00653959">
              <w:rPr>
                <w:rFonts w:ascii="Arial" w:hAnsi="Arial" w:cs="Arial"/>
                <w:b/>
                <w:i/>
                <w:sz w:val="20"/>
                <w:szCs w:val="20"/>
              </w:rPr>
              <w:t xml:space="preserve"> </w:t>
            </w:r>
            <w:r w:rsidR="00DD2BD8" w:rsidRPr="00653959">
              <w:rPr>
                <w:rFonts w:ascii="Nyala" w:hAnsi="Nyala" w:cs="Nyala"/>
                <w:b/>
                <w:i/>
                <w:sz w:val="20"/>
                <w:szCs w:val="20"/>
              </w:rPr>
              <w:t>ጥያቄ</w:t>
            </w:r>
            <w:r w:rsidR="00DD2BD8" w:rsidRPr="00653959">
              <w:rPr>
                <w:rFonts w:ascii="Arial" w:hAnsi="Arial" w:cs="Arial"/>
                <w:b/>
                <w:i/>
                <w:sz w:val="20"/>
                <w:szCs w:val="20"/>
              </w:rPr>
              <w:t xml:space="preserve">  i </w:t>
            </w:r>
            <w:r w:rsidR="00DD2BD8" w:rsidRPr="00653959">
              <w:rPr>
                <w:rFonts w:ascii="Nyala" w:hAnsi="Nyala" w:cs="Nyala"/>
                <w:b/>
                <w:i/>
                <w:sz w:val="20"/>
                <w:szCs w:val="20"/>
              </w:rPr>
              <w:t>ይለፉ</w:t>
            </w:r>
            <w:r w:rsidR="00DD2BD8" w:rsidRPr="00653959">
              <w:rPr>
                <w:rFonts w:ascii="Arial" w:hAnsi="Arial" w:cs="Arial"/>
                <w:b/>
                <w:i/>
                <w:sz w:val="20"/>
                <w:szCs w:val="20"/>
              </w:rPr>
              <w:t xml:space="preserve"> )</w:t>
            </w:r>
          </w:p>
          <w:p w14:paraId="55EFCCCF" w14:textId="0FA1F12D" w:rsidR="00C64A60" w:rsidRPr="00E34C26" w:rsidDel="00E30907" w:rsidRDefault="00E30907" w:rsidP="00E34C26">
            <w:pPr>
              <w:spacing w:beforeLines="20" w:before="48" w:afterLines="20" w:after="48"/>
              <w:rPr>
                <w:del w:id="209" w:author="toshiba" w:date="2016-11-15T20:43:00Z"/>
                <w:rFonts w:ascii="Arial" w:hAnsi="Arial" w:cs="Arial"/>
                <w:sz w:val="20"/>
                <w:szCs w:val="20"/>
              </w:rPr>
            </w:pPr>
            <w:ins w:id="210" w:author="toshiba" w:date="2016-11-15T20:43:00Z">
              <w:r>
                <w:rPr>
                  <w:rFonts w:ascii="Arial" w:hAnsi="Arial" w:cs="Arial"/>
                  <w:sz w:val="20"/>
                  <w:szCs w:val="20"/>
                  <w:highlight w:val="yellow"/>
                </w:rPr>
                <w:t xml:space="preserve">H. </w:t>
              </w:r>
            </w:ins>
            <w:r w:rsidR="00C64A60" w:rsidRPr="00E30907">
              <w:rPr>
                <w:rFonts w:ascii="Arial" w:hAnsi="Arial" w:cs="Arial"/>
                <w:sz w:val="20"/>
                <w:szCs w:val="20"/>
              </w:rPr>
              <w:t>What did you</w:t>
            </w:r>
            <w:r w:rsidR="00C64A60" w:rsidRPr="00E34C26">
              <w:rPr>
                <w:rFonts w:ascii="Arial" w:hAnsi="Arial" w:cs="Arial"/>
                <w:sz w:val="20"/>
                <w:szCs w:val="20"/>
              </w:rPr>
              <w:t xml:space="preserve"> do after your competitor had introduced the same change?</w:t>
            </w:r>
            <w:r w:rsidR="004E4A39" w:rsidRPr="00E34C26">
              <w:rPr>
                <w:rFonts w:ascii="Arial" w:hAnsi="Arial" w:cs="Arial"/>
                <w:sz w:val="20"/>
                <w:szCs w:val="20"/>
              </w:rPr>
              <w:t xml:space="preserve"> </w:t>
            </w:r>
            <w:r w:rsidR="004E4A39" w:rsidRPr="00E34C26">
              <w:rPr>
                <w:rFonts w:ascii="Nyala" w:hAnsi="Nyala" w:cs="Nyala"/>
                <w:sz w:val="20"/>
                <w:szCs w:val="20"/>
              </w:rPr>
              <w:t>ተፎካካሪዎ</w:t>
            </w:r>
            <w:r w:rsidR="004E4A39" w:rsidRPr="00E34C26">
              <w:rPr>
                <w:rFonts w:ascii="Arial" w:hAnsi="Arial" w:cs="Arial"/>
                <w:sz w:val="20"/>
                <w:szCs w:val="20"/>
              </w:rPr>
              <w:t xml:space="preserve"> </w:t>
            </w:r>
            <w:r w:rsidR="004E4A39" w:rsidRPr="00E30907">
              <w:rPr>
                <w:rFonts w:ascii="Nyala" w:hAnsi="Nyala" w:cs="Nyala"/>
                <w:sz w:val="20"/>
                <w:szCs w:val="20"/>
              </w:rPr>
              <w:t>ይህን</w:t>
            </w:r>
            <w:r w:rsidR="004E4A39" w:rsidRPr="00E34C26">
              <w:rPr>
                <w:rFonts w:ascii="Arial" w:hAnsi="Arial" w:cs="Arial"/>
                <w:sz w:val="20"/>
                <w:szCs w:val="20"/>
              </w:rPr>
              <w:t xml:space="preserve"> </w:t>
            </w:r>
            <w:r w:rsidR="004E4A39" w:rsidRPr="00E34C26">
              <w:rPr>
                <w:rFonts w:ascii="Nyala" w:hAnsi="Nyala" w:cs="Nyala"/>
                <w:sz w:val="20"/>
                <w:szCs w:val="20"/>
              </w:rPr>
              <w:t>ተመሳሳይ</w:t>
            </w:r>
            <w:r w:rsidR="004E4A39" w:rsidRPr="00E34C26">
              <w:rPr>
                <w:rFonts w:ascii="Arial" w:hAnsi="Arial" w:cs="Arial"/>
                <w:sz w:val="20"/>
                <w:szCs w:val="20"/>
              </w:rPr>
              <w:t xml:space="preserve"> </w:t>
            </w:r>
            <w:r w:rsidR="004E4A39" w:rsidRPr="00E34C26">
              <w:rPr>
                <w:rFonts w:ascii="Nyala" w:hAnsi="Nyala" w:cs="Nyala"/>
                <w:sz w:val="20"/>
                <w:szCs w:val="20"/>
              </w:rPr>
              <w:t>ለውጥ</w:t>
            </w:r>
            <w:r w:rsidR="004E4A39" w:rsidRPr="00E34C26">
              <w:rPr>
                <w:rFonts w:ascii="Arial" w:hAnsi="Arial" w:cs="Arial"/>
                <w:sz w:val="20"/>
                <w:szCs w:val="20"/>
              </w:rPr>
              <w:t xml:space="preserve"> </w:t>
            </w:r>
            <w:r w:rsidR="004E4A39" w:rsidRPr="00E34C26">
              <w:rPr>
                <w:rFonts w:ascii="Nyala" w:hAnsi="Nyala" w:cs="Nyala"/>
                <w:sz w:val="20"/>
                <w:szCs w:val="20"/>
              </w:rPr>
              <w:t>ካደረጉ</w:t>
            </w:r>
            <w:r w:rsidR="004E4A39" w:rsidRPr="00E34C26">
              <w:rPr>
                <w:rFonts w:ascii="Arial" w:hAnsi="Arial" w:cs="Arial"/>
                <w:sz w:val="20"/>
                <w:szCs w:val="20"/>
              </w:rPr>
              <w:t xml:space="preserve"> </w:t>
            </w:r>
            <w:r w:rsidR="004E4A39" w:rsidRPr="00E34C26">
              <w:rPr>
                <w:rFonts w:ascii="Nyala" w:hAnsi="Nyala" w:cs="Nyala"/>
                <w:sz w:val="20"/>
                <w:szCs w:val="20"/>
              </w:rPr>
              <w:t>በኋላ</w:t>
            </w:r>
            <w:r w:rsidR="004E4A39" w:rsidRPr="00E34C26">
              <w:rPr>
                <w:rFonts w:ascii="Arial" w:hAnsi="Arial" w:cs="Arial"/>
                <w:sz w:val="20"/>
                <w:szCs w:val="20"/>
              </w:rPr>
              <w:t xml:space="preserve"> </w:t>
            </w:r>
            <w:r w:rsidR="004E4A39" w:rsidRPr="00E34C26">
              <w:rPr>
                <w:rFonts w:ascii="Nyala" w:hAnsi="Nyala" w:cs="Nyala"/>
                <w:sz w:val="20"/>
                <w:szCs w:val="20"/>
              </w:rPr>
              <w:t>እርስዎ</w:t>
            </w:r>
            <w:r w:rsidR="004E4A39" w:rsidRPr="00E34C26">
              <w:rPr>
                <w:rFonts w:ascii="Arial" w:hAnsi="Arial" w:cs="Arial"/>
                <w:sz w:val="20"/>
                <w:szCs w:val="20"/>
              </w:rPr>
              <w:t xml:space="preserve"> </w:t>
            </w:r>
            <w:r w:rsidR="004E4A39" w:rsidRPr="00E34C26">
              <w:rPr>
                <w:rFonts w:ascii="Nyala" w:hAnsi="Nyala" w:cs="Nyala"/>
                <w:sz w:val="20"/>
                <w:szCs w:val="20"/>
              </w:rPr>
              <w:t>ምን</w:t>
            </w:r>
            <w:r w:rsidR="004E4A39" w:rsidRPr="00E34C26">
              <w:rPr>
                <w:rFonts w:ascii="Arial" w:hAnsi="Arial" w:cs="Arial"/>
                <w:sz w:val="20"/>
                <w:szCs w:val="20"/>
              </w:rPr>
              <w:t xml:space="preserve"> </w:t>
            </w:r>
            <w:r w:rsidR="004E4A39" w:rsidRPr="00E34C26">
              <w:rPr>
                <w:rFonts w:ascii="Nyala" w:hAnsi="Nyala" w:cs="Nyala"/>
                <w:sz w:val="20"/>
                <w:szCs w:val="20"/>
              </w:rPr>
              <w:t>አደረጉ</w:t>
            </w:r>
            <w:r w:rsidR="004E4A39" w:rsidRPr="00E34C26">
              <w:rPr>
                <w:rFonts w:ascii="Arial" w:hAnsi="Arial" w:cs="Arial"/>
                <w:sz w:val="20"/>
                <w:szCs w:val="20"/>
              </w:rPr>
              <w:t>?</w:t>
            </w:r>
          </w:p>
          <w:p w14:paraId="6B9109DF" w14:textId="110181C2" w:rsidR="00C64A60" w:rsidRPr="00E34C26" w:rsidRDefault="00E30907" w:rsidP="00E34C26">
            <w:pPr>
              <w:spacing w:beforeLines="20" w:before="48" w:afterLines="20" w:after="48"/>
              <w:rPr>
                <w:rFonts w:ascii="Arial" w:hAnsi="Arial" w:cs="Arial"/>
                <w:i/>
                <w:sz w:val="20"/>
                <w:szCs w:val="20"/>
              </w:rPr>
            </w:pPr>
            <w:ins w:id="211" w:author="toshiba" w:date="2016-11-15T20:43:00Z">
              <w:r>
                <w:rPr>
                  <w:rFonts w:ascii="Arial" w:hAnsi="Arial" w:cs="Arial"/>
                  <w:sz w:val="20"/>
                  <w:szCs w:val="20"/>
                  <w:highlight w:val="yellow"/>
                </w:rPr>
                <w:t xml:space="preserve">I. </w:t>
              </w:r>
            </w:ins>
            <w:r w:rsidR="00C64A60" w:rsidRPr="00E30907">
              <w:rPr>
                <w:rFonts w:ascii="Arial" w:hAnsi="Arial" w:cs="Arial"/>
                <w:sz w:val="20"/>
                <w:szCs w:val="20"/>
              </w:rPr>
              <w:t xml:space="preserve">I would like to make sure that I have written down your answer correctly. </w:t>
            </w:r>
            <w:r w:rsidR="00C64A60" w:rsidRPr="00E34C26">
              <w:rPr>
                <w:rFonts w:ascii="Arial" w:hAnsi="Arial" w:cs="Arial"/>
                <w:b/>
                <w:i/>
                <w:sz w:val="20"/>
                <w:szCs w:val="20"/>
              </w:rPr>
              <w:t>For questions</w:t>
            </w:r>
            <w:r w:rsidR="00C64A60" w:rsidRPr="00E30907">
              <w:rPr>
                <w:rFonts w:ascii="Arial" w:hAnsi="Arial" w:cs="Arial"/>
                <w:b/>
                <w:i/>
                <w:sz w:val="20"/>
                <w:szCs w:val="20"/>
              </w:rPr>
              <w:t xml:space="preserve"> b to h, read out the answers and verify that they are consistent, complete, and legible and that they reflect the respondent’s ideas. If necessary, correct and complement your notes.</w:t>
            </w:r>
            <w:r w:rsidR="004E4A39" w:rsidRPr="00E34C26">
              <w:rPr>
                <w:rFonts w:ascii="Arial" w:hAnsi="Arial" w:cs="Arial"/>
                <w:i/>
                <w:sz w:val="20"/>
                <w:szCs w:val="20"/>
              </w:rPr>
              <w:t xml:space="preserve"> </w:t>
            </w:r>
            <w:r w:rsidR="004E4A39" w:rsidRPr="00E34C26">
              <w:rPr>
                <w:rFonts w:ascii="Nyala" w:hAnsi="Nyala" w:cs="Nyala"/>
                <w:i/>
                <w:sz w:val="20"/>
                <w:szCs w:val="20"/>
              </w:rPr>
              <w:t>የሰጡኝን</w:t>
            </w:r>
            <w:r w:rsidR="004E4A39" w:rsidRPr="00E34C26">
              <w:rPr>
                <w:rFonts w:ascii="Arial" w:hAnsi="Arial" w:cs="Arial"/>
                <w:i/>
                <w:sz w:val="20"/>
                <w:szCs w:val="20"/>
              </w:rPr>
              <w:t xml:space="preserve"> </w:t>
            </w:r>
            <w:r w:rsidR="004E4A39" w:rsidRPr="00E34C26">
              <w:rPr>
                <w:rFonts w:ascii="Nyala" w:hAnsi="Nyala" w:cs="Nyala"/>
                <w:i/>
                <w:sz w:val="20"/>
                <w:szCs w:val="20"/>
              </w:rPr>
              <w:t>መልስ</w:t>
            </w:r>
            <w:r w:rsidR="004E4A39" w:rsidRPr="00E34C26">
              <w:rPr>
                <w:rFonts w:ascii="Arial" w:hAnsi="Arial" w:cs="Arial"/>
                <w:i/>
                <w:sz w:val="20"/>
                <w:szCs w:val="20"/>
              </w:rPr>
              <w:t xml:space="preserve"> </w:t>
            </w:r>
            <w:r w:rsidR="004E4A39" w:rsidRPr="00E34C26">
              <w:rPr>
                <w:rFonts w:ascii="Nyala" w:hAnsi="Nyala" w:cs="Nyala"/>
                <w:i/>
                <w:sz w:val="20"/>
                <w:szCs w:val="20"/>
              </w:rPr>
              <w:t>በትክክል</w:t>
            </w:r>
            <w:r w:rsidR="004E4A39" w:rsidRPr="00E34C26">
              <w:rPr>
                <w:rFonts w:ascii="Arial" w:hAnsi="Arial" w:cs="Arial"/>
                <w:i/>
                <w:sz w:val="20"/>
                <w:szCs w:val="20"/>
              </w:rPr>
              <w:t xml:space="preserve"> </w:t>
            </w:r>
            <w:r w:rsidR="004E4A39" w:rsidRPr="00E34C26">
              <w:rPr>
                <w:rFonts w:ascii="Nyala" w:hAnsi="Nyala" w:cs="Nyala"/>
                <w:i/>
                <w:sz w:val="20"/>
                <w:szCs w:val="20"/>
              </w:rPr>
              <w:t>መጻፌን</w:t>
            </w:r>
            <w:r w:rsidR="004E4A39" w:rsidRPr="00E34C26">
              <w:rPr>
                <w:rFonts w:ascii="Arial" w:hAnsi="Arial" w:cs="Arial"/>
                <w:i/>
                <w:sz w:val="20"/>
                <w:szCs w:val="20"/>
              </w:rPr>
              <w:t xml:space="preserve"> </w:t>
            </w:r>
            <w:r w:rsidR="004E4A39" w:rsidRPr="00E34C26">
              <w:rPr>
                <w:rFonts w:ascii="Nyala" w:hAnsi="Nyala" w:cs="Nyala"/>
                <w:i/>
                <w:sz w:val="20"/>
                <w:szCs w:val="20"/>
              </w:rPr>
              <w:t>ላረጋግጥ፡፡</w:t>
            </w:r>
            <w:r w:rsidR="004E4A39" w:rsidRPr="00E34C26">
              <w:rPr>
                <w:rFonts w:ascii="Arial" w:hAnsi="Arial" w:cs="Arial"/>
                <w:i/>
                <w:sz w:val="20"/>
                <w:szCs w:val="20"/>
              </w:rPr>
              <w:t xml:space="preserve"> </w:t>
            </w:r>
            <w:r w:rsidR="004E4A39" w:rsidRPr="00E34C26">
              <w:rPr>
                <w:rFonts w:ascii="Nyala" w:hAnsi="Nyala" w:cs="Nyala"/>
                <w:b/>
                <w:i/>
                <w:sz w:val="20"/>
                <w:szCs w:val="20"/>
              </w:rPr>
              <w:t>ከ</w:t>
            </w:r>
            <w:r w:rsidR="004E4A39" w:rsidRPr="00E34C26">
              <w:rPr>
                <w:rFonts w:ascii="Arial" w:hAnsi="Arial" w:cs="Arial"/>
                <w:b/>
                <w:i/>
                <w:sz w:val="20"/>
                <w:szCs w:val="20"/>
              </w:rPr>
              <w:t xml:space="preserve"> b </w:t>
            </w:r>
            <w:r w:rsidR="004E4A39" w:rsidRPr="00E34C26">
              <w:rPr>
                <w:rFonts w:ascii="Nyala" w:hAnsi="Nyala" w:cs="Nyala"/>
                <w:b/>
                <w:i/>
                <w:sz w:val="20"/>
                <w:szCs w:val="20"/>
              </w:rPr>
              <w:t>እስከ</w:t>
            </w:r>
            <w:r w:rsidR="004E4A39" w:rsidRPr="00E34C26">
              <w:rPr>
                <w:rFonts w:ascii="Arial" w:hAnsi="Arial" w:cs="Arial"/>
                <w:b/>
                <w:i/>
                <w:sz w:val="20"/>
                <w:szCs w:val="20"/>
              </w:rPr>
              <w:t xml:space="preserve">  h </w:t>
            </w:r>
            <w:r w:rsidR="004E4A39" w:rsidRPr="00E34C26">
              <w:rPr>
                <w:rFonts w:ascii="Nyala" w:hAnsi="Nyala" w:cs="Nyala"/>
                <w:b/>
                <w:i/>
                <w:sz w:val="20"/>
                <w:szCs w:val="20"/>
              </w:rPr>
              <w:t>መልሶቹን</w:t>
            </w:r>
            <w:r w:rsidR="004E4A39" w:rsidRPr="00E34C26">
              <w:rPr>
                <w:rFonts w:ascii="Arial" w:hAnsi="Arial" w:cs="Arial"/>
                <w:b/>
                <w:i/>
                <w:sz w:val="20"/>
                <w:szCs w:val="20"/>
              </w:rPr>
              <w:t xml:space="preserve"> </w:t>
            </w:r>
            <w:r w:rsidR="004E4A39" w:rsidRPr="00E34C26">
              <w:rPr>
                <w:rFonts w:ascii="Nyala" w:hAnsi="Nyala" w:cs="Nyala"/>
                <w:b/>
                <w:i/>
                <w:sz w:val="20"/>
                <w:szCs w:val="20"/>
              </w:rPr>
              <w:t>ያንብቡላቸውና</w:t>
            </w:r>
            <w:r w:rsidR="004E4A39" w:rsidRPr="00E34C26">
              <w:rPr>
                <w:rFonts w:ascii="Arial" w:hAnsi="Arial" w:cs="Arial"/>
                <w:b/>
                <w:i/>
                <w:sz w:val="20"/>
                <w:szCs w:val="20"/>
              </w:rPr>
              <w:t xml:space="preserve"> </w:t>
            </w:r>
            <w:r w:rsidR="004E4A39" w:rsidRPr="00E34C26">
              <w:rPr>
                <w:rFonts w:ascii="Nyala" w:hAnsi="Nyala" w:cs="Nyala"/>
                <w:b/>
                <w:i/>
                <w:sz w:val="20"/>
                <w:szCs w:val="20"/>
              </w:rPr>
              <w:t>ትክክለኛ፣</w:t>
            </w:r>
            <w:r w:rsidR="004E4A39" w:rsidRPr="00E34C26">
              <w:rPr>
                <w:rFonts w:ascii="Arial" w:hAnsi="Arial" w:cs="Arial"/>
                <w:b/>
                <w:i/>
                <w:sz w:val="20"/>
                <w:szCs w:val="20"/>
              </w:rPr>
              <w:t xml:space="preserve"> </w:t>
            </w:r>
            <w:r w:rsidR="004E4A39" w:rsidRPr="00E34C26">
              <w:rPr>
                <w:rFonts w:ascii="Nyala" w:hAnsi="Nyala" w:cs="Nyala"/>
                <w:b/>
                <w:i/>
                <w:sz w:val="20"/>
                <w:szCs w:val="20"/>
              </w:rPr>
              <w:t>የተሟላ</w:t>
            </w:r>
            <w:r w:rsidR="004E4A39" w:rsidRPr="00E34C26">
              <w:rPr>
                <w:rFonts w:ascii="Arial" w:hAnsi="Arial" w:cs="Arial"/>
                <w:b/>
                <w:i/>
                <w:sz w:val="20"/>
                <w:szCs w:val="20"/>
              </w:rPr>
              <w:t xml:space="preserve"> </w:t>
            </w:r>
            <w:r w:rsidR="004E4A39" w:rsidRPr="00E34C26">
              <w:rPr>
                <w:rFonts w:ascii="Nyala" w:hAnsi="Nyala" w:cs="Nyala"/>
                <w:b/>
                <w:i/>
                <w:sz w:val="20"/>
                <w:szCs w:val="20"/>
              </w:rPr>
              <w:t>እና</w:t>
            </w:r>
            <w:r w:rsidR="004E4A39" w:rsidRPr="00E34C26">
              <w:rPr>
                <w:rFonts w:ascii="Arial" w:hAnsi="Arial" w:cs="Arial"/>
                <w:b/>
                <w:i/>
                <w:sz w:val="20"/>
                <w:szCs w:val="20"/>
              </w:rPr>
              <w:t xml:space="preserve"> </w:t>
            </w:r>
            <w:r w:rsidR="004E4A39" w:rsidRPr="00E34C26">
              <w:rPr>
                <w:rFonts w:ascii="Nyala" w:hAnsi="Nyala" w:cs="Nyala"/>
                <w:b/>
                <w:i/>
                <w:sz w:val="20"/>
                <w:szCs w:val="20"/>
              </w:rPr>
              <w:t>ለአንባቢው</w:t>
            </w:r>
            <w:r w:rsidR="004E4A39" w:rsidRPr="00E34C26">
              <w:rPr>
                <w:rFonts w:ascii="Arial" w:hAnsi="Arial" w:cs="Arial"/>
                <w:b/>
                <w:i/>
                <w:sz w:val="20"/>
                <w:szCs w:val="20"/>
              </w:rPr>
              <w:t xml:space="preserve"> </w:t>
            </w:r>
            <w:r w:rsidR="004E4A39" w:rsidRPr="00E30907">
              <w:rPr>
                <w:rFonts w:ascii="Nyala" w:hAnsi="Nyala" w:cs="Nyala"/>
                <w:b/>
                <w:i/>
                <w:sz w:val="20"/>
                <w:szCs w:val="20"/>
              </w:rPr>
              <w:t>የሚገባ</w:t>
            </w:r>
            <w:r w:rsidR="004E4A39" w:rsidRPr="00E34C26">
              <w:rPr>
                <w:rFonts w:ascii="Arial" w:hAnsi="Arial" w:cs="Arial"/>
                <w:b/>
                <w:i/>
                <w:sz w:val="20"/>
                <w:szCs w:val="20"/>
              </w:rPr>
              <w:t xml:space="preserve"> </w:t>
            </w:r>
            <w:r w:rsidR="004E4A39" w:rsidRPr="00E34C26">
              <w:rPr>
                <w:rFonts w:ascii="Nyala" w:hAnsi="Nyala" w:cs="Nyala"/>
                <w:b/>
                <w:i/>
                <w:sz w:val="20"/>
                <w:szCs w:val="20"/>
              </w:rPr>
              <w:t>ሆኖ</w:t>
            </w:r>
            <w:r w:rsidR="004E4A39" w:rsidRPr="00E34C26">
              <w:rPr>
                <w:rFonts w:ascii="Arial" w:hAnsi="Arial" w:cs="Arial"/>
                <w:b/>
                <w:i/>
                <w:sz w:val="20"/>
                <w:szCs w:val="20"/>
              </w:rPr>
              <w:t xml:space="preserve"> </w:t>
            </w:r>
            <w:r w:rsidR="004E4A39" w:rsidRPr="00E34C26">
              <w:rPr>
                <w:rFonts w:ascii="Nyala" w:hAnsi="Nyala" w:cs="Nyala"/>
                <w:b/>
                <w:i/>
                <w:sz w:val="20"/>
                <w:szCs w:val="20"/>
              </w:rPr>
              <w:t>የመላሿን</w:t>
            </w:r>
            <w:r w:rsidR="004E4A39" w:rsidRPr="00E34C26">
              <w:rPr>
                <w:rFonts w:ascii="Arial" w:hAnsi="Arial" w:cs="Arial"/>
                <w:b/>
                <w:i/>
                <w:sz w:val="20"/>
                <w:szCs w:val="20"/>
              </w:rPr>
              <w:t xml:space="preserve"> </w:t>
            </w:r>
            <w:r w:rsidR="004E4A39" w:rsidRPr="00E34C26">
              <w:rPr>
                <w:rFonts w:ascii="Nyala" w:hAnsi="Nyala" w:cs="Nyala"/>
                <w:b/>
                <w:i/>
                <w:sz w:val="20"/>
                <w:szCs w:val="20"/>
              </w:rPr>
              <w:t>ሃሳብ</w:t>
            </w:r>
            <w:r w:rsidR="004E4A39" w:rsidRPr="00E34C26">
              <w:rPr>
                <w:rFonts w:ascii="Arial" w:hAnsi="Arial" w:cs="Arial"/>
                <w:b/>
                <w:i/>
                <w:sz w:val="20"/>
                <w:szCs w:val="20"/>
              </w:rPr>
              <w:t xml:space="preserve"> </w:t>
            </w:r>
            <w:r w:rsidR="004E4A39" w:rsidRPr="00E34C26">
              <w:rPr>
                <w:rFonts w:ascii="Nyala" w:hAnsi="Nyala" w:cs="Nyala"/>
                <w:b/>
                <w:i/>
                <w:sz w:val="20"/>
                <w:szCs w:val="20"/>
              </w:rPr>
              <w:t>በትክክል</w:t>
            </w:r>
            <w:r w:rsidR="004E4A39" w:rsidRPr="00E34C26">
              <w:rPr>
                <w:rFonts w:ascii="Arial" w:hAnsi="Arial" w:cs="Arial"/>
                <w:b/>
                <w:i/>
                <w:sz w:val="20"/>
                <w:szCs w:val="20"/>
              </w:rPr>
              <w:t xml:space="preserve"> </w:t>
            </w:r>
            <w:r w:rsidR="004E4A39" w:rsidRPr="00E34C26">
              <w:rPr>
                <w:rFonts w:ascii="Nyala" w:hAnsi="Nyala" w:cs="Nyala"/>
                <w:b/>
                <w:i/>
                <w:sz w:val="20"/>
                <w:szCs w:val="20"/>
              </w:rPr>
              <w:t>የሚገልጽ</w:t>
            </w:r>
            <w:r w:rsidR="004E4A39" w:rsidRPr="00E34C26">
              <w:rPr>
                <w:rFonts w:ascii="Arial" w:hAnsi="Arial" w:cs="Arial"/>
                <w:b/>
                <w:i/>
                <w:sz w:val="20"/>
                <w:szCs w:val="20"/>
              </w:rPr>
              <w:t xml:space="preserve"> </w:t>
            </w:r>
            <w:r w:rsidR="004E4A39" w:rsidRPr="00E34C26">
              <w:rPr>
                <w:rFonts w:ascii="Nyala" w:hAnsi="Nyala" w:cs="Nyala"/>
                <w:b/>
                <w:i/>
                <w:sz w:val="20"/>
                <w:szCs w:val="20"/>
              </w:rPr>
              <w:t>መሆኑን</w:t>
            </w:r>
            <w:r w:rsidR="004E4A39" w:rsidRPr="00E34C26">
              <w:rPr>
                <w:rFonts w:ascii="Arial" w:hAnsi="Arial" w:cs="Arial"/>
                <w:b/>
                <w:i/>
                <w:sz w:val="20"/>
                <w:szCs w:val="20"/>
              </w:rPr>
              <w:t xml:space="preserve"> </w:t>
            </w:r>
            <w:r w:rsidR="004E4A39" w:rsidRPr="00E34C26">
              <w:rPr>
                <w:rFonts w:ascii="Nyala" w:hAnsi="Nyala" w:cs="Nyala"/>
                <w:b/>
                <w:i/>
                <w:sz w:val="20"/>
                <w:szCs w:val="20"/>
              </w:rPr>
              <w:t>ያረጋግጡ፡፡</w:t>
            </w:r>
            <w:r w:rsidR="004E4A39" w:rsidRPr="00E34C26">
              <w:rPr>
                <w:rFonts w:ascii="Arial" w:hAnsi="Arial" w:cs="Arial"/>
                <w:b/>
                <w:i/>
                <w:sz w:val="20"/>
                <w:szCs w:val="20"/>
              </w:rPr>
              <w:t xml:space="preserve"> </w:t>
            </w:r>
            <w:r w:rsidR="004E4A39" w:rsidRPr="00E34C26">
              <w:rPr>
                <w:rFonts w:ascii="Nyala" w:hAnsi="Nyala" w:cs="Nyala"/>
                <w:b/>
                <w:i/>
                <w:sz w:val="20"/>
                <w:szCs w:val="20"/>
              </w:rPr>
              <w:t>ካስፈለገ</w:t>
            </w:r>
            <w:r w:rsidR="004E4A39" w:rsidRPr="00E34C26">
              <w:rPr>
                <w:rFonts w:ascii="Arial" w:hAnsi="Arial" w:cs="Arial"/>
                <w:b/>
                <w:i/>
                <w:sz w:val="20"/>
                <w:szCs w:val="20"/>
              </w:rPr>
              <w:t xml:space="preserve"> </w:t>
            </w:r>
            <w:r w:rsidR="004E4A39" w:rsidRPr="00E34C26">
              <w:rPr>
                <w:rFonts w:ascii="Nyala" w:hAnsi="Nyala" w:cs="Nyala"/>
                <w:b/>
                <w:i/>
                <w:sz w:val="20"/>
                <w:szCs w:val="20"/>
              </w:rPr>
              <w:t>የጻፉትን</w:t>
            </w:r>
            <w:r w:rsidR="004E4A39" w:rsidRPr="00E34C26">
              <w:rPr>
                <w:rFonts w:ascii="Arial" w:hAnsi="Arial" w:cs="Arial"/>
                <w:b/>
                <w:i/>
                <w:sz w:val="20"/>
                <w:szCs w:val="20"/>
              </w:rPr>
              <w:t xml:space="preserve"> </w:t>
            </w:r>
            <w:r w:rsidR="004E4A39" w:rsidRPr="00E34C26">
              <w:rPr>
                <w:rFonts w:ascii="Nyala" w:hAnsi="Nyala" w:cs="Nyala"/>
                <w:b/>
                <w:i/>
                <w:sz w:val="20"/>
                <w:szCs w:val="20"/>
              </w:rPr>
              <w:t>ያስተካክሉ፡፡</w:t>
            </w:r>
          </w:p>
        </w:tc>
      </w:tr>
      <w:tr w:rsidR="00C64A60" w:rsidRPr="00F67237" w14:paraId="09B8AE96" w14:textId="77777777" w:rsidTr="00F901D6">
        <w:tblPrEx>
          <w:tblCellMar>
            <w:top w:w="108" w:type="dxa"/>
            <w:bottom w:w="108" w:type="dxa"/>
          </w:tblCellMar>
        </w:tblPrEx>
        <w:trPr>
          <w:trHeight w:val="333"/>
        </w:trPr>
        <w:tc>
          <w:tcPr>
            <w:tcW w:w="895" w:type="dxa"/>
            <w:gridSpan w:val="2"/>
          </w:tcPr>
          <w:p w14:paraId="1CEBF014" w14:textId="77777777" w:rsidR="00C64A60" w:rsidRPr="00F67237" w:rsidRDefault="00C64A60" w:rsidP="00214378">
            <w:pPr>
              <w:rPr>
                <w:rFonts w:ascii="Arial" w:hAnsi="Arial" w:cs="Arial"/>
                <w:sz w:val="20"/>
                <w:szCs w:val="20"/>
              </w:rPr>
            </w:pPr>
            <w:r w:rsidRPr="00F67237">
              <w:rPr>
                <w:rFonts w:ascii="Arial" w:hAnsi="Arial" w:cs="Arial"/>
                <w:sz w:val="20"/>
                <w:szCs w:val="20"/>
              </w:rPr>
              <w:lastRenderedPageBreak/>
              <w:t>2</w:t>
            </w:r>
          </w:p>
        </w:tc>
        <w:tc>
          <w:tcPr>
            <w:tcW w:w="8393" w:type="dxa"/>
            <w:gridSpan w:val="4"/>
          </w:tcPr>
          <w:p w14:paraId="07A1D583" w14:textId="77777777" w:rsidR="00BA2B6F" w:rsidRDefault="00C64A60" w:rsidP="003F471F">
            <w:pPr>
              <w:rPr>
                <w:rFonts w:ascii="Arial" w:hAnsi="Arial" w:cs="Arial"/>
                <w:sz w:val="20"/>
                <w:szCs w:val="20"/>
              </w:rPr>
            </w:pPr>
            <w:r w:rsidRPr="00F67237">
              <w:rPr>
                <w:rFonts w:ascii="Arial" w:hAnsi="Arial" w:cs="Arial"/>
                <w:sz w:val="20"/>
                <w:szCs w:val="20"/>
              </w:rPr>
              <w:t xml:space="preserve">To gain further insight into your business activities, I would like to ask some additional questions. In the past six months, how many times have you engaged in the following activities? </w:t>
            </w:r>
          </w:p>
          <w:p w14:paraId="266CD3F6" w14:textId="77777777" w:rsidR="00BA2B6F" w:rsidRDefault="00BA2B6F" w:rsidP="003F471F">
            <w:pPr>
              <w:rPr>
                <w:rFonts w:ascii="Arial" w:hAnsi="Arial" w:cs="Arial"/>
                <w:sz w:val="20"/>
                <w:szCs w:val="20"/>
              </w:rPr>
            </w:pPr>
          </w:p>
          <w:p w14:paraId="1199C37D" w14:textId="6688BAA2" w:rsidR="003F471F" w:rsidRPr="00F67237" w:rsidRDefault="003F471F" w:rsidP="003F471F">
            <w:pPr>
              <w:rPr>
                <w:rFonts w:ascii="Arial" w:eastAsia="MingLiU" w:hAnsi="Arial" w:cs="Arial"/>
                <w:i/>
                <w:sz w:val="20"/>
                <w:szCs w:val="20"/>
              </w:rPr>
            </w:pPr>
            <w:r w:rsidRPr="00F67237">
              <w:rPr>
                <w:rFonts w:ascii="Nyala" w:hAnsi="Nyala" w:cs="Nyala"/>
                <w:i/>
                <w:sz w:val="20"/>
                <w:szCs w:val="20"/>
              </w:rPr>
              <w:t>ስለ</w:t>
            </w:r>
            <w:r w:rsidRPr="00F67237">
              <w:rPr>
                <w:rFonts w:ascii="Arial" w:hAnsi="Arial" w:cs="Arial"/>
                <w:i/>
                <w:sz w:val="20"/>
                <w:szCs w:val="20"/>
              </w:rPr>
              <w:t xml:space="preserve"> </w:t>
            </w:r>
            <w:r w:rsidRPr="00F67237">
              <w:rPr>
                <w:rFonts w:ascii="Nyala" w:hAnsi="Nyala" w:cs="Nyala"/>
                <w:i/>
                <w:sz w:val="20"/>
                <w:szCs w:val="20"/>
              </w:rPr>
              <w:t>ንግድ</w:t>
            </w:r>
            <w:r w:rsidRPr="00F67237">
              <w:rPr>
                <w:rFonts w:ascii="Arial" w:hAnsi="Arial" w:cs="Arial"/>
                <w:i/>
                <w:sz w:val="20"/>
                <w:szCs w:val="20"/>
              </w:rPr>
              <w:t xml:space="preserve"> </w:t>
            </w:r>
            <w:r w:rsidRPr="00F67237">
              <w:rPr>
                <w:rFonts w:ascii="Nyala" w:hAnsi="Nyala" w:cs="Nyala"/>
                <w:i/>
                <w:sz w:val="20"/>
                <w:szCs w:val="20"/>
              </w:rPr>
              <w:t>ስራዎ</w:t>
            </w:r>
            <w:r w:rsidRPr="00F67237">
              <w:rPr>
                <w:rFonts w:ascii="Arial" w:hAnsi="Arial" w:cs="Arial"/>
                <w:i/>
                <w:sz w:val="20"/>
                <w:szCs w:val="20"/>
              </w:rPr>
              <w:t xml:space="preserve"> </w:t>
            </w:r>
            <w:r w:rsidRPr="00F67237">
              <w:rPr>
                <w:rFonts w:ascii="Nyala" w:hAnsi="Nyala" w:cs="Nyala"/>
                <w:i/>
                <w:sz w:val="20"/>
                <w:szCs w:val="20"/>
              </w:rPr>
              <w:t>የተሻለ</w:t>
            </w:r>
            <w:r w:rsidRPr="00F67237">
              <w:rPr>
                <w:rFonts w:ascii="Arial" w:hAnsi="Arial" w:cs="Arial"/>
                <w:i/>
                <w:sz w:val="20"/>
                <w:szCs w:val="20"/>
              </w:rPr>
              <w:t xml:space="preserve"> </w:t>
            </w:r>
            <w:r w:rsidRPr="00F67237">
              <w:rPr>
                <w:rFonts w:ascii="Nyala" w:hAnsi="Nyala" w:cs="Nyala"/>
                <w:i/>
                <w:sz w:val="20"/>
                <w:szCs w:val="20"/>
              </w:rPr>
              <w:t>ለማወቅ</w:t>
            </w:r>
            <w:r w:rsidRPr="00F67237">
              <w:rPr>
                <w:rFonts w:ascii="Arial" w:hAnsi="Arial" w:cs="Arial"/>
                <w:i/>
                <w:sz w:val="20"/>
                <w:szCs w:val="20"/>
              </w:rPr>
              <w:t xml:space="preserve"> </w:t>
            </w:r>
            <w:r w:rsidRPr="00F67237">
              <w:rPr>
                <w:rFonts w:ascii="Nyala" w:hAnsi="Nyala" w:cs="Nyala"/>
                <w:i/>
                <w:sz w:val="20"/>
                <w:szCs w:val="20"/>
              </w:rPr>
              <w:t>የተወሰኑ</w:t>
            </w:r>
            <w:r w:rsidRPr="00F67237">
              <w:rPr>
                <w:rFonts w:ascii="Arial" w:hAnsi="Arial" w:cs="Arial"/>
                <w:i/>
                <w:sz w:val="20"/>
                <w:szCs w:val="20"/>
              </w:rPr>
              <w:t xml:space="preserve"> </w:t>
            </w:r>
            <w:r w:rsidRPr="00F67237">
              <w:rPr>
                <w:rFonts w:ascii="Nyala" w:hAnsi="Nyala" w:cs="Nyala"/>
                <w:i/>
                <w:sz w:val="20"/>
                <w:szCs w:val="20"/>
              </w:rPr>
              <w:t>ተጨማሪ</w:t>
            </w:r>
            <w:r w:rsidRPr="00F67237">
              <w:rPr>
                <w:rFonts w:ascii="Arial" w:hAnsi="Arial" w:cs="Arial"/>
                <w:i/>
                <w:sz w:val="20"/>
                <w:szCs w:val="20"/>
              </w:rPr>
              <w:t xml:space="preserve"> </w:t>
            </w:r>
            <w:r w:rsidRPr="00F67237">
              <w:rPr>
                <w:rFonts w:ascii="Nyala" w:hAnsi="Nyala" w:cs="Nyala"/>
                <w:i/>
                <w:sz w:val="20"/>
                <w:szCs w:val="20"/>
              </w:rPr>
              <w:t>ጥያቄዎችን</w:t>
            </w:r>
            <w:r w:rsidRPr="00F67237">
              <w:rPr>
                <w:rFonts w:ascii="Arial" w:hAnsi="Arial" w:cs="Arial"/>
                <w:i/>
                <w:sz w:val="20"/>
                <w:szCs w:val="20"/>
              </w:rPr>
              <w:t xml:space="preserve"> </w:t>
            </w:r>
            <w:r w:rsidRPr="00F67237">
              <w:rPr>
                <w:rFonts w:ascii="Nyala" w:hAnsi="Nyala" w:cs="Nyala"/>
                <w:i/>
                <w:sz w:val="20"/>
                <w:szCs w:val="20"/>
              </w:rPr>
              <w:t>ልጠይቅዎ፡፡</w:t>
            </w:r>
            <w:r w:rsidRPr="00F67237">
              <w:rPr>
                <w:rFonts w:ascii="Arial" w:hAnsi="Arial" w:cs="Arial"/>
                <w:i/>
                <w:sz w:val="20"/>
                <w:szCs w:val="20"/>
              </w:rPr>
              <w:t xml:space="preserve"> </w:t>
            </w:r>
            <w:r w:rsidRPr="00F67237">
              <w:rPr>
                <w:rFonts w:ascii="Nyala" w:hAnsi="Nyala" w:cs="Nyala"/>
                <w:i/>
                <w:sz w:val="20"/>
                <w:szCs w:val="20"/>
              </w:rPr>
              <w:t>ባለፉት</w:t>
            </w:r>
            <w:r w:rsidRPr="00F67237">
              <w:rPr>
                <w:rFonts w:ascii="Arial" w:hAnsi="Arial" w:cs="Arial"/>
                <w:i/>
                <w:sz w:val="20"/>
                <w:szCs w:val="20"/>
              </w:rPr>
              <w:t xml:space="preserve"> </w:t>
            </w:r>
            <w:r w:rsidRPr="00F67237">
              <w:rPr>
                <w:rFonts w:ascii="Nyala" w:hAnsi="Nyala" w:cs="Nyala"/>
                <w:i/>
                <w:sz w:val="20"/>
                <w:szCs w:val="20"/>
              </w:rPr>
              <w:t>ስድስት</w:t>
            </w:r>
            <w:r w:rsidRPr="00F67237">
              <w:rPr>
                <w:rFonts w:ascii="Arial" w:hAnsi="Arial" w:cs="Arial"/>
                <w:i/>
                <w:sz w:val="20"/>
                <w:szCs w:val="20"/>
              </w:rPr>
              <w:t xml:space="preserve"> </w:t>
            </w:r>
            <w:r w:rsidRPr="00F67237">
              <w:rPr>
                <w:rFonts w:ascii="Nyala" w:hAnsi="Nyala" w:cs="Nyala"/>
                <w:i/>
                <w:sz w:val="20"/>
                <w:szCs w:val="20"/>
              </w:rPr>
              <w:t>ወራት</w:t>
            </w:r>
            <w:r w:rsidRPr="00F67237">
              <w:rPr>
                <w:rFonts w:ascii="Arial" w:hAnsi="Arial" w:cs="Arial"/>
                <w:i/>
                <w:sz w:val="20"/>
                <w:szCs w:val="20"/>
              </w:rPr>
              <w:t xml:space="preserve"> </w:t>
            </w:r>
            <w:r w:rsidRPr="00F67237">
              <w:rPr>
                <w:rFonts w:ascii="Nyala" w:hAnsi="Nyala" w:cs="Nyala"/>
                <w:i/>
                <w:sz w:val="20"/>
                <w:szCs w:val="20"/>
              </w:rPr>
              <w:t>ቀጥሎ</w:t>
            </w:r>
            <w:r w:rsidRPr="00F67237">
              <w:rPr>
                <w:rFonts w:ascii="Arial" w:hAnsi="Arial" w:cs="Arial"/>
                <w:i/>
                <w:sz w:val="20"/>
                <w:szCs w:val="20"/>
              </w:rPr>
              <w:t xml:space="preserve"> </w:t>
            </w:r>
            <w:r w:rsidRPr="00F67237">
              <w:rPr>
                <w:rFonts w:ascii="Nyala" w:hAnsi="Nyala" w:cs="Nyala"/>
                <w:i/>
                <w:sz w:val="20"/>
                <w:szCs w:val="20"/>
              </w:rPr>
              <w:t>የምዘረዝርልዎትን</w:t>
            </w:r>
            <w:r w:rsidRPr="00F67237">
              <w:rPr>
                <w:rFonts w:ascii="Arial" w:hAnsi="Arial" w:cs="Arial"/>
                <w:i/>
                <w:sz w:val="20"/>
                <w:szCs w:val="20"/>
              </w:rPr>
              <w:t xml:space="preserve"> </w:t>
            </w:r>
            <w:r w:rsidRPr="00F67237">
              <w:rPr>
                <w:rFonts w:ascii="Nyala" w:hAnsi="Nyala" w:cs="Nyala"/>
                <w:i/>
                <w:sz w:val="20"/>
                <w:szCs w:val="20"/>
              </w:rPr>
              <w:t>ነገሮች</w:t>
            </w:r>
            <w:r w:rsidRPr="00F67237">
              <w:rPr>
                <w:rFonts w:ascii="Arial" w:hAnsi="Arial" w:cs="Arial"/>
                <w:i/>
                <w:sz w:val="20"/>
                <w:szCs w:val="20"/>
              </w:rPr>
              <w:t xml:space="preserve"> </w:t>
            </w:r>
            <w:r w:rsidRPr="00F67237">
              <w:rPr>
                <w:rFonts w:ascii="Nyala" w:hAnsi="Nyala" w:cs="Nyala"/>
                <w:i/>
                <w:sz w:val="20"/>
                <w:szCs w:val="20"/>
              </w:rPr>
              <w:t>ስንት</w:t>
            </w:r>
            <w:r w:rsidRPr="00F67237">
              <w:rPr>
                <w:rFonts w:ascii="Arial" w:hAnsi="Arial" w:cs="Arial"/>
                <w:i/>
                <w:sz w:val="20"/>
                <w:szCs w:val="20"/>
              </w:rPr>
              <w:t xml:space="preserve"> </w:t>
            </w:r>
            <w:r w:rsidRPr="00F67237">
              <w:rPr>
                <w:rFonts w:ascii="Nyala" w:hAnsi="Nyala" w:cs="Nyala"/>
                <w:i/>
                <w:sz w:val="20"/>
                <w:szCs w:val="20"/>
              </w:rPr>
              <w:t>ግዜ</w:t>
            </w:r>
            <w:r w:rsidRPr="00F67237">
              <w:rPr>
                <w:rFonts w:ascii="Arial" w:hAnsi="Arial" w:cs="Arial"/>
                <w:i/>
                <w:sz w:val="20"/>
                <w:szCs w:val="20"/>
              </w:rPr>
              <w:t xml:space="preserve"> </w:t>
            </w:r>
            <w:r w:rsidRPr="00F67237">
              <w:rPr>
                <w:rFonts w:ascii="Nyala" w:hAnsi="Nyala" w:cs="Nyala"/>
                <w:i/>
                <w:sz w:val="20"/>
                <w:szCs w:val="20"/>
              </w:rPr>
              <w:t>አድርገዋል</w:t>
            </w:r>
            <w:r w:rsidRPr="00F67237">
              <w:rPr>
                <w:rFonts w:ascii="Arial" w:hAnsi="Arial" w:cs="Arial"/>
                <w:sz w:val="20"/>
                <w:szCs w:val="20"/>
              </w:rPr>
              <w:t xml:space="preserve">? </w:t>
            </w:r>
          </w:p>
          <w:p w14:paraId="14D374BE" w14:textId="76F1C0DA" w:rsidR="00C64A60" w:rsidRPr="00F67237" w:rsidRDefault="00C64A60" w:rsidP="00214378">
            <w:pPr>
              <w:rPr>
                <w:rFonts w:ascii="Arial" w:hAnsi="Arial" w:cs="Arial"/>
                <w:sz w:val="20"/>
                <w:szCs w:val="20"/>
              </w:rPr>
            </w:pPr>
            <w:r w:rsidRPr="00F67237">
              <w:rPr>
                <w:rFonts w:ascii="Arial" w:hAnsi="Arial" w:cs="Arial"/>
                <w:sz w:val="20"/>
                <w:szCs w:val="20"/>
              </w:rPr>
              <w:t>In the past six months, how many times have you…</w:t>
            </w:r>
            <w:r w:rsidR="003F471F" w:rsidRPr="00F67237">
              <w:rPr>
                <w:rFonts w:ascii="Nyala" w:hAnsi="Nyala" w:cs="Nyala"/>
                <w:sz w:val="20"/>
                <w:szCs w:val="20"/>
              </w:rPr>
              <w:t>ባለፉት</w:t>
            </w:r>
            <w:r w:rsidR="003F471F" w:rsidRPr="00F67237">
              <w:rPr>
                <w:rFonts w:ascii="Arial" w:hAnsi="Arial" w:cs="Arial"/>
                <w:sz w:val="20"/>
                <w:szCs w:val="20"/>
              </w:rPr>
              <w:t xml:space="preserve"> </w:t>
            </w:r>
            <w:r w:rsidR="003F471F" w:rsidRPr="00F67237">
              <w:rPr>
                <w:rFonts w:ascii="Nyala" w:hAnsi="Nyala" w:cs="Nyala"/>
                <w:sz w:val="20"/>
                <w:szCs w:val="20"/>
              </w:rPr>
              <w:t>ስድስት</w:t>
            </w:r>
            <w:r w:rsidR="003F471F" w:rsidRPr="00F67237">
              <w:rPr>
                <w:rFonts w:ascii="Arial" w:hAnsi="Arial" w:cs="Arial"/>
                <w:sz w:val="20"/>
                <w:szCs w:val="20"/>
              </w:rPr>
              <w:t xml:space="preserve"> </w:t>
            </w:r>
            <w:r w:rsidR="003F471F" w:rsidRPr="00F67237">
              <w:rPr>
                <w:rFonts w:ascii="Nyala" w:hAnsi="Nyala" w:cs="Nyala"/>
                <w:sz w:val="20"/>
                <w:szCs w:val="20"/>
              </w:rPr>
              <w:t>ወራት</w:t>
            </w:r>
            <w:r w:rsidR="003F471F" w:rsidRPr="00F67237">
              <w:rPr>
                <w:rFonts w:ascii="Arial" w:hAnsi="Arial" w:cs="Arial"/>
                <w:sz w:val="20"/>
                <w:szCs w:val="20"/>
              </w:rPr>
              <w:t xml:space="preserve"> </w:t>
            </w:r>
            <w:r w:rsidR="003F471F" w:rsidRPr="00F67237">
              <w:rPr>
                <w:rFonts w:ascii="Nyala" w:hAnsi="Nyala" w:cs="Nyala"/>
                <w:sz w:val="20"/>
                <w:szCs w:val="20"/>
              </w:rPr>
              <w:t>ስንት</w:t>
            </w:r>
            <w:r w:rsidR="003F471F" w:rsidRPr="00F67237">
              <w:rPr>
                <w:rFonts w:ascii="Arial" w:hAnsi="Arial" w:cs="Arial"/>
                <w:sz w:val="20"/>
                <w:szCs w:val="20"/>
              </w:rPr>
              <w:t xml:space="preserve"> </w:t>
            </w:r>
            <w:r w:rsidR="003F471F" w:rsidRPr="00F67237">
              <w:rPr>
                <w:rFonts w:ascii="Nyala" w:hAnsi="Nyala" w:cs="Nyala"/>
                <w:sz w:val="20"/>
                <w:szCs w:val="20"/>
              </w:rPr>
              <w:t>ግዜ</w:t>
            </w:r>
            <w:r w:rsidR="003F471F" w:rsidRPr="00F67237">
              <w:rPr>
                <w:rFonts w:ascii="Arial" w:hAnsi="Arial" w:cs="Arial"/>
                <w:sz w:val="20"/>
                <w:szCs w:val="20"/>
              </w:rPr>
              <w:t>…..</w:t>
            </w:r>
            <w:r w:rsidR="003F471F" w:rsidRPr="00F67237">
              <w:rPr>
                <w:rFonts w:ascii="Nyala" w:hAnsi="Nyala" w:cs="Nyala"/>
                <w:sz w:val="20"/>
                <w:szCs w:val="20"/>
              </w:rPr>
              <w:t>አድርገዋል</w:t>
            </w:r>
            <w:r w:rsidR="003F471F" w:rsidRPr="00F67237">
              <w:rPr>
                <w:rFonts w:ascii="Arial" w:hAnsi="Arial" w:cs="Arial"/>
                <w:sz w:val="20"/>
                <w:szCs w:val="20"/>
              </w:rPr>
              <w:t>?</w:t>
            </w:r>
          </w:p>
          <w:p w14:paraId="1F0B9728" w14:textId="77777777" w:rsidR="00C64A60" w:rsidRPr="00F67237" w:rsidRDefault="00C64A60" w:rsidP="00214378">
            <w:pPr>
              <w:spacing w:after="40"/>
              <w:rPr>
                <w:rFonts w:ascii="Arial" w:hAnsi="Arial" w:cs="Arial"/>
                <w:sz w:val="20"/>
                <w:szCs w:val="20"/>
              </w:rPr>
            </w:pPr>
          </w:p>
          <w:p w14:paraId="4A76D7C4" w14:textId="77777777" w:rsidR="00E5101F" w:rsidRPr="00F67237" w:rsidRDefault="00E5101F" w:rsidP="00E5101F">
            <w:pPr>
              <w:pStyle w:val="ListParagraph"/>
              <w:numPr>
                <w:ilvl w:val="0"/>
                <w:numId w:val="5"/>
              </w:numPr>
              <w:spacing w:after="40"/>
              <w:ind w:left="357" w:hanging="357"/>
              <w:contextualSpacing w:val="0"/>
              <w:rPr>
                <w:rFonts w:ascii="Arial" w:hAnsi="Arial" w:cs="Arial"/>
                <w:sz w:val="20"/>
                <w:szCs w:val="20"/>
              </w:rPr>
            </w:pPr>
            <w:r w:rsidRPr="00F67237">
              <w:rPr>
                <w:rFonts w:ascii="Arial" w:hAnsi="Arial" w:cs="Arial"/>
                <w:sz w:val="20"/>
                <w:szCs w:val="20"/>
              </w:rPr>
              <w:t>…visited one of your competitors in order to learn about the products he/she offers/ …</w:t>
            </w:r>
            <w:r w:rsidRPr="00F67237">
              <w:rPr>
                <w:rFonts w:ascii="Nyala" w:hAnsi="Nyala" w:cs="Nyala"/>
                <w:sz w:val="20"/>
                <w:szCs w:val="20"/>
              </w:rPr>
              <w:t>ተፎካካሪዎ</w:t>
            </w:r>
            <w:r w:rsidRPr="00F67237">
              <w:rPr>
                <w:rFonts w:ascii="Arial" w:hAnsi="Arial" w:cs="Arial"/>
                <w:sz w:val="20"/>
                <w:szCs w:val="20"/>
              </w:rPr>
              <w:t xml:space="preserve"> </w:t>
            </w:r>
            <w:r w:rsidRPr="00F67237">
              <w:rPr>
                <w:rFonts w:ascii="Nyala" w:hAnsi="Nyala" w:cs="Nyala"/>
                <w:sz w:val="20"/>
                <w:szCs w:val="20"/>
              </w:rPr>
              <w:t>ስለሚያቀርቡት</w:t>
            </w:r>
            <w:r w:rsidRPr="00F67237">
              <w:rPr>
                <w:rFonts w:ascii="Arial" w:hAnsi="Arial" w:cs="Arial"/>
                <w:sz w:val="20"/>
                <w:szCs w:val="20"/>
              </w:rPr>
              <w:t xml:space="preserve"> </w:t>
            </w:r>
            <w:r w:rsidRPr="00F67237">
              <w:rPr>
                <w:rFonts w:ascii="Nyala" w:hAnsi="Nyala" w:cs="Nyala"/>
                <w:sz w:val="20"/>
                <w:szCs w:val="20"/>
              </w:rPr>
              <w:t>ምርት</w:t>
            </w:r>
            <w:r w:rsidRPr="00F67237">
              <w:rPr>
                <w:rFonts w:ascii="Arial" w:hAnsi="Arial" w:cs="Arial"/>
                <w:sz w:val="20"/>
                <w:szCs w:val="20"/>
              </w:rPr>
              <w:t>/</w:t>
            </w:r>
            <w:r w:rsidRPr="00F67237">
              <w:rPr>
                <w:rFonts w:ascii="Nyala" w:hAnsi="Nyala" w:cs="Nyala"/>
                <w:sz w:val="20"/>
                <w:szCs w:val="20"/>
              </w:rPr>
              <w:t>አገልግሎት</w:t>
            </w:r>
            <w:r w:rsidRPr="00F67237">
              <w:rPr>
                <w:rFonts w:ascii="Arial" w:hAnsi="Arial" w:cs="Arial"/>
                <w:sz w:val="20"/>
                <w:szCs w:val="20"/>
              </w:rPr>
              <w:t xml:space="preserve"> </w:t>
            </w:r>
            <w:r w:rsidRPr="00F67237">
              <w:rPr>
                <w:rFonts w:ascii="Nyala" w:hAnsi="Nyala" w:cs="Nyala"/>
                <w:sz w:val="20"/>
                <w:szCs w:val="20"/>
              </w:rPr>
              <w:t>ለማወቅ</w:t>
            </w:r>
            <w:r w:rsidRPr="00F67237">
              <w:rPr>
                <w:rFonts w:ascii="Arial" w:hAnsi="Arial" w:cs="Arial"/>
                <w:sz w:val="20"/>
                <w:szCs w:val="20"/>
              </w:rPr>
              <w:t xml:space="preserve"> </w:t>
            </w:r>
            <w:r w:rsidRPr="00F67237">
              <w:rPr>
                <w:rFonts w:ascii="Nyala" w:hAnsi="Nyala" w:cs="Nyala"/>
                <w:sz w:val="20"/>
                <w:szCs w:val="20"/>
              </w:rPr>
              <w:t>ሄደው</w:t>
            </w:r>
            <w:r w:rsidRPr="00F67237">
              <w:rPr>
                <w:rFonts w:ascii="Arial" w:hAnsi="Arial" w:cs="Arial"/>
                <w:sz w:val="20"/>
                <w:szCs w:val="20"/>
              </w:rPr>
              <w:t xml:space="preserve"> </w:t>
            </w:r>
            <w:r w:rsidRPr="00F67237">
              <w:rPr>
                <w:rFonts w:ascii="Nyala" w:hAnsi="Nyala" w:cs="Nyala"/>
                <w:sz w:val="20"/>
                <w:szCs w:val="20"/>
              </w:rPr>
              <w:t>መጎብኘት</w:t>
            </w:r>
            <w:r w:rsidRPr="00F67237">
              <w:rPr>
                <w:rFonts w:ascii="Arial" w:hAnsi="Arial" w:cs="Arial"/>
                <w:sz w:val="20"/>
                <w:szCs w:val="20"/>
              </w:rPr>
              <w:t>…?</w:t>
            </w:r>
          </w:p>
          <w:p w14:paraId="4C405398" w14:textId="77777777" w:rsidR="00E5101F" w:rsidRPr="00F67237" w:rsidRDefault="00E5101F" w:rsidP="00E5101F">
            <w:pPr>
              <w:pStyle w:val="ListParagraph"/>
              <w:spacing w:after="40"/>
              <w:ind w:left="357"/>
              <w:contextualSpacing w:val="0"/>
              <w:rPr>
                <w:rFonts w:ascii="Arial" w:hAnsi="Arial" w:cs="Arial"/>
                <w:sz w:val="20"/>
                <w:szCs w:val="20"/>
              </w:rPr>
            </w:pPr>
          </w:p>
          <w:p w14:paraId="5AD3BC71" w14:textId="77777777" w:rsidR="00E5101F" w:rsidRPr="00F67237" w:rsidRDefault="00E5101F" w:rsidP="00E5101F">
            <w:pPr>
              <w:pStyle w:val="ListParagraph"/>
              <w:numPr>
                <w:ilvl w:val="0"/>
                <w:numId w:val="5"/>
              </w:numPr>
              <w:spacing w:after="40"/>
              <w:ind w:left="357" w:hanging="357"/>
              <w:contextualSpacing w:val="0"/>
              <w:rPr>
                <w:rFonts w:ascii="Arial" w:hAnsi="Arial" w:cs="Arial"/>
                <w:sz w:val="20"/>
                <w:szCs w:val="20"/>
              </w:rPr>
            </w:pPr>
            <w:r w:rsidRPr="00F67237">
              <w:rPr>
                <w:rFonts w:ascii="Arial" w:hAnsi="Arial" w:cs="Arial"/>
                <w:sz w:val="20"/>
                <w:szCs w:val="20"/>
              </w:rPr>
              <w:t>…asked your clients if there are products or services they would like you to offer</w:t>
            </w:r>
          </w:p>
          <w:p w14:paraId="07F12D2C" w14:textId="77777777" w:rsidR="00E5101F" w:rsidRPr="00F67237" w:rsidRDefault="00E5101F" w:rsidP="00E5101F">
            <w:pPr>
              <w:pStyle w:val="ListParagraph"/>
              <w:spacing w:after="40"/>
              <w:ind w:left="357"/>
              <w:contextualSpacing w:val="0"/>
              <w:rPr>
                <w:rFonts w:ascii="Arial" w:hAnsi="Arial" w:cs="Arial"/>
                <w:sz w:val="20"/>
                <w:szCs w:val="20"/>
              </w:rPr>
            </w:pPr>
            <w:r w:rsidRPr="00F67237">
              <w:rPr>
                <w:rFonts w:ascii="Arial" w:hAnsi="Arial" w:cs="Arial"/>
                <w:sz w:val="20"/>
                <w:szCs w:val="20"/>
              </w:rPr>
              <w:t>…</w:t>
            </w:r>
            <w:r w:rsidRPr="00F67237">
              <w:rPr>
                <w:rFonts w:ascii="Nyala" w:hAnsi="Nyala" w:cs="Nyala"/>
                <w:sz w:val="20"/>
                <w:szCs w:val="20"/>
              </w:rPr>
              <w:t>ደንበኞችዎ</w:t>
            </w:r>
            <w:r w:rsidRPr="00F67237">
              <w:rPr>
                <w:rFonts w:ascii="Arial" w:hAnsi="Arial" w:cs="Arial"/>
                <w:sz w:val="20"/>
                <w:szCs w:val="20"/>
              </w:rPr>
              <w:t xml:space="preserve"> </w:t>
            </w:r>
            <w:r w:rsidRPr="00F67237">
              <w:rPr>
                <w:rFonts w:ascii="Nyala" w:hAnsi="Nyala" w:cs="Nyala"/>
                <w:sz w:val="20"/>
                <w:szCs w:val="20"/>
              </w:rPr>
              <w:t>እርስዎ</w:t>
            </w:r>
            <w:r w:rsidRPr="00F67237">
              <w:rPr>
                <w:rFonts w:ascii="Arial" w:hAnsi="Arial" w:cs="Arial"/>
                <w:sz w:val="20"/>
                <w:szCs w:val="20"/>
              </w:rPr>
              <w:t xml:space="preserve"> </w:t>
            </w:r>
            <w:r w:rsidRPr="00F67237">
              <w:rPr>
                <w:rFonts w:ascii="Nyala" w:hAnsi="Nyala" w:cs="Nyala"/>
                <w:sz w:val="20"/>
                <w:szCs w:val="20"/>
              </w:rPr>
              <w:t>ጋ</w:t>
            </w:r>
            <w:r w:rsidRPr="00F67237">
              <w:rPr>
                <w:rFonts w:ascii="Arial" w:hAnsi="Arial" w:cs="Arial"/>
                <w:sz w:val="20"/>
                <w:szCs w:val="20"/>
              </w:rPr>
              <w:t xml:space="preserve"> </w:t>
            </w:r>
            <w:r w:rsidRPr="00F67237">
              <w:rPr>
                <w:rFonts w:ascii="Nyala" w:hAnsi="Nyala" w:cs="Nyala"/>
                <w:sz w:val="20"/>
                <w:szCs w:val="20"/>
              </w:rPr>
              <w:t>ማግኘት</w:t>
            </w:r>
            <w:r w:rsidRPr="00F67237">
              <w:rPr>
                <w:rFonts w:ascii="Arial" w:hAnsi="Arial" w:cs="Arial"/>
                <w:sz w:val="20"/>
                <w:szCs w:val="20"/>
              </w:rPr>
              <w:t xml:space="preserve"> </w:t>
            </w:r>
            <w:r w:rsidRPr="00F67237">
              <w:rPr>
                <w:rFonts w:ascii="Nyala" w:hAnsi="Nyala" w:cs="Nyala"/>
                <w:sz w:val="20"/>
                <w:szCs w:val="20"/>
              </w:rPr>
              <w:t>የሚፈልጉት</w:t>
            </w:r>
            <w:r w:rsidRPr="00F67237">
              <w:rPr>
                <w:rFonts w:ascii="Arial" w:hAnsi="Arial" w:cs="Arial"/>
                <w:sz w:val="20"/>
                <w:szCs w:val="20"/>
              </w:rPr>
              <w:t xml:space="preserve"> </w:t>
            </w:r>
            <w:r w:rsidRPr="00F67237">
              <w:rPr>
                <w:rFonts w:ascii="Nyala" w:hAnsi="Nyala" w:cs="Nyala"/>
                <w:sz w:val="20"/>
                <w:szCs w:val="20"/>
              </w:rPr>
              <w:t>ምርት</w:t>
            </w:r>
            <w:r w:rsidRPr="00F67237">
              <w:rPr>
                <w:rFonts w:ascii="Arial" w:hAnsi="Arial" w:cs="Arial"/>
                <w:sz w:val="20"/>
                <w:szCs w:val="20"/>
              </w:rPr>
              <w:t>/</w:t>
            </w:r>
            <w:r w:rsidRPr="00F67237">
              <w:rPr>
                <w:rFonts w:ascii="Nyala" w:hAnsi="Nyala" w:cs="Nyala"/>
                <w:sz w:val="20"/>
                <w:szCs w:val="20"/>
              </w:rPr>
              <w:t>አገልግሎት</w:t>
            </w:r>
            <w:r w:rsidRPr="00F67237">
              <w:rPr>
                <w:rFonts w:ascii="Arial" w:hAnsi="Arial" w:cs="Arial"/>
                <w:sz w:val="20"/>
                <w:szCs w:val="20"/>
              </w:rPr>
              <w:t xml:space="preserve"> </w:t>
            </w:r>
            <w:r w:rsidRPr="00F67237">
              <w:rPr>
                <w:rFonts w:ascii="Nyala" w:hAnsi="Nyala" w:cs="Nyala"/>
                <w:sz w:val="20"/>
                <w:szCs w:val="20"/>
              </w:rPr>
              <w:t>ካለ</w:t>
            </w:r>
            <w:r w:rsidRPr="00F67237">
              <w:rPr>
                <w:rFonts w:ascii="Arial" w:hAnsi="Arial" w:cs="Arial"/>
                <w:sz w:val="20"/>
                <w:szCs w:val="20"/>
              </w:rPr>
              <w:t xml:space="preserve"> </w:t>
            </w:r>
            <w:r w:rsidRPr="00F67237">
              <w:rPr>
                <w:rFonts w:ascii="Nyala" w:hAnsi="Nyala" w:cs="Nyala"/>
                <w:sz w:val="20"/>
                <w:szCs w:val="20"/>
              </w:rPr>
              <w:t>መጠየቅ</w:t>
            </w:r>
            <w:r w:rsidRPr="00F67237">
              <w:rPr>
                <w:rFonts w:ascii="Arial" w:hAnsi="Arial" w:cs="Arial"/>
                <w:sz w:val="20"/>
                <w:szCs w:val="20"/>
              </w:rPr>
              <w:t>…?</w:t>
            </w:r>
          </w:p>
          <w:p w14:paraId="4A5E9699" w14:textId="77777777" w:rsidR="00E5101F" w:rsidRPr="00F67237" w:rsidRDefault="00E5101F" w:rsidP="00E5101F">
            <w:pPr>
              <w:spacing w:after="40"/>
              <w:rPr>
                <w:rFonts w:ascii="Arial" w:hAnsi="Arial" w:cs="Arial"/>
                <w:sz w:val="20"/>
                <w:szCs w:val="20"/>
              </w:rPr>
            </w:pPr>
          </w:p>
          <w:p w14:paraId="29C44C77" w14:textId="77777777" w:rsidR="00E5101F" w:rsidRPr="00F67237" w:rsidRDefault="00E5101F" w:rsidP="00E5101F">
            <w:pPr>
              <w:pStyle w:val="ListParagraph"/>
              <w:numPr>
                <w:ilvl w:val="0"/>
                <w:numId w:val="5"/>
              </w:numPr>
              <w:spacing w:after="40"/>
              <w:ind w:left="357" w:hanging="357"/>
              <w:contextualSpacing w:val="0"/>
              <w:rPr>
                <w:rFonts w:ascii="Arial" w:hAnsi="Arial" w:cs="Arial"/>
                <w:sz w:val="20"/>
                <w:szCs w:val="20"/>
              </w:rPr>
            </w:pPr>
            <w:r w:rsidRPr="00F67237">
              <w:rPr>
                <w:rFonts w:ascii="Arial" w:hAnsi="Arial" w:cs="Arial"/>
                <w:sz w:val="20"/>
                <w:szCs w:val="20"/>
              </w:rPr>
              <w:t>…compared the prices or quality of your supplier’s product/service with other suppliers</w:t>
            </w:r>
          </w:p>
          <w:p w14:paraId="67056307" w14:textId="4D66F3EF" w:rsidR="00BD3D1D" w:rsidRPr="00F67237" w:rsidRDefault="00E5101F" w:rsidP="00BD3D1D">
            <w:pPr>
              <w:pStyle w:val="ListParagraph"/>
              <w:spacing w:after="40"/>
              <w:ind w:left="357"/>
              <w:contextualSpacing w:val="0"/>
              <w:rPr>
                <w:rFonts w:ascii="Arial" w:hAnsi="Arial" w:cs="Arial"/>
                <w:sz w:val="20"/>
                <w:szCs w:val="20"/>
              </w:rPr>
            </w:pPr>
            <w:r w:rsidRPr="00F67237">
              <w:rPr>
                <w:rFonts w:ascii="Arial" w:hAnsi="Arial" w:cs="Arial"/>
                <w:sz w:val="20"/>
                <w:szCs w:val="20"/>
              </w:rPr>
              <w:t>…</w:t>
            </w:r>
            <w:r w:rsidRPr="00F67237">
              <w:rPr>
                <w:rFonts w:ascii="Nyala" w:hAnsi="Nyala" w:cs="Nyala"/>
                <w:sz w:val="20"/>
                <w:szCs w:val="20"/>
              </w:rPr>
              <w:t>አቅራቢዎ</w:t>
            </w:r>
            <w:r w:rsidRPr="00F67237">
              <w:rPr>
                <w:rFonts w:ascii="Arial" w:hAnsi="Arial" w:cs="Arial"/>
                <w:sz w:val="20"/>
                <w:szCs w:val="20"/>
              </w:rPr>
              <w:t xml:space="preserve"> </w:t>
            </w:r>
            <w:r w:rsidRPr="00F67237">
              <w:rPr>
                <w:rFonts w:ascii="Nyala" w:hAnsi="Nyala" w:cs="Nyala"/>
                <w:sz w:val="20"/>
                <w:szCs w:val="20"/>
              </w:rPr>
              <w:t>የሚያመጣልዎ</w:t>
            </w:r>
            <w:r w:rsidRPr="00F67237">
              <w:rPr>
                <w:rFonts w:ascii="Arial" w:hAnsi="Arial" w:cs="Arial"/>
                <w:sz w:val="20"/>
                <w:szCs w:val="20"/>
              </w:rPr>
              <w:t xml:space="preserve"> </w:t>
            </w:r>
            <w:r w:rsidRPr="00F67237">
              <w:rPr>
                <w:rFonts w:ascii="Nyala" w:hAnsi="Nyala" w:cs="Nyala"/>
                <w:sz w:val="20"/>
                <w:szCs w:val="20"/>
              </w:rPr>
              <w:t>ምርት</w:t>
            </w:r>
            <w:r w:rsidRPr="00F67237">
              <w:rPr>
                <w:rFonts w:ascii="Arial" w:hAnsi="Arial" w:cs="Arial"/>
                <w:sz w:val="20"/>
                <w:szCs w:val="20"/>
              </w:rPr>
              <w:t>/</w:t>
            </w:r>
            <w:r w:rsidRPr="00F67237">
              <w:rPr>
                <w:rFonts w:ascii="Nyala" w:hAnsi="Nyala" w:cs="Nyala"/>
                <w:sz w:val="20"/>
                <w:szCs w:val="20"/>
              </w:rPr>
              <w:t>አገልግሎትን</w:t>
            </w:r>
            <w:r w:rsidRPr="00F67237">
              <w:rPr>
                <w:rFonts w:ascii="Arial" w:hAnsi="Arial" w:cs="Arial"/>
                <w:sz w:val="20"/>
                <w:szCs w:val="20"/>
              </w:rPr>
              <w:t xml:space="preserve"> </w:t>
            </w:r>
            <w:r w:rsidRPr="00F67237">
              <w:rPr>
                <w:rFonts w:ascii="Nyala" w:hAnsi="Nyala" w:cs="Nyala"/>
                <w:sz w:val="20"/>
                <w:szCs w:val="20"/>
              </w:rPr>
              <w:t>ዋጋ</w:t>
            </w:r>
            <w:r w:rsidRPr="00F67237">
              <w:rPr>
                <w:rFonts w:ascii="Arial" w:hAnsi="Arial" w:cs="Arial"/>
                <w:sz w:val="20"/>
                <w:szCs w:val="20"/>
              </w:rPr>
              <w:t xml:space="preserve"> </w:t>
            </w:r>
            <w:r w:rsidRPr="00F67237">
              <w:rPr>
                <w:rFonts w:ascii="Nyala" w:hAnsi="Nyala" w:cs="Nyala"/>
                <w:sz w:val="20"/>
                <w:szCs w:val="20"/>
              </w:rPr>
              <w:t>ወይም</w:t>
            </w:r>
            <w:r w:rsidRPr="00F67237">
              <w:rPr>
                <w:rFonts w:ascii="Arial" w:hAnsi="Arial" w:cs="Arial"/>
                <w:sz w:val="20"/>
                <w:szCs w:val="20"/>
              </w:rPr>
              <w:t xml:space="preserve"> </w:t>
            </w:r>
            <w:r w:rsidRPr="00F67237">
              <w:rPr>
                <w:rFonts w:ascii="Nyala" w:hAnsi="Nyala" w:cs="Nyala"/>
                <w:sz w:val="20"/>
                <w:szCs w:val="20"/>
              </w:rPr>
              <w:t>ጥራት</w:t>
            </w:r>
            <w:r w:rsidRPr="00F67237">
              <w:rPr>
                <w:rFonts w:ascii="Arial" w:hAnsi="Arial" w:cs="Arial"/>
                <w:sz w:val="20"/>
                <w:szCs w:val="20"/>
              </w:rPr>
              <w:t xml:space="preserve"> </w:t>
            </w:r>
            <w:r w:rsidRPr="00F67237">
              <w:rPr>
                <w:rFonts w:ascii="Nyala" w:hAnsi="Nyala" w:cs="Nyala"/>
                <w:sz w:val="20"/>
                <w:szCs w:val="20"/>
              </w:rPr>
              <w:t>ከሌሎች</w:t>
            </w:r>
            <w:r w:rsidRPr="00F67237">
              <w:rPr>
                <w:rFonts w:ascii="Arial" w:hAnsi="Arial" w:cs="Arial"/>
                <w:sz w:val="20"/>
                <w:szCs w:val="20"/>
              </w:rPr>
              <w:t xml:space="preserve"> </w:t>
            </w:r>
            <w:r w:rsidRPr="00F67237">
              <w:rPr>
                <w:rFonts w:ascii="Nyala" w:hAnsi="Nyala" w:cs="Nyala"/>
                <w:sz w:val="20"/>
                <w:szCs w:val="20"/>
              </w:rPr>
              <w:t>አቅራቢዎች</w:t>
            </w:r>
            <w:r w:rsidRPr="00F67237">
              <w:rPr>
                <w:rFonts w:ascii="Arial" w:hAnsi="Arial" w:cs="Arial"/>
                <w:sz w:val="20"/>
                <w:szCs w:val="20"/>
              </w:rPr>
              <w:t xml:space="preserve"> </w:t>
            </w:r>
            <w:r w:rsidRPr="00F67237">
              <w:rPr>
                <w:rFonts w:ascii="Nyala" w:hAnsi="Nyala" w:cs="Nyala"/>
                <w:sz w:val="20"/>
                <w:szCs w:val="20"/>
              </w:rPr>
              <w:t>ምርት</w:t>
            </w:r>
            <w:r w:rsidRPr="00F67237">
              <w:rPr>
                <w:rFonts w:ascii="Arial" w:hAnsi="Arial" w:cs="Arial"/>
                <w:sz w:val="20"/>
                <w:szCs w:val="20"/>
              </w:rPr>
              <w:t>/</w:t>
            </w:r>
            <w:r w:rsidRPr="00F67237">
              <w:rPr>
                <w:rFonts w:ascii="Nyala" w:hAnsi="Nyala" w:cs="Nyala"/>
                <w:sz w:val="20"/>
                <w:szCs w:val="20"/>
              </w:rPr>
              <w:t>አገልግሎት</w:t>
            </w:r>
            <w:r w:rsidRPr="00F67237">
              <w:rPr>
                <w:rFonts w:ascii="Arial" w:hAnsi="Arial" w:cs="Arial"/>
                <w:sz w:val="20"/>
                <w:szCs w:val="20"/>
              </w:rPr>
              <w:t xml:space="preserve"> </w:t>
            </w:r>
            <w:r w:rsidRPr="00F67237">
              <w:rPr>
                <w:rFonts w:ascii="Nyala" w:hAnsi="Nyala" w:cs="Nyala"/>
                <w:sz w:val="20"/>
                <w:szCs w:val="20"/>
              </w:rPr>
              <w:t>ጋር</w:t>
            </w:r>
            <w:r w:rsidRPr="00F67237">
              <w:rPr>
                <w:rFonts w:ascii="Arial" w:hAnsi="Arial" w:cs="Arial"/>
                <w:sz w:val="20"/>
                <w:szCs w:val="20"/>
              </w:rPr>
              <w:t xml:space="preserve"> </w:t>
            </w:r>
            <w:r w:rsidRPr="00F67237">
              <w:rPr>
                <w:rFonts w:ascii="Nyala" w:hAnsi="Nyala" w:cs="Nyala"/>
                <w:sz w:val="20"/>
                <w:szCs w:val="20"/>
              </w:rPr>
              <w:t>ማወዳደር</w:t>
            </w:r>
            <w:r w:rsidRPr="00F67237">
              <w:rPr>
                <w:rFonts w:ascii="Arial" w:hAnsi="Arial" w:cs="Arial"/>
                <w:sz w:val="20"/>
                <w:szCs w:val="20"/>
              </w:rPr>
              <w:t>…</w:t>
            </w:r>
            <w:r w:rsidR="00BD3D1D" w:rsidRPr="00F67237">
              <w:rPr>
                <w:rFonts w:ascii="Arial" w:hAnsi="Arial" w:cs="Arial"/>
                <w:sz w:val="20"/>
                <w:szCs w:val="20"/>
              </w:rPr>
              <w:t>?</w:t>
            </w:r>
          </w:p>
          <w:p w14:paraId="1CF44ECB" w14:textId="77777777" w:rsidR="00BD3D1D" w:rsidRPr="00F67237" w:rsidRDefault="00BD3D1D" w:rsidP="00BD3D1D">
            <w:pPr>
              <w:pStyle w:val="ListParagraph"/>
              <w:numPr>
                <w:ilvl w:val="0"/>
                <w:numId w:val="5"/>
              </w:numPr>
              <w:spacing w:after="40"/>
              <w:ind w:left="357" w:hanging="357"/>
              <w:contextualSpacing w:val="0"/>
              <w:rPr>
                <w:rFonts w:ascii="Arial" w:hAnsi="Arial" w:cs="Arial"/>
                <w:sz w:val="20"/>
                <w:szCs w:val="20"/>
              </w:rPr>
            </w:pPr>
            <w:r w:rsidRPr="00F67237">
              <w:rPr>
                <w:rFonts w:ascii="Arial" w:hAnsi="Arial" w:cs="Arial"/>
                <w:sz w:val="20"/>
                <w:szCs w:val="20"/>
              </w:rPr>
              <w:lastRenderedPageBreak/>
              <w:t>…looked for new markets</w:t>
            </w:r>
          </w:p>
          <w:p w14:paraId="2C6795E1" w14:textId="5DEE2237" w:rsidR="00BD3D1D" w:rsidRPr="00F67237" w:rsidRDefault="00BD3D1D" w:rsidP="00ED0353">
            <w:pPr>
              <w:pStyle w:val="ListParagraph"/>
              <w:spacing w:after="40"/>
              <w:ind w:left="357"/>
              <w:contextualSpacing w:val="0"/>
              <w:rPr>
                <w:rFonts w:ascii="Arial" w:hAnsi="Arial" w:cs="Arial"/>
                <w:sz w:val="20"/>
                <w:szCs w:val="20"/>
              </w:rPr>
            </w:pPr>
            <w:r w:rsidRPr="00F67237">
              <w:rPr>
                <w:rFonts w:ascii="Arial" w:hAnsi="Arial" w:cs="Arial"/>
                <w:sz w:val="20"/>
                <w:szCs w:val="20"/>
              </w:rPr>
              <w:t>…</w:t>
            </w:r>
            <w:r w:rsidRPr="00F67237">
              <w:rPr>
                <w:rFonts w:ascii="Nyala" w:hAnsi="Nyala" w:cs="Nyala"/>
                <w:sz w:val="20"/>
                <w:szCs w:val="20"/>
              </w:rPr>
              <w:t>ለምርት</w:t>
            </w:r>
            <w:r w:rsidRPr="00F67237">
              <w:rPr>
                <w:rFonts w:ascii="Arial" w:hAnsi="Arial" w:cs="Arial"/>
                <w:sz w:val="20"/>
                <w:szCs w:val="20"/>
              </w:rPr>
              <w:t>/</w:t>
            </w:r>
            <w:r w:rsidRPr="00F67237">
              <w:rPr>
                <w:rFonts w:ascii="Nyala" w:hAnsi="Nyala" w:cs="Nyala"/>
                <w:sz w:val="20"/>
                <w:szCs w:val="20"/>
              </w:rPr>
              <w:t>አገልግሎትዎ</w:t>
            </w:r>
            <w:r w:rsidRPr="00F67237">
              <w:rPr>
                <w:rFonts w:ascii="Arial" w:hAnsi="Arial" w:cs="Arial"/>
                <w:sz w:val="20"/>
                <w:szCs w:val="20"/>
              </w:rPr>
              <w:t xml:space="preserve"> </w:t>
            </w:r>
            <w:r w:rsidRPr="00F67237">
              <w:rPr>
                <w:rFonts w:ascii="Nyala" w:hAnsi="Nyala" w:cs="Nyala"/>
                <w:sz w:val="20"/>
                <w:szCs w:val="20"/>
              </w:rPr>
              <w:t>አዳዲስ</w:t>
            </w:r>
            <w:r w:rsidRPr="00F67237">
              <w:rPr>
                <w:rFonts w:ascii="Arial" w:hAnsi="Arial" w:cs="Arial"/>
                <w:sz w:val="20"/>
                <w:szCs w:val="20"/>
              </w:rPr>
              <w:t xml:space="preserve"> </w:t>
            </w:r>
            <w:r w:rsidRPr="00F67237">
              <w:rPr>
                <w:rFonts w:ascii="Nyala" w:hAnsi="Nyala" w:cs="Nyala"/>
                <w:sz w:val="20"/>
                <w:szCs w:val="20"/>
              </w:rPr>
              <w:t>ገበያዎችን</w:t>
            </w:r>
            <w:r w:rsidRPr="00F67237">
              <w:rPr>
                <w:rFonts w:ascii="Arial" w:hAnsi="Arial" w:cs="Arial"/>
                <w:sz w:val="20"/>
                <w:szCs w:val="20"/>
              </w:rPr>
              <w:t xml:space="preserve"> </w:t>
            </w:r>
            <w:r w:rsidRPr="00F67237">
              <w:rPr>
                <w:rFonts w:ascii="Nyala" w:hAnsi="Nyala" w:cs="Nyala"/>
                <w:sz w:val="20"/>
                <w:szCs w:val="20"/>
              </w:rPr>
              <w:t>ማፈላለግ</w:t>
            </w:r>
            <w:r w:rsidRPr="00F67237">
              <w:rPr>
                <w:rFonts w:ascii="Arial" w:hAnsi="Arial" w:cs="Arial"/>
                <w:sz w:val="20"/>
                <w:szCs w:val="20"/>
              </w:rPr>
              <w:t>…</w:t>
            </w:r>
            <w:r w:rsidR="00ED0353" w:rsidRPr="00F67237">
              <w:rPr>
                <w:rFonts w:ascii="Arial" w:hAnsi="Arial" w:cs="Arial"/>
                <w:sz w:val="20"/>
                <w:szCs w:val="20"/>
              </w:rPr>
              <w:t>?</w:t>
            </w:r>
          </w:p>
          <w:p w14:paraId="1CEDA94A" w14:textId="77777777" w:rsidR="00BD3D1D" w:rsidRPr="00F67237" w:rsidRDefault="00BD3D1D" w:rsidP="00BD3D1D">
            <w:pPr>
              <w:pStyle w:val="ListParagraph"/>
              <w:numPr>
                <w:ilvl w:val="0"/>
                <w:numId w:val="5"/>
              </w:numPr>
              <w:spacing w:after="40"/>
              <w:ind w:left="357" w:hanging="357"/>
              <w:contextualSpacing w:val="0"/>
              <w:rPr>
                <w:rFonts w:ascii="Arial" w:hAnsi="Arial" w:cs="Arial"/>
                <w:sz w:val="20"/>
                <w:szCs w:val="20"/>
              </w:rPr>
            </w:pPr>
            <w:r w:rsidRPr="00F67237">
              <w:rPr>
                <w:rFonts w:ascii="Arial" w:hAnsi="Arial" w:cs="Arial"/>
                <w:sz w:val="20"/>
                <w:szCs w:val="20"/>
              </w:rPr>
              <w:t>…analyzed if the sales of your most important product/services have increased, decreased or remained the same</w:t>
            </w:r>
          </w:p>
          <w:p w14:paraId="3F9DBCA3" w14:textId="23CD2023" w:rsidR="00BD3D1D" w:rsidRPr="00F67237" w:rsidRDefault="00BD3D1D" w:rsidP="00ED0353">
            <w:pPr>
              <w:pStyle w:val="ListParagraph"/>
              <w:spacing w:after="40"/>
              <w:ind w:left="357"/>
              <w:contextualSpacing w:val="0"/>
              <w:rPr>
                <w:rFonts w:ascii="Arial" w:hAnsi="Arial" w:cs="Arial"/>
                <w:sz w:val="20"/>
                <w:szCs w:val="20"/>
              </w:rPr>
            </w:pPr>
            <w:r w:rsidRPr="00F67237">
              <w:rPr>
                <w:rFonts w:ascii="Arial" w:hAnsi="Arial" w:cs="Arial"/>
                <w:sz w:val="20"/>
                <w:szCs w:val="20"/>
              </w:rPr>
              <w:t>…</w:t>
            </w:r>
            <w:r w:rsidRPr="00F67237">
              <w:rPr>
                <w:rFonts w:ascii="Nyala" w:hAnsi="Nyala" w:cs="Nyala"/>
                <w:sz w:val="20"/>
                <w:szCs w:val="20"/>
              </w:rPr>
              <w:t>የዋና</w:t>
            </w:r>
            <w:r w:rsidRPr="00F67237">
              <w:rPr>
                <w:rFonts w:ascii="Arial" w:hAnsi="Arial" w:cs="Arial"/>
                <w:sz w:val="20"/>
                <w:szCs w:val="20"/>
              </w:rPr>
              <w:t xml:space="preserve"> </w:t>
            </w:r>
            <w:r w:rsidRPr="00F67237">
              <w:rPr>
                <w:rFonts w:ascii="Nyala" w:hAnsi="Nyala" w:cs="Nyala"/>
                <w:sz w:val="20"/>
                <w:szCs w:val="20"/>
              </w:rPr>
              <w:t>ዋና</w:t>
            </w:r>
            <w:r w:rsidRPr="00F67237">
              <w:rPr>
                <w:rFonts w:ascii="Arial" w:hAnsi="Arial" w:cs="Arial"/>
                <w:sz w:val="20"/>
                <w:szCs w:val="20"/>
              </w:rPr>
              <w:t xml:space="preserve"> </w:t>
            </w:r>
            <w:r w:rsidRPr="00F67237">
              <w:rPr>
                <w:rFonts w:ascii="Nyala" w:hAnsi="Nyala" w:cs="Nyala"/>
                <w:sz w:val="20"/>
                <w:szCs w:val="20"/>
              </w:rPr>
              <w:t>ምርት</w:t>
            </w:r>
            <w:r w:rsidRPr="00F67237">
              <w:rPr>
                <w:rFonts w:ascii="Arial" w:hAnsi="Arial" w:cs="Arial"/>
                <w:sz w:val="20"/>
                <w:szCs w:val="20"/>
              </w:rPr>
              <w:t>/</w:t>
            </w:r>
            <w:r w:rsidRPr="00F67237">
              <w:rPr>
                <w:rFonts w:ascii="Nyala" w:hAnsi="Nyala" w:cs="Nyala"/>
                <w:sz w:val="20"/>
                <w:szCs w:val="20"/>
              </w:rPr>
              <w:t>አገልግሎቶችዎ</w:t>
            </w:r>
            <w:r w:rsidRPr="00F67237">
              <w:rPr>
                <w:rFonts w:ascii="Arial" w:hAnsi="Arial" w:cs="Arial"/>
                <w:sz w:val="20"/>
                <w:szCs w:val="20"/>
              </w:rPr>
              <w:t xml:space="preserve"> </w:t>
            </w:r>
            <w:r w:rsidRPr="00F67237">
              <w:rPr>
                <w:rFonts w:ascii="Nyala" w:hAnsi="Nyala" w:cs="Nyala"/>
                <w:sz w:val="20"/>
                <w:szCs w:val="20"/>
              </w:rPr>
              <w:t>ሽያጭ</w:t>
            </w:r>
            <w:r w:rsidRPr="00F67237">
              <w:rPr>
                <w:rFonts w:ascii="Arial" w:hAnsi="Arial" w:cs="Arial"/>
                <w:sz w:val="20"/>
                <w:szCs w:val="20"/>
              </w:rPr>
              <w:t xml:space="preserve"> </w:t>
            </w:r>
            <w:r w:rsidRPr="00F67237">
              <w:rPr>
                <w:rFonts w:ascii="Nyala" w:hAnsi="Nyala" w:cs="Nyala"/>
                <w:sz w:val="20"/>
                <w:szCs w:val="20"/>
              </w:rPr>
              <w:t>መጠን</w:t>
            </w:r>
            <w:r w:rsidRPr="00F67237">
              <w:rPr>
                <w:rFonts w:ascii="Arial" w:hAnsi="Arial" w:cs="Arial"/>
                <w:sz w:val="20"/>
                <w:szCs w:val="20"/>
              </w:rPr>
              <w:t xml:space="preserve"> </w:t>
            </w:r>
            <w:r w:rsidRPr="00F67237">
              <w:rPr>
                <w:rFonts w:ascii="Nyala" w:hAnsi="Nyala" w:cs="Nyala"/>
                <w:sz w:val="20"/>
                <w:szCs w:val="20"/>
              </w:rPr>
              <w:t>መጨመር፣</w:t>
            </w:r>
            <w:r w:rsidRPr="00F67237">
              <w:rPr>
                <w:rFonts w:ascii="Arial" w:hAnsi="Arial" w:cs="Arial"/>
                <w:sz w:val="20"/>
                <w:szCs w:val="20"/>
              </w:rPr>
              <w:t xml:space="preserve">  </w:t>
            </w:r>
            <w:r w:rsidRPr="00F67237">
              <w:rPr>
                <w:rFonts w:ascii="Nyala" w:hAnsi="Nyala" w:cs="Nyala"/>
                <w:sz w:val="20"/>
                <w:szCs w:val="20"/>
              </w:rPr>
              <w:t>መቀነስ</w:t>
            </w:r>
            <w:r w:rsidRPr="00F67237">
              <w:rPr>
                <w:rFonts w:ascii="Arial" w:hAnsi="Arial" w:cs="Arial"/>
                <w:sz w:val="20"/>
                <w:szCs w:val="20"/>
              </w:rPr>
              <w:t xml:space="preserve"> </w:t>
            </w:r>
            <w:r w:rsidRPr="00F67237">
              <w:rPr>
                <w:rFonts w:ascii="Nyala" w:hAnsi="Nyala" w:cs="Nyala"/>
                <w:sz w:val="20"/>
                <w:szCs w:val="20"/>
              </w:rPr>
              <w:t>ወይም</w:t>
            </w:r>
            <w:r w:rsidRPr="00F67237">
              <w:rPr>
                <w:rFonts w:ascii="Arial" w:hAnsi="Arial" w:cs="Arial"/>
                <w:sz w:val="20"/>
                <w:szCs w:val="20"/>
              </w:rPr>
              <w:t xml:space="preserve"> </w:t>
            </w:r>
            <w:r w:rsidRPr="00F67237">
              <w:rPr>
                <w:rFonts w:ascii="Nyala" w:hAnsi="Nyala" w:cs="Nyala"/>
                <w:sz w:val="20"/>
                <w:szCs w:val="20"/>
              </w:rPr>
              <w:t>አለመቀያየሩን</w:t>
            </w:r>
            <w:r w:rsidRPr="00F67237">
              <w:rPr>
                <w:rFonts w:ascii="Arial" w:hAnsi="Arial" w:cs="Arial"/>
                <w:sz w:val="20"/>
                <w:szCs w:val="20"/>
              </w:rPr>
              <w:t xml:space="preserve"> </w:t>
            </w:r>
            <w:r w:rsidRPr="00F67237">
              <w:rPr>
                <w:rFonts w:ascii="Nyala" w:hAnsi="Nyala" w:cs="Nyala"/>
                <w:sz w:val="20"/>
                <w:szCs w:val="20"/>
              </w:rPr>
              <w:t>ለማረጋገጥ</w:t>
            </w:r>
            <w:r w:rsidRPr="00F67237">
              <w:rPr>
                <w:rFonts w:ascii="Arial" w:hAnsi="Arial" w:cs="Arial"/>
                <w:sz w:val="20"/>
                <w:szCs w:val="20"/>
              </w:rPr>
              <w:t xml:space="preserve"> </w:t>
            </w:r>
            <w:r w:rsidRPr="00F67237">
              <w:rPr>
                <w:rFonts w:ascii="Nyala" w:hAnsi="Nyala" w:cs="Nyala"/>
                <w:sz w:val="20"/>
                <w:szCs w:val="20"/>
              </w:rPr>
              <w:t>መሞከር</w:t>
            </w:r>
            <w:r w:rsidRPr="00F67237">
              <w:rPr>
                <w:rFonts w:ascii="Arial" w:hAnsi="Arial" w:cs="Arial"/>
                <w:sz w:val="20"/>
                <w:szCs w:val="20"/>
              </w:rPr>
              <w:t xml:space="preserve">… </w:t>
            </w:r>
            <w:r w:rsidR="00ED0353" w:rsidRPr="00F67237">
              <w:rPr>
                <w:rFonts w:ascii="Arial" w:hAnsi="Arial" w:cs="Arial"/>
                <w:sz w:val="20"/>
                <w:szCs w:val="20"/>
              </w:rPr>
              <w:t>?</w:t>
            </w:r>
          </w:p>
          <w:p w14:paraId="215A7F5A" w14:textId="77777777" w:rsidR="00BD3D1D" w:rsidRPr="00F67237" w:rsidRDefault="00BD3D1D" w:rsidP="00BD3D1D">
            <w:pPr>
              <w:pStyle w:val="ListParagraph"/>
              <w:numPr>
                <w:ilvl w:val="0"/>
                <w:numId w:val="5"/>
              </w:numPr>
              <w:spacing w:after="40"/>
              <w:ind w:left="357" w:hanging="357"/>
              <w:contextualSpacing w:val="0"/>
              <w:rPr>
                <w:rFonts w:ascii="Arial" w:hAnsi="Arial" w:cs="Arial"/>
                <w:sz w:val="20"/>
                <w:szCs w:val="20"/>
              </w:rPr>
            </w:pPr>
            <w:r w:rsidRPr="00F67237">
              <w:rPr>
                <w:rFonts w:ascii="Arial" w:hAnsi="Arial" w:cs="Arial"/>
                <w:sz w:val="20"/>
                <w:szCs w:val="20"/>
              </w:rPr>
              <w:t>…looked for ways to improve your marketing and advertising strategies</w:t>
            </w:r>
          </w:p>
          <w:p w14:paraId="21B4E543" w14:textId="259A533F" w:rsidR="000042FD" w:rsidRPr="00F67237" w:rsidRDefault="00BD3D1D" w:rsidP="000042FD">
            <w:pPr>
              <w:spacing w:after="40"/>
              <w:rPr>
                <w:rFonts w:ascii="Arial" w:hAnsi="Arial" w:cs="Arial"/>
                <w:sz w:val="20"/>
                <w:szCs w:val="20"/>
              </w:rPr>
            </w:pPr>
            <w:r w:rsidRPr="00F67237">
              <w:rPr>
                <w:rFonts w:ascii="Arial" w:hAnsi="Arial" w:cs="Arial"/>
                <w:sz w:val="20"/>
                <w:szCs w:val="20"/>
              </w:rPr>
              <w:t>…</w:t>
            </w:r>
            <w:r w:rsidRPr="00F67237">
              <w:rPr>
                <w:rFonts w:ascii="Nyala" w:hAnsi="Nyala" w:cs="Nyala"/>
                <w:sz w:val="20"/>
                <w:szCs w:val="20"/>
              </w:rPr>
              <w:t>የሽያጭና</w:t>
            </w:r>
            <w:r w:rsidRPr="00F67237">
              <w:rPr>
                <w:rFonts w:ascii="Arial" w:hAnsi="Arial" w:cs="Arial"/>
                <w:sz w:val="20"/>
                <w:szCs w:val="20"/>
              </w:rPr>
              <w:t xml:space="preserve"> </w:t>
            </w:r>
            <w:r w:rsidRPr="00F67237">
              <w:rPr>
                <w:rFonts w:ascii="Nyala" w:hAnsi="Nyala" w:cs="Nyala"/>
                <w:sz w:val="20"/>
                <w:szCs w:val="20"/>
              </w:rPr>
              <w:t>ማስታወቂያ</w:t>
            </w:r>
            <w:r w:rsidRPr="00F67237">
              <w:rPr>
                <w:rFonts w:ascii="Arial" w:hAnsi="Arial" w:cs="Arial"/>
                <w:sz w:val="20"/>
                <w:szCs w:val="20"/>
              </w:rPr>
              <w:t xml:space="preserve"> </w:t>
            </w:r>
            <w:r w:rsidRPr="00F67237">
              <w:rPr>
                <w:rFonts w:ascii="Nyala" w:hAnsi="Nyala" w:cs="Nyala"/>
                <w:sz w:val="20"/>
                <w:szCs w:val="20"/>
              </w:rPr>
              <w:t>አሰራሮን</w:t>
            </w:r>
            <w:r w:rsidRPr="00F67237">
              <w:rPr>
                <w:rFonts w:ascii="Arial" w:hAnsi="Arial" w:cs="Arial"/>
                <w:sz w:val="20"/>
                <w:szCs w:val="20"/>
              </w:rPr>
              <w:t xml:space="preserve"> </w:t>
            </w:r>
            <w:r w:rsidRPr="00F67237">
              <w:rPr>
                <w:rFonts w:ascii="Nyala" w:hAnsi="Nyala" w:cs="Nyala"/>
                <w:sz w:val="20"/>
                <w:szCs w:val="20"/>
              </w:rPr>
              <w:t>ለማሻሻል</w:t>
            </w:r>
            <w:r w:rsidRPr="00F67237">
              <w:rPr>
                <w:rFonts w:ascii="Arial" w:hAnsi="Arial" w:cs="Arial"/>
                <w:sz w:val="20"/>
                <w:szCs w:val="20"/>
              </w:rPr>
              <w:t xml:space="preserve"> </w:t>
            </w:r>
            <w:r w:rsidRPr="00F67237">
              <w:rPr>
                <w:rFonts w:ascii="Nyala" w:hAnsi="Nyala" w:cs="Nyala"/>
                <w:sz w:val="20"/>
                <w:szCs w:val="20"/>
              </w:rPr>
              <w:t>የሚያስችሉ</w:t>
            </w:r>
            <w:r w:rsidRPr="00F67237">
              <w:rPr>
                <w:rFonts w:ascii="Arial" w:hAnsi="Arial" w:cs="Arial"/>
                <w:sz w:val="20"/>
                <w:szCs w:val="20"/>
              </w:rPr>
              <w:t xml:space="preserve"> </w:t>
            </w:r>
            <w:r w:rsidRPr="00F67237">
              <w:rPr>
                <w:rFonts w:ascii="Nyala" w:hAnsi="Nyala" w:cs="Nyala"/>
                <w:sz w:val="20"/>
                <w:szCs w:val="20"/>
              </w:rPr>
              <w:t>ሁኔታቸውን</w:t>
            </w:r>
            <w:r w:rsidRPr="00F67237">
              <w:rPr>
                <w:rFonts w:ascii="Arial" w:hAnsi="Arial" w:cs="Arial"/>
                <w:sz w:val="20"/>
                <w:szCs w:val="20"/>
              </w:rPr>
              <w:t xml:space="preserve"> </w:t>
            </w:r>
            <w:r w:rsidRPr="00F67237">
              <w:rPr>
                <w:rFonts w:ascii="Nyala" w:hAnsi="Nyala" w:cs="Nyala"/>
                <w:sz w:val="20"/>
                <w:szCs w:val="20"/>
              </w:rPr>
              <w:t>ማፈላለግ</w:t>
            </w:r>
            <w:r w:rsidRPr="00F67237">
              <w:rPr>
                <w:rFonts w:ascii="Arial" w:hAnsi="Arial" w:cs="Arial"/>
                <w:sz w:val="20"/>
                <w:szCs w:val="20"/>
              </w:rPr>
              <w:t>…?</w:t>
            </w:r>
          </w:p>
          <w:p w14:paraId="3ACD1D6D" w14:textId="77777777" w:rsidR="004879B4" w:rsidRPr="00F67237" w:rsidRDefault="004879B4" w:rsidP="000042FD">
            <w:pPr>
              <w:spacing w:after="40"/>
              <w:rPr>
                <w:rFonts w:ascii="Arial" w:hAnsi="Arial" w:cs="Arial"/>
                <w:sz w:val="20"/>
                <w:szCs w:val="20"/>
              </w:rPr>
            </w:pPr>
          </w:p>
          <w:p w14:paraId="3411C109" w14:textId="77777777" w:rsidR="000042FD" w:rsidRPr="00F67237" w:rsidRDefault="000042FD" w:rsidP="000042FD">
            <w:pPr>
              <w:pStyle w:val="ListParagraph"/>
              <w:numPr>
                <w:ilvl w:val="0"/>
                <w:numId w:val="5"/>
              </w:numPr>
              <w:spacing w:after="40"/>
              <w:ind w:left="357" w:hanging="357"/>
              <w:contextualSpacing w:val="0"/>
              <w:rPr>
                <w:rFonts w:ascii="Arial" w:hAnsi="Arial" w:cs="Arial"/>
                <w:sz w:val="20"/>
                <w:szCs w:val="20"/>
              </w:rPr>
            </w:pPr>
            <w:r w:rsidRPr="00F67237">
              <w:rPr>
                <w:rFonts w:ascii="Arial" w:hAnsi="Arial" w:cs="Arial"/>
                <w:sz w:val="20"/>
                <w:szCs w:val="20"/>
              </w:rPr>
              <w:t>looked for additional financial resources for your business</w:t>
            </w:r>
          </w:p>
          <w:p w14:paraId="282752A8" w14:textId="77777777" w:rsidR="000042FD" w:rsidRPr="00F67237" w:rsidRDefault="000042FD" w:rsidP="000042FD">
            <w:pPr>
              <w:pStyle w:val="ListParagraph"/>
              <w:spacing w:after="40"/>
              <w:ind w:left="357"/>
              <w:contextualSpacing w:val="0"/>
              <w:rPr>
                <w:rFonts w:ascii="Arial" w:hAnsi="Arial" w:cs="Arial"/>
                <w:sz w:val="20"/>
                <w:szCs w:val="20"/>
              </w:rPr>
            </w:pPr>
            <w:r w:rsidRPr="00F67237">
              <w:rPr>
                <w:rFonts w:ascii="Arial" w:hAnsi="Arial" w:cs="Arial"/>
                <w:sz w:val="20"/>
                <w:szCs w:val="20"/>
              </w:rPr>
              <w:t>…</w:t>
            </w:r>
            <w:r w:rsidRPr="00F67237">
              <w:rPr>
                <w:rFonts w:ascii="Nyala" w:hAnsi="Nyala" w:cs="Nyala"/>
                <w:sz w:val="20"/>
                <w:szCs w:val="20"/>
              </w:rPr>
              <w:t>ለንግድ</w:t>
            </w:r>
            <w:r w:rsidRPr="00F67237">
              <w:rPr>
                <w:rFonts w:ascii="Arial" w:hAnsi="Arial" w:cs="Arial"/>
                <w:sz w:val="20"/>
                <w:szCs w:val="20"/>
              </w:rPr>
              <w:t xml:space="preserve"> </w:t>
            </w:r>
            <w:r w:rsidRPr="00F67237">
              <w:rPr>
                <w:rFonts w:ascii="Nyala" w:hAnsi="Nyala" w:cs="Nyala"/>
                <w:sz w:val="20"/>
                <w:szCs w:val="20"/>
              </w:rPr>
              <w:t>ስራዎ</w:t>
            </w:r>
            <w:r w:rsidRPr="00F67237">
              <w:rPr>
                <w:rFonts w:ascii="Arial" w:hAnsi="Arial" w:cs="Arial"/>
                <w:sz w:val="20"/>
                <w:szCs w:val="20"/>
              </w:rPr>
              <w:t xml:space="preserve"> </w:t>
            </w:r>
            <w:r w:rsidRPr="00F67237">
              <w:rPr>
                <w:rFonts w:ascii="Nyala" w:hAnsi="Nyala" w:cs="Nyala"/>
                <w:sz w:val="20"/>
                <w:szCs w:val="20"/>
              </w:rPr>
              <w:t>ተጨማሪ</w:t>
            </w:r>
            <w:r w:rsidRPr="00F67237">
              <w:rPr>
                <w:rFonts w:ascii="Arial" w:hAnsi="Arial" w:cs="Arial"/>
                <w:sz w:val="20"/>
                <w:szCs w:val="20"/>
              </w:rPr>
              <w:t xml:space="preserve"> </w:t>
            </w:r>
            <w:r w:rsidRPr="00F67237">
              <w:rPr>
                <w:rFonts w:ascii="Nyala" w:hAnsi="Nyala" w:cs="Nyala"/>
                <w:sz w:val="20"/>
                <w:szCs w:val="20"/>
              </w:rPr>
              <w:t>የገንዘብ</w:t>
            </w:r>
            <w:r w:rsidRPr="00F67237">
              <w:rPr>
                <w:rFonts w:ascii="Arial" w:hAnsi="Arial" w:cs="Arial"/>
                <w:sz w:val="20"/>
                <w:szCs w:val="20"/>
              </w:rPr>
              <w:t xml:space="preserve"> </w:t>
            </w:r>
            <w:r w:rsidRPr="00F67237">
              <w:rPr>
                <w:rFonts w:ascii="Nyala" w:hAnsi="Nyala" w:cs="Nyala"/>
                <w:sz w:val="20"/>
                <w:szCs w:val="20"/>
              </w:rPr>
              <w:t>ምንጮችን</w:t>
            </w:r>
            <w:r w:rsidRPr="00F67237">
              <w:rPr>
                <w:rFonts w:ascii="Arial" w:hAnsi="Arial" w:cs="Arial"/>
                <w:sz w:val="20"/>
                <w:szCs w:val="20"/>
              </w:rPr>
              <w:t xml:space="preserve"> </w:t>
            </w:r>
            <w:r w:rsidRPr="00F67237">
              <w:rPr>
                <w:rFonts w:ascii="Nyala" w:hAnsi="Nyala" w:cs="Nyala"/>
                <w:sz w:val="20"/>
                <w:szCs w:val="20"/>
              </w:rPr>
              <w:t>ማፈላለግ</w:t>
            </w:r>
            <w:r w:rsidRPr="00F67237">
              <w:rPr>
                <w:rFonts w:ascii="Arial" w:hAnsi="Arial" w:cs="Arial"/>
                <w:sz w:val="20"/>
                <w:szCs w:val="20"/>
              </w:rPr>
              <w:t>…. ?</w:t>
            </w:r>
          </w:p>
          <w:p w14:paraId="079ACF73" w14:textId="77777777" w:rsidR="000042FD" w:rsidRPr="00F67237" w:rsidRDefault="000042FD" w:rsidP="008F3385">
            <w:pPr>
              <w:pStyle w:val="ListParagraph"/>
              <w:rPr>
                <w:rFonts w:ascii="Arial" w:hAnsi="Arial" w:cs="Arial"/>
                <w:sz w:val="20"/>
                <w:szCs w:val="20"/>
              </w:rPr>
            </w:pPr>
          </w:p>
          <w:p w14:paraId="59152F24" w14:textId="77777777" w:rsidR="000042FD" w:rsidRPr="00F67237" w:rsidRDefault="000042FD" w:rsidP="008F3385">
            <w:pPr>
              <w:pStyle w:val="ListParagraph"/>
              <w:numPr>
                <w:ilvl w:val="0"/>
                <w:numId w:val="5"/>
              </w:numPr>
              <w:spacing w:after="40"/>
              <w:ind w:left="357" w:hanging="357"/>
              <w:contextualSpacing w:val="0"/>
              <w:rPr>
                <w:rFonts w:ascii="Arial" w:hAnsi="Arial" w:cs="Arial"/>
                <w:sz w:val="20"/>
                <w:szCs w:val="20"/>
              </w:rPr>
            </w:pPr>
            <w:r w:rsidRPr="00F67237">
              <w:rPr>
                <w:rFonts w:ascii="Arial" w:hAnsi="Arial" w:cs="Arial"/>
                <w:sz w:val="20"/>
                <w:szCs w:val="20"/>
              </w:rPr>
              <w:t>…discussed with other entrepreneurs in your sector about production techniques, suppliers or new products</w:t>
            </w:r>
          </w:p>
          <w:p w14:paraId="73A35EEA" w14:textId="0700DE3E" w:rsidR="00C64A60" w:rsidRPr="00F67237" w:rsidRDefault="000042FD" w:rsidP="008F3385">
            <w:pPr>
              <w:spacing w:after="40"/>
              <w:rPr>
                <w:rFonts w:ascii="Arial" w:hAnsi="Arial" w:cs="Arial"/>
                <w:sz w:val="20"/>
                <w:szCs w:val="20"/>
              </w:rPr>
            </w:pPr>
            <w:r w:rsidRPr="00F67237">
              <w:rPr>
                <w:rFonts w:ascii="Arial" w:hAnsi="Arial" w:cs="Arial"/>
                <w:sz w:val="20"/>
                <w:szCs w:val="20"/>
              </w:rPr>
              <w:t>…</w:t>
            </w:r>
            <w:r w:rsidRPr="00F67237">
              <w:rPr>
                <w:rFonts w:ascii="Nyala" w:hAnsi="Nyala" w:cs="Nyala"/>
                <w:sz w:val="20"/>
                <w:szCs w:val="20"/>
              </w:rPr>
              <w:t>ከሌሎች</w:t>
            </w:r>
            <w:r w:rsidRPr="00F67237">
              <w:rPr>
                <w:rFonts w:ascii="Arial" w:hAnsi="Arial" w:cs="Arial"/>
                <w:sz w:val="20"/>
                <w:szCs w:val="20"/>
              </w:rPr>
              <w:t xml:space="preserve"> </w:t>
            </w:r>
            <w:r w:rsidRPr="00F67237">
              <w:rPr>
                <w:rFonts w:ascii="Nyala" w:hAnsi="Nyala" w:cs="Nyala"/>
                <w:sz w:val="20"/>
                <w:szCs w:val="20"/>
              </w:rPr>
              <w:t>በዘርፉ</w:t>
            </w:r>
            <w:r w:rsidRPr="00F67237">
              <w:rPr>
                <w:rFonts w:ascii="Arial" w:hAnsi="Arial" w:cs="Arial"/>
                <w:sz w:val="20"/>
                <w:szCs w:val="20"/>
              </w:rPr>
              <w:t xml:space="preserve"> </w:t>
            </w:r>
            <w:r w:rsidRPr="00F67237">
              <w:rPr>
                <w:rFonts w:ascii="Nyala" w:hAnsi="Nyala" w:cs="Nyala"/>
                <w:sz w:val="20"/>
                <w:szCs w:val="20"/>
              </w:rPr>
              <w:t>ካሉት</w:t>
            </w:r>
            <w:r w:rsidRPr="00F67237">
              <w:rPr>
                <w:rFonts w:ascii="Arial" w:hAnsi="Arial" w:cs="Arial"/>
                <w:sz w:val="20"/>
                <w:szCs w:val="20"/>
              </w:rPr>
              <w:t xml:space="preserve"> </w:t>
            </w:r>
            <w:r w:rsidRPr="00F67237">
              <w:rPr>
                <w:rFonts w:ascii="Nyala" w:hAnsi="Nyala" w:cs="Nyala"/>
                <w:sz w:val="20"/>
                <w:szCs w:val="20"/>
              </w:rPr>
              <w:t>ስራ</w:t>
            </w:r>
            <w:r w:rsidRPr="00F67237">
              <w:rPr>
                <w:rFonts w:ascii="Arial" w:hAnsi="Arial" w:cs="Arial"/>
                <w:sz w:val="20"/>
                <w:szCs w:val="20"/>
              </w:rPr>
              <w:t xml:space="preserve"> </w:t>
            </w:r>
            <w:r w:rsidRPr="00F67237">
              <w:rPr>
                <w:rFonts w:ascii="Nyala" w:hAnsi="Nyala" w:cs="Nyala"/>
                <w:sz w:val="20"/>
                <w:szCs w:val="20"/>
              </w:rPr>
              <w:t>ፈጣሪዎች</w:t>
            </w:r>
            <w:r w:rsidRPr="00F67237">
              <w:rPr>
                <w:rFonts w:ascii="Arial" w:hAnsi="Arial" w:cs="Arial"/>
                <w:sz w:val="20"/>
                <w:szCs w:val="20"/>
              </w:rPr>
              <w:t xml:space="preserve"> </w:t>
            </w:r>
            <w:r w:rsidRPr="00F67237">
              <w:rPr>
                <w:rFonts w:ascii="Nyala" w:hAnsi="Nyala" w:cs="Nyala"/>
                <w:sz w:val="20"/>
                <w:szCs w:val="20"/>
              </w:rPr>
              <w:t>ጋር</w:t>
            </w:r>
            <w:r w:rsidRPr="00F67237">
              <w:rPr>
                <w:rFonts w:ascii="Arial" w:hAnsi="Arial" w:cs="Arial"/>
                <w:sz w:val="20"/>
                <w:szCs w:val="20"/>
              </w:rPr>
              <w:t xml:space="preserve"> </w:t>
            </w:r>
            <w:r w:rsidRPr="00F67237">
              <w:rPr>
                <w:rFonts w:ascii="Nyala" w:hAnsi="Nyala" w:cs="Nyala"/>
                <w:sz w:val="20"/>
                <w:szCs w:val="20"/>
              </w:rPr>
              <w:t>ስለ</w:t>
            </w:r>
            <w:r w:rsidRPr="00F67237">
              <w:rPr>
                <w:rFonts w:ascii="Arial" w:hAnsi="Arial" w:cs="Arial"/>
                <w:sz w:val="20"/>
                <w:szCs w:val="20"/>
              </w:rPr>
              <w:t xml:space="preserve"> </w:t>
            </w:r>
            <w:r w:rsidRPr="00F67237">
              <w:rPr>
                <w:rFonts w:ascii="Nyala" w:hAnsi="Nyala" w:cs="Nyala"/>
                <w:sz w:val="20"/>
                <w:szCs w:val="20"/>
              </w:rPr>
              <w:t>አመራረት፣</w:t>
            </w:r>
            <w:r w:rsidRPr="00F67237">
              <w:rPr>
                <w:rFonts w:ascii="Arial" w:hAnsi="Arial" w:cs="Arial"/>
                <w:sz w:val="20"/>
                <w:szCs w:val="20"/>
              </w:rPr>
              <w:t xml:space="preserve"> </w:t>
            </w:r>
            <w:r w:rsidRPr="00F67237">
              <w:rPr>
                <w:rFonts w:ascii="Nyala" w:hAnsi="Nyala" w:cs="Nyala"/>
                <w:sz w:val="20"/>
                <w:szCs w:val="20"/>
              </w:rPr>
              <w:t>አቅራቢዎች</w:t>
            </w:r>
            <w:r w:rsidRPr="00F67237">
              <w:rPr>
                <w:rFonts w:ascii="Arial" w:hAnsi="Arial" w:cs="Arial"/>
                <w:sz w:val="20"/>
                <w:szCs w:val="20"/>
              </w:rPr>
              <w:t xml:space="preserve"> </w:t>
            </w:r>
            <w:r w:rsidRPr="00F67237">
              <w:rPr>
                <w:rFonts w:ascii="Nyala" w:hAnsi="Nyala" w:cs="Nyala"/>
                <w:sz w:val="20"/>
                <w:szCs w:val="20"/>
              </w:rPr>
              <w:t>ወይም</w:t>
            </w:r>
            <w:r w:rsidRPr="00F67237">
              <w:rPr>
                <w:rFonts w:ascii="Arial" w:hAnsi="Arial" w:cs="Arial"/>
                <w:sz w:val="20"/>
                <w:szCs w:val="20"/>
              </w:rPr>
              <w:t xml:space="preserve"> </w:t>
            </w:r>
            <w:r w:rsidRPr="00F67237">
              <w:rPr>
                <w:rFonts w:ascii="Nyala" w:hAnsi="Nyala" w:cs="Nyala"/>
                <w:sz w:val="20"/>
                <w:szCs w:val="20"/>
              </w:rPr>
              <w:t>አዳዲስ</w:t>
            </w:r>
            <w:r w:rsidRPr="00F67237">
              <w:rPr>
                <w:rFonts w:ascii="Arial" w:hAnsi="Arial" w:cs="Arial"/>
                <w:sz w:val="20"/>
                <w:szCs w:val="20"/>
              </w:rPr>
              <w:t xml:space="preserve"> </w:t>
            </w:r>
            <w:r w:rsidRPr="00F67237">
              <w:rPr>
                <w:rFonts w:ascii="Nyala" w:hAnsi="Nyala" w:cs="Nyala"/>
                <w:sz w:val="20"/>
                <w:szCs w:val="20"/>
              </w:rPr>
              <w:t>ምርቶች</w:t>
            </w:r>
            <w:r w:rsidRPr="00F67237">
              <w:rPr>
                <w:rFonts w:ascii="Arial" w:hAnsi="Arial" w:cs="Arial"/>
                <w:sz w:val="20"/>
                <w:szCs w:val="20"/>
              </w:rPr>
              <w:t xml:space="preserve"> </w:t>
            </w:r>
            <w:r w:rsidRPr="00F67237">
              <w:rPr>
                <w:rFonts w:ascii="Nyala" w:hAnsi="Nyala" w:cs="Nyala"/>
                <w:sz w:val="20"/>
                <w:szCs w:val="20"/>
              </w:rPr>
              <w:t>መነጋገር</w:t>
            </w:r>
            <w:r w:rsidRPr="00F67237">
              <w:rPr>
                <w:rFonts w:ascii="Arial" w:hAnsi="Arial" w:cs="Arial"/>
                <w:sz w:val="20"/>
                <w:szCs w:val="20"/>
              </w:rPr>
              <w:t>… ?</w:t>
            </w:r>
          </w:p>
          <w:p w14:paraId="1C885526" w14:textId="0CCF12FF" w:rsidR="00C64A60" w:rsidRPr="00F67237" w:rsidRDefault="00C64A60" w:rsidP="008F3385">
            <w:pPr>
              <w:pStyle w:val="ListParagraph"/>
              <w:numPr>
                <w:ilvl w:val="0"/>
                <w:numId w:val="5"/>
              </w:numPr>
              <w:jc w:val="both"/>
              <w:rPr>
                <w:rFonts w:ascii="Arial" w:hAnsi="Arial" w:cs="Arial"/>
                <w:sz w:val="20"/>
                <w:szCs w:val="20"/>
              </w:rPr>
            </w:pPr>
            <w:r w:rsidRPr="00F67237">
              <w:rPr>
                <w:rFonts w:ascii="Arial" w:hAnsi="Arial" w:cs="Arial"/>
              </w:rPr>
              <w:t>…attempted to negotiate with a supplier for a lower price on raw material?</w:t>
            </w:r>
            <w:r w:rsidR="008F3385" w:rsidRPr="00F67237">
              <w:rPr>
                <w:rFonts w:ascii="Arial" w:hAnsi="Arial" w:cs="Arial"/>
              </w:rPr>
              <w:t xml:space="preserve"> </w:t>
            </w:r>
            <w:r w:rsidR="008F3385" w:rsidRPr="00F67237">
              <w:rPr>
                <w:rFonts w:ascii="Nyala" w:hAnsi="Nyala" w:cs="Nyala"/>
                <w:sz w:val="20"/>
                <w:szCs w:val="20"/>
              </w:rPr>
              <w:t>ከጥሬ</w:t>
            </w:r>
            <w:r w:rsidR="008F3385" w:rsidRPr="00F67237">
              <w:rPr>
                <w:rFonts w:ascii="Arial" w:hAnsi="Arial" w:cs="Arial"/>
                <w:sz w:val="20"/>
                <w:szCs w:val="20"/>
              </w:rPr>
              <w:t xml:space="preserve"> </w:t>
            </w:r>
            <w:r w:rsidR="008F3385" w:rsidRPr="00F67237">
              <w:rPr>
                <w:rFonts w:ascii="Nyala" w:hAnsi="Nyala" w:cs="Nyala"/>
                <w:sz w:val="20"/>
                <w:szCs w:val="20"/>
              </w:rPr>
              <w:t>ዕቃ</w:t>
            </w:r>
            <w:r w:rsidR="008F3385" w:rsidRPr="00F67237">
              <w:rPr>
                <w:rFonts w:ascii="Arial" w:hAnsi="Arial" w:cs="Arial"/>
                <w:sz w:val="20"/>
                <w:szCs w:val="20"/>
              </w:rPr>
              <w:t xml:space="preserve"> </w:t>
            </w:r>
            <w:r w:rsidR="008F3385" w:rsidRPr="00F67237">
              <w:rPr>
                <w:rFonts w:ascii="Nyala" w:hAnsi="Nyala" w:cs="Nyala"/>
                <w:sz w:val="20"/>
                <w:szCs w:val="20"/>
              </w:rPr>
              <w:t>አቅራቢዎች</w:t>
            </w:r>
            <w:r w:rsidR="008F3385" w:rsidRPr="00F67237">
              <w:rPr>
                <w:rFonts w:ascii="Arial" w:hAnsi="Arial" w:cs="Arial"/>
                <w:sz w:val="20"/>
                <w:szCs w:val="20"/>
              </w:rPr>
              <w:t xml:space="preserve"> </w:t>
            </w:r>
            <w:r w:rsidR="008F3385" w:rsidRPr="00F67237">
              <w:rPr>
                <w:rFonts w:ascii="Nyala" w:hAnsi="Nyala" w:cs="Nyala"/>
                <w:sz w:val="20"/>
                <w:szCs w:val="20"/>
              </w:rPr>
              <w:t>ጋር</w:t>
            </w:r>
            <w:r w:rsidR="008F3385" w:rsidRPr="00F67237">
              <w:rPr>
                <w:rFonts w:ascii="Arial" w:hAnsi="Arial" w:cs="Arial"/>
                <w:sz w:val="20"/>
                <w:szCs w:val="20"/>
              </w:rPr>
              <w:t xml:space="preserve"> </w:t>
            </w:r>
            <w:r w:rsidR="008F3385" w:rsidRPr="00F67237">
              <w:rPr>
                <w:rFonts w:ascii="Nyala" w:hAnsi="Nyala" w:cs="Nyala"/>
                <w:sz w:val="20"/>
                <w:szCs w:val="20"/>
              </w:rPr>
              <w:t>በዝቅተኛ</w:t>
            </w:r>
            <w:r w:rsidR="008F3385" w:rsidRPr="00F67237">
              <w:rPr>
                <w:rFonts w:ascii="Arial" w:hAnsi="Arial" w:cs="Arial"/>
                <w:sz w:val="20"/>
                <w:szCs w:val="20"/>
              </w:rPr>
              <w:t xml:space="preserve"> </w:t>
            </w:r>
            <w:r w:rsidR="008F3385" w:rsidRPr="00F67237">
              <w:rPr>
                <w:rFonts w:ascii="Nyala" w:hAnsi="Nyala" w:cs="Nyala"/>
                <w:sz w:val="20"/>
                <w:szCs w:val="20"/>
              </w:rPr>
              <w:t>ዋጋ</w:t>
            </w:r>
            <w:r w:rsidR="008F3385" w:rsidRPr="00F67237">
              <w:rPr>
                <w:rFonts w:ascii="Arial" w:hAnsi="Arial" w:cs="Arial"/>
                <w:sz w:val="20"/>
                <w:szCs w:val="20"/>
              </w:rPr>
              <w:t xml:space="preserve"> </w:t>
            </w:r>
            <w:r w:rsidR="008F3385" w:rsidRPr="00F67237">
              <w:rPr>
                <w:rFonts w:ascii="Nyala" w:hAnsi="Nyala" w:cs="Nyala"/>
                <w:sz w:val="20"/>
                <w:szCs w:val="20"/>
              </w:rPr>
              <w:t>የጥሬ</w:t>
            </w:r>
            <w:r w:rsidR="008F3385" w:rsidRPr="00F67237">
              <w:rPr>
                <w:rFonts w:ascii="Arial" w:hAnsi="Arial" w:cs="Arial"/>
                <w:sz w:val="20"/>
                <w:szCs w:val="20"/>
              </w:rPr>
              <w:t xml:space="preserve"> </w:t>
            </w:r>
            <w:r w:rsidR="008F3385" w:rsidRPr="00F67237">
              <w:rPr>
                <w:rFonts w:ascii="Nyala" w:hAnsi="Nyala" w:cs="Nyala"/>
                <w:sz w:val="20"/>
                <w:szCs w:val="20"/>
              </w:rPr>
              <w:t>ዕቃ</w:t>
            </w:r>
            <w:r w:rsidR="008F3385" w:rsidRPr="00F67237">
              <w:rPr>
                <w:rFonts w:ascii="Arial" w:hAnsi="Arial" w:cs="Arial"/>
                <w:sz w:val="20"/>
                <w:szCs w:val="20"/>
              </w:rPr>
              <w:t xml:space="preserve"> </w:t>
            </w:r>
            <w:r w:rsidR="008F3385" w:rsidRPr="00F67237">
              <w:rPr>
                <w:rFonts w:ascii="Nyala" w:hAnsi="Nyala" w:cs="Nyala"/>
                <w:sz w:val="20"/>
                <w:szCs w:val="20"/>
              </w:rPr>
              <w:t>አቅርቦተ</w:t>
            </w:r>
            <w:r w:rsidR="008F3385" w:rsidRPr="00F67237">
              <w:rPr>
                <w:rFonts w:ascii="Arial" w:hAnsi="Arial" w:cs="Arial"/>
                <w:sz w:val="20"/>
                <w:szCs w:val="20"/>
              </w:rPr>
              <w:t xml:space="preserve"> </w:t>
            </w:r>
            <w:r w:rsidR="008F3385" w:rsidRPr="00F67237">
              <w:rPr>
                <w:rFonts w:ascii="Nyala" w:hAnsi="Nyala" w:cs="Nyala"/>
                <w:sz w:val="20"/>
                <w:szCs w:val="20"/>
              </w:rPr>
              <w:t>ስለማግኘት</w:t>
            </w:r>
            <w:r w:rsidR="008F3385" w:rsidRPr="00F67237">
              <w:rPr>
                <w:rFonts w:ascii="Arial" w:hAnsi="Arial" w:cs="Arial"/>
                <w:sz w:val="20"/>
                <w:szCs w:val="20"/>
              </w:rPr>
              <w:t xml:space="preserve"> </w:t>
            </w:r>
            <w:r w:rsidR="008F3385" w:rsidRPr="00F67237">
              <w:rPr>
                <w:rFonts w:ascii="Nyala" w:hAnsi="Nyala" w:cs="Nyala"/>
                <w:sz w:val="20"/>
                <w:szCs w:val="20"/>
              </w:rPr>
              <w:t>መደራደር</w:t>
            </w:r>
            <w:r w:rsidR="008F3385" w:rsidRPr="00F67237">
              <w:rPr>
                <w:rFonts w:ascii="Arial" w:hAnsi="Arial" w:cs="Arial"/>
                <w:sz w:val="20"/>
                <w:szCs w:val="20"/>
              </w:rPr>
              <w:t xml:space="preserve">/ </w:t>
            </w:r>
            <w:r w:rsidR="008F3385" w:rsidRPr="00F67237">
              <w:rPr>
                <w:rFonts w:ascii="Nyala" w:hAnsi="Nyala" w:cs="Nyala"/>
                <w:sz w:val="20"/>
                <w:szCs w:val="20"/>
              </w:rPr>
              <w:t>መነጋገር</w:t>
            </w:r>
          </w:p>
          <w:p w14:paraId="251723C0" w14:textId="35B62271" w:rsidR="00C64A60" w:rsidRPr="00F67237" w:rsidRDefault="00C64A60" w:rsidP="008F3385">
            <w:pPr>
              <w:pStyle w:val="ListParagraph"/>
              <w:numPr>
                <w:ilvl w:val="0"/>
                <w:numId w:val="5"/>
              </w:numPr>
              <w:jc w:val="both"/>
              <w:rPr>
                <w:rFonts w:ascii="Arial" w:hAnsi="Arial" w:cs="Arial"/>
                <w:sz w:val="20"/>
                <w:szCs w:val="20"/>
              </w:rPr>
            </w:pPr>
            <w:r w:rsidRPr="00F67237">
              <w:rPr>
                <w:rFonts w:ascii="Arial" w:hAnsi="Arial" w:cs="Arial"/>
              </w:rPr>
              <w:t>…compared the prices or quality offered by alternate suppliers to your current suppliers?</w:t>
            </w:r>
            <w:r w:rsidR="008F3385" w:rsidRPr="00F67237">
              <w:rPr>
                <w:rFonts w:ascii="Arial" w:hAnsi="Arial" w:cs="Arial"/>
              </w:rPr>
              <w:t xml:space="preserve"> </w:t>
            </w:r>
            <w:r w:rsidR="008F3385" w:rsidRPr="00F67237">
              <w:rPr>
                <w:rFonts w:ascii="Nyala" w:hAnsi="Nyala" w:cs="Nyala"/>
                <w:sz w:val="20"/>
                <w:szCs w:val="20"/>
              </w:rPr>
              <w:t>በአሁን</w:t>
            </w:r>
            <w:r w:rsidR="008F3385" w:rsidRPr="00F67237">
              <w:rPr>
                <w:rFonts w:ascii="Arial" w:hAnsi="Arial" w:cs="Arial"/>
                <w:sz w:val="20"/>
                <w:szCs w:val="20"/>
              </w:rPr>
              <w:t xml:space="preserve"> </w:t>
            </w:r>
            <w:r w:rsidR="008F3385" w:rsidRPr="00F67237">
              <w:rPr>
                <w:rFonts w:ascii="Nyala" w:hAnsi="Nyala" w:cs="Nyala"/>
                <w:sz w:val="20"/>
                <w:szCs w:val="20"/>
              </w:rPr>
              <w:t>ወቅት</w:t>
            </w:r>
            <w:r w:rsidR="008F3385" w:rsidRPr="00F67237">
              <w:rPr>
                <w:rFonts w:ascii="Arial" w:hAnsi="Arial" w:cs="Arial"/>
                <w:sz w:val="20"/>
                <w:szCs w:val="20"/>
              </w:rPr>
              <w:t xml:space="preserve"> </w:t>
            </w:r>
            <w:r w:rsidR="008F3385" w:rsidRPr="00F67237">
              <w:rPr>
                <w:rFonts w:ascii="Nyala" w:hAnsi="Nyala" w:cs="Nyala"/>
                <w:sz w:val="20"/>
                <w:szCs w:val="20"/>
              </w:rPr>
              <w:t>ለእርሶ</w:t>
            </w:r>
            <w:r w:rsidR="008F3385" w:rsidRPr="00F67237">
              <w:rPr>
                <w:rFonts w:ascii="Arial" w:hAnsi="Arial" w:cs="Arial"/>
                <w:sz w:val="20"/>
                <w:szCs w:val="20"/>
              </w:rPr>
              <w:t xml:space="preserve"> </w:t>
            </w:r>
            <w:r w:rsidR="008F3385" w:rsidRPr="00F67237">
              <w:rPr>
                <w:rFonts w:ascii="Nyala" w:hAnsi="Nyala" w:cs="Nyala"/>
                <w:sz w:val="20"/>
                <w:szCs w:val="20"/>
              </w:rPr>
              <w:t>አቅራቢ</w:t>
            </w:r>
            <w:r w:rsidR="008F3385" w:rsidRPr="00F67237">
              <w:rPr>
                <w:rFonts w:ascii="Arial" w:hAnsi="Arial" w:cs="Arial"/>
                <w:sz w:val="20"/>
                <w:szCs w:val="20"/>
              </w:rPr>
              <w:t xml:space="preserve"> </w:t>
            </w:r>
            <w:r w:rsidR="008F3385" w:rsidRPr="00F67237">
              <w:rPr>
                <w:rFonts w:ascii="Nyala" w:hAnsi="Nyala" w:cs="Nyala"/>
                <w:sz w:val="20"/>
                <w:szCs w:val="20"/>
              </w:rPr>
              <w:t>የሆነውን</w:t>
            </w:r>
            <w:r w:rsidR="008F3385" w:rsidRPr="00F67237">
              <w:rPr>
                <w:rFonts w:ascii="Arial" w:hAnsi="Arial" w:cs="Arial"/>
                <w:sz w:val="20"/>
                <w:szCs w:val="20"/>
              </w:rPr>
              <w:t xml:space="preserve"> </w:t>
            </w:r>
            <w:r w:rsidR="008F3385" w:rsidRPr="00F67237">
              <w:rPr>
                <w:rFonts w:ascii="Nyala" w:hAnsi="Nyala" w:cs="Nyala"/>
                <w:sz w:val="20"/>
                <w:szCs w:val="20"/>
              </w:rPr>
              <w:t>ድርጅት</w:t>
            </w:r>
            <w:r w:rsidR="008F3385" w:rsidRPr="00F67237">
              <w:rPr>
                <w:rFonts w:ascii="Arial" w:hAnsi="Arial" w:cs="Arial"/>
                <w:sz w:val="20"/>
                <w:szCs w:val="20"/>
              </w:rPr>
              <w:t xml:space="preserve"> </w:t>
            </w:r>
            <w:r w:rsidR="008F3385" w:rsidRPr="00F67237">
              <w:rPr>
                <w:rFonts w:ascii="Nyala" w:hAnsi="Nyala" w:cs="Nyala"/>
                <w:sz w:val="20"/>
                <w:szCs w:val="20"/>
              </w:rPr>
              <w:t>ዋጋንና</w:t>
            </w:r>
            <w:r w:rsidR="008F3385" w:rsidRPr="00F67237">
              <w:rPr>
                <w:rFonts w:ascii="Arial" w:hAnsi="Arial" w:cs="Arial"/>
                <w:sz w:val="20"/>
                <w:szCs w:val="20"/>
              </w:rPr>
              <w:t xml:space="preserve"> </w:t>
            </w:r>
            <w:r w:rsidR="008F3385" w:rsidRPr="00F67237">
              <w:rPr>
                <w:rFonts w:ascii="Nyala" w:hAnsi="Nyala" w:cs="Nyala"/>
                <w:sz w:val="20"/>
                <w:szCs w:val="20"/>
              </w:rPr>
              <w:t>የዕቃ</w:t>
            </w:r>
            <w:r w:rsidR="008F3385" w:rsidRPr="00F67237">
              <w:rPr>
                <w:rFonts w:ascii="Arial" w:hAnsi="Arial" w:cs="Arial"/>
                <w:sz w:val="20"/>
                <w:szCs w:val="20"/>
              </w:rPr>
              <w:t xml:space="preserve"> </w:t>
            </w:r>
            <w:r w:rsidR="008F3385" w:rsidRPr="00F67237">
              <w:rPr>
                <w:rFonts w:ascii="Nyala" w:hAnsi="Nyala" w:cs="Nyala"/>
                <w:sz w:val="20"/>
                <w:szCs w:val="20"/>
              </w:rPr>
              <w:t>ጥራትን</w:t>
            </w:r>
            <w:r w:rsidR="008F3385" w:rsidRPr="00F67237">
              <w:rPr>
                <w:rFonts w:ascii="Arial" w:hAnsi="Arial" w:cs="Arial"/>
                <w:sz w:val="20"/>
                <w:szCs w:val="20"/>
              </w:rPr>
              <w:t xml:space="preserve"> </w:t>
            </w:r>
            <w:r w:rsidR="008F3385" w:rsidRPr="00F67237">
              <w:rPr>
                <w:rFonts w:ascii="Nyala" w:hAnsi="Nyala" w:cs="Nyala"/>
                <w:sz w:val="20"/>
                <w:szCs w:val="20"/>
              </w:rPr>
              <w:t>ከሌሎች</w:t>
            </w:r>
            <w:r w:rsidR="008F3385" w:rsidRPr="00F67237">
              <w:rPr>
                <w:rFonts w:ascii="Arial" w:hAnsi="Arial" w:cs="Arial"/>
                <w:sz w:val="20"/>
                <w:szCs w:val="20"/>
              </w:rPr>
              <w:t xml:space="preserve"> </w:t>
            </w:r>
            <w:r w:rsidR="008F3385" w:rsidRPr="00F67237">
              <w:rPr>
                <w:rFonts w:ascii="Nyala" w:hAnsi="Nyala" w:cs="Nyala"/>
                <w:sz w:val="20"/>
                <w:szCs w:val="20"/>
              </w:rPr>
              <w:t>አማራጭ</w:t>
            </w:r>
            <w:r w:rsidR="008F3385" w:rsidRPr="00F67237">
              <w:rPr>
                <w:rFonts w:ascii="Arial" w:hAnsi="Arial" w:cs="Arial"/>
                <w:sz w:val="20"/>
                <w:szCs w:val="20"/>
              </w:rPr>
              <w:t>/</w:t>
            </w:r>
            <w:r w:rsidR="008F3385" w:rsidRPr="00F67237">
              <w:rPr>
                <w:rFonts w:ascii="Nyala" w:hAnsi="Nyala" w:cs="Nyala"/>
                <w:sz w:val="20"/>
                <w:szCs w:val="20"/>
              </w:rPr>
              <w:t>ተወዳዳሪ</w:t>
            </w:r>
            <w:r w:rsidR="008F3385" w:rsidRPr="00F67237">
              <w:rPr>
                <w:rFonts w:ascii="Arial" w:hAnsi="Arial" w:cs="Arial"/>
                <w:sz w:val="20"/>
                <w:szCs w:val="20"/>
              </w:rPr>
              <w:t xml:space="preserve"> </w:t>
            </w:r>
            <w:r w:rsidR="008F3385" w:rsidRPr="00F67237">
              <w:rPr>
                <w:rFonts w:ascii="Nyala" w:hAnsi="Nyala" w:cs="Nyala"/>
                <w:sz w:val="20"/>
                <w:szCs w:val="20"/>
              </w:rPr>
              <w:t>አቅራቢዎች</w:t>
            </w:r>
            <w:r w:rsidR="008F3385" w:rsidRPr="00F67237">
              <w:rPr>
                <w:rFonts w:ascii="Arial" w:hAnsi="Arial" w:cs="Arial"/>
                <w:sz w:val="20"/>
                <w:szCs w:val="20"/>
              </w:rPr>
              <w:t xml:space="preserve"> </w:t>
            </w:r>
            <w:r w:rsidR="008F3385" w:rsidRPr="00F67237">
              <w:rPr>
                <w:rFonts w:ascii="Nyala" w:hAnsi="Nyala" w:cs="Nyala"/>
                <w:sz w:val="20"/>
                <w:szCs w:val="20"/>
              </w:rPr>
              <w:t>ጋር</w:t>
            </w:r>
            <w:r w:rsidR="008F3385" w:rsidRPr="00F67237">
              <w:rPr>
                <w:rFonts w:ascii="Arial" w:hAnsi="Arial" w:cs="Arial"/>
                <w:sz w:val="20"/>
                <w:szCs w:val="20"/>
              </w:rPr>
              <w:t xml:space="preserve"> </w:t>
            </w:r>
            <w:r w:rsidR="008F3385" w:rsidRPr="00F67237">
              <w:rPr>
                <w:rFonts w:ascii="Nyala" w:hAnsi="Nyala" w:cs="Nyala"/>
                <w:sz w:val="20"/>
                <w:szCs w:val="20"/>
              </w:rPr>
              <w:t>ማነፃፀር</w:t>
            </w:r>
          </w:p>
          <w:p w14:paraId="77849489" w14:textId="30DD78C8" w:rsidR="00C64A60" w:rsidRPr="00F67237" w:rsidRDefault="00C64A60" w:rsidP="00EC47C5">
            <w:pPr>
              <w:pStyle w:val="ListParagraph"/>
              <w:numPr>
                <w:ilvl w:val="0"/>
                <w:numId w:val="5"/>
              </w:numPr>
              <w:contextualSpacing w:val="0"/>
              <w:rPr>
                <w:rFonts w:ascii="Arial" w:hAnsi="Arial" w:cs="Arial"/>
                <w:sz w:val="20"/>
                <w:szCs w:val="20"/>
              </w:rPr>
            </w:pPr>
            <w:r w:rsidRPr="00F67237">
              <w:rPr>
                <w:rFonts w:ascii="Arial" w:hAnsi="Arial" w:cs="Arial"/>
              </w:rPr>
              <w:t>… visited one of your competitor’s businesses to see what prices they are charging?</w:t>
            </w:r>
            <w:r w:rsidR="008F3385" w:rsidRPr="00F67237">
              <w:rPr>
                <w:rFonts w:ascii="Arial" w:hAnsi="Arial" w:cs="Arial"/>
                <w:sz w:val="20"/>
                <w:szCs w:val="20"/>
              </w:rPr>
              <w:t xml:space="preserve"> </w:t>
            </w:r>
            <w:r w:rsidR="008F3385" w:rsidRPr="00470BA1">
              <w:rPr>
                <w:rFonts w:ascii="Nyala" w:hAnsi="Nyala" w:cs="Nyala"/>
                <w:sz w:val="20"/>
                <w:szCs w:val="20"/>
                <w:highlight w:val="yellow"/>
              </w:rPr>
              <w:t>ከተወዳዳሪዎ</w:t>
            </w:r>
            <w:ins w:id="212" w:author="toshiba" w:date="2016-11-15T20:49:00Z">
              <w:r w:rsidR="00470BA1" w:rsidRPr="00433614">
                <w:rPr>
                  <w:rFonts w:ascii="Nyala" w:hAnsi="Nyala"/>
                  <w:sz w:val="16"/>
                  <w:szCs w:val="16"/>
                </w:rPr>
                <w:t>ቾ</w:t>
              </w:r>
            </w:ins>
            <w:del w:id="213" w:author="toshiba" w:date="2016-11-15T20:49:00Z">
              <w:r w:rsidR="008F3385" w:rsidRPr="00470BA1" w:rsidDel="00470BA1">
                <w:rPr>
                  <w:rFonts w:ascii="Nyala" w:hAnsi="Nyala" w:cs="Nyala"/>
                  <w:sz w:val="20"/>
                  <w:szCs w:val="20"/>
                  <w:highlight w:val="yellow"/>
                </w:rPr>
                <w:delText>ች</w:delText>
              </w:r>
            </w:del>
            <w:r w:rsidR="008F3385" w:rsidRPr="00F67237">
              <w:rPr>
                <w:rFonts w:ascii="Arial" w:hAnsi="Arial" w:cs="Arial"/>
                <w:sz w:val="20"/>
                <w:szCs w:val="20"/>
              </w:rPr>
              <w:t xml:space="preserve"> </w:t>
            </w:r>
            <w:r w:rsidR="008F3385" w:rsidRPr="00F67237">
              <w:rPr>
                <w:rFonts w:ascii="Nyala" w:hAnsi="Nyala" w:cs="Nyala"/>
                <w:sz w:val="20"/>
                <w:szCs w:val="20"/>
              </w:rPr>
              <w:t>መካከል</w:t>
            </w:r>
            <w:r w:rsidR="008F3385" w:rsidRPr="00F67237">
              <w:rPr>
                <w:rFonts w:ascii="Arial" w:hAnsi="Arial" w:cs="Arial"/>
                <w:sz w:val="20"/>
                <w:szCs w:val="20"/>
              </w:rPr>
              <w:t xml:space="preserve"> </w:t>
            </w:r>
            <w:r w:rsidR="008F3385" w:rsidRPr="00F67237">
              <w:rPr>
                <w:rFonts w:ascii="Nyala" w:hAnsi="Nyala" w:cs="Nyala"/>
                <w:sz w:val="20"/>
                <w:szCs w:val="20"/>
              </w:rPr>
              <w:t>አንዱ</w:t>
            </w:r>
            <w:r w:rsidR="008F3385" w:rsidRPr="00F67237">
              <w:rPr>
                <w:rFonts w:ascii="Arial" w:hAnsi="Arial" w:cs="Arial"/>
                <w:sz w:val="20"/>
                <w:szCs w:val="20"/>
              </w:rPr>
              <w:t xml:space="preserve"> </w:t>
            </w:r>
            <w:r w:rsidR="008F3385" w:rsidRPr="00F67237">
              <w:rPr>
                <w:rFonts w:ascii="Nyala" w:hAnsi="Nyala" w:cs="Nyala"/>
                <w:sz w:val="20"/>
                <w:szCs w:val="20"/>
              </w:rPr>
              <w:t>የሚያስከፍለውን</w:t>
            </w:r>
            <w:r w:rsidR="008F3385" w:rsidRPr="00F67237">
              <w:rPr>
                <w:rFonts w:ascii="Arial" w:hAnsi="Arial" w:cs="Arial"/>
                <w:sz w:val="20"/>
                <w:szCs w:val="20"/>
              </w:rPr>
              <w:t xml:space="preserve"> </w:t>
            </w:r>
            <w:r w:rsidR="008F3385" w:rsidRPr="00F67237">
              <w:rPr>
                <w:rFonts w:ascii="Nyala" w:hAnsi="Nyala" w:cs="Nyala"/>
                <w:sz w:val="20"/>
                <w:szCs w:val="20"/>
              </w:rPr>
              <w:t>ዋጋ</w:t>
            </w:r>
            <w:r w:rsidR="008F3385" w:rsidRPr="00F67237">
              <w:rPr>
                <w:rFonts w:ascii="Arial" w:hAnsi="Arial" w:cs="Arial"/>
                <w:sz w:val="20"/>
                <w:szCs w:val="20"/>
              </w:rPr>
              <w:t xml:space="preserve"> </w:t>
            </w:r>
            <w:r w:rsidR="008F3385" w:rsidRPr="00F67237">
              <w:rPr>
                <w:rFonts w:ascii="Nyala" w:hAnsi="Nyala" w:cs="Nyala"/>
                <w:sz w:val="20"/>
                <w:szCs w:val="20"/>
              </w:rPr>
              <w:t>ለማወቅ</w:t>
            </w:r>
            <w:r w:rsidR="008F3385" w:rsidRPr="00F67237">
              <w:rPr>
                <w:rFonts w:ascii="Arial" w:hAnsi="Arial" w:cs="Arial"/>
                <w:sz w:val="20"/>
                <w:szCs w:val="20"/>
              </w:rPr>
              <w:t xml:space="preserve"> </w:t>
            </w:r>
            <w:r w:rsidR="008F3385" w:rsidRPr="00F67237">
              <w:rPr>
                <w:rFonts w:ascii="Nyala" w:hAnsi="Nyala" w:cs="Nyala"/>
                <w:sz w:val="20"/>
                <w:szCs w:val="20"/>
              </w:rPr>
              <w:t>ጉብኝት</w:t>
            </w:r>
            <w:r w:rsidR="008F3385" w:rsidRPr="00F67237">
              <w:rPr>
                <w:rFonts w:ascii="Arial" w:hAnsi="Arial" w:cs="Arial"/>
                <w:sz w:val="20"/>
                <w:szCs w:val="20"/>
              </w:rPr>
              <w:t xml:space="preserve"> </w:t>
            </w:r>
            <w:r w:rsidR="008F3385" w:rsidRPr="00F67237">
              <w:rPr>
                <w:rFonts w:ascii="Nyala" w:hAnsi="Nyala" w:cs="Nyala"/>
                <w:sz w:val="20"/>
                <w:szCs w:val="20"/>
              </w:rPr>
              <w:t>ማድረግ</w:t>
            </w:r>
          </w:p>
          <w:p w14:paraId="10DB2E6B" w14:textId="4F1C5EB4" w:rsidR="00C64A60" w:rsidRPr="00F67237" w:rsidRDefault="00C64A60" w:rsidP="00EC47C5">
            <w:pPr>
              <w:pStyle w:val="ListParagraph"/>
              <w:numPr>
                <w:ilvl w:val="0"/>
                <w:numId w:val="5"/>
              </w:numPr>
              <w:jc w:val="both"/>
              <w:rPr>
                <w:rFonts w:ascii="Arial" w:hAnsi="Arial" w:cs="Arial"/>
                <w:sz w:val="20"/>
                <w:szCs w:val="20"/>
              </w:rPr>
            </w:pPr>
            <w:r w:rsidRPr="00F67237">
              <w:rPr>
                <w:rFonts w:ascii="Arial" w:hAnsi="Arial" w:cs="Arial"/>
              </w:rPr>
              <w:t>… asked a supplier about which products are selling well in this business’ industry?</w:t>
            </w:r>
            <w:r w:rsidR="008F3385" w:rsidRPr="00F67237">
              <w:rPr>
                <w:rFonts w:ascii="Arial" w:hAnsi="Arial" w:cs="Arial"/>
                <w:sz w:val="20"/>
                <w:szCs w:val="20"/>
              </w:rPr>
              <w:t xml:space="preserve"> </w:t>
            </w:r>
            <w:r w:rsidR="008F3385" w:rsidRPr="00F67237">
              <w:rPr>
                <w:rFonts w:ascii="Nyala" w:hAnsi="Nyala" w:cs="Nyala"/>
                <w:sz w:val="20"/>
                <w:szCs w:val="20"/>
              </w:rPr>
              <w:t>አቅራቢዎችን</w:t>
            </w:r>
            <w:r w:rsidR="008F3385" w:rsidRPr="00F67237">
              <w:rPr>
                <w:rFonts w:ascii="Arial" w:hAnsi="Arial" w:cs="Arial"/>
                <w:sz w:val="20"/>
                <w:szCs w:val="20"/>
              </w:rPr>
              <w:t xml:space="preserve"> </w:t>
            </w:r>
            <w:r w:rsidR="008F3385" w:rsidRPr="00F67237">
              <w:rPr>
                <w:rFonts w:ascii="Nyala" w:hAnsi="Nyala" w:cs="Nyala"/>
                <w:sz w:val="20"/>
                <w:szCs w:val="20"/>
              </w:rPr>
              <w:t>በንግዱ</w:t>
            </w:r>
            <w:r w:rsidR="008F3385" w:rsidRPr="00F67237">
              <w:rPr>
                <w:rFonts w:ascii="Arial" w:hAnsi="Arial" w:cs="Arial"/>
                <w:sz w:val="20"/>
                <w:szCs w:val="20"/>
              </w:rPr>
              <w:t xml:space="preserve"> </w:t>
            </w:r>
            <w:r w:rsidR="008F3385" w:rsidRPr="00F67237">
              <w:rPr>
                <w:rFonts w:ascii="Nyala" w:hAnsi="Nyala" w:cs="Nyala"/>
                <w:sz w:val="20"/>
                <w:szCs w:val="20"/>
              </w:rPr>
              <w:t>ዘርፍ</w:t>
            </w:r>
            <w:r w:rsidR="008F3385" w:rsidRPr="00F67237">
              <w:rPr>
                <w:rFonts w:ascii="Arial" w:hAnsi="Arial" w:cs="Arial"/>
                <w:sz w:val="20"/>
                <w:szCs w:val="20"/>
              </w:rPr>
              <w:t xml:space="preserve"> </w:t>
            </w:r>
            <w:r w:rsidR="008F3385" w:rsidRPr="00F67237">
              <w:rPr>
                <w:rFonts w:ascii="Nyala" w:hAnsi="Nyala" w:cs="Nyala"/>
                <w:sz w:val="20"/>
                <w:szCs w:val="20"/>
              </w:rPr>
              <w:t>የቱ</w:t>
            </w:r>
            <w:r w:rsidR="008F3385" w:rsidRPr="00F67237">
              <w:rPr>
                <w:rFonts w:ascii="Arial" w:hAnsi="Arial" w:cs="Arial"/>
                <w:sz w:val="20"/>
                <w:szCs w:val="20"/>
              </w:rPr>
              <w:t xml:space="preserve"> </w:t>
            </w:r>
            <w:r w:rsidR="008F3385" w:rsidRPr="00F67237">
              <w:rPr>
                <w:rFonts w:ascii="Nyala" w:hAnsi="Nyala" w:cs="Nyala"/>
                <w:sz w:val="20"/>
                <w:szCs w:val="20"/>
              </w:rPr>
              <w:t>ዕቃ</w:t>
            </w:r>
            <w:r w:rsidR="008F3385" w:rsidRPr="00F67237">
              <w:rPr>
                <w:rFonts w:ascii="Arial" w:hAnsi="Arial" w:cs="Arial"/>
                <w:sz w:val="20"/>
                <w:szCs w:val="20"/>
              </w:rPr>
              <w:t xml:space="preserve">/ </w:t>
            </w:r>
            <w:r w:rsidR="008F3385" w:rsidRPr="00F67237">
              <w:rPr>
                <w:rFonts w:ascii="Nyala" w:hAnsi="Nyala" w:cs="Nyala"/>
                <w:sz w:val="20"/>
                <w:szCs w:val="20"/>
              </w:rPr>
              <w:t>አገልግሎት</w:t>
            </w:r>
            <w:r w:rsidR="008F3385" w:rsidRPr="00F67237">
              <w:rPr>
                <w:rFonts w:ascii="Arial" w:hAnsi="Arial" w:cs="Arial"/>
                <w:sz w:val="20"/>
                <w:szCs w:val="20"/>
              </w:rPr>
              <w:t xml:space="preserve"> </w:t>
            </w:r>
            <w:r w:rsidR="008F3385" w:rsidRPr="00F67237">
              <w:rPr>
                <w:rFonts w:ascii="Nyala" w:hAnsi="Nyala" w:cs="Nyala"/>
                <w:sz w:val="20"/>
                <w:szCs w:val="20"/>
              </w:rPr>
              <w:t>ተፈላጊ</w:t>
            </w:r>
            <w:r w:rsidR="008F3385" w:rsidRPr="00F67237">
              <w:rPr>
                <w:rFonts w:ascii="Arial" w:hAnsi="Arial" w:cs="Arial"/>
                <w:sz w:val="20"/>
                <w:szCs w:val="20"/>
              </w:rPr>
              <w:t xml:space="preserve"> </w:t>
            </w:r>
            <w:r w:rsidR="008F3385" w:rsidRPr="00F67237">
              <w:rPr>
                <w:rFonts w:ascii="Nyala" w:hAnsi="Nyala" w:cs="Nyala"/>
                <w:sz w:val="20"/>
                <w:szCs w:val="20"/>
              </w:rPr>
              <w:t>እነደሆነ</w:t>
            </w:r>
            <w:r w:rsidR="00AB6E7B" w:rsidRPr="00F67237">
              <w:rPr>
                <w:rFonts w:ascii="Arial" w:hAnsi="Arial" w:cs="Arial"/>
                <w:sz w:val="20"/>
                <w:szCs w:val="20"/>
              </w:rPr>
              <w:t xml:space="preserve"> </w:t>
            </w:r>
            <w:r w:rsidR="00AB6E7B" w:rsidRPr="00F67237">
              <w:rPr>
                <w:rFonts w:ascii="Nyala" w:hAnsi="Nyala" w:cs="Nyala"/>
                <w:sz w:val="20"/>
                <w:szCs w:val="20"/>
              </w:rPr>
              <w:t>መረጃ</w:t>
            </w:r>
            <w:r w:rsidR="008F3385" w:rsidRPr="00F67237">
              <w:rPr>
                <w:rFonts w:ascii="Arial" w:hAnsi="Arial" w:cs="Arial"/>
                <w:sz w:val="20"/>
                <w:szCs w:val="20"/>
              </w:rPr>
              <w:t xml:space="preserve"> </w:t>
            </w:r>
            <w:r w:rsidR="008F3385" w:rsidRPr="00F67237">
              <w:rPr>
                <w:rFonts w:ascii="Nyala" w:hAnsi="Nyala" w:cs="Nyala"/>
                <w:sz w:val="20"/>
                <w:szCs w:val="20"/>
              </w:rPr>
              <w:t>መጠየቅ</w:t>
            </w:r>
          </w:p>
          <w:p w14:paraId="6F0ABB19" w14:textId="54AB5446" w:rsidR="00C64A60" w:rsidRPr="00F67237" w:rsidRDefault="008F3385" w:rsidP="00E65E54">
            <w:pPr>
              <w:jc w:val="both"/>
              <w:rPr>
                <w:rFonts w:ascii="Arial" w:hAnsi="Arial" w:cs="Arial"/>
                <w:sz w:val="20"/>
                <w:szCs w:val="20"/>
              </w:rPr>
            </w:pPr>
            <w:r w:rsidRPr="00F67237">
              <w:rPr>
                <w:rFonts w:ascii="Arial" w:hAnsi="Arial" w:cs="Arial"/>
              </w:rPr>
              <w:t>m</w:t>
            </w:r>
            <w:r w:rsidR="00C64A60" w:rsidRPr="00F67237">
              <w:rPr>
                <w:rFonts w:ascii="Arial" w:hAnsi="Arial" w:cs="Arial"/>
              </w:rPr>
              <w:t xml:space="preserve">… advertised in any form </w:t>
            </w:r>
            <w:r w:rsidRPr="00F67237">
              <w:rPr>
                <w:rFonts w:ascii="Arial" w:hAnsi="Arial" w:cs="Arial"/>
              </w:rPr>
              <w:t xml:space="preserve"> </w:t>
            </w:r>
            <w:r w:rsidRPr="00F67237">
              <w:rPr>
                <w:rFonts w:ascii="Nyala" w:hAnsi="Nyala" w:cs="Nyala"/>
                <w:sz w:val="20"/>
                <w:szCs w:val="20"/>
              </w:rPr>
              <w:t>በማንኛውም</w:t>
            </w:r>
            <w:r w:rsidRPr="00F67237">
              <w:rPr>
                <w:rFonts w:ascii="Arial" w:hAnsi="Arial" w:cs="Arial"/>
                <w:sz w:val="20"/>
                <w:szCs w:val="20"/>
              </w:rPr>
              <w:t xml:space="preserve"> </w:t>
            </w:r>
            <w:r w:rsidRPr="00F67237">
              <w:rPr>
                <w:rFonts w:ascii="Nyala" w:hAnsi="Nyala" w:cs="Nyala"/>
                <w:sz w:val="20"/>
                <w:szCs w:val="20"/>
              </w:rPr>
              <w:t>መንገድ</w:t>
            </w:r>
            <w:r w:rsidRPr="00F67237">
              <w:rPr>
                <w:rFonts w:ascii="Arial" w:hAnsi="Arial" w:cs="Arial"/>
                <w:sz w:val="20"/>
                <w:szCs w:val="20"/>
              </w:rPr>
              <w:t xml:space="preserve"> </w:t>
            </w:r>
            <w:r w:rsidRPr="00F67237">
              <w:rPr>
                <w:rFonts w:ascii="Nyala" w:hAnsi="Nyala" w:cs="Nyala"/>
                <w:sz w:val="20"/>
                <w:szCs w:val="20"/>
              </w:rPr>
              <w:t>ድርጅትን</w:t>
            </w:r>
            <w:r w:rsidRPr="00F67237">
              <w:rPr>
                <w:rFonts w:ascii="Arial" w:hAnsi="Arial" w:cs="Arial"/>
                <w:sz w:val="20"/>
                <w:szCs w:val="20"/>
              </w:rPr>
              <w:t xml:space="preserve"> </w:t>
            </w:r>
            <w:r w:rsidRPr="00F67237">
              <w:rPr>
                <w:rFonts w:ascii="Nyala" w:hAnsi="Nyala" w:cs="Nyala"/>
                <w:sz w:val="20"/>
                <w:szCs w:val="20"/>
              </w:rPr>
              <w:t>ማስተዋወቅ</w:t>
            </w:r>
          </w:p>
        </w:tc>
      </w:tr>
      <w:tr w:rsidR="00C64A60" w:rsidRPr="00F67237" w14:paraId="7FC313D0" w14:textId="77777777" w:rsidTr="00F901D6">
        <w:tblPrEx>
          <w:tblCellMar>
            <w:top w:w="108" w:type="dxa"/>
            <w:bottom w:w="108" w:type="dxa"/>
          </w:tblCellMar>
        </w:tblPrEx>
        <w:trPr>
          <w:trHeight w:val="333"/>
        </w:trPr>
        <w:tc>
          <w:tcPr>
            <w:tcW w:w="895" w:type="dxa"/>
            <w:gridSpan w:val="2"/>
          </w:tcPr>
          <w:p w14:paraId="0D0E77C1" w14:textId="77777777" w:rsidR="00C64A60" w:rsidRPr="00F67237" w:rsidRDefault="00C64A60" w:rsidP="00214378">
            <w:pPr>
              <w:rPr>
                <w:rFonts w:ascii="Arial" w:hAnsi="Arial" w:cs="Arial"/>
                <w:sz w:val="20"/>
                <w:szCs w:val="20"/>
              </w:rPr>
            </w:pPr>
            <w:r w:rsidRPr="00F67237">
              <w:rPr>
                <w:rFonts w:ascii="Arial" w:hAnsi="Arial" w:cs="Arial"/>
                <w:sz w:val="20"/>
                <w:szCs w:val="20"/>
              </w:rPr>
              <w:lastRenderedPageBreak/>
              <w:t>3</w:t>
            </w:r>
          </w:p>
        </w:tc>
        <w:tc>
          <w:tcPr>
            <w:tcW w:w="8393" w:type="dxa"/>
            <w:gridSpan w:val="4"/>
          </w:tcPr>
          <w:p w14:paraId="7F14D09F" w14:textId="77777777" w:rsidR="00C64A60" w:rsidRPr="00F67237" w:rsidRDefault="00C64A60" w:rsidP="00214378">
            <w:pPr>
              <w:rPr>
                <w:rFonts w:ascii="Arial" w:hAnsi="Arial" w:cs="Arial"/>
                <w:sz w:val="20"/>
                <w:szCs w:val="20"/>
              </w:rPr>
            </w:pPr>
            <w:r w:rsidRPr="00F67237">
              <w:rPr>
                <w:rFonts w:ascii="Arial" w:hAnsi="Arial" w:cs="Arial"/>
                <w:sz w:val="20"/>
                <w:szCs w:val="20"/>
              </w:rPr>
              <w:t xml:space="preserve">I would like to ask you some questions with regard to the future of your business now. How do you see your business evolving in the next 12 months? </w:t>
            </w:r>
            <w:r w:rsidRPr="00F67237">
              <w:rPr>
                <w:rFonts w:ascii="Arial" w:hAnsi="Arial" w:cs="Arial"/>
                <w:b/>
                <w:i/>
                <w:sz w:val="20"/>
                <w:szCs w:val="20"/>
              </w:rPr>
              <w:t>(Read out the answers)</w:t>
            </w:r>
          </w:p>
          <w:p w14:paraId="0537B3F9" w14:textId="77777777" w:rsidR="00ED680C" w:rsidRPr="00F67237" w:rsidRDefault="00ED680C" w:rsidP="00ED680C">
            <w:pPr>
              <w:rPr>
                <w:rFonts w:ascii="Arial" w:hAnsi="Arial" w:cs="Arial"/>
                <w:sz w:val="20"/>
                <w:szCs w:val="20"/>
              </w:rPr>
            </w:pPr>
            <w:r w:rsidRPr="00F67237">
              <w:rPr>
                <w:rFonts w:ascii="Nyala" w:hAnsi="Nyala" w:cs="Nyala"/>
                <w:i/>
                <w:sz w:val="20"/>
                <w:szCs w:val="20"/>
              </w:rPr>
              <w:t>አሁን</w:t>
            </w:r>
            <w:r w:rsidRPr="00F67237">
              <w:rPr>
                <w:rFonts w:ascii="Arial" w:hAnsi="Arial" w:cs="Arial"/>
                <w:i/>
                <w:sz w:val="20"/>
                <w:szCs w:val="20"/>
              </w:rPr>
              <w:t xml:space="preserve"> </w:t>
            </w:r>
            <w:r w:rsidRPr="00F67237">
              <w:rPr>
                <w:rFonts w:ascii="Nyala" w:hAnsi="Nyala" w:cs="Nyala"/>
                <w:i/>
                <w:sz w:val="20"/>
                <w:szCs w:val="20"/>
              </w:rPr>
              <w:t>ደግሞ</w:t>
            </w:r>
            <w:r w:rsidRPr="00F67237">
              <w:rPr>
                <w:rFonts w:ascii="Arial" w:hAnsi="Arial" w:cs="Arial"/>
                <w:i/>
                <w:sz w:val="20"/>
                <w:szCs w:val="20"/>
              </w:rPr>
              <w:t xml:space="preserve"> </w:t>
            </w:r>
            <w:r w:rsidRPr="00F67237">
              <w:rPr>
                <w:rFonts w:ascii="Nyala" w:hAnsi="Nyala" w:cs="Nyala"/>
                <w:i/>
                <w:sz w:val="20"/>
                <w:szCs w:val="20"/>
              </w:rPr>
              <w:t>ስለ</w:t>
            </w:r>
            <w:r w:rsidRPr="00F67237">
              <w:rPr>
                <w:rFonts w:ascii="Arial" w:hAnsi="Arial" w:cs="Arial"/>
                <w:i/>
                <w:sz w:val="20"/>
                <w:szCs w:val="20"/>
              </w:rPr>
              <w:t xml:space="preserve"> </w:t>
            </w:r>
            <w:r w:rsidRPr="00F67237">
              <w:rPr>
                <w:rFonts w:ascii="Nyala" w:hAnsi="Nyala" w:cs="Nyala"/>
                <w:i/>
                <w:sz w:val="20"/>
                <w:szCs w:val="20"/>
              </w:rPr>
              <w:t>ንግድ</w:t>
            </w:r>
            <w:r w:rsidRPr="00F67237">
              <w:rPr>
                <w:rFonts w:ascii="Arial" w:hAnsi="Arial" w:cs="Arial"/>
                <w:i/>
                <w:sz w:val="20"/>
                <w:szCs w:val="20"/>
              </w:rPr>
              <w:t xml:space="preserve"> </w:t>
            </w:r>
            <w:r w:rsidRPr="00F67237">
              <w:rPr>
                <w:rFonts w:ascii="Nyala" w:hAnsi="Nyala" w:cs="Nyala"/>
                <w:i/>
                <w:sz w:val="20"/>
                <w:szCs w:val="20"/>
              </w:rPr>
              <w:t>ድርጅትዎ</w:t>
            </w:r>
            <w:r w:rsidRPr="00F67237">
              <w:rPr>
                <w:rFonts w:ascii="Arial" w:hAnsi="Arial" w:cs="Arial"/>
                <w:i/>
                <w:sz w:val="20"/>
                <w:szCs w:val="20"/>
              </w:rPr>
              <w:t xml:space="preserve"> </w:t>
            </w:r>
            <w:r w:rsidRPr="00F67237">
              <w:rPr>
                <w:rFonts w:ascii="Nyala" w:hAnsi="Nyala" w:cs="Nyala"/>
                <w:i/>
                <w:sz w:val="20"/>
                <w:szCs w:val="20"/>
              </w:rPr>
              <w:t>የወደፊት</w:t>
            </w:r>
            <w:r w:rsidRPr="00F67237">
              <w:rPr>
                <w:rFonts w:ascii="Arial" w:hAnsi="Arial" w:cs="Arial"/>
                <w:i/>
                <w:sz w:val="20"/>
                <w:szCs w:val="20"/>
              </w:rPr>
              <w:t xml:space="preserve"> </w:t>
            </w:r>
            <w:r w:rsidRPr="00F67237">
              <w:rPr>
                <w:rFonts w:ascii="Nyala" w:hAnsi="Nyala" w:cs="Nyala"/>
                <w:i/>
                <w:sz w:val="20"/>
                <w:szCs w:val="20"/>
              </w:rPr>
              <w:t>ሁኔታ</w:t>
            </w:r>
            <w:r w:rsidRPr="00F67237">
              <w:rPr>
                <w:rFonts w:ascii="Arial" w:hAnsi="Arial" w:cs="Arial"/>
                <w:i/>
                <w:sz w:val="20"/>
                <w:szCs w:val="20"/>
              </w:rPr>
              <w:t xml:space="preserve"> </w:t>
            </w:r>
            <w:r w:rsidRPr="00F67237">
              <w:rPr>
                <w:rFonts w:ascii="Nyala" w:hAnsi="Nyala" w:cs="Nyala"/>
                <w:i/>
                <w:sz w:val="20"/>
                <w:szCs w:val="20"/>
              </w:rPr>
              <w:t>ልጠይቅዎ</w:t>
            </w:r>
            <w:r w:rsidRPr="00F67237">
              <w:rPr>
                <w:rFonts w:ascii="Arial" w:hAnsi="Arial" w:cs="Arial"/>
                <w:i/>
                <w:sz w:val="20"/>
                <w:szCs w:val="20"/>
              </w:rPr>
              <w:t xml:space="preserve"> </w:t>
            </w:r>
            <w:r w:rsidRPr="00F67237">
              <w:rPr>
                <w:rFonts w:ascii="Nyala" w:hAnsi="Nyala" w:cs="Nyala"/>
                <w:i/>
                <w:sz w:val="20"/>
                <w:szCs w:val="20"/>
              </w:rPr>
              <w:t>ነው፡፡</w:t>
            </w:r>
            <w:r w:rsidRPr="00F67237">
              <w:rPr>
                <w:rFonts w:ascii="Arial" w:hAnsi="Arial" w:cs="Arial"/>
                <w:i/>
                <w:sz w:val="20"/>
                <w:szCs w:val="20"/>
              </w:rPr>
              <w:t xml:space="preserve">  </w:t>
            </w:r>
            <w:r w:rsidRPr="00F67237">
              <w:rPr>
                <w:rFonts w:ascii="Nyala" w:hAnsi="Nyala" w:cs="Nyala"/>
                <w:i/>
                <w:sz w:val="20"/>
                <w:szCs w:val="20"/>
              </w:rPr>
              <w:t>በሚቀጥሉት</w:t>
            </w:r>
            <w:r w:rsidRPr="00F67237">
              <w:rPr>
                <w:rFonts w:ascii="Arial" w:hAnsi="Arial" w:cs="Arial"/>
                <w:i/>
                <w:sz w:val="20"/>
                <w:szCs w:val="20"/>
              </w:rPr>
              <w:t xml:space="preserve"> 12 </w:t>
            </w:r>
            <w:r w:rsidRPr="00F67237">
              <w:rPr>
                <w:rFonts w:ascii="Nyala" w:hAnsi="Nyala" w:cs="Nyala"/>
                <w:i/>
                <w:sz w:val="20"/>
                <w:szCs w:val="20"/>
              </w:rPr>
              <w:t>ወራት</w:t>
            </w:r>
            <w:r w:rsidRPr="00F67237">
              <w:rPr>
                <w:rFonts w:ascii="Arial" w:hAnsi="Arial" w:cs="Arial"/>
                <w:i/>
                <w:sz w:val="20"/>
                <w:szCs w:val="20"/>
              </w:rPr>
              <w:t xml:space="preserve"> </w:t>
            </w:r>
            <w:r w:rsidRPr="00F67237">
              <w:rPr>
                <w:rFonts w:ascii="Nyala" w:hAnsi="Nyala" w:cs="Nyala"/>
                <w:i/>
                <w:sz w:val="20"/>
                <w:szCs w:val="20"/>
              </w:rPr>
              <w:t>የንግድ</w:t>
            </w:r>
            <w:r w:rsidRPr="00F67237">
              <w:rPr>
                <w:rFonts w:ascii="Arial" w:hAnsi="Arial" w:cs="Arial"/>
                <w:i/>
                <w:sz w:val="20"/>
                <w:szCs w:val="20"/>
              </w:rPr>
              <w:t xml:space="preserve"> </w:t>
            </w:r>
            <w:r w:rsidRPr="00F67237">
              <w:rPr>
                <w:rFonts w:ascii="Nyala" w:hAnsi="Nyala" w:cs="Nyala"/>
                <w:i/>
                <w:sz w:val="20"/>
                <w:szCs w:val="20"/>
              </w:rPr>
              <w:t>ድርጅትዎ</w:t>
            </w:r>
            <w:r w:rsidRPr="00F67237">
              <w:rPr>
                <w:rFonts w:ascii="Arial" w:hAnsi="Arial" w:cs="Arial"/>
                <w:i/>
                <w:sz w:val="20"/>
                <w:szCs w:val="20"/>
              </w:rPr>
              <w:t xml:space="preserve"> </w:t>
            </w:r>
            <w:r w:rsidRPr="00F67237">
              <w:rPr>
                <w:rFonts w:ascii="Nyala" w:hAnsi="Nyala" w:cs="Nyala"/>
                <w:i/>
                <w:sz w:val="20"/>
                <w:szCs w:val="20"/>
              </w:rPr>
              <w:t>በምን</w:t>
            </w:r>
            <w:r w:rsidRPr="00F67237">
              <w:rPr>
                <w:rFonts w:ascii="Arial" w:hAnsi="Arial" w:cs="Arial"/>
                <w:i/>
                <w:sz w:val="20"/>
                <w:szCs w:val="20"/>
              </w:rPr>
              <w:t xml:space="preserve"> </w:t>
            </w:r>
            <w:r w:rsidRPr="00F67237">
              <w:rPr>
                <w:rFonts w:ascii="Nyala" w:hAnsi="Nyala" w:cs="Nyala"/>
                <w:i/>
                <w:sz w:val="20"/>
                <w:szCs w:val="20"/>
              </w:rPr>
              <w:t>ሁኔታ</w:t>
            </w:r>
            <w:r w:rsidRPr="00F67237">
              <w:rPr>
                <w:rFonts w:ascii="Arial" w:hAnsi="Arial" w:cs="Arial"/>
                <w:i/>
                <w:sz w:val="20"/>
                <w:szCs w:val="20"/>
              </w:rPr>
              <w:t xml:space="preserve"> </w:t>
            </w:r>
            <w:r w:rsidRPr="00F67237">
              <w:rPr>
                <w:rFonts w:ascii="Nyala" w:hAnsi="Nyala" w:cs="Nyala"/>
                <w:i/>
                <w:sz w:val="20"/>
                <w:szCs w:val="20"/>
              </w:rPr>
              <w:t>የሚገኝ</w:t>
            </w:r>
            <w:r w:rsidRPr="00F67237">
              <w:rPr>
                <w:rFonts w:ascii="Arial" w:hAnsi="Arial" w:cs="Arial"/>
                <w:i/>
                <w:sz w:val="20"/>
                <w:szCs w:val="20"/>
              </w:rPr>
              <w:t xml:space="preserve"> </w:t>
            </w:r>
            <w:r w:rsidRPr="00F67237">
              <w:rPr>
                <w:rFonts w:ascii="Nyala" w:hAnsi="Nyala" w:cs="Nyala"/>
                <w:i/>
                <w:sz w:val="20"/>
                <w:szCs w:val="20"/>
              </w:rPr>
              <w:t>ይመስልዎታል</w:t>
            </w:r>
            <w:r w:rsidRPr="00F67237">
              <w:rPr>
                <w:rFonts w:ascii="Arial" w:hAnsi="Arial" w:cs="Arial"/>
                <w:sz w:val="20"/>
                <w:szCs w:val="20"/>
              </w:rPr>
              <w:t xml:space="preserve">?  </w:t>
            </w:r>
            <w:r w:rsidRPr="00F67237">
              <w:rPr>
                <w:rFonts w:ascii="Arial" w:hAnsi="Arial" w:cs="Arial"/>
                <w:b/>
                <w:sz w:val="20"/>
                <w:szCs w:val="20"/>
              </w:rPr>
              <w:t>(</w:t>
            </w:r>
            <w:r w:rsidRPr="00F67237">
              <w:rPr>
                <w:rFonts w:ascii="Nyala" w:hAnsi="Nyala" w:cs="Nyala"/>
                <w:b/>
                <w:sz w:val="20"/>
                <w:szCs w:val="20"/>
              </w:rPr>
              <w:t>ምርጫዎችን</w:t>
            </w:r>
            <w:r w:rsidRPr="00F67237">
              <w:rPr>
                <w:rFonts w:ascii="Arial" w:hAnsi="Arial" w:cs="Arial"/>
                <w:b/>
                <w:sz w:val="20"/>
                <w:szCs w:val="20"/>
              </w:rPr>
              <w:t xml:space="preserve"> </w:t>
            </w:r>
            <w:r w:rsidRPr="00F67237">
              <w:rPr>
                <w:rFonts w:ascii="Nyala" w:hAnsi="Nyala" w:cs="Nyala"/>
                <w:b/>
                <w:sz w:val="20"/>
                <w:szCs w:val="20"/>
              </w:rPr>
              <w:t>ያንብቡላቸው</w:t>
            </w:r>
            <w:r w:rsidRPr="00F67237">
              <w:rPr>
                <w:rFonts w:ascii="Arial" w:hAnsi="Arial" w:cs="Arial"/>
                <w:b/>
                <w:sz w:val="20"/>
                <w:szCs w:val="20"/>
              </w:rPr>
              <w:t>)</w:t>
            </w:r>
          </w:p>
          <w:p w14:paraId="03FC785A" w14:textId="77777777" w:rsidR="00BA2B6F" w:rsidRDefault="00BA2B6F" w:rsidP="00ED680C">
            <w:pPr>
              <w:rPr>
                <w:rFonts w:ascii="Arial" w:hAnsi="Arial" w:cs="Arial"/>
                <w:sz w:val="20"/>
                <w:szCs w:val="20"/>
              </w:rPr>
            </w:pPr>
          </w:p>
          <w:p w14:paraId="44FFFC52" w14:textId="77777777" w:rsidR="00ED680C" w:rsidRPr="00F67237" w:rsidRDefault="00ED680C" w:rsidP="00ED680C">
            <w:pPr>
              <w:rPr>
                <w:rFonts w:ascii="Arial" w:hAnsi="Arial" w:cs="Arial"/>
                <w:sz w:val="20"/>
                <w:szCs w:val="20"/>
              </w:rPr>
            </w:pPr>
            <w:r w:rsidRPr="00F67237">
              <w:rPr>
                <w:rFonts w:ascii="Arial" w:hAnsi="Arial" w:cs="Arial"/>
                <w:sz w:val="20"/>
                <w:szCs w:val="20"/>
              </w:rPr>
              <w:t xml:space="preserve">1 = Growing/ </w:t>
            </w:r>
            <w:r w:rsidRPr="00F67237">
              <w:rPr>
                <w:rFonts w:ascii="Nyala" w:hAnsi="Nyala" w:cs="Nyala"/>
                <w:sz w:val="20"/>
                <w:szCs w:val="20"/>
              </w:rPr>
              <w:t>ያድጋል</w:t>
            </w:r>
          </w:p>
          <w:p w14:paraId="2B7FBDB7" w14:textId="77777777" w:rsidR="00ED680C" w:rsidRPr="00F67237" w:rsidRDefault="00ED680C" w:rsidP="00ED680C">
            <w:pPr>
              <w:rPr>
                <w:rFonts w:ascii="Arial" w:hAnsi="Arial" w:cs="Arial"/>
                <w:sz w:val="20"/>
                <w:szCs w:val="20"/>
              </w:rPr>
            </w:pPr>
            <w:r w:rsidRPr="00F67237">
              <w:rPr>
                <w:rFonts w:ascii="Arial" w:hAnsi="Arial" w:cs="Arial"/>
                <w:sz w:val="20"/>
                <w:szCs w:val="20"/>
              </w:rPr>
              <w:t xml:space="preserve">2 = Remaining the same/ </w:t>
            </w:r>
            <w:r w:rsidRPr="00F67237">
              <w:rPr>
                <w:rFonts w:ascii="Nyala" w:hAnsi="Nyala" w:cs="Nyala"/>
                <w:sz w:val="20"/>
                <w:szCs w:val="20"/>
              </w:rPr>
              <w:t>ለውጥ</w:t>
            </w:r>
            <w:r w:rsidRPr="00F67237">
              <w:rPr>
                <w:rFonts w:ascii="Arial" w:hAnsi="Arial" w:cs="Arial"/>
                <w:sz w:val="20"/>
                <w:szCs w:val="20"/>
              </w:rPr>
              <w:t xml:space="preserve"> </w:t>
            </w:r>
            <w:r w:rsidRPr="00F67237">
              <w:rPr>
                <w:rFonts w:ascii="Nyala" w:hAnsi="Nyala" w:cs="Nyala"/>
                <w:sz w:val="20"/>
                <w:szCs w:val="20"/>
              </w:rPr>
              <w:t>አይኖረውም</w:t>
            </w:r>
          </w:p>
          <w:p w14:paraId="5E9DECD8" w14:textId="77777777" w:rsidR="00ED680C" w:rsidRPr="00F67237" w:rsidRDefault="00ED680C" w:rsidP="00ED680C">
            <w:pPr>
              <w:rPr>
                <w:rFonts w:ascii="Arial" w:hAnsi="Arial" w:cs="Arial"/>
                <w:sz w:val="20"/>
                <w:szCs w:val="20"/>
              </w:rPr>
            </w:pPr>
            <w:r w:rsidRPr="00F67237">
              <w:rPr>
                <w:rFonts w:ascii="Arial" w:hAnsi="Arial" w:cs="Arial"/>
                <w:sz w:val="20"/>
                <w:szCs w:val="20"/>
              </w:rPr>
              <w:t xml:space="preserve">3 = Decreasing/ </w:t>
            </w:r>
            <w:r w:rsidRPr="00F67237">
              <w:rPr>
                <w:rFonts w:ascii="Nyala" w:hAnsi="Nyala" w:cs="Nyala"/>
                <w:sz w:val="20"/>
                <w:szCs w:val="20"/>
              </w:rPr>
              <w:t>ይቀንሳል</w:t>
            </w:r>
          </w:p>
          <w:p w14:paraId="6B9412BA" w14:textId="77777777" w:rsidR="00ED680C" w:rsidRPr="00F67237" w:rsidRDefault="00ED680C" w:rsidP="00ED680C">
            <w:pPr>
              <w:rPr>
                <w:rFonts w:ascii="Arial" w:hAnsi="Arial" w:cs="Arial"/>
                <w:sz w:val="20"/>
                <w:szCs w:val="20"/>
              </w:rPr>
            </w:pPr>
            <w:r w:rsidRPr="00F67237">
              <w:rPr>
                <w:rFonts w:ascii="Arial" w:hAnsi="Arial" w:cs="Arial"/>
                <w:sz w:val="20"/>
                <w:szCs w:val="20"/>
              </w:rPr>
              <w:t xml:space="preserve">4 = Shutting down/ </w:t>
            </w:r>
            <w:r w:rsidRPr="00F67237">
              <w:rPr>
                <w:rFonts w:ascii="Nyala" w:hAnsi="Nyala" w:cs="Nyala"/>
                <w:sz w:val="20"/>
                <w:szCs w:val="20"/>
              </w:rPr>
              <w:t>ይዘጋል</w:t>
            </w:r>
          </w:p>
          <w:p w14:paraId="6087E40B" w14:textId="77777777" w:rsidR="00ED680C" w:rsidRDefault="00ED680C" w:rsidP="00ED680C">
            <w:pPr>
              <w:rPr>
                <w:rFonts w:ascii="Nyala" w:hAnsi="Nyala" w:cs="Nyala"/>
                <w:sz w:val="20"/>
                <w:szCs w:val="20"/>
              </w:rPr>
            </w:pPr>
            <w:r w:rsidRPr="00F67237">
              <w:rPr>
                <w:rFonts w:ascii="Arial" w:hAnsi="Arial" w:cs="Arial"/>
                <w:sz w:val="20"/>
                <w:szCs w:val="20"/>
              </w:rPr>
              <w:t xml:space="preserve">5 = I don’t know/ </w:t>
            </w:r>
            <w:r w:rsidRPr="00F67237">
              <w:rPr>
                <w:rFonts w:ascii="Nyala" w:hAnsi="Nyala" w:cs="Nyala"/>
                <w:sz w:val="20"/>
                <w:szCs w:val="20"/>
              </w:rPr>
              <w:t>አላውቅም</w:t>
            </w:r>
          </w:p>
          <w:p w14:paraId="5844690A" w14:textId="77777777" w:rsidR="00D1627B" w:rsidDel="00E34C26" w:rsidRDefault="00D1627B" w:rsidP="00ED680C">
            <w:pPr>
              <w:rPr>
                <w:del w:id="214" w:author="toshiba" w:date="2016-11-16T14:54:00Z"/>
                <w:rFonts w:ascii="Nyala" w:hAnsi="Nyala" w:cs="Nyala"/>
                <w:sz w:val="20"/>
                <w:szCs w:val="20"/>
              </w:rPr>
            </w:pPr>
          </w:p>
          <w:p w14:paraId="37C0B82A" w14:textId="77777777" w:rsidR="00D1627B" w:rsidDel="00E34C26" w:rsidRDefault="00D1627B" w:rsidP="00ED680C">
            <w:pPr>
              <w:rPr>
                <w:del w:id="215" w:author="toshiba" w:date="2016-11-16T14:54:00Z"/>
                <w:rFonts w:ascii="Nyala" w:hAnsi="Nyala" w:cs="Nyala"/>
                <w:sz w:val="20"/>
                <w:szCs w:val="20"/>
              </w:rPr>
            </w:pPr>
          </w:p>
          <w:p w14:paraId="7765EFD5" w14:textId="77777777" w:rsidR="00D1627B" w:rsidDel="00E34C26" w:rsidRDefault="00D1627B" w:rsidP="00ED680C">
            <w:pPr>
              <w:rPr>
                <w:del w:id="216" w:author="toshiba" w:date="2016-11-16T14:54:00Z"/>
                <w:rFonts w:ascii="Nyala" w:hAnsi="Nyala" w:cs="Nyala"/>
                <w:sz w:val="20"/>
                <w:szCs w:val="20"/>
              </w:rPr>
            </w:pPr>
          </w:p>
          <w:p w14:paraId="23FEC472" w14:textId="2A9F57DE" w:rsidR="00D1627B" w:rsidRPr="00F67237" w:rsidRDefault="00D1627B" w:rsidP="00ED680C">
            <w:pPr>
              <w:rPr>
                <w:rFonts w:ascii="Arial" w:hAnsi="Arial" w:cs="Arial"/>
                <w:sz w:val="20"/>
                <w:szCs w:val="20"/>
              </w:rPr>
            </w:pPr>
          </w:p>
        </w:tc>
      </w:tr>
      <w:tr w:rsidR="00C64A60" w:rsidRPr="00F67237" w14:paraId="23798128" w14:textId="77777777" w:rsidTr="00F901D6">
        <w:tblPrEx>
          <w:tblCellMar>
            <w:top w:w="108" w:type="dxa"/>
            <w:bottom w:w="108" w:type="dxa"/>
          </w:tblCellMar>
        </w:tblPrEx>
        <w:trPr>
          <w:trHeight w:val="333"/>
        </w:trPr>
        <w:tc>
          <w:tcPr>
            <w:tcW w:w="895" w:type="dxa"/>
            <w:gridSpan w:val="2"/>
          </w:tcPr>
          <w:p w14:paraId="79DC20EC" w14:textId="77777777" w:rsidR="00C64A60" w:rsidRPr="00F67237" w:rsidRDefault="00C64A60" w:rsidP="00214378">
            <w:pPr>
              <w:rPr>
                <w:rFonts w:ascii="Arial" w:hAnsi="Arial" w:cs="Arial"/>
                <w:sz w:val="20"/>
                <w:szCs w:val="20"/>
              </w:rPr>
            </w:pPr>
            <w:r w:rsidRPr="00F67237">
              <w:rPr>
                <w:rFonts w:ascii="Arial" w:hAnsi="Arial" w:cs="Arial"/>
                <w:sz w:val="20"/>
                <w:szCs w:val="20"/>
              </w:rPr>
              <w:t>4</w:t>
            </w:r>
          </w:p>
          <w:p w14:paraId="0CE80270" w14:textId="77777777" w:rsidR="00C64A60" w:rsidRPr="00F67237" w:rsidRDefault="00C64A60" w:rsidP="00214378">
            <w:pPr>
              <w:rPr>
                <w:rFonts w:ascii="Arial" w:hAnsi="Arial" w:cs="Arial"/>
                <w:sz w:val="20"/>
                <w:szCs w:val="20"/>
              </w:rPr>
            </w:pPr>
          </w:p>
        </w:tc>
        <w:tc>
          <w:tcPr>
            <w:tcW w:w="8393" w:type="dxa"/>
            <w:gridSpan w:val="4"/>
          </w:tcPr>
          <w:p w14:paraId="14F3E67F" w14:textId="2D7D0E52" w:rsidR="00ED680C" w:rsidRPr="00F67237" w:rsidRDefault="00C64A60" w:rsidP="001D4A4D">
            <w:pPr>
              <w:spacing w:after="200" w:line="276" w:lineRule="auto"/>
              <w:rPr>
                <w:rFonts w:ascii="Arial" w:hAnsi="Arial" w:cs="Arial"/>
                <w:sz w:val="20"/>
                <w:szCs w:val="20"/>
              </w:rPr>
            </w:pPr>
            <w:r w:rsidRPr="00F67237">
              <w:rPr>
                <w:rFonts w:ascii="Arial" w:hAnsi="Arial" w:cs="Arial"/>
                <w:sz w:val="20"/>
                <w:szCs w:val="20"/>
              </w:rPr>
              <w:t>I would like to learn more about your goals for your business.</w:t>
            </w:r>
            <w:r w:rsidR="00ED680C" w:rsidRPr="00F67237">
              <w:rPr>
                <w:rFonts w:ascii="Arial" w:hAnsi="Arial" w:cs="Arial"/>
                <w:sz w:val="20"/>
                <w:szCs w:val="20"/>
              </w:rPr>
              <w:t xml:space="preserve"> </w:t>
            </w:r>
            <w:r w:rsidR="00ED680C" w:rsidRPr="00F67237">
              <w:rPr>
                <w:rFonts w:ascii="Nyala" w:hAnsi="Nyala" w:cs="Nyala"/>
                <w:sz w:val="20"/>
                <w:szCs w:val="20"/>
              </w:rPr>
              <w:t>እስቲ</w:t>
            </w:r>
            <w:r w:rsidR="00ED680C" w:rsidRPr="00F67237">
              <w:rPr>
                <w:rFonts w:ascii="Arial" w:hAnsi="Arial" w:cs="Arial"/>
                <w:sz w:val="20"/>
                <w:szCs w:val="20"/>
              </w:rPr>
              <w:t xml:space="preserve"> </w:t>
            </w:r>
            <w:r w:rsidR="00ED680C" w:rsidRPr="00F67237">
              <w:rPr>
                <w:rFonts w:ascii="Nyala" w:hAnsi="Nyala" w:cs="Nyala"/>
                <w:sz w:val="20"/>
                <w:szCs w:val="20"/>
              </w:rPr>
              <w:t>ለንግድ</w:t>
            </w:r>
            <w:r w:rsidR="00ED680C" w:rsidRPr="00F67237">
              <w:rPr>
                <w:rFonts w:ascii="Arial" w:hAnsi="Arial" w:cs="Arial"/>
                <w:sz w:val="20"/>
                <w:szCs w:val="20"/>
              </w:rPr>
              <w:t xml:space="preserve"> </w:t>
            </w:r>
            <w:r w:rsidR="00ED680C" w:rsidRPr="00F67237">
              <w:rPr>
                <w:rFonts w:ascii="Nyala" w:hAnsi="Nyala" w:cs="Nyala"/>
                <w:sz w:val="20"/>
                <w:szCs w:val="20"/>
              </w:rPr>
              <w:t>ስራዎ</w:t>
            </w:r>
            <w:r w:rsidR="00ED680C" w:rsidRPr="00F67237">
              <w:rPr>
                <w:rFonts w:ascii="Arial" w:hAnsi="Arial" w:cs="Arial"/>
                <w:sz w:val="20"/>
                <w:szCs w:val="20"/>
              </w:rPr>
              <w:t xml:space="preserve"> </w:t>
            </w:r>
            <w:r w:rsidR="00ED680C" w:rsidRPr="00F67237">
              <w:rPr>
                <w:rFonts w:ascii="Nyala" w:hAnsi="Nyala" w:cs="Nyala"/>
                <w:sz w:val="20"/>
                <w:szCs w:val="20"/>
              </w:rPr>
              <w:t>ያለዎትን</w:t>
            </w:r>
            <w:r w:rsidR="00ED680C" w:rsidRPr="00F67237">
              <w:rPr>
                <w:rFonts w:ascii="Arial" w:hAnsi="Arial" w:cs="Arial"/>
                <w:sz w:val="20"/>
                <w:szCs w:val="20"/>
              </w:rPr>
              <w:t xml:space="preserve"> </w:t>
            </w:r>
            <w:r w:rsidR="00ED680C" w:rsidRPr="00F67237">
              <w:rPr>
                <w:rFonts w:ascii="Nyala" w:hAnsi="Nyala" w:cs="Nyala"/>
                <w:sz w:val="20"/>
                <w:szCs w:val="20"/>
              </w:rPr>
              <w:t>እቅድ</w:t>
            </w:r>
            <w:r w:rsidR="00ED680C" w:rsidRPr="00F67237">
              <w:rPr>
                <w:rFonts w:ascii="Arial" w:hAnsi="Arial" w:cs="Arial"/>
                <w:sz w:val="20"/>
                <w:szCs w:val="20"/>
              </w:rPr>
              <w:t xml:space="preserve"> </w:t>
            </w:r>
            <w:r w:rsidR="00ED680C" w:rsidRPr="00F67237">
              <w:rPr>
                <w:rFonts w:ascii="Nyala" w:hAnsi="Nyala" w:cs="Nyala"/>
                <w:sz w:val="20"/>
                <w:szCs w:val="20"/>
              </w:rPr>
              <w:t>በተመለከተ</w:t>
            </w:r>
            <w:r w:rsidR="00ED680C" w:rsidRPr="00F67237">
              <w:rPr>
                <w:rFonts w:ascii="Arial" w:hAnsi="Arial" w:cs="Arial"/>
                <w:sz w:val="20"/>
                <w:szCs w:val="20"/>
              </w:rPr>
              <w:t xml:space="preserve"> </w:t>
            </w:r>
            <w:r w:rsidR="00ED680C" w:rsidRPr="00F67237">
              <w:rPr>
                <w:rFonts w:ascii="Nyala" w:hAnsi="Nyala" w:cs="Nyala"/>
                <w:sz w:val="20"/>
                <w:szCs w:val="20"/>
              </w:rPr>
              <w:t>እንነጋገር፡፡</w:t>
            </w:r>
          </w:p>
          <w:p w14:paraId="455A93E8" w14:textId="77777777" w:rsidR="00ED680C" w:rsidRPr="00F67237" w:rsidRDefault="00ED680C" w:rsidP="00ED680C">
            <w:pPr>
              <w:pStyle w:val="ListParagraph"/>
              <w:numPr>
                <w:ilvl w:val="0"/>
                <w:numId w:val="4"/>
              </w:numPr>
              <w:spacing w:after="200" w:line="276" w:lineRule="auto"/>
              <w:rPr>
                <w:rFonts w:ascii="Arial" w:hAnsi="Arial" w:cs="Arial"/>
                <w:sz w:val="20"/>
                <w:szCs w:val="20"/>
              </w:rPr>
            </w:pPr>
            <w:r w:rsidRPr="00F67237">
              <w:rPr>
                <w:rFonts w:ascii="Arial" w:hAnsi="Arial" w:cs="Arial"/>
                <w:sz w:val="20"/>
                <w:szCs w:val="20"/>
              </w:rPr>
              <w:t xml:space="preserve">What is your goal for number of employees in a year from now/ </w:t>
            </w:r>
            <w:r w:rsidRPr="00F67237">
              <w:rPr>
                <w:rFonts w:ascii="Nyala" w:hAnsi="Nyala" w:cs="Nyala"/>
                <w:sz w:val="20"/>
                <w:szCs w:val="20"/>
              </w:rPr>
              <w:t>የዛሬ</w:t>
            </w:r>
            <w:r w:rsidRPr="00F67237">
              <w:rPr>
                <w:rFonts w:ascii="Arial" w:hAnsi="Arial" w:cs="Arial"/>
                <w:sz w:val="20"/>
                <w:szCs w:val="20"/>
              </w:rPr>
              <w:t xml:space="preserve"> </w:t>
            </w:r>
            <w:r w:rsidRPr="00F67237">
              <w:rPr>
                <w:rFonts w:ascii="Nyala" w:hAnsi="Nyala" w:cs="Nyala"/>
                <w:sz w:val="20"/>
                <w:szCs w:val="20"/>
              </w:rPr>
              <w:t>አመት</w:t>
            </w:r>
            <w:r w:rsidRPr="00F67237">
              <w:rPr>
                <w:rFonts w:ascii="Arial" w:hAnsi="Arial" w:cs="Arial"/>
                <w:sz w:val="20"/>
                <w:szCs w:val="20"/>
              </w:rPr>
              <w:t xml:space="preserve"> </w:t>
            </w:r>
            <w:r w:rsidRPr="00F67237">
              <w:rPr>
                <w:rFonts w:ascii="Nyala" w:hAnsi="Nyala" w:cs="Nyala"/>
                <w:sz w:val="20"/>
                <w:szCs w:val="20"/>
              </w:rPr>
              <w:t>ስንት</w:t>
            </w:r>
            <w:r w:rsidRPr="00F67237">
              <w:rPr>
                <w:rFonts w:ascii="Arial" w:hAnsi="Arial" w:cs="Arial"/>
                <w:sz w:val="20"/>
                <w:szCs w:val="20"/>
              </w:rPr>
              <w:t xml:space="preserve"> </w:t>
            </w:r>
            <w:r w:rsidRPr="00F67237">
              <w:rPr>
                <w:rFonts w:ascii="Nyala" w:hAnsi="Nyala" w:cs="Nyala"/>
                <w:sz w:val="20"/>
                <w:szCs w:val="20"/>
              </w:rPr>
              <w:t>ሰራተኞች</w:t>
            </w:r>
            <w:r w:rsidRPr="00F67237">
              <w:rPr>
                <w:rFonts w:ascii="Arial" w:hAnsi="Arial" w:cs="Arial"/>
                <w:sz w:val="20"/>
                <w:szCs w:val="20"/>
              </w:rPr>
              <w:t xml:space="preserve"> </w:t>
            </w:r>
            <w:r w:rsidRPr="00F67237">
              <w:rPr>
                <w:rFonts w:ascii="Nyala" w:hAnsi="Nyala" w:cs="Nyala"/>
                <w:sz w:val="20"/>
                <w:szCs w:val="20"/>
              </w:rPr>
              <w:t>እንዲኖርዎ</w:t>
            </w:r>
            <w:r w:rsidRPr="00F67237">
              <w:rPr>
                <w:rFonts w:ascii="Arial" w:hAnsi="Arial" w:cs="Arial"/>
                <w:sz w:val="20"/>
                <w:szCs w:val="20"/>
              </w:rPr>
              <w:t xml:space="preserve"> </w:t>
            </w:r>
            <w:r w:rsidRPr="00F67237">
              <w:rPr>
                <w:rFonts w:ascii="Nyala" w:hAnsi="Nyala" w:cs="Nyala"/>
                <w:sz w:val="20"/>
                <w:szCs w:val="20"/>
              </w:rPr>
              <w:t>ያቅዳሉ</w:t>
            </w:r>
            <w:r w:rsidRPr="00F67237">
              <w:rPr>
                <w:rFonts w:ascii="Arial" w:hAnsi="Arial" w:cs="Arial"/>
                <w:sz w:val="20"/>
                <w:szCs w:val="20"/>
              </w:rPr>
              <w:t xml:space="preserve">? </w:t>
            </w:r>
          </w:p>
          <w:p w14:paraId="3EE8F1DD" w14:textId="77777777" w:rsidR="00ED680C" w:rsidRPr="00F67237" w:rsidRDefault="00ED680C" w:rsidP="00ED680C">
            <w:pPr>
              <w:pStyle w:val="ListParagraph"/>
              <w:numPr>
                <w:ilvl w:val="0"/>
                <w:numId w:val="4"/>
              </w:numPr>
              <w:spacing w:after="200" w:line="276" w:lineRule="auto"/>
              <w:rPr>
                <w:rFonts w:ascii="Arial" w:hAnsi="Arial" w:cs="Arial"/>
                <w:sz w:val="20"/>
                <w:szCs w:val="20"/>
              </w:rPr>
            </w:pPr>
            <w:r w:rsidRPr="00F67237">
              <w:rPr>
                <w:rFonts w:ascii="Arial" w:hAnsi="Arial" w:cs="Arial"/>
                <w:sz w:val="20"/>
                <w:szCs w:val="20"/>
              </w:rPr>
              <w:t xml:space="preserve">What is your goal for number of employees in two years from now/ </w:t>
            </w:r>
            <w:r w:rsidRPr="00F67237">
              <w:rPr>
                <w:rFonts w:ascii="Nyala" w:hAnsi="Nyala" w:cs="Nyala"/>
                <w:sz w:val="20"/>
                <w:szCs w:val="20"/>
              </w:rPr>
              <w:t>የዛሬ</w:t>
            </w:r>
            <w:r w:rsidRPr="00F67237">
              <w:rPr>
                <w:rFonts w:ascii="Arial" w:hAnsi="Arial" w:cs="Arial"/>
                <w:sz w:val="20"/>
                <w:szCs w:val="20"/>
              </w:rPr>
              <w:t xml:space="preserve"> </w:t>
            </w:r>
            <w:r w:rsidRPr="00F67237">
              <w:rPr>
                <w:rFonts w:ascii="Nyala" w:hAnsi="Nyala" w:cs="Nyala"/>
                <w:sz w:val="20"/>
                <w:szCs w:val="20"/>
              </w:rPr>
              <w:t>ሁለት</w:t>
            </w:r>
            <w:r w:rsidRPr="00F67237">
              <w:rPr>
                <w:rFonts w:ascii="Arial" w:hAnsi="Arial" w:cs="Arial"/>
                <w:sz w:val="20"/>
                <w:szCs w:val="20"/>
              </w:rPr>
              <w:t xml:space="preserve"> </w:t>
            </w:r>
            <w:r w:rsidRPr="00F67237">
              <w:rPr>
                <w:rFonts w:ascii="Nyala" w:hAnsi="Nyala" w:cs="Nyala"/>
                <w:sz w:val="20"/>
                <w:szCs w:val="20"/>
              </w:rPr>
              <w:t>አመት</w:t>
            </w:r>
            <w:r w:rsidRPr="00F67237">
              <w:rPr>
                <w:rFonts w:ascii="Arial" w:hAnsi="Arial" w:cs="Arial"/>
                <w:sz w:val="20"/>
                <w:szCs w:val="20"/>
              </w:rPr>
              <w:t xml:space="preserve"> </w:t>
            </w:r>
            <w:r w:rsidRPr="00F67237">
              <w:rPr>
                <w:rFonts w:ascii="Nyala" w:hAnsi="Nyala" w:cs="Nyala"/>
                <w:sz w:val="20"/>
                <w:szCs w:val="20"/>
              </w:rPr>
              <w:t>ስንት</w:t>
            </w:r>
            <w:r w:rsidRPr="00F67237">
              <w:rPr>
                <w:rFonts w:ascii="Arial" w:hAnsi="Arial" w:cs="Arial"/>
                <w:sz w:val="20"/>
                <w:szCs w:val="20"/>
              </w:rPr>
              <w:t xml:space="preserve"> </w:t>
            </w:r>
            <w:r w:rsidRPr="00F67237">
              <w:rPr>
                <w:rFonts w:ascii="Nyala" w:hAnsi="Nyala" w:cs="Nyala"/>
                <w:sz w:val="20"/>
                <w:szCs w:val="20"/>
              </w:rPr>
              <w:t>ሰራተኞች</w:t>
            </w:r>
            <w:r w:rsidRPr="00F67237">
              <w:rPr>
                <w:rFonts w:ascii="Arial" w:hAnsi="Arial" w:cs="Arial"/>
                <w:sz w:val="20"/>
                <w:szCs w:val="20"/>
              </w:rPr>
              <w:t xml:space="preserve"> </w:t>
            </w:r>
            <w:r w:rsidRPr="00F67237">
              <w:rPr>
                <w:rFonts w:ascii="Nyala" w:hAnsi="Nyala" w:cs="Nyala"/>
                <w:sz w:val="20"/>
                <w:szCs w:val="20"/>
              </w:rPr>
              <w:t>እንዲኖርዎ</w:t>
            </w:r>
            <w:r w:rsidRPr="00F67237">
              <w:rPr>
                <w:rFonts w:ascii="Arial" w:hAnsi="Arial" w:cs="Arial"/>
                <w:sz w:val="20"/>
                <w:szCs w:val="20"/>
              </w:rPr>
              <w:t xml:space="preserve"> </w:t>
            </w:r>
            <w:r w:rsidRPr="00F67237">
              <w:rPr>
                <w:rFonts w:ascii="Nyala" w:hAnsi="Nyala" w:cs="Nyala"/>
                <w:sz w:val="20"/>
                <w:szCs w:val="20"/>
              </w:rPr>
              <w:t>ያቅዳሉ</w:t>
            </w:r>
            <w:r w:rsidRPr="00F67237">
              <w:rPr>
                <w:rFonts w:ascii="Arial" w:hAnsi="Arial" w:cs="Arial"/>
                <w:sz w:val="20"/>
                <w:szCs w:val="20"/>
              </w:rPr>
              <w:t xml:space="preserve">? </w:t>
            </w:r>
          </w:p>
          <w:p w14:paraId="0993892D" w14:textId="77777777" w:rsidR="00ED680C" w:rsidRPr="00F67237" w:rsidRDefault="00ED680C" w:rsidP="00ED680C">
            <w:pPr>
              <w:pStyle w:val="ListParagraph"/>
              <w:numPr>
                <w:ilvl w:val="0"/>
                <w:numId w:val="4"/>
              </w:numPr>
              <w:spacing w:after="200" w:line="276" w:lineRule="auto"/>
              <w:rPr>
                <w:rFonts w:ascii="Arial" w:hAnsi="Arial" w:cs="Arial"/>
                <w:sz w:val="20"/>
                <w:szCs w:val="20"/>
              </w:rPr>
            </w:pPr>
            <w:r w:rsidRPr="00F67237">
              <w:rPr>
                <w:rFonts w:ascii="Arial" w:hAnsi="Arial" w:cs="Arial"/>
                <w:sz w:val="20"/>
                <w:szCs w:val="20"/>
              </w:rPr>
              <w:t xml:space="preserve">What is your goal for monthly sales in a year from now/ </w:t>
            </w:r>
            <w:r w:rsidRPr="00F67237">
              <w:rPr>
                <w:rFonts w:ascii="Nyala" w:hAnsi="Nyala" w:cs="Nyala"/>
                <w:sz w:val="20"/>
                <w:szCs w:val="20"/>
              </w:rPr>
              <w:t>የዛሬ</w:t>
            </w:r>
            <w:r w:rsidRPr="00F67237">
              <w:rPr>
                <w:rFonts w:ascii="Arial" w:hAnsi="Arial" w:cs="Arial"/>
                <w:sz w:val="20"/>
                <w:szCs w:val="20"/>
              </w:rPr>
              <w:t xml:space="preserve"> </w:t>
            </w:r>
            <w:r w:rsidRPr="00F67237">
              <w:rPr>
                <w:rFonts w:ascii="Nyala" w:hAnsi="Nyala" w:cs="Nyala"/>
                <w:sz w:val="20"/>
                <w:szCs w:val="20"/>
              </w:rPr>
              <w:t>አመት</w:t>
            </w:r>
            <w:r w:rsidRPr="00F67237">
              <w:rPr>
                <w:rFonts w:ascii="Arial" w:hAnsi="Arial" w:cs="Arial"/>
                <w:sz w:val="20"/>
                <w:szCs w:val="20"/>
              </w:rPr>
              <w:t xml:space="preserve"> </w:t>
            </w:r>
            <w:r w:rsidRPr="00F67237">
              <w:rPr>
                <w:rFonts w:ascii="Nyala" w:hAnsi="Nyala" w:cs="Nyala"/>
                <w:sz w:val="20"/>
                <w:szCs w:val="20"/>
              </w:rPr>
              <w:t>ወርሃዊ</w:t>
            </w:r>
            <w:r w:rsidRPr="00F67237">
              <w:rPr>
                <w:rFonts w:ascii="Arial" w:hAnsi="Arial" w:cs="Arial"/>
                <w:sz w:val="20"/>
                <w:szCs w:val="20"/>
              </w:rPr>
              <w:t xml:space="preserve"> </w:t>
            </w:r>
            <w:r w:rsidRPr="00F67237">
              <w:rPr>
                <w:rFonts w:ascii="Nyala" w:hAnsi="Nyala" w:cs="Nyala"/>
                <w:sz w:val="20"/>
                <w:szCs w:val="20"/>
              </w:rPr>
              <w:t>ሽያጭዎ</w:t>
            </w:r>
            <w:r w:rsidRPr="00F67237">
              <w:rPr>
                <w:rFonts w:ascii="Arial" w:hAnsi="Arial" w:cs="Arial"/>
                <w:sz w:val="20"/>
                <w:szCs w:val="20"/>
              </w:rPr>
              <w:t xml:space="preserve"> </w:t>
            </w:r>
            <w:r w:rsidRPr="00F67237">
              <w:rPr>
                <w:rFonts w:ascii="Nyala" w:hAnsi="Nyala" w:cs="Nyala"/>
                <w:sz w:val="20"/>
                <w:szCs w:val="20"/>
              </w:rPr>
              <w:t>ስንት</w:t>
            </w:r>
            <w:r w:rsidRPr="00F67237">
              <w:rPr>
                <w:rFonts w:ascii="Arial" w:hAnsi="Arial" w:cs="Arial"/>
                <w:sz w:val="20"/>
                <w:szCs w:val="20"/>
              </w:rPr>
              <w:t xml:space="preserve"> </w:t>
            </w:r>
            <w:r w:rsidRPr="00F67237">
              <w:rPr>
                <w:rFonts w:ascii="Nyala" w:hAnsi="Nyala" w:cs="Nyala"/>
                <w:sz w:val="20"/>
                <w:szCs w:val="20"/>
              </w:rPr>
              <w:t>እንዲሆን</w:t>
            </w:r>
            <w:r w:rsidRPr="00F67237">
              <w:rPr>
                <w:rFonts w:ascii="Arial" w:hAnsi="Arial" w:cs="Arial"/>
                <w:sz w:val="20"/>
                <w:szCs w:val="20"/>
              </w:rPr>
              <w:t xml:space="preserve"> </w:t>
            </w:r>
            <w:r w:rsidRPr="00F67237">
              <w:rPr>
                <w:rFonts w:ascii="Nyala" w:hAnsi="Nyala" w:cs="Nyala"/>
                <w:sz w:val="20"/>
                <w:szCs w:val="20"/>
              </w:rPr>
              <w:t>ያቅዳሉ</w:t>
            </w:r>
            <w:r w:rsidRPr="00F67237">
              <w:rPr>
                <w:rFonts w:ascii="Arial" w:hAnsi="Arial" w:cs="Arial"/>
                <w:sz w:val="20"/>
                <w:szCs w:val="20"/>
              </w:rPr>
              <w:t xml:space="preserve">? </w:t>
            </w:r>
          </w:p>
          <w:p w14:paraId="7C02274F" w14:textId="77777777" w:rsidR="00ED680C" w:rsidRPr="00F67237" w:rsidRDefault="00ED680C" w:rsidP="00ED680C">
            <w:pPr>
              <w:pStyle w:val="ListParagraph"/>
              <w:numPr>
                <w:ilvl w:val="0"/>
                <w:numId w:val="4"/>
              </w:numPr>
              <w:spacing w:after="200" w:line="276" w:lineRule="auto"/>
              <w:rPr>
                <w:rFonts w:ascii="Arial" w:hAnsi="Arial" w:cs="Arial"/>
                <w:sz w:val="20"/>
                <w:szCs w:val="20"/>
              </w:rPr>
            </w:pPr>
            <w:r w:rsidRPr="00F67237">
              <w:rPr>
                <w:rFonts w:ascii="Arial" w:hAnsi="Arial" w:cs="Arial"/>
                <w:sz w:val="20"/>
                <w:szCs w:val="20"/>
              </w:rPr>
              <w:t xml:space="preserve">What is your goal for monthly sales in two years from now/ </w:t>
            </w:r>
            <w:r w:rsidRPr="00F67237">
              <w:rPr>
                <w:rFonts w:ascii="Nyala" w:hAnsi="Nyala" w:cs="Nyala"/>
                <w:sz w:val="20"/>
                <w:szCs w:val="20"/>
              </w:rPr>
              <w:t>የዛሬ</w:t>
            </w:r>
            <w:r w:rsidRPr="00F67237">
              <w:rPr>
                <w:rFonts w:ascii="Arial" w:hAnsi="Arial" w:cs="Arial"/>
                <w:sz w:val="20"/>
                <w:szCs w:val="20"/>
              </w:rPr>
              <w:t xml:space="preserve"> </w:t>
            </w:r>
            <w:r w:rsidRPr="00F67237">
              <w:rPr>
                <w:rFonts w:ascii="Nyala" w:hAnsi="Nyala" w:cs="Nyala"/>
                <w:sz w:val="20"/>
                <w:szCs w:val="20"/>
              </w:rPr>
              <w:t>ሁለት</w:t>
            </w:r>
            <w:r w:rsidRPr="00F67237">
              <w:rPr>
                <w:rFonts w:ascii="Arial" w:hAnsi="Arial" w:cs="Arial"/>
                <w:sz w:val="20"/>
                <w:szCs w:val="20"/>
              </w:rPr>
              <w:t xml:space="preserve"> </w:t>
            </w:r>
            <w:r w:rsidRPr="00F67237">
              <w:rPr>
                <w:rFonts w:ascii="Nyala" w:hAnsi="Nyala" w:cs="Nyala"/>
                <w:sz w:val="20"/>
                <w:szCs w:val="20"/>
              </w:rPr>
              <w:t>አመት</w:t>
            </w:r>
            <w:r w:rsidRPr="00F67237">
              <w:rPr>
                <w:rFonts w:ascii="Arial" w:hAnsi="Arial" w:cs="Arial"/>
                <w:sz w:val="20"/>
                <w:szCs w:val="20"/>
              </w:rPr>
              <w:t xml:space="preserve"> </w:t>
            </w:r>
            <w:r w:rsidRPr="00F67237">
              <w:rPr>
                <w:rFonts w:ascii="Nyala" w:hAnsi="Nyala" w:cs="Nyala"/>
                <w:sz w:val="20"/>
                <w:szCs w:val="20"/>
              </w:rPr>
              <w:t>ወርሃዊ</w:t>
            </w:r>
            <w:r w:rsidRPr="00F67237">
              <w:rPr>
                <w:rFonts w:ascii="Arial" w:hAnsi="Arial" w:cs="Arial"/>
                <w:sz w:val="20"/>
                <w:szCs w:val="20"/>
              </w:rPr>
              <w:t xml:space="preserve"> </w:t>
            </w:r>
            <w:r w:rsidRPr="00F67237">
              <w:rPr>
                <w:rFonts w:ascii="Nyala" w:hAnsi="Nyala" w:cs="Nyala"/>
                <w:sz w:val="20"/>
                <w:szCs w:val="20"/>
              </w:rPr>
              <w:t>ሽያጭዎ</w:t>
            </w:r>
            <w:r w:rsidRPr="00F67237">
              <w:rPr>
                <w:rFonts w:ascii="Arial" w:hAnsi="Arial" w:cs="Arial"/>
                <w:sz w:val="20"/>
                <w:szCs w:val="20"/>
              </w:rPr>
              <w:t xml:space="preserve"> </w:t>
            </w:r>
            <w:r w:rsidRPr="00F67237">
              <w:rPr>
                <w:rFonts w:ascii="Nyala" w:hAnsi="Nyala" w:cs="Nyala"/>
                <w:sz w:val="20"/>
                <w:szCs w:val="20"/>
              </w:rPr>
              <w:t>ስንት</w:t>
            </w:r>
            <w:r w:rsidRPr="00F67237">
              <w:rPr>
                <w:rFonts w:ascii="Arial" w:hAnsi="Arial" w:cs="Arial"/>
                <w:sz w:val="20"/>
                <w:szCs w:val="20"/>
              </w:rPr>
              <w:t xml:space="preserve"> </w:t>
            </w:r>
            <w:r w:rsidRPr="00F67237">
              <w:rPr>
                <w:rFonts w:ascii="Nyala" w:hAnsi="Nyala" w:cs="Nyala"/>
                <w:sz w:val="20"/>
                <w:szCs w:val="20"/>
              </w:rPr>
              <w:t>እንዲሆን</w:t>
            </w:r>
            <w:r w:rsidRPr="00F67237">
              <w:rPr>
                <w:rFonts w:ascii="Arial" w:hAnsi="Arial" w:cs="Arial"/>
                <w:sz w:val="20"/>
                <w:szCs w:val="20"/>
              </w:rPr>
              <w:t xml:space="preserve"> </w:t>
            </w:r>
            <w:r w:rsidRPr="00F67237">
              <w:rPr>
                <w:rFonts w:ascii="Nyala" w:hAnsi="Nyala" w:cs="Nyala"/>
                <w:sz w:val="20"/>
                <w:szCs w:val="20"/>
              </w:rPr>
              <w:t>ያቅዳሉ</w:t>
            </w:r>
            <w:r w:rsidRPr="00F67237">
              <w:rPr>
                <w:rFonts w:ascii="Arial" w:hAnsi="Arial" w:cs="Arial"/>
                <w:sz w:val="20"/>
                <w:szCs w:val="20"/>
              </w:rPr>
              <w:t xml:space="preserve">? </w:t>
            </w:r>
          </w:p>
          <w:p w14:paraId="79AB0917" w14:textId="77777777" w:rsidR="00ED680C" w:rsidRPr="00F67237" w:rsidRDefault="00ED680C" w:rsidP="00ED680C">
            <w:pPr>
              <w:pStyle w:val="ListParagraph"/>
              <w:numPr>
                <w:ilvl w:val="0"/>
                <w:numId w:val="4"/>
              </w:numPr>
              <w:spacing w:after="200" w:line="276" w:lineRule="auto"/>
              <w:rPr>
                <w:rFonts w:ascii="Arial" w:hAnsi="Arial" w:cs="Arial"/>
                <w:sz w:val="20"/>
                <w:szCs w:val="20"/>
              </w:rPr>
            </w:pPr>
            <w:r w:rsidRPr="00F67237">
              <w:rPr>
                <w:rFonts w:ascii="Arial" w:hAnsi="Arial" w:cs="Arial"/>
                <w:sz w:val="20"/>
                <w:szCs w:val="20"/>
              </w:rPr>
              <w:t xml:space="preserve">What is your goal for monthly profit in a year from now/ </w:t>
            </w:r>
            <w:r w:rsidRPr="00F67237">
              <w:rPr>
                <w:rFonts w:ascii="Nyala" w:hAnsi="Nyala" w:cs="Nyala"/>
                <w:sz w:val="20"/>
                <w:szCs w:val="20"/>
              </w:rPr>
              <w:t>የዛሬ</w:t>
            </w:r>
            <w:r w:rsidRPr="00F67237">
              <w:rPr>
                <w:rFonts w:ascii="Arial" w:hAnsi="Arial" w:cs="Arial"/>
                <w:sz w:val="20"/>
                <w:szCs w:val="20"/>
              </w:rPr>
              <w:t xml:space="preserve"> </w:t>
            </w:r>
            <w:r w:rsidRPr="00F67237">
              <w:rPr>
                <w:rFonts w:ascii="Nyala" w:hAnsi="Nyala" w:cs="Nyala"/>
                <w:sz w:val="20"/>
                <w:szCs w:val="20"/>
              </w:rPr>
              <w:t>አመት</w:t>
            </w:r>
            <w:r w:rsidRPr="00F67237">
              <w:rPr>
                <w:rFonts w:ascii="Arial" w:hAnsi="Arial" w:cs="Arial"/>
                <w:sz w:val="20"/>
                <w:szCs w:val="20"/>
              </w:rPr>
              <w:t xml:space="preserve"> </w:t>
            </w:r>
            <w:r w:rsidRPr="00F67237">
              <w:rPr>
                <w:rFonts w:ascii="Nyala" w:hAnsi="Nyala" w:cs="Nyala"/>
                <w:sz w:val="20"/>
                <w:szCs w:val="20"/>
              </w:rPr>
              <w:t>ወርሃዊ</w:t>
            </w:r>
            <w:r w:rsidRPr="00F67237">
              <w:rPr>
                <w:rFonts w:ascii="Arial" w:hAnsi="Arial" w:cs="Arial"/>
                <w:sz w:val="20"/>
                <w:szCs w:val="20"/>
              </w:rPr>
              <w:t xml:space="preserve"> </w:t>
            </w:r>
            <w:r w:rsidRPr="00F67237">
              <w:rPr>
                <w:rFonts w:ascii="Nyala" w:hAnsi="Nyala" w:cs="Nyala"/>
                <w:sz w:val="20"/>
                <w:szCs w:val="20"/>
              </w:rPr>
              <w:t>ትርፍዎ</w:t>
            </w:r>
            <w:r w:rsidRPr="00F67237">
              <w:rPr>
                <w:rFonts w:ascii="Arial" w:hAnsi="Arial" w:cs="Arial"/>
                <w:sz w:val="20"/>
                <w:szCs w:val="20"/>
              </w:rPr>
              <w:t xml:space="preserve"> </w:t>
            </w:r>
            <w:r w:rsidRPr="00F67237">
              <w:rPr>
                <w:rFonts w:ascii="Nyala" w:hAnsi="Nyala" w:cs="Nyala"/>
                <w:sz w:val="20"/>
                <w:szCs w:val="20"/>
              </w:rPr>
              <w:t>ስንት</w:t>
            </w:r>
            <w:r w:rsidRPr="00F67237">
              <w:rPr>
                <w:rFonts w:ascii="Arial" w:hAnsi="Arial" w:cs="Arial"/>
                <w:sz w:val="20"/>
                <w:szCs w:val="20"/>
              </w:rPr>
              <w:t xml:space="preserve"> </w:t>
            </w:r>
            <w:r w:rsidRPr="00F67237">
              <w:rPr>
                <w:rFonts w:ascii="Nyala" w:hAnsi="Nyala" w:cs="Nyala"/>
                <w:sz w:val="20"/>
                <w:szCs w:val="20"/>
              </w:rPr>
              <w:t>እንዲሆን</w:t>
            </w:r>
            <w:r w:rsidRPr="00F67237">
              <w:rPr>
                <w:rFonts w:ascii="Arial" w:hAnsi="Arial" w:cs="Arial"/>
                <w:sz w:val="20"/>
                <w:szCs w:val="20"/>
              </w:rPr>
              <w:t xml:space="preserve"> </w:t>
            </w:r>
            <w:r w:rsidRPr="00F67237">
              <w:rPr>
                <w:rFonts w:ascii="Nyala" w:hAnsi="Nyala" w:cs="Nyala"/>
                <w:sz w:val="20"/>
                <w:szCs w:val="20"/>
              </w:rPr>
              <w:t>ያቅዳሉ</w:t>
            </w:r>
            <w:r w:rsidRPr="00F67237">
              <w:rPr>
                <w:rFonts w:ascii="Arial" w:hAnsi="Arial" w:cs="Arial"/>
                <w:sz w:val="20"/>
                <w:szCs w:val="20"/>
              </w:rPr>
              <w:t xml:space="preserve">? </w:t>
            </w:r>
          </w:p>
          <w:p w14:paraId="7B1659A1" w14:textId="195F0319" w:rsidR="00ED680C" w:rsidRPr="00F67237" w:rsidRDefault="00ED680C" w:rsidP="00ED680C">
            <w:pPr>
              <w:pStyle w:val="ListParagraph"/>
              <w:numPr>
                <w:ilvl w:val="0"/>
                <w:numId w:val="4"/>
              </w:numPr>
              <w:spacing w:line="276" w:lineRule="auto"/>
              <w:rPr>
                <w:rFonts w:ascii="Arial" w:hAnsi="Arial" w:cs="Arial"/>
                <w:sz w:val="20"/>
                <w:szCs w:val="20"/>
              </w:rPr>
            </w:pPr>
            <w:r w:rsidRPr="00F67237">
              <w:rPr>
                <w:rFonts w:ascii="Arial" w:hAnsi="Arial" w:cs="Arial"/>
                <w:sz w:val="20"/>
                <w:szCs w:val="20"/>
              </w:rPr>
              <w:t xml:space="preserve">What is your goal for monthly profit in two years from now/ </w:t>
            </w:r>
            <w:r w:rsidRPr="00F67237">
              <w:rPr>
                <w:rFonts w:ascii="Nyala" w:hAnsi="Nyala" w:cs="Nyala"/>
                <w:sz w:val="20"/>
                <w:szCs w:val="20"/>
              </w:rPr>
              <w:t>የዛሬ</w:t>
            </w:r>
            <w:r w:rsidRPr="00F67237">
              <w:rPr>
                <w:rFonts w:ascii="Arial" w:hAnsi="Arial" w:cs="Arial"/>
                <w:sz w:val="20"/>
                <w:szCs w:val="20"/>
              </w:rPr>
              <w:t xml:space="preserve"> </w:t>
            </w:r>
            <w:r w:rsidRPr="00F67237">
              <w:rPr>
                <w:rFonts w:ascii="Nyala" w:hAnsi="Nyala" w:cs="Nyala"/>
                <w:sz w:val="20"/>
                <w:szCs w:val="20"/>
              </w:rPr>
              <w:t>ሁለት</w:t>
            </w:r>
            <w:r w:rsidRPr="00F67237">
              <w:rPr>
                <w:rFonts w:ascii="Arial" w:hAnsi="Arial" w:cs="Arial"/>
                <w:sz w:val="20"/>
                <w:szCs w:val="20"/>
              </w:rPr>
              <w:t xml:space="preserve"> </w:t>
            </w:r>
            <w:r w:rsidRPr="00F67237">
              <w:rPr>
                <w:rFonts w:ascii="Nyala" w:hAnsi="Nyala" w:cs="Nyala"/>
                <w:sz w:val="20"/>
                <w:szCs w:val="20"/>
              </w:rPr>
              <w:t>አመት</w:t>
            </w:r>
            <w:r w:rsidRPr="00F67237">
              <w:rPr>
                <w:rFonts w:ascii="Arial" w:hAnsi="Arial" w:cs="Arial"/>
                <w:sz w:val="20"/>
                <w:szCs w:val="20"/>
              </w:rPr>
              <w:t xml:space="preserve"> </w:t>
            </w:r>
            <w:r w:rsidRPr="00F67237">
              <w:rPr>
                <w:rFonts w:ascii="Nyala" w:hAnsi="Nyala" w:cs="Nyala"/>
                <w:sz w:val="20"/>
                <w:szCs w:val="20"/>
              </w:rPr>
              <w:t>ወርሃዊ</w:t>
            </w:r>
            <w:r w:rsidRPr="00F67237">
              <w:rPr>
                <w:rFonts w:ascii="Arial" w:hAnsi="Arial" w:cs="Arial"/>
                <w:sz w:val="20"/>
                <w:szCs w:val="20"/>
              </w:rPr>
              <w:t xml:space="preserve"> </w:t>
            </w:r>
            <w:r w:rsidRPr="00F67237">
              <w:rPr>
                <w:rFonts w:ascii="Nyala" w:hAnsi="Nyala" w:cs="Nyala"/>
                <w:sz w:val="20"/>
                <w:szCs w:val="20"/>
              </w:rPr>
              <w:t>ትርፍዎ</w:t>
            </w:r>
            <w:r w:rsidRPr="00F67237">
              <w:rPr>
                <w:rFonts w:ascii="Arial" w:hAnsi="Arial" w:cs="Arial"/>
                <w:sz w:val="20"/>
                <w:szCs w:val="20"/>
              </w:rPr>
              <w:t xml:space="preserve"> </w:t>
            </w:r>
            <w:r w:rsidRPr="00F67237">
              <w:rPr>
                <w:rFonts w:ascii="Nyala" w:hAnsi="Nyala" w:cs="Nyala"/>
                <w:sz w:val="20"/>
                <w:szCs w:val="20"/>
              </w:rPr>
              <w:t>ስንት</w:t>
            </w:r>
            <w:r w:rsidRPr="00F67237">
              <w:rPr>
                <w:rFonts w:ascii="Arial" w:hAnsi="Arial" w:cs="Arial"/>
                <w:sz w:val="20"/>
                <w:szCs w:val="20"/>
              </w:rPr>
              <w:t xml:space="preserve"> </w:t>
            </w:r>
            <w:r w:rsidRPr="00F67237">
              <w:rPr>
                <w:rFonts w:ascii="Nyala" w:hAnsi="Nyala" w:cs="Nyala"/>
                <w:sz w:val="20"/>
                <w:szCs w:val="20"/>
              </w:rPr>
              <w:t>እንዲሆን</w:t>
            </w:r>
            <w:r w:rsidRPr="00F67237">
              <w:rPr>
                <w:rFonts w:ascii="Arial" w:hAnsi="Arial" w:cs="Arial"/>
                <w:sz w:val="20"/>
                <w:szCs w:val="20"/>
              </w:rPr>
              <w:t xml:space="preserve"> </w:t>
            </w:r>
            <w:r w:rsidRPr="00F67237">
              <w:rPr>
                <w:rFonts w:ascii="Nyala" w:hAnsi="Nyala" w:cs="Nyala"/>
                <w:sz w:val="20"/>
                <w:szCs w:val="20"/>
              </w:rPr>
              <w:t>ያቅዳሉ</w:t>
            </w:r>
            <w:r w:rsidRPr="00F67237">
              <w:rPr>
                <w:rFonts w:ascii="Arial" w:hAnsi="Arial" w:cs="Arial"/>
                <w:sz w:val="20"/>
                <w:szCs w:val="20"/>
              </w:rPr>
              <w:t>?</w:t>
            </w:r>
          </w:p>
        </w:tc>
      </w:tr>
      <w:tr w:rsidR="00C64A60" w:rsidRPr="00F67237" w14:paraId="4A89F4D5" w14:textId="77777777" w:rsidTr="00F901D6">
        <w:tblPrEx>
          <w:tblCellMar>
            <w:top w:w="108" w:type="dxa"/>
            <w:bottom w:w="108" w:type="dxa"/>
          </w:tblCellMar>
        </w:tblPrEx>
        <w:trPr>
          <w:trHeight w:val="333"/>
        </w:trPr>
        <w:tc>
          <w:tcPr>
            <w:tcW w:w="895" w:type="dxa"/>
            <w:gridSpan w:val="2"/>
          </w:tcPr>
          <w:p w14:paraId="075CA531" w14:textId="77777777" w:rsidR="00C64A60" w:rsidRPr="00F67237" w:rsidRDefault="00C64A60" w:rsidP="00214378">
            <w:pPr>
              <w:rPr>
                <w:rFonts w:ascii="Arial" w:hAnsi="Arial" w:cs="Arial"/>
                <w:sz w:val="20"/>
                <w:szCs w:val="20"/>
              </w:rPr>
            </w:pPr>
            <w:r w:rsidRPr="00F67237">
              <w:rPr>
                <w:rFonts w:ascii="Arial" w:hAnsi="Arial" w:cs="Arial"/>
                <w:sz w:val="20"/>
                <w:szCs w:val="20"/>
              </w:rPr>
              <w:lastRenderedPageBreak/>
              <w:t>5</w:t>
            </w:r>
          </w:p>
        </w:tc>
        <w:tc>
          <w:tcPr>
            <w:tcW w:w="8393" w:type="dxa"/>
            <w:gridSpan w:val="4"/>
          </w:tcPr>
          <w:p w14:paraId="307A5297" w14:textId="4EFFDEAF" w:rsidR="00335CC5" w:rsidRPr="00F67237" w:rsidRDefault="00C64A60" w:rsidP="00214378">
            <w:pPr>
              <w:rPr>
                <w:rFonts w:ascii="Arial" w:hAnsi="Arial" w:cs="Arial"/>
                <w:b/>
                <w:i/>
                <w:sz w:val="20"/>
                <w:szCs w:val="20"/>
              </w:rPr>
            </w:pPr>
            <w:r w:rsidRPr="00F67237">
              <w:rPr>
                <w:rFonts w:ascii="Arial" w:hAnsi="Arial" w:cs="Arial"/>
                <w:sz w:val="20"/>
                <w:szCs w:val="20"/>
              </w:rPr>
              <w:t xml:space="preserve">What are you planning to do in the future to keep the business running? For each of the following activities - do you have no plans, have you started to make plans or do you have detailed plans? </w:t>
            </w:r>
            <w:r w:rsidRPr="00F67237">
              <w:rPr>
                <w:rFonts w:ascii="Arial" w:hAnsi="Arial" w:cs="Arial"/>
                <w:b/>
                <w:i/>
                <w:sz w:val="20"/>
                <w:szCs w:val="20"/>
              </w:rPr>
              <w:t>After each statement show scale and read it aloud.</w:t>
            </w:r>
            <w:r w:rsidR="0098745B" w:rsidRPr="00F67237">
              <w:rPr>
                <w:rFonts w:ascii="Arial" w:hAnsi="Arial" w:cs="Arial"/>
                <w:i/>
                <w:sz w:val="20"/>
                <w:szCs w:val="20"/>
              </w:rPr>
              <w:t xml:space="preserve"> </w:t>
            </w:r>
            <w:r w:rsidR="0098745B" w:rsidRPr="00F67237">
              <w:rPr>
                <w:rFonts w:ascii="Nyala" w:hAnsi="Nyala" w:cs="Nyala"/>
                <w:i/>
                <w:sz w:val="20"/>
                <w:szCs w:val="20"/>
              </w:rPr>
              <w:t>ወደፊት</w:t>
            </w:r>
            <w:r w:rsidR="0098745B" w:rsidRPr="00F67237">
              <w:rPr>
                <w:rFonts w:ascii="Arial" w:hAnsi="Arial" w:cs="Arial"/>
                <w:i/>
                <w:sz w:val="20"/>
                <w:szCs w:val="20"/>
              </w:rPr>
              <w:t xml:space="preserve"> </w:t>
            </w:r>
            <w:r w:rsidR="0098745B" w:rsidRPr="00F67237">
              <w:rPr>
                <w:rFonts w:ascii="Nyala" w:hAnsi="Nyala" w:cs="Nyala"/>
                <w:i/>
                <w:sz w:val="20"/>
                <w:szCs w:val="20"/>
              </w:rPr>
              <w:t>ንግድዎ</w:t>
            </w:r>
            <w:r w:rsidR="0098745B" w:rsidRPr="00F67237">
              <w:rPr>
                <w:rFonts w:ascii="Arial" w:hAnsi="Arial" w:cs="Arial"/>
                <w:i/>
                <w:sz w:val="20"/>
                <w:szCs w:val="20"/>
              </w:rPr>
              <w:t xml:space="preserve"> </w:t>
            </w:r>
            <w:r w:rsidR="0098745B" w:rsidRPr="00F67237">
              <w:rPr>
                <w:rFonts w:ascii="Nyala" w:hAnsi="Nyala" w:cs="Nyala"/>
                <w:i/>
                <w:sz w:val="20"/>
                <w:szCs w:val="20"/>
              </w:rPr>
              <w:t>እንዲቀጥል</w:t>
            </w:r>
            <w:r w:rsidR="0098745B" w:rsidRPr="00F67237">
              <w:rPr>
                <w:rFonts w:ascii="Arial" w:hAnsi="Arial" w:cs="Arial"/>
                <w:i/>
                <w:sz w:val="20"/>
                <w:szCs w:val="20"/>
              </w:rPr>
              <w:t xml:space="preserve"> </w:t>
            </w:r>
            <w:r w:rsidR="0098745B" w:rsidRPr="00F67237">
              <w:rPr>
                <w:rFonts w:ascii="Nyala" w:hAnsi="Nyala" w:cs="Nyala"/>
                <w:i/>
                <w:sz w:val="20"/>
                <w:szCs w:val="20"/>
              </w:rPr>
              <w:t>ምን</w:t>
            </w:r>
            <w:r w:rsidR="0098745B" w:rsidRPr="00F67237">
              <w:rPr>
                <w:rFonts w:ascii="Arial" w:hAnsi="Arial" w:cs="Arial"/>
                <w:i/>
                <w:sz w:val="20"/>
                <w:szCs w:val="20"/>
              </w:rPr>
              <w:t xml:space="preserve"> </w:t>
            </w:r>
            <w:r w:rsidR="0098745B" w:rsidRPr="00F67237">
              <w:rPr>
                <w:rFonts w:ascii="Nyala" w:hAnsi="Nyala" w:cs="Nyala"/>
                <w:i/>
                <w:sz w:val="20"/>
                <w:szCs w:val="20"/>
              </w:rPr>
              <w:t>ለማድረግ</w:t>
            </w:r>
            <w:r w:rsidR="0098745B" w:rsidRPr="00F67237">
              <w:rPr>
                <w:rFonts w:ascii="Arial" w:hAnsi="Arial" w:cs="Arial"/>
                <w:i/>
                <w:sz w:val="20"/>
                <w:szCs w:val="20"/>
              </w:rPr>
              <w:t xml:space="preserve"> </w:t>
            </w:r>
            <w:r w:rsidR="0098745B" w:rsidRPr="00F67237">
              <w:rPr>
                <w:rFonts w:ascii="Nyala" w:hAnsi="Nyala" w:cs="Nyala"/>
                <w:i/>
                <w:sz w:val="20"/>
                <w:szCs w:val="20"/>
              </w:rPr>
              <w:t>አቅደዋል</w:t>
            </w:r>
            <w:r w:rsidR="0098745B" w:rsidRPr="00F67237">
              <w:rPr>
                <w:rFonts w:ascii="Arial" w:hAnsi="Arial" w:cs="Arial"/>
                <w:sz w:val="20"/>
                <w:szCs w:val="20"/>
              </w:rPr>
              <w:t xml:space="preserve">? </w:t>
            </w:r>
            <w:r w:rsidR="0098745B" w:rsidRPr="00F67237">
              <w:rPr>
                <w:rFonts w:ascii="Nyala" w:hAnsi="Nyala" w:cs="Nyala"/>
                <w:sz w:val="20"/>
                <w:szCs w:val="20"/>
              </w:rPr>
              <w:t>ቀጥሎ</w:t>
            </w:r>
            <w:r w:rsidR="0098745B" w:rsidRPr="00F67237">
              <w:rPr>
                <w:rFonts w:ascii="Arial" w:hAnsi="Arial" w:cs="Arial"/>
                <w:sz w:val="20"/>
                <w:szCs w:val="20"/>
              </w:rPr>
              <w:t xml:space="preserve"> </w:t>
            </w:r>
            <w:r w:rsidR="0098745B" w:rsidRPr="00F67237">
              <w:rPr>
                <w:rFonts w:ascii="Nyala" w:hAnsi="Nyala" w:cs="Nyala"/>
                <w:sz w:val="20"/>
                <w:szCs w:val="20"/>
              </w:rPr>
              <w:t>ለምጠቅስልዎ</w:t>
            </w:r>
            <w:r w:rsidR="0098745B" w:rsidRPr="00F67237">
              <w:rPr>
                <w:rFonts w:ascii="Arial" w:hAnsi="Arial" w:cs="Arial"/>
                <w:sz w:val="20"/>
                <w:szCs w:val="20"/>
              </w:rPr>
              <w:t xml:space="preserve"> </w:t>
            </w:r>
            <w:r w:rsidR="0098745B" w:rsidRPr="00F67237">
              <w:rPr>
                <w:rFonts w:ascii="Nyala" w:hAnsi="Nyala" w:cs="Nyala"/>
                <w:sz w:val="20"/>
                <w:szCs w:val="20"/>
              </w:rPr>
              <w:t>ለያንዳንዱ</w:t>
            </w:r>
            <w:r w:rsidR="0098745B" w:rsidRPr="00F67237">
              <w:rPr>
                <w:rFonts w:ascii="Arial" w:hAnsi="Arial" w:cs="Arial"/>
                <w:sz w:val="20"/>
                <w:szCs w:val="20"/>
              </w:rPr>
              <w:t xml:space="preserve"> </w:t>
            </w:r>
            <w:r w:rsidR="0098745B" w:rsidRPr="00F67237">
              <w:rPr>
                <w:rFonts w:ascii="Nyala" w:hAnsi="Nyala" w:cs="Nyala"/>
                <w:sz w:val="20"/>
                <w:szCs w:val="20"/>
              </w:rPr>
              <w:t>ነገሮች</w:t>
            </w:r>
            <w:r w:rsidR="0098745B" w:rsidRPr="00F67237">
              <w:rPr>
                <w:rFonts w:ascii="Arial" w:hAnsi="Arial" w:cs="Arial"/>
                <w:sz w:val="20"/>
                <w:szCs w:val="20"/>
              </w:rPr>
              <w:t xml:space="preserve"> </w:t>
            </w:r>
            <w:r w:rsidR="0098745B" w:rsidRPr="00F67237">
              <w:rPr>
                <w:rFonts w:ascii="Nyala" w:hAnsi="Nyala" w:cs="Nyala"/>
                <w:sz w:val="20"/>
                <w:szCs w:val="20"/>
              </w:rPr>
              <w:t>እርስዎ</w:t>
            </w:r>
            <w:r w:rsidR="0098745B" w:rsidRPr="00F67237">
              <w:rPr>
                <w:rFonts w:ascii="Arial" w:hAnsi="Arial" w:cs="Arial"/>
                <w:sz w:val="20"/>
                <w:szCs w:val="20"/>
              </w:rPr>
              <w:t xml:space="preserve"> </w:t>
            </w:r>
            <w:r w:rsidR="0098745B" w:rsidRPr="00F67237">
              <w:rPr>
                <w:rFonts w:ascii="Nyala" w:hAnsi="Nyala" w:cs="Nyala"/>
                <w:sz w:val="20"/>
                <w:szCs w:val="20"/>
              </w:rPr>
              <w:t>ምንም</w:t>
            </w:r>
            <w:r w:rsidR="0098745B" w:rsidRPr="00F67237">
              <w:rPr>
                <w:rFonts w:ascii="Arial" w:hAnsi="Arial" w:cs="Arial"/>
                <w:sz w:val="20"/>
                <w:szCs w:val="20"/>
              </w:rPr>
              <w:t xml:space="preserve"> </w:t>
            </w:r>
            <w:r w:rsidR="0098745B" w:rsidRPr="00F67237">
              <w:rPr>
                <w:rFonts w:ascii="Nyala" w:hAnsi="Nyala" w:cs="Nyala"/>
                <w:sz w:val="20"/>
                <w:szCs w:val="20"/>
              </w:rPr>
              <w:t>እቅድ</w:t>
            </w:r>
            <w:r w:rsidR="0098745B" w:rsidRPr="00F67237">
              <w:rPr>
                <w:rFonts w:ascii="Arial" w:hAnsi="Arial" w:cs="Arial"/>
                <w:sz w:val="20"/>
                <w:szCs w:val="20"/>
              </w:rPr>
              <w:t xml:space="preserve"> </w:t>
            </w:r>
            <w:r w:rsidR="0098745B" w:rsidRPr="00F67237">
              <w:rPr>
                <w:rFonts w:ascii="Nyala" w:hAnsi="Nyala" w:cs="Nyala"/>
                <w:sz w:val="20"/>
                <w:szCs w:val="20"/>
              </w:rPr>
              <w:t>የለኝም፣</w:t>
            </w:r>
            <w:r w:rsidR="0098745B" w:rsidRPr="00F67237">
              <w:rPr>
                <w:rFonts w:ascii="Arial" w:hAnsi="Arial" w:cs="Arial"/>
                <w:sz w:val="20"/>
                <w:szCs w:val="20"/>
              </w:rPr>
              <w:t xml:space="preserve"> </w:t>
            </w:r>
            <w:r w:rsidR="0098745B" w:rsidRPr="00F67237">
              <w:rPr>
                <w:rFonts w:ascii="Nyala" w:hAnsi="Nyala" w:cs="Nyala"/>
                <w:sz w:val="20"/>
                <w:szCs w:val="20"/>
              </w:rPr>
              <w:t>እቅድ</w:t>
            </w:r>
            <w:r w:rsidR="0098745B" w:rsidRPr="00F67237">
              <w:rPr>
                <w:rFonts w:ascii="Arial" w:hAnsi="Arial" w:cs="Arial"/>
                <w:sz w:val="20"/>
                <w:szCs w:val="20"/>
              </w:rPr>
              <w:t xml:space="preserve"> </w:t>
            </w:r>
            <w:r w:rsidR="0098745B" w:rsidRPr="00F67237">
              <w:rPr>
                <w:rFonts w:ascii="Nyala" w:hAnsi="Nyala" w:cs="Nyala"/>
                <w:sz w:val="20"/>
                <w:szCs w:val="20"/>
              </w:rPr>
              <w:t>እያዘጋጀሁ</w:t>
            </w:r>
            <w:r w:rsidR="0098745B" w:rsidRPr="00F67237">
              <w:rPr>
                <w:rFonts w:ascii="Arial" w:hAnsi="Arial" w:cs="Arial"/>
                <w:sz w:val="20"/>
                <w:szCs w:val="20"/>
              </w:rPr>
              <w:t xml:space="preserve"> </w:t>
            </w:r>
            <w:r w:rsidR="0098745B" w:rsidRPr="00F67237">
              <w:rPr>
                <w:rFonts w:ascii="Nyala" w:hAnsi="Nyala" w:cs="Nyala"/>
                <w:sz w:val="20"/>
                <w:szCs w:val="20"/>
              </w:rPr>
              <w:t>ነው</w:t>
            </w:r>
            <w:r w:rsidR="0098745B" w:rsidRPr="00F67237">
              <w:rPr>
                <w:rFonts w:ascii="Arial" w:hAnsi="Arial" w:cs="Arial"/>
                <w:sz w:val="20"/>
                <w:szCs w:val="20"/>
              </w:rPr>
              <w:t xml:space="preserve"> </w:t>
            </w:r>
            <w:r w:rsidR="0098745B" w:rsidRPr="00F67237">
              <w:rPr>
                <w:rFonts w:ascii="Nyala" w:hAnsi="Nyala" w:cs="Nyala"/>
                <w:sz w:val="20"/>
                <w:szCs w:val="20"/>
              </w:rPr>
              <w:t>ወይም</w:t>
            </w:r>
            <w:r w:rsidR="0098745B" w:rsidRPr="00F67237">
              <w:rPr>
                <w:rFonts w:ascii="Arial" w:hAnsi="Arial" w:cs="Arial"/>
                <w:sz w:val="20"/>
                <w:szCs w:val="20"/>
              </w:rPr>
              <w:t xml:space="preserve"> </w:t>
            </w:r>
            <w:r w:rsidR="0098745B" w:rsidRPr="00F67237">
              <w:rPr>
                <w:rFonts w:ascii="Nyala" w:hAnsi="Nyala" w:cs="Nyala"/>
                <w:sz w:val="20"/>
                <w:szCs w:val="20"/>
              </w:rPr>
              <w:t>በዝርዝር</w:t>
            </w:r>
            <w:r w:rsidR="0098745B" w:rsidRPr="00F67237">
              <w:rPr>
                <w:rFonts w:ascii="Arial" w:hAnsi="Arial" w:cs="Arial"/>
                <w:sz w:val="20"/>
                <w:szCs w:val="20"/>
              </w:rPr>
              <w:t xml:space="preserve"> </w:t>
            </w:r>
            <w:r w:rsidR="0098745B" w:rsidRPr="00F67237">
              <w:rPr>
                <w:rFonts w:ascii="Nyala" w:hAnsi="Nyala" w:cs="Nyala"/>
                <w:sz w:val="20"/>
                <w:szCs w:val="20"/>
              </w:rPr>
              <w:t>የተዘጋጀ</w:t>
            </w:r>
            <w:r w:rsidR="0098745B" w:rsidRPr="00F67237">
              <w:rPr>
                <w:rFonts w:ascii="Arial" w:hAnsi="Arial" w:cs="Arial"/>
                <w:sz w:val="20"/>
                <w:szCs w:val="20"/>
              </w:rPr>
              <w:t xml:space="preserve"> </w:t>
            </w:r>
            <w:r w:rsidR="0098745B" w:rsidRPr="00F67237">
              <w:rPr>
                <w:rFonts w:ascii="Nyala" w:hAnsi="Nyala" w:cs="Nyala"/>
                <w:sz w:val="20"/>
                <w:szCs w:val="20"/>
              </w:rPr>
              <w:t>እቅድ</w:t>
            </w:r>
            <w:r w:rsidR="0098745B" w:rsidRPr="00F67237">
              <w:rPr>
                <w:rFonts w:ascii="Arial" w:hAnsi="Arial" w:cs="Arial"/>
                <w:sz w:val="20"/>
                <w:szCs w:val="20"/>
              </w:rPr>
              <w:t xml:space="preserve"> </w:t>
            </w:r>
            <w:r w:rsidR="0098745B" w:rsidRPr="00F67237">
              <w:rPr>
                <w:rFonts w:ascii="Nyala" w:hAnsi="Nyala" w:cs="Nyala"/>
                <w:sz w:val="20"/>
                <w:szCs w:val="20"/>
              </w:rPr>
              <w:t>አለኝ</w:t>
            </w:r>
            <w:r w:rsidR="0098745B" w:rsidRPr="00F67237">
              <w:rPr>
                <w:rFonts w:ascii="Arial" w:hAnsi="Arial" w:cs="Arial"/>
                <w:sz w:val="20"/>
                <w:szCs w:val="20"/>
              </w:rPr>
              <w:t xml:space="preserve"> </w:t>
            </w:r>
            <w:r w:rsidR="0098745B" w:rsidRPr="00F67237">
              <w:rPr>
                <w:rFonts w:ascii="Nyala" w:hAnsi="Nyala" w:cs="Nyala"/>
                <w:sz w:val="20"/>
                <w:szCs w:val="20"/>
              </w:rPr>
              <w:t>በማለት</w:t>
            </w:r>
            <w:r w:rsidR="0098745B" w:rsidRPr="00F67237">
              <w:rPr>
                <w:rFonts w:ascii="Arial" w:hAnsi="Arial" w:cs="Arial"/>
                <w:sz w:val="20"/>
                <w:szCs w:val="20"/>
              </w:rPr>
              <w:t xml:space="preserve"> </w:t>
            </w:r>
            <w:r w:rsidR="0098745B" w:rsidRPr="00F67237">
              <w:rPr>
                <w:rFonts w:ascii="Nyala" w:hAnsi="Nyala" w:cs="Nyala"/>
                <w:sz w:val="20"/>
                <w:szCs w:val="20"/>
              </w:rPr>
              <w:t>ይመልሱልኛል፡፡</w:t>
            </w:r>
            <w:r w:rsidR="0098745B" w:rsidRPr="00F67237">
              <w:rPr>
                <w:rFonts w:ascii="Arial" w:hAnsi="Arial" w:cs="Arial"/>
                <w:sz w:val="20"/>
                <w:szCs w:val="20"/>
              </w:rPr>
              <w:t xml:space="preserve"> </w:t>
            </w:r>
            <w:r w:rsidR="0098745B" w:rsidRPr="00F67237">
              <w:rPr>
                <w:rFonts w:ascii="Nyala" w:hAnsi="Nyala" w:cs="Nyala"/>
                <w:b/>
                <w:sz w:val="20"/>
                <w:szCs w:val="20"/>
              </w:rPr>
              <w:t>ከያንዳንዱ</w:t>
            </w:r>
            <w:r w:rsidR="0098745B" w:rsidRPr="00F67237">
              <w:rPr>
                <w:rFonts w:ascii="Arial" w:hAnsi="Arial" w:cs="Arial"/>
                <w:b/>
                <w:sz w:val="20"/>
                <w:szCs w:val="20"/>
              </w:rPr>
              <w:t xml:space="preserve"> </w:t>
            </w:r>
            <w:r w:rsidR="0098745B" w:rsidRPr="00F67237">
              <w:rPr>
                <w:rFonts w:ascii="Nyala" w:hAnsi="Nyala" w:cs="Nyala"/>
                <w:b/>
                <w:sz w:val="20"/>
                <w:szCs w:val="20"/>
              </w:rPr>
              <w:t>ሃሳብ</w:t>
            </w:r>
            <w:r w:rsidR="0098745B" w:rsidRPr="00F67237">
              <w:rPr>
                <w:rFonts w:ascii="Arial" w:hAnsi="Arial" w:cs="Arial"/>
                <w:b/>
                <w:sz w:val="20"/>
                <w:szCs w:val="20"/>
              </w:rPr>
              <w:t xml:space="preserve"> </w:t>
            </w:r>
            <w:r w:rsidR="0098745B" w:rsidRPr="00F67237">
              <w:rPr>
                <w:rFonts w:ascii="Nyala" w:hAnsi="Nyala" w:cs="Nyala"/>
                <w:b/>
                <w:sz w:val="20"/>
                <w:szCs w:val="20"/>
              </w:rPr>
              <w:t>በኋላ</w:t>
            </w:r>
            <w:r w:rsidR="0098745B" w:rsidRPr="00F67237">
              <w:rPr>
                <w:rFonts w:ascii="Arial" w:hAnsi="Arial" w:cs="Arial"/>
                <w:b/>
                <w:sz w:val="20"/>
                <w:szCs w:val="20"/>
              </w:rPr>
              <w:t xml:space="preserve"> </w:t>
            </w:r>
            <w:r w:rsidR="0098745B" w:rsidRPr="00F67237">
              <w:rPr>
                <w:rFonts w:ascii="Nyala" w:hAnsi="Nyala" w:cs="Nyala"/>
                <w:b/>
                <w:sz w:val="20"/>
                <w:szCs w:val="20"/>
              </w:rPr>
              <w:t>ምርጫዎቹን</w:t>
            </w:r>
            <w:r w:rsidR="0098745B" w:rsidRPr="00F67237">
              <w:rPr>
                <w:rFonts w:ascii="Arial" w:hAnsi="Arial" w:cs="Arial"/>
                <w:b/>
                <w:sz w:val="20"/>
                <w:szCs w:val="20"/>
              </w:rPr>
              <w:t xml:space="preserve"> </w:t>
            </w:r>
            <w:r w:rsidR="0098745B" w:rsidRPr="00F67237">
              <w:rPr>
                <w:rFonts w:ascii="Nyala" w:hAnsi="Nyala" w:cs="Nyala"/>
                <w:b/>
                <w:sz w:val="20"/>
                <w:szCs w:val="20"/>
              </w:rPr>
              <w:t>አሳይተው</w:t>
            </w:r>
            <w:r w:rsidR="0098745B" w:rsidRPr="00F67237">
              <w:rPr>
                <w:rFonts w:ascii="Arial" w:hAnsi="Arial" w:cs="Arial"/>
                <w:b/>
                <w:sz w:val="20"/>
                <w:szCs w:val="20"/>
              </w:rPr>
              <w:t xml:space="preserve"> </w:t>
            </w:r>
            <w:r w:rsidR="0098745B" w:rsidRPr="00F67237">
              <w:rPr>
                <w:rFonts w:ascii="Nyala" w:hAnsi="Nyala" w:cs="Nyala"/>
                <w:b/>
                <w:sz w:val="20"/>
                <w:szCs w:val="20"/>
              </w:rPr>
              <w:t>ያንብቡላቸው፡፡</w:t>
            </w:r>
          </w:p>
          <w:tbl>
            <w:tblPr>
              <w:tblStyle w:val="TableGrid"/>
              <w:tblW w:w="0" w:type="auto"/>
              <w:tblLayout w:type="fixed"/>
              <w:tblLook w:val="04A0" w:firstRow="1" w:lastRow="0" w:firstColumn="1" w:lastColumn="0" w:noHBand="0" w:noVBand="1"/>
            </w:tblPr>
            <w:tblGrid>
              <w:gridCol w:w="380"/>
              <w:gridCol w:w="5295"/>
              <w:gridCol w:w="720"/>
              <w:gridCol w:w="810"/>
              <w:gridCol w:w="630"/>
            </w:tblGrid>
            <w:tr w:rsidR="00C64A60" w:rsidRPr="00F67237" w14:paraId="490618D7" w14:textId="77777777" w:rsidTr="00286B6F">
              <w:trPr>
                <w:cantSplit/>
                <w:trHeight w:val="1651"/>
              </w:trPr>
              <w:tc>
                <w:tcPr>
                  <w:tcW w:w="380" w:type="dxa"/>
                  <w:tcBorders>
                    <w:top w:val="nil"/>
                    <w:left w:val="nil"/>
                    <w:right w:val="nil"/>
                  </w:tcBorders>
                  <w:vAlign w:val="center"/>
                </w:tcPr>
                <w:p w14:paraId="119852A9" w14:textId="77777777" w:rsidR="00C64A60" w:rsidRPr="00F67237" w:rsidRDefault="00C64A60" w:rsidP="00214378">
                  <w:pPr>
                    <w:rPr>
                      <w:rFonts w:ascii="Arial" w:hAnsi="Arial" w:cs="Arial"/>
                      <w:b/>
                      <w:sz w:val="18"/>
                      <w:szCs w:val="18"/>
                    </w:rPr>
                  </w:pPr>
                </w:p>
              </w:tc>
              <w:tc>
                <w:tcPr>
                  <w:tcW w:w="5295" w:type="dxa"/>
                  <w:tcBorders>
                    <w:top w:val="nil"/>
                    <w:left w:val="nil"/>
                  </w:tcBorders>
                  <w:vAlign w:val="center"/>
                </w:tcPr>
                <w:p w14:paraId="0A8CC23A" w14:textId="77777777" w:rsidR="00C64A60" w:rsidRPr="00F67237" w:rsidRDefault="00C64A60" w:rsidP="00214378">
                  <w:pPr>
                    <w:spacing w:before="40" w:after="40"/>
                    <w:rPr>
                      <w:rFonts w:ascii="Arial" w:hAnsi="Arial" w:cs="Arial"/>
                      <w:b/>
                      <w:sz w:val="18"/>
                      <w:szCs w:val="18"/>
                    </w:rPr>
                  </w:pPr>
                  <w:r w:rsidRPr="00F67237">
                    <w:rPr>
                      <w:rFonts w:ascii="Arial" w:hAnsi="Arial" w:cs="Arial"/>
                      <w:b/>
                      <w:sz w:val="18"/>
                      <w:szCs w:val="18"/>
                    </w:rPr>
                    <w:t>Do you have plans to…?</w:t>
                  </w:r>
                  <w:r w:rsidR="00010339" w:rsidRPr="00F67237">
                    <w:rPr>
                      <w:rFonts w:ascii="Arial" w:hAnsi="Arial" w:cs="Arial"/>
                      <w:b/>
                      <w:sz w:val="18"/>
                      <w:szCs w:val="18"/>
                    </w:rPr>
                    <w:t>…</w:t>
                  </w:r>
                  <w:r w:rsidR="00010339" w:rsidRPr="00F67237">
                    <w:rPr>
                      <w:rFonts w:ascii="Nyala" w:hAnsi="Nyala" w:cs="Nyala"/>
                      <w:b/>
                      <w:sz w:val="18"/>
                      <w:szCs w:val="18"/>
                    </w:rPr>
                    <w:t>ለማድረግ</w:t>
                  </w:r>
                  <w:r w:rsidR="00010339" w:rsidRPr="00F67237">
                    <w:rPr>
                      <w:rFonts w:ascii="Arial" w:hAnsi="Arial" w:cs="Arial"/>
                      <w:b/>
                      <w:sz w:val="18"/>
                      <w:szCs w:val="18"/>
                    </w:rPr>
                    <w:t xml:space="preserve"> </w:t>
                  </w:r>
                  <w:r w:rsidR="00010339" w:rsidRPr="00F67237">
                    <w:rPr>
                      <w:rFonts w:ascii="Nyala" w:hAnsi="Nyala" w:cs="Nyala"/>
                      <w:b/>
                      <w:sz w:val="18"/>
                      <w:szCs w:val="18"/>
                    </w:rPr>
                    <w:t>አቅደዋል</w:t>
                  </w:r>
                  <w:r w:rsidR="00010339" w:rsidRPr="00F67237">
                    <w:rPr>
                      <w:rFonts w:ascii="Arial" w:hAnsi="Arial" w:cs="Arial"/>
                      <w:b/>
                      <w:sz w:val="18"/>
                      <w:szCs w:val="18"/>
                    </w:rPr>
                    <w:t>?</w:t>
                  </w:r>
                </w:p>
                <w:p w14:paraId="5503EA29" w14:textId="77777777" w:rsidR="00D56867" w:rsidRPr="00F67237" w:rsidRDefault="00D56867" w:rsidP="00214378">
                  <w:pPr>
                    <w:spacing w:before="40" w:after="40"/>
                    <w:rPr>
                      <w:rFonts w:ascii="Arial" w:hAnsi="Arial" w:cs="Arial"/>
                      <w:b/>
                      <w:sz w:val="18"/>
                      <w:szCs w:val="18"/>
                    </w:rPr>
                  </w:pPr>
                </w:p>
                <w:p w14:paraId="123AFE7D" w14:textId="77777777" w:rsidR="00D56867" w:rsidRPr="00F67237" w:rsidRDefault="00D56867" w:rsidP="00214378">
                  <w:pPr>
                    <w:spacing w:before="40" w:after="40"/>
                    <w:rPr>
                      <w:rFonts w:ascii="Arial" w:hAnsi="Arial" w:cs="Arial"/>
                      <w:b/>
                      <w:sz w:val="18"/>
                      <w:szCs w:val="18"/>
                    </w:rPr>
                  </w:pPr>
                </w:p>
                <w:p w14:paraId="1BA7E28E" w14:textId="45A0CCDD" w:rsidR="00D56867" w:rsidRPr="00F67237" w:rsidRDefault="00D56867" w:rsidP="00214378">
                  <w:pPr>
                    <w:spacing w:before="40" w:after="40"/>
                    <w:rPr>
                      <w:rFonts w:ascii="Arial" w:hAnsi="Arial" w:cs="Arial"/>
                      <w:b/>
                      <w:sz w:val="18"/>
                      <w:szCs w:val="18"/>
                    </w:rPr>
                  </w:pPr>
                </w:p>
              </w:tc>
              <w:tc>
                <w:tcPr>
                  <w:tcW w:w="720" w:type="dxa"/>
                  <w:shd w:val="clear" w:color="auto" w:fill="F2F2F2" w:themeFill="background1" w:themeFillShade="F2"/>
                  <w:textDirection w:val="btLr"/>
                  <w:vAlign w:val="center"/>
                </w:tcPr>
                <w:p w14:paraId="12AB2E2A" w14:textId="30770D43" w:rsidR="00C64A60" w:rsidRPr="00F67237" w:rsidRDefault="00C64A60" w:rsidP="00214378">
                  <w:pPr>
                    <w:ind w:left="113" w:right="113"/>
                    <w:rPr>
                      <w:rFonts w:ascii="Arial" w:hAnsi="Arial" w:cs="Arial"/>
                      <w:sz w:val="18"/>
                      <w:szCs w:val="18"/>
                    </w:rPr>
                  </w:pPr>
                  <w:r w:rsidRPr="00F67237">
                    <w:rPr>
                      <w:rFonts w:ascii="Arial" w:hAnsi="Arial" w:cs="Arial"/>
                      <w:sz w:val="18"/>
                      <w:szCs w:val="18"/>
                    </w:rPr>
                    <w:t>I have  no plans</w:t>
                  </w:r>
                  <w:r w:rsidR="00286B6F" w:rsidRPr="00F67237">
                    <w:rPr>
                      <w:rFonts w:ascii="Arial" w:hAnsi="Arial" w:cs="Arial"/>
                      <w:sz w:val="18"/>
                      <w:szCs w:val="18"/>
                    </w:rPr>
                    <w:t xml:space="preserve">/ </w:t>
                  </w:r>
                  <w:r w:rsidR="00286B6F" w:rsidRPr="00F67237">
                    <w:rPr>
                      <w:rFonts w:ascii="Nyala" w:hAnsi="Nyala" w:cs="Nyala"/>
                      <w:sz w:val="20"/>
                      <w:szCs w:val="20"/>
                    </w:rPr>
                    <w:t>ምንም</w:t>
                  </w:r>
                  <w:r w:rsidR="00286B6F" w:rsidRPr="00F67237">
                    <w:rPr>
                      <w:rFonts w:ascii="Arial" w:hAnsi="Arial" w:cs="Arial"/>
                      <w:sz w:val="20"/>
                      <w:szCs w:val="20"/>
                    </w:rPr>
                    <w:t xml:space="preserve"> </w:t>
                  </w:r>
                  <w:r w:rsidR="00286B6F" w:rsidRPr="00F67237">
                    <w:rPr>
                      <w:rFonts w:ascii="Nyala" w:hAnsi="Nyala" w:cs="Nyala"/>
                      <w:sz w:val="20"/>
                      <w:szCs w:val="20"/>
                    </w:rPr>
                    <w:t>እቅድ</w:t>
                  </w:r>
                  <w:r w:rsidR="00286B6F" w:rsidRPr="00F67237">
                    <w:rPr>
                      <w:rFonts w:ascii="Arial" w:hAnsi="Arial" w:cs="Arial"/>
                      <w:sz w:val="20"/>
                      <w:szCs w:val="20"/>
                    </w:rPr>
                    <w:t xml:space="preserve"> </w:t>
                  </w:r>
                  <w:r w:rsidR="00286B6F" w:rsidRPr="00F67237">
                    <w:rPr>
                      <w:rFonts w:ascii="Nyala" w:hAnsi="Nyala" w:cs="Nyala"/>
                      <w:sz w:val="20"/>
                      <w:szCs w:val="20"/>
                    </w:rPr>
                    <w:t>የለኝም</w:t>
                  </w:r>
                </w:p>
              </w:tc>
              <w:tc>
                <w:tcPr>
                  <w:tcW w:w="810" w:type="dxa"/>
                  <w:shd w:val="clear" w:color="auto" w:fill="F2F2F2" w:themeFill="background1" w:themeFillShade="F2"/>
                  <w:textDirection w:val="btLr"/>
                  <w:vAlign w:val="center"/>
                </w:tcPr>
                <w:p w14:paraId="4C16CD29" w14:textId="6D930340" w:rsidR="00C64A60" w:rsidRPr="00F67237" w:rsidRDefault="00C64A60" w:rsidP="00214378">
                  <w:pPr>
                    <w:ind w:left="113" w:right="113"/>
                    <w:rPr>
                      <w:rFonts w:ascii="Arial" w:hAnsi="Arial" w:cs="Arial"/>
                      <w:sz w:val="18"/>
                      <w:szCs w:val="18"/>
                    </w:rPr>
                  </w:pPr>
                  <w:r w:rsidRPr="00F67237">
                    <w:rPr>
                      <w:rFonts w:ascii="Arial" w:hAnsi="Arial" w:cs="Arial"/>
                      <w:sz w:val="18"/>
                      <w:szCs w:val="18"/>
                    </w:rPr>
                    <w:t>Î started to make plans</w:t>
                  </w:r>
                  <w:r w:rsidR="00286B6F" w:rsidRPr="00F67237">
                    <w:rPr>
                      <w:rFonts w:ascii="Arial" w:hAnsi="Arial" w:cs="Arial"/>
                      <w:sz w:val="18"/>
                      <w:szCs w:val="18"/>
                    </w:rPr>
                    <w:t xml:space="preserve"> /</w:t>
                  </w:r>
                  <w:r w:rsidR="00286B6F" w:rsidRPr="00F67237">
                    <w:rPr>
                      <w:rFonts w:ascii="Nyala" w:hAnsi="Nyala" w:cs="Nyala"/>
                      <w:sz w:val="20"/>
                      <w:szCs w:val="20"/>
                    </w:rPr>
                    <w:t>እቅድ</w:t>
                  </w:r>
                  <w:r w:rsidR="00286B6F" w:rsidRPr="00F67237">
                    <w:rPr>
                      <w:rFonts w:ascii="Arial" w:hAnsi="Arial" w:cs="Arial"/>
                      <w:sz w:val="20"/>
                      <w:szCs w:val="20"/>
                    </w:rPr>
                    <w:t xml:space="preserve"> </w:t>
                  </w:r>
                  <w:r w:rsidR="00286B6F" w:rsidRPr="00F67237">
                    <w:rPr>
                      <w:rFonts w:ascii="Nyala" w:hAnsi="Nyala" w:cs="Nyala"/>
                      <w:sz w:val="20"/>
                      <w:szCs w:val="20"/>
                    </w:rPr>
                    <w:t>እያዘጋጀሁ</w:t>
                  </w:r>
                  <w:r w:rsidR="00286B6F" w:rsidRPr="00F67237">
                    <w:rPr>
                      <w:rFonts w:ascii="Arial" w:hAnsi="Arial" w:cs="Arial"/>
                      <w:sz w:val="20"/>
                      <w:szCs w:val="20"/>
                    </w:rPr>
                    <w:t xml:space="preserve"> </w:t>
                  </w:r>
                  <w:r w:rsidR="00286B6F" w:rsidRPr="00F67237">
                    <w:rPr>
                      <w:rFonts w:ascii="Nyala" w:hAnsi="Nyala" w:cs="Nyala"/>
                      <w:sz w:val="20"/>
                      <w:szCs w:val="20"/>
                    </w:rPr>
                    <w:t>ነው</w:t>
                  </w:r>
                </w:p>
              </w:tc>
              <w:tc>
                <w:tcPr>
                  <w:tcW w:w="630" w:type="dxa"/>
                  <w:shd w:val="clear" w:color="auto" w:fill="F2F2F2" w:themeFill="background1" w:themeFillShade="F2"/>
                  <w:textDirection w:val="btLr"/>
                  <w:vAlign w:val="center"/>
                </w:tcPr>
                <w:p w14:paraId="21C977D0" w14:textId="476A0565" w:rsidR="00C64A60" w:rsidRPr="00F67237" w:rsidRDefault="00C64A60" w:rsidP="00214378">
                  <w:pPr>
                    <w:ind w:left="113" w:right="113"/>
                    <w:rPr>
                      <w:rFonts w:ascii="Arial" w:hAnsi="Arial" w:cs="Arial"/>
                      <w:sz w:val="18"/>
                      <w:szCs w:val="18"/>
                    </w:rPr>
                  </w:pPr>
                  <w:r w:rsidRPr="00F67237">
                    <w:rPr>
                      <w:rFonts w:ascii="Arial" w:hAnsi="Arial" w:cs="Arial"/>
                      <w:sz w:val="18"/>
                      <w:szCs w:val="18"/>
                    </w:rPr>
                    <w:t>I have detailed plans</w:t>
                  </w:r>
                  <w:r w:rsidR="00286B6F" w:rsidRPr="00F67237">
                    <w:rPr>
                      <w:rFonts w:ascii="Arial" w:hAnsi="Arial" w:cs="Arial"/>
                      <w:sz w:val="18"/>
                      <w:szCs w:val="18"/>
                    </w:rPr>
                    <w:t xml:space="preserve"> /</w:t>
                  </w:r>
                  <w:r w:rsidR="00286B6F" w:rsidRPr="00F67237">
                    <w:rPr>
                      <w:rFonts w:ascii="Nyala" w:hAnsi="Nyala" w:cs="Nyala"/>
                      <w:sz w:val="20"/>
                      <w:szCs w:val="20"/>
                    </w:rPr>
                    <w:t>በዝርዝር</w:t>
                  </w:r>
                  <w:r w:rsidR="00286B6F" w:rsidRPr="00F67237">
                    <w:rPr>
                      <w:rFonts w:ascii="Arial" w:hAnsi="Arial" w:cs="Arial"/>
                      <w:sz w:val="20"/>
                      <w:szCs w:val="20"/>
                    </w:rPr>
                    <w:t xml:space="preserve"> </w:t>
                  </w:r>
                  <w:r w:rsidR="00286B6F" w:rsidRPr="00F67237">
                    <w:rPr>
                      <w:rFonts w:ascii="Nyala" w:hAnsi="Nyala" w:cs="Nyala"/>
                      <w:sz w:val="20"/>
                      <w:szCs w:val="20"/>
                    </w:rPr>
                    <w:t>የተዘጋጀ</w:t>
                  </w:r>
                  <w:r w:rsidR="00286B6F" w:rsidRPr="00F67237">
                    <w:rPr>
                      <w:rFonts w:ascii="Arial" w:hAnsi="Arial" w:cs="Arial"/>
                      <w:sz w:val="20"/>
                      <w:szCs w:val="20"/>
                    </w:rPr>
                    <w:t xml:space="preserve"> </w:t>
                  </w:r>
                  <w:r w:rsidR="00286B6F" w:rsidRPr="00F67237">
                    <w:rPr>
                      <w:rFonts w:ascii="Nyala" w:hAnsi="Nyala" w:cs="Nyala"/>
                      <w:sz w:val="20"/>
                      <w:szCs w:val="20"/>
                    </w:rPr>
                    <w:t>እቅድ</w:t>
                  </w:r>
                  <w:r w:rsidR="00286B6F" w:rsidRPr="00F67237">
                    <w:rPr>
                      <w:rFonts w:ascii="Arial" w:hAnsi="Arial" w:cs="Arial"/>
                      <w:sz w:val="20"/>
                      <w:szCs w:val="20"/>
                    </w:rPr>
                    <w:t xml:space="preserve"> </w:t>
                  </w:r>
                  <w:r w:rsidR="00286B6F" w:rsidRPr="00F67237">
                    <w:rPr>
                      <w:rFonts w:ascii="Nyala" w:hAnsi="Nyala" w:cs="Nyala"/>
                      <w:sz w:val="20"/>
                      <w:szCs w:val="20"/>
                    </w:rPr>
                    <w:t>አለኝ</w:t>
                  </w:r>
                </w:p>
              </w:tc>
            </w:tr>
            <w:tr w:rsidR="00C64A60" w:rsidRPr="00F67237" w14:paraId="1079B0E7" w14:textId="77777777" w:rsidTr="00286B6F">
              <w:tc>
                <w:tcPr>
                  <w:tcW w:w="380" w:type="dxa"/>
                  <w:vAlign w:val="center"/>
                </w:tcPr>
                <w:p w14:paraId="09F3C561" w14:textId="4312404A" w:rsidR="00C64A60" w:rsidRPr="00F67237" w:rsidRDefault="008C5BC4" w:rsidP="00214378">
                  <w:pPr>
                    <w:rPr>
                      <w:rFonts w:ascii="Arial" w:hAnsi="Arial" w:cs="Arial"/>
                      <w:sz w:val="18"/>
                      <w:szCs w:val="18"/>
                    </w:rPr>
                  </w:pPr>
                  <w:r w:rsidRPr="00F67237">
                    <w:rPr>
                      <w:rFonts w:ascii="Arial" w:hAnsi="Arial" w:cs="Arial"/>
                      <w:sz w:val="18"/>
                      <w:szCs w:val="18"/>
                    </w:rPr>
                    <w:t>A</w:t>
                  </w:r>
                </w:p>
              </w:tc>
              <w:tc>
                <w:tcPr>
                  <w:tcW w:w="5295" w:type="dxa"/>
                  <w:vAlign w:val="center"/>
                </w:tcPr>
                <w:p w14:paraId="38483535" w14:textId="77777777" w:rsidR="00C64A60" w:rsidRPr="00F67237" w:rsidRDefault="00C64A60" w:rsidP="00214378">
                  <w:pPr>
                    <w:spacing w:before="40" w:after="40"/>
                    <w:rPr>
                      <w:rFonts w:ascii="Arial" w:hAnsi="Arial" w:cs="Arial"/>
                      <w:sz w:val="18"/>
                      <w:szCs w:val="18"/>
                    </w:rPr>
                  </w:pPr>
                  <w:r w:rsidRPr="00F67237">
                    <w:rPr>
                      <w:rFonts w:ascii="Arial" w:hAnsi="Arial" w:cs="Arial"/>
                      <w:sz w:val="18"/>
                      <w:szCs w:val="18"/>
                    </w:rPr>
                    <w:t>Improve marketing and advertising strategies</w:t>
                  </w:r>
                  <w:r w:rsidR="00D56867" w:rsidRPr="00F67237">
                    <w:rPr>
                      <w:rFonts w:ascii="Arial" w:hAnsi="Arial" w:cs="Arial"/>
                      <w:sz w:val="18"/>
                      <w:szCs w:val="18"/>
                    </w:rPr>
                    <w:t xml:space="preserve"> // </w:t>
                  </w:r>
                  <w:r w:rsidR="00D56867" w:rsidRPr="00F67237">
                    <w:rPr>
                      <w:rFonts w:ascii="Nyala" w:hAnsi="Nyala" w:cs="Nyala"/>
                      <w:sz w:val="18"/>
                      <w:szCs w:val="18"/>
                    </w:rPr>
                    <w:t>የገበያ</w:t>
                  </w:r>
                  <w:r w:rsidR="00D56867" w:rsidRPr="00F67237">
                    <w:rPr>
                      <w:rFonts w:ascii="Arial" w:hAnsi="Arial" w:cs="Arial"/>
                      <w:sz w:val="18"/>
                      <w:szCs w:val="18"/>
                    </w:rPr>
                    <w:t xml:space="preserve"> </w:t>
                  </w:r>
                  <w:r w:rsidR="00D56867" w:rsidRPr="00F67237">
                    <w:rPr>
                      <w:rFonts w:ascii="Nyala" w:hAnsi="Nyala" w:cs="Nyala"/>
                      <w:sz w:val="18"/>
                      <w:szCs w:val="18"/>
                    </w:rPr>
                    <w:t>እና</w:t>
                  </w:r>
                  <w:r w:rsidR="00D56867" w:rsidRPr="00F67237">
                    <w:rPr>
                      <w:rFonts w:ascii="Arial" w:hAnsi="Arial" w:cs="Arial"/>
                      <w:sz w:val="18"/>
                      <w:szCs w:val="18"/>
                    </w:rPr>
                    <w:t xml:space="preserve"> </w:t>
                  </w:r>
                  <w:r w:rsidR="00D56867" w:rsidRPr="00F67237">
                    <w:rPr>
                      <w:rFonts w:ascii="Nyala" w:hAnsi="Nyala" w:cs="Nyala"/>
                      <w:sz w:val="18"/>
                      <w:szCs w:val="18"/>
                    </w:rPr>
                    <w:t>ማስታወቂያ</w:t>
                  </w:r>
                  <w:r w:rsidR="00D56867" w:rsidRPr="00F67237">
                    <w:rPr>
                      <w:rFonts w:ascii="Arial" w:hAnsi="Arial" w:cs="Arial"/>
                      <w:sz w:val="18"/>
                      <w:szCs w:val="18"/>
                    </w:rPr>
                    <w:t xml:space="preserve"> </w:t>
                  </w:r>
                  <w:r w:rsidR="00D56867" w:rsidRPr="00F67237">
                    <w:rPr>
                      <w:rFonts w:ascii="Nyala" w:hAnsi="Nyala" w:cs="Nyala"/>
                      <w:sz w:val="18"/>
                      <w:szCs w:val="18"/>
                    </w:rPr>
                    <w:t>መንገዶችን</w:t>
                  </w:r>
                  <w:r w:rsidR="00D56867" w:rsidRPr="00F67237">
                    <w:rPr>
                      <w:rFonts w:ascii="Arial" w:hAnsi="Arial" w:cs="Arial"/>
                      <w:sz w:val="18"/>
                      <w:szCs w:val="18"/>
                    </w:rPr>
                    <w:t xml:space="preserve"> </w:t>
                  </w:r>
                  <w:r w:rsidR="00D56867" w:rsidRPr="00F67237">
                    <w:rPr>
                      <w:rFonts w:ascii="Nyala" w:hAnsi="Nyala" w:cs="Nyala"/>
                      <w:sz w:val="18"/>
                      <w:szCs w:val="18"/>
                    </w:rPr>
                    <w:t>ማሻሻል</w:t>
                  </w:r>
                </w:p>
                <w:p w14:paraId="67E7C279" w14:textId="0E752EFD" w:rsidR="00937FDE" w:rsidRPr="00F67237" w:rsidRDefault="00937FDE" w:rsidP="00214378">
                  <w:pPr>
                    <w:spacing w:before="40" w:after="40"/>
                    <w:rPr>
                      <w:rFonts w:ascii="Arial" w:hAnsi="Arial" w:cs="Arial"/>
                      <w:sz w:val="18"/>
                      <w:szCs w:val="18"/>
                    </w:rPr>
                  </w:pPr>
                </w:p>
              </w:tc>
              <w:tc>
                <w:tcPr>
                  <w:tcW w:w="720" w:type="dxa"/>
                  <w:vAlign w:val="center"/>
                </w:tcPr>
                <w:p w14:paraId="411C8A8D" w14:textId="77777777" w:rsidR="00C64A60" w:rsidRPr="00F67237" w:rsidRDefault="00C64A60" w:rsidP="00214378">
                  <w:pPr>
                    <w:jc w:val="center"/>
                    <w:rPr>
                      <w:rFonts w:ascii="Arial" w:hAnsi="Arial" w:cs="Arial"/>
                      <w:sz w:val="18"/>
                      <w:szCs w:val="18"/>
                    </w:rPr>
                  </w:pPr>
                  <w:r w:rsidRPr="00F67237">
                    <w:rPr>
                      <w:rFonts w:ascii="Arial" w:hAnsi="Arial" w:cs="Arial"/>
                      <w:sz w:val="18"/>
                      <w:szCs w:val="18"/>
                    </w:rPr>
                    <w:t>1</w:t>
                  </w:r>
                </w:p>
              </w:tc>
              <w:tc>
                <w:tcPr>
                  <w:tcW w:w="810" w:type="dxa"/>
                  <w:vAlign w:val="center"/>
                </w:tcPr>
                <w:p w14:paraId="7EFC20F4" w14:textId="77777777" w:rsidR="00C64A60" w:rsidRPr="00F67237" w:rsidRDefault="00C64A60" w:rsidP="00214378">
                  <w:pPr>
                    <w:jc w:val="center"/>
                    <w:rPr>
                      <w:rFonts w:ascii="Arial" w:hAnsi="Arial" w:cs="Arial"/>
                      <w:sz w:val="18"/>
                      <w:szCs w:val="18"/>
                    </w:rPr>
                  </w:pPr>
                  <w:r w:rsidRPr="00F67237">
                    <w:rPr>
                      <w:rFonts w:ascii="Arial" w:hAnsi="Arial" w:cs="Arial"/>
                      <w:sz w:val="18"/>
                      <w:szCs w:val="18"/>
                    </w:rPr>
                    <w:t>2</w:t>
                  </w:r>
                </w:p>
              </w:tc>
              <w:tc>
                <w:tcPr>
                  <w:tcW w:w="630" w:type="dxa"/>
                  <w:vAlign w:val="center"/>
                </w:tcPr>
                <w:p w14:paraId="298939C3" w14:textId="77777777" w:rsidR="00C64A60" w:rsidRPr="00F67237" w:rsidRDefault="00C64A60" w:rsidP="00214378">
                  <w:pPr>
                    <w:jc w:val="center"/>
                    <w:rPr>
                      <w:rFonts w:ascii="Arial" w:hAnsi="Arial" w:cs="Arial"/>
                      <w:sz w:val="18"/>
                      <w:szCs w:val="18"/>
                    </w:rPr>
                  </w:pPr>
                  <w:r w:rsidRPr="00F67237">
                    <w:rPr>
                      <w:rFonts w:ascii="Arial" w:hAnsi="Arial" w:cs="Arial"/>
                      <w:sz w:val="18"/>
                      <w:szCs w:val="18"/>
                    </w:rPr>
                    <w:t>3</w:t>
                  </w:r>
                </w:p>
              </w:tc>
            </w:tr>
            <w:tr w:rsidR="00C64A60" w:rsidRPr="00F67237" w14:paraId="76B6B948" w14:textId="77777777" w:rsidTr="00286B6F">
              <w:tc>
                <w:tcPr>
                  <w:tcW w:w="380" w:type="dxa"/>
                  <w:vAlign w:val="center"/>
                </w:tcPr>
                <w:p w14:paraId="27845733" w14:textId="7ED45EC4" w:rsidR="00C64A60" w:rsidRPr="00F67237" w:rsidRDefault="008C5BC4" w:rsidP="00214378">
                  <w:pPr>
                    <w:rPr>
                      <w:rFonts w:ascii="Arial" w:hAnsi="Arial" w:cs="Arial"/>
                      <w:sz w:val="18"/>
                      <w:szCs w:val="18"/>
                    </w:rPr>
                  </w:pPr>
                  <w:r w:rsidRPr="00F67237">
                    <w:rPr>
                      <w:rFonts w:ascii="Arial" w:hAnsi="Arial" w:cs="Arial"/>
                      <w:sz w:val="18"/>
                      <w:szCs w:val="18"/>
                    </w:rPr>
                    <w:t>B</w:t>
                  </w:r>
                </w:p>
              </w:tc>
              <w:tc>
                <w:tcPr>
                  <w:tcW w:w="5295" w:type="dxa"/>
                  <w:vAlign w:val="center"/>
                </w:tcPr>
                <w:p w14:paraId="2C50F15D" w14:textId="77777777" w:rsidR="00C64A60" w:rsidRPr="00F67237" w:rsidRDefault="00C64A60" w:rsidP="00214378">
                  <w:pPr>
                    <w:spacing w:before="40" w:after="40"/>
                    <w:rPr>
                      <w:rFonts w:ascii="Arial" w:hAnsi="Arial" w:cs="Arial"/>
                      <w:sz w:val="18"/>
                      <w:szCs w:val="18"/>
                    </w:rPr>
                  </w:pPr>
                  <w:r w:rsidRPr="00F67237">
                    <w:rPr>
                      <w:rFonts w:ascii="Arial" w:hAnsi="Arial" w:cs="Arial"/>
                      <w:sz w:val="18"/>
                      <w:szCs w:val="18"/>
                    </w:rPr>
                    <w:t>Cut costs or expenditures</w:t>
                  </w:r>
                  <w:r w:rsidR="00D56867" w:rsidRPr="00F67237">
                    <w:rPr>
                      <w:rFonts w:ascii="Arial" w:hAnsi="Arial" w:cs="Arial"/>
                      <w:sz w:val="18"/>
                      <w:szCs w:val="18"/>
                    </w:rPr>
                    <w:t xml:space="preserve"> /</w:t>
                  </w:r>
                  <w:r w:rsidR="00D56867" w:rsidRPr="00F67237">
                    <w:rPr>
                      <w:rFonts w:ascii="Nyala" w:hAnsi="Nyala" w:cs="Nyala"/>
                      <w:sz w:val="18"/>
                      <w:szCs w:val="18"/>
                    </w:rPr>
                    <w:t>ወጪዎችን</w:t>
                  </w:r>
                  <w:r w:rsidR="00D56867" w:rsidRPr="00F67237">
                    <w:rPr>
                      <w:rFonts w:ascii="Arial" w:hAnsi="Arial" w:cs="Arial"/>
                      <w:sz w:val="18"/>
                      <w:szCs w:val="18"/>
                    </w:rPr>
                    <w:t xml:space="preserve"> </w:t>
                  </w:r>
                  <w:r w:rsidR="00D56867" w:rsidRPr="00F67237">
                    <w:rPr>
                      <w:rFonts w:ascii="Nyala" w:hAnsi="Nyala" w:cs="Nyala"/>
                      <w:sz w:val="18"/>
                      <w:szCs w:val="18"/>
                    </w:rPr>
                    <w:t>መቀነስ</w:t>
                  </w:r>
                </w:p>
                <w:p w14:paraId="1B120BBB" w14:textId="48A660A6" w:rsidR="00937FDE" w:rsidRPr="00F67237" w:rsidRDefault="00937FDE" w:rsidP="00214378">
                  <w:pPr>
                    <w:spacing w:before="40" w:after="40"/>
                    <w:rPr>
                      <w:rFonts w:ascii="Arial" w:hAnsi="Arial" w:cs="Arial"/>
                      <w:sz w:val="18"/>
                      <w:szCs w:val="18"/>
                    </w:rPr>
                  </w:pPr>
                </w:p>
              </w:tc>
              <w:tc>
                <w:tcPr>
                  <w:tcW w:w="720" w:type="dxa"/>
                  <w:vAlign w:val="center"/>
                </w:tcPr>
                <w:p w14:paraId="1E58D45C" w14:textId="77777777" w:rsidR="00C64A60" w:rsidRPr="00F67237" w:rsidRDefault="00C64A60" w:rsidP="00214378">
                  <w:pPr>
                    <w:jc w:val="center"/>
                    <w:rPr>
                      <w:rFonts w:ascii="Arial" w:hAnsi="Arial" w:cs="Arial"/>
                      <w:sz w:val="18"/>
                      <w:szCs w:val="18"/>
                    </w:rPr>
                  </w:pPr>
                  <w:r w:rsidRPr="00F67237">
                    <w:rPr>
                      <w:rFonts w:ascii="Arial" w:hAnsi="Arial" w:cs="Arial"/>
                      <w:sz w:val="18"/>
                      <w:szCs w:val="18"/>
                    </w:rPr>
                    <w:t>1</w:t>
                  </w:r>
                </w:p>
              </w:tc>
              <w:tc>
                <w:tcPr>
                  <w:tcW w:w="810" w:type="dxa"/>
                  <w:vAlign w:val="center"/>
                </w:tcPr>
                <w:p w14:paraId="50D79594" w14:textId="77777777" w:rsidR="00C64A60" w:rsidRPr="00F67237" w:rsidRDefault="00C64A60" w:rsidP="00214378">
                  <w:pPr>
                    <w:jc w:val="center"/>
                    <w:rPr>
                      <w:rFonts w:ascii="Arial" w:hAnsi="Arial" w:cs="Arial"/>
                      <w:sz w:val="18"/>
                      <w:szCs w:val="18"/>
                    </w:rPr>
                  </w:pPr>
                  <w:r w:rsidRPr="00F67237">
                    <w:rPr>
                      <w:rFonts w:ascii="Arial" w:hAnsi="Arial" w:cs="Arial"/>
                      <w:sz w:val="18"/>
                      <w:szCs w:val="18"/>
                    </w:rPr>
                    <w:t>2</w:t>
                  </w:r>
                </w:p>
              </w:tc>
              <w:tc>
                <w:tcPr>
                  <w:tcW w:w="630" w:type="dxa"/>
                  <w:vAlign w:val="center"/>
                </w:tcPr>
                <w:p w14:paraId="79922588" w14:textId="77777777" w:rsidR="00C64A60" w:rsidRPr="00F67237" w:rsidRDefault="00C64A60" w:rsidP="00214378">
                  <w:pPr>
                    <w:jc w:val="center"/>
                    <w:rPr>
                      <w:rFonts w:ascii="Arial" w:hAnsi="Arial" w:cs="Arial"/>
                      <w:sz w:val="18"/>
                      <w:szCs w:val="18"/>
                    </w:rPr>
                  </w:pPr>
                  <w:r w:rsidRPr="00F67237">
                    <w:rPr>
                      <w:rFonts w:ascii="Arial" w:hAnsi="Arial" w:cs="Arial"/>
                      <w:sz w:val="18"/>
                      <w:szCs w:val="18"/>
                    </w:rPr>
                    <w:t>3</w:t>
                  </w:r>
                </w:p>
              </w:tc>
            </w:tr>
            <w:tr w:rsidR="00C64A60" w:rsidRPr="00F67237" w14:paraId="577C9F6B" w14:textId="77777777" w:rsidTr="00286B6F">
              <w:tc>
                <w:tcPr>
                  <w:tcW w:w="380" w:type="dxa"/>
                  <w:vAlign w:val="center"/>
                </w:tcPr>
                <w:p w14:paraId="5AEEE821" w14:textId="179CD01E" w:rsidR="00C64A60" w:rsidRPr="00F67237" w:rsidRDefault="008C5BC4" w:rsidP="00214378">
                  <w:pPr>
                    <w:rPr>
                      <w:rFonts w:ascii="Arial" w:hAnsi="Arial" w:cs="Arial"/>
                      <w:sz w:val="18"/>
                      <w:szCs w:val="18"/>
                    </w:rPr>
                  </w:pPr>
                  <w:r w:rsidRPr="00F67237">
                    <w:rPr>
                      <w:rFonts w:ascii="Arial" w:hAnsi="Arial" w:cs="Arial"/>
                      <w:sz w:val="18"/>
                      <w:szCs w:val="18"/>
                    </w:rPr>
                    <w:t>C</w:t>
                  </w:r>
                </w:p>
              </w:tc>
              <w:tc>
                <w:tcPr>
                  <w:tcW w:w="5295" w:type="dxa"/>
                  <w:vAlign w:val="center"/>
                </w:tcPr>
                <w:p w14:paraId="1A4C2643" w14:textId="7CD78C7E" w:rsidR="00C64A60" w:rsidRPr="00F67237" w:rsidRDefault="00C64A60" w:rsidP="00214378">
                  <w:pPr>
                    <w:spacing w:before="40" w:after="40"/>
                    <w:rPr>
                      <w:rFonts w:ascii="Arial" w:hAnsi="Arial" w:cs="Arial"/>
                      <w:sz w:val="18"/>
                      <w:szCs w:val="18"/>
                    </w:rPr>
                  </w:pPr>
                  <w:r w:rsidRPr="00F67237">
                    <w:rPr>
                      <w:rFonts w:ascii="Arial" w:hAnsi="Arial" w:cs="Arial"/>
                      <w:sz w:val="18"/>
                      <w:szCs w:val="18"/>
                    </w:rPr>
                    <w:t>Develop new products or services</w:t>
                  </w:r>
                  <w:r w:rsidR="00757854" w:rsidRPr="00F67237">
                    <w:rPr>
                      <w:rFonts w:ascii="Arial" w:hAnsi="Arial" w:cs="Arial"/>
                      <w:sz w:val="18"/>
                      <w:szCs w:val="18"/>
                    </w:rPr>
                    <w:t xml:space="preserve"> / </w:t>
                  </w:r>
                  <w:r w:rsidR="00757854" w:rsidRPr="00F67237">
                    <w:rPr>
                      <w:rFonts w:ascii="Nyala" w:hAnsi="Nyala" w:cs="Nyala"/>
                      <w:sz w:val="18"/>
                      <w:szCs w:val="18"/>
                    </w:rPr>
                    <w:t>አዳዲስ</w:t>
                  </w:r>
                  <w:r w:rsidR="00757854" w:rsidRPr="00F67237">
                    <w:rPr>
                      <w:rFonts w:ascii="Arial" w:hAnsi="Arial" w:cs="Arial"/>
                      <w:sz w:val="18"/>
                      <w:szCs w:val="18"/>
                    </w:rPr>
                    <w:t xml:space="preserve"> </w:t>
                  </w:r>
                  <w:r w:rsidR="00757854" w:rsidRPr="00F67237">
                    <w:rPr>
                      <w:rFonts w:ascii="Nyala" w:hAnsi="Nyala" w:cs="Nyala"/>
                      <w:sz w:val="18"/>
                      <w:szCs w:val="18"/>
                    </w:rPr>
                    <w:t>ምርት</w:t>
                  </w:r>
                  <w:r w:rsidR="00757854" w:rsidRPr="00F67237">
                    <w:rPr>
                      <w:rFonts w:ascii="Arial" w:hAnsi="Arial" w:cs="Arial"/>
                      <w:sz w:val="18"/>
                      <w:szCs w:val="18"/>
                    </w:rPr>
                    <w:t>/</w:t>
                  </w:r>
                  <w:r w:rsidR="00757854" w:rsidRPr="00F67237">
                    <w:rPr>
                      <w:rFonts w:ascii="Nyala" w:hAnsi="Nyala" w:cs="Nyala"/>
                      <w:sz w:val="18"/>
                      <w:szCs w:val="18"/>
                    </w:rPr>
                    <w:t>አገልግሎቶችን</w:t>
                  </w:r>
                  <w:r w:rsidR="00757854" w:rsidRPr="00F67237">
                    <w:rPr>
                      <w:rFonts w:ascii="Arial" w:hAnsi="Arial" w:cs="Arial"/>
                      <w:sz w:val="18"/>
                      <w:szCs w:val="18"/>
                    </w:rPr>
                    <w:t xml:space="preserve"> </w:t>
                  </w:r>
                  <w:r w:rsidR="00757854" w:rsidRPr="00F67237">
                    <w:rPr>
                      <w:rFonts w:ascii="Nyala" w:hAnsi="Nyala" w:cs="Nyala"/>
                      <w:sz w:val="18"/>
                      <w:szCs w:val="18"/>
                    </w:rPr>
                    <w:t>መጀመር</w:t>
                  </w:r>
                </w:p>
              </w:tc>
              <w:tc>
                <w:tcPr>
                  <w:tcW w:w="720" w:type="dxa"/>
                  <w:vAlign w:val="center"/>
                </w:tcPr>
                <w:p w14:paraId="76649DDF" w14:textId="77777777" w:rsidR="00C64A60" w:rsidRPr="00F67237" w:rsidRDefault="00C64A60" w:rsidP="00214378">
                  <w:pPr>
                    <w:jc w:val="center"/>
                    <w:rPr>
                      <w:rFonts w:ascii="Arial" w:hAnsi="Arial" w:cs="Arial"/>
                      <w:sz w:val="18"/>
                      <w:szCs w:val="18"/>
                    </w:rPr>
                  </w:pPr>
                  <w:r w:rsidRPr="00F67237">
                    <w:rPr>
                      <w:rFonts w:ascii="Arial" w:hAnsi="Arial" w:cs="Arial"/>
                      <w:sz w:val="18"/>
                      <w:szCs w:val="18"/>
                    </w:rPr>
                    <w:t>1</w:t>
                  </w:r>
                </w:p>
              </w:tc>
              <w:tc>
                <w:tcPr>
                  <w:tcW w:w="810" w:type="dxa"/>
                  <w:vAlign w:val="center"/>
                </w:tcPr>
                <w:p w14:paraId="0D09636F" w14:textId="77777777" w:rsidR="00C64A60" w:rsidRPr="00F67237" w:rsidRDefault="00C64A60" w:rsidP="00214378">
                  <w:pPr>
                    <w:jc w:val="center"/>
                    <w:rPr>
                      <w:rFonts w:ascii="Arial" w:hAnsi="Arial" w:cs="Arial"/>
                      <w:sz w:val="18"/>
                      <w:szCs w:val="18"/>
                    </w:rPr>
                  </w:pPr>
                  <w:r w:rsidRPr="00F67237">
                    <w:rPr>
                      <w:rFonts w:ascii="Arial" w:hAnsi="Arial" w:cs="Arial"/>
                      <w:sz w:val="18"/>
                      <w:szCs w:val="18"/>
                    </w:rPr>
                    <w:t>2</w:t>
                  </w:r>
                </w:p>
              </w:tc>
              <w:tc>
                <w:tcPr>
                  <w:tcW w:w="630" w:type="dxa"/>
                  <w:vAlign w:val="center"/>
                </w:tcPr>
                <w:p w14:paraId="3C3850B2" w14:textId="77777777" w:rsidR="00C64A60" w:rsidRPr="00F67237" w:rsidRDefault="00C64A60" w:rsidP="00214378">
                  <w:pPr>
                    <w:jc w:val="center"/>
                    <w:rPr>
                      <w:rFonts w:ascii="Arial" w:hAnsi="Arial" w:cs="Arial"/>
                      <w:sz w:val="18"/>
                      <w:szCs w:val="18"/>
                    </w:rPr>
                  </w:pPr>
                  <w:r w:rsidRPr="00F67237">
                    <w:rPr>
                      <w:rFonts w:ascii="Arial" w:hAnsi="Arial" w:cs="Arial"/>
                      <w:sz w:val="18"/>
                      <w:szCs w:val="18"/>
                    </w:rPr>
                    <w:t>3</w:t>
                  </w:r>
                </w:p>
              </w:tc>
            </w:tr>
            <w:tr w:rsidR="00C64A60" w:rsidRPr="00F67237" w14:paraId="24F0F43B" w14:textId="77777777" w:rsidTr="00286B6F">
              <w:tc>
                <w:tcPr>
                  <w:tcW w:w="380" w:type="dxa"/>
                  <w:vAlign w:val="center"/>
                </w:tcPr>
                <w:p w14:paraId="62FCB525" w14:textId="588E14C4" w:rsidR="00C64A60" w:rsidRPr="00F67237" w:rsidRDefault="008C5BC4" w:rsidP="00214378">
                  <w:pPr>
                    <w:rPr>
                      <w:rFonts w:ascii="Arial" w:hAnsi="Arial" w:cs="Arial"/>
                      <w:sz w:val="18"/>
                      <w:szCs w:val="18"/>
                    </w:rPr>
                  </w:pPr>
                  <w:r w:rsidRPr="00F67237">
                    <w:rPr>
                      <w:rFonts w:ascii="Arial" w:hAnsi="Arial" w:cs="Arial"/>
                      <w:sz w:val="18"/>
                      <w:szCs w:val="18"/>
                    </w:rPr>
                    <w:t>D</w:t>
                  </w:r>
                </w:p>
              </w:tc>
              <w:tc>
                <w:tcPr>
                  <w:tcW w:w="5295" w:type="dxa"/>
                  <w:vAlign w:val="center"/>
                </w:tcPr>
                <w:p w14:paraId="13BE2E27" w14:textId="5AB6E831" w:rsidR="00C64A60" w:rsidRPr="00F67237" w:rsidRDefault="00C64A60" w:rsidP="00214378">
                  <w:pPr>
                    <w:spacing w:before="40" w:after="40"/>
                    <w:rPr>
                      <w:rFonts w:ascii="Arial" w:hAnsi="Arial" w:cs="Arial"/>
                      <w:sz w:val="18"/>
                      <w:szCs w:val="18"/>
                    </w:rPr>
                  </w:pPr>
                  <w:r w:rsidRPr="00F67237">
                    <w:rPr>
                      <w:rFonts w:ascii="Arial" w:hAnsi="Arial" w:cs="Arial"/>
                      <w:sz w:val="18"/>
                      <w:szCs w:val="18"/>
                    </w:rPr>
                    <w:t>Gather information about suppliers, customers, competitors, or your industry</w:t>
                  </w:r>
                  <w:r w:rsidR="00563DEA" w:rsidRPr="00F67237">
                    <w:rPr>
                      <w:rFonts w:ascii="Arial" w:hAnsi="Arial" w:cs="Arial"/>
                      <w:sz w:val="18"/>
                      <w:szCs w:val="18"/>
                    </w:rPr>
                    <w:t xml:space="preserve"> / </w:t>
                  </w:r>
                  <w:r w:rsidR="00563DEA" w:rsidRPr="00F67237">
                    <w:rPr>
                      <w:rFonts w:ascii="Nyala" w:hAnsi="Nyala" w:cs="Nyala"/>
                      <w:sz w:val="18"/>
                      <w:szCs w:val="18"/>
                    </w:rPr>
                    <w:t>ስለ</w:t>
                  </w:r>
                  <w:r w:rsidR="00563DEA" w:rsidRPr="00F67237">
                    <w:rPr>
                      <w:rFonts w:ascii="Arial" w:hAnsi="Arial" w:cs="Arial"/>
                      <w:sz w:val="18"/>
                      <w:szCs w:val="18"/>
                    </w:rPr>
                    <w:t xml:space="preserve"> </w:t>
                  </w:r>
                  <w:r w:rsidR="00563DEA" w:rsidRPr="00F67237">
                    <w:rPr>
                      <w:rFonts w:ascii="Nyala" w:hAnsi="Nyala" w:cs="Nyala"/>
                      <w:sz w:val="18"/>
                      <w:szCs w:val="18"/>
                    </w:rPr>
                    <w:t>አቅራቢዎች፣</w:t>
                  </w:r>
                  <w:r w:rsidR="00563DEA" w:rsidRPr="00F67237">
                    <w:rPr>
                      <w:rFonts w:ascii="Arial" w:hAnsi="Arial" w:cs="Arial"/>
                      <w:sz w:val="18"/>
                      <w:szCs w:val="18"/>
                    </w:rPr>
                    <w:t xml:space="preserve"> </w:t>
                  </w:r>
                  <w:r w:rsidR="00563DEA" w:rsidRPr="00F67237">
                    <w:rPr>
                      <w:rFonts w:ascii="Nyala" w:hAnsi="Nyala" w:cs="Nyala"/>
                      <w:sz w:val="18"/>
                      <w:szCs w:val="18"/>
                    </w:rPr>
                    <w:t>ደንበኞች፣</w:t>
                  </w:r>
                  <w:r w:rsidR="00563DEA" w:rsidRPr="00F67237">
                    <w:rPr>
                      <w:rFonts w:ascii="Arial" w:hAnsi="Arial" w:cs="Arial"/>
                      <w:sz w:val="18"/>
                      <w:szCs w:val="18"/>
                    </w:rPr>
                    <w:t xml:space="preserve"> </w:t>
                  </w:r>
                  <w:r w:rsidR="00563DEA" w:rsidRPr="00F67237">
                    <w:rPr>
                      <w:rFonts w:ascii="Nyala" w:hAnsi="Nyala" w:cs="Nyala"/>
                      <w:sz w:val="18"/>
                      <w:szCs w:val="18"/>
                    </w:rPr>
                    <w:t>ተፎካካሪዎች</w:t>
                  </w:r>
                  <w:r w:rsidR="00563DEA" w:rsidRPr="00F67237">
                    <w:rPr>
                      <w:rFonts w:ascii="Arial" w:hAnsi="Arial" w:cs="Arial"/>
                      <w:sz w:val="18"/>
                      <w:szCs w:val="18"/>
                    </w:rPr>
                    <w:t xml:space="preserve"> </w:t>
                  </w:r>
                  <w:r w:rsidR="00563DEA" w:rsidRPr="00F67237">
                    <w:rPr>
                      <w:rFonts w:ascii="Nyala" w:hAnsi="Nyala" w:cs="Nyala"/>
                      <w:sz w:val="18"/>
                      <w:szCs w:val="18"/>
                    </w:rPr>
                    <w:t>ወይም</w:t>
                  </w:r>
                  <w:r w:rsidR="00563DEA" w:rsidRPr="00F67237">
                    <w:rPr>
                      <w:rFonts w:ascii="Arial" w:hAnsi="Arial" w:cs="Arial"/>
                      <w:sz w:val="18"/>
                      <w:szCs w:val="18"/>
                    </w:rPr>
                    <w:t xml:space="preserve"> </w:t>
                  </w:r>
                  <w:r w:rsidR="00563DEA" w:rsidRPr="00F67237">
                    <w:rPr>
                      <w:rFonts w:ascii="Nyala" w:hAnsi="Nyala" w:cs="Nyala"/>
                      <w:sz w:val="18"/>
                      <w:szCs w:val="18"/>
                    </w:rPr>
                    <w:t>ስለርስዎ</w:t>
                  </w:r>
                  <w:r w:rsidR="00563DEA" w:rsidRPr="00F67237">
                    <w:rPr>
                      <w:rFonts w:ascii="Arial" w:hAnsi="Arial" w:cs="Arial"/>
                      <w:sz w:val="18"/>
                      <w:szCs w:val="18"/>
                    </w:rPr>
                    <w:t xml:space="preserve"> </w:t>
                  </w:r>
                  <w:r w:rsidR="00563DEA" w:rsidRPr="00F67237">
                    <w:rPr>
                      <w:rFonts w:ascii="Nyala" w:hAnsi="Nyala" w:cs="Nyala"/>
                      <w:sz w:val="18"/>
                      <w:szCs w:val="18"/>
                    </w:rPr>
                    <w:t>የንግድ</w:t>
                  </w:r>
                  <w:r w:rsidR="00563DEA" w:rsidRPr="00F67237">
                    <w:rPr>
                      <w:rFonts w:ascii="Arial" w:hAnsi="Arial" w:cs="Arial"/>
                      <w:sz w:val="18"/>
                      <w:szCs w:val="18"/>
                    </w:rPr>
                    <w:t xml:space="preserve"> </w:t>
                  </w:r>
                  <w:r w:rsidR="00563DEA" w:rsidRPr="00F67237">
                    <w:rPr>
                      <w:rFonts w:ascii="Nyala" w:hAnsi="Nyala" w:cs="Nyala"/>
                      <w:sz w:val="18"/>
                      <w:szCs w:val="18"/>
                    </w:rPr>
                    <w:t>ዘርፍ</w:t>
                  </w:r>
                  <w:r w:rsidR="00563DEA" w:rsidRPr="00F67237">
                    <w:rPr>
                      <w:rFonts w:ascii="Arial" w:hAnsi="Arial" w:cs="Arial"/>
                      <w:sz w:val="18"/>
                      <w:szCs w:val="18"/>
                    </w:rPr>
                    <w:t xml:space="preserve"> </w:t>
                  </w:r>
                  <w:r w:rsidR="00563DEA" w:rsidRPr="00F67237">
                    <w:rPr>
                      <w:rFonts w:ascii="Nyala" w:hAnsi="Nyala" w:cs="Nyala"/>
                      <w:sz w:val="18"/>
                      <w:szCs w:val="18"/>
                    </w:rPr>
                    <w:t>መረጃ</w:t>
                  </w:r>
                  <w:r w:rsidR="00563DEA" w:rsidRPr="00F67237">
                    <w:rPr>
                      <w:rFonts w:ascii="Arial" w:hAnsi="Arial" w:cs="Arial"/>
                      <w:sz w:val="18"/>
                      <w:szCs w:val="18"/>
                    </w:rPr>
                    <w:t xml:space="preserve"> </w:t>
                  </w:r>
                  <w:r w:rsidR="00563DEA" w:rsidRPr="00F67237">
                    <w:rPr>
                      <w:rFonts w:ascii="Nyala" w:hAnsi="Nyala" w:cs="Nyala"/>
                      <w:sz w:val="18"/>
                      <w:szCs w:val="18"/>
                    </w:rPr>
                    <w:t>ማሰባሰብ</w:t>
                  </w:r>
                </w:p>
              </w:tc>
              <w:tc>
                <w:tcPr>
                  <w:tcW w:w="720" w:type="dxa"/>
                  <w:vAlign w:val="center"/>
                </w:tcPr>
                <w:p w14:paraId="01FD3C41" w14:textId="77777777" w:rsidR="00C64A60" w:rsidRPr="00F67237" w:rsidRDefault="00C64A60" w:rsidP="00214378">
                  <w:pPr>
                    <w:jc w:val="center"/>
                    <w:rPr>
                      <w:rFonts w:ascii="Arial" w:hAnsi="Arial" w:cs="Arial"/>
                      <w:sz w:val="18"/>
                      <w:szCs w:val="18"/>
                    </w:rPr>
                  </w:pPr>
                  <w:r w:rsidRPr="00F67237">
                    <w:rPr>
                      <w:rFonts w:ascii="Arial" w:hAnsi="Arial" w:cs="Arial"/>
                      <w:sz w:val="18"/>
                      <w:szCs w:val="18"/>
                    </w:rPr>
                    <w:t>1</w:t>
                  </w:r>
                </w:p>
              </w:tc>
              <w:tc>
                <w:tcPr>
                  <w:tcW w:w="810" w:type="dxa"/>
                  <w:vAlign w:val="center"/>
                </w:tcPr>
                <w:p w14:paraId="6AFD31EC" w14:textId="77777777" w:rsidR="00C64A60" w:rsidRPr="00F67237" w:rsidRDefault="00C64A60" w:rsidP="00214378">
                  <w:pPr>
                    <w:jc w:val="center"/>
                    <w:rPr>
                      <w:rFonts w:ascii="Arial" w:hAnsi="Arial" w:cs="Arial"/>
                      <w:sz w:val="18"/>
                      <w:szCs w:val="18"/>
                    </w:rPr>
                  </w:pPr>
                  <w:r w:rsidRPr="00F67237">
                    <w:rPr>
                      <w:rFonts w:ascii="Arial" w:hAnsi="Arial" w:cs="Arial"/>
                      <w:sz w:val="18"/>
                      <w:szCs w:val="18"/>
                    </w:rPr>
                    <w:t>2</w:t>
                  </w:r>
                </w:p>
              </w:tc>
              <w:tc>
                <w:tcPr>
                  <w:tcW w:w="630" w:type="dxa"/>
                  <w:vAlign w:val="center"/>
                </w:tcPr>
                <w:p w14:paraId="0E71204D" w14:textId="77777777" w:rsidR="00C64A60" w:rsidRPr="00F67237" w:rsidRDefault="00C64A60" w:rsidP="00214378">
                  <w:pPr>
                    <w:jc w:val="center"/>
                    <w:rPr>
                      <w:rFonts w:ascii="Arial" w:hAnsi="Arial" w:cs="Arial"/>
                      <w:sz w:val="18"/>
                      <w:szCs w:val="18"/>
                    </w:rPr>
                  </w:pPr>
                  <w:r w:rsidRPr="00F67237">
                    <w:rPr>
                      <w:rFonts w:ascii="Arial" w:hAnsi="Arial" w:cs="Arial"/>
                      <w:sz w:val="18"/>
                      <w:szCs w:val="18"/>
                    </w:rPr>
                    <w:t>3</w:t>
                  </w:r>
                </w:p>
              </w:tc>
            </w:tr>
            <w:tr w:rsidR="00C64A60" w:rsidRPr="00F67237" w14:paraId="54A9476E" w14:textId="77777777" w:rsidTr="00286B6F">
              <w:tc>
                <w:tcPr>
                  <w:tcW w:w="380" w:type="dxa"/>
                  <w:vAlign w:val="center"/>
                </w:tcPr>
                <w:p w14:paraId="4AD62F22" w14:textId="39C93F03" w:rsidR="00C64A60" w:rsidRPr="00F67237" w:rsidRDefault="008C5BC4" w:rsidP="00214378">
                  <w:pPr>
                    <w:rPr>
                      <w:rFonts w:ascii="Arial" w:hAnsi="Arial" w:cs="Arial"/>
                      <w:sz w:val="18"/>
                      <w:szCs w:val="18"/>
                    </w:rPr>
                  </w:pPr>
                  <w:r w:rsidRPr="00F67237">
                    <w:rPr>
                      <w:rFonts w:ascii="Arial" w:hAnsi="Arial" w:cs="Arial"/>
                      <w:sz w:val="18"/>
                      <w:szCs w:val="18"/>
                    </w:rPr>
                    <w:t>E</w:t>
                  </w:r>
                </w:p>
              </w:tc>
              <w:tc>
                <w:tcPr>
                  <w:tcW w:w="5295" w:type="dxa"/>
                  <w:vAlign w:val="center"/>
                </w:tcPr>
                <w:p w14:paraId="15DB11EE" w14:textId="7D7455B1" w:rsidR="00C64A60" w:rsidRPr="00F67237" w:rsidRDefault="00C64A60" w:rsidP="00214378">
                  <w:pPr>
                    <w:spacing w:before="40" w:after="40"/>
                    <w:rPr>
                      <w:rFonts w:ascii="Arial" w:hAnsi="Arial" w:cs="Arial"/>
                      <w:sz w:val="18"/>
                      <w:szCs w:val="18"/>
                    </w:rPr>
                  </w:pPr>
                  <w:r w:rsidRPr="00F67237">
                    <w:rPr>
                      <w:rFonts w:ascii="Arial" w:hAnsi="Arial" w:cs="Arial"/>
                      <w:sz w:val="18"/>
                      <w:szCs w:val="18"/>
                    </w:rPr>
                    <w:t>Recruit workers</w:t>
                  </w:r>
                  <w:r w:rsidR="009215C2" w:rsidRPr="00F67237">
                    <w:rPr>
                      <w:rFonts w:ascii="Arial" w:hAnsi="Arial" w:cs="Arial"/>
                      <w:sz w:val="18"/>
                      <w:szCs w:val="18"/>
                    </w:rPr>
                    <w:t xml:space="preserve"> / </w:t>
                  </w:r>
                  <w:r w:rsidR="009215C2" w:rsidRPr="00F67237">
                    <w:rPr>
                      <w:rFonts w:ascii="Nyala" w:hAnsi="Nyala" w:cs="Nyala"/>
                      <w:sz w:val="18"/>
                      <w:szCs w:val="18"/>
                    </w:rPr>
                    <w:t>ሰራተኞችን</w:t>
                  </w:r>
                  <w:r w:rsidR="009215C2" w:rsidRPr="00F67237">
                    <w:rPr>
                      <w:rFonts w:ascii="Arial" w:hAnsi="Arial" w:cs="Arial"/>
                      <w:sz w:val="18"/>
                      <w:szCs w:val="18"/>
                    </w:rPr>
                    <w:t xml:space="preserve"> </w:t>
                  </w:r>
                  <w:r w:rsidR="009215C2" w:rsidRPr="00F67237">
                    <w:rPr>
                      <w:rFonts w:ascii="Nyala" w:hAnsi="Nyala" w:cs="Nyala"/>
                      <w:sz w:val="18"/>
                      <w:szCs w:val="18"/>
                    </w:rPr>
                    <w:t>መመልመል</w:t>
                  </w:r>
                </w:p>
              </w:tc>
              <w:tc>
                <w:tcPr>
                  <w:tcW w:w="720" w:type="dxa"/>
                  <w:vAlign w:val="center"/>
                </w:tcPr>
                <w:p w14:paraId="104BA47E" w14:textId="77777777" w:rsidR="00C64A60" w:rsidRPr="00F67237" w:rsidRDefault="00C64A60" w:rsidP="00214378">
                  <w:pPr>
                    <w:jc w:val="center"/>
                    <w:rPr>
                      <w:rFonts w:ascii="Arial" w:hAnsi="Arial" w:cs="Arial"/>
                      <w:sz w:val="18"/>
                      <w:szCs w:val="18"/>
                    </w:rPr>
                  </w:pPr>
                  <w:r w:rsidRPr="00F67237">
                    <w:rPr>
                      <w:rFonts w:ascii="Arial" w:hAnsi="Arial" w:cs="Arial"/>
                      <w:sz w:val="18"/>
                      <w:szCs w:val="18"/>
                    </w:rPr>
                    <w:t>1</w:t>
                  </w:r>
                </w:p>
              </w:tc>
              <w:tc>
                <w:tcPr>
                  <w:tcW w:w="810" w:type="dxa"/>
                  <w:vAlign w:val="center"/>
                </w:tcPr>
                <w:p w14:paraId="40F21EC2" w14:textId="77777777" w:rsidR="00C64A60" w:rsidRPr="00F67237" w:rsidRDefault="00C64A60" w:rsidP="00214378">
                  <w:pPr>
                    <w:jc w:val="center"/>
                    <w:rPr>
                      <w:rFonts w:ascii="Arial" w:hAnsi="Arial" w:cs="Arial"/>
                      <w:sz w:val="18"/>
                      <w:szCs w:val="18"/>
                    </w:rPr>
                  </w:pPr>
                  <w:r w:rsidRPr="00F67237">
                    <w:rPr>
                      <w:rFonts w:ascii="Arial" w:hAnsi="Arial" w:cs="Arial"/>
                      <w:sz w:val="18"/>
                      <w:szCs w:val="18"/>
                    </w:rPr>
                    <w:t>2</w:t>
                  </w:r>
                </w:p>
              </w:tc>
              <w:tc>
                <w:tcPr>
                  <w:tcW w:w="630" w:type="dxa"/>
                  <w:vAlign w:val="center"/>
                </w:tcPr>
                <w:p w14:paraId="2392E008" w14:textId="77777777" w:rsidR="00C64A60" w:rsidRPr="00F67237" w:rsidRDefault="00C64A60" w:rsidP="00214378">
                  <w:pPr>
                    <w:jc w:val="center"/>
                    <w:rPr>
                      <w:rFonts w:ascii="Arial" w:hAnsi="Arial" w:cs="Arial"/>
                      <w:sz w:val="18"/>
                      <w:szCs w:val="18"/>
                    </w:rPr>
                  </w:pPr>
                  <w:r w:rsidRPr="00F67237">
                    <w:rPr>
                      <w:rFonts w:ascii="Arial" w:hAnsi="Arial" w:cs="Arial"/>
                      <w:sz w:val="18"/>
                      <w:szCs w:val="18"/>
                    </w:rPr>
                    <w:t>3</w:t>
                  </w:r>
                </w:p>
              </w:tc>
            </w:tr>
            <w:tr w:rsidR="00C64A60" w:rsidRPr="00F67237" w14:paraId="60E35A2E" w14:textId="77777777" w:rsidTr="00286B6F">
              <w:tc>
                <w:tcPr>
                  <w:tcW w:w="380" w:type="dxa"/>
                  <w:vAlign w:val="center"/>
                </w:tcPr>
                <w:p w14:paraId="7D262D76" w14:textId="2A8B4FBB" w:rsidR="00C64A60" w:rsidRPr="00F67237" w:rsidRDefault="008C5BC4" w:rsidP="00214378">
                  <w:pPr>
                    <w:rPr>
                      <w:rFonts w:ascii="Arial" w:hAnsi="Arial" w:cs="Arial"/>
                      <w:sz w:val="18"/>
                      <w:szCs w:val="18"/>
                    </w:rPr>
                  </w:pPr>
                  <w:r w:rsidRPr="00F67237">
                    <w:rPr>
                      <w:rFonts w:ascii="Arial" w:hAnsi="Arial" w:cs="Arial"/>
                      <w:sz w:val="18"/>
                      <w:szCs w:val="18"/>
                    </w:rPr>
                    <w:t>F</w:t>
                  </w:r>
                </w:p>
              </w:tc>
              <w:tc>
                <w:tcPr>
                  <w:tcW w:w="5295" w:type="dxa"/>
                  <w:vAlign w:val="center"/>
                </w:tcPr>
                <w:p w14:paraId="3CAAF44A" w14:textId="4454730F" w:rsidR="00C64A60" w:rsidRPr="00F67237" w:rsidRDefault="00C64A60" w:rsidP="00214378">
                  <w:pPr>
                    <w:spacing w:before="40" w:after="40"/>
                    <w:rPr>
                      <w:rFonts w:ascii="Arial" w:hAnsi="Arial" w:cs="Arial"/>
                      <w:sz w:val="18"/>
                      <w:szCs w:val="18"/>
                    </w:rPr>
                  </w:pPr>
                  <w:r w:rsidRPr="00F67237">
                    <w:rPr>
                      <w:rFonts w:ascii="Arial" w:hAnsi="Arial" w:cs="Arial"/>
                      <w:sz w:val="18"/>
                      <w:szCs w:val="18"/>
                    </w:rPr>
                    <w:t>Fire workers</w:t>
                  </w:r>
                  <w:r w:rsidR="009215C2" w:rsidRPr="00F67237">
                    <w:rPr>
                      <w:rFonts w:ascii="Arial" w:hAnsi="Arial" w:cs="Arial"/>
                      <w:sz w:val="18"/>
                      <w:szCs w:val="18"/>
                    </w:rPr>
                    <w:t xml:space="preserve">// </w:t>
                  </w:r>
                  <w:r w:rsidR="009215C2" w:rsidRPr="00F67237">
                    <w:rPr>
                      <w:rFonts w:ascii="Nyala" w:hAnsi="Nyala" w:cs="Nyala"/>
                      <w:sz w:val="18"/>
                      <w:szCs w:val="18"/>
                    </w:rPr>
                    <w:t>ሰራተኞችን</w:t>
                  </w:r>
                  <w:r w:rsidR="009215C2" w:rsidRPr="00F67237">
                    <w:rPr>
                      <w:rFonts w:ascii="Arial" w:hAnsi="Arial" w:cs="Arial"/>
                      <w:sz w:val="18"/>
                      <w:szCs w:val="18"/>
                    </w:rPr>
                    <w:t xml:space="preserve"> </w:t>
                  </w:r>
                  <w:r w:rsidR="009215C2" w:rsidRPr="00F67237">
                    <w:rPr>
                      <w:rFonts w:ascii="Nyala" w:hAnsi="Nyala" w:cs="Nyala"/>
                      <w:sz w:val="18"/>
                      <w:szCs w:val="18"/>
                    </w:rPr>
                    <w:t>ማባረር</w:t>
                  </w:r>
                </w:p>
              </w:tc>
              <w:tc>
                <w:tcPr>
                  <w:tcW w:w="720" w:type="dxa"/>
                  <w:vAlign w:val="center"/>
                </w:tcPr>
                <w:p w14:paraId="056A8E6F" w14:textId="77777777" w:rsidR="00C64A60" w:rsidRPr="00F67237" w:rsidRDefault="00C64A60" w:rsidP="00214378">
                  <w:pPr>
                    <w:jc w:val="center"/>
                    <w:rPr>
                      <w:rFonts w:ascii="Arial" w:hAnsi="Arial" w:cs="Arial"/>
                      <w:sz w:val="18"/>
                      <w:szCs w:val="18"/>
                    </w:rPr>
                  </w:pPr>
                  <w:r w:rsidRPr="00F67237">
                    <w:rPr>
                      <w:rFonts w:ascii="Arial" w:hAnsi="Arial" w:cs="Arial"/>
                      <w:sz w:val="18"/>
                      <w:szCs w:val="18"/>
                    </w:rPr>
                    <w:t>1</w:t>
                  </w:r>
                </w:p>
              </w:tc>
              <w:tc>
                <w:tcPr>
                  <w:tcW w:w="810" w:type="dxa"/>
                  <w:vAlign w:val="center"/>
                </w:tcPr>
                <w:p w14:paraId="63E6D9BE" w14:textId="77777777" w:rsidR="00C64A60" w:rsidRPr="00F67237" w:rsidRDefault="00C64A60" w:rsidP="00214378">
                  <w:pPr>
                    <w:jc w:val="center"/>
                    <w:rPr>
                      <w:rFonts w:ascii="Arial" w:hAnsi="Arial" w:cs="Arial"/>
                      <w:sz w:val="18"/>
                      <w:szCs w:val="18"/>
                    </w:rPr>
                  </w:pPr>
                  <w:r w:rsidRPr="00F67237">
                    <w:rPr>
                      <w:rFonts w:ascii="Arial" w:hAnsi="Arial" w:cs="Arial"/>
                      <w:sz w:val="18"/>
                      <w:szCs w:val="18"/>
                    </w:rPr>
                    <w:t>2</w:t>
                  </w:r>
                </w:p>
              </w:tc>
              <w:tc>
                <w:tcPr>
                  <w:tcW w:w="630" w:type="dxa"/>
                  <w:vAlign w:val="center"/>
                </w:tcPr>
                <w:p w14:paraId="2A3C2850" w14:textId="77777777" w:rsidR="00C64A60" w:rsidRPr="00F67237" w:rsidRDefault="00C64A60" w:rsidP="00214378">
                  <w:pPr>
                    <w:jc w:val="center"/>
                    <w:rPr>
                      <w:rFonts w:ascii="Arial" w:hAnsi="Arial" w:cs="Arial"/>
                      <w:sz w:val="18"/>
                      <w:szCs w:val="18"/>
                    </w:rPr>
                  </w:pPr>
                  <w:r w:rsidRPr="00F67237">
                    <w:rPr>
                      <w:rFonts w:ascii="Arial" w:hAnsi="Arial" w:cs="Arial"/>
                      <w:sz w:val="18"/>
                      <w:szCs w:val="18"/>
                    </w:rPr>
                    <w:t>3</w:t>
                  </w:r>
                </w:p>
              </w:tc>
            </w:tr>
            <w:tr w:rsidR="00C64A60" w:rsidRPr="00F67237" w14:paraId="65511CF6" w14:textId="77777777" w:rsidTr="00286B6F">
              <w:tc>
                <w:tcPr>
                  <w:tcW w:w="380" w:type="dxa"/>
                  <w:vAlign w:val="center"/>
                </w:tcPr>
                <w:p w14:paraId="0D077DBE" w14:textId="6FFBAE91" w:rsidR="00C64A60" w:rsidRPr="00F67237" w:rsidRDefault="008C5BC4" w:rsidP="00214378">
                  <w:pPr>
                    <w:rPr>
                      <w:rFonts w:ascii="Arial" w:hAnsi="Arial" w:cs="Arial"/>
                      <w:sz w:val="18"/>
                      <w:szCs w:val="18"/>
                    </w:rPr>
                  </w:pPr>
                  <w:r w:rsidRPr="00F67237">
                    <w:rPr>
                      <w:rFonts w:ascii="Arial" w:hAnsi="Arial" w:cs="Arial"/>
                      <w:sz w:val="18"/>
                      <w:szCs w:val="18"/>
                    </w:rPr>
                    <w:t>G</w:t>
                  </w:r>
                </w:p>
              </w:tc>
              <w:tc>
                <w:tcPr>
                  <w:tcW w:w="5295" w:type="dxa"/>
                  <w:vAlign w:val="center"/>
                </w:tcPr>
                <w:p w14:paraId="736F8C21" w14:textId="27258E0B" w:rsidR="00C64A60" w:rsidRPr="00F67237" w:rsidRDefault="00C64A60" w:rsidP="00214378">
                  <w:pPr>
                    <w:spacing w:before="40" w:after="40"/>
                    <w:rPr>
                      <w:rFonts w:ascii="Arial" w:hAnsi="Arial" w:cs="Arial"/>
                      <w:sz w:val="18"/>
                      <w:szCs w:val="18"/>
                    </w:rPr>
                  </w:pPr>
                  <w:r w:rsidRPr="00F67237">
                    <w:rPr>
                      <w:rFonts w:ascii="Arial" w:hAnsi="Arial" w:cs="Arial"/>
                      <w:sz w:val="18"/>
                      <w:szCs w:val="18"/>
                    </w:rPr>
                    <w:t>Start up a new branch</w:t>
                  </w:r>
                  <w:r w:rsidR="009215C2" w:rsidRPr="00F67237">
                    <w:rPr>
                      <w:rFonts w:ascii="Arial" w:hAnsi="Arial" w:cs="Arial"/>
                      <w:sz w:val="18"/>
                      <w:szCs w:val="18"/>
                    </w:rPr>
                    <w:t xml:space="preserve"> / </w:t>
                  </w:r>
                  <w:r w:rsidR="009215C2" w:rsidRPr="00F67237">
                    <w:rPr>
                      <w:rFonts w:ascii="Nyala" w:hAnsi="Nyala" w:cs="Nyala"/>
                      <w:sz w:val="18"/>
                      <w:szCs w:val="18"/>
                    </w:rPr>
                    <w:t>አዲስ</w:t>
                  </w:r>
                  <w:r w:rsidR="009215C2" w:rsidRPr="00F67237">
                    <w:rPr>
                      <w:rFonts w:ascii="Arial" w:hAnsi="Arial" w:cs="Arial"/>
                      <w:sz w:val="18"/>
                      <w:szCs w:val="18"/>
                    </w:rPr>
                    <w:t xml:space="preserve"> </w:t>
                  </w:r>
                  <w:r w:rsidR="009215C2" w:rsidRPr="00F67237">
                    <w:rPr>
                      <w:rFonts w:ascii="Nyala" w:hAnsi="Nyala" w:cs="Nyala"/>
                      <w:sz w:val="18"/>
                      <w:szCs w:val="18"/>
                    </w:rPr>
                    <w:t>ቅርንጫፍ</w:t>
                  </w:r>
                  <w:r w:rsidR="009215C2" w:rsidRPr="00F67237">
                    <w:rPr>
                      <w:rFonts w:ascii="Arial" w:hAnsi="Arial" w:cs="Arial"/>
                      <w:sz w:val="18"/>
                      <w:szCs w:val="18"/>
                    </w:rPr>
                    <w:t xml:space="preserve"> </w:t>
                  </w:r>
                  <w:r w:rsidR="009215C2" w:rsidRPr="00F67237">
                    <w:rPr>
                      <w:rFonts w:ascii="Nyala" w:hAnsi="Nyala" w:cs="Nyala"/>
                      <w:sz w:val="18"/>
                      <w:szCs w:val="18"/>
                    </w:rPr>
                    <w:t>ስለመክፈት</w:t>
                  </w:r>
                </w:p>
              </w:tc>
              <w:tc>
                <w:tcPr>
                  <w:tcW w:w="720" w:type="dxa"/>
                  <w:vAlign w:val="center"/>
                </w:tcPr>
                <w:p w14:paraId="195FD157" w14:textId="77777777" w:rsidR="00C64A60" w:rsidRPr="00F67237" w:rsidRDefault="00C64A60" w:rsidP="00214378">
                  <w:pPr>
                    <w:jc w:val="center"/>
                    <w:rPr>
                      <w:rFonts w:ascii="Arial" w:hAnsi="Arial" w:cs="Arial"/>
                      <w:sz w:val="18"/>
                      <w:szCs w:val="18"/>
                    </w:rPr>
                  </w:pPr>
                  <w:r w:rsidRPr="00F67237">
                    <w:rPr>
                      <w:rFonts w:ascii="Arial" w:hAnsi="Arial" w:cs="Arial"/>
                      <w:sz w:val="18"/>
                      <w:szCs w:val="18"/>
                    </w:rPr>
                    <w:t>1</w:t>
                  </w:r>
                </w:p>
              </w:tc>
              <w:tc>
                <w:tcPr>
                  <w:tcW w:w="810" w:type="dxa"/>
                  <w:vAlign w:val="center"/>
                </w:tcPr>
                <w:p w14:paraId="0BEEBA1F" w14:textId="77777777" w:rsidR="00C64A60" w:rsidRPr="00F67237" w:rsidRDefault="00C64A60" w:rsidP="00214378">
                  <w:pPr>
                    <w:jc w:val="center"/>
                    <w:rPr>
                      <w:rFonts w:ascii="Arial" w:hAnsi="Arial" w:cs="Arial"/>
                      <w:sz w:val="18"/>
                      <w:szCs w:val="18"/>
                    </w:rPr>
                  </w:pPr>
                  <w:r w:rsidRPr="00F67237">
                    <w:rPr>
                      <w:rFonts w:ascii="Arial" w:hAnsi="Arial" w:cs="Arial"/>
                      <w:sz w:val="18"/>
                      <w:szCs w:val="18"/>
                    </w:rPr>
                    <w:t>2</w:t>
                  </w:r>
                </w:p>
              </w:tc>
              <w:tc>
                <w:tcPr>
                  <w:tcW w:w="630" w:type="dxa"/>
                  <w:vAlign w:val="center"/>
                </w:tcPr>
                <w:p w14:paraId="6066DDA0" w14:textId="77777777" w:rsidR="00C64A60" w:rsidRPr="00F67237" w:rsidRDefault="00C64A60" w:rsidP="00214378">
                  <w:pPr>
                    <w:jc w:val="center"/>
                    <w:rPr>
                      <w:rFonts w:ascii="Arial" w:hAnsi="Arial" w:cs="Arial"/>
                      <w:sz w:val="18"/>
                      <w:szCs w:val="18"/>
                    </w:rPr>
                  </w:pPr>
                  <w:r w:rsidRPr="00F67237">
                    <w:rPr>
                      <w:rFonts w:ascii="Arial" w:hAnsi="Arial" w:cs="Arial"/>
                      <w:sz w:val="18"/>
                      <w:szCs w:val="18"/>
                    </w:rPr>
                    <w:t>3</w:t>
                  </w:r>
                </w:p>
              </w:tc>
            </w:tr>
            <w:tr w:rsidR="00C64A60" w:rsidRPr="00F67237" w14:paraId="5BE6DC91" w14:textId="77777777" w:rsidTr="00286B6F">
              <w:tc>
                <w:tcPr>
                  <w:tcW w:w="380" w:type="dxa"/>
                  <w:vAlign w:val="center"/>
                </w:tcPr>
                <w:p w14:paraId="73D10166" w14:textId="1B06A048" w:rsidR="00C64A60" w:rsidRPr="00F67237" w:rsidRDefault="008C5BC4" w:rsidP="00214378">
                  <w:pPr>
                    <w:rPr>
                      <w:rFonts w:ascii="Arial" w:hAnsi="Arial" w:cs="Arial"/>
                      <w:sz w:val="18"/>
                      <w:szCs w:val="18"/>
                    </w:rPr>
                  </w:pPr>
                  <w:r w:rsidRPr="00F67237">
                    <w:rPr>
                      <w:rFonts w:ascii="Arial" w:hAnsi="Arial" w:cs="Arial"/>
                      <w:sz w:val="18"/>
                      <w:szCs w:val="18"/>
                    </w:rPr>
                    <w:t>H</w:t>
                  </w:r>
                </w:p>
              </w:tc>
              <w:tc>
                <w:tcPr>
                  <w:tcW w:w="5295" w:type="dxa"/>
                  <w:vAlign w:val="center"/>
                </w:tcPr>
                <w:p w14:paraId="342FA5CF" w14:textId="753E1A58" w:rsidR="00C64A60" w:rsidRPr="00F67237" w:rsidRDefault="00C64A60" w:rsidP="00214378">
                  <w:pPr>
                    <w:spacing w:before="40" w:after="40"/>
                    <w:rPr>
                      <w:rFonts w:ascii="Arial" w:hAnsi="Arial" w:cs="Arial"/>
                      <w:sz w:val="18"/>
                      <w:szCs w:val="18"/>
                    </w:rPr>
                  </w:pPr>
                  <w:r w:rsidRPr="00F67237">
                    <w:rPr>
                      <w:rFonts w:ascii="Arial" w:hAnsi="Arial" w:cs="Arial"/>
                      <w:sz w:val="18"/>
                      <w:szCs w:val="18"/>
                    </w:rPr>
                    <w:t>Develop a business plan</w:t>
                  </w:r>
                  <w:r w:rsidR="009215C2" w:rsidRPr="00F67237">
                    <w:rPr>
                      <w:rFonts w:ascii="Arial" w:hAnsi="Arial" w:cs="Arial"/>
                      <w:sz w:val="18"/>
                      <w:szCs w:val="18"/>
                    </w:rPr>
                    <w:t xml:space="preserve"> / </w:t>
                  </w:r>
                  <w:r w:rsidR="009215C2" w:rsidRPr="00F67237">
                    <w:rPr>
                      <w:rFonts w:ascii="Nyala" w:hAnsi="Nyala" w:cs="Nyala"/>
                      <w:sz w:val="18"/>
                      <w:szCs w:val="18"/>
                    </w:rPr>
                    <w:t>የንግድ</w:t>
                  </w:r>
                  <w:r w:rsidR="009215C2" w:rsidRPr="00F67237">
                    <w:rPr>
                      <w:rFonts w:ascii="Arial" w:hAnsi="Arial" w:cs="Arial"/>
                      <w:sz w:val="18"/>
                      <w:szCs w:val="18"/>
                    </w:rPr>
                    <w:t xml:space="preserve"> </w:t>
                  </w:r>
                  <w:r w:rsidR="009215C2" w:rsidRPr="00F67237">
                    <w:rPr>
                      <w:rFonts w:ascii="Nyala" w:hAnsi="Nyala" w:cs="Nyala"/>
                      <w:sz w:val="18"/>
                      <w:szCs w:val="18"/>
                    </w:rPr>
                    <w:t>እቅድ</w:t>
                  </w:r>
                  <w:r w:rsidR="009215C2" w:rsidRPr="00F67237">
                    <w:rPr>
                      <w:rFonts w:ascii="Arial" w:hAnsi="Arial" w:cs="Arial"/>
                      <w:sz w:val="18"/>
                      <w:szCs w:val="18"/>
                    </w:rPr>
                    <w:t xml:space="preserve"> </w:t>
                  </w:r>
                  <w:r w:rsidR="009215C2" w:rsidRPr="00F67237">
                    <w:rPr>
                      <w:rFonts w:ascii="Nyala" w:hAnsi="Nyala" w:cs="Nyala"/>
                      <w:sz w:val="18"/>
                      <w:szCs w:val="18"/>
                    </w:rPr>
                    <w:t>ስለማዘጋጀት</w:t>
                  </w:r>
                </w:p>
              </w:tc>
              <w:tc>
                <w:tcPr>
                  <w:tcW w:w="720" w:type="dxa"/>
                  <w:vAlign w:val="center"/>
                </w:tcPr>
                <w:p w14:paraId="22F8C480" w14:textId="77777777" w:rsidR="00C64A60" w:rsidRPr="00F67237" w:rsidRDefault="00C64A60" w:rsidP="00214378">
                  <w:pPr>
                    <w:jc w:val="center"/>
                    <w:rPr>
                      <w:rFonts w:ascii="Arial" w:hAnsi="Arial" w:cs="Arial"/>
                      <w:sz w:val="18"/>
                      <w:szCs w:val="18"/>
                    </w:rPr>
                  </w:pPr>
                  <w:r w:rsidRPr="00F67237">
                    <w:rPr>
                      <w:rFonts w:ascii="Arial" w:hAnsi="Arial" w:cs="Arial"/>
                      <w:sz w:val="18"/>
                      <w:szCs w:val="18"/>
                    </w:rPr>
                    <w:t>1</w:t>
                  </w:r>
                </w:p>
              </w:tc>
              <w:tc>
                <w:tcPr>
                  <w:tcW w:w="810" w:type="dxa"/>
                  <w:vAlign w:val="center"/>
                </w:tcPr>
                <w:p w14:paraId="3C973539" w14:textId="77777777" w:rsidR="00C64A60" w:rsidRPr="00F67237" w:rsidRDefault="00C64A60" w:rsidP="00214378">
                  <w:pPr>
                    <w:jc w:val="center"/>
                    <w:rPr>
                      <w:rFonts w:ascii="Arial" w:hAnsi="Arial" w:cs="Arial"/>
                      <w:sz w:val="18"/>
                      <w:szCs w:val="18"/>
                    </w:rPr>
                  </w:pPr>
                  <w:r w:rsidRPr="00F67237">
                    <w:rPr>
                      <w:rFonts w:ascii="Arial" w:hAnsi="Arial" w:cs="Arial"/>
                      <w:sz w:val="18"/>
                      <w:szCs w:val="18"/>
                    </w:rPr>
                    <w:t>2</w:t>
                  </w:r>
                </w:p>
              </w:tc>
              <w:tc>
                <w:tcPr>
                  <w:tcW w:w="630" w:type="dxa"/>
                  <w:vAlign w:val="center"/>
                </w:tcPr>
                <w:p w14:paraId="0FE19391" w14:textId="77777777" w:rsidR="00C64A60" w:rsidRPr="00F67237" w:rsidRDefault="00C64A60" w:rsidP="00214378">
                  <w:pPr>
                    <w:jc w:val="center"/>
                    <w:rPr>
                      <w:rFonts w:ascii="Arial" w:hAnsi="Arial" w:cs="Arial"/>
                      <w:sz w:val="18"/>
                      <w:szCs w:val="18"/>
                    </w:rPr>
                  </w:pPr>
                  <w:r w:rsidRPr="00F67237">
                    <w:rPr>
                      <w:rFonts w:ascii="Arial" w:hAnsi="Arial" w:cs="Arial"/>
                      <w:sz w:val="18"/>
                      <w:szCs w:val="18"/>
                    </w:rPr>
                    <w:t>3</w:t>
                  </w:r>
                </w:p>
              </w:tc>
            </w:tr>
            <w:tr w:rsidR="00C64A60" w:rsidRPr="00F67237" w14:paraId="1CD6D86C" w14:textId="77777777" w:rsidTr="00286B6F">
              <w:tc>
                <w:tcPr>
                  <w:tcW w:w="380" w:type="dxa"/>
                  <w:vAlign w:val="center"/>
                </w:tcPr>
                <w:p w14:paraId="42A89E09" w14:textId="35827E3F" w:rsidR="00C64A60" w:rsidRPr="00F67237" w:rsidRDefault="008C5BC4" w:rsidP="00214378">
                  <w:pPr>
                    <w:rPr>
                      <w:rFonts w:ascii="Arial" w:hAnsi="Arial" w:cs="Arial"/>
                      <w:sz w:val="18"/>
                      <w:szCs w:val="18"/>
                    </w:rPr>
                  </w:pPr>
                  <w:r w:rsidRPr="00F67237">
                    <w:rPr>
                      <w:rFonts w:ascii="Arial" w:hAnsi="Arial" w:cs="Arial"/>
                      <w:sz w:val="18"/>
                      <w:szCs w:val="18"/>
                    </w:rPr>
                    <w:t>I</w:t>
                  </w:r>
                </w:p>
              </w:tc>
              <w:tc>
                <w:tcPr>
                  <w:tcW w:w="5295" w:type="dxa"/>
                  <w:vAlign w:val="center"/>
                </w:tcPr>
                <w:p w14:paraId="59C3A6AB" w14:textId="2089265A" w:rsidR="00C64A60" w:rsidRPr="00F67237" w:rsidRDefault="00C64A60" w:rsidP="00214378">
                  <w:pPr>
                    <w:spacing w:before="40" w:after="40"/>
                    <w:rPr>
                      <w:rFonts w:ascii="Arial" w:hAnsi="Arial" w:cs="Arial"/>
                      <w:sz w:val="18"/>
                      <w:szCs w:val="18"/>
                    </w:rPr>
                  </w:pPr>
                  <w:r w:rsidRPr="00F67237">
                    <w:rPr>
                      <w:rFonts w:ascii="Arial" w:hAnsi="Arial" w:cs="Arial"/>
                      <w:sz w:val="18"/>
                      <w:szCs w:val="18"/>
                    </w:rPr>
                    <w:t>Look for new markets</w:t>
                  </w:r>
                  <w:r w:rsidR="009215C2" w:rsidRPr="00F67237">
                    <w:rPr>
                      <w:rFonts w:ascii="Arial" w:hAnsi="Arial" w:cs="Arial"/>
                      <w:sz w:val="18"/>
                      <w:szCs w:val="18"/>
                    </w:rPr>
                    <w:t xml:space="preserve"> / </w:t>
                  </w:r>
                  <w:r w:rsidR="009215C2" w:rsidRPr="00F67237">
                    <w:rPr>
                      <w:rFonts w:ascii="Nyala" w:hAnsi="Nyala" w:cs="Nyala"/>
                      <w:sz w:val="18"/>
                      <w:szCs w:val="18"/>
                    </w:rPr>
                    <w:t>አዳዲስ</w:t>
                  </w:r>
                  <w:r w:rsidR="009215C2" w:rsidRPr="00F67237">
                    <w:rPr>
                      <w:rFonts w:ascii="Arial" w:hAnsi="Arial" w:cs="Arial"/>
                      <w:sz w:val="18"/>
                      <w:szCs w:val="18"/>
                    </w:rPr>
                    <w:t xml:space="preserve"> </w:t>
                  </w:r>
                  <w:r w:rsidR="009215C2" w:rsidRPr="00F67237">
                    <w:rPr>
                      <w:rFonts w:ascii="Nyala" w:hAnsi="Nyala" w:cs="Nyala"/>
                      <w:sz w:val="18"/>
                      <w:szCs w:val="18"/>
                    </w:rPr>
                    <w:t>ገበያ</w:t>
                  </w:r>
                  <w:r w:rsidR="009215C2" w:rsidRPr="00F67237">
                    <w:rPr>
                      <w:rFonts w:ascii="Arial" w:hAnsi="Arial" w:cs="Arial"/>
                      <w:sz w:val="18"/>
                      <w:szCs w:val="18"/>
                    </w:rPr>
                    <w:t xml:space="preserve"> </w:t>
                  </w:r>
                  <w:r w:rsidR="009215C2" w:rsidRPr="00F67237">
                    <w:rPr>
                      <w:rFonts w:ascii="Nyala" w:hAnsi="Nyala" w:cs="Nyala"/>
                      <w:sz w:val="18"/>
                      <w:szCs w:val="18"/>
                    </w:rPr>
                    <w:t>ስለማፈላለግ</w:t>
                  </w:r>
                </w:p>
              </w:tc>
              <w:tc>
                <w:tcPr>
                  <w:tcW w:w="720" w:type="dxa"/>
                  <w:vAlign w:val="center"/>
                </w:tcPr>
                <w:p w14:paraId="41DDE170" w14:textId="77777777" w:rsidR="00C64A60" w:rsidRPr="00F67237" w:rsidRDefault="00C64A60" w:rsidP="00214378">
                  <w:pPr>
                    <w:jc w:val="center"/>
                    <w:rPr>
                      <w:rFonts w:ascii="Arial" w:hAnsi="Arial" w:cs="Arial"/>
                      <w:sz w:val="18"/>
                      <w:szCs w:val="18"/>
                    </w:rPr>
                  </w:pPr>
                  <w:r w:rsidRPr="00F67237">
                    <w:rPr>
                      <w:rFonts w:ascii="Arial" w:hAnsi="Arial" w:cs="Arial"/>
                      <w:sz w:val="18"/>
                      <w:szCs w:val="18"/>
                    </w:rPr>
                    <w:t>1</w:t>
                  </w:r>
                </w:p>
              </w:tc>
              <w:tc>
                <w:tcPr>
                  <w:tcW w:w="810" w:type="dxa"/>
                  <w:vAlign w:val="center"/>
                </w:tcPr>
                <w:p w14:paraId="781E4E11" w14:textId="77777777" w:rsidR="00C64A60" w:rsidRPr="00F67237" w:rsidRDefault="00C64A60" w:rsidP="00214378">
                  <w:pPr>
                    <w:jc w:val="center"/>
                    <w:rPr>
                      <w:rFonts w:ascii="Arial" w:hAnsi="Arial" w:cs="Arial"/>
                      <w:sz w:val="18"/>
                      <w:szCs w:val="18"/>
                    </w:rPr>
                  </w:pPr>
                  <w:r w:rsidRPr="00F67237">
                    <w:rPr>
                      <w:rFonts w:ascii="Arial" w:hAnsi="Arial" w:cs="Arial"/>
                      <w:sz w:val="18"/>
                      <w:szCs w:val="18"/>
                    </w:rPr>
                    <w:t>2</w:t>
                  </w:r>
                </w:p>
              </w:tc>
              <w:tc>
                <w:tcPr>
                  <w:tcW w:w="630" w:type="dxa"/>
                  <w:vAlign w:val="center"/>
                </w:tcPr>
                <w:p w14:paraId="3DA5CDD9" w14:textId="77777777" w:rsidR="00C64A60" w:rsidRPr="00F67237" w:rsidRDefault="00C64A60" w:rsidP="00214378">
                  <w:pPr>
                    <w:jc w:val="center"/>
                    <w:rPr>
                      <w:rFonts w:ascii="Arial" w:hAnsi="Arial" w:cs="Arial"/>
                      <w:sz w:val="18"/>
                      <w:szCs w:val="18"/>
                    </w:rPr>
                  </w:pPr>
                  <w:r w:rsidRPr="00F67237">
                    <w:rPr>
                      <w:rFonts w:ascii="Arial" w:hAnsi="Arial" w:cs="Arial"/>
                      <w:sz w:val="18"/>
                      <w:szCs w:val="18"/>
                    </w:rPr>
                    <w:t>3</w:t>
                  </w:r>
                </w:p>
              </w:tc>
            </w:tr>
            <w:tr w:rsidR="00C64A60" w:rsidRPr="00F67237" w14:paraId="7A81A9C9" w14:textId="77777777" w:rsidTr="00286B6F">
              <w:tc>
                <w:tcPr>
                  <w:tcW w:w="380" w:type="dxa"/>
                  <w:vAlign w:val="center"/>
                </w:tcPr>
                <w:p w14:paraId="793971DC" w14:textId="3EEF242F" w:rsidR="00C64A60" w:rsidRPr="00F67237" w:rsidRDefault="008C5BC4" w:rsidP="00214378">
                  <w:pPr>
                    <w:rPr>
                      <w:rFonts w:ascii="Arial" w:hAnsi="Arial" w:cs="Arial"/>
                      <w:sz w:val="18"/>
                      <w:szCs w:val="18"/>
                    </w:rPr>
                  </w:pPr>
                  <w:r w:rsidRPr="00F67237">
                    <w:rPr>
                      <w:rFonts w:ascii="Arial" w:hAnsi="Arial" w:cs="Arial"/>
                      <w:sz w:val="18"/>
                      <w:szCs w:val="18"/>
                    </w:rPr>
                    <w:t>J</w:t>
                  </w:r>
                </w:p>
              </w:tc>
              <w:tc>
                <w:tcPr>
                  <w:tcW w:w="5295" w:type="dxa"/>
                  <w:vAlign w:val="center"/>
                </w:tcPr>
                <w:p w14:paraId="2BD201D4" w14:textId="0644FFF1" w:rsidR="00C64A60" w:rsidRPr="00F67237" w:rsidRDefault="00C64A60" w:rsidP="00214378">
                  <w:pPr>
                    <w:spacing w:before="40" w:after="40"/>
                    <w:rPr>
                      <w:rFonts w:ascii="Arial" w:hAnsi="Arial" w:cs="Arial"/>
                      <w:sz w:val="18"/>
                      <w:szCs w:val="18"/>
                    </w:rPr>
                  </w:pPr>
                  <w:r w:rsidRPr="00F67237">
                    <w:rPr>
                      <w:rFonts w:ascii="Arial" w:hAnsi="Arial" w:cs="Arial"/>
                      <w:sz w:val="18"/>
                      <w:szCs w:val="18"/>
                    </w:rPr>
                    <w:t>Get equipment, raw materials, or other facilities for the business</w:t>
                  </w:r>
                  <w:r w:rsidR="009215C2" w:rsidRPr="00F67237">
                    <w:rPr>
                      <w:rFonts w:ascii="Arial" w:hAnsi="Arial" w:cs="Arial"/>
                      <w:sz w:val="18"/>
                      <w:szCs w:val="18"/>
                    </w:rPr>
                    <w:t>/</w:t>
                  </w:r>
                  <w:r w:rsidR="009215C2" w:rsidRPr="00F67237">
                    <w:rPr>
                      <w:rFonts w:ascii="Nyala" w:hAnsi="Nyala" w:cs="Nyala"/>
                      <w:sz w:val="18"/>
                      <w:szCs w:val="18"/>
                    </w:rPr>
                    <w:t>ለንግዶ</w:t>
                  </w:r>
                  <w:r w:rsidR="009215C2" w:rsidRPr="00F67237">
                    <w:rPr>
                      <w:rFonts w:ascii="Arial" w:hAnsi="Arial" w:cs="Arial"/>
                      <w:sz w:val="18"/>
                      <w:szCs w:val="18"/>
                    </w:rPr>
                    <w:t xml:space="preserve"> </w:t>
                  </w:r>
                  <w:r w:rsidR="009215C2" w:rsidRPr="00F67237">
                    <w:rPr>
                      <w:rFonts w:ascii="Nyala" w:hAnsi="Nyala" w:cs="Nyala"/>
                      <w:sz w:val="18"/>
                      <w:szCs w:val="18"/>
                    </w:rPr>
                    <w:t>እቃዎችን፣</w:t>
                  </w:r>
                  <w:r w:rsidR="009215C2" w:rsidRPr="00F67237">
                    <w:rPr>
                      <w:rFonts w:ascii="Arial" w:hAnsi="Arial" w:cs="Arial"/>
                      <w:sz w:val="18"/>
                      <w:szCs w:val="18"/>
                    </w:rPr>
                    <w:t xml:space="preserve"> </w:t>
                  </w:r>
                  <w:r w:rsidR="009215C2" w:rsidRPr="00F67237">
                    <w:rPr>
                      <w:rFonts w:ascii="Nyala" w:hAnsi="Nyala" w:cs="Nyala"/>
                      <w:sz w:val="18"/>
                      <w:szCs w:val="18"/>
                    </w:rPr>
                    <w:t>ጥሬቃዎችን</w:t>
                  </w:r>
                  <w:r w:rsidR="009215C2" w:rsidRPr="00F67237">
                    <w:rPr>
                      <w:rFonts w:ascii="Arial" w:hAnsi="Arial" w:cs="Arial"/>
                      <w:sz w:val="18"/>
                      <w:szCs w:val="18"/>
                    </w:rPr>
                    <w:t xml:space="preserve"> </w:t>
                  </w:r>
                  <w:r w:rsidR="009215C2" w:rsidRPr="00F67237">
                    <w:rPr>
                      <w:rFonts w:ascii="Nyala" w:hAnsi="Nyala" w:cs="Nyala"/>
                      <w:sz w:val="18"/>
                      <w:szCs w:val="18"/>
                    </w:rPr>
                    <w:t>ወይም</w:t>
                  </w:r>
                  <w:r w:rsidR="009215C2" w:rsidRPr="00F67237">
                    <w:rPr>
                      <w:rFonts w:ascii="Arial" w:hAnsi="Arial" w:cs="Arial"/>
                      <w:sz w:val="18"/>
                      <w:szCs w:val="18"/>
                    </w:rPr>
                    <w:t xml:space="preserve"> </w:t>
                  </w:r>
                  <w:r w:rsidR="009215C2" w:rsidRPr="00F67237">
                    <w:rPr>
                      <w:rFonts w:ascii="Nyala" w:hAnsi="Nyala" w:cs="Nyala"/>
                      <w:sz w:val="18"/>
                      <w:szCs w:val="18"/>
                    </w:rPr>
                    <w:t>ሌሎች</w:t>
                  </w:r>
                  <w:r w:rsidR="009215C2" w:rsidRPr="00F67237">
                    <w:rPr>
                      <w:rFonts w:ascii="Arial" w:hAnsi="Arial" w:cs="Arial"/>
                      <w:sz w:val="18"/>
                      <w:szCs w:val="18"/>
                    </w:rPr>
                    <w:t xml:space="preserve"> </w:t>
                  </w:r>
                  <w:r w:rsidR="009215C2" w:rsidRPr="00F67237">
                    <w:rPr>
                      <w:rFonts w:ascii="Nyala" w:hAnsi="Nyala" w:cs="Nyala"/>
                      <w:sz w:val="18"/>
                      <w:szCs w:val="18"/>
                    </w:rPr>
                    <w:t>አቅርቦቶችን</w:t>
                  </w:r>
                  <w:r w:rsidR="009215C2" w:rsidRPr="00F67237">
                    <w:rPr>
                      <w:rFonts w:ascii="Arial" w:hAnsi="Arial" w:cs="Arial"/>
                      <w:sz w:val="18"/>
                      <w:szCs w:val="18"/>
                    </w:rPr>
                    <w:t xml:space="preserve"> </w:t>
                  </w:r>
                  <w:r w:rsidR="009215C2" w:rsidRPr="00F67237">
                    <w:rPr>
                      <w:rFonts w:ascii="Nyala" w:hAnsi="Nyala" w:cs="Nyala"/>
                      <w:sz w:val="18"/>
                      <w:szCs w:val="18"/>
                    </w:rPr>
                    <w:t>ማሟላት</w:t>
                  </w:r>
                </w:p>
              </w:tc>
              <w:tc>
                <w:tcPr>
                  <w:tcW w:w="720" w:type="dxa"/>
                  <w:vAlign w:val="center"/>
                </w:tcPr>
                <w:p w14:paraId="329CF410" w14:textId="77777777" w:rsidR="00C64A60" w:rsidRPr="00F67237" w:rsidRDefault="00C64A60" w:rsidP="00214378">
                  <w:pPr>
                    <w:jc w:val="center"/>
                    <w:rPr>
                      <w:rFonts w:ascii="Arial" w:hAnsi="Arial" w:cs="Arial"/>
                      <w:sz w:val="18"/>
                      <w:szCs w:val="18"/>
                    </w:rPr>
                  </w:pPr>
                  <w:r w:rsidRPr="00F67237">
                    <w:rPr>
                      <w:rFonts w:ascii="Arial" w:hAnsi="Arial" w:cs="Arial"/>
                      <w:sz w:val="18"/>
                      <w:szCs w:val="18"/>
                    </w:rPr>
                    <w:t>1</w:t>
                  </w:r>
                </w:p>
              </w:tc>
              <w:tc>
                <w:tcPr>
                  <w:tcW w:w="810" w:type="dxa"/>
                  <w:vAlign w:val="center"/>
                </w:tcPr>
                <w:p w14:paraId="4A4BDFAE" w14:textId="77777777" w:rsidR="00C64A60" w:rsidRPr="00F67237" w:rsidRDefault="00C64A60" w:rsidP="00214378">
                  <w:pPr>
                    <w:jc w:val="center"/>
                    <w:rPr>
                      <w:rFonts w:ascii="Arial" w:hAnsi="Arial" w:cs="Arial"/>
                      <w:sz w:val="18"/>
                      <w:szCs w:val="18"/>
                    </w:rPr>
                  </w:pPr>
                  <w:r w:rsidRPr="00F67237">
                    <w:rPr>
                      <w:rFonts w:ascii="Arial" w:hAnsi="Arial" w:cs="Arial"/>
                      <w:sz w:val="18"/>
                      <w:szCs w:val="18"/>
                    </w:rPr>
                    <w:t>2</w:t>
                  </w:r>
                </w:p>
              </w:tc>
              <w:tc>
                <w:tcPr>
                  <w:tcW w:w="630" w:type="dxa"/>
                  <w:vAlign w:val="center"/>
                </w:tcPr>
                <w:p w14:paraId="5BD0F631" w14:textId="77777777" w:rsidR="00C64A60" w:rsidRPr="00F67237" w:rsidRDefault="00C64A60" w:rsidP="00214378">
                  <w:pPr>
                    <w:jc w:val="center"/>
                    <w:rPr>
                      <w:rFonts w:ascii="Arial" w:hAnsi="Arial" w:cs="Arial"/>
                      <w:sz w:val="18"/>
                      <w:szCs w:val="18"/>
                    </w:rPr>
                  </w:pPr>
                  <w:r w:rsidRPr="00F67237">
                    <w:rPr>
                      <w:rFonts w:ascii="Arial" w:hAnsi="Arial" w:cs="Arial"/>
                      <w:sz w:val="18"/>
                      <w:szCs w:val="18"/>
                    </w:rPr>
                    <w:t>3</w:t>
                  </w:r>
                </w:p>
              </w:tc>
            </w:tr>
            <w:tr w:rsidR="00C64A60" w:rsidRPr="00F67237" w14:paraId="094E1C8A" w14:textId="77777777" w:rsidTr="00286B6F">
              <w:tc>
                <w:tcPr>
                  <w:tcW w:w="380" w:type="dxa"/>
                  <w:vAlign w:val="center"/>
                </w:tcPr>
                <w:p w14:paraId="5B5B8B1D" w14:textId="096A08EB" w:rsidR="00C64A60" w:rsidRPr="00F67237" w:rsidRDefault="008C5BC4" w:rsidP="00214378">
                  <w:pPr>
                    <w:rPr>
                      <w:rFonts w:ascii="Arial" w:hAnsi="Arial" w:cs="Arial"/>
                      <w:sz w:val="18"/>
                      <w:szCs w:val="18"/>
                    </w:rPr>
                  </w:pPr>
                  <w:r w:rsidRPr="00F67237">
                    <w:rPr>
                      <w:rFonts w:ascii="Arial" w:hAnsi="Arial" w:cs="Arial"/>
                      <w:sz w:val="18"/>
                      <w:szCs w:val="18"/>
                    </w:rPr>
                    <w:t>K</w:t>
                  </w:r>
                </w:p>
              </w:tc>
              <w:tc>
                <w:tcPr>
                  <w:tcW w:w="5295" w:type="dxa"/>
                  <w:vAlign w:val="center"/>
                </w:tcPr>
                <w:p w14:paraId="61F4C48E" w14:textId="6A3AC8EA" w:rsidR="00C64A60" w:rsidRPr="00F67237" w:rsidRDefault="00C64A60" w:rsidP="00214378">
                  <w:pPr>
                    <w:spacing w:before="40" w:after="40"/>
                    <w:rPr>
                      <w:rFonts w:ascii="Arial" w:hAnsi="Arial" w:cs="Arial"/>
                      <w:sz w:val="18"/>
                      <w:szCs w:val="18"/>
                    </w:rPr>
                  </w:pPr>
                  <w:r w:rsidRPr="00F67237">
                    <w:rPr>
                      <w:rFonts w:ascii="Arial" w:hAnsi="Arial" w:cs="Arial"/>
                      <w:sz w:val="18"/>
                      <w:szCs w:val="18"/>
                    </w:rPr>
                    <w:t>Look for additional financial resources for the business</w:t>
                  </w:r>
                  <w:r w:rsidR="00BC4569" w:rsidRPr="00F67237">
                    <w:rPr>
                      <w:rFonts w:ascii="Arial" w:hAnsi="Arial" w:cs="Arial"/>
                      <w:sz w:val="18"/>
                      <w:szCs w:val="18"/>
                    </w:rPr>
                    <w:t xml:space="preserve"> </w:t>
                  </w:r>
                  <w:r w:rsidR="00BC4569" w:rsidRPr="00F67237">
                    <w:rPr>
                      <w:rFonts w:ascii="Nyala" w:hAnsi="Nyala" w:cs="Nyala"/>
                      <w:sz w:val="18"/>
                      <w:szCs w:val="18"/>
                    </w:rPr>
                    <w:t>ለንግዶ</w:t>
                  </w:r>
                  <w:r w:rsidR="00BC4569" w:rsidRPr="00F67237">
                    <w:rPr>
                      <w:rFonts w:ascii="Arial" w:hAnsi="Arial" w:cs="Arial"/>
                      <w:sz w:val="18"/>
                      <w:szCs w:val="18"/>
                    </w:rPr>
                    <w:t xml:space="preserve"> </w:t>
                  </w:r>
                  <w:r w:rsidR="00BC4569" w:rsidRPr="00F67237">
                    <w:rPr>
                      <w:rFonts w:ascii="Nyala" w:hAnsi="Nyala" w:cs="Nyala"/>
                      <w:sz w:val="18"/>
                      <w:szCs w:val="18"/>
                    </w:rPr>
                    <w:t>ተጨማሪ</w:t>
                  </w:r>
                  <w:r w:rsidR="00BC4569" w:rsidRPr="00F67237">
                    <w:rPr>
                      <w:rFonts w:ascii="Arial" w:hAnsi="Arial" w:cs="Arial"/>
                      <w:sz w:val="18"/>
                      <w:szCs w:val="18"/>
                    </w:rPr>
                    <w:t xml:space="preserve"> </w:t>
                  </w:r>
                  <w:r w:rsidR="00BC4569" w:rsidRPr="00F67237">
                    <w:rPr>
                      <w:rFonts w:ascii="Nyala" w:hAnsi="Nyala" w:cs="Nyala"/>
                      <w:sz w:val="18"/>
                      <w:szCs w:val="18"/>
                    </w:rPr>
                    <w:t>የገንዘብ</w:t>
                  </w:r>
                  <w:r w:rsidR="00BC4569" w:rsidRPr="00F67237">
                    <w:rPr>
                      <w:rFonts w:ascii="Arial" w:hAnsi="Arial" w:cs="Arial"/>
                      <w:sz w:val="18"/>
                      <w:szCs w:val="18"/>
                    </w:rPr>
                    <w:t xml:space="preserve"> </w:t>
                  </w:r>
                  <w:r w:rsidR="00BC4569" w:rsidRPr="00F67237">
                    <w:rPr>
                      <w:rFonts w:ascii="Nyala" w:hAnsi="Nyala" w:cs="Nyala"/>
                      <w:sz w:val="18"/>
                      <w:szCs w:val="18"/>
                    </w:rPr>
                    <w:t>ምንጮችን</w:t>
                  </w:r>
                  <w:r w:rsidR="00BC4569" w:rsidRPr="00F67237">
                    <w:rPr>
                      <w:rFonts w:ascii="Arial" w:hAnsi="Arial" w:cs="Arial"/>
                      <w:sz w:val="18"/>
                      <w:szCs w:val="18"/>
                    </w:rPr>
                    <w:t xml:space="preserve"> </w:t>
                  </w:r>
                  <w:r w:rsidR="00BC4569" w:rsidRPr="00F67237">
                    <w:rPr>
                      <w:rFonts w:ascii="Nyala" w:hAnsi="Nyala" w:cs="Nyala"/>
                      <w:sz w:val="18"/>
                      <w:szCs w:val="18"/>
                    </w:rPr>
                    <w:t>ማፈላለግ</w:t>
                  </w:r>
                </w:p>
              </w:tc>
              <w:tc>
                <w:tcPr>
                  <w:tcW w:w="720" w:type="dxa"/>
                  <w:vAlign w:val="center"/>
                </w:tcPr>
                <w:p w14:paraId="06256071" w14:textId="77777777" w:rsidR="00C64A60" w:rsidRPr="00F67237" w:rsidRDefault="00C64A60" w:rsidP="00214378">
                  <w:pPr>
                    <w:jc w:val="center"/>
                    <w:rPr>
                      <w:rFonts w:ascii="Arial" w:hAnsi="Arial" w:cs="Arial"/>
                      <w:sz w:val="18"/>
                      <w:szCs w:val="18"/>
                    </w:rPr>
                  </w:pPr>
                  <w:r w:rsidRPr="00F67237">
                    <w:rPr>
                      <w:rFonts w:ascii="Arial" w:hAnsi="Arial" w:cs="Arial"/>
                      <w:sz w:val="18"/>
                      <w:szCs w:val="18"/>
                    </w:rPr>
                    <w:t>1</w:t>
                  </w:r>
                </w:p>
              </w:tc>
              <w:tc>
                <w:tcPr>
                  <w:tcW w:w="810" w:type="dxa"/>
                  <w:vAlign w:val="center"/>
                </w:tcPr>
                <w:p w14:paraId="62F19542" w14:textId="77777777" w:rsidR="00C64A60" w:rsidRPr="00F67237" w:rsidRDefault="00C64A60" w:rsidP="00214378">
                  <w:pPr>
                    <w:jc w:val="center"/>
                    <w:rPr>
                      <w:rFonts w:ascii="Arial" w:hAnsi="Arial" w:cs="Arial"/>
                      <w:sz w:val="18"/>
                      <w:szCs w:val="18"/>
                    </w:rPr>
                  </w:pPr>
                  <w:r w:rsidRPr="00F67237">
                    <w:rPr>
                      <w:rFonts w:ascii="Arial" w:hAnsi="Arial" w:cs="Arial"/>
                      <w:sz w:val="18"/>
                      <w:szCs w:val="18"/>
                    </w:rPr>
                    <w:t>2</w:t>
                  </w:r>
                </w:p>
              </w:tc>
              <w:tc>
                <w:tcPr>
                  <w:tcW w:w="630" w:type="dxa"/>
                  <w:vAlign w:val="center"/>
                </w:tcPr>
                <w:p w14:paraId="68F7E662" w14:textId="77777777" w:rsidR="00C64A60" w:rsidRPr="00F67237" w:rsidRDefault="00C64A60" w:rsidP="00214378">
                  <w:pPr>
                    <w:jc w:val="center"/>
                    <w:rPr>
                      <w:rFonts w:ascii="Arial" w:hAnsi="Arial" w:cs="Arial"/>
                      <w:sz w:val="18"/>
                      <w:szCs w:val="18"/>
                    </w:rPr>
                  </w:pPr>
                  <w:r w:rsidRPr="00F67237">
                    <w:rPr>
                      <w:rFonts w:ascii="Arial" w:hAnsi="Arial" w:cs="Arial"/>
                      <w:sz w:val="18"/>
                      <w:szCs w:val="18"/>
                    </w:rPr>
                    <w:t>3</w:t>
                  </w:r>
                </w:p>
              </w:tc>
            </w:tr>
            <w:tr w:rsidR="00C64A60" w:rsidRPr="00F67237" w14:paraId="72B72CC8" w14:textId="77777777" w:rsidTr="00286B6F">
              <w:tc>
                <w:tcPr>
                  <w:tcW w:w="380" w:type="dxa"/>
                  <w:vAlign w:val="center"/>
                </w:tcPr>
                <w:p w14:paraId="14A992EE" w14:textId="30758377" w:rsidR="00C64A60" w:rsidRPr="00F67237" w:rsidRDefault="008C5BC4" w:rsidP="00214378">
                  <w:pPr>
                    <w:rPr>
                      <w:rFonts w:ascii="Arial" w:hAnsi="Arial" w:cs="Arial"/>
                      <w:sz w:val="18"/>
                      <w:szCs w:val="18"/>
                    </w:rPr>
                  </w:pPr>
                  <w:r w:rsidRPr="00F67237">
                    <w:rPr>
                      <w:rFonts w:ascii="Arial" w:hAnsi="Arial" w:cs="Arial"/>
                      <w:sz w:val="18"/>
                      <w:szCs w:val="18"/>
                    </w:rPr>
                    <w:t>L</w:t>
                  </w:r>
                </w:p>
              </w:tc>
              <w:tc>
                <w:tcPr>
                  <w:tcW w:w="5295" w:type="dxa"/>
                  <w:vAlign w:val="center"/>
                </w:tcPr>
                <w:p w14:paraId="48768229" w14:textId="2E53E5D4" w:rsidR="00C64A60" w:rsidRPr="00F67237" w:rsidRDefault="00C64A60" w:rsidP="00214378">
                  <w:pPr>
                    <w:spacing w:before="40" w:after="40"/>
                    <w:rPr>
                      <w:rFonts w:ascii="Arial" w:hAnsi="Arial" w:cs="Arial"/>
                      <w:sz w:val="18"/>
                      <w:szCs w:val="18"/>
                    </w:rPr>
                  </w:pPr>
                  <w:r w:rsidRPr="00F67237">
                    <w:rPr>
                      <w:rFonts w:ascii="Arial" w:hAnsi="Arial" w:cs="Arial"/>
                      <w:sz w:val="18"/>
                      <w:szCs w:val="18"/>
                    </w:rPr>
                    <w:t>Improve financial records</w:t>
                  </w:r>
                  <w:r w:rsidR="00F711A2" w:rsidRPr="00F67237">
                    <w:rPr>
                      <w:rFonts w:ascii="Arial" w:hAnsi="Arial" w:cs="Arial"/>
                      <w:sz w:val="18"/>
                      <w:szCs w:val="18"/>
                    </w:rPr>
                    <w:t xml:space="preserve"> </w:t>
                  </w:r>
                  <w:r w:rsidR="00F711A2" w:rsidRPr="00F67237">
                    <w:rPr>
                      <w:rFonts w:ascii="Nyala" w:hAnsi="Nyala" w:cs="Nyala"/>
                      <w:sz w:val="18"/>
                      <w:szCs w:val="18"/>
                    </w:rPr>
                    <w:t>የፋይናንስ</w:t>
                  </w:r>
                  <w:r w:rsidR="00F711A2" w:rsidRPr="00F67237">
                    <w:rPr>
                      <w:rFonts w:ascii="Arial" w:hAnsi="Arial" w:cs="Arial"/>
                      <w:sz w:val="18"/>
                      <w:szCs w:val="18"/>
                    </w:rPr>
                    <w:t xml:space="preserve"> </w:t>
                  </w:r>
                  <w:r w:rsidR="00F711A2" w:rsidRPr="00F67237">
                    <w:rPr>
                      <w:rFonts w:ascii="Nyala" w:hAnsi="Nyala" w:cs="Nyala"/>
                      <w:sz w:val="18"/>
                      <w:szCs w:val="18"/>
                    </w:rPr>
                    <w:t>አመዘጋገብን</w:t>
                  </w:r>
                  <w:r w:rsidR="00F711A2" w:rsidRPr="00F67237">
                    <w:rPr>
                      <w:rFonts w:ascii="Arial" w:hAnsi="Arial" w:cs="Arial"/>
                      <w:sz w:val="18"/>
                      <w:szCs w:val="18"/>
                    </w:rPr>
                    <w:t xml:space="preserve"> </w:t>
                  </w:r>
                  <w:r w:rsidR="00F711A2" w:rsidRPr="00F67237">
                    <w:rPr>
                      <w:rFonts w:ascii="Nyala" w:hAnsi="Nyala" w:cs="Nyala"/>
                      <w:sz w:val="18"/>
                      <w:szCs w:val="18"/>
                    </w:rPr>
                    <w:t>ማሻሻል</w:t>
                  </w:r>
                </w:p>
              </w:tc>
              <w:tc>
                <w:tcPr>
                  <w:tcW w:w="720" w:type="dxa"/>
                  <w:vAlign w:val="center"/>
                </w:tcPr>
                <w:p w14:paraId="056C4699" w14:textId="77777777" w:rsidR="00C64A60" w:rsidRPr="00F67237" w:rsidRDefault="00C64A60" w:rsidP="00214378">
                  <w:pPr>
                    <w:jc w:val="center"/>
                    <w:rPr>
                      <w:rFonts w:ascii="Arial" w:hAnsi="Arial" w:cs="Arial"/>
                      <w:sz w:val="18"/>
                      <w:szCs w:val="18"/>
                    </w:rPr>
                  </w:pPr>
                  <w:r w:rsidRPr="00F67237">
                    <w:rPr>
                      <w:rFonts w:ascii="Arial" w:hAnsi="Arial" w:cs="Arial"/>
                      <w:sz w:val="18"/>
                      <w:szCs w:val="18"/>
                    </w:rPr>
                    <w:t>1</w:t>
                  </w:r>
                </w:p>
              </w:tc>
              <w:tc>
                <w:tcPr>
                  <w:tcW w:w="810" w:type="dxa"/>
                  <w:vAlign w:val="center"/>
                </w:tcPr>
                <w:p w14:paraId="25DD1E0C" w14:textId="77777777" w:rsidR="00C64A60" w:rsidRPr="00F67237" w:rsidRDefault="00C64A60" w:rsidP="00214378">
                  <w:pPr>
                    <w:jc w:val="center"/>
                    <w:rPr>
                      <w:rFonts w:ascii="Arial" w:hAnsi="Arial" w:cs="Arial"/>
                      <w:sz w:val="18"/>
                      <w:szCs w:val="18"/>
                    </w:rPr>
                  </w:pPr>
                  <w:r w:rsidRPr="00F67237">
                    <w:rPr>
                      <w:rFonts w:ascii="Arial" w:hAnsi="Arial" w:cs="Arial"/>
                      <w:sz w:val="18"/>
                      <w:szCs w:val="18"/>
                    </w:rPr>
                    <w:t>2</w:t>
                  </w:r>
                </w:p>
              </w:tc>
              <w:tc>
                <w:tcPr>
                  <w:tcW w:w="630" w:type="dxa"/>
                  <w:vAlign w:val="center"/>
                </w:tcPr>
                <w:p w14:paraId="2ED66A42" w14:textId="77777777" w:rsidR="00C64A60" w:rsidRPr="00F67237" w:rsidRDefault="00C64A60" w:rsidP="00214378">
                  <w:pPr>
                    <w:jc w:val="center"/>
                    <w:rPr>
                      <w:rFonts w:ascii="Arial" w:hAnsi="Arial" w:cs="Arial"/>
                      <w:sz w:val="18"/>
                      <w:szCs w:val="18"/>
                    </w:rPr>
                  </w:pPr>
                  <w:r w:rsidRPr="00F67237">
                    <w:rPr>
                      <w:rFonts w:ascii="Arial" w:hAnsi="Arial" w:cs="Arial"/>
                      <w:sz w:val="18"/>
                      <w:szCs w:val="18"/>
                    </w:rPr>
                    <w:t>3</w:t>
                  </w:r>
                </w:p>
              </w:tc>
            </w:tr>
            <w:tr w:rsidR="00C64A60" w:rsidRPr="00F67237" w14:paraId="4A232684" w14:textId="77777777" w:rsidTr="00286B6F">
              <w:tc>
                <w:tcPr>
                  <w:tcW w:w="380" w:type="dxa"/>
                  <w:vAlign w:val="center"/>
                </w:tcPr>
                <w:p w14:paraId="783DE771" w14:textId="1D85A998" w:rsidR="00C64A60" w:rsidRPr="00F67237" w:rsidRDefault="008C5BC4" w:rsidP="00214378">
                  <w:pPr>
                    <w:rPr>
                      <w:rFonts w:ascii="Arial" w:hAnsi="Arial" w:cs="Arial"/>
                      <w:sz w:val="18"/>
                      <w:szCs w:val="18"/>
                    </w:rPr>
                  </w:pPr>
                  <w:r w:rsidRPr="00F67237">
                    <w:rPr>
                      <w:rFonts w:ascii="Arial" w:hAnsi="Arial" w:cs="Arial"/>
                      <w:sz w:val="18"/>
                      <w:szCs w:val="18"/>
                    </w:rPr>
                    <w:t>M</w:t>
                  </w:r>
                </w:p>
              </w:tc>
              <w:tc>
                <w:tcPr>
                  <w:tcW w:w="5295" w:type="dxa"/>
                  <w:vAlign w:val="center"/>
                </w:tcPr>
                <w:p w14:paraId="1376D78F" w14:textId="77777777" w:rsidR="00F711A2" w:rsidRPr="00F67237" w:rsidRDefault="00C64A60" w:rsidP="00214378">
                  <w:pPr>
                    <w:spacing w:before="40" w:after="40"/>
                    <w:rPr>
                      <w:rFonts w:ascii="Arial" w:hAnsi="Arial" w:cs="Arial"/>
                      <w:sz w:val="18"/>
                      <w:szCs w:val="18"/>
                    </w:rPr>
                  </w:pPr>
                  <w:r w:rsidRPr="00F67237">
                    <w:rPr>
                      <w:rFonts w:ascii="Arial" w:hAnsi="Arial" w:cs="Arial"/>
                      <w:sz w:val="18"/>
                      <w:szCs w:val="18"/>
                    </w:rPr>
                    <w:t>Visit competitors to learn about products/services they offer</w:t>
                  </w:r>
                  <w:r w:rsidR="00F711A2" w:rsidRPr="00F67237">
                    <w:rPr>
                      <w:rFonts w:ascii="Arial" w:hAnsi="Arial" w:cs="Arial"/>
                      <w:sz w:val="18"/>
                      <w:szCs w:val="18"/>
                    </w:rPr>
                    <w:t xml:space="preserve"> </w:t>
                  </w:r>
                </w:p>
                <w:p w14:paraId="79E4E4BD" w14:textId="513841E5" w:rsidR="00C64A60" w:rsidRPr="00F67237" w:rsidRDefault="00F711A2" w:rsidP="00214378">
                  <w:pPr>
                    <w:spacing w:before="40" w:after="40"/>
                    <w:rPr>
                      <w:rFonts w:ascii="Arial" w:hAnsi="Arial" w:cs="Arial"/>
                      <w:sz w:val="18"/>
                      <w:szCs w:val="18"/>
                    </w:rPr>
                  </w:pPr>
                  <w:r w:rsidRPr="00F67237">
                    <w:rPr>
                      <w:rFonts w:ascii="Arial" w:hAnsi="Arial" w:cs="Arial"/>
                      <w:sz w:val="18"/>
                      <w:szCs w:val="18"/>
                    </w:rPr>
                    <w:t xml:space="preserve">/ </w:t>
                  </w:r>
                  <w:r w:rsidRPr="00F67237">
                    <w:rPr>
                      <w:rFonts w:ascii="Nyala" w:hAnsi="Nyala" w:cs="Nyala"/>
                      <w:sz w:val="18"/>
                      <w:szCs w:val="18"/>
                    </w:rPr>
                    <w:t>ስለሚያቀርቡት</w:t>
                  </w:r>
                  <w:r w:rsidRPr="00F67237">
                    <w:rPr>
                      <w:rFonts w:ascii="Arial" w:hAnsi="Arial" w:cs="Arial"/>
                      <w:sz w:val="18"/>
                      <w:szCs w:val="18"/>
                    </w:rPr>
                    <w:t xml:space="preserve"> </w:t>
                  </w:r>
                  <w:r w:rsidRPr="00F67237">
                    <w:rPr>
                      <w:rFonts w:ascii="Nyala" w:hAnsi="Nyala" w:cs="Nyala"/>
                      <w:sz w:val="18"/>
                      <w:szCs w:val="18"/>
                    </w:rPr>
                    <w:t>ምርት</w:t>
                  </w:r>
                  <w:r w:rsidRPr="00F67237">
                    <w:rPr>
                      <w:rFonts w:ascii="Arial" w:hAnsi="Arial" w:cs="Arial"/>
                      <w:sz w:val="18"/>
                      <w:szCs w:val="18"/>
                    </w:rPr>
                    <w:t>/</w:t>
                  </w:r>
                  <w:r w:rsidRPr="00F67237">
                    <w:rPr>
                      <w:rFonts w:ascii="Nyala" w:hAnsi="Nyala" w:cs="Nyala"/>
                      <w:sz w:val="18"/>
                      <w:szCs w:val="18"/>
                    </w:rPr>
                    <w:t>አገልግሎት</w:t>
                  </w:r>
                  <w:r w:rsidRPr="00F67237">
                    <w:rPr>
                      <w:rFonts w:ascii="Arial" w:hAnsi="Arial" w:cs="Arial"/>
                      <w:sz w:val="18"/>
                      <w:szCs w:val="18"/>
                    </w:rPr>
                    <w:t xml:space="preserve"> </w:t>
                  </w:r>
                  <w:r w:rsidRPr="00F67237">
                    <w:rPr>
                      <w:rFonts w:ascii="Nyala" w:hAnsi="Nyala" w:cs="Nyala"/>
                      <w:sz w:val="18"/>
                      <w:szCs w:val="18"/>
                    </w:rPr>
                    <w:t>ለማወቅ</w:t>
                  </w:r>
                  <w:r w:rsidRPr="00F67237">
                    <w:rPr>
                      <w:rFonts w:ascii="Arial" w:hAnsi="Arial" w:cs="Arial"/>
                      <w:sz w:val="18"/>
                      <w:szCs w:val="18"/>
                    </w:rPr>
                    <w:t xml:space="preserve"> </w:t>
                  </w:r>
                  <w:r w:rsidRPr="00F67237">
                    <w:rPr>
                      <w:rFonts w:ascii="Nyala" w:hAnsi="Nyala" w:cs="Nyala"/>
                      <w:sz w:val="18"/>
                      <w:szCs w:val="18"/>
                    </w:rPr>
                    <w:t>ተፎካካሪዎችን</w:t>
                  </w:r>
                  <w:r w:rsidRPr="00F67237">
                    <w:rPr>
                      <w:rFonts w:ascii="Arial" w:hAnsi="Arial" w:cs="Arial"/>
                      <w:sz w:val="18"/>
                      <w:szCs w:val="18"/>
                    </w:rPr>
                    <w:t xml:space="preserve"> </w:t>
                  </w:r>
                  <w:r w:rsidRPr="00F67237">
                    <w:rPr>
                      <w:rFonts w:ascii="Nyala" w:hAnsi="Nyala" w:cs="Nyala"/>
                      <w:sz w:val="18"/>
                      <w:szCs w:val="18"/>
                    </w:rPr>
                    <w:t>መጎብኘት</w:t>
                  </w:r>
                </w:p>
              </w:tc>
              <w:tc>
                <w:tcPr>
                  <w:tcW w:w="720" w:type="dxa"/>
                  <w:vAlign w:val="center"/>
                </w:tcPr>
                <w:p w14:paraId="5D282F41" w14:textId="77777777" w:rsidR="00C64A60" w:rsidRPr="00F67237" w:rsidRDefault="00C64A60" w:rsidP="00214378">
                  <w:pPr>
                    <w:jc w:val="center"/>
                    <w:rPr>
                      <w:rFonts w:ascii="Arial" w:hAnsi="Arial" w:cs="Arial"/>
                      <w:sz w:val="18"/>
                      <w:szCs w:val="18"/>
                    </w:rPr>
                  </w:pPr>
                  <w:r w:rsidRPr="00F67237">
                    <w:rPr>
                      <w:rFonts w:ascii="Arial" w:hAnsi="Arial" w:cs="Arial"/>
                      <w:sz w:val="18"/>
                      <w:szCs w:val="18"/>
                    </w:rPr>
                    <w:t>1</w:t>
                  </w:r>
                </w:p>
              </w:tc>
              <w:tc>
                <w:tcPr>
                  <w:tcW w:w="810" w:type="dxa"/>
                  <w:vAlign w:val="center"/>
                </w:tcPr>
                <w:p w14:paraId="69A9AF8C" w14:textId="77777777" w:rsidR="00C64A60" w:rsidRPr="00F67237" w:rsidRDefault="00C64A60" w:rsidP="00214378">
                  <w:pPr>
                    <w:jc w:val="center"/>
                    <w:rPr>
                      <w:rFonts w:ascii="Arial" w:hAnsi="Arial" w:cs="Arial"/>
                      <w:sz w:val="18"/>
                      <w:szCs w:val="18"/>
                    </w:rPr>
                  </w:pPr>
                  <w:r w:rsidRPr="00F67237">
                    <w:rPr>
                      <w:rFonts w:ascii="Arial" w:hAnsi="Arial" w:cs="Arial"/>
                      <w:sz w:val="18"/>
                      <w:szCs w:val="18"/>
                    </w:rPr>
                    <w:t>2</w:t>
                  </w:r>
                </w:p>
              </w:tc>
              <w:tc>
                <w:tcPr>
                  <w:tcW w:w="630" w:type="dxa"/>
                  <w:vAlign w:val="center"/>
                </w:tcPr>
                <w:p w14:paraId="2DC06D05" w14:textId="77777777" w:rsidR="00C64A60" w:rsidRPr="00F67237" w:rsidRDefault="00C64A60" w:rsidP="00214378">
                  <w:pPr>
                    <w:jc w:val="center"/>
                    <w:rPr>
                      <w:rFonts w:ascii="Arial" w:hAnsi="Arial" w:cs="Arial"/>
                      <w:sz w:val="18"/>
                      <w:szCs w:val="18"/>
                    </w:rPr>
                  </w:pPr>
                  <w:r w:rsidRPr="00F67237">
                    <w:rPr>
                      <w:rFonts w:ascii="Arial" w:hAnsi="Arial" w:cs="Arial"/>
                      <w:sz w:val="18"/>
                      <w:szCs w:val="18"/>
                    </w:rPr>
                    <w:t>3</w:t>
                  </w:r>
                </w:p>
              </w:tc>
            </w:tr>
            <w:tr w:rsidR="00C64A60" w:rsidRPr="00F67237" w14:paraId="5091E1A1" w14:textId="77777777" w:rsidTr="00286B6F">
              <w:tc>
                <w:tcPr>
                  <w:tcW w:w="380" w:type="dxa"/>
                  <w:vAlign w:val="center"/>
                </w:tcPr>
                <w:p w14:paraId="41897DA7" w14:textId="77B6A1D6" w:rsidR="00C64A60" w:rsidRPr="00F67237" w:rsidRDefault="008C5BC4" w:rsidP="00214378">
                  <w:pPr>
                    <w:rPr>
                      <w:rFonts w:ascii="Arial" w:hAnsi="Arial" w:cs="Arial"/>
                      <w:sz w:val="18"/>
                      <w:szCs w:val="18"/>
                    </w:rPr>
                  </w:pPr>
                  <w:r w:rsidRPr="00F67237">
                    <w:rPr>
                      <w:rFonts w:ascii="Arial" w:hAnsi="Arial" w:cs="Arial"/>
                      <w:sz w:val="18"/>
                      <w:szCs w:val="18"/>
                    </w:rPr>
                    <w:t>N</w:t>
                  </w:r>
                </w:p>
              </w:tc>
              <w:tc>
                <w:tcPr>
                  <w:tcW w:w="5295" w:type="dxa"/>
                  <w:vAlign w:val="center"/>
                </w:tcPr>
                <w:p w14:paraId="52A6587E" w14:textId="101F150A" w:rsidR="00C64A60" w:rsidRPr="00F67237" w:rsidRDefault="00C64A60" w:rsidP="00214378">
                  <w:pPr>
                    <w:spacing w:before="40" w:after="40"/>
                    <w:rPr>
                      <w:rFonts w:ascii="Arial" w:hAnsi="Arial" w:cs="Arial"/>
                      <w:sz w:val="18"/>
                      <w:szCs w:val="18"/>
                    </w:rPr>
                  </w:pPr>
                  <w:r w:rsidRPr="00F67237">
                    <w:rPr>
                      <w:rFonts w:ascii="Arial" w:hAnsi="Arial" w:cs="Arial"/>
                      <w:sz w:val="18"/>
                      <w:szCs w:val="18"/>
                    </w:rPr>
                    <w:t>Get training/skills development for my workers</w:t>
                  </w:r>
                  <w:r w:rsidR="00F711A2" w:rsidRPr="00F67237">
                    <w:rPr>
                      <w:rFonts w:ascii="Arial" w:hAnsi="Arial" w:cs="Arial"/>
                      <w:sz w:val="18"/>
                      <w:szCs w:val="18"/>
                    </w:rPr>
                    <w:t xml:space="preserve"> / </w:t>
                  </w:r>
                  <w:r w:rsidR="00F711A2" w:rsidRPr="00F67237">
                    <w:rPr>
                      <w:rFonts w:ascii="Nyala" w:hAnsi="Nyala" w:cs="Nyala"/>
                      <w:sz w:val="18"/>
                      <w:szCs w:val="18"/>
                    </w:rPr>
                    <w:t>ለሰራተኞችዎ</w:t>
                  </w:r>
                  <w:r w:rsidR="00F711A2" w:rsidRPr="00F67237">
                    <w:rPr>
                      <w:rFonts w:ascii="Arial" w:hAnsi="Arial" w:cs="Arial"/>
                      <w:sz w:val="18"/>
                      <w:szCs w:val="18"/>
                    </w:rPr>
                    <w:t xml:space="preserve"> </w:t>
                  </w:r>
                  <w:r w:rsidR="00F711A2" w:rsidRPr="00F67237">
                    <w:rPr>
                      <w:rFonts w:ascii="Nyala" w:hAnsi="Nyala" w:cs="Nyala"/>
                      <w:sz w:val="18"/>
                      <w:szCs w:val="18"/>
                    </w:rPr>
                    <w:t>የክህሌት</w:t>
                  </w:r>
                  <w:r w:rsidR="00F711A2" w:rsidRPr="00F67237">
                    <w:rPr>
                      <w:rFonts w:ascii="Arial" w:hAnsi="Arial" w:cs="Arial"/>
                      <w:sz w:val="18"/>
                      <w:szCs w:val="18"/>
                    </w:rPr>
                    <w:t xml:space="preserve"> </w:t>
                  </w:r>
                  <w:r w:rsidR="00F711A2" w:rsidRPr="00F67237">
                    <w:rPr>
                      <w:rFonts w:ascii="Nyala" w:hAnsi="Nyala" w:cs="Nyala"/>
                      <w:sz w:val="18"/>
                      <w:szCs w:val="18"/>
                    </w:rPr>
                    <w:t>ማዳበሪያ</w:t>
                  </w:r>
                  <w:r w:rsidR="00F711A2" w:rsidRPr="00F67237">
                    <w:rPr>
                      <w:rFonts w:ascii="Arial" w:hAnsi="Arial" w:cs="Arial"/>
                      <w:sz w:val="18"/>
                      <w:szCs w:val="18"/>
                    </w:rPr>
                    <w:t xml:space="preserve"> </w:t>
                  </w:r>
                  <w:r w:rsidR="00F711A2" w:rsidRPr="00F67237">
                    <w:rPr>
                      <w:rFonts w:ascii="Nyala" w:hAnsi="Nyala" w:cs="Nyala"/>
                      <w:sz w:val="18"/>
                      <w:szCs w:val="18"/>
                    </w:rPr>
                    <w:t>ስልጠናዎችን</w:t>
                  </w:r>
                  <w:r w:rsidR="00F711A2" w:rsidRPr="00F67237">
                    <w:rPr>
                      <w:rFonts w:ascii="Arial" w:hAnsi="Arial" w:cs="Arial"/>
                      <w:sz w:val="18"/>
                      <w:szCs w:val="18"/>
                    </w:rPr>
                    <w:t xml:space="preserve"> </w:t>
                  </w:r>
                  <w:r w:rsidR="00F711A2" w:rsidRPr="00F67237">
                    <w:rPr>
                      <w:rFonts w:ascii="Nyala" w:hAnsi="Nyala" w:cs="Nyala"/>
                      <w:sz w:val="18"/>
                      <w:szCs w:val="18"/>
                    </w:rPr>
                    <w:t>እንዲያገኙ</w:t>
                  </w:r>
                  <w:r w:rsidR="00F711A2" w:rsidRPr="00F67237">
                    <w:rPr>
                      <w:rFonts w:ascii="Arial" w:hAnsi="Arial" w:cs="Arial"/>
                      <w:sz w:val="18"/>
                      <w:szCs w:val="18"/>
                    </w:rPr>
                    <w:t xml:space="preserve"> </w:t>
                  </w:r>
                  <w:r w:rsidR="00F711A2" w:rsidRPr="00F67237">
                    <w:rPr>
                      <w:rFonts w:ascii="Nyala" w:hAnsi="Nyala" w:cs="Nyala"/>
                      <w:sz w:val="18"/>
                      <w:szCs w:val="18"/>
                    </w:rPr>
                    <w:t>ማድረግ</w:t>
                  </w:r>
                </w:p>
              </w:tc>
              <w:tc>
                <w:tcPr>
                  <w:tcW w:w="720" w:type="dxa"/>
                  <w:vAlign w:val="center"/>
                </w:tcPr>
                <w:p w14:paraId="529DB808" w14:textId="77777777" w:rsidR="00C64A60" w:rsidRPr="00F67237" w:rsidRDefault="00C64A60" w:rsidP="00214378">
                  <w:pPr>
                    <w:jc w:val="center"/>
                    <w:rPr>
                      <w:rFonts w:ascii="Arial" w:hAnsi="Arial" w:cs="Arial"/>
                      <w:sz w:val="18"/>
                      <w:szCs w:val="18"/>
                    </w:rPr>
                  </w:pPr>
                  <w:r w:rsidRPr="00F67237">
                    <w:rPr>
                      <w:rFonts w:ascii="Arial" w:hAnsi="Arial" w:cs="Arial"/>
                      <w:sz w:val="18"/>
                      <w:szCs w:val="18"/>
                    </w:rPr>
                    <w:t>1</w:t>
                  </w:r>
                </w:p>
              </w:tc>
              <w:tc>
                <w:tcPr>
                  <w:tcW w:w="810" w:type="dxa"/>
                  <w:vAlign w:val="center"/>
                </w:tcPr>
                <w:p w14:paraId="07A9F815" w14:textId="77777777" w:rsidR="00C64A60" w:rsidRPr="00F67237" w:rsidRDefault="00C64A60" w:rsidP="00214378">
                  <w:pPr>
                    <w:jc w:val="center"/>
                    <w:rPr>
                      <w:rFonts w:ascii="Arial" w:hAnsi="Arial" w:cs="Arial"/>
                      <w:sz w:val="18"/>
                      <w:szCs w:val="18"/>
                    </w:rPr>
                  </w:pPr>
                  <w:r w:rsidRPr="00F67237">
                    <w:rPr>
                      <w:rFonts w:ascii="Arial" w:hAnsi="Arial" w:cs="Arial"/>
                      <w:sz w:val="18"/>
                      <w:szCs w:val="18"/>
                    </w:rPr>
                    <w:t>2</w:t>
                  </w:r>
                </w:p>
              </w:tc>
              <w:tc>
                <w:tcPr>
                  <w:tcW w:w="630" w:type="dxa"/>
                  <w:vAlign w:val="center"/>
                </w:tcPr>
                <w:p w14:paraId="1E9EE3B2" w14:textId="77777777" w:rsidR="00C64A60" w:rsidRPr="00F67237" w:rsidRDefault="00C64A60" w:rsidP="00214378">
                  <w:pPr>
                    <w:jc w:val="center"/>
                    <w:rPr>
                      <w:rFonts w:ascii="Arial" w:hAnsi="Arial" w:cs="Arial"/>
                      <w:sz w:val="18"/>
                      <w:szCs w:val="18"/>
                    </w:rPr>
                  </w:pPr>
                  <w:r w:rsidRPr="00F67237">
                    <w:rPr>
                      <w:rFonts w:ascii="Arial" w:hAnsi="Arial" w:cs="Arial"/>
                      <w:sz w:val="18"/>
                      <w:szCs w:val="18"/>
                    </w:rPr>
                    <w:t>3</w:t>
                  </w:r>
                </w:p>
              </w:tc>
            </w:tr>
          </w:tbl>
          <w:p w14:paraId="0789BFA6" w14:textId="77777777" w:rsidR="00C64A60" w:rsidRPr="00F67237" w:rsidRDefault="00C64A60" w:rsidP="00214378">
            <w:pPr>
              <w:rPr>
                <w:rFonts w:ascii="Arial" w:hAnsi="Arial" w:cs="Arial"/>
                <w:sz w:val="20"/>
                <w:szCs w:val="20"/>
              </w:rPr>
            </w:pPr>
          </w:p>
        </w:tc>
      </w:tr>
      <w:tr w:rsidR="00C64A60" w:rsidRPr="00F67237" w14:paraId="59DD8098" w14:textId="77777777" w:rsidTr="00F901D6">
        <w:tblPrEx>
          <w:tblCellMar>
            <w:top w:w="108" w:type="dxa"/>
            <w:bottom w:w="108" w:type="dxa"/>
          </w:tblCellMar>
        </w:tblPrEx>
        <w:trPr>
          <w:trHeight w:val="333"/>
        </w:trPr>
        <w:tc>
          <w:tcPr>
            <w:tcW w:w="895" w:type="dxa"/>
            <w:gridSpan w:val="2"/>
          </w:tcPr>
          <w:p w14:paraId="29826BB1" w14:textId="77777777" w:rsidR="00C64A60" w:rsidRPr="00F67237" w:rsidRDefault="00C64A60" w:rsidP="00214378">
            <w:pPr>
              <w:rPr>
                <w:rFonts w:ascii="Arial" w:hAnsi="Arial" w:cs="Arial"/>
                <w:sz w:val="20"/>
                <w:szCs w:val="20"/>
              </w:rPr>
            </w:pPr>
            <w:r w:rsidRPr="00F67237">
              <w:rPr>
                <w:rFonts w:ascii="Arial" w:hAnsi="Arial" w:cs="Arial"/>
                <w:sz w:val="20"/>
                <w:szCs w:val="20"/>
              </w:rPr>
              <w:t>6</w:t>
            </w:r>
          </w:p>
        </w:tc>
        <w:tc>
          <w:tcPr>
            <w:tcW w:w="8393" w:type="dxa"/>
            <w:gridSpan w:val="4"/>
          </w:tcPr>
          <w:p w14:paraId="6434316A" w14:textId="39908864" w:rsidR="007E3F50" w:rsidRPr="00F67237" w:rsidRDefault="00C64A60" w:rsidP="007E3F50">
            <w:pPr>
              <w:rPr>
                <w:rFonts w:ascii="Arial" w:hAnsi="Arial" w:cs="Arial"/>
                <w:sz w:val="20"/>
                <w:szCs w:val="20"/>
              </w:rPr>
            </w:pPr>
            <w:r w:rsidRPr="00F67237">
              <w:rPr>
                <w:rFonts w:ascii="Arial" w:hAnsi="Arial" w:cs="Arial"/>
                <w:sz w:val="20"/>
                <w:szCs w:val="20"/>
              </w:rPr>
              <w:t>Do you belong to any business association?</w:t>
            </w:r>
            <w:r w:rsidR="007E3F50" w:rsidRPr="00F67237">
              <w:rPr>
                <w:rFonts w:ascii="Arial" w:hAnsi="Arial" w:cs="Arial"/>
                <w:sz w:val="20"/>
                <w:szCs w:val="20"/>
              </w:rPr>
              <w:t xml:space="preserve"> /</w:t>
            </w:r>
            <w:r w:rsidR="007E3F50" w:rsidRPr="00F67237">
              <w:rPr>
                <w:rFonts w:ascii="Nyala" w:hAnsi="Nyala" w:cs="Nyala"/>
                <w:sz w:val="20"/>
                <w:szCs w:val="20"/>
              </w:rPr>
              <w:t>የማንኛውም</w:t>
            </w:r>
            <w:r w:rsidR="007E3F50" w:rsidRPr="00F67237">
              <w:rPr>
                <w:rFonts w:ascii="Arial" w:hAnsi="Arial" w:cs="Arial"/>
                <w:sz w:val="20"/>
                <w:szCs w:val="20"/>
              </w:rPr>
              <w:t xml:space="preserve"> </w:t>
            </w:r>
            <w:r w:rsidR="007E3F50" w:rsidRPr="00F67237">
              <w:rPr>
                <w:rFonts w:ascii="Nyala" w:hAnsi="Nyala" w:cs="Nyala"/>
                <w:sz w:val="20"/>
                <w:szCs w:val="20"/>
              </w:rPr>
              <w:t>አይነት</w:t>
            </w:r>
            <w:r w:rsidR="007E3F50" w:rsidRPr="00F67237">
              <w:rPr>
                <w:rFonts w:ascii="Arial" w:hAnsi="Arial" w:cs="Arial"/>
                <w:sz w:val="20"/>
                <w:szCs w:val="20"/>
              </w:rPr>
              <w:t xml:space="preserve"> </w:t>
            </w:r>
            <w:r w:rsidR="007E3F50" w:rsidRPr="00F67237">
              <w:rPr>
                <w:rFonts w:ascii="Nyala" w:hAnsi="Nyala" w:cs="Nyala"/>
                <w:sz w:val="20"/>
                <w:szCs w:val="20"/>
              </w:rPr>
              <w:t>የንግድ</w:t>
            </w:r>
            <w:r w:rsidR="007E3F50" w:rsidRPr="00F67237">
              <w:rPr>
                <w:rFonts w:ascii="Arial" w:hAnsi="Arial" w:cs="Arial"/>
                <w:sz w:val="20"/>
                <w:szCs w:val="20"/>
              </w:rPr>
              <w:t xml:space="preserve"> </w:t>
            </w:r>
            <w:r w:rsidR="007E3F50" w:rsidRPr="00F67237">
              <w:rPr>
                <w:rFonts w:ascii="Nyala" w:hAnsi="Nyala" w:cs="Nyala"/>
                <w:sz w:val="20"/>
                <w:szCs w:val="20"/>
              </w:rPr>
              <w:t>ስራ</w:t>
            </w:r>
            <w:r w:rsidR="007E3F50" w:rsidRPr="00F67237">
              <w:rPr>
                <w:rFonts w:ascii="Arial" w:hAnsi="Arial" w:cs="Arial"/>
                <w:sz w:val="20"/>
                <w:szCs w:val="20"/>
              </w:rPr>
              <w:t xml:space="preserve"> </w:t>
            </w:r>
            <w:r w:rsidR="007E3F50" w:rsidRPr="00F67237">
              <w:rPr>
                <w:rFonts w:ascii="Nyala" w:hAnsi="Nyala" w:cs="Nyala"/>
                <w:sz w:val="20"/>
                <w:szCs w:val="20"/>
              </w:rPr>
              <w:t>ማህበር</w:t>
            </w:r>
            <w:r w:rsidR="007E3F50" w:rsidRPr="00F67237">
              <w:rPr>
                <w:rFonts w:ascii="Arial" w:hAnsi="Arial" w:cs="Arial"/>
                <w:sz w:val="20"/>
                <w:szCs w:val="20"/>
              </w:rPr>
              <w:t xml:space="preserve"> </w:t>
            </w:r>
            <w:r w:rsidR="007E3F50" w:rsidRPr="00F67237">
              <w:rPr>
                <w:rFonts w:ascii="Nyala" w:hAnsi="Nyala" w:cs="Nyala"/>
                <w:sz w:val="20"/>
                <w:szCs w:val="20"/>
              </w:rPr>
              <w:t>አባል</w:t>
            </w:r>
            <w:r w:rsidR="007E3F50" w:rsidRPr="00F67237">
              <w:rPr>
                <w:rFonts w:ascii="Arial" w:hAnsi="Arial" w:cs="Arial"/>
                <w:sz w:val="20"/>
                <w:szCs w:val="20"/>
              </w:rPr>
              <w:t xml:space="preserve"> </w:t>
            </w:r>
            <w:r w:rsidR="007E3F50" w:rsidRPr="00F67237">
              <w:rPr>
                <w:rFonts w:ascii="Nyala" w:hAnsi="Nyala" w:cs="Nyala"/>
                <w:sz w:val="20"/>
                <w:szCs w:val="20"/>
              </w:rPr>
              <w:t>ኖት</w:t>
            </w:r>
            <w:r w:rsidR="007E3F50" w:rsidRPr="00F67237">
              <w:rPr>
                <w:rFonts w:ascii="Arial" w:hAnsi="Arial" w:cs="Arial"/>
                <w:sz w:val="20"/>
                <w:szCs w:val="20"/>
              </w:rPr>
              <w:t xml:space="preserve"> ? </w:t>
            </w:r>
          </w:p>
          <w:p w14:paraId="4DEB6062" w14:textId="2472E0D7" w:rsidR="00C64A60" w:rsidRPr="00F67237" w:rsidRDefault="007E3F50" w:rsidP="00214378">
            <w:pPr>
              <w:rPr>
                <w:rFonts w:ascii="Arial" w:hAnsi="Arial" w:cs="Arial"/>
                <w:sz w:val="20"/>
                <w:szCs w:val="20"/>
              </w:rPr>
            </w:pPr>
            <w:r w:rsidRPr="00F67237">
              <w:rPr>
                <w:rFonts w:ascii="Arial" w:hAnsi="Arial" w:cs="Arial"/>
                <w:sz w:val="20"/>
                <w:szCs w:val="20"/>
              </w:rPr>
              <w:t xml:space="preserve">1 = Yes/ </w:t>
            </w:r>
            <w:r w:rsidRPr="00F67237">
              <w:rPr>
                <w:rFonts w:ascii="Nyala" w:hAnsi="Nyala" w:cs="Nyala"/>
                <w:sz w:val="20"/>
                <w:szCs w:val="20"/>
              </w:rPr>
              <w:t>አዎን</w:t>
            </w:r>
            <w:r w:rsidR="00A70C8B">
              <w:rPr>
                <w:rFonts w:ascii="Arial" w:hAnsi="Arial" w:cs="Arial"/>
                <w:sz w:val="20"/>
                <w:szCs w:val="20"/>
              </w:rPr>
              <w:t xml:space="preserve">                 </w:t>
            </w:r>
            <w:r w:rsidRPr="00F67237">
              <w:rPr>
                <w:rFonts w:ascii="Arial" w:hAnsi="Arial" w:cs="Arial"/>
                <w:sz w:val="20"/>
                <w:szCs w:val="20"/>
              </w:rPr>
              <w:t xml:space="preserve">2 = No/ </w:t>
            </w:r>
            <w:r w:rsidRPr="00F67237">
              <w:rPr>
                <w:rFonts w:ascii="Nyala" w:hAnsi="Nyala" w:cs="Nyala"/>
                <w:sz w:val="20"/>
                <w:szCs w:val="20"/>
              </w:rPr>
              <w:t>አይደለሁም</w:t>
            </w:r>
            <w:r w:rsidRPr="00F67237">
              <w:rPr>
                <w:rFonts w:ascii="Arial" w:hAnsi="Arial" w:cs="Arial"/>
                <w:b/>
                <w:i/>
                <w:sz w:val="20"/>
                <w:szCs w:val="20"/>
              </w:rPr>
              <w:t xml:space="preserve">(Go directly to section 8/ </w:t>
            </w:r>
            <w:r w:rsidRPr="00F67237">
              <w:rPr>
                <w:rFonts w:ascii="Nyala" w:hAnsi="Nyala" w:cs="Nyala"/>
                <w:b/>
                <w:i/>
                <w:sz w:val="20"/>
                <w:szCs w:val="20"/>
              </w:rPr>
              <w:t>ወደ</w:t>
            </w:r>
            <w:r w:rsidRPr="00F67237">
              <w:rPr>
                <w:rFonts w:ascii="Arial" w:hAnsi="Arial" w:cs="Arial"/>
                <w:b/>
                <w:i/>
                <w:sz w:val="20"/>
                <w:szCs w:val="20"/>
              </w:rPr>
              <w:t xml:space="preserve"> </w:t>
            </w:r>
            <w:r w:rsidRPr="00F67237">
              <w:rPr>
                <w:rFonts w:ascii="Nyala" w:hAnsi="Nyala" w:cs="Nyala"/>
                <w:b/>
                <w:i/>
                <w:sz w:val="20"/>
                <w:szCs w:val="20"/>
              </w:rPr>
              <w:t>ጥያቄ</w:t>
            </w:r>
            <w:r w:rsidRPr="00F67237">
              <w:rPr>
                <w:rFonts w:ascii="Arial" w:hAnsi="Arial" w:cs="Arial"/>
                <w:b/>
                <w:i/>
                <w:sz w:val="20"/>
                <w:szCs w:val="20"/>
              </w:rPr>
              <w:t xml:space="preserve"> </w:t>
            </w:r>
            <w:r w:rsidRPr="00F67237">
              <w:rPr>
                <w:rFonts w:ascii="Nyala" w:hAnsi="Nyala" w:cs="Nyala"/>
                <w:b/>
                <w:i/>
                <w:sz w:val="20"/>
                <w:szCs w:val="20"/>
              </w:rPr>
              <w:t>ቁጥር</w:t>
            </w:r>
            <w:r w:rsidRPr="00F67237">
              <w:rPr>
                <w:rFonts w:ascii="Arial" w:hAnsi="Arial" w:cs="Arial"/>
                <w:b/>
                <w:i/>
                <w:sz w:val="20"/>
                <w:szCs w:val="20"/>
              </w:rPr>
              <w:t xml:space="preserve"> 8 </w:t>
            </w:r>
            <w:r w:rsidRPr="00F67237">
              <w:rPr>
                <w:rFonts w:ascii="Nyala" w:hAnsi="Nyala" w:cs="Nyala"/>
                <w:b/>
                <w:i/>
                <w:sz w:val="20"/>
                <w:szCs w:val="20"/>
              </w:rPr>
              <w:t>ይለፉ</w:t>
            </w:r>
            <w:r w:rsidRPr="00F67237">
              <w:rPr>
                <w:rFonts w:ascii="Arial" w:hAnsi="Arial" w:cs="Arial"/>
                <w:b/>
                <w:i/>
                <w:sz w:val="20"/>
                <w:szCs w:val="20"/>
              </w:rPr>
              <w:t>)</w:t>
            </w:r>
          </w:p>
        </w:tc>
      </w:tr>
      <w:tr w:rsidR="00C64A60" w:rsidRPr="00F67237" w14:paraId="1247CFF9" w14:textId="77777777" w:rsidTr="00F901D6">
        <w:tblPrEx>
          <w:tblCellMar>
            <w:top w:w="108" w:type="dxa"/>
            <w:bottom w:w="108" w:type="dxa"/>
          </w:tblCellMar>
        </w:tblPrEx>
        <w:trPr>
          <w:trHeight w:val="333"/>
        </w:trPr>
        <w:tc>
          <w:tcPr>
            <w:tcW w:w="895" w:type="dxa"/>
            <w:gridSpan w:val="2"/>
          </w:tcPr>
          <w:p w14:paraId="219B1DC3" w14:textId="77777777" w:rsidR="00C64A60" w:rsidRPr="00F67237" w:rsidRDefault="00C64A60" w:rsidP="00214378">
            <w:pPr>
              <w:rPr>
                <w:rFonts w:ascii="Arial" w:hAnsi="Arial" w:cs="Arial"/>
                <w:sz w:val="20"/>
                <w:szCs w:val="20"/>
              </w:rPr>
            </w:pPr>
            <w:r w:rsidRPr="00F67237">
              <w:rPr>
                <w:rFonts w:ascii="Arial" w:hAnsi="Arial" w:cs="Arial"/>
                <w:sz w:val="20"/>
                <w:szCs w:val="20"/>
              </w:rPr>
              <w:t>7</w:t>
            </w:r>
          </w:p>
        </w:tc>
        <w:tc>
          <w:tcPr>
            <w:tcW w:w="8393" w:type="dxa"/>
            <w:gridSpan w:val="4"/>
          </w:tcPr>
          <w:p w14:paraId="41206176" w14:textId="37E6BFF8" w:rsidR="00C64A60" w:rsidRPr="00F67237" w:rsidRDefault="00C64A60" w:rsidP="00214378">
            <w:pPr>
              <w:rPr>
                <w:rFonts w:ascii="Arial" w:hAnsi="Arial" w:cs="Arial"/>
                <w:b/>
                <w:i/>
                <w:sz w:val="20"/>
                <w:szCs w:val="20"/>
              </w:rPr>
            </w:pPr>
            <w:r w:rsidRPr="00F67237">
              <w:rPr>
                <w:rFonts w:ascii="Arial" w:hAnsi="Arial" w:cs="Arial"/>
                <w:sz w:val="20"/>
                <w:szCs w:val="20"/>
              </w:rPr>
              <w:t xml:space="preserve">Which business association do you belong to? </w:t>
            </w:r>
            <w:r w:rsidRPr="00F67237">
              <w:rPr>
                <w:rFonts w:ascii="Arial" w:hAnsi="Arial" w:cs="Arial"/>
                <w:b/>
                <w:i/>
                <w:sz w:val="20"/>
                <w:szCs w:val="20"/>
              </w:rPr>
              <w:t>(Write name of association)</w:t>
            </w:r>
            <w:r w:rsidR="00BF474B" w:rsidRPr="00F67237">
              <w:rPr>
                <w:rFonts w:ascii="Arial" w:hAnsi="Arial" w:cs="Arial"/>
                <w:sz w:val="20"/>
                <w:szCs w:val="20"/>
              </w:rPr>
              <w:t xml:space="preserve"> </w:t>
            </w:r>
            <w:r w:rsidR="00BF474B" w:rsidRPr="00F67237">
              <w:rPr>
                <w:rFonts w:ascii="Nyala" w:hAnsi="Nyala" w:cs="Nyala"/>
                <w:sz w:val="20"/>
                <w:szCs w:val="20"/>
              </w:rPr>
              <w:t>የየትኛው</w:t>
            </w:r>
            <w:r w:rsidR="00BF474B" w:rsidRPr="00F67237">
              <w:rPr>
                <w:rFonts w:ascii="Arial" w:hAnsi="Arial" w:cs="Arial"/>
                <w:sz w:val="20"/>
                <w:szCs w:val="20"/>
              </w:rPr>
              <w:t xml:space="preserve"> </w:t>
            </w:r>
            <w:r w:rsidR="00BF474B" w:rsidRPr="00F67237">
              <w:rPr>
                <w:rFonts w:ascii="Nyala" w:hAnsi="Nyala" w:cs="Nyala"/>
                <w:sz w:val="20"/>
                <w:szCs w:val="20"/>
              </w:rPr>
              <w:t>የነግድ</w:t>
            </w:r>
            <w:r w:rsidR="00BF474B" w:rsidRPr="00F67237">
              <w:rPr>
                <w:rFonts w:ascii="Arial" w:hAnsi="Arial" w:cs="Arial"/>
                <w:sz w:val="20"/>
                <w:szCs w:val="20"/>
              </w:rPr>
              <w:t xml:space="preserve"> </w:t>
            </w:r>
            <w:r w:rsidR="00BF474B" w:rsidRPr="00F67237">
              <w:rPr>
                <w:rFonts w:ascii="Nyala" w:hAnsi="Nyala" w:cs="Nyala"/>
                <w:sz w:val="20"/>
                <w:szCs w:val="20"/>
              </w:rPr>
              <w:t>ስራ</w:t>
            </w:r>
            <w:r w:rsidR="00BF474B" w:rsidRPr="00F67237">
              <w:rPr>
                <w:rFonts w:ascii="Arial" w:hAnsi="Arial" w:cs="Arial"/>
                <w:sz w:val="20"/>
                <w:szCs w:val="20"/>
              </w:rPr>
              <w:t xml:space="preserve"> </w:t>
            </w:r>
            <w:r w:rsidR="00BF474B" w:rsidRPr="00F67237">
              <w:rPr>
                <w:rFonts w:ascii="Nyala" w:hAnsi="Nyala" w:cs="Nyala"/>
                <w:sz w:val="20"/>
                <w:szCs w:val="20"/>
              </w:rPr>
              <w:t>ማህበር</w:t>
            </w:r>
            <w:r w:rsidR="00BF474B" w:rsidRPr="00F67237">
              <w:rPr>
                <w:rFonts w:ascii="Arial" w:hAnsi="Arial" w:cs="Arial"/>
                <w:sz w:val="20"/>
                <w:szCs w:val="20"/>
              </w:rPr>
              <w:t xml:space="preserve"> </w:t>
            </w:r>
            <w:r w:rsidR="00BF474B" w:rsidRPr="00F67237">
              <w:rPr>
                <w:rFonts w:ascii="Nyala" w:hAnsi="Nyala" w:cs="Nyala"/>
                <w:sz w:val="20"/>
                <w:szCs w:val="20"/>
              </w:rPr>
              <w:t>አባል</w:t>
            </w:r>
            <w:r w:rsidR="00BF474B" w:rsidRPr="00F67237">
              <w:rPr>
                <w:rFonts w:ascii="Arial" w:hAnsi="Arial" w:cs="Arial"/>
                <w:sz w:val="20"/>
                <w:szCs w:val="20"/>
              </w:rPr>
              <w:t xml:space="preserve"> </w:t>
            </w:r>
            <w:r w:rsidR="00BF474B" w:rsidRPr="00F67237">
              <w:rPr>
                <w:rFonts w:ascii="Nyala" w:hAnsi="Nyala" w:cs="Nyala"/>
                <w:sz w:val="20"/>
                <w:szCs w:val="20"/>
              </w:rPr>
              <w:t>ነዎት</w:t>
            </w:r>
            <w:r w:rsidR="00BF474B" w:rsidRPr="00F67237">
              <w:rPr>
                <w:rFonts w:ascii="Arial" w:hAnsi="Arial" w:cs="Arial"/>
                <w:sz w:val="20"/>
                <w:szCs w:val="20"/>
              </w:rPr>
              <w:t xml:space="preserve">? </w:t>
            </w:r>
            <w:r w:rsidR="00BF474B" w:rsidRPr="00F67237">
              <w:rPr>
                <w:rFonts w:ascii="Arial" w:hAnsi="Arial" w:cs="Arial"/>
                <w:b/>
                <w:i/>
                <w:sz w:val="20"/>
                <w:szCs w:val="20"/>
              </w:rPr>
              <w:t>(</w:t>
            </w:r>
            <w:r w:rsidR="00BF474B" w:rsidRPr="00F67237">
              <w:rPr>
                <w:rFonts w:ascii="Nyala" w:hAnsi="Nyala" w:cs="Nyala"/>
                <w:b/>
                <w:i/>
                <w:sz w:val="20"/>
                <w:szCs w:val="20"/>
              </w:rPr>
              <w:t>የማህበሩን</w:t>
            </w:r>
            <w:r w:rsidR="00BF474B" w:rsidRPr="00F67237">
              <w:rPr>
                <w:rFonts w:ascii="Arial" w:hAnsi="Arial" w:cs="Arial"/>
                <w:b/>
                <w:i/>
                <w:sz w:val="20"/>
                <w:szCs w:val="20"/>
              </w:rPr>
              <w:t xml:space="preserve"> </w:t>
            </w:r>
            <w:r w:rsidR="00BF474B" w:rsidRPr="00F67237">
              <w:rPr>
                <w:rFonts w:ascii="Nyala" w:hAnsi="Nyala" w:cs="Nyala"/>
                <w:b/>
                <w:i/>
                <w:sz w:val="20"/>
                <w:szCs w:val="20"/>
              </w:rPr>
              <w:t>ስያሜ</w:t>
            </w:r>
            <w:r w:rsidR="00BF474B" w:rsidRPr="00F67237">
              <w:rPr>
                <w:rFonts w:ascii="Arial" w:hAnsi="Arial" w:cs="Arial"/>
                <w:b/>
                <w:i/>
                <w:sz w:val="20"/>
                <w:szCs w:val="20"/>
              </w:rPr>
              <w:t xml:space="preserve"> </w:t>
            </w:r>
            <w:r w:rsidR="00BF474B" w:rsidRPr="00F67237">
              <w:rPr>
                <w:rFonts w:ascii="Nyala" w:hAnsi="Nyala" w:cs="Nyala"/>
                <w:b/>
                <w:i/>
                <w:sz w:val="20"/>
                <w:szCs w:val="20"/>
              </w:rPr>
              <w:t>ይጻፉ</w:t>
            </w:r>
            <w:r w:rsidR="00EF1716">
              <w:rPr>
                <w:rFonts w:ascii="Arial" w:hAnsi="Arial" w:cs="Arial"/>
                <w:b/>
                <w:i/>
                <w:sz w:val="20"/>
                <w:szCs w:val="20"/>
              </w:rPr>
              <w:t>)</w:t>
            </w:r>
            <w:r w:rsidR="00BF474B" w:rsidRPr="00F67237">
              <w:rPr>
                <w:rFonts w:ascii="Arial" w:hAnsi="Arial" w:cs="Arial"/>
                <w:b/>
                <w:i/>
                <w:sz w:val="20"/>
                <w:szCs w:val="20"/>
              </w:rPr>
              <w:t>_____________________________</w:t>
            </w:r>
          </w:p>
        </w:tc>
      </w:tr>
      <w:tr w:rsidR="00C64A60" w:rsidRPr="00F67237" w14:paraId="31E8E010" w14:textId="77777777" w:rsidTr="00F901D6">
        <w:tblPrEx>
          <w:tblCellMar>
            <w:top w:w="108" w:type="dxa"/>
            <w:bottom w:w="108" w:type="dxa"/>
          </w:tblCellMar>
        </w:tblPrEx>
        <w:trPr>
          <w:trHeight w:val="333"/>
        </w:trPr>
        <w:tc>
          <w:tcPr>
            <w:tcW w:w="895" w:type="dxa"/>
            <w:gridSpan w:val="2"/>
          </w:tcPr>
          <w:p w14:paraId="73575154" w14:textId="76608069" w:rsidR="00C64A60" w:rsidRPr="00F67237" w:rsidRDefault="00C64A60" w:rsidP="00214378">
            <w:pPr>
              <w:rPr>
                <w:rFonts w:ascii="Arial" w:hAnsi="Arial" w:cs="Arial"/>
                <w:sz w:val="20"/>
                <w:szCs w:val="20"/>
              </w:rPr>
            </w:pPr>
            <w:r w:rsidRPr="00F67237">
              <w:rPr>
                <w:rFonts w:ascii="Arial" w:hAnsi="Arial" w:cs="Arial"/>
                <w:sz w:val="20"/>
                <w:szCs w:val="20"/>
              </w:rPr>
              <w:t>8</w:t>
            </w:r>
          </w:p>
        </w:tc>
        <w:tc>
          <w:tcPr>
            <w:tcW w:w="8393" w:type="dxa"/>
            <w:gridSpan w:val="4"/>
          </w:tcPr>
          <w:p w14:paraId="7B69FA60" w14:textId="04601FCF" w:rsidR="00C64A60" w:rsidRPr="00F67237" w:rsidRDefault="00C64A60" w:rsidP="002660DC">
            <w:pPr>
              <w:spacing w:line="276" w:lineRule="auto"/>
              <w:jc w:val="both"/>
              <w:rPr>
                <w:rFonts w:ascii="Arial" w:hAnsi="Arial" w:cs="Arial"/>
                <w:sz w:val="20"/>
                <w:szCs w:val="20"/>
              </w:rPr>
            </w:pPr>
            <w:r w:rsidRPr="00F67237">
              <w:rPr>
                <w:rFonts w:ascii="Arial" w:hAnsi="Arial" w:cs="Arial"/>
                <w:sz w:val="20"/>
                <w:szCs w:val="20"/>
              </w:rPr>
              <w:t>Compared to one year ago, has the number of your buyers or customers increased, decreased, or stayed the same?</w:t>
            </w:r>
            <w:r w:rsidR="00AB125D" w:rsidRPr="00F67237">
              <w:rPr>
                <w:rFonts w:ascii="Arial" w:hAnsi="Arial" w:cs="Arial"/>
                <w:sz w:val="20"/>
                <w:szCs w:val="20"/>
              </w:rPr>
              <w:t xml:space="preserve"> </w:t>
            </w:r>
            <w:r w:rsidR="00AB125D" w:rsidRPr="00F67237">
              <w:rPr>
                <w:rFonts w:ascii="Nyala" w:hAnsi="Nyala" w:cs="Nyala"/>
                <w:sz w:val="20"/>
                <w:szCs w:val="20"/>
              </w:rPr>
              <w:t>ከአንድ</w:t>
            </w:r>
            <w:r w:rsidR="00AB125D" w:rsidRPr="00F67237">
              <w:rPr>
                <w:rFonts w:ascii="Arial" w:hAnsi="Arial" w:cs="Arial"/>
                <w:sz w:val="20"/>
                <w:szCs w:val="20"/>
              </w:rPr>
              <w:t xml:space="preserve"> </w:t>
            </w:r>
            <w:r w:rsidR="00AB125D" w:rsidRPr="00F67237">
              <w:rPr>
                <w:rFonts w:ascii="Nyala" w:hAnsi="Nyala" w:cs="Nyala"/>
                <w:sz w:val="20"/>
                <w:szCs w:val="20"/>
              </w:rPr>
              <w:t>አመት</w:t>
            </w:r>
            <w:r w:rsidR="00AB125D" w:rsidRPr="00F67237">
              <w:rPr>
                <w:rFonts w:ascii="Arial" w:hAnsi="Arial" w:cs="Arial"/>
                <w:sz w:val="20"/>
                <w:szCs w:val="20"/>
              </w:rPr>
              <w:t xml:space="preserve"> </w:t>
            </w:r>
            <w:r w:rsidR="00AB125D" w:rsidRPr="00F67237">
              <w:rPr>
                <w:rFonts w:ascii="Nyala" w:hAnsi="Nyala" w:cs="Nyala"/>
                <w:sz w:val="20"/>
                <w:szCs w:val="20"/>
              </w:rPr>
              <w:t>በፊት</w:t>
            </w:r>
            <w:r w:rsidR="00AB125D" w:rsidRPr="00F67237">
              <w:rPr>
                <w:rFonts w:ascii="Arial" w:hAnsi="Arial" w:cs="Arial"/>
                <w:sz w:val="20"/>
                <w:szCs w:val="20"/>
              </w:rPr>
              <w:t xml:space="preserve"> </w:t>
            </w:r>
            <w:r w:rsidR="00AB125D" w:rsidRPr="00F67237">
              <w:rPr>
                <w:rFonts w:ascii="Nyala" w:hAnsi="Nyala" w:cs="Nyala"/>
                <w:sz w:val="20"/>
                <w:szCs w:val="20"/>
              </w:rPr>
              <w:t>ከነበረው</w:t>
            </w:r>
            <w:r w:rsidR="00AB125D" w:rsidRPr="00F67237">
              <w:rPr>
                <w:rFonts w:ascii="Arial" w:hAnsi="Arial" w:cs="Arial"/>
                <w:sz w:val="20"/>
                <w:szCs w:val="20"/>
              </w:rPr>
              <w:t xml:space="preserve"> </w:t>
            </w:r>
            <w:r w:rsidR="00AB125D" w:rsidRPr="00F67237">
              <w:rPr>
                <w:rFonts w:ascii="Nyala" w:hAnsi="Nyala" w:cs="Nyala"/>
                <w:sz w:val="20"/>
                <w:szCs w:val="20"/>
              </w:rPr>
              <w:t>ጋር</w:t>
            </w:r>
            <w:r w:rsidR="00AB125D" w:rsidRPr="00F67237">
              <w:rPr>
                <w:rFonts w:ascii="Arial" w:hAnsi="Arial" w:cs="Arial"/>
                <w:sz w:val="20"/>
                <w:szCs w:val="20"/>
              </w:rPr>
              <w:t xml:space="preserve"> </w:t>
            </w:r>
            <w:r w:rsidR="00AB125D" w:rsidRPr="00F67237">
              <w:rPr>
                <w:rFonts w:ascii="Nyala" w:hAnsi="Nyala" w:cs="Nyala"/>
                <w:sz w:val="20"/>
                <w:szCs w:val="20"/>
              </w:rPr>
              <w:t>በማነፃፀር</w:t>
            </w:r>
            <w:r w:rsidR="00AB125D" w:rsidRPr="00F67237">
              <w:rPr>
                <w:rFonts w:ascii="Arial" w:hAnsi="Arial" w:cs="Arial"/>
                <w:sz w:val="20"/>
                <w:szCs w:val="20"/>
              </w:rPr>
              <w:t xml:space="preserve"> </w:t>
            </w:r>
            <w:r w:rsidR="00AB125D" w:rsidRPr="00F67237">
              <w:rPr>
                <w:rFonts w:ascii="Nyala" w:hAnsi="Nyala" w:cs="Nyala"/>
                <w:sz w:val="20"/>
                <w:szCs w:val="20"/>
              </w:rPr>
              <w:t>የደንበኛሸ</w:t>
            </w:r>
            <w:r w:rsidR="00AB125D" w:rsidRPr="00F67237">
              <w:rPr>
                <w:rFonts w:ascii="Arial" w:hAnsi="Arial" w:cs="Arial"/>
                <w:sz w:val="20"/>
                <w:szCs w:val="20"/>
              </w:rPr>
              <w:t xml:space="preserve"> </w:t>
            </w:r>
            <w:r w:rsidR="00AB125D" w:rsidRPr="00F67237">
              <w:rPr>
                <w:rFonts w:ascii="Nyala" w:hAnsi="Nyala" w:cs="Nyala"/>
                <w:sz w:val="20"/>
                <w:szCs w:val="20"/>
              </w:rPr>
              <w:t>ቀጥረ</w:t>
            </w:r>
            <w:r w:rsidR="00AB125D" w:rsidRPr="00F67237">
              <w:rPr>
                <w:rFonts w:ascii="Arial" w:hAnsi="Arial" w:cs="Arial"/>
                <w:sz w:val="20"/>
                <w:szCs w:val="20"/>
              </w:rPr>
              <w:t xml:space="preserve"> </w:t>
            </w:r>
            <w:r w:rsidR="00AB125D" w:rsidRPr="00F67237">
              <w:rPr>
                <w:rFonts w:ascii="Nyala" w:hAnsi="Nyala" w:cs="Nyala"/>
                <w:sz w:val="20"/>
                <w:szCs w:val="20"/>
              </w:rPr>
              <w:t>በአሁኑ</w:t>
            </w:r>
            <w:r w:rsidR="00AB125D" w:rsidRPr="00F67237">
              <w:rPr>
                <w:rFonts w:ascii="Arial" w:hAnsi="Arial" w:cs="Arial"/>
                <w:sz w:val="20"/>
                <w:szCs w:val="20"/>
              </w:rPr>
              <w:t xml:space="preserve"> </w:t>
            </w:r>
            <w:r w:rsidR="00AB125D" w:rsidRPr="00F67237">
              <w:rPr>
                <w:rFonts w:ascii="Nyala" w:hAnsi="Nyala" w:cs="Nyala"/>
                <w:sz w:val="20"/>
                <w:szCs w:val="20"/>
              </w:rPr>
              <w:t>ወቅት</w:t>
            </w:r>
            <w:r w:rsidR="00AB125D" w:rsidRPr="00F67237">
              <w:rPr>
                <w:rFonts w:ascii="Arial" w:hAnsi="Arial" w:cs="Arial"/>
                <w:sz w:val="20"/>
                <w:szCs w:val="20"/>
              </w:rPr>
              <w:t xml:space="preserve"> </w:t>
            </w:r>
            <w:r w:rsidR="00AB125D" w:rsidRPr="00F67237">
              <w:rPr>
                <w:rFonts w:ascii="Nyala" w:hAnsi="Nyala" w:cs="Nyala"/>
                <w:sz w:val="20"/>
                <w:szCs w:val="20"/>
              </w:rPr>
              <w:t>ጨምሯል፣</w:t>
            </w:r>
            <w:r w:rsidR="00AB125D" w:rsidRPr="00F67237">
              <w:rPr>
                <w:rFonts w:ascii="Arial" w:hAnsi="Arial" w:cs="Arial"/>
                <w:sz w:val="20"/>
                <w:szCs w:val="20"/>
              </w:rPr>
              <w:t xml:space="preserve"> </w:t>
            </w:r>
            <w:r w:rsidR="00AB125D" w:rsidRPr="00F67237">
              <w:rPr>
                <w:rFonts w:ascii="Nyala" w:hAnsi="Nyala" w:cs="Nyala"/>
                <w:sz w:val="20"/>
                <w:szCs w:val="20"/>
              </w:rPr>
              <w:t>ቀንሷል፣</w:t>
            </w:r>
            <w:r w:rsidR="00AB125D" w:rsidRPr="00F67237">
              <w:rPr>
                <w:rFonts w:ascii="Arial" w:hAnsi="Arial" w:cs="Arial"/>
                <w:sz w:val="20"/>
                <w:szCs w:val="20"/>
              </w:rPr>
              <w:t xml:space="preserve"> </w:t>
            </w:r>
            <w:r w:rsidR="00AB125D" w:rsidRPr="00F67237">
              <w:rPr>
                <w:rFonts w:ascii="Nyala" w:hAnsi="Nyala" w:cs="Nyala"/>
                <w:sz w:val="20"/>
                <w:szCs w:val="20"/>
              </w:rPr>
              <w:t>ምንም</w:t>
            </w:r>
            <w:r w:rsidR="00AB125D" w:rsidRPr="00F67237">
              <w:rPr>
                <w:rFonts w:ascii="Arial" w:hAnsi="Arial" w:cs="Arial"/>
                <w:sz w:val="20"/>
                <w:szCs w:val="20"/>
              </w:rPr>
              <w:t xml:space="preserve"> </w:t>
            </w:r>
            <w:r w:rsidR="00AB125D" w:rsidRPr="00F67237">
              <w:rPr>
                <w:rFonts w:ascii="Nyala" w:hAnsi="Nyala" w:cs="Nyala"/>
                <w:sz w:val="20"/>
                <w:szCs w:val="20"/>
              </w:rPr>
              <w:t>ለውጥ</w:t>
            </w:r>
            <w:r w:rsidR="00AB125D" w:rsidRPr="00F67237">
              <w:rPr>
                <w:rFonts w:ascii="Arial" w:hAnsi="Arial" w:cs="Arial"/>
                <w:sz w:val="20"/>
                <w:szCs w:val="20"/>
              </w:rPr>
              <w:t xml:space="preserve"> </w:t>
            </w:r>
            <w:r w:rsidR="00AB125D" w:rsidRPr="00F67237">
              <w:rPr>
                <w:rFonts w:ascii="Nyala" w:hAnsi="Nyala" w:cs="Nyala"/>
                <w:sz w:val="20"/>
                <w:szCs w:val="20"/>
              </w:rPr>
              <w:t>የለውም</w:t>
            </w:r>
          </w:p>
          <w:p w14:paraId="3177B8AA" w14:textId="637EB0A5" w:rsidR="00C64A60" w:rsidRPr="00F67237" w:rsidRDefault="00C64A60" w:rsidP="002660DC">
            <w:pPr>
              <w:rPr>
                <w:rFonts w:ascii="Arial" w:hAnsi="Arial" w:cs="Arial"/>
                <w:sz w:val="20"/>
                <w:szCs w:val="20"/>
              </w:rPr>
            </w:pPr>
            <w:r w:rsidRPr="00F67237">
              <w:rPr>
                <w:rFonts w:ascii="Arial" w:hAnsi="Arial" w:cs="Arial"/>
                <w:sz w:val="20"/>
                <w:szCs w:val="20"/>
              </w:rPr>
              <w:t>1 = Increased</w:t>
            </w:r>
            <w:r w:rsidR="00AB125D" w:rsidRPr="00F67237">
              <w:rPr>
                <w:rFonts w:ascii="Arial" w:hAnsi="Arial" w:cs="Arial"/>
                <w:sz w:val="20"/>
                <w:szCs w:val="20"/>
              </w:rPr>
              <w:t xml:space="preserve"> </w:t>
            </w:r>
            <w:r w:rsidR="0073291C" w:rsidRPr="00F67237">
              <w:rPr>
                <w:rFonts w:ascii="Arial" w:hAnsi="Arial" w:cs="Arial"/>
                <w:sz w:val="20"/>
                <w:szCs w:val="20"/>
              </w:rPr>
              <w:t>/</w:t>
            </w:r>
            <w:r w:rsidR="00AB125D" w:rsidRPr="00F67237">
              <w:rPr>
                <w:rFonts w:ascii="Nyala" w:hAnsi="Nyala" w:cs="Nyala"/>
                <w:sz w:val="20"/>
                <w:szCs w:val="20"/>
              </w:rPr>
              <w:t>ጨምሯል፣</w:t>
            </w:r>
          </w:p>
          <w:p w14:paraId="58F41D49" w14:textId="0E4B916C" w:rsidR="00C64A60" w:rsidRPr="00F67237" w:rsidRDefault="00C64A60" w:rsidP="002660DC">
            <w:pPr>
              <w:rPr>
                <w:rFonts w:ascii="Arial" w:hAnsi="Arial" w:cs="Arial"/>
                <w:sz w:val="20"/>
                <w:szCs w:val="20"/>
              </w:rPr>
            </w:pPr>
            <w:r w:rsidRPr="00F67237">
              <w:rPr>
                <w:rFonts w:ascii="Arial" w:hAnsi="Arial" w:cs="Arial"/>
                <w:sz w:val="20"/>
                <w:szCs w:val="20"/>
              </w:rPr>
              <w:t>2 = Remaining the same</w:t>
            </w:r>
            <w:r w:rsidR="00AB125D" w:rsidRPr="00F67237">
              <w:rPr>
                <w:rFonts w:ascii="Arial" w:hAnsi="Arial" w:cs="Arial"/>
                <w:sz w:val="20"/>
                <w:szCs w:val="20"/>
              </w:rPr>
              <w:t xml:space="preserve"> </w:t>
            </w:r>
            <w:r w:rsidR="0073291C" w:rsidRPr="00F67237">
              <w:rPr>
                <w:rFonts w:ascii="Arial" w:hAnsi="Arial" w:cs="Arial"/>
                <w:sz w:val="20"/>
                <w:szCs w:val="20"/>
              </w:rPr>
              <w:t>/</w:t>
            </w:r>
            <w:r w:rsidR="00AB125D" w:rsidRPr="00F67237">
              <w:rPr>
                <w:rFonts w:ascii="Nyala" w:hAnsi="Nyala" w:cs="Nyala"/>
                <w:sz w:val="20"/>
                <w:szCs w:val="20"/>
              </w:rPr>
              <w:t>ምንም</w:t>
            </w:r>
            <w:r w:rsidR="00AB125D" w:rsidRPr="00F67237">
              <w:rPr>
                <w:rFonts w:ascii="Arial" w:hAnsi="Arial" w:cs="Arial"/>
                <w:sz w:val="20"/>
                <w:szCs w:val="20"/>
              </w:rPr>
              <w:t xml:space="preserve"> </w:t>
            </w:r>
            <w:r w:rsidR="00AB125D" w:rsidRPr="00F67237">
              <w:rPr>
                <w:rFonts w:ascii="Nyala" w:hAnsi="Nyala" w:cs="Nyala"/>
                <w:sz w:val="20"/>
                <w:szCs w:val="20"/>
              </w:rPr>
              <w:t>ለውጥ</w:t>
            </w:r>
            <w:r w:rsidR="00AB125D" w:rsidRPr="00F67237">
              <w:rPr>
                <w:rFonts w:ascii="Arial" w:hAnsi="Arial" w:cs="Arial"/>
                <w:sz w:val="20"/>
                <w:szCs w:val="20"/>
              </w:rPr>
              <w:t xml:space="preserve"> </w:t>
            </w:r>
            <w:r w:rsidR="00AB125D" w:rsidRPr="00F67237">
              <w:rPr>
                <w:rFonts w:ascii="Nyala" w:hAnsi="Nyala" w:cs="Nyala"/>
                <w:sz w:val="20"/>
                <w:szCs w:val="20"/>
              </w:rPr>
              <w:t>የለውም</w:t>
            </w:r>
          </w:p>
          <w:p w14:paraId="281456F5" w14:textId="6FB0F501" w:rsidR="00C64A60" w:rsidRPr="00F67237" w:rsidRDefault="00C64A60" w:rsidP="002660DC">
            <w:pPr>
              <w:rPr>
                <w:rFonts w:ascii="Arial" w:hAnsi="Arial" w:cs="Arial"/>
                <w:sz w:val="20"/>
                <w:szCs w:val="20"/>
              </w:rPr>
            </w:pPr>
            <w:r w:rsidRPr="00F67237">
              <w:rPr>
                <w:rFonts w:ascii="Arial" w:hAnsi="Arial" w:cs="Arial"/>
                <w:sz w:val="20"/>
                <w:szCs w:val="20"/>
              </w:rPr>
              <w:t>3 = Decreased</w:t>
            </w:r>
            <w:r w:rsidR="0073291C" w:rsidRPr="00F67237">
              <w:rPr>
                <w:rFonts w:ascii="Arial" w:hAnsi="Arial" w:cs="Arial"/>
                <w:sz w:val="20"/>
                <w:szCs w:val="20"/>
              </w:rPr>
              <w:t>/</w:t>
            </w:r>
            <w:r w:rsidR="00AB125D" w:rsidRPr="00F67237">
              <w:rPr>
                <w:rFonts w:ascii="Nyala" w:hAnsi="Nyala" w:cs="Nyala"/>
                <w:sz w:val="20"/>
                <w:szCs w:val="20"/>
              </w:rPr>
              <w:t>ቀንሷል፣</w:t>
            </w:r>
          </w:p>
          <w:p w14:paraId="77D7EE96" w14:textId="6EE47682" w:rsidR="00C64A60" w:rsidRPr="00F67237" w:rsidRDefault="00C64A60" w:rsidP="002660DC">
            <w:pPr>
              <w:rPr>
                <w:rFonts w:ascii="Arial" w:hAnsi="Arial" w:cs="Arial"/>
                <w:sz w:val="20"/>
                <w:szCs w:val="20"/>
              </w:rPr>
            </w:pPr>
            <w:r w:rsidRPr="00F67237">
              <w:rPr>
                <w:rFonts w:ascii="Arial" w:hAnsi="Arial" w:cs="Arial"/>
                <w:sz w:val="20"/>
                <w:szCs w:val="20"/>
              </w:rPr>
              <w:t>4 = I don’t know</w:t>
            </w:r>
            <w:r w:rsidR="00823F4C" w:rsidRPr="00F67237">
              <w:rPr>
                <w:rFonts w:ascii="Arial" w:hAnsi="Arial" w:cs="Arial"/>
                <w:sz w:val="20"/>
                <w:szCs w:val="20"/>
              </w:rPr>
              <w:t>/</w:t>
            </w:r>
            <w:r w:rsidR="00823F4C" w:rsidRPr="00F67237">
              <w:rPr>
                <w:rFonts w:ascii="Nyala" w:hAnsi="Nyala" w:cs="Nyala"/>
                <w:sz w:val="20"/>
                <w:szCs w:val="20"/>
              </w:rPr>
              <w:t>አላውቅም</w:t>
            </w:r>
          </w:p>
        </w:tc>
      </w:tr>
      <w:tr w:rsidR="00C64A60" w:rsidRPr="00F67237" w14:paraId="7BD99B52" w14:textId="77777777" w:rsidTr="00F901D6">
        <w:tblPrEx>
          <w:tblCellMar>
            <w:top w:w="108" w:type="dxa"/>
            <w:bottom w:w="108" w:type="dxa"/>
          </w:tblCellMar>
        </w:tblPrEx>
        <w:trPr>
          <w:trHeight w:val="333"/>
        </w:trPr>
        <w:tc>
          <w:tcPr>
            <w:tcW w:w="895" w:type="dxa"/>
            <w:gridSpan w:val="2"/>
          </w:tcPr>
          <w:p w14:paraId="16C765D2" w14:textId="660DB2CD" w:rsidR="00C64A60" w:rsidRPr="00F67237" w:rsidRDefault="00C64A60" w:rsidP="00214378">
            <w:pPr>
              <w:rPr>
                <w:rFonts w:ascii="Arial" w:hAnsi="Arial" w:cs="Arial"/>
                <w:sz w:val="20"/>
                <w:szCs w:val="20"/>
              </w:rPr>
            </w:pPr>
            <w:r w:rsidRPr="00F67237">
              <w:rPr>
                <w:rFonts w:ascii="Arial" w:hAnsi="Arial" w:cs="Arial"/>
                <w:sz w:val="20"/>
                <w:szCs w:val="20"/>
              </w:rPr>
              <w:t>9</w:t>
            </w:r>
          </w:p>
        </w:tc>
        <w:tc>
          <w:tcPr>
            <w:tcW w:w="8393" w:type="dxa"/>
            <w:gridSpan w:val="4"/>
          </w:tcPr>
          <w:p w14:paraId="40A2557D" w14:textId="4D6B6F60" w:rsidR="00C64A60" w:rsidRPr="00F67237" w:rsidRDefault="00C64A60" w:rsidP="002660DC">
            <w:pPr>
              <w:spacing w:line="276" w:lineRule="auto"/>
              <w:jc w:val="both"/>
              <w:rPr>
                <w:rFonts w:ascii="Arial" w:hAnsi="Arial" w:cs="Arial"/>
                <w:sz w:val="20"/>
                <w:szCs w:val="20"/>
              </w:rPr>
            </w:pPr>
            <w:r w:rsidRPr="00F67237">
              <w:rPr>
                <w:rFonts w:ascii="Arial" w:hAnsi="Arial" w:cs="Arial"/>
                <w:sz w:val="20"/>
                <w:szCs w:val="20"/>
              </w:rPr>
              <w:t>In the past 12 months, did you hire any new workers?</w:t>
            </w:r>
            <w:r w:rsidR="002660DC" w:rsidRPr="00F67237">
              <w:rPr>
                <w:rFonts w:ascii="Arial" w:hAnsi="Arial" w:cs="Arial"/>
                <w:sz w:val="20"/>
                <w:szCs w:val="20"/>
              </w:rPr>
              <w:t xml:space="preserve"> </w:t>
            </w:r>
            <w:r w:rsidR="002660DC" w:rsidRPr="00F67237">
              <w:rPr>
                <w:rFonts w:ascii="Nyala" w:hAnsi="Nyala" w:cs="Nyala"/>
                <w:sz w:val="20"/>
                <w:szCs w:val="20"/>
              </w:rPr>
              <w:t>ባለፉት</w:t>
            </w:r>
            <w:r w:rsidR="002660DC" w:rsidRPr="00F67237">
              <w:rPr>
                <w:rFonts w:ascii="Arial" w:hAnsi="Arial" w:cs="Arial"/>
                <w:sz w:val="20"/>
                <w:szCs w:val="20"/>
              </w:rPr>
              <w:t xml:space="preserve"> 12 </w:t>
            </w:r>
            <w:r w:rsidR="002660DC" w:rsidRPr="00F67237">
              <w:rPr>
                <w:rFonts w:ascii="Nyala" w:hAnsi="Nyala" w:cs="Nyala"/>
                <w:sz w:val="20"/>
                <w:szCs w:val="20"/>
              </w:rPr>
              <w:t>ወራት</w:t>
            </w:r>
            <w:r w:rsidR="002660DC" w:rsidRPr="00F67237">
              <w:rPr>
                <w:rFonts w:ascii="Arial" w:hAnsi="Arial" w:cs="Arial"/>
                <w:sz w:val="20"/>
                <w:szCs w:val="20"/>
              </w:rPr>
              <w:t xml:space="preserve"> </w:t>
            </w:r>
            <w:r w:rsidR="002660DC" w:rsidRPr="00F67237">
              <w:rPr>
                <w:rFonts w:ascii="Nyala" w:hAnsi="Nyala" w:cs="Nyala"/>
                <w:sz w:val="20"/>
                <w:szCs w:val="20"/>
              </w:rPr>
              <w:t>አዲስ</w:t>
            </w:r>
            <w:r w:rsidR="002660DC" w:rsidRPr="00F67237">
              <w:rPr>
                <w:rFonts w:ascii="Arial" w:hAnsi="Arial" w:cs="Arial"/>
                <w:sz w:val="20"/>
                <w:szCs w:val="20"/>
              </w:rPr>
              <w:t xml:space="preserve"> </w:t>
            </w:r>
            <w:r w:rsidR="002660DC" w:rsidRPr="00F67237">
              <w:rPr>
                <w:rFonts w:ascii="Nyala" w:hAnsi="Nyala" w:cs="Nyala"/>
                <w:sz w:val="20"/>
                <w:szCs w:val="20"/>
              </w:rPr>
              <w:t>ሰራተኛ</w:t>
            </w:r>
            <w:r w:rsidR="002660DC" w:rsidRPr="00F67237">
              <w:rPr>
                <w:rFonts w:ascii="Arial" w:hAnsi="Arial" w:cs="Arial"/>
                <w:sz w:val="20"/>
                <w:szCs w:val="20"/>
              </w:rPr>
              <w:t xml:space="preserve"> </w:t>
            </w:r>
            <w:r w:rsidR="002660DC" w:rsidRPr="00F67237">
              <w:rPr>
                <w:rFonts w:ascii="Nyala" w:hAnsi="Nyala" w:cs="Nyala"/>
                <w:sz w:val="20"/>
                <w:szCs w:val="20"/>
              </w:rPr>
              <w:t>ቀጥረዋል</w:t>
            </w:r>
          </w:p>
          <w:p w14:paraId="7A99DDA9" w14:textId="030DF7B6" w:rsidR="00C64A60" w:rsidRPr="00F67237" w:rsidRDefault="00F41033" w:rsidP="00F41033">
            <w:pPr>
              <w:rPr>
                <w:rFonts w:ascii="Arial" w:hAnsi="Arial" w:cs="Arial"/>
                <w:sz w:val="20"/>
                <w:szCs w:val="20"/>
              </w:rPr>
            </w:pPr>
            <w:r>
              <w:rPr>
                <w:rFonts w:ascii="Arial" w:hAnsi="Arial" w:cs="Arial"/>
                <w:sz w:val="20"/>
                <w:szCs w:val="20"/>
              </w:rPr>
              <w:t xml:space="preserve">1 = Yes                 </w:t>
            </w:r>
            <w:r w:rsidR="00C64A60" w:rsidRPr="00F67237">
              <w:rPr>
                <w:rFonts w:ascii="Arial" w:hAnsi="Arial" w:cs="Arial"/>
                <w:sz w:val="20"/>
                <w:szCs w:val="20"/>
              </w:rPr>
              <w:t xml:space="preserve">2 = No </w:t>
            </w:r>
            <w:r w:rsidR="00C64A60" w:rsidRPr="00F67237">
              <w:rPr>
                <w:rFonts w:ascii="Arial" w:hAnsi="Arial" w:cs="Arial"/>
                <w:b/>
                <w:i/>
                <w:sz w:val="20"/>
                <w:szCs w:val="20"/>
              </w:rPr>
              <w:t xml:space="preserve"> </w:t>
            </w:r>
          </w:p>
        </w:tc>
      </w:tr>
      <w:tr w:rsidR="00C64A60" w:rsidRPr="00F67237" w14:paraId="5F93D82E" w14:textId="77777777" w:rsidTr="00F901D6">
        <w:tblPrEx>
          <w:tblCellMar>
            <w:top w:w="108" w:type="dxa"/>
            <w:bottom w:w="108" w:type="dxa"/>
          </w:tblCellMar>
        </w:tblPrEx>
        <w:trPr>
          <w:trHeight w:val="333"/>
        </w:trPr>
        <w:tc>
          <w:tcPr>
            <w:tcW w:w="895" w:type="dxa"/>
            <w:gridSpan w:val="2"/>
          </w:tcPr>
          <w:p w14:paraId="265E32CC" w14:textId="016F64F0" w:rsidR="00C64A60" w:rsidRPr="00F67237" w:rsidRDefault="00C64A60" w:rsidP="00214378">
            <w:pPr>
              <w:rPr>
                <w:rFonts w:ascii="Arial" w:hAnsi="Arial" w:cs="Arial"/>
                <w:sz w:val="20"/>
                <w:szCs w:val="20"/>
              </w:rPr>
            </w:pPr>
            <w:r w:rsidRPr="00F67237">
              <w:rPr>
                <w:rFonts w:ascii="Arial" w:hAnsi="Arial" w:cs="Arial"/>
                <w:sz w:val="20"/>
                <w:szCs w:val="20"/>
              </w:rPr>
              <w:t>10</w:t>
            </w:r>
          </w:p>
        </w:tc>
        <w:tc>
          <w:tcPr>
            <w:tcW w:w="8393" w:type="dxa"/>
            <w:gridSpan w:val="4"/>
          </w:tcPr>
          <w:p w14:paraId="4D60AF8D" w14:textId="26598D15" w:rsidR="00C64A60" w:rsidRPr="00F67237" w:rsidRDefault="00C64A60" w:rsidP="002660DC">
            <w:pPr>
              <w:spacing w:line="276" w:lineRule="auto"/>
              <w:jc w:val="both"/>
              <w:rPr>
                <w:rFonts w:ascii="Arial" w:hAnsi="Arial" w:cs="Arial"/>
                <w:sz w:val="20"/>
                <w:szCs w:val="20"/>
              </w:rPr>
            </w:pPr>
            <w:r w:rsidRPr="00F67237">
              <w:rPr>
                <w:rFonts w:ascii="Arial" w:hAnsi="Arial" w:cs="Arial"/>
                <w:sz w:val="20"/>
                <w:szCs w:val="20"/>
              </w:rPr>
              <w:t>In the pas</w:t>
            </w:r>
            <w:r w:rsidR="00D33A0E" w:rsidRPr="00F67237">
              <w:rPr>
                <w:rFonts w:ascii="Arial" w:hAnsi="Arial" w:cs="Arial"/>
                <w:sz w:val="20"/>
                <w:szCs w:val="20"/>
              </w:rPr>
              <w:t>t 12 months, did you develop any</w:t>
            </w:r>
            <w:r w:rsidRPr="00F67237">
              <w:rPr>
                <w:rFonts w:ascii="Arial" w:hAnsi="Arial" w:cs="Arial"/>
                <w:sz w:val="20"/>
                <w:szCs w:val="20"/>
              </w:rPr>
              <w:t xml:space="preserve"> new products?</w:t>
            </w:r>
            <w:r w:rsidR="002660DC" w:rsidRPr="00F67237">
              <w:rPr>
                <w:rFonts w:ascii="Arial" w:hAnsi="Arial" w:cs="Arial"/>
                <w:sz w:val="20"/>
                <w:szCs w:val="20"/>
              </w:rPr>
              <w:t xml:space="preserve"> </w:t>
            </w:r>
            <w:r w:rsidR="002660DC" w:rsidRPr="00C535F8">
              <w:rPr>
                <w:rFonts w:ascii="Nyala" w:hAnsi="Nyala" w:cs="Nyala"/>
                <w:sz w:val="20"/>
                <w:szCs w:val="20"/>
                <w:highlight w:val="green"/>
              </w:rPr>
              <w:t>ባለፉት</w:t>
            </w:r>
            <w:r w:rsidR="002660DC" w:rsidRPr="00C535F8">
              <w:rPr>
                <w:rFonts w:ascii="Arial" w:hAnsi="Arial" w:cs="Arial"/>
                <w:sz w:val="20"/>
                <w:szCs w:val="20"/>
                <w:highlight w:val="green"/>
              </w:rPr>
              <w:t xml:space="preserve"> 12 </w:t>
            </w:r>
            <w:r w:rsidR="002660DC" w:rsidRPr="00C535F8">
              <w:rPr>
                <w:rFonts w:ascii="Nyala" w:hAnsi="Nyala" w:cs="Nyala"/>
                <w:sz w:val="20"/>
                <w:szCs w:val="20"/>
                <w:highlight w:val="green"/>
              </w:rPr>
              <w:t>ወራት</w:t>
            </w:r>
            <w:r w:rsidR="002660DC" w:rsidRPr="00C535F8">
              <w:rPr>
                <w:rFonts w:ascii="Arial" w:hAnsi="Arial" w:cs="Arial"/>
                <w:sz w:val="20"/>
                <w:szCs w:val="20"/>
                <w:highlight w:val="green"/>
              </w:rPr>
              <w:t xml:space="preserve"> </w:t>
            </w:r>
            <w:r w:rsidR="002660DC" w:rsidRPr="00C535F8">
              <w:rPr>
                <w:rFonts w:ascii="Nyala" w:hAnsi="Nyala" w:cs="Nyala"/>
                <w:sz w:val="20"/>
                <w:szCs w:val="20"/>
                <w:highlight w:val="green"/>
              </w:rPr>
              <w:t>ማንኛውም</w:t>
            </w:r>
            <w:r w:rsidR="002660DC" w:rsidRPr="00C535F8">
              <w:rPr>
                <w:rFonts w:ascii="Arial" w:hAnsi="Arial" w:cs="Arial"/>
                <w:sz w:val="20"/>
                <w:szCs w:val="20"/>
                <w:highlight w:val="green"/>
              </w:rPr>
              <w:t xml:space="preserve"> </w:t>
            </w:r>
            <w:r w:rsidR="002660DC" w:rsidRPr="00C535F8">
              <w:rPr>
                <w:rFonts w:ascii="Nyala" w:hAnsi="Nyala" w:cs="Nyala"/>
                <w:sz w:val="20"/>
                <w:szCs w:val="20"/>
                <w:highlight w:val="green"/>
              </w:rPr>
              <w:t>አዲስ</w:t>
            </w:r>
            <w:r w:rsidR="002660DC" w:rsidRPr="00C535F8">
              <w:rPr>
                <w:rFonts w:ascii="Arial" w:hAnsi="Arial" w:cs="Arial"/>
                <w:sz w:val="20"/>
                <w:szCs w:val="20"/>
                <w:highlight w:val="green"/>
              </w:rPr>
              <w:t xml:space="preserve"> </w:t>
            </w:r>
            <w:r w:rsidR="002660DC" w:rsidRPr="00C535F8">
              <w:rPr>
                <w:rFonts w:ascii="Nyala" w:hAnsi="Nyala" w:cs="Nyala"/>
                <w:sz w:val="20"/>
                <w:szCs w:val="20"/>
                <w:highlight w:val="green"/>
              </w:rPr>
              <w:t>ዕቃ</w:t>
            </w:r>
            <w:r w:rsidR="002660DC" w:rsidRPr="00C535F8">
              <w:rPr>
                <w:rFonts w:ascii="Arial" w:hAnsi="Arial" w:cs="Arial"/>
                <w:sz w:val="20"/>
                <w:szCs w:val="20"/>
                <w:highlight w:val="green"/>
              </w:rPr>
              <w:t>/</w:t>
            </w:r>
            <w:r w:rsidR="002660DC" w:rsidRPr="00C535F8">
              <w:rPr>
                <w:rFonts w:ascii="Nyala" w:hAnsi="Nyala" w:cs="Nyala"/>
                <w:sz w:val="20"/>
                <w:szCs w:val="20"/>
                <w:highlight w:val="green"/>
              </w:rPr>
              <w:t>አገልግሎት</w:t>
            </w:r>
            <w:ins w:id="217" w:author="toshiba" w:date="2016-11-16T14:38:00Z">
              <w:r w:rsidR="003F6A32">
                <w:rPr>
                  <w:rFonts w:ascii="Nyala" w:hAnsi="Nyala" w:cs="Nyala"/>
                  <w:sz w:val="20"/>
                  <w:szCs w:val="20"/>
                  <w:highlight w:val="green"/>
                </w:rPr>
                <w:t xml:space="preserve"> ማምረት/ማቅረብ ጀምረዋል</w:t>
              </w:r>
            </w:ins>
            <w:r w:rsidR="002660DC" w:rsidRPr="00C535F8">
              <w:rPr>
                <w:rFonts w:ascii="Arial" w:hAnsi="Arial" w:cs="Arial"/>
                <w:sz w:val="20"/>
                <w:szCs w:val="20"/>
                <w:highlight w:val="green"/>
              </w:rPr>
              <w:t xml:space="preserve"> </w:t>
            </w:r>
            <w:del w:id="218" w:author="toshiba" w:date="2016-11-16T14:39:00Z">
              <w:r w:rsidR="002660DC" w:rsidRPr="00C535F8" w:rsidDel="002045DE">
                <w:rPr>
                  <w:rFonts w:ascii="Nyala" w:hAnsi="Nyala" w:cs="Nyala"/>
                  <w:sz w:val="20"/>
                  <w:szCs w:val="20"/>
                  <w:highlight w:val="green"/>
                </w:rPr>
                <w:delText>አ</w:delText>
              </w:r>
            </w:del>
            <w:del w:id="219" w:author="toshiba" w:date="2016-11-16T14:38:00Z">
              <w:r w:rsidR="002660DC" w:rsidRPr="00C535F8" w:rsidDel="003F6A32">
                <w:rPr>
                  <w:rFonts w:ascii="Nyala" w:hAnsi="Nyala" w:cs="Nyala"/>
                  <w:sz w:val="20"/>
                  <w:szCs w:val="20"/>
                  <w:highlight w:val="green"/>
                </w:rPr>
                <w:delText>ስተዋውቀዋል</w:delText>
              </w:r>
            </w:del>
          </w:p>
          <w:p w14:paraId="06CF73A3" w14:textId="63A69746" w:rsidR="00C64A60" w:rsidRPr="00F67237" w:rsidRDefault="00F41033" w:rsidP="00F41033">
            <w:pPr>
              <w:rPr>
                <w:rFonts w:ascii="Arial" w:hAnsi="Arial" w:cs="Arial"/>
                <w:sz w:val="20"/>
                <w:szCs w:val="20"/>
              </w:rPr>
            </w:pPr>
            <w:r>
              <w:rPr>
                <w:rFonts w:ascii="Arial" w:hAnsi="Arial" w:cs="Arial"/>
                <w:sz w:val="20"/>
                <w:szCs w:val="20"/>
              </w:rPr>
              <w:t xml:space="preserve">1 = Yes                  </w:t>
            </w:r>
            <w:r w:rsidR="00C64A60" w:rsidRPr="00F67237">
              <w:rPr>
                <w:rFonts w:ascii="Arial" w:hAnsi="Arial" w:cs="Arial"/>
                <w:sz w:val="20"/>
                <w:szCs w:val="20"/>
              </w:rPr>
              <w:t xml:space="preserve">2 = No </w:t>
            </w:r>
            <w:r w:rsidR="00C64A60" w:rsidRPr="00F67237">
              <w:rPr>
                <w:rFonts w:ascii="Arial" w:hAnsi="Arial" w:cs="Arial"/>
                <w:b/>
                <w:i/>
                <w:sz w:val="20"/>
                <w:szCs w:val="20"/>
              </w:rPr>
              <w:t xml:space="preserve"> </w:t>
            </w:r>
          </w:p>
        </w:tc>
      </w:tr>
      <w:tr w:rsidR="00C64A60" w:rsidRPr="00F67237" w14:paraId="580D563C" w14:textId="77777777" w:rsidTr="00F901D6">
        <w:tblPrEx>
          <w:tblCellMar>
            <w:top w:w="108" w:type="dxa"/>
            <w:bottom w:w="108" w:type="dxa"/>
          </w:tblCellMar>
        </w:tblPrEx>
        <w:trPr>
          <w:trHeight w:val="333"/>
        </w:trPr>
        <w:tc>
          <w:tcPr>
            <w:tcW w:w="895" w:type="dxa"/>
            <w:gridSpan w:val="2"/>
          </w:tcPr>
          <w:p w14:paraId="59413015" w14:textId="30143D84" w:rsidR="00C64A60" w:rsidRPr="00F67237" w:rsidRDefault="00C64A60" w:rsidP="00214378">
            <w:pPr>
              <w:rPr>
                <w:rFonts w:ascii="Arial" w:hAnsi="Arial" w:cs="Arial"/>
                <w:sz w:val="20"/>
                <w:szCs w:val="20"/>
              </w:rPr>
            </w:pPr>
            <w:r w:rsidRPr="00F67237">
              <w:rPr>
                <w:rFonts w:ascii="Arial" w:hAnsi="Arial" w:cs="Arial"/>
                <w:sz w:val="20"/>
                <w:szCs w:val="20"/>
              </w:rPr>
              <w:lastRenderedPageBreak/>
              <w:t>11</w:t>
            </w:r>
          </w:p>
        </w:tc>
        <w:tc>
          <w:tcPr>
            <w:tcW w:w="8393" w:type="dxa"/>
            <w:gridSpan w:val="4"/>
          </w:tcPr>
          <w:p w14:paraId="5A1F3682" w14:textId="777CFF94" w:rsidR="00C64A60" w:rsidRPr="00F67237" w:rsidRDefault="00C64A60" w:rsidP="002660DC">
            <w:pPr>
              <w:spacing w:after="200" w:line="276" w:lineRule="auto"/>
              <w:jc w:val="both"/>
              <w:rPr>
                <w:rFonts w:ascii="Arial" w:hAnsi="Arial" w:cs="Arial"/>
                <w:sz w:val="20"/>
                <w:szCs w:val="20"/>
              </w:rPr>
            </w:pPr>
            <w:r w:rsidRPr="00F67237">
              <w:rPr>
                <w:rFonts w:ascii="Arial" w:hAnsi="Arial" w:cs="Arial"/>
                <w:sz w:val="20"/>
                <w:szCs w:val="20"/>
              </w:rPr>
              <w:t>In the past 12 months, did you invest in machinery or production methods?</w:t>
            </w:r>
            <w:r w:rsidR="002660DC" w:rsidRPr="00F67237">
              <w:rPr>
                <w:rFonts w:ascii="Arial" w:hAnsi="Arial" w:cs="Arial"/>
                <w:sz w:val="20"/>
                <w:szCs w:val="20"/>
              </w:rPr>
              <w:t xml:space="preserve"> </w:t>
            </w:r>
            <w:r w:rsidR="002660DC" w:rsidRPr="00F67237">
              <w:rPr>
                <w:rFonts w:ascii="Nyala" w:hAnsi="Nyala" w:cs="Nyala"/>
                <w:sz w:val="20"/>
                <w:szCs w:val="20"/>
              </w:rPr>
              <w:t>ባለፉት</w:t>
            </w:r>
            <w:r w:rsidR="002660DC" w:rsidRPr="00F67237">
              <w:rPr>
                <w:rFonts w:ascii="Arial" w:hAnsi="Arial" w:cs="Arial"/>
                <w:sz w:val="20"/>
                <w:szCs w:val="20"/>
              </w:rPr>
              <w:t xml:space="preserve"> 12 </w:t>
            </w:r>
            <w:r w:rsidR="002660DC" w:rsidRPr="00F67237">
              <w:rPr>
                <w:rFonts w:ascii="Nyala" w:hAnsi="Nyala" w:cs="Nyala"/>
                <w:sz w:val="20"/>
                <w:szCs w:val="20"/>
              </w:rPr>
              <w:t>ወራት</w:t>
            </w:r>
            <w:r w:rsidR="002660DC" w:rsidRPr="00F67237">
              <w:rPr>
                <w:rFonts w:ascii="Arial" w:hAnsi="Arial" w:cs="Arial"/>
                <w:sz w:val="20"/>
                <w:szCs w:val="20"/>
              </w:rPr>
              <w:t xml:space="preserve"> </w:t>
            </w:r>
            <w:r w:rsidR="002660DC" w:rsidRPr="00F67237">
              <w:rPr>
                <w:rFonts w:ascii="Nyala" w:hAnsi="Nyala" w:cs="Nyala"/>
                <w:sz w:val="20"/>
                <w:szCs w:val="20"/>
              </w:rPr>
              <w:t>ለስራ</w:t>
            </w:r>
            <w:r w:rsidR="002660DC" w:rsidRPr="00F67237">
              <w:rPr>
                <w:rFonts w:ascii="Arial" w:hAnsi="Arial" w:cs="Arial"/>
                <w:sz w:val="20"/>
                <w:szCs w:val="20"/>
              </w:rPr>
              <w:t xml:space="preserve"> </w:t>
            </w:r>
            <w:r w:rsidR="002660DC" w:rsidRPr="00F67237">
              <w:rPr>
                <w:rFonts w:ascii="Nyala" w:hAnsi="Nyala" w:cs="Nyala"/>
                <w:sz w:val="20"/>
                <w:szCs w:val="20"/>
              </w:rPr>
              <w:t>የሚያስፈልግ</w:t>
            </w:r>
            <w:r w:rsidR="002660DC" w:rsidRPr="00F67237">
              <w:rPr>
                <w:rFonts w:ascii="Arial" w:hAnsi="Arial" w:cs="Arial"/>
                <w:sz w:val="20"/>
                <w:szCs w:val="20"/>
              </w:rPr>
              <w:t xml:space="preserve"> </w:t>
            </w:r>
            <w:r w:rsidR="002660DC" w:rsidRPr="00F67237">
              <w:rPr>
                <w:rFonts w:ascii="Nyala" w:hAnsi="Nyala" w:cs="Nyala"/>
                <w:sz w:val="20"/>
                <w:szCs w:val="20"/>
              </w:rPr>
              <w:t>ማሽነሪ</w:t>
            </w:r>
            <w:r w:rsidR="002660DC" w:rsidRPr="00F67237">
              <w:rPr>
                <w:rFonts w:ascii="Arial" w:hAnsi="Arial" w:cs="Arial"/>
                <w:sz w:val="20"/>
                <w:szCs w:val="20"/>
              </w:rPr>
              <w:t xml:space="preserve"> </w:t>
            </w:r>
            <w:r w:rsidR="002660DC" w:rsidRPr="00F67237">
              <w:rPr>
                <w:rFonts w:ascii="Nyala" w:hAnsi="Nyala" w:cs="Nyala"/>
                <w:sz w:val="20"/>
                <w:szCs w:val="20"/>
              </w:rPr>
              <w:t>ለመግዛት</w:t>
            </w:r>
            <w:r w:rsidR="002660DC" w:rsidRPr="00F67237">
              <w:rPr>
                <w:rFonts w:ascii="Arial" w:hAnsi="Arial" w:cs="Arial"/>
                <w:sz w:val="20"/>
                <w:szCs w:val="20"/>
              </w:rPr>
              <w:t xml:space="preserve"> </w:t>
            </w:r>
            <w:r w:rsidR="002660DC" w:rsidRPr="00F67237">
              <w:rPr>
                <w:rFonts w:ascii="Nyala" w:hAnsi="Nyala" w:cs="Nyala"/>
                <w:sz w:val="20"/>
                <w:szCs w:val="20"/>
              </w:rPr>
              <w:t>ወይም</w:t>
            </w:r>
            <w:r w:rsidR="002660DC" w:rsidRPr="00F67237">
              <w:rPr>
                <w:rFonts w:ascii="Arial" w:hAnsi="Arial" w:cs="Arial"/>
                <w:sz w:val="20"/>
                <w:szCs w:val="20"/>
              </w:rPr>
              <w:t xml:space="preserve"> </w:t>
            </w:r>
            <w:r w:rsidR="002660DC" w:rsidRPr="00F67237">
              <w:rPr>
                <w:rFonts w:ascii="Nyala" w:hAnsi="Nyala" w:cs="Nyala"/>
                <w:sz w:val="20"/>
                <w:szCs w:val="20"/>
              </w:rPr>
              <w:t>የማምረቻን</w:t>
            </w:r>
            <w:r w:rsidR="002660DC" w:rsidRPr="00F67237">
              <w:rPr>
                <w:rFonts w:ascii="Arial" w:hAnsi="Arial" w:cs="Arial"/>
                <w:sz w:val="20"/>
                <w:szCs w:val="20"/>
              </w:rPr>
              <w:t xml:space="preserve"> </w:t>
            </w:r>
            <w:r w:rsidR="002660DC" w:rsidRPr="00F67237">
              <w:rPr>
                <w:rFonts w:ascii="Nyala" w:hAnsi="Nyala" w:cs="Nyala"/>
                <w:sz w:val="20"/>
                <w:szCs w:val="20"/>
              </w:rPr>
              <w:t>ዘዴ</w:t>
            </w:r>
            <w:r w:rsidR="002660DC" w:rsidRPr="00F67237">
              <w:rPr>
                <w:rFonts w:ascii="Arial" w:hAnsi="Arial" w:cs="Arial"/>
                <w:sz w:val="20"/>
                <w:szCs w:val="20"/>
              </w:rPr>
              <w:t xml:space="preserve"> </w:t>
            </w:r>
            <w:r w:rsidR="002660DC" w:rsidRPr="00F67237">
              <w:rPr>
                <w:rFonts w:ascii="Nyala" w:hAnsi="Nyala" w:cs="Nyala"/>
                <w:sz w:val="20"/>
                <w:szCs w:val="20"/>
              </w:rPr>
              <w:t>ለማሻሻል</w:t>
            </w:r>
            <w:r w:rsidR="002660DC" w:rsidRPr="00F67237">
              <w:rPr>
                <w:rFonts w:ascii="Arial" w:hAnsi="Arial" w:cs="Arial"/>
                <w:sz w:val="20"/>
                <w:szCs w:val="20"/>
              </w:rPr>
              <w:t xml:space="preserve"> </w:t>
            </w:r>
            <w:r w:rsidR="002660DC" w:rsidRPr="00F67237">
              <w:rPr>
                <w:rFonts w:ascii="Nyala" w:hAnsi="Nyala" w:cs="Nyala"/>
                <w:sz w:val="20"/>
                <w:szCs w:val="20"/>
              </w:rPr>
              <w:t>ወጪ</w:t>
            </w:r>
            <w:r w:rsidR="002660DC" w:rsidRPr="00F67237">
              <w:rPr>
                <w:rFonts w:ascii="Arial" w:hAnsi="Arial" w:cs="Arial"/>
                <w:sz w:val="20"/>
                <w:szCs w:val="20"/>
              </w:rPr>
              <w:t xml:space="preserve"> </w:t>
            </w:r>
            <w:r w:rsidR="002660DC" w:rsidRPr="00F67237">
              <w:rPr>
                <w:rFonts w:ascii="Nyala" w:hAnsi="Nyala" w:cs="Nyala"/>
                <w:sz w:val="20"/>
                <w:szCs w:val="20"/>
              </w:rPr>
              <w:t>አውጥተዋል</w:t>
            </w:r>
          </w:p>
          <w:p w14:paraId="34DE87D2" w14:textId="073551DE" w:rsidR="00C64A60" w:rsidRPr="00F67237" w:rsidRDefault="00F41033" w:rsidP="00F41033">
            <w:pPr>
              <w:rPr>
                <w:rFonts w:ascii="Arial" w:hAnsi="Arial" w:cs="Arial"/>
                <w:sz w:val="20"/>
                <w:szCs w:val="20"/>
              </w:rPr>
            </w:pPr>
            <w:r>
              <w:rPr>
                <w:rFonts w:ascii="Arial" w:hAnsi="Arial" w:cs="Arial"/>
                <w:sz w:val="20"/>
                <w:szCs w:val="20"/>
              </w:rPr>
              <w:t xml:space="preserve">1 = Yes                 </w:t>
            </w:r>
            <w:r w:rsidR="00C64A60" w:rsidRPr="00F67237">
              <w:rPr>
                <w:rFonts w:ascii="Arial" w:hAnsi="Arial" w:cs="Arial"/>
                <w:sz w:val="20"/>
                <w:szCs w:val="20"/>
              </w:rPr>
              <w:t xml:space="preserve">2 = No </w:t>
            </w:r>
            <w:r w:rsidR="00C64A60" w:rsidRPr="00F67237">
              <w:rPr>
                <w:rFonts w:ascii="Arial" w:hAnsi="Arial" w:cs="Arial"/>
                <w:b/>
                <w:i/>
                <w:sz w:val="20"/>
                <w:szCs w:val="20"/>
              </w:rPr>
              <w:t xml:space="preserve"> </w:t>
            </w:r>
          </w:p>
        </w:tc>
      </w:tr>
      <w:tr w:rsidR="00C64A60" w:rsidRPr="00F67237" w14:paraId="5ACD5D29" w14:textId="77777777" w:rsidTr="00F901D6">
        <w:tblPrEx>
          <w:tblCellMar>
            <w:top w:w="108" w:type="dxa"/>
            <w:bottom w:w="108" w:type="dxa"/>
          </w:tblCellMar>
        </w:tblPrEx>
        <w:trPr>
          <w:trHeight w:val="333"/>
        </w:trPr>
        <w:tc>
          <w:tcPr>
            <w:tcW w:w="895" w:type="dxa"/>
            <w:gridSpan w:val="2"/>
          </w:tcPr>
          <w:p w14:paraId="1DF80298" w14:textId="0061804D" w:rsidR="00C64A60" w:rsidRPr="00F67237" w:rsidRDefault="00C64A60" w:rsidP="00214378">
            <w:pPr>
              <w:rPr>
                <w:rFonts w:ascii="Arial" w:hAnsi="Arial" w:cs="Arial"/>
                <w:sz w:val="20"/>
                <w:szCs w:val="20"/>
              </w:rPr>
            </w:pPr>
            <w:r w:rsidRPr="00F67237">
              <w:rPr>
                <w:rFonts w:ascii="Arial" w:hAnsi="Arial" w:cs="Arial"/>
                <w:sz w:val="20"/>
                <w:szCs w:val="20"/>
              </w:rPr>
              <w:t>12</w:t>
            </w:r>
          </w:p>
        </w:tc>
        <w:tc>
          <w:tcPr>
            <w:tcW w:w="8393" w:type="dxa"/>
            <w:gridSpan w:val="4"/>
          </w:tcPr>
          <w:p w14:paraId="27C5D090" w14:textId="7F496A08" w:rsidR="00C64A60" w:rsidRPr="00F67237" w:rsidRDefault="00C64A60" w:rsidP="000250F7">
            <w:pPr>
              <w:jc w:val="both"/>
              <w:rPr>
                <w:rFonts w:ascii="Arial" w:hAnsi="Arial" w:cs="Arial"/>
                <w:sz w:val="20"/>
                <w:szCs w:val="20"/>
              </w:rPr>
            </w:pPr>
            <w:r w:rsidRPr="00F67237">
              <w:rPr>
                <w:rFonts w:ascii="Arial" w:hAnsi="Arial" w:cs="Arial"/>
                <w:sz w:val="20"/>
                <w:szCs w:val="20"/>
              </w:rPr>
              <w:t>In the past 12 months, did you open a new branch or expand your market to a new area?</w:t>
            </w:r>
            <w:r w:rsidR="000250F7" w:rsidRPr="00F67237">
              <w:rPr>
                <w:rFonts w:ascii="Arial" w:hAnsi="Arial" w:cs="Arial"/>
                <w:sz w:val="20"/>
                <w:szCs w:val="20"/>
              </w:rPr>
              <w:t xml:space="preserve"> </w:t>
            </w:r>
            <w:r w:rsidR="000250F7" w:rsidRPr="00F67237">
              <w:rPr>
                <w:rFonts w:ascii="Nyala" w:hAnsi="Nyala" w:cs="Nyala"/>
                <w:sz w:val="20"/>
                <w:szCs w:val="20"/>
              </w:rPr>
              <w:t>ባለፈው</w:t>
            </w:r>
            <w:r w:rsidR="000250F7" w:rsidRPr="00F67237">
              <w:rPr>
                <w:rFonts w:ascii="Arial" w:hAnsi="Arial" w:cs="Arial"/>
                <w:sz w:val="20"/>
                <w:szCs w:val="20"/>
              </w:rPr>
              <w:t xml:space="preserve"> 12 </w:t>
            </w:r>
            <w:r w:rsidR="000250F7" w:rsidRPr="00F67237">
              <w:rPr>
                <w:rFonts w:ascii="Nyala" w:hAnsi="Nyala" w:cs="Nyala"/>
                <w:sz w:val="20"/>
                <w:szCs w:val="20"/>
              </w:rPr>
              <w:t>ወር</w:t>
            </w:r>
            <w:r w:rsidR="000250F7" w:rsidRPr="00F67237">
              <w:rPr>
                <w:rFonts w:ascii="Arial" w:hAnsi="Arial" w:cs="Arial"/>
                <w:sz w:val="20"/>
                <w:szCs w:val="20"/>
              </w:rPr>
              <w:t xml:space="preserve"> </w:t>
            </w:r>
            <w:r w:rsidR="000250F7" w:rsidRPr="00F67237">
              <w:rPr>
                <w:rFonts w:ascii="Nyala" w:hAnsi="Nyala" w:cs="Nyala"/>
                <w:sz w:val="20"/>
                <w:szCs w:val="20"/>
              </w:rPr>
              <w:t>የንግድ</w:t>
            </w:r>
            <w:r w:rsidR="00DE669E" w:rsidRPr="00F67237">
              <w:rPr>
                <w:rFonts w:ascii="Arial" w:hAnsi="Arial" w:cs="Arial"/>
                <w:sz w:val="20"/>
                <w:szCs w:val="20"/>
              </w:rPr>
              <w:t xml:space="preserve"> </w:t>
            </w:r>
            <w:r w:rsidR="00DE669E" w:rsidRPr="00F67237">
              <w:rPr>
                <w:rFonts w:ascii="Nyala" w:hAnsi="Nyala" w:cs="Nyala"/>
                <w:sz w:val="20"/>
                <w:szCs w:val="20"/>
              </w:rPr>
              <w:t>ስራዎን</w:t>
            </w:r>
            <w:r w:rsidR="00DE669E" w:rsidRPr="00F67237">
              <w:rPr>
                <w:rFonts w:ascii="Arial" w:hAnsi="Arial" w:cs="Arial"/>
                <w:sz w:val="20"/>
                <w:szCs w:val="20"/>
              </w:rPr>
              <w:t xml:space="preserve"> </w:t>
            </w:r>
            <w:r w:rsidR="00DE669E" w:rsidRPr="00F67237">
              <w:rPr>
                <w:rFonts w:ascii="Nyala" w:hAnsi="Nyala" w:cs="Nyala"/>
                <w:sz w:val="20"/>
                <w:szCs w:val="20"/>
              </w:rPr>
              <w:t>ለማስፋፋት</w:t>
            </w:r>
            <w:r w:rsidR="00DE669E" w:rsidRPr="00F67237">
              <w:rPr>
                <w:rFonts w:ascii="Arial" w:hAnsi="Arial" w:cs="Arial"/>
                <w:sz w:val="20"/>
                <w:szCs w:val="20"/>
              </w:rPr>
              <w:t xml:space="preserve"> </w:t>
            </w:r>
            <w:r w:rsidR="00DE669E" w:rsidRPr="00F67237">
              <w:rPr>
                <w:rFonts w:ascii="Nyala" w:hAnsi="Nyala" w:cs="Nyala"/>
                <w:sz w:val="20"/>
                <w:szCs w:val="20"/>
              </w:rPr>
              <w:t>አዲሰ</w:t>
            </w:r>
            <w:r w:rsidR="00DE669E" w:rsidRPr="00F67237">
              <w:rPr>
                <w:rFonts w:ascii="Arial" w:hAnsi="Arial" w:cs="Arial"/>
                <w:sz w:val="20"/>
                <w:szCs w:val="20"/>
              </w:rPr>
              <w:t xml:space="preserve"> </w:t>
            </w:r>
            <w:r w:rsidR="00DE669E" w:rsidRPr="00F67237">
              <w:rPr>
                <w:rFonts w:ascii="Nyala" w:hAnsi="Nyala" w:cs="Nyala"/>
                <w:sz w:val="20"/>
                <w:szCs w:val="20"/>
              </w:rPr>
              <w:t>ቅርንጫፍ</w:t>
            </w:r>
            <w:r w:rsidR="00DE669E" w:rsidRPr="00F67237">
              <w:rPr>
                <w:rFonts w:ascii="Arial" w:hAnsi="Arial" w:cs="Arial"/>
                <w:sz w:val="20"/>
                <w:szCs w:val="20"/>
              </w:rPr>
              <w:t xml:space="preserve"> </w:t>
            </w:r>
            <w:r w:rsidR="00DE669E" w:rsidRPr="00F67237">
              <w:rPr>
                <w:rFonts w:ascii="Nyala" w:hAnsi="Nyala" w:cs="Nyala"/>
                <w:sz w:val="20"/>
                <w:szCs w:val="20"/>
              </w:rPr>
              <w:t>ከፍተዋል</w:t>
            </w:r>
            <w:r w:rsidR="00DE669E" w:rsidRPr="00F67237">
              <w:rPr>
                <w:rFonts w:ascii="Arial" w:hAnsi="Arial" w:cs="Arial"/>
                <w:sz w:val="20"/>
                <w:szCs w:val="20"/>
              </w:rPr>
              <w:t xml:space="preserve"> /</w:t>
            </w:r>
            <w:r w:rsidR="00DE669E" w:rsidRPr="00F67237">
              <w:rPr>
                <w:rFonts w:ascii="Nyala" w:hAnsi="Nyala" w:cs="Nyala"/>
                <w:sz w:val="20"/>
                <w:szCs w:val="20"/>
              </w:rPr>
              <w:t>ወደ</w:t>
            </w:r>
            <w:r w:rsidR="00DE669E" w:rsidRPr="00F67237">
              <w:rPr>
                <w:rFonts w:ascii="Arial" w:hAnsi="Arial" w:cs="Arial"/>
                <w:sz w:val="20"/>
                <w:szCs w:val="20"/>
              </w:rPr>
              <w:t xml:space="preserve"> </w:t>
            </w:r>
            <w:r w:rsidR="000250F7" w:rsidRPr="00F67237">
              <w:rPr>
                <w:rFonts w:ascii="Nyala" w:hAnsi="Nyala" w:cs="Nyala"/>
                <w:sz w:val="20"/>
                <w:szCs w:val="20"/>
              </w:rPr>
              <w:t>አዲሰ</w:t>
            </w:r>
            <w:r w:rsidR="000250F7" w:rsidRPr="00F67237">
              <w:rPr>
                <w:rFonts w:ascii="Arial" w:hAnsi="Arial" w:cs="Arial"/>
                <w:sz w:val="20"/>
                <w:szCs w:val="20"/>
              </w:rPr>
              <w:t xml:space="preserve"> </w:t>
            </w:r>
            <w:r w:rsidR="000250F7" w:rsidRPr="00F67237">
              <w:rPr>
                <w:rFonts w:ascii="Nyala" w:hAnsi="Nyala" w:cs="Nyala"/>
                <w:sz w:val="20"/>
                <w:szCs w:val="20"/>
              </w:rPr>
              <w:t>ገበያ</w:t>
            </w:r>
            <w:r w:rsidR="000250F7" w:rsidRPr="00F67237">
              <w:rPr>
                <w:rFonts w:ascii="Arial" w:hAnsi="Arial" w:cs="Arial"/>
                <w:sz w:val="20"/>
                <w:szCs w:val="20"/>
              </w:rPr>
              <w:t xml:space="preserve"> </w:t>
            </w:r>
            <w:r w:rsidR="000250F7" w:rsidRPr="00F67237">
              <w:rPr>
                <w:rFonts w:ascii="Nyala" w:hAnsi="Nyala" w:cs="Nyala"/>
                <w:sz w:val="20"/>
                <w:szCs w:val="20"/>
              </w:rPr>
              <w:t>ገብተዋል</w:t>
            </w:r>
            <w:r w:rsidR="000250F7" w:rsidRPr="00F67237">
              <w:rPr>
                <w:rFonts w:ascii="Arial" w:hAnsi="Arial" w:cs="Arial"/>
                <w:sz w:val="20"/>
                <w:szCs w:val="20"/>
              </w:rPr>
              <w:t xml:space="preserve"> </w:t>
            </w:r>
            <w:r w:rsidR="00DE669E" w:rsidRPr="00F67237">
              <w:rPr>
                <w:rFonts w:ascii="Arial" w:hAnsi="Arial" w:cs="Arial"/>
                <w:sz w:val="20"/>
                <w:szCs w:val="20"/>
              </w:rPr>
              <w:t>?</w:t>
            </w:r>
          </w:p>
          <w:p w14:paraId="4E8837B1" w14:textId="239255D7" w:rsidR="00C64A60" w:rsidRPr="00F67237" w:rsidRDefault="00F41033" w:rsidP="00F41033">
            <w:pPr>
              <w:rPr>
                <w:rFonts w:ascii="Arial" w:hAnsi="Arial" w:cs="Arial"/>
                <w:sz w:val="20"/>
                <w:szCs w:val="20"/>
              </w:rPr>
            </w:pPr>
            <w:r>
              <w:rPr>
                <w:rFonts w:ascii="Arial" w:hAnsi="Arial" w:cs="Arial"/>
                <w:sz w:val="20"/>
                <w:szCs w:val="20"/>
              </w:rPr>
              <w:t xml:space="preserve">1 = Yes                  </w:t>
            </w:r>
            <w:r w:rsidR="00C64A60" w:rsidRPr="00F67237">
              <w:rPr>
                <w:rFonts w:ascii="Arial" w:hAnsi="Arial" w:cs="Arial"/>
                <w:sz w:val="20"/>
                <w:szCs w:val="20"/>
              </w:rPr>
              <w:t xml:space="preserve">2 = No </w:t>
            </w:r>
            <w:r w:rsidR="00C64A60" w:rsidRPr="00F67237">
              <w:rPr>
                <w:rFonts w:ascii="Arial" w:hAnsi="Arial" w:cs="Arial"/>
                <w:b/>
                <w:i/>
                <w:sz w:val="20"/>
                <w:szCs w:val="20"/>
              </w:rPr>
              <w:t xml:space="preserve"> </w:t>
            </w:r>
          </w:p>
        </w:tc>
      </w:tr>
    </w:tbl>
    <w:p w14:paraId="554F60B6" w14:textId="77777777" w:rsidR="008E14E9" w:rsidRDefault="008E14E9">
      <w:pPr>
        <w:rPr>
          <w:ins w:id="220" w:author="toshiba" w:date="2016-11-15T14:20:00Z"/>
          <w:rFonts w:ascii="Arial" w:hAnsi="Arial" w:cs="Arial"/>
          <w:sz w:val="20"/>
          <w:szCs w:val="20"/>
        </w:rPr>
      </w:pPr>
    </w:p>
    <w:p w14:paraId="613E1C5A" w14:textId="77777777" w:rsidR="008E14E9" w:rsidRPr="00F67237" w:rsidRDefault="008E14E9">
      <w:pPr>
        <w:rPr>
          <w:rFonts w:ascii="Arial" w:hAnsi="Arial" w:cs="Arial"/>
          <w:sz w:val="20"/>
          <w:szCs w:val="20"/>
        </w:rPr>
      </w:pPr>
    </w:p>
    <w:tbl>
      <w:tblPr>
        <w:tblStyle w:val="TableGrid"/>
        <w:tblW w:w="9322" w:type="dxa"/>
        <w:tblLayout w:type="fixed"/>
        <w:tblCellMar>
          <w:top w:w="108" w:type="dxa"/>
          <w:bottom w:w="108" w:type="dxa"/>
        </w:tblCellMar>
        <w:tblLook w:val="04A0" w:firstRow="1" w:lastRow="0" w:firstColumn="1" w:lastColumn="0" w:noHBand="0" w:noVBand="1"/>
      </w:tblPr>
      <w:tblGrid>
        <w:gridCol w:w="675"/>
        <w:gridCol w:w="8647"/>
      </w:tblGrid>
      <w:tr w:rsidR="00360D19" w:rsidRPr="00F67237" w14:paraId="02ABCC06" w14:textId="77777777" w:rsidTr="00817953">
        <w:trPr>
          <w:trHeight w:val="333"/>
        </w:trPr>
        <w:tc>
          <w:tcPr>
            <w:tcW w:w="9322" w:type="dxa"/>
            <w:gridSpan w:val="2"/>
            <w:shd w:val="clear" w:color="auto" w:fill="E5DFEC" w:themeFill="accent4" w:themeFillTint="33"/>
          </w:tcPr>
          <w:p w14:paraId="780F6BE9" w14:textId="3215B855" w:rsidR="00360D19" w:rsidRPr="00F67237" w:rsidRDefault="0018427A" w:rsidP="007855BE">
            <w:pPr>
              <w:rPr>
                <w:rFonts w:ascii="Arial" w:hAnsi="Arial" w:cs="Arial"/>
                <w:b/>
                <w:sz w:val="20"/>
                <w:szCs w:val="20"/>
              </w:rPr>
            </w:pPr>
            <w:r w:rsidRPr="00F67237">
              <w:rPr>
                <w:rFonts w:ascii="Arial" w:hAnsi="Arial" w:cs="Arial"/>
                <w:b/>
                <w:sz w:val="20"/>
                <w:szCs w:val="20"/>
              </w:rPr>
              <w:t>5</w:t>
            </w:r>
            <w:r w:rsidR="00360D19" w:rsidRPr="00F67237">
              <w:rPr>
                <w:rFonts w:ascii="Arial" w:hAnsi="Arial" w:cs="Arial"/>
                <w:b/>
                <w:sz w:val="20"/>
                <w:szCs w:val="20"/>
              </w:rPr>
              <w:t xml:space="preserve"> Information about you</w:t>
            </w:r>
            <w:r w:rsidR="00D05530" w:rsidRPr="00F67237">
              <w:rPr>
                <w:rFonts w:ascii="Arial" w:hAnsi="Arial" w:cs="Arial"/>
                <w:b/>
                <w:sz w:val="20"/>
                <w:szCs w:val="20"/>
              </w:rPr>
              <w:t xml:space="preserve"> and your ideas </w:t>
            </w:r>
            <w:r w:rsidR="002141AC" w:rsidRPr="00F67237">
              <w:rPr>
                <w:rFonts w:ascii="Nyala" w:hAnsi="Nyala" w:cs="Nyala"/>
                <w:b/>
                <w:sz w:val="20"/>
                <w:szCs w:val="20"/>
              </w:rPr>
              <w:t>ስለርስዎና</w:t>
            </w:r>
            <w:r w:rsidR="002141AC" w:rsidRPr="00F67237">
              <w:rPr>
                <w:rFonts w:ascii="Arial" w:hAnsi="Arial" w:cs="Arial"/>
                <w:b/>
                <w:sz w:val="20"/>
                <w:szCs w:val="20"/>
              </w:rPr>
              <w:t xml:space="preserve"> </w:t>
            </w:r>
            <w:r w:rsidR="002141AC" w:rsidRPr="00F67237">
              <w:rPr>
                <w:rFonts w:ascii="Nyala" w:hAnsi="Nyala" w:cs="Nyala"/>
                <w:b/>
                <w:sz w:val="20"/>
                <w:szCs w:val="20"/>
              </w:rPr>
              <w:t>ስለሃሳብዎ</w:t>
            </w:r>
          </w:p>
        </w:tc>
      </w:tr>
      <w:tr w:rsidR="00817953" w:rsidRPr="00F67237" w14:paraId="78C0157A" w14:textId="77777777" w:rsidTr="00B66156">
        <w:trPr>
          <w:trHeight w:val="333"/>
        </w:trPr>
        <w:tc>
          <w:tcPr>
            <w:tcW w:w="675" w:type="dxa"/>
          </w:tcPr>
          <w:p w14:paraId="13BEB7C2" w14:textId="77777777" w:rsidR="00817953" w:rsidRPr="00F67237" w:rsidRDefault="00B207E8" w:rsidP="00FB5B51">
            <w:pPr>
              <w:rPr>
                <w:rFonts w:ascii="Arial" w:hAnsi="Arial" w:cs="Arial"/>
                <w:sz w:val="20"/>
                <w:szCs w:val="20"/>
              </w:rPr>
            </w:pPr>
            <w:r w:rsidRPr="00F67237">
              <w:rPr>
                <w:rFonts w:ascii="Arial" w:hAnsi="Arial" w:cs="Arial"/>
                <w:sz w:val="20"/>
                <w:szCs w:val="20"/>
              </w:rPr>
              <w:t>1</w:t>
            </w:r>
          </w:p>
        </w:tc>
        <w:tc>
          <w:tcPr>
            <w:tcW w:w="8647" w:type="dxa"/>
          </w:tcPr>
          <w:p w14:paraId="50A122BE" w14:textId="50BEAFC9" w:rsidR="005E1612" w:rsidRPr="00F67237" w:rsidRDefault="00817953" w:rsidP="005E1612">
            <w:pPr>
              <w:spacing w:beforeLines="20" w:before="48" w:afterLines="20" w:after="48"/>
              <w:rPr>
                <w:rFonts w:ascii="Arial" w:hAnsi="Arial" w:cs="Arial"/>
                <w:sz w:val="20"/>
                <w:szCs w:val="20"/>
              </w:rPr>
            </w:pPr>
            <w:r w:rsidRPr="00F67237">
              <w:rPr>
                <w:rFonts w:ascii="Arial" w:hAnsi="Arial" w:cs="Arial"/>
                <w:sz w:val="20"/>
                <w:szCs w:val="20"/>
              </w:rPr>
              <w:t xml:space="preserve">In the following, I will present you several statements which describe the behavior of people in various situations. Please indicate how much each statement describes you. For each statement, please tell me whether you </w:t>
            </w:r>
            <w:r w:rsidR="00737877" w:rsidRPr="00F67237">
              <w:rPr>
                <w:rFonts w:ascii="Arial" w:hAnsi="Arial" w:cs="Arial"/>
                <w:sz w:val="20"/>
                <w:szCs w:val="20"/>
              </w:rPr>
              <w:t xml:space="preserve">1. </w:t>
            </w:r>
            <w:r w:rsidR="006A31B9" w:rsidRPr="00F67237">
              <w:rPr>
                <w:rFonts w:ascii="Arial" w:hAnsi="Arial" w:cs="Arial"/>
                <w:sz w:val="20"/>
                <w:szCs w:val="20"/>
              </w:rPr>
              <w:t>Strongly d</w:t>
            </w:r>
            <w:r w:rsidR="00737877" w:rsidRPr="00F67237">
              <w:rPr>
                <w:rFonts w:ascii="Arial" w:hAnsi="Arial" w:cs="Arial"/>
                <w:sz w:val="20"/>
                <w:szCs w:val="20"/>
              </w:rPr>
              <w:t xml:space="preserve">isagree, 2. Rather disagree, 3. Neither </w:t>
            </w:r>
            <w:r w:rsidR="00334DEC" w:rsidRPr="00F67237">
              <w:rPr>
                <w:rFonts w:ascii="Arial" w:hAnsi="Arial" w:cs="Arial"/>
                <w:sz w:val="20"/>
                <w:szCs w:val="20"/>
              </w:rPr>
              <w:t xml:space="preserve">disagree </w:t>
            </w:r>
            <w:r w:rsidR="00737877" w:rsidRPr="00F67237">
              <w:rPr>
                <w:rFonts w:ascii="Arial" w:hAnsi="Arial" w:cs="Arial"/>
                <w:sz w:val="20"/>
                <w:szCs w:val="20"/>
              </w:rPr>
              <w:t>nor</w:t>
            </w:r>
            <w:r w:rsidR="00334DEC" w:rsidRPr="00F67237">
              <w:rPr>
                <w:rFonts w:ascii="Arial" w:hAnsi="Arial" w:cs="Arial"/>
                <w:sz w:val="20"/>
                <w:szCs w:val="20"/>
              </w:rPr>
              <w:t xml:space="preserve"> agree</w:t>
            </w:r>
            <w:r w:rsidR="00737877" w:rsidRPr="00F67237">
              <w:rPr>
                <w:rFonts w:ascii="Arial" w:hAnsi="Arial" w:cs="Arial"/>
                <w:sz w:val="20"/>
                <w:szCs w:val="20"/>
              </w:rPr>
              <w:t xml:space="preserve">, 4. Rather agree, or 5. </w:t>
            </w:r>
            <w:r w:rsidR="006A31B9" w:rsidRPr="00F67237">
              <w:rPr>
                <w:rFonts w:ascii="Arial" w:hAnsi="Arial" w:cs="Arial"/>
                <w:sz w:val="20"/>
                <w:szCs w:val="20"/>
              </w:rPr>
              <w:t>Strongly a</w:t>
            </w:r>
            <w:r w:rsidR="00737877" w:rsidRPr="00F67237">
              <w:rPr>
                <w:rFonts w:ascii="Arial" w:hAnsi="Arial" w:cs="Arial"/>
                <w:sz w:val="20"/>
                <w:szCs w:val="20"/>
              </w:rPr>
              <w:t xml:space="preserve">gree </w:t>
            </w:r>
            <w:r w:rsidR="00737877" w:rsidRPr="00F67237">
              <w:rPr>
                <w:rFonts w:ascii="Arial" w:hAnsi="Arial" w:cs="Arial"/>
                <w:b/>
                <w:sz w:val="20"/>
                <w:szCs w:val="20"/>
              </w:rPr>
              <w:t>(</w:t>
            </w:r>
            <w:r w:rsidR="00737877" w:rsidRPr="00F67237">
              <w:rPr>
                <w:rFonts w:ascii="Arial" w:hAnsi="Arial" w:cs="Arial"/>
                <w:b/>
                <w:i/>
                <w:sz w:val="20"/>
                <w:szCs w:val="20"/>
              </w:rPr>
              <w:t xml:space="preserve">show response scale). </w:t>
            </w:r>
            <w:r w:rsidR="00066129" w:rsidRPr="00F67237">
              <w:rPr>
                <w:rFonts w:ascii="Arial" w:hAnsi="Arial" w:cs="Arial"/>
                <w:sz w:val="20"/>
                <w:szCs w:val="20"/>
              </w:rPr>
              <w:t xml:space="preserve">Your answers refer to how you think you </w:t>
            </w:r>
            <w:r w:rsidR="00066129" w:rsidRPr="00F67237">
              <w:rPr>
                <w:rFonts w:ascii="Arial" w:hAnsi="Arial" w:cs="Arial"/>
                <w:i/>
                <w:sz w:val="20"/>
                <w:szCs w:val="20"/>
                <w:u w:val="single"/>
              </w:rPr>
              <w:t>are</w:t>
            </w:r>
            <w:r w:rsidR="00066129" w:rsidRPr="00F67237">
              <w:rPr>
                <w:rFonts w:ascii="Arial" w:hAnsi="Arial" w:cs="Arial"/>
                <w:i/>
                <w:sz w:val="20"/>
                <w:szCs w:val="20"/>
              </w:rPr>
              <w:t xml:space="preserve"> </w:t>
            </w:r>
            <w:r w:rsidR="00066129" w:rsidRPr="00F67237">
              <w:rPr>
                <w:rFonts w:ascii="Arial" w:hAnsi="Arial" w:cs="Arial"/>
                <w:sz w:val="20"/>
                <w:szCs w:val="20"/>
              </w:rPr>
              <w:t xml:space="preserve">and not how you </w:t>
            </w:r>
            <w:r w:rsidR="00066129" w:rsidRPr="00F67237">
              <w:rPr>
                <w:rFonts w:ascii="Arial" w:hAnsi="Arial" w:cs="Arial"/>
                <w:i/>
                <w:sz w:val="20"/>
                <w:szCs w:val="20"/>
                <w:u w:val="single"/>
              </w:rPr>
              <w:t>would like</w:t>
            </w:r>
            <w:r w:rsidR="00066129" w:rsidRPr="00F67237">
              <w:rPr>
                <w:rFonts w:ascii="Arial" w:hAnsi="Arial" w:cs="Arial"/>
                <w:i/>
                <w:sz w:val="20"/>
                <w:szCs w:val="20"/>
              </w:rPr>
              <w:t xml:space="preserve"> </w:t>
            </w:r>
            <w:r w:rsidR="00334DEC" w:rsidRPr="00F67237">
              <w:rPr>
                <w:rFonts w:ascii="Arial" w:hAnsi="Arial" w:cs="Arial"/>
                <w:sz w:val="20"/>
                <w:szCs w:val="20"/>
              </w:rPr>
              <w:t xml:space="preserve">to be in the future. Each </w:t>
            </w:r>
            <w:r w:rsidR="00334DEC" w:rsidRPr="00F67237">
              <w:rPr>
                <w:rFonts w:ascii="Arial" w:hAnsi="Arial" w:cs="Arial"/>
                <w:i/>
                <w:sz w:val="20"/>
                <w:szCs w:val="20"/>
              </w:rPr>
              <w:t>honest</w:t>
            </w:r>
            <w:r w:rsidR="00334DEC" w:rsidRPr="00F67237">
              <w:rPr>
                <w:rFonts w:ascii="Arial" w:hAnsi="Arial" w:cs="Arial"/>
                <w:sz w:val="20"/>
                <w:szCs w:val="20"/>
              </w:rPr>
              <w:t xml:space="preserve"> answer is a good answer.</w:t>
            </w:r>
            <w:r w:rsidR="005E1612" w:rsidRPr="00F67237">
              <w:rPr>
                <w:rFonts w:ascii="Arial" w:hAnsi="Arial" w:cs="Arial"/>
                <w:sz w:val="20"/>
                <w:szCs w:val="20"/>
              </w:rPr>
              <w:t xml:space="preserve"> </w:t>
            </w:r>
            <w:r w:rsidR="005E1612" w:rsidRPr="00F67237">
              <w:rPr>
                <w:rFonts w:ascii="Nyala" w:hAnsi="Nyala" w:cs="Nyala"/>
                <w:sz w:val="20"/>
                <w:szCs w:val="20"/>
              </w:rPr>
              <w:t>ከዚህ</w:t>
            </w:r>
            <w:r w:rsidR="005E1612" w:rsidRPr="00F67237">
              <w:rPr>
                <w:rFonts w:ascii="Arial" w:hAnsi="Arial" w:cs="Arial"/>
                <w:sz w:val="20"/>
                <w:szCs w:val="20"/>
              </w:rPr>
              <w:t xml:space="preserve"> </w:t>
            </w:r>
            <w:r w:rsidR="005E1612" w:rsidRPr="00F67237">
              <w:rPr>
                <w:rFonts w:ascii="Nyala" w:hAnsi="Nyala" w:cs="Nyala"/>
                <w:sz w:val="20"/>
                <w:szCs w:val="20"/>
              </w:rPr>
              <w:t>በመቀጠል</w:t>
            </w:r>
            <w:r w:rsidR="005E1612" w:rsidRPr="00F67237">
              <w:rPr>
                <w:rFonts w:ascii="Arial" w:hAnsi="Arial" w:cs="Arial"/>
                <w:sz w:val="20"/>
                <w:szCs w:val="20"/>
              </w:rPr>
              <w:t xml:space="preserve"> </w:t>
            </w:r>
            <w:r w:rsidR="005E1612" w:rsidRPr="00F67237">
              <w:rPr>
                <w:rFonts w:ascii="Nyala" w:hAnsi="Nyala" w:cs="Nyala"/>
                <w:sz w:val="20"/>
                <w:szCs w:val="20"/>
              </w:rPr>
              <w:t>የተለያዩ</w:t>
            </w:r>
            <w:r w:rsidR="005E1612" w:rsidRPr="00F67237">
              <w:rPr>
                <w:rFonts w:ascii="Arial" w:hAnsi="Arial" w:cs="Arial"/>
                <w:sz w:val="20"/>
                <w:szCs w:val="20"/>
              </w:rPr>
              <w:t xml:space="preserve"> </w:t>
            </w:r>
            <w:r w:rsidR="005E1612" w:rsidRPr="00F67237">
              <w:rPr>
                <w:rFonts w:ascii="Nyala" w:hAnsi="Nyala" w:cs="Nyala"/>
                <w:sz w:val="20"/>
                <w:szCs w:val="20"/>
              </w:rPr>
              <w:t>ሰዎች</w:t>
            </w:r>
            <w:r w:rsidR="005E1612" w:rsidRPr="00F67237">
              <w:rPr>
                <w:rFonts w:ascii="Arial" w:hAnsi="Arial" w:cs="Arial"/>
                <w:sz w:val="20"/>
                <w:szCs w:val="20"/>
              </w:rPr>
              <w:t xml:space="preserve"> </w:t>
            </w:r>
            <w:r w:rsidR="005E1612" w:rsidRPr="00F67237">
              <w:rPr>
                <w:rFonts w:ascii="Nyala" w:hAnsi="Nyala" w:cs="Nyala"/>
                <w:sz w:val="20"/>
                <w:szCs w:val="20"/>
              </w:rPr>
              <w:t>በተለያየ</w:t>
            </w:r>
            <w:r w:rsidR="005E1612" w:rsidRPr="00F67237">
              <w:rPr>
                <w:rFonts w:ascii="Arial" w:hAnsi="Arial" w:cs="Arial"/>
                <w:sz w:val="20"/>
                <w:szCs w:val="20"/>
              </w:rPr>
              <w:t xml:space="preserve"> </w:t>
            </w:r>
            <w:r w:rsidR="005E1612" w:rsidRPr="00F67237">
              <w:rPr>
                <w:rFonts w:ascii="Nyala" w:hAnsi="Nyala" w:cs="Nyala"/>
                <w:sz w:val="20"/>
                <w:szCs w:val="20"/>
              </w:rPr>
              <w:t>ሁኔታ</w:t>
            </w:r>
            <w:r w:rsidR="005E1612" w:rsidRPr="00F67237">
              <w:rPr>
                <w:rFonts w:ascii="Arial" w:hAnsi="Arial" w:cs="Arial"/>
                <w:sz w:val="20"/>
                <w:szCs w:val="20"/>
              </w:rPr>
              <w:t xml:space="preserve"> </w:t>
            </w:r>
            <w:r w:rsidR="005E1612" w:rsidRPr="00F67237">
              <w:rPr>
                <w:rFonts w:ascii="Nyala" w:hAnsi="Nyala" w:cs="Nyala"/>
                <w:sz w:val="20"/>
                <w:szCs w:val="20"/>
              </w:rPr>
              <w:t>ውስጥ</w:t>
            </w:r>
            <w:r w:rsidR="005E1612" w:rsidRPr="00F67237">
              <w:rPr>
                <w:rFonts w:ascii="Arial" w:hAnsi="Arial" w:cs="Arial"/>
                <w:sz w:val="20"/>
                <w:szCs w:val="20"/>
              </w:rPr>
              <w:t xml:space="preserve"> </w:t>
            </w:r>
            <w:r w:rsidR="005E1612" w:rsidRPr="00F67237">
              <w:rPr>
                <w:rFonts w:ascii="Nyala" w:hAnsi="Nyala" w:cs="Nyala"/>
                <w:sz w:val="20"/>
                <w:szCs w:val="20"/>
              </w:rPr>
              <w:t>ሲሆኑ</w:t>
            </w:r>
            <w:r w:rsidR="005E1612" w:rsidRPr="00F67237">
              <w:rPr>
                <w:rFonts w:ascii="Arial" w:hAnsi="Arial" w:cs="Arial"/>
                <w:sz w:val="20"/>
                <w:szCs w:val="20"/>
              </w:rPr>
              <w:t xml:space="preserve"> </w:t>
            </w:r>
            <w:r w:rsidR="005E1612" w:rsidRPr="00F67237">
              <w:rPr>
                <w:rFonts w:ascii="Nyala" w:hAnsi="Nyala" w:cs="Nyala"/>
                <w:sz w:val="20"/>
                <w:szCs w:val="20"/>
              </w:rPr>
              <w:t>የሚኖራቸውን</w:t>
            </w:r>
            <w:r w:rsidR="005E1612" w:rsidRPr="00F67237">
              <w:rPr>
                <w:rFonts w:ascii="Arial" w:hAnsi="Arial" w:cs="Arial"/>
                <w:sz w:val="20"/>
                <w:szCs w:val="20"/>
              </w:rPr>
              <w:t xml:space="preserve"> </w:t>
            </w:r>
            <w:r w:rsidR="005E1612" w:rsidRPr="00F67237">
              <w:rPr>
                <w:rFonts w:ascii="Nyala" w:hAnsi="Nyala" w:cs="Nyala"/>
                <w:sz w:val="20"/>
                <w:szCs w:val="20"/>
              </w:rPr>
              <w:t>ባህሪ</w:t>
            </w:r>
            <w:r w:rsidR="005E1612" w:rsidRPr="00F67237">
              <w:rPr>
                <w:rFonts w:ascii="Arial" w:hAnsi="Arial" w:cs="Arial"/>
                <w:sz w:val="20"/>
                <w:szCs w:val="20"/>
              </w:rPr>
              <w:t xml:space="preserve"> </w:t>
            </w:r>
            <w:r w:rsidR="005E1612" w:rsidRPr="00F67237">
              <w:rPr>
                <w:rFonts w:ascii="Nyala" w:hAnsi="Nyala" w:cs="Nyala"/>
                <w:sz w:val="20"/>
                <w:szCs w:val="20"/>
              </w:rPr>
              <w:t>በተመለከተ</w:t>
            </w:r>
            <w:r w:rsidR="005E1612" w:rsidRPr="00F67237">
              <w:rPr>
                <w:rFonts w:ascii="Arial" w:hAnsi="Arial" w:cs="Arial"/>
                <w:sz w:val="20"/>
                <w:szCs w:val="20"/>
              </w:rPr>
              <w:t xml:space="preserve"> </w:t>
            </w:r>
            <w:r w:rsidR="005E1612" w:rsidRPr="00F67237">
              <w:rPr>
                <w:rFonts w:ascii="Nyala" w:hAnsi="Nyala" w:cs="Nyala"/>
                <w:sz w:val="20"/>
                <w:szCs w:val="20"/>
              </w:rPr>
              <w:t>የተወሰኑ</w:t>
            </w:r>
            <w:r w:rsidR="005E1612" w:rsidRPr="00F67237">
              <w:rPr>
                <w:rFonts w:ascii="Arial" w:hAnsi="Arial" w:cs="Arial"/>
                <w:sz w:val="20"/>
                <w:szCs w:val="20"/>
              </w:rPr>
              <w:t xml:space="preserve"> </w:t>
            </w:r>
            <w:r w:rsidR="005E1612" w:rsidRPr="00F67237">
              <w:rPr>
                <w:rFonts w:ascii="Nyala" w:hAnsi="Nyala" w:cs="Nyala"/>
                <w:sz w:val="20"/>
                <w:szCs w:val="20"/>
              </w:rPr>
              <w:t>ሃሳቦችን</w:t>
            </w:r>
            <w:r w:rsidR="005E1612" w:rsidRPr="00F67237">
              <w:rPr>
                <w:rFonts w:ascii="Arial" w:hAnsi="Arial" w:cs="Arial"/>
                <w:sz w:val="20"/>
                <w:szCs w:val="20"/>
              </w:rPr>
              <w:t xml:space="preserve"> </w:t>
            </w:r>
            <w:r w:rsidR="005E1612" w:rsidRPr="00F67237">
              <w:rPr>
                <w:rFonts w:ascii="Nyala" w:hAnsi="Nyala" w:cs="Nyala"/>
                <w:sz w:val="20"/>
                <w:szCs w:val="20"/>
              </w:rPr>
              <w:t>እነግርዎታለሁ፡፡</w:t>
            </w:r>
            <w:r w:rsidR="005E1612" w:rsidRPr="00F67237">
              <w:rPr>
                <w:rFonts w:ascii="Arial" w:hAnsi="Arial" w:cs="Arial"/>
                <w:sz w:val="20"/>
                <w:szCs w:val="20"/>
              </w:rPr>
              <w:t xml:space="preserve"> </w:t>
            </w:r>
            <w:r w:rsidR="005E1612" w:rsidRPr="00F67237">
              <w:rPr>
                <w:rFonts w:ascii="Nyala" w:hAnsi="Nyala" w:cs="Nyala"/>
                <w:sz w:val="20"/>
                <w:szCs w:val="20"/>
              </w:rPr>
              <w:t>እባክዎ</w:t>
            </w:r>
            <w:r w:rsidR="005E1612" w:rsidRPr="00F67237">
              <w:rPr>
                <w:rFonts w:ascii="Arial" w:hAnsi="Arial" w:cs="Arial"/>
                <w:sz w:val="20"/>
                <w:szCs w:val="20"/>
              </w:rPr>
              <w:t xml:space="preserve"> </w:t>
            </w:r>
            <w:r w:rsidR="005E1612" w:rsidRPr="00F67237">
              <w:rPr>
                <w:rFonts w:ascii="Nyala" w:hAnsi="Nyala" w:cs="Nyala"/>
                <w:sz w:val="20"/>
                <w:szCs w:val="20"/>
              </w:rPr>
              <w:t>እያንዳንዱ</w:t>
            </w:r>
            <w:r w:rsidR="005E1612" w:rsidRPr="00F67237">
              <w:rPr>
                <w:rFonts w:ascii="Arial" w:hAnsi="Arial" w:cs="Arial"/>
                <w:sz w:val="20"/>
                <w:szCs w:val="20"/>
              </w:rPr>
              <w:t xml:space="preserve"> </w:t>
            </w:r>
            <w:r w:rsidR="005E1612" w:rsidRPr="00F67237">
              <w:rPr>
                <w:rFonts w:ascii="Nyala" w:hAnsi="Nyala" w:cs="Nyala"/>
                <w:sz w:val="20"/>
                <w:szCs w:val="20"/>
              </w:rPr>
              <w:t>ሃሳብ</w:t>
            </w:r>
            <w:r w:rsidR="005E1612" w:rsidRPr="00F67237">
              <w:rPr>
                <w:rFonts w:ascii="Arial" w:hAnsi="Arial" w:cs="Arial"/>
                <w:sz w:val="20"/>
                <w:szCs w:val="20"/>
              </w:rPr>
              <w:t xml:space="preserve"> </w:t>
            </w:r>
            <w:r w:rsidR="005E1612" w:rsidRPr="00F67237">
              <w:rPr>
                <w:rFonts w:ascii="Nyala" w:hAnsi="Nyala" w:cs="Nyala"/>
                <w:sz w:val="20"/>
                <w:szCs w:val="20"/>
              </w:rPr>
              <w:t>እርስዎን</w:t>
            </w:r>
            <w:r w:rsidR="005E1612" w:rsidRPr="00F67237">
              <w:rPr>
                <w:rFonts w:ascii="Arial" w:hAnsi="Arial" w:cs="Arial"/>
                <w:sz w:val="20"/>
                <w:szCs w:val="20"/>
              </w:rPr>
              <w:t xml:space="preserve"> </w:t>
            </w:r>
            <w:r w:rsidR="005E1612" w:rsidRPr="00F67237">
              <w:rPr>
                <w:rFonts w:ascii="Nyala" w:hAnsi="Nyala" w:cs="Nyala"/>
                <w:sz w:val="20"/>
                <w:szCs w:val="20"/>
              </w:rPr>
              <w:t>ምን</w:t>
            </w:r>
            <w:r w:rsidR="005E1612" w:rsidRPr="00F67237">
              <w:rPr>
                <w:rFonts w:ascii="Arial" w:hAnsi="Arial" w:cs="Arial"/>
                <w:sz w:val="20"/>
                <w:szCs w:val="20"/>
              </w:rPr>
              <w:t xml:space="preserve"> </w:t>
            </w:r>
            <w:r w:rsidR="005E1612" w:rsidRPr="00F67237">
              <w:rPr>
                <w:rFonts w:ascii="Nyala" w:hAnsi="Nyala" w:cs="Nyala"/>
                <w:sz w:val="20"/>
                <w:szCs w:val="20"/>
              </w:rPr>
              <w:t>ያህል</w:t>
            </w:r>
            <w:r w:rsidR="005E1612" w:rsidRPr="00F67237">
              <w:rPr>
                <w:rFonts w:ascii="Arial" w:hAnsi="Arial" w:cs="Arial"/>
                <w:sz w:val="20"/>
                <w:szCs w:val="20"/>
              </w:rPr>
              <w:t xml:space="preserve"> </w:t>
            </w:r>
            <w:r w:rsidR="005E1612" w:rsidRPr="00F67237">
              <w:rPr>
                <w:rFonts w:ascii="Nyala" w:hAnsi="Nyala" w:cs="Nyala"/>
                <w:sz w:val="20"/>
                <w:szCs w:val="20"/>
              </w:rPr>
              <w:t>እንደሚገልጽዎ</w:t>
            </w:r>
            <w:r w:rsidR="005E1612" w:rsidRPr="00F67237">
              <w:rPr>
                <w:rFonts w:ascii="Arial" w:hAnsi="Arial" w:cs="Arial"/>
                <w:sz w:val="20"/>
                <w:szCs w:val="20"/>
              </w:rPr>
              <w:t xml:space="preserve"> </w:t>
            </w:r>
            <w:r w:rsidR="005E1612" w:rsidRPr="00F67237">
              <w:rPr>
                <w:rFonts w:ascii="Nyala" w:hAnsi="Nyala" w:cs="Nyala"/>
                <w:sz w:val="20"/>
                <w:szCs w:val="20"/>
              </w:rPr>
              <w:t>ይንገሩኝ፡፡</w:t>
            </w:r>
            <w:r w:rsidR="005E1612" w:rsidRPr="00F67237">
              <w:rPr>
                <w:rFonts w:ascii="Arial" w:hAnsi="Arial" w:cs="Arial"/>
                <w:sz w:val="20"/>
                <w:szCs w:val="20"/>
              </w:rPr>
              <w:t xml:space="preserve"> </w:t>
            </w:r>
            <w:r w:rsidR="005E1612" w:rsidRPr="00F67237">
              <w:rPr>
                <w:rFonts w:ascii="Nyala" w:hAnsi="Nyala" w:cs="Nyala"/>
                <w:sz w:val="20"/>
                <w:szCs w:val="20"/>
              </w:rPr>
              <w:t>ለያንዳንዱ</w:t>
            </w:r>
            <w:r w:rsidR="005E1612" w:rsidRPr="00F67237">
              <w:rPr>
                <w:rFonts w:ascii="Arial" w:hAnsi="Arial" w:cs="Arial"/>
                <w:sz w:val="20"/>
                <w:szCs w:val="20"/>
              </w:rPr>
              <w:t xml:space="preserve"> </w:t>
            </w:r>
            <w:r w:rsidR="005E1612" w:rsidRPr="00F67237">
              <w:rPr>
                <w:rFonts w:ascii="Nyala" w:hAnsi="Nyala" w:cs="Nyala"/>
                <w:sz w:val="20"/>
                <w:szCs w:val="20"/>
              </w:rPr>
              <w:t>ሃሳብ</w:t>
            </w:r>
            <w:r w:rsidR="005E1612" w:rsidRPr="00F67237">
              <w:rPr>
                <w:rFonts w:ascii="Arial" w:hAnsi="Arial" w:cs="Arial"/>
                <w:sz w:val="20"/>
                <w:szCs w:val="20"/>
              </w:rPr>
              <w:t xml:space="preserve"> </w:t>
            </w:r>
            <w:r w:rsidR="005E1612" w:rsidRPr="00F67237">
              <w:rPr>
                <w:rFonts w:ascii="Nyala" w:hAnsi="Nyala" w:cs="Nyala"/>
                <w:sz w:val="20"/>
                <w:szCs w:val="20"/>
              </w:rPr>
              <w:t>እርስዎ</w:t>
            </w:r>
            <w:r w:rsidR="005E1612" w:rsidRPr="00F67237">
              <w:rPr>
                <w:rFonts w:ascii="Arial" w:hAnsi="Arial" w:cs="Arial"/>
                <w:sz w:val="20"/>
                <w:szCs w:val="20"/>
              </w:rPr>
              <w:t xml:space="preserve"> </w:t>
            </w:r>
            <w:r w:rsidR="005E1612" w:rsidRPr="00F67237">
              <w:rPr>
                <w:rFonts w:ascii="Nyala" w:hAnsi="Nyala" w:cs="Nyala"/>
                <w:sz w:val="20"/>
                <w:szCs w:val="20"/>
              </w:rPr>
              <w:t>ምን</w:t>
            </w:r>
            <w:r w:rsidR="005E1612" w:rsidRPr="00F67237">
              <w:rPr>
                <w:rFonts w:ascii="Arial" w:hAnsi="Arial" w:cs="Arial"/>
                <w:sz w:val="20"/>
                <w:szCs w:val="20"/>
              </w:rPr>
              <w:t xml:space="preserve"> </w:t>
            </w:r>
            <w:r w:rsidR="005E1612" w:rsidRPr="00F67237">
              <w:rPr>
                <w:rFonts w:ascii="Nyala" w:hAnsi="Nyala" w:cs="Nyala"/>
                <w:sz w:val="20"/>
                <w:szCs w:val="20"/>
              </w:rPr>
              <w:t>ያህል</w:t>
            </w:r>
            <w:r w:rsidR="005E1612" w:rsidRPr="00F67237">
              <w:rPr>
                <w:rFonts w:ascii="Arial" w:hAnsi="Arial" w:cs="Arial"/>
                <w:sz w:val="20"/>
                <w:szCs w:val="20"/>
              </w:rPr>
              <w:t xml:space="preserve"> </w:t>
            </w:r>
            <w:r w:rsidR="005E1612" w:rsidRPr="00F67237">
              <w:rPr>
                <w:rFonts w:ascii="Nyala" w:hAnsi="Nyala" w:cs="Nyala"/>
                <w:sz w:val="20"/>
                <w:szCs w:val="20"/>
              </w:rPr>
              <w:t>እንደሚስማሙ</w:t>
            </w:r>
            <w:r w:rsidR="005E1612" w:rsidRPr="00F67237">
              <w:rPr>
                <w:rFonts w:ascii="Arial" w:hAnsi="Arial" w:cs="Arial"/>
                <w:sz w:val="20"/>
                <w:szCs w:val="20"/>
              </w:rPr>
              <w:t xml:space="preserve"> 1. </w:t>
            </w:r>
            <w:r w:rsidR="005E1612" w:rsidRPr="00F67237">
              <w:rPr>
                <w:rFonts w:ascii="Nyala" w:hAnsi="Nyala" w:cs="Nyala"/>
                <w:sz w:val="20"/>
                <w:szCs w:val="20"/>
              </w:rPr>
              <w:t>በጣም</w:t>
            </w:r>
            <w:r w:rsidR="005E1612" w:rsidRPr="00F67237">
              <w:rPr>
                <w:rFonts w:ascii="Arial" w:hAnsi="Arial" w:cs="Arial"/>
                <w:sz w:val="20"/>
                <w:szCs w:val="20"/>
              </w:rPr>
              <w:t xml:space="preserve"> </w:t>
            </w:r>
            <w:r w:rsidR="005E1612" w:rsidRPr="00F67237">
              <w:rPr>
                <w:rFonts w:ascii="Nyala" w:hAnsi="Nyala" w:cs="Nyala"/>
                <w:sz w:val="20"/>
                <w:szCs w:val="20"/>
              </w:rPr>
              <w:t>እቃወማለሁ</w:t>
            </w:r>
            <w:r w:rsidR="005E1612" w:rsidRPr="00F67237">
              <w:rPr>
                <w:rFonts w:ascii="Arial" w:hAnsi="Arial" w:cs="Arial"/>
                <w:sz w:val="20"/>
                <w:szCs w:val="20"/>
              </w:rPr>
              <w:t xml:space="preserve"> 2.  </w:t>
            </w:r>
            <w:r w:rsidR="005E1612" w:rsidRPr="00F67237">
              <w:rPr>
                <w:rFonts w:ascii="Nyala" w:hAnsi="Nyala" w:cs="Nyala"/>
                <w:sz w:val="20"/>
                <w:szCs w:val="20"/>
              </w:rPr>
              <w:t>በመጠኑ</w:t>
            </w:r>
            <w:r w:rsidR="005E1612" w:rsidRPr="00F67237">
              <w:rPr>
                <w:rFonts w:ascii="Arial" w:hAnsi="Arial" w:cs="Arial"/>
                <w:sz w:val="20"/>
                <w:szCs w:val="20"/>
              </w:rPr>
              <w:t xml:space="preserve"> </w:t>
            </w:r>
            <w:r w:rsidR="005E1612" w:rsidRPr="00F67237">
              <w:rPr>
                <w:rFonts w:ascii="Nyala" w:hAnsi="Nyala" w:cs="Nyala"/>
                <w:sz w:val="20"/>
                <w:szCs w:val="20"/>
              </w:rPr>
              <w:t>እቃወማለሁ</w:t>
            </w:r>
            <w:r w:rsidR="005E1612" w:rsidRPr="00F67237">
              <w:rPr>
                <w:rFonts w:ascii="Arial" w:hAnsi="Arial" w:cs="Arial"/>
                <w:sz w:val="20"/>
                <w:szCs w:val="20"/>
              </w:rPr>
              <w:t xml:space="preserve"> 3. </w:t>
            </w:r>
            <w:r w:rsidR="005E1612" w:rsidRPr="00F67237">
              <w:rPr>
                <w:rFonts w:ascii="Nyala" w:hAnsi="Nyala" w:cs="Nyala"/>
                <w:sz w:val="20"/>
                <w:szCs w:val="20"/>
              </w:rPr>
              <w:t>እስማማለሁም</w:t>
            </w:r>
            <w:r w:rsidR="005E1612" w:rsidRPr="00F67237">
              <w:rPr>
                <w:rFonts w:ascii="Arial" w:hAnsi="Arial" w:cs="Arial"/>
                <w:sz w:val="20"/>
                <w:szCs w:val="20"/>
              </w:rPr>
              <w:t xml:space="preserve"> </w:t>
            </w:r>
            <w:r w:rsidR="005E1612" w:rsidRPr="00F67237">
              <w:rPr>
                <w:rFonts w:ascii="Nyala" w:hAnsi="Nyala" w:cs="Nyala"/>
                <w:sz w:val="20"/>
                <w:szCs w:val="20"/>
              </w:rPr>
              <w:t>አልስማማምም</w:t>
            </w:r>
            <w:r w:rsidR="005E1612" w:rsidRPr="00F67237">
              <w:rPr>
                <w:rFonts w:ascii="Arial" w:hAnsi="Arial" w:cs="Arial"/>
                <w:sz w:val="20"/>
                <w:szCs w:val="20"/>
              </w:rPr>
              <w:t xml:space="preserve"> 4.</w:t>
            </w:r>
            <w:r w:rsidR="005E1612" w:rsidRPr="00F67237">
              <w:rPr>
                <w:rFonts w:ascii="Nyala" w:hAnsi="Nyala" w:cs="Nyala"/>
                <w:sz w:val="20"/>
                <w:szCs w:val="20"/>
              </w:rPr>
              <w:t>በመጠኑ</w:t>
            </w:r>
            <w:r w:rsidR="005E1612" w:rsidRPr="00F67237">
              <w:rPr>
                <w:rFonts w:ascii="Arial" w:hAnsi="Arial" w:cs="Arial"/>
                <w:sz w:val="20"/>
                <w:szCs w:val="20"/>
              </w:rPr>
              <w:t xml:space="preserve"> </w:t>
            </w:r>
            <w:r w:rsidR="005E1612" w:rsidRPr="00F67237">
              <w:rPr>
                <w:rFonts w:ascii="Nyala" w:hAnsi="Nyala" w:cs="Nyala"/>
                <w:sz w:val="20"/>
                <w:szCs w:val="20"/>
              </w:rPr>
              <w:t>እስማማለሁ</w:t>
            </w:r>
            <w:r w:rsidR="005E1612" w:rsidRPr="00F67237">
              <w:rPr>
                <w:rFonts w:ascii="Arial" w:hAnsi="Arial" w:cs="Arial"/>
                <w:sz w:val="20"/>
                <w:szCs w:val="20"/>
              </w:rPr>
              <w:t xml:space="preserve"> 5. </w:t>
            </w:r>
            <w:r w:rsidR="005E1612" w:rsidRPr="00F67237">
              <w:rPr>
                <w:rFonts w:ascii="Nyala" w:hAnsi="Nyala" w:cs="Nyala"/>
                <w:sz w:val="20"/>
                <w:szCs w:val="20"/>
              </w:rPr>
              <w:t>በጣም</w:t>
            </w:r>
            <w:r w:rsidR="005E1612" w:rsidRPr="00F67237">
              <w:rPr>
                <w:rFonts w:ascii="Arial" w:hAnsi="Arial" w:cs="Arial"/>
                <w:sz w:val="20"/>
                <w:szCs w:val="20"/>
              </w:rPr>
              <w:t xml:space="preserve"> </w:t>
            </w:r>
            <w:r w:rsidR="005E1612" w:rsidRPr="00F67237">
              <w:rPr>
                <w:rFonts w:ascii="Nyala" w:hAnsi="Nyala" w:cs="Nyala"/>
                <w:sz w:val="20"/>
                <w:szCs w:val="20"/>
              </w:rPr>
              <w:t>እስማማልሁ</w:t>
            </w:r>
            <w:r w:rsidR="005E1612" w:rsidRPr="00F67237">
              <w:rPr>
                <w:rFonts w:ascii="Arial" w:hAnsi="Arial" w:cs="Arial"/>
                <w:sz w:val="20"/>
                <w:szCs w:val="20"/>
              </w:rPr>
              <w:t xml:space="preserve"> </w:t>
            </w:r>
            <w:r w:rsidR="005E1612" w:rsidRPr="00F67237">
              <w:rPr>
                <w:rFonts w:ascii="Nyala" w:hAnsi="Nyala" w:cs="Nyala"/>
                <w:sz w:val="20"/>
                <w:szCs w:val="20"/>
              </w:rPr>
              <w:t>እያሉ</w:t>
            </w:r>
            <w:r w:rsidR="005E1612" w:rsidRPr="00F67237">
              <w:rPr>
                <w:rFonts w:ascii="Arial" w:hAnsi="Arial" w:cs="Arial"/>
                <w:sz w:val="20"/>
                <w:szCs w:val="20"/>
              </w:rPr>
              <w:t xml:space="preserve"> </w:t>
            </w:r>
            <w:r w:rsidR="005E1612" w:rsidRPr="00F67237">
              <w:rPr>
                <w:rFonts w:ascii="Nyala" w:hAnsi="Nyala" w:cs="Nyala"/>
                <w:sz w:val="20"/>
                <w:szCs w:val="20"/>
              </w:rPr>
              <w:t>ይግለጹልኝ፡፡</w:t>
            </w:r>
            <w:r w:rsidR="005E1612" w:rsidRPr="00F67237">
              <w:rPr>
                <w:rFonts w:ascii="Arial" w:hAnsi="Arial" w:cs="Arial"/>
                <w:sz w:val="20"/>
                <w:szCs w:val="20"/>
              </w:rPr>
              <w:t xml:space="preserve"> </w:t>
            </w:r>
            <w:r w:rsidR="005E1612" w:rsidRPr="00F67237">
              <w:rPr>
                <w:rFonts w:ascii="Arial" w:hAnsi="Arial" w:cs="Arial"/>
                <w:b/>
                <w:sz w:val="20"/>
                <w:szCs w:val="20"/>
              </w:rPr>
              <w:t>(</w:t>
            </w:r>
            <w:r w:rsidR="005E1612" w:rsidRPr="00F67237">
              <w:rPr>
                <w:rFonts w:ascii="Nyala" w:hAnsi="Nyala" w:cs="Nyala"/>
                <w:b/>
                <w:sz w:val="20"/>
                <w:szCs w:val="20"/>
              </w:rPr>
              <w:t>አማራጮቹን</w:t>
            </w:r>
            <w:r w:rsidR="005E1612" w:rsidRPr="00F67237">
              <w:rPr>
                <w:rFonts w:ascii="Arial" w:hAnsi="Arial" w:cs="Arial"/>
                <w:b/>
                <w:sz w:val="20"/>
                <w:szCs w:val="20"/>
              </w:rPr>
              <w:t xml:space="preserve"> </w:t>
            </w:r>
            <w:r w:rsidR="005E1612" w:rsidRPr="00F67237">
              <w:rPr>
                <w:rFonts w:ascii="Nyala" w:hAnsi="Nyala" w:cs="Nyala"/>
                <w:b/>
                <w:sz w:val="20"/>
                <w:szCs w:val="20"/>
              </w:rPr>
              <w:t>ያሳዩአቸው</w:t>
            </w:r>
            <w:r w:rsidR="005E1612" w:rsidRPr="00F67237">
              <w:rPr>
                <w:rFonts w:ascii="Arial" w:hAnsi="Arial" w:cs="Arial"/>
                <w:b/>
                <w:sz w:val="20"/>
                <w:szCs w:val="20"/>
              </w:rPr>
              <w:t xml:space="preserve">) </w:t>
            </w:r>
            <w:r w:rsidR="005E1612" w:rsidRPr="00F67237">
              <w:rPr>
                <w:rFonts w:ascii="Nyala" w:hAnsi="Nyala" w:cs="Nyala"/>
                <w:sz w:val="20"/>
                <w:szCs w:val="20"/>
              </w:rPr>
              <w:t>ምላሾችዎ</w:t>
            </w:r>
            <w:r w:rsidR="005E1612" w:rsidRPr="00F67237">
              <w:rPr>
                <w:rFonts w:ascii="Arial" w:hAnsi="Arial" w:cs="Arial"/>
                <w:sz w:val="20"/>
                <w:szCs w:val="20"/>
              </w:rPr>
              <w:t xml:space="preserve"> </w:t>
            </w:r>
            <w:r w:rsidR="005E1612" w:rsidRPr="00F67237">
              <w:rPr>
                <w:rFonts w:ascii="Nyala" w:hAnsi="Nyala" w:cs="Nyala"/>
                <w:sz w:val="20"/>
                <w:szCs w:val="20"/>
              </w:rPr>
              <w:t>እርስዎ</w:t>
            </w:r>
            <w:r w:rsidR="005E1612" w:rsidRPr="00F67237">
              <w:rPr>
                <w:rFonts w:ascii="Arial" w:hAnsi="Arial" w:cs="Arial"/>
                <w:sz w:val="20"/>
                <w:szCs w:val="20"/>
              </w:rPr>
              <w:t xml:space="preserve"> </w:t>
            </w:r>
            <w:r w:rsidR="005E1612" w:rsidRPr="00F67237">
              <w:rPr>
                <w:rFonts w:ascii="Nyala" w:hAnsi="Nyala" w:cs="Nyala"/>
                <w:sz w:val="20"/>
                <w:szCs w:val="20"/>
                <w:u w:val="single"/>
              </w:rPr>
              <w:t>ነኝ</w:t>
            </w:r>
            <w:r w:rsidR="005E1612" w:rsidRPr="00F67237">
              <w:rPr>
                <w:rFonts w:ascii="Arial" w:hAnsi="Arial" w:cs="Arial"/>
                <w:sz w:val="20"/>
                <w:szCs w:val="20"/>
              </w:rPr>
              <w:t xml:space="preserve"> </w:t>
            </w:r>
            <w:r w:rsidR="005E1612" w:rsidRPr="00F67237">
              <w:rPr>
                <w:rFonts w:ascii="Nyala" w:hAnsi="Nyala" w:cs="Nyala"/>
                <w:sz w:val="20"/>
                <w:szCs w:val="20"/>
              </w:rPr>
              <w:t>ብለው</w:t>
            </w:r>
            <w:r w:rsidR="005E1612" w:rsidRPr="00F67237">
              <w:rPr>
                <w:rFonts w:ascii="Arial" w:hAnsi="Arial" w:cs="Arial"/>
                <w:sz w:val="20"/>
                <w:szCs w:val="20"/>
              </w:rPr>
              <w:t xml:space="preserve"> </w:t>
            </w:r>
            <w:r w:rsidR="005E1612" w:rsidRPr="00F67237">
              <w:rPr>
                <w:rFonts w:ascii="Nyala" w:hAnsi="Nyala" w:cs="Nyala"/>
                <w:sz w:val="20"/>
                <w:szCs w:val="20"/>
              </w:rPr>
              <w:t>የሚያምኑትን</w:t>
            </w:r>
            <w:r w:rsidR="005E1612" w:rsidRPr="00F67237">
              <w:rPr>
                <w:rFonts w:ascii="Arial" w:hAnsi="Arial" w:cs="Arial"/>
                <w:sz w:val="20"/>
                <w:szCs w:val="20"/>
              </w:rPr>
              <w:t xml:space="preserve"> </w:t>
            </w:r>
            <w:r w:rsidR="005E1612" w:rsidRPr="00F67237">
              <w:rPr>
                <w:rFonts w:ascii="Nyala" w:hAnsi="Nyala" w:cs="Nyala"/>
                <w:sz w:val="20"/>
                <w:szCs w:val="20"/>
              </w:rPr>
              <w:t>እንጂ</w:t>
            </w:r>
            <w:r w:rsidR="005E1612" w:rsidRPr="00F67237">
              <w:rPr>
                <w:rFonts w:ascii="Arial" w:hAnsi="Arial" w:cs="Arial"/>
                <w:sz w:val="20"/>
                <w:szCs w:val="20"/>
              </w:rPr>
              <w:t xml:space="preserve"> </w:t>
            </w:r>
            <w:r w:rsidR="005E1612" w:rsidRPr="00F67237">
              <w:rPr>
                <w:rFonts w:ascii="Nyala" w:hAnsi="Nyala" w:cs="Nyala"/>
                <w:sz w:val="20"/>
                <w:szCs w:val="20"/>
                <w:u w:val="single"/>
              </w:rPr>
              <w:t>ብሆን</w:t>
            </w:r>
            <w:r w:rsidR="005E1612" w:rsidRPr="00F67237">
              <w:rPr>
                <w:rFonts w:ascii="Arial" w:hAnsi="Arial" w:cs="Arial"/>
                <w:sz w:val="20"/>
                <w:szCs w:val="20"/>
                <w:u w:val="single"/>
              </w:rPr>
              <w:t xml:space="preserve"> </w:t>
            </w:r>
            <w:r w:rsidR="005E1612" w:rsidRPr="00F67237">
              <w:rPr>
                <w:rFonts w:ascii="Nyala" w:hAnsi="Nyala" w:cs="Nyala"/>
                <w:sz w:val="20"/>
                <w:szCs w:val="20"/>
                <w:u w:val="single"/>
              </w:rPr>
              <w:t>ብለው</w:t>
            </w:r>
            <w:r w:rsidR="005E1612" w:rsidRPr="00F67237">
              <w:rPr>
                <w:rFonts w:ascii="Arial" w:hAnsi="Arial" w:cs="Arial"/>
                <w:sz w:val="20"/>
                <w:szCs w:val="20"/>
                <w:u w:val="single"/>
              </w:rPr>
              <w:t xml:space="preserve"> </w:t>
            </w:r>
            <w:r w:rsidR="005E1612" w:rsidRPr="00F67237">
              <w:rPr>
                <w:rFonts w:ascii="Nyala" w:hAnsi="Nyala" w:cs="Nyala"/>
                <w:sz w:val="20"/>
                <w:szCs w:val="20"/>
                <w:u w:val="single"/>
              </w:rPr>
              <w:t>የሚመኙትን</w:t>
            </w:r>
            <w:r w:rsidR="005E1612" w:rsidRPr="00F67237">
              <w:rPr>
                <w:rFonts w:ascii="Arial" w:hAnsi="Arial" w:cs="Arial"/>
                <w:sz w:val="20"/>
                <w:szCs w:val="20"/>
              </w:rPr>
              <w:t xml:space="preserve"> </w:t>
            </w:r>
            <w:r w:rsidR="005E1612" w:rsidRPr="00F67237">
              <w:rPr>
                <w:rFonts w:ascii="Nyala" w:hAnsi="Nyala" w:cs="Nyala"/>
                <w:sz w:val="20"/>
                <w:szCs w:val="20"/>
              </w:rPr>
              <w:t>የሚገልጹ</w:t>
            </w:r>
            <w:r w:rsidR="005E1612" w:rsidRPr="00F67237">
              <w:rPr>
                <w:rFonts w:ascii="Arial" w:hAnsi="Arial" w:cs="Arial"/>
                <w:sz w:val="20"/>
                <w:szCs w:val="20"/>
              </w:rPr>
              <w:t xml:space="preserve"> </w:t>
            </w:r>
            <w:r w:rsidR="005E1612" w:rsidRPr="00F67237">
              <w:rPr>
                <w:rFonts w:ascii="Nyala" w:hAnsi="Nyala" w:cs="Nyala"/>
                <w:sz w:val="20"/>
                <w:szCs w:val="20"/>
              </w:rPr>
              <w:t>መሆን</w:t>
            </w:r>
            <w:r w:rsidR="005E1612" w:rsidRPr="00F67237">
              <w:rPr>
                <w:rFonts w:ascii="Arial" w:hAnsi="Arial" w:cs="Arial"/>
                <w:sz w:val="20"/>
                <w:szCs w:val="20"/>
              </w:rPr>
              <w:t xml:space="preserve"> </w:t>
            </w:r>
            <w:r w:rsidR="005E1612" w:rsidRPr="00F67237">
              <w:rPr>
                <w:rFonts w:ascii="Nyala" w:hAnsi="Nyala" w:cs="Nyala"/>
                <w:sz w:val="20"/>
                <w:szCs w:val="20"/>
              </w:rPr>
              <w:t>የለባቸውም፡፡</w:t>
            </w:r>
            <w:r w:rsidR="005E1612" w:rsidRPr="00F67237">
              <w:rPr>
                <w:rFonts w:ascii="Arial" w:hAnsi="Arial" w:cs="Arial"/>
                <w:sz w:val="20"/>
                <w:szCs w:val="20"/>
              </w:rPr>
              <w:t xml:space="preserve"> </w:t>
            </w:r>
            <w:r w:rsidR="005E1612" w:rsidRPr="00F67237">
              <w:rPr>
                <w:rFonts w:ascii="Nyala" w:hAnsi="Nyala" w:cs="Nyala"/>
                <w:sz w:val="20"/>
                <w:szCs w:val="20"/>
              </w:rPr>
              <w:t>እያንዳንዱ</w:t>
            </w:r>
            <w:r w:rsidR="005E1612" w:rsidRPr="00F67237">
              <w:rPr>
                <w:rFonts w:ascii="Arial" w:hAnsi="Arial" w:cs="Arial"/>
                <w:sz w:val="20"/>
                <w:szCs w:val="20"/>
              </w:rPr>
              <w:t xml:space="preserve"> </w:t>
            </w:r>
            <w:r w:rsidR="005E1612" w:rsidRPr="00F67237">
              <w:rPr>
                <w:rFonts w:ascii="Nyala" w:hAnsi="Nyala" w:cs="Nyala"/>
                <w:sz w:val="20"/>
                <w:szCs w:val="20"/>
              </w:rPr>
              <w:t>እውነተኛ</w:t>
            </w:r>
            <w:r w:rsidR="005E1612" w:rsidRPr="00F67237">
              <w:rPr>
                <w:rFonts w:ascii="Arial" w:hAnsi="Arial" w:cs="Arial"/>
                <w:sz w:val="20"/>
                <w:szCs w:val="20"/>
              </w:rPr>
              <w:t xml:space="preserve"> </w:t>
            </w:r>
            <w:r w:rsidR="005E1612" w:rsidRPr="00F67237">
              <w:rPr>
                <w:rFonts w:ascii="Nyala" w:hAnsi="Nyala" w:cs="Nyala"/>
                <w:sz w:val="20"/>
                <w:szCs w:val="20"/>
              </w:rPr>
              <w:t>ምላሽ</w:t>
            </w:r>
            <w:r w:rsidR="005E1612" w:rsidRPr="00F67237">
              <w:rPr>
                <w:rFonts w:ascii="Arial" w:hAnsi="Arial" w:cs="Arial"/>
                <w:sz w:val="20"/>
                <w:szCs w:val="20"/>
              </w:rPr>
              <w:t xml:space="preserve"> </w:t>
            </w:r>
            <w:r w:rsidR="005E1612" w:rsidRPr="00F67237">
              <w:rPr>
                <w:rFonts w:ascii="Nyala" w:hAnsi="Nyala" w:cs="Nyala"/>
                <w:sz w:val="20"/>
                <w:szCs w:val="20"/>
              </w:rPr>
              <w:t>ጥሩ</w:t>
            </w:r>
            <w:r w:rsidR="005E1612" w:rsidRPr="00F67237">
              <w:rPr>
                <w:rFonts w:ascii="Arial" w:hAnsi="Arial" w:cs="Arial"/>
                <w:sz w:val="20"/>
                <w:szCs w:val="20"/>
              </w:rPr>
              <w:t xml:space="preserve"> </w:t>
            </w:r>
            <w:r w:rsidR="005E1612" w:rsidRPr="00F67237">
              <w:rPr>
                <w:rFonts w:ascii="Nyala" w:hAnsi="Nyala" w:cs="Nyala"/>
                <w:sz w:val="20"/>
                <w:szCs w:val="20"/>
              </w:rPr>
              <w:t>ምላሽ</w:t>
            </w:r>
            <w:r w:rsidR="005E1612" w:rsidRPr="00F67237">
              <w:rPr>
                <w:rFonts w:ascii="Arial" w:hAnsi="Arial" w:cs="Arial"/>
                <w:sz w:val="20"/>
                <w:szCs w:val="20"/>
              </w:rPr>
              <w:t xml:space="preserve"> </w:t>
            </w:r>
            <w:r w:rsidR="005E1612" w:rsidRPr="00F67237">
              <w:rPr>
                <w:rFonts w:ascii="Nyala" w:hAnsi="Nyala" w:cs="Nyala"/>
                <w:sz w:val="20"/>
                <w:szCs w:val="20"/>
              </w:rPr>
              <w:t>ነው፡፡</w:t>
            </w:r>
          </w:p>
          <w:p w14:paraId="169C3C16" w14:textId="77777777" w:rsidR="00817953" w:rsidRPr="00F67237" w:rsidRDefault="00817953" w:rsidP="0003603F">
            <w:pPr>
              <w:spacing w:beforeLines="20" w:before="48" w:afterLines="20" w:after="48"/>
              <w:rPr>
                <w:rFonts w:ascii="Arial" w:hAnsi="Arial" w:cs="Arial"/>
                <w:sz w:val="20"/>
                <w:szCs w:val="20"/>
              </w:rPr>
            </w:pPr>
          </w:p>
          <w:tbl>
            <w:tblPr>
              <w:tblStyle w:val="TableGrid"/>
              <w:tblW w:w="8398" w:type="dxa"/>
              <w:tblLayout w:type="fixed"/>
              <w:tblLook w:val="04A0" w:firstRow="1" w:lastRow="0" w:firstColumn="1" w:lastColumn="0" w:noHBand="0" w:noVBand="1"/>
            </w:tblPr>
            <w:tblGrid>
              <w:gridCol w:w="459"/>
              <w:gridCol w:w="5256"/>
              <w:gridCol w:w="540"/>
              <w:gridCol w:w="540"/>
              <w:gridCol w:w="540"/>
              <w:gridCol w:w="450"/>
              <w:gridCol w:w="613"/>
            </w:tblGrid>
            <w:tr w:rsidR="00B77CEC" w:rsidRPr="00F67237" w14:paraId="6509CAB1" w14:textId="77777777" w:rsidTr="00B77CEC">
              <w:trPr>
                <w:cantSplit/>
                <w:trHeight w:val="1134"/>
              </w:trPr>
              <w:tc>
                <w:tcPr>
                  <w:tcW w:w="459" w:type="dxa"/>
                  <w:tcBorders>
                    <w:top w:val="nil"/>
                    <w:left w:val="nil"/>
                    <w:bottom w:val="single" w:sz="4" w:space="0" w:color="auto"/>
                    <w:right w:val="nil"/>
                  </w:tcBorders>
                </w:tcPr>
                <w:p w14:paraId="02B9E1BA" w14:textId="77777777" w:rsidR="00B77CEC" w:rsidRPr="00F67237" w:rsidRDefault="00B77CEC" w:rsidP="008443EF">
                  <w:pPr>
                    <w:spacing w:beforeLines="20" w:before="48" w:afterLines="20" w:after="48"/>
                    <w:rPr>
                      <w:rFonts w:ascii="Arial" w:hAnsi="Arial" w:cs="Arial"/>
                      <w:b/>
                      <w:sz w:val="18"/>
                      <w:szCs w:val="20"/>
                    </w:rPr>
                  </w:pPr>
                </w:p>
              </w:tc>
              <w:tc>
                <w:tcPr>
                  <w:tcW w:w="5256" w:type="dxa"/>
                  <w:tcBorders>
                    <w:top w:val="nil"/>
                    <w:left w:val="nil"/>
                    <w:bottom w:val="single" w:sz="4" w:space="0" w:color="000000" w:themeColor="text1"/>
                  </w:tcBorders>
                </w:tcPr>
                <w:p w14:paraId="301545DB" w14:textId="77777777" w:rsidR="00B77CEC" w:rsidRPr="00F67237" w:rsidRDefault="00B77CEC" w:rsidP="008443EF">
                  <w:pPr>
                    <w:spacing w:beforeLines="20" w:before="48" w:afterLines="20" w:after="48"/>
                    <w:rPr>
                      <w:rFonts w:ascii="Arial" w:hAnsi="Arial" w:cs="Arial"/>
                      <w:b/>
                      <w:sz w:val="18"/>
                      <w:szCs w:val="20"/>
                    </w:rPr>
                  </w:pPr>
                </w:p>
              </w:tc>
              <w:tc>
                <w:tcPr>
                  <w:tcW w:w="540" w:type="dxa"/>
                  <w:shd w:val="clear" w:color="auto" w:fill="E5DFEC" w:themeFill="accent4" w:themeFillTint="33"/>
                  <w:textDirection w:val="btLr"/>
                  <w:vAlign w:val="center"/>
                </w:tcPr>
                <w:p w14:paraId="3B25BF9F" w14:textId="60DF32D6" w:rsidR="00B77CEC" w:rsidRPr="003F6A32" w:rsidRDefault="00B77CEC" w:rsidP="006A31B9">
                  <w:pPr>
                    <w:spacing w:beforeLines="20" w:before="48" w:afterLines="20" w:after="48"/>
                    <w:ind w:left="113" w:right="113"/>
                    <w:rPr>
                      <w:rFonts w:ascii="Arial" w:hAnsi="Arial" w:cs="Arial"/>
                      <w:sz w:val="16"/>
                      <w:szCs w:val="16"/>
                      <w:highlight w:val="green"/>
                    </w:rPr>
                  </w:pPr>
                  <w:r w:rsidRPr="003F6A32">
                    <w:rPr>
                      <w:rFonts w:ascii="Arial" w:hAnsi="Arial" w:cs="Arial"/>
                      <w:sz w:val="14"/>
                      <w:szCs w:val="16"/>
                      <w:highlight w:val="green"/>
                    </w:rPr>
                    <w:t xml:space="preserve">Strongly disagree/ </w:t>
                  </w:r>
                  <w:r w:rsidRPr="003F6A32">
                    <w:rPr>
                      <w:rFonts w:ascii="Nyala" w:hAnsi="Nyala" w:cs="Nyala"/>
                      <w:sz w:val="14"/>
                      <w:szCs w:val="20"/>
                      <w:highlight w:val="green"/>
                    </w:rPr>
                    <w:t>በጣም</w:t>
                  </w:r>
                  <w:r w:rsidRPr="003F6A32">
                    <w:rPr>
                      <w:rFonts w:ascii="Arial" w:hAnsi="Arial" w:cs="Arial"/>
                      <w:sz w:val="14"/>
                      <w:szCs w:val="20"/>
                      <w:highlight w:val="green"/>
                    </w:rPr>
                    <w:t xml:space="preserve"> </w:t>
                  </w:r>
                  <w:r w:rsidRPr="003F6A32">
                    <w:rPr>
                      <w:rFonts w:ascii="Nyala" w:hAnsi="Nyala" w:cs="Nyala"/>
                      <w:sz w:val="14"/>
                      <w:szCs w:val="20"/>
                      <w:highlight w:val="green"/>
                    </w:rPr>
                    <w:t>እቃ</w:t>
                  </w:r>
                  <w:ins w:id="221" w:author="toshiba" w:date="2016-11-16T14:36:00Z">
                    <w:r w:rsidR="00B605AD" w:rsidRPr="003F6A32">
                      <w:rPr>
                        <w:rFonts w:ascii="Nyala" w:hAnsi="Nyala" w:cs="Nyala"/>
                        <w:sz w:val="14"/>
                        <w:szCs w:val="20"/>
                        <w:highlight w:val="green"/>
                      </w:rPr>
                      <w:t xml:space="preserve">ልሰማማም </w:t>
                    </w:r>
                  </w:ins>
                  <w:del w:id="222" w:author="toshiba" w:date="2016-11-16T14:36:00Z">
                    <w:r w:rsidRPr="003F6A32" w:rsidDel="00B605AD">
                      <w:rPr>
                        <w:rFonts w:ascii="Nyala" w:hAnsi="Nyala" w:cs="Nyala"/>
                        <w:sz w:val="14"/>
                        <w:szCs w:val="20"/>
                        <w:highlight w:val="green"/>
                      </w:rPr>
                      <w:delText>ወማለሁ</w:delText>
                    </w:r>
                  </w:del>
                </w:p>
              </w:tc>
              <w:tc>
                <w:tcPr>
                  <w:tcW w:w="540" w:type="dxa"/>
                  <w:shd w:val="clear" w:color="auto" w:fill="E5DFEC" w:themeFill="accent4" w:themeFillTint="33"/>
                  <w:textDirection w:val="btLr"/>
                  <w:vAlign w:val="center"/>
                </w:tcPr>
                <w:p w14:paraId="3235182B" w14:textId="22FF26E4" w:rsidR="00B77CEC" w:rsidRPr="003F6A32" w:rsidRDefault="00B77CEC" w:rsidP="008443EF">
                  <w:pPr>
                    <w:spacing w:beforeLines="20" w:before="48" w:afterLines="20" w:after="48"/>
                    <w:ind w:left="113" w:right="113"/>
                    <w:rPr>
                      <w:rFonts w:ascii="Arial" w:hAnsi="Arial" w:cs="Arial"/>
                      <w:sz w:val="16"/>
                      <w:szCs w:val="16"/>
                      <w:highlight w:val="green"/>
                    </w:rPr>
                  </w:pPr>
                  <w:r w:rsidRPr="003F6A32">
                    <w:rPr>
                      <w:rFonts w:ascii="Arial" w:hAnsi="Arial" w:cs="Arial"/>
                      <w:sz w:val="14"/>
                      <w:szCs w:val="16"/>
                      <w:highlight w:val="green"/>
                    </w:rPr>
                    <w:t>Rather disagree/</w:t>
                  </w:r>
                  <w:r w:rsidRPr="003F6A32">
                    <w:rPr>
                      <w:rFonts w:ascii="Nyala" w:hAnsi="Nyala" w:cs="Nyala"/>
                      <w:sz w:val="14"/>
                      <w:szCs w:val="20"/>
                      <w:highlight w:val="green"/>
                    </w:rPr>
                    <w:t>በመጠኑ</w:t>
                  </w:r>
                  <w:r w:rsidRPr="003F6A32">
                    <w:rPr>
                      <w:rFonts w:ascii="Arial" w:hAnsi="Arial" w:cs="Arial"/>
                      <w:sz w:val="14"/>
                      <w:szCs w:val="20"/>
                      <w:highlight w:val="green"/>
                    </w:rPr>
                    <w:t xml:space="preserve"> </w:t>
                  </w:r>
                  <w:r w:rsidRPr="003F6A32">
                    <w:rPr>
                      <w:rFonts w:ascii="Nyala" w:hAnsi="Nyala" w:cs="Nyala"/>
                      <w:sz w:val="14"/>
                      <w:szCs w:val="20"/>
                      <w:highlight w:val="green"/>
                    </w:rPr>
                    <w:t>እ</w:t>
                  </w:r>
                  <w:ins w:id="223" w:author="toshiba" w:date="2016-11-16T14:36:00Z">
                    <w:r w:rsidR="0074108D" w:rsidRPr="003F6A32">
                      <w:rPr>
                        <w:rFonts w:ascii="Nyala" w:hAnsi="Nyala" w:cs="Nyala"/>
                        <w:sz w:val="14"/>
                        <w:szCs w:val="20"/>
                        <w:highlight w:val="green"/>
                      </w:rPr>
                      <w:t xml:space="preserve">ልሰማማም </w:t>
                    </w:r>
                  </w:ins>
                  <w:del w:id="224" w:author="toshiba" w:date="2016-11-16T14:36:00Z">
                    <w:r w:rsidRPr="003F6A32" w:rsidDel="0074108D">
                      <w:rPr>
                        <w:rFonts w:ascii="Nyala" w:hAnsi="Nyala" w:cs="Nyala"/>
                        <w:sz w:val="14"/>
                        <w:szCs w:val="20"/>
                        <w:highlight w:val="green"/>
                      </w:rPr>
                      <w:delText>ቃወማለሁ</w:delText>
                    </w:r>
                  </w:del>
                </w:p>
              </w:tc>
              <w:tc>
                <w:tcPr>
                  <w:tcW w:w="540" w:type="dxa"/>
                  <w:shd w:val="clear" w:color="auto" w:fill="E5DFEC" w:themeFill="accent4" w:themeFillTint="33"/>
                  <w:textDirection w:val="btLr"/>
                  <w:vAlign w:val="center"/>
                </w:tcPr>
                <w:p w14:paraId="39ED088E" w14:textId="6B47F3D1" w:rsidR="00B77CEC" w:rsidRPr="00F67237" w:rsidRDefault="00B77CEC" w:rsidP="008443EF">
                  <w:pPr>
                    <w:spacing w:beforeLines="20" w:before="48" w:afterLines="20" w:after="48"/>
                    <w:ind w:left="113" w:right="113"/>
                    <w:rPr>
                      <w:rFonts w:ascii="Arial" w:hAnsi="Arial" w:cs="Arial"/>
                      <w:sz w:val="16"/>
                      <w:szCs w:val="16"/>
                    </w:rPr>
                  </w:pPr>
                  <w:r w:rsidRPr="00F67237">
                    <w:rPr>
                      <w:rFonts w:ascii="Arial" w:hAnsi="Arial" w:cs="Arial"/>
                      <w:sz w:val="14"/>
                      <w:szCs w:val="16"/>
                    </w:rPr>
                    <w:t xml:space="preserve">Neither nor/ </w:t>
                  </w:r>
                  <w:r w:rsidRPr="00F67237">
                    <w:rPr>
                      <w:rFonts w:ascii="Nyala" w:hAnsi="Nyala" w:cs="Nyala"/>
                      <w:sz w:val="14"/>
                      <w:szCs w:val="20"/>
                    </w:rPr>
                    <w:t>እስማማለሁም</w:t>
                  </w:r>
                  <w:r w:rsidRPr="00F67237">
                    <w:rPr>
                      <w:rFonts w:ascii="Arial" w:hAnsi="Arial" w:cs="Arial"/>
                      <w:sz w:val="14"/>
                      <w:szCs w:val="20"/>
                    </w:rPr>
                    <w:t xml:space="preserve"> </w:t>
                  </w:r>
                  <w:r w:rsidRPr="00F67237">
                    <w:rPr>
                      <w:rFonts w:ascii="Nyala" w:hAnsi="Nyala" w:cs="Nyala"/>
                      <w:sz w:val="14"/>
                      <w:szCs w:val="20"/>
                    </w:rPr>
                    <w:t>አልስማማምም</w:t>
                  </w:r>
                </w:p>
              </w:tc>
              <w:tc>
                <w:tcPr>
                  <w:tcW w:w="450" w:type="dxa"/>
                  <w:shd w:val="clear" w:color="auto" w:fill="E5DFEC" w:themeFill="accent4" w:themeFillTint="33"/>
                  <w:textDirection w:val="btLr"/>
                  <w:vAlign w:val="center"/>
                </w:tcPr>
                <w:p w14:paraId="556E0EBE" w14:textId="53A3A796" w:rsidR="00B77CEC" w:rsidRPr="00F67237" w:rsidRDefault="00B77CEC" w:rsidP="008443EF">
                  <w:pPr>
                    <w:spacing w:beforeLines="20" w:before="48" w:afterLines="20" w:after="48"/>
                    <w:ind w:left="113" w:right="113"/>
                    <w:rPr>
                      <w:rFonts w:ascii="Arial" w:hAnsi="Arial" w:cs="Arial"/>
                      <w:sz w:val="16"/>
                      <w:szCs w:val="16"/>
                    </w:rPr>
                  </w:pPr>
                  <w:r w:rsidRPr="00F67237">
                    <w:rPr>
                      <w:rFonts w:ascii="Arial" w:hAnsi="Arial" w:cs="Arial"/>
                      <w:sz w:val="14"/>
                      <w:szCs w:val="16"/>
                    </w:rPr>
                    <w:t xml:space="preserve">Rather agree/ </w:t>
                  </w:r>
                  <w:r w:rsidRPr="00F67237">
                    <w:rPr>
                      <w:rFonts w:ascii="Nyala" w:hAnsi="Nyala" w:cs="Nyala"/>
                      <w:sz w:val="14"/>
                      <w:szCs w:val="20"/>
                    </w:rPr>
                    <w:t>በመጠኑ</w:t>
                  </w:r>
                  <w:r w:rsidRPr="00F67237">
                    <w:rPr>
                      <w:rFonts w:ascii="Arial" w:hAnsi="Arial" w:cs="Arial"/>
                      <w:sz w:val="14"/>
                      <w:szCs w:val="20"/>
                    </w:rPr>
                    <w:t xml:space="preserve"> </w:t>
                  </w:r>
                  <w:r w:rsidRPr="00F67237">
                    <w:rPr>
                      <w:rFonts w:ascii="Nyala" w:hAnsi="Nyala" w:cs="Nyala"/>
                      <w:sz w:val="14"/>
                      <w:szCs w:val="20"/>
                    </w:rPr>
                    <w:t>እስማማለሁ</w:t>
                  </w:r>
                </w:p>
              </w:tc>
              <w:tc>
                <w:tcPr>
                  <w:tcW w:w="613" w:type="dxa"/>
                  <w:shd w:val="clear" w:color="auto" w:fill="E5DFEC" w:themeFill="accent4" w:themeFillTint="33"/>
                  <w:textDirection w:val="btLr"/>
                  <w:vAlign w:val="center"/>
                </w:tcPr>
                <w:p w14:paraId="7A388316" w14:textId="75E5C4E8" w:rsidR="00B77CEC" w:rsidRPr="00F67237" w:rsidRDefault="00B77CEC" w:rsidP="006A31B9">
                  <w:pPr>
                    <w:spacing w:beforeLines="20" w:before="48" w:afterLines="20" w:after="48"/>
                    <w:ind w:left="113" w:right="113"/>
                    <w:rPr>
                      <w:rFonts w:ascii="Arial" w:hAnsi="Arial" w:cs="Arial"/>
                      <w:sz w:val="16"/>
                      <w:szCs w:val="16"/>
                    </w:rPr>
                  </w:pPr>
                  <w:r w:rsidRPr="00F67237">
                    <w:rPr>
                      <w:rFonts w:ascii="Arial" w:hAnsi="Arial" w:cs="Arial"/>
                      <w:sz w:val="14"/>
                      <w:szCs w:val="16"/>
                    </w:rPr>
                    <w:t>Strongly agree/</w:t>
                  </w:r>
                  <w:r w:rsidRPr="00F67237">
                    <w:rPr>
                      <w:rFonts w:ascii="Nyala" w:hAnsi="Nyala" w:cs="Nyala"/>
                      <w:sz w:val="14"/>
                      <w:szCs w:val="20"/>
                    </w:rPr>
                    <w:t>በጣም</w:t>
                  </w:r>
                  <w:r w:rsidRPr="00F67237">
                    <w:rPr>
                      <w:rFonts w:ascii="Arial" w:hAnsi="Arial" w:cs="Arial"/>
                      <w:sz w:val="14"/>
                      <w:szCs w:val="20"/>
                    </w:rPr>
                    <w:t xml:space="preserve"> </w:t>
                  </w:r>
                  <w:r w:rsidRPr="00F67237">
                    <w:rPr>
                      <w:rFonts w:ascii="Nyala" w:hAnsi="Nyala" w:cs="Nyala"/>
                      <w:sz w:val="14"/>
                      <w:szCs w:val="20"/>
                    </w:rPr>
                    <w:t>እስማማልሁ</w:t>
                  </w:r>
                </w:p>
              </w:tc>
            </w:tr>
            <w:tr w:rsidR="00B77CEC" w:rsidRPr="00F67237" w14:paraId="3CAD4EFB" w14:textId="77777777" w:rsidTr="00B77CEC">
              <w:tc>
                <w:tcPr>
                  <w:tcW w:w="459" w:type="dxa"/>
                  <w:tcBorders>
                    <w:top w:val="single" w:sz="4" w:space="0" w:color="auto"/>
                    <w:left w:val="single" w:sz="4" w:space="0" w:color="auto"/>
                  </w:tcBorders>
                </w:tcPr>
                <w:p w14:paraId="43B1D120" w14:textId="399ECA4E" w:rsidR="00B77CEC" w:rsidRPr="00F67237" w:rsidRDefault="00752848" w:rsidP="008443EF">
                  <w:pPr>
                    <w:spacing w:beforeLines="20" w:before="48" w:afterLines="20" w:after="48"/>
                    <w:rPr>
                      <w:rFonts w:ascii="Arial" w:hAnsi="Arial" w:cs="Arial"/>
                      <w:sz w:val="18"/>
                      <w:szCs w:val="18"/>
                    </w:rPr>
                  </w:pPr>
                  <w:r w:rsidRPr="00F67237">
                    <w:rPr>
                      <w:rFonts w:ascii="Arial" w:hAnsi="Arial" w:cs="Arial"/>
                      <w:sz w:val="18"/>
                      <w:szCs w:val="18"/>
                    </w:rPr>
                    <w:t>A</w:t>
                  </w:r>
                </w:p>
              </w:tc>
              <w:tc>
                <w:tcPr>
                  <w:tcW w:w="5256" w:type="dxa"/>
                  <w:tcBorders>
                    <w:left w:val="nil"/>
                  </w:tcBorders>
                </w:tcPr>
                <w:p w14:paraId="17B096E3" w14:textId="1AE2D2A9" w:rsidR="00B77CEC" w:rsidRPr="00F67237" w:rsidRDefault="00B77CEC" w:rsidP="008443EF">
                  <w:pPr>
                    <w:spacing w:beforeLines="20" w:before="48" w:afterLines="20" w:after="48"/>
                    <w:rPr>
                      <w:rFonts w:ascii="Arial" w:hAnsi="Arial" w:cs="Arial"/>
                      <w:sz w:val="18"/>
                      <w:szCs w:val="18"/>
                    </w:rPr>
                  </w:pPr>
                  <w:r w:rsidRPr="00F67237">
                    <w:rPr>
                      <w:rFonts w:ascii="Arial" w:hAnsi="Arial" w:cs="Arial"/>
                      <w:sz w:val="18"/>
                      <w:szCs w:val="18"/>
                    </w:rPr>
                    <w:t xml:space="preserve">I actively attack problems/ </w:t>
                  </w:r>
                  <w:r w:rsidRPr="00F67237">
                    <w:rPr>
                      <w:rFonts w:ascii="Nyala" w:hAnsi="Nyala" w:cs="Nyala"/>
                      <w:sz w:val="18"/>
                      <w:szCs w:val="18"/>
                    </w:rPr>
                    <w:t>ችግሮችን</w:t>
                  </w:r>
                  <w:r w:rsidRPr="00F67237">
                    <w:rPr>
                      <w:rFonts w:ascii="Arial" w:hAnsi="Arial" w:cs="Arial"/>
                      <w:sz w:val="18"/>
                      <w:szCs w:val="18"/>
                    </w:rPr>
                    <w:t xml:space="preserve"> </w:t>
                  </w:r>
                  <w:r w:rsidRPr="00F67237">
                    <w:rPr>
                      <w:rFonts w:ascii="Nyala" w:hAnsi="Nyala" w:cs="Nyala"/>
                      <w:sz w:val="18"/>
                      <w:szCs w:val="18"/>
                    </w:rPr>
                    <w:t>በንቃት</w:t>
                  </w:r>
                  <w:r w:rsidRPr="00F67237">
                    <w:rPr>
                      <w:rFonts w:ascii="Arial" w:hAnsi="Arial" w:cs="Arial"/>
                      <w:sz w:val="18"/>
                      <w:szCs w:val="18"/>
                    </w:rPr>
                    <w:t xml:space="preserve"> </w:t>
                  </w:r>
                  <w:r w:rsidRPr="00F67237">
                    <w:rPr>
                      <w:rFonts w:ascii="Nyala" w:hAnsi="Nyala" w:cs="Nyala"/>
                      <w:sz w:val="18"/>
                      <w:szCs w:val="18"/>
                    </w:rPr>
                    <w:t>እጋፈጣለሁ</w:t>
                  </w:r>
                </w:p>
              </w:tc>
              <w:tc>
                <w:tcPr>
                  <w:tcW w:w="540" w:type="dxa"/>
                  <w:vAlign w:val="center"/>
                </w:tcPr>
                <w:p w14:paraId="6C994945" w14:textId="77777777" w:rsidR="00B77CEC" w:rsidRPr="00F67237" w:rsidRDefault="00B77CEC" w:rsidP="008443EF">
                  <w:pPr>
                    <w:spacing w:beforeLines="20" w:before="48" w:afterLines="20" w:after="48"/>
                    <w:jc w:val="center"/>
                    <w:rPr>
                      <w:rFonts w:ascii="Arial" w:hAnsi="Arial" w:cs="Arial"/>
                      <w:sz w:val="18"/>
                      <w:szCs w:val="18"/>
                    </w:rPr>
                  </w:pPr>
                  <w:r w:rsidRPr="00F67237">
                    <w:rPr>
                      <w:rFonts w:ascii="Arial" w:hAnsi="Arial" w:cs="Arial"/>
                      <w:sz w:val="18"/>
                      <w:szCs w:val="18"/>
                    </w:rPr>
                    <w:t>1</w:t>
                  </w:r>
                </w:p>
              </w:tc>
              <w:tc>
                <w:tcPr>
                  <w:tcW w:w="540" w:type="dxa"/>
                  <w:vAlign w:val="center"/>
                </w:tcPr>
                <w:p w14:paraId="4F9CCEDB" w14:textId="77777777" w:rsidR="00B77CEC" w:rsidRPr="00F67237" w:rsidRDefault="00B77CEC" w:rsidP="008443EF">
                  <w:pPr>
                    <w:spacing w:beforeLines="20" w:before="48" w:afterLines="20" w:after="48"/>
                    <w:jc w:val="center"/>
                    <w:rPr>
                      <w:rFonts w:ascii="Arial" w:hAnsi="Arial" w:cs="Arial"/>
                      <w:sz w:val="18"/>
                      <w:szCs w:val="18"/>
                    </w:rPr>
                  </w:pPr>
                  <w:r w:rsidRPr="00F67237">
                    <w:rPr>
                      <w:rFonts w:ascii="Arial" w:hAnsi="Arial" w:cs="Arial"/>
                      <w:sz w:val="18"/>
                      <w:szCs w:val="18"/>
                    </w:rPr>
                    <w:t>2</w:t>
                  </w:r>
                </w:p>
              </w:tc>
              <w:tc>
                <w:tcPr>
                  <w:tcW w:w="540" w:type="dxa"/>
                  <w:vAlign w:val="center"/>
                </w:tcPr>
                <w:p w14:paraId="4DB88BE3" w14:textId="77777777" w:rsidR="00B77CEC" w:rsidRPr="00F67237" w:rsidRDefault="00B77CEC" w:rsidP="008443EF">
                  <w:pPr>
                    <w:spacing w:beforeLines="20" w:before="48" w:afterLines="20" w:after="48"/>
                    <w:jc w:val="center"/>
                    <w:rPr>
                      <w:rFonts w:ascii="Arial" w:hAnsi="Arial" w:cs="Arial"/>
                      <w:sz w:val="18"/>
                      <w:szCs w:val="18"/>
                    </w:rPr>
                  </w:pPr>
                  <w:r w:rsidRPr="00F67237">
                    <w:rPr>
                      <w:rFonts w:ascii="Arial" w:hAnsi="Arial" w:cs="Arial"/>
                      <w:sz w:val="18"/>
                      <w:szCs w:val="18"/>
                    </w:rPr>
                    <w:t>3</w:t>
                  </w:r>
                </w:p>
              </w:tc>
              <w:tc>
                <w:tcPr>
                  <w:tcW w:w="450" w:type="dxa"/>
                  <w:vAlign w:val="center"/>
                </w:tcPr>
                <w:p w14:paraId="3BDB659F" w14:textId="77777777" w:rsidR="00B77CEC" w:rsidRPr="00F67237" w:rsidRDefault="00B77CEC" w:rsidP="008443EF">
                  <w:pPr>
                    <w:spacing w:beforeLines="20" w:before="48" w:afterLines="20" w:after="48"/>
                    <w:jc w:val="center"/>
                    <w:rPr>
                      <w:rFonts w:ascii="Arial" w:hAnsi="Arial" w:cs="Arial"/>
                      <w:sz w:val="18"/>
                      <w:szCs w:val="18"/>
                    </w:rPr>
                  </w:pPr>
                  <w:r w:rsidRPr="00F67237">
                    <w:rPr>
                      <w:rFonts w:ascii="Arial" w:hAnsi="Arial" w:cs="Arial"/>
                      <w:sz w:val="18"/>
                      <w:szCs w:val="18"/>
                    </w:rPr>
                    <w:t>4</w:t>
                  </w:r>
                </w:p>
              </w:tc>
              <w:tc>
                <w:tcPr>
                  <w:tcW w:w="613" w:type="dxa"/>
                  <w:vAlign w:val="center"/>
                </w:tcPr>
                <w:p w14:paraId="6AD65CA6" w14:textId="77777777" w:rsidR="00B77CEC" w:rsidRPr="00F67237" w:rsidRDefault="00B77CEC" w:rsidP="008443EF">
                  <w:pPr>
                    <w:spacing w:beforeLines="20" w:before="48" w:afterLines="20" w:after="48"/>
                    <w:jc w:val="center"/>
                    <w:rPr>
                      <w:rFonts w:ascii="Arial" w:hAnsi="Arial" w:cs="Arial"/>
                      <w:sz w:val="18"/>
                      <w:szCs w:val="18"/>
                    </w:rPr>
                  </w:pPr>
                  <w:r w:rsidRPr="00F67237">
                    <w:rPr>
                      <w:rFonts w:ascii="Arial" w:hAnsi="Arial" w:cs="Arial"/>
                      <w:sz w:val="18"/>
                      <w:szCs w:val="18"/>
                    </w:rPr>
                    <w:t>5</w:t>
                  </w:r>
                </w:p>
              </w:tc>
            </w:tr>
            <w:tr w:rsidR="00B77CEC" w:rsidRPr="00F67237" w14:paraId="4AC13183" w14:textId="77777777" w:rsidTr="00B77CEC">
              <w:tc>
                <w:tcPr>
                  <w:tcW w:w="459" w:type="dxa"/>
                  <w:tcBorders>
                    <w:left w:val="single" w:sz="4" w:space="0" w:color="auto"/>
                  </w:tcBorders>
                </w:tcPr>
                <w:p w14:paraId="5FBBC4A1" w14:textId="42A22184" w:rsidR="00B77CEC" w:rsidRPr="00F67237" w:rsidRDefault="00752848" w:rsidP="008443EF">
                  <w:pPr>
                    <w:spacing w:beforeLines="20" w:before="48" w:afterLines="20" w:after="48"/>
                    <w:rPr>
                      <w:rFonts w:ascii="Arial" w:hAnsi="Arial" w:cs="Arial"/>
                      <w:sz w:val="18"/>
                      <w:szCs w:val="18"/>
                    </w:rPr>
                  </w:pPr>
                  <w:r w:rsidRPr="00F67237">
                    <w:rPr>
                      <w:rFonts w:ascii="Arial" w:hAnsi="Arial" w:cs="Arial"/>
                      <w:sz w:val="18"/>
                      <w:szCs w:val="18"/>
                    </w:rPr>
                    <w:t>B</w:t>
                  </w:r>
                </w:p>
              </w:tc>
              <w:tc>
                <w:tcPr>
                  <w:tcW w:w="5256" w:type="dxa"/>
                  <w:tcBorders>
                    <w:left w:val="nil"/>
                  </w:tcBorders>
                </w:tcPr>
                <w:p w14:paraId="41733F56" w14:textId="5E8D17E8" w:rsidR="00B77CEC" w:rsidRPr="00F67237" w:rsidRDefault="00B77CEC" w:rsidP="008443EF">
                  <w:pPr>
                    <w:spacing w:beforeLines="20" w:before="48" w:afterLines="20" w:after="48"/>
                    <w:rPr>
                      <w:rFonts w:ascii="Arial" w:hAnsi="Arial" w:cs="Arial"/>
                      <w:sz w:val="18"/>
                      <w:szCs w:val="18"/>
                    </w:rPr>
                  </w:pPr>
                  <w:r w:rsidRPr="00F67237">
                    <w:rPr>
                      <w:rFonts w:ascii="Arial" w:hAnsi="Arial" w:cs="Arial"/>
                      <w:sz w:val="18"/>
                      <w:szCs w:val="18"/>
                    </w:rPr>
                    <w:t xml:space="preserve">Whenever something goes wrong, I search for a solution immediately/ </w:t>
                  </w:r>
                  <w:r w:rsidRPr="00F67237">
                    <w:rPr>
                      <w:rFonts w:ascii="Nyala" w:hAnsi="Nyala" w:cs="Nyala"/>
                      <w:sz w:val="18"/>
                      <w:szCs w:val="18"/>
                    </w:rPr>
                    <w:t>የሆነ</w:t>
                  </w:r>
                  <w:r w:rsidRPr="00F67237">
                    <w:rPr>
                      <w:rFonts w:ascii="Arial" w:hAnsi="Arial" w:cs="Arial"/>
                      <w:sz w:val="18"/>
                      <w:szCs w:val="18"/>
                    </w:rPr>
                    <w:t xml:space="preserve"> </w:t>
                  </w:r>
                  <w:r w:rsidRPr="00F67237">
                    <w:rPr>
                      <w:rFonts w:ascii="Nyala" w:hAnsi="Nyala" w:cs="Nyala"/>
                      <w:sz w:val="18"/>
                      <w:szCs w:val="18"/>
                    </w:rPr>
                    <w:t>ችግር</w:t>
                  </w:r>
                  <w:r w:rsidRPr="00F67237">
                    <w:rPr>
                      <w:rFonts w:ascii="Arial" w:hAnsi="Arial" w:cs="Arial"/>
                      <w:sz w:val="18"/>
                      <w:szCs w:val="18"/>
                    </w:rPr>
                    <w:t xml:space="preserve"> </w:t>
                  </w:r>
                  <w:r w:rsidRPr="00F67237">
                    <w:rPr>
                      <w:rFonts w:ascii="Nyala" w:hAnsi="Nyala" w:cs="Nyala"/>
                      <w:sz w:val="18"/>
                      <w:szCs w:val="18"/>
                    </w:rPr>
                    <w:t>ሲፈጠር</w:t>
                  </w:r>
                  <w:r w:rsidRPr="00F67237">
                    <w:rPr>
                      <w:rFonts w:ascii="Arial" w:hAnsi="Arial" w:cs="Arial"/>
                      <w:sz w:val="18"/>
                      <w:szCs w:val="18"/>
                    </w:rPr>
                    <w:t xml:space="preserve"> </w:t>
                  </w:r>
                  <w:r w:rsidRPr="00F67237">
                    <w:rPr>
                      <w:rFonts w:ascii="Nyala" w:hAnsi="Nyala" w:cs="Nyala"/>
                      <w:sz w:val="18"/>
                      <w:szCs w:val="18"/>
                    </w:rPr>
                    <w:t>ወዲያው</w:t>
                  </w:r>
                  <w:r w:rsidRPr="00F67237">
                    <w:rPr>
                      <w:rFonts w:ascii="Arial" w:hAnsi="Arial" w:cs="Arial"/>
                      <w:sz w:val="18"/>
                      <w:szCs w:val="18"/>
                    </w:rPr>
                    <w:t xml:space="preserve"> </w:t>
                  </w:r>
                  <w:r w:rsidRPr="00F67237">
                    <w:rPr>
                      <w:rFonts w:ascii="Nyala" w:hAnsi="Nyala" w:cs="Nyala"/>
                      <w:sz w:val="18"/>
                      <w:szCs w:val="18"/>
                    </w:rPr>
                    <w:t>መፍትሄ</w:t>
                  </w:r>
                  <w:r w:rsidRPr="00F67237">
                    <w:rPr>
                      <w:rFonts w:ascii="Arial" w:hAnsi="Arial" w:cs="Arial"/>
                      <w:sz w:val="18"/>
                      <w:szCs w:val="18"/>
                    </w:rPr>
                    <w:t xml:space="preserve"> </w:t>
                  </w:r>
                  <w:r w:rsidRPr="00F67237">
                    <w:rPr>
                      <w:rFonts w:ascii="Nyala" w:hAnsi="Nyala" w:cs="Nyala"/>
                      <w:sz w:val="18"/>
                      <w:szCs w:val="18"/>
                    </w:rPr>
                    <w:t>አፈላልጋለሁ</w:t>
                  </w:r>
                </w:p>
              </w:tc>
              <w:tc>
                <w:tcPr>
                  <w:tcW w:w="540" w:type="dxa"/>
                  <w:vAlign w:val="center"/>
                </w:tcPr>
                <w:p w14:paraId="7D51A0D4" w14:textId="77777777" w:rsidR="00B77CEC" w:rsidRPr="00F67237" w:rsidRDefault="00B77CEC" w:rsidP="008443EF">
                  <w:pPr>
                    <w:spacing w:beforeLines="20" w:before="48" w:afterLines="20" w:after="48"/>
                    <w:jc w:val="center"/>
                    <w:rPr>
                      <w:rFonts w:ascii="Arial" w:hAnsi="Arial" w:cs="Arial"/>
                      <w:sz w:val="18"/>
                      <w:szCs w:val="18"/>
                    </w:rPr>
                  </w:pPr>
                  <w:r w:rsidRPr="00F67237">
                    <w:rPr>
                      <w:rFonts w:ascii="Arial" w:hAnsi="Arial" w:cs="Arial"/>
                      <w:sz w:val="18"/>
                      <w:szCs w:val="18"/>
                    </w:rPr>
                    <w:t>1</w:t>
                  </w:r>
                </w:p>
              </w:tc>
              <w:tc>
                <w:tcPr>
                  <w:tcW w:w="540" w:type="dxa"/>
                  <w:vAlign w:val="center"/>
                </w:tcPr>
                <w:p w14:paraId="3F93D602" w14:textId="77777777" w:rsidR="00B77CEC" w:rsidRPr="00F67237" w:rsidRDefault="00B77CEC" w:rsidP="008443EF">
                  <w:pPr>
                    <w:spacing w:beforeLines="20" w:before="48" w:afterLines="20" w:after="48"/>
                    <w:jc w:val="center"/>
                    <w:rPr>
                      <w:rFonts w:ascii="Arial" w:hAnsi="Arial" w:cs="Arial"/>
                      <w:sz w:val="18"/>
                      <w:szCs w:val="18"/>
                    </w:rPr>
                  </w:pPr>
                  <w:r w:rsidRPr="00F67237">
                    <w:rPr>
                      <w:rFonts w:ascii="Arial" w:hAnsi="Arial" w:cs="Arial"/>
                      <w:sz w:val="18"/>
                      <w:szCs w:val="18"/>
                    </w:rPr>
                    <w:t>2</w:t>
                  </w:r>
                </w:p>
              </w:tc>
              <w:tc>
                <w:tcPr>
                  <w:tcW w:w="540" w:type="dxa"/>
                  <w:vAlign w:val="center"/>
                </w:tcPr>
                <w:p w14:paraId="2585E145" w14:textId="77777777" w:rsidR="00B77CEC" w:rsidRPr="00F67237" w:rsidRDefault="00B77CEC" w:rsidP="008443EF">
                  <w:pPr>
                    <w:spacing w:beforeLines="20" w:before="48" w:afterLines="20" w:after="48"/>
                    <w:jc w:val="center"/>
                    <w:rPr>
                      <w:rFonts w:ascii="Arial" w:hAnsi="Arial" w:cs="Arial"/>
                      <w:sz w:val="18"/>
                      <w:szCs w:val="18"/>
                    </w:rPr>
                  </w:pPr>
                  <w:r w:rsidRPr="00F67237">
                    <w:rPr>
                      <w:rFonts w:ascii="Arial" w:hAnsi="Arial" w:cs="Arial"/>
                      <w:sz w:val="18"/>
                      <w:szCs w:val="18"/>
                    </w:rPr>
                    <w:t>3</w:t>
                  </w:r>
                </w:p>
              </w:tc>
              <w:tc>
                <w:tcPr>
                  <w:tcW w:w="450" w:type="dxa"/>
                  <w:vAlign w:val="center"/>
                </w:tcPr>
                <w:p w14:paraId="1C1FE60A" w14:textId="77777777" w:rsidR="00B77CEC" w:rsidRPr="00F67237" w:rsidRDefault="00B77CEC" w:rsidP="008443EF">
                  <w:pPr>
                    <w:spacing w:beforeLines="20" w:before="48" w:afterLines="20" w:after="48"/>
                    <w:jc w:val="center"/>
                    <w:rPr>
                      <w:rFonts w:ascii="Arial" w:hAnsi="Arial" w:cs="Arial"/>
                      <w:sz w:val="18"/>
                      <w:szCs w:val="18"/>
                    </w:rPr>
                  </w:pPr>
                  <w:r w:rsidRPr="00F67237">
                    <w:rPr>
                      <w:rFonts w:ascii="Arial" w:hAnsi="Arial" w:cs="Arial"/>
                      <w:sz w:val="18"/>
                      <w:szCs w:val="18"/>
                    </w:rPr>
                    <w:t>4</w:t>
                  </w:r>
                </w:p>
              </w:tc>
              <w:tc>
                <w:tcPr>
                  <w:tcW w:w="613" w:type="dxa"/>
                  <w:vAlign w:val="center"/>
                </w:tcPr>
                <w:p w14:paraId="0EC8DC89" w14:textId="77777777" w:rsidR="00B77CEC" w:rsidRPr="00F67237" w:rsidRDefault="00B77CEC" w:rsidP="008443EF">
                  <w:pPr>
                    <w:spacing w:beforeLines="20" w:before="48" w:afterLines="20" w:after="48"/>
                    <w:jc w:val="center"/>
                    <w:rPr>
                      <w:rFonts w:ascii="Arial" w:hAnsi="Arial" w:cs="Arial"/>
                      <w:sz w:val="18"/>
                      <w:szCs w:val="18"/>
                    </w:rPr>
                  </w:pPr>
                  <w:r w:rsidRPr="00F67237">
                    <w:rPr>
                      <w:rFonts w:ascii="Arial" w:hAnsi="Arial" w:cs="Arial"/>
                      <w:sz w:val="18"/>
                      <w:szCs w:val="18"/>
                    </w:rPr>
                    <w:t>5</w:t>
                  </w:r>
                </w:p>
              </w:tc>
            </w:tr>
            <w:tr w:rsidR="00B77CEC" w:rsidRPr="00F67237" w14:paraId="4B0C1B29" w14:textId="77777777" w:rsidTr="00B77CEC">
              <w:tc>
                <w:tcPr>
                  <w:tcW w:w="459" w:type="dxa"/>
                  <w:tcBorders>
                    <w:left w:val="single" w:sz="4" w:space="0" w:color="auto"/>
                  </w:tcBorders>
                </w:tcPr>
                <w:p w14:paraId="70953BD7" w14:textId="6ECE77D9" w:rsidR="00B77CEC" w:rsidRPr="00F67237" w:rsidRDefault="00752848" w:rsidP="008443EF">
                  <w:pPr>
                    <w:spacing w:beforeLines="20" w:before="48" w:afterLines="20" w:after="48"/>
                    <w:rPr>
                      <w:rFonts w:ascii="Arial" w:hAnsi="Arial" w:cs="Arial"/>
                      <w:sz w:val="18"/>
                      <w:szCs w:val="18"/>
                    </w:rPr>
                  </w:pPr>
                  <w:r w:rsidRPr="00F67237">
                    <w:rPr>
                      <w:rFonts w:ascii="Arial" w:hAnsi="Arial" w:cs="Arial"/>
                      <w:sz w:val="18"/>
                      <w:szCs w:val="18"/>
                    </w:rPr>
                    <w:t>C</w:t>
                  </w:r>
                </w:p>
              </w:tc>
              <w:tc>
                <w:tcPr>
                  <w:tcW w:w="5256" w:type="dxa"/>
                  <w:tcBorders>
                    <w:left w:val="nil"/>
                  </w:tcBorders>
                </w:tcPr>
                <w:p w14:paraId="28258B5C" w14:textId="7BDDBA16" w:rsidR="00B77CEC" w:rsidRPr="00F67237" w:rsidRDefault="00B77CEC" w:rsidP="008443EF">
                  <w:pPr>
                    <w:spacing w:beforeLines="20" w:before="48" w:afterLines="20" w:after="48"/>
                    <w:rPr>
                      <w:rFonts w:ascii="Arial" w:hAnsi="Arial" w:cs="Arial"/>
                      <w:sz w:val="18"/>
                      <w:szCs w:val="18"/>
                    </w:rPr>
                  </w:pPr>
                  <w:r w:rsidRPr="00F67237">
                    <w:rPr>
                      <w:rFonts w:ascii="Arial" w:hAnsi="Arial" w:cs="Arial"/>
                      <w:sz w:val="18"/>
                      <w:szCs w:val="18"/>
                    </w:rPr>
                    <w:t xml:space="preserve">Whenever there is a chance to get actively involved, I take it / </w:t>
                  </w:r>
                  <w:r w:rsidRPr="00F67237">
                    <w:rPr>
                      <w:rFonts w:ascii="Nyala" w:hAnsi="Nyala" w:cs="Nyala"/>
                      <w:sz w:val="18"/>
                      <w:szCs w:val="18"/>
                    </w:rPr>
                    <w:t>በነገሮች</w:t>
                  </w:r>
                  <w:r w:rsidRPr="00F67237">
                    <w:rPr>
                      <w:rFonts w:ascii="Arial" w:hAnsi="Arial" w:cs="Arial"/>
                      <w:sz w:val="18"/>
                      <w:szCs w:val="18"/>
                    </w:rPr>
                    <w:t xml:space="preserve"> </w:t>
                  </w:r>
                  <w:r w:rsidRPr="00F67237">
                    <w:rPr>
                      <w:rFonts w:ascii="Nyala" w:hAnsi="Nyala" w:cs="Nyala"/>
                      <w:sz w:val="18"/>
                      <w:szCs w:val="18"/>
                    </w:rPr>
                    <w:t>በንቃት</w:t>
                  </w:r>
                  <w:r w:rsidRPr="00F67237">
                    <w:rPr>
                      <w:rFonts w:ascii="Arial" w:hAnsi="Arial" w:cs="Arial"/>
                      <w:sz w:val="18"/>
                      <w:szCs w:val="18"/>
                    </w:rPr>
                    <w:t xml:space="preserve"> </w:t>
                  </w:r>
                  <w:r w:rsidRPr="00F67237">
                    <w:rPr>
                      <w:rFonts w:ascii="Nyala" w:hAnsi="Nyala" w:cs="Nyala"/>
                      <w:sz w:val="18"/>
                      <w:szCs w:val="18"/>
                    </w:rPr>
                    <w:t>የመሳተፍ</w:t>
                  </w:r>
                  <w:r w:rsidRPr="00F67237">
                    <w:rPr>
                      <w:rFonts w:ascii="Arial" w:hAnsi="Arial" w:cs="Arial"/>
                      <w:sz w:val="18"/>
                      <w:szCs w:val="18"/>
                    </w:rPr>
                    <w:t xml:space="preserve"> </w:t>
                  </w:r>
                  <w:r w:rsidRPr="00F67237">
                    <w:rPr>
                      <w:rFonts w:ascii="Nyala" w:hAnsi="Nyala" w:cs="Nyala"/>
                      <w:sz w:val="18"/>
                      <w:szCs w:val="18"/>
                    </w:rPr>
                    <w:t>እድል</w:t>
                  </w:r>
                  <w:r w:rsidRPr="00F67237">
                    <w:rPr>
                      <w:rFonts w:ascii="Arial" w:hAnsi="Arial" w:cs="Arial"/>
                      <w:sz w:val="18"/>
                      <w:szCs w:val="18"/>
                    </w:rPr>
                    <w:t xml:space="preserve"> </w:t>
                  </w:r>
                  <w:r w:rsidRPr="00F67237">
                    <w:rPr>
                      <w:rFonts w:ascii="Nyala" w:hAnsi="Nyala" w:cs="Nyala"/>
                      <w:sz w:val="18"/>
                      <w:szCs w:val="18"/>
                    </w:rPr>
                    <w:t>ሲኖር፣</w:t>
                  </w:r>
                  <w:r w:rsidRPr="00F67237">
                    <w:rPr>
                      <w:rFonts w:ascii="Arial" w:hAnsi="Arial" w:cs="Arial"/>
                      <w:sz w:val="18"/>
                      <w:szCs w:val="18"/>
                    </w:rPr>
                    <w:t xml:space="preserve"> </w:t>
                  </w:r>
                  <w:r w:rsidRPr="00F67237">
                    <w:rPr>
                      <w:rFonts w:ascii="Nyala" w:hAnsi="Nyala" w:cs="Nyala"/>
                      <w:sz w:val="18"/>
                      <w:szCs w:val="18"/>
                    </w:rPr>
                    <w:t>እድሉን</w:t>
                  </w:r>
                  <w:r w:rsidRPr="00F67237">
                    <w:rPr>
                      <w:rFonts w:ascii="Arial" w:hAnsi="Arial" w:cs="Arial"/>
                      <w:sz w:val="18"/>
                      <w:szCs w:val="18"/>
                    </w:rPr>
                    <w:t xml:space="preserve"> </w:t>
                  </w:r>
                  <w:r w:rsidRPr="00F67237">
                    <w:rPr>
                      <w:rFonts w:ascii="Nyala" w:hAnsi="Nyala" w:cs="Nyala"/>
                      <w:sz w:val="18"/>
                      <w:szCs w:val="18"/>
                    </w:rPr>
                    <w:t>እጠቀማለሁ</w:t>
                  </w:r>
                </w:p>
              </w:tc>
              <w:tc>
                <w:tcPr>
                  <w:tcW w:w="540" w:type="dxa"/>
                  <w:vAlign w:val="center"/>
                </w:tcPr>
                <w:p w14:paraId="436023C2" w14:textId="77777777" w:rsidR="00B77CEC" w:rsidRPr="00F67237" w:rsidRDefault="00B77CEC" w:rsidP="008443EF">
                  <w:pPr>
                    <w:spacing w:beforeLines="20" w:before="48" w:afterLines="20" w:after="48"/>
                    <w:jc w:val="center"/>
                    <w:rPr>
                      <w:rFonts w:ascii="Arial" w:hAnsi="Arial" w:cs="Arial"/>
                      <w:sz w:val="18"/>
                      <w:szCs w:val="18"/>
                    </w:rPr>
                  </w:pPr>
                  <w:r w:rsidRPr="00F67237">
                    <w:rPr>
                      <w:rFonts w:ascii="Arial" w:hAnsi="Arial" w:cs="Arial"/>
                      <w:sz w:val="18"/>
                      <w:szCs w:val="18"/>
                    </w:rPr>
                    <w:t>1</w:t>
                  </w:r>
                </w:p>
              </w:tc>
              <w:tc>
                <w:tcPr>
                  <w:tcW w:w="540" w:type="dxa"/>
                  <w:vAlign w:val="center"/>
                </w:tcPr>
                <w:p w14:paraId="5A48B36D" w14:textId="77777777" w:rsidR="00B77CEC" w:rsidRPr="00F67237" w:rsidRDefault="00B77CEC" w:rsidP="008443EF">
                  <w:pPr>
                    <w:spacing w:beforeLines="20" w:before="48" w:afterLines="20" w:after="48"/>
                    <w:jc w:val="center"/>
                    <w:rPr>
                      <w:rFonts w:ascii="Arial" w:hAnsi="Arial" w:cs="Arial"/>
                      <w:sz w:val="18"/>
                      <w:szCs w:val="18"/>
                    </w:rPr>
                  </w:pPr>
                  <w:r w:rsidRPr="00F67237">
                    <w:rPr>
                      <w:rFonts w:ascii="Arial" w:hAnsi="Arial" w:cs="Arial"/>
                      <w:sz w:val="18"/>
                      <w:szCs w:val="18"/>
                    </w:rPr>
                    <w:t>2</w:t>
                  </w:r>
                </w:p>
              </w:tc>
              <w:tc>
                <w:tcPr>
                  <w:tcW w:w="540" w:type="dxa"/>
                  <w:vAlign w:val="center"/>
                </w:tcPr>
                <w:p w14:paraId="3218304B" w14:textId="77777777" w:rsidR="00B77CEC" w:rsidRPr="00F67237" w:rsidRDefault="00B77CEC" w:rsidP="008443EF">
                  <w:pPr>
                    <w:spacing w:beforeLines="20" w:before="48" w:afterLines="20" w:after="48"/>
                    <w:jc w:val="center"/>
                    <w:rPr>
                      <w:rFonts w:ascii="Arial" w:hAnsi="Arial" w:cs="Arial"/>
                      <w:sz w:val="18"/>
                      <w:szCs w:val="18"/>
                    </w:rPr>
                  </w:pPr>
                  <w:r w:rsidRPr="00F67237">
                    <w:rPr>
                      <w:rFonts w:ascii="Arial" w:hAnsi="Arial" w:cs="Arial"/>
                      <w:sz w:val="18"/>
                      <w:szCs w:val="18"/>
                    </w:rPr>
                    <w:t>3</w:t>
                  </w:r>
                </w:p>
              </w:tc>
              <w:tc>
                <w:tcPr>
                  <w:tcW w:w="450" w:type="dxa"/>
                  <w:vAlign w:val="center"/>
                </w:tcPr>
                <w:p w14:paraId="650182F6" w14:textId="77777777" w:rsidR="00B77CEC" w:rsidRPr="00F67237" w:rsidRDefault="00B77CEC" w:rsidP="008443EF">
                  <w:pPr>
                    <w:spacing w:beforeLines="20" w:before="48" w:afterLines="20" w:after="48"/>
                    <w:jc w:val="center"/>
                    <w:rPr>
                      <w:rFonts w:ascii="Arial" w:hAnsi="Arial" w:cs="Arial"/>
                      <w:sz w:val="18"/>
                      <w:szCs w:val="18"/>
                    </w:rPr>
                  </w:pPr>
                  <w:r w:rsidRPr="00F67237">
                    <w:rPr>
                      <w:rFonts w:ascii="Arial" w:hAnsi="Arial" w:cs="Arial"/>
                      <w:sz w:val="18"/>
                      <w:szCs w:val="18"/>
                    </w:rPr>
                    <w:t>4</w:t>
                  </w:r>
                </w:p>
              </w:tc>
              <w:tc>
                <w:tcPr>
                  <w:tcW w:w="613" w:type="dxa"/>
                  <w:vAlign w:val="center"/>
                </w:tcPr>
                <w:p w14:paraId="060A0FC8" w14:textId="77777777" w:rsidR="00B77CEC" w:rsidRPr="00F67237" w:rsidRDefault="00B77CEC" w:rsidP="008443EF">
                  <w:pPr>
                    <w:spacing w:beforeLines="20" w:before="48" w:afterLines="20" w:after="48"/>
                    <w:jc w:val="center"/>
                    <w:rPr>
                      <w:rFonts w:ascii="Arial" w:hAnsi="Arial" w:cs="Arial"/>
                      <w:sz w:val="18"/>
                      <w:szCs w:val="18"/>
                    </w:rPr>
                  </w:pPr>
                  <w:r w:rsidRPr="00F67237">
                    <w:rPr>
                      <w:rFonts w:ascii="Arial" w:hAnsi="Arial" w:cs="Arial"/>
                      <w:sz w:val="18"/>
                      <w:szCs w:val="18"/>
                    </w:rPr>
                    <w:t>5</w:t>
                  </w:r>
                </w:p>
              </w:tc>
            </w:tr>
            <w:tr w:rsidR="00B77CEC" w:rsidRPr="00F67237" w14:paraId="40857586" w14:textId="77777777" w:rsidTr="00B77CEC">
              <w:tc>
                <w:tcPr>
                  <w:tcW w:w="459" w:type="dxa"/>
                  <w:tcBorders>
                    <w:left w:val="single" w:sz="4" w:space="0" w:color="auto"/>
                  </w:tcBorders>
                </w:tcPr>
                <w:p w14:paraId="2A7AD3E1" w14:textId="73126D9A" w:rsidR="00B77CEC" w:rsidRPr="00F67237" w:rsidRDefault="00752848" w:rsidP="00DE5307">
                  <w:pPr>
                    <w:spacing w:beforeLines="20" w:before="48" w:afterLines="20" w:after="48"/>
                    <w:rPr>
                      <w:rFonts w:ascii="Arial" w:hAnsi="Arial" w:cs="Arial"/>
                      <w:sz w:val="18"/>
                      <w:szCs w:val="18"/>
                    </w:rPr>
                  </w:pPr>
                  <w:r w:rsidRPr="00F67237">
                    <w:rPr>
                      <w:rFonts w:ascii="Arial" w:hAnsi="Arial" w:cs="Arial"/>
                      <w:sz w:val="18"/>
                      <w:szCs w:val="18"/>
                    </w:rPr>
                    <w:t>D</w:t>
                  </w:r>
                </w:p>
              </w:tc>
              <w:tc>
                <w:tcPr>
                  <w:tcW w:w="5256" w:type="dxa"/>
                  <w:tcBorders>
                    <w:left w:val="nil"/>
                  </w:tcBorders>
                </w:tcPr>
                <w:p w14:paraId="451F2C5D" w14:textId="4D66F676" w:rsidR="00B77CEC" w:rsidRPr="00F67237" w:rsidRDefault="00B77CEC" w:rsidP="009C563C">
                  <w:pPr>
                    <w:tabs>
                      <w:tab w:val="left" w:pos="1002"/>
                    </w:tabs>
                    <w:spacing w:beforeLines="20" w:before="48" w:afterLines="20" w:after="48"/>
                    <w:rPr>
                      <w:rFonts w:ascii="Arial" w:hAnsi="Arial" w:cs="Arial"/>
                      <w:sz w:val="18"/>
                      <w:szCs w:val="18"/>
                    </w:rPr>
                  </w:pPr>
                  <w:r w:rsidRPr="00F67237">
                    <w:rPr>
                      <w:rFonts w:ascii="Arial" w:hAnsi="Arial" w:cs="Arial"/>
                      <w:sz w:val="18"/>
                      <w:szCs w:val="18"/>
                    </w:rPr>
                    <w:t xml:space="preserve">I take initiative immediately even when others do not. / </w:t>
                  </w:r>
                  <w:r w:rsidRPr="00F67237">
                    <w:rPr>
                      <w:rFonts w:ascii="Nyala" w:hAnsi="Nyala" w:cs="Nyala"/>
                      <w:sz w:val="18"/>
                      <w:szCs w:val="18"/>
                    </w:rPr>
                    <w:t>ሌሎች</w:t>
                  </w:r>
                  <w:r w:rsidRPr="00F67237">
                    <w:rPr>
                      <w:rFonts w:ascii="Arial" w:hAnsi="Arial" w:cs="Arial"/>
                      <w:sz w:val="18"/>
                      <w:szCs w:val="18"/>
                    </w:rPr>
                    <w:t xml:space="preserve"> </w:t>
                  </w:r>
                  <w:r w:rsidRPr="00F67237">
                    <w:rPr>
                      <w:rFonts w:ascii="Nyala" w:hAnsi="Nyala" w:cs="Nyala"/>
                      <w:sz w:val="18"/>
                      <w:szCs w:val="18"/>
                    </w:rPr>
                    <w:t>ባያደርጉትም</w:t>
                  </w:r>
                  <w:r w:rsidRPr="00F67237">
                    <w:rPr>
                      <w:rFonts w:ascii="Arial" w:hAnsi="Arial" w:cs="Arial"/>
                      <w:sz w:val="18"/>
                      <w:szCs w:val="18"/>
                    </w:rPr>
                    <w:t xml:space="preserve"> </w:t>
                  </w:r>
                  <w:r w:rsidRPr="00F67237">
                    <w:rPr>
                      <w:rFonts w:ascii="Nyala" w:hAnsi="Nyala" w:cs="Nyala"/>
                      <w:sz w:val="18"/>
                      <w:szCs w:val="18"/>
                    </w:rPr>
                    <w:t>እንኳን</w:t>
                  </w:r>
                  <w:r w:rsidRPr="00F67237">
                    <w:rPr>
                      <w:rFonts w:ascii="Arial" w:hAnsi="Arial" w:cs="Arial"/>
                      <w:sz w:val="18"/>
                      <w:szCs w:val="18"/>
                    </w:rPr>
                    <w:t xml:space="preserve"> </w:t>
                  </w:r>
                  <w:r w:rsidRPr="00F67237">
                    <w:rPr>
                      <w:rFonts w:ascii="Nyala" w:hAnsi="Nyala" w:cs="Nyala"/>
                      <w:sz w:val="18"/>
                      <w:szCs w:val="18"/>
                    </w:rPr>
                    <w:t>በራሴ</w:t>
                  </w:r>
                  <w:r w:rsidRPr="00F67237">
                    <w:rPr>
                      <w:rFonts w:ascii="Arial" w:hAnsi="Arial" w:cs="Arial"/>
                      <w:sz w:val="18"/>
                      <w:szCs w:val="18"/>
                    </w:rPr>
                    <w:t xml:space="preserve"> </w:t>
                  </w:r>
                  <w:r w:rsidRPr="00F67237">
                    <w:rPr>
                      <w:rFonts w:ascii="Nyala" w:hAnsi="Nyala" w:cs="Nyala"/>
                      <w:sz w:val="18"/>
                      <w:szCs w:val="18"/>
                    </w:rPr>
                    <w:t>ተነሳሽነት</w:t>
                  </w:r>
                  <w:r w:rsidRPr="00F67237">
                    <w:rPr>
                      <w:rFonts w:ascii="Arial" w:hAnsi="Arial" w:cs="Arial"/>
                      <w:sz w:val="18"/>
                      <w:szCs w:val="18"/>
                    </w:rPr>
                    <w:t xml:space="preserve"> </w:t>
                  </w:r>
                  <w:r w:rsidRPr="00F67237">
                    <w:rPr>
                      <w:rFonts w:ascii="Nyala" w:hAnsi="Nyala" w:cs="Nyala"/>
                      <w:sz w:val="18"/>
                      <w:szCs w:val="18"/>
                    </w:rPr>
                    <w:t>ስራዎችን</w:t>
                  </w:r>
                  <w:r w:rsidRPr="00F67237">
                    <w:rPr>
                      <w:rFonts w:ascii="Arial" w:hAnsi="Arial" w:cs="Arial"/>
                      <w:sz w:val="18"/>
                      <w:szCs w:val="18"/>
                    </w:rPr>
                    <w:t xml:space="preserve"> </w:t>
                  </w:r>
                  <w:r w:rsidRPr="00F67237">
                    <w:rPr>
                      <w:rFonts w:ascii="Nyala" w:hAnsi="Nyala" w:cs="Nyala"/>
                      <w:sz w:val="18"/>
                      <w:szCs w:val="18"/>
                    </w:rPr>
                    <w:t>እሰራለሁ</w:t>
                  </w:r>
                </w:p>
              </w:tc>
              <w:tc>
                <w:tcPr>
                  <w:tcW w:w="540" w:type="dxa"/>
                  <w:vAlign w:val="center"/>
                </w:tcPr>
                <w:p w14:paraId="57F5CC84" w14:textId="77777777" w:rsidR="00B77CEC" w:rsidRPr="00F67237" w:rsidRDefault="00B77CEC" w:rsidP="00DE5307">
                  <w:pPr>
                    <w:spacing w:beforeLines="20" w:before="48" w:afterLines="20" w:after="48"/>
                    <w:jc w:val="center"/>
                    <w:rPr>
                      <w:rFonts w:ascii="Arial" w:hAnsi="Arial" w:cs="Arial"/>
                      <w:sz w:val="18"/>
                      <w:szCs w:val="18"/>
                    </w:rPr>
                  </w:pPr>
                  <w:r w:rsidRPr="00F67237">
                    <w:rPr>
                      <w:rFonts w:ascii="Arial" w:hAnsi="Arial" w:cs="Arial"/>
                      <w:sz w:val="18"/>
                      <w:szCs w:val="18"/>
                    </w:rPr>
                    <w:t>1</w:t>
                  </w:r>
                </w:p>
              </w:tc>
              <w:tc>
                <w:tcPr>
                  <w:tcW w:w="540" w:type="dxa"/>
                  <w:vAlign w:val="center"/>
                </w:tcPr>
                <w:p w14:paraId="0BB3D0E7" w14:textId="77777777" w:rsidR="00B77CEC" w:rsidRPr="00F67237" w:rsidRDefault="00B77CEC" w:rsidP="00DE5307">
                  <w:pPr>
                    <w:spacing w:beforeLines="20" w:before="48" w:afterLines="20" w:after="48"/>
                    <w:jc w:val="center"/>
                    <w:rPr>
                      <w:rFonts w:ascii="Arial" w:hAnsi="Arial" w:cs="Arial"/>
                      <w:sz w:val="18"/>
                      <w:szCs w:val="18"/>
                    </w:rPr>
                  </w:pPr>
                  <w:r w:rsidRPr="00F67237">
                    <w:rPr>
                      <w:rFonts w:ascii="Arial" w:hAnsi="Arial" w:cs="Arial"/>
                      <w:sz w:val="18"/>
                      <w:szCs w:val="18"/>
                    </w:rPr>
                    <w:t>2</w:t>
                  </w:r>
                </w:p>
              </w:tc>
              <w:tc>
                <w:tcPr>
                  <w:tcW w:w="540" w:type="dxa"/>
                  <w:vAlign w:val="center"/>
                </w:tcPr>
                <w:p w14:paraId="0C61E571" w14:textId="77777777" w:rsidR="00B77CEC" w:rsidRPr="00F67237" w:rsidRDefault="00B77CEC" w:rsidP="00DE5307">
                  <w:pPr>
                    <w:spacing w:beforeLines="20" w:before="48" w:afterLines="20" w:after="48"/>
                    <w:jc w:val="center"/>
                    <w:rPr>
                      <w:rFonts w:ascii="Arial" w:hAnsi="Arial" w:cs="Arial"/>
                      <w:sz w:val="18"/>
                      <w:szCs w:val="18"/>
                    </w:rPr>
                  </w:pPr>
                  <w:r w:rsidRPr="00F67237">
                    <w:rPr>
                      <w:rFonts w:ascii="Arial" w:hAnsi="Arial" w:cs="Arial"/>
                      <w:sz w:val="18"/>
                      <w:szCs w:val="18"/>
                    </w:rPr>
                    <w:t>3</w:t>
                  </w:r>
                </w:p>
              </w:tc>
              <w:tc>
                <w:tcPr>
                  <w:tcW w:w="450" w:type="dxa"/>
                  <w:vAlign w:val="center"/>
                </w:tcPr>
                <w:p w14:paraId="22ABEA62" w14:textId="77777777" w:rsidR="00B77CEC" w:rsidRPr="00F67237" w:rsidRDefault="00B77CEC" w:rsidP="00DE5307">
                  <w:pPr>
                    <w:spacing w:beforeLines="20" w:before="48" w:afterLines="20" w:after="48"/>
                    <w:jc w:val="center"/>
                    <w:rPr>
                      <w:rFonts w:ascii="Arial" w:hAnsi="Arial" w:cs="Arial"/>
                      <w:sz w:val="18"/>
                      <w:szCs w:val="18"/>
                    </w:rPr>
                  </w:pPr>
                  <w:r w:rsidRPr="00F67237">
                    <w:rPr>
                      <w:rFonts w:ascii="Arial" w:hAnsi="Arial" w:cs="Arial"/>
                      <w:sz w:val="18"/>
                      <w:szCs w:val="18"/>
                    </w:rPr>
                    <w:t>4</w:t>
                  </w:r>
                </w:p>
              </w:tc>
              <w:tc>
                <w:tcPr>
                  <w:tcW w:w="613" w:type="dxa"/>
                  <w:vAlign w:val="center"/>
                </w:tcPr>
                <w:p w14:paraId="384B6C45" w14:textId="77777777" w:rsidR="00B77CEC" w:rsidRPr="00F67237" w:rsidRDefault="00B77CEC" w:rsidP="00DE5307">
                  <w:pPr>
                    <w:spacing w:beforeLines="20" w:before="48" w:afterLines="20" w:after="48"/>
                    <w:jc w:val="center"/>
                    <w:rPr>
                      <w:rFonts w:ascii="Arial" w:hAnsi="Arial" w:cs="Arial"/>
                      <w:sz w:val="18"/>
                      <w:szCs w:val="18"/>
                    </w:rPr>
                  </w:pPr>
                  <w:r w:rsidRPr="00F67237">
                    <w:rPr>
                      <w:rFonts w:ascii="Arial" w:hAnsi="Arial" w:cs="Arial"/>
                      <w:sz w:val="18"/>
                      <w:szCs w:val="18"/>
                    </w:rPr>
                    <w:t>5</w:t>
                  </w:r>
                </w:p>
              </w:tc>
            </w:tr>
            <w:tr w:rsidR="00B77CEC" w:rsidRPr="00F67237" w14:paraId="02D3DD7E" w14:textId="77777777" w:rsidTr="00B77CEC">
              <w:tc>
                <w:tcPr>
                  <w:tcW w:w="459" w:type="dxa"/>
                  <w:tcBorders>
                    <w:left w:val="single" w:sz="4" w:space="0" w:color="auto"/>
                  </w:tcBorders>
                </w:tcPr>
                <w:p w14:paraId="5AFA6314" w14:textId="152B408B" w:rsidR="00B77CEC" w:rsidRPr="00F67237" w:rsidRDefault="00752848" w:rsidP="00DE5307">
                  <w:pPr>
                    <w:spacing w:beforeLines="20" w:before="48" w:afterLines="20" w:after="48"/>
                    <w:rPr>
                      <w:rFonts w:ascii="Arial" w:hAnsi="Arial" w:cs="Arial"/>
                      <w:sz w:val="18"/>
                      <w:szCs w:val="18"/>
                    </w:rPr>
                  </w:pPr>
                  <w:r w:rsidRPr="00F67237">
                    <w:rPr>
                      <w:rFonts w:ascii="Arial" w:hAnsi="Arial" w:cs="Arial"/>
                      <w:sz w:val="18"/>
                      <w:szCs w:val="18"/>
                    </w:rPr>
                    <w:t>E</w:t>
                  </w:r>
                </w:p>
              </w:tc>
              <w:tc>
                <w:tcPr>
                  <w:tcW w:w="5256" w:type="dxa"/>
                  <w:tcBorders>
                    <w:left w:val="nil"/>
                  </w:tcBorders>
                </w:tcPr>
                <w:p w14:paraId="52B7E875" w14:textId="1AE47B6A" w:rsidR="00B77CEC" w:rsidRPr="00F67237" w:rsidRDefault="00B77CEC" w:rsidP="008443EF">
                  <w:pPr>
                    <w:spacing w:beforeLines="20" w:before="48" w:afterLines="20" w:after="48"/>
                    <w:rPr>
                      <w:rFonts w:ascii="Arial" w:hAnsi="Arial" w:cs="Arial"/>
                      <w:sz w:val="18"/>
                      <w:szCs w:val="18"/>
                    </w:rPr>
                  </w:pPr>
                  <w:r w:rsidRPr="00F67237">
                    <w:rPr>
                      <w:rFonts w:ascii="Arial" w:hAnsi="Arial" w:cs="Arial"/>
                      <w:sz w:val="18"/>
                      <w:szCs w:val="18"/>
                    </w:rPr>
                    <w:t xml:space="preserve">I use opportunities quickly in order to attain my goals/ </w:t>
                  </w:r>
                  <w:r w:rsidRPr="00F67237">
                    <w:rPr>
                      <w:rFonts w:ascii="Nyala" w:hAnsi="Nyala" w:cs="Nyala"/>
                      <w:sz w:val="18"/>
                      <w:szCs w:val="18"/>
                    </w:rPr>
                    <w:t>አላማዎቼን</w:t>
                  </w:r>
                  <w:r w:rsidRPr="00F67237">
                    <w:rPr>
                      <w:rFonts w:ascii="Arial" w:hAnsi="Arial" w:cs="Arial"/>
                      <w:sz w:val="18"/>
                      <w:szCs w:val="18"/>
                    </w:rPr>
                    <w:t xml:space="preserve"> </w:t>
                  </w:r>
                  <w:r w:rsidRPr="00F67237">
                    <w:rPr>
                      <w:rFonts w:ascii="Nyala" w:hAnsi="Nyala" w:cs="Nyala"/>
                      <w:sz w:val="18"/>
                      <w:szCs w:val="18"/>
                    </w:rPr>
                    <w:t>ለማሳካት</w:t>
                  </w:r>
                  <w:r w:rsidRPr="00F67237">
                    <w:rPr>
                      <w:rFonts w:ascii="Arial" w:hAnsi="Arial" w:cs="Arial"/>
                      <w:sz w:val="18"/>
                      <w:szCs w:val="18"/>
                    </w:rPr>
                    <w:t xml:space="preserve"> </w:t>
                  </w:r>
                  <w:r w:rsidRPr="00F67237">
                    <w:rPr>
                      <w:rFonts w:ascii="Nyala" w:hAnsi="Nyala" w:cs="Nyala"/>
                      <w:sz w:val="18"/>
                      <w:szCs w:val="18"/>
                    </w:rPr>
                    <w:t>ያሉትን</w:t>
                  </w:r>
                  <w:r w:rsidRPr="00F67237">
                    <w:rPr>
                      <w:rFonts w:ascii="Arial" w:hAnsi="Arial" w:cs="Arial"/>
                      <w:sz w:val="18"/>
                      <w:szCs w:val="18"/>
                    </w:rPr>
                    <w:t xml:space="preserve"> </w:t>
                  </w:r>
                  <w:r w:rsidRPr="00F67237">
                    <w:rPr>
                      <w:rFonts w:ascii="Nyala" w:hAnsi="Nyala" w:cs="Nyala"/>
                      <w:sz w:val="18"/>
                      <w:szCs w:val="18"/>
                    </w:rPr>
                    <w:t>እድሎች</w:t>
                  </w:r>
                  <w:r w:rsidRPr="00F67237">
                    <w:rPr>
                      <w:rFonts w:ascii="Arial" w:hAnsi="Arial" w:cs="Arial"/>
                      <w:sz w:val="18"/>
                      <w:szCs w:val="18"/>
                    </w:rPr>
                    <w:t>/</w:t>
                  </w:r>
                  <w:r w:rsidRPr="00F67237">
                    <w:rPr>
                      <w:rFonts w:ascii="Nyala" w:hAnsi="Nyala" w:cs="Nyala"/>
                      <w:sz w:val="18"/>
                      <w:szCs w:val="18"/>
                    </w:rPr>
                    <w:t>አጋጣሚዎች</w:t>
                  </w:r>
                  <w:r w:rsidRPr="00F67237">
                    <w:rPr>
                      <w:rFonts w:ascii="Arial" w:hAnsi="Arial" w:cs="Arial"/>
                      <w:sz w:val="18"/>
                      <w:szCs w:val="18"/>
                    </w:rPr>
                    <w:t xml:space="preserve"> </w:t>
                  </w:r>
                  <w:r w:rsidRPr="00F67237">
                    <w:rPr>
                      <w:rFonts w:ascii="Nyala" w:hAnsi="Nyala" w:cs="Nyala"/>
                      <w:sz w:val="18"/>
                      <w:szCs w:val="18"/>
                    </w:rPr>
                    <w:t>ሁሉ</w:t>
                  </w:r>
                  <w:r w:rsidRPr="00F67237">
                    <w:rPr>
                      <w:rFonts w:ascii="Arial" w:hAnsi="Arial" w:cs="Arial"/>
                      <w:sz w:val="18"/>
                      <w:szCs w:val="18"/>
                    </w:rPr>
                    <w:t xml:space="preserve"> </w:t>
                  </w:r>
                  <w:r w:rsidRPr="00F67237">
                    <w:rPr>
                      <w:rFonts w:ascii="Nyala" w:hAnsi="Nyala" w:cs="Nyala"/>
                      <w:sz w:val="18"/>
                      <w:szCs w:val="18"/>
                    </w:rPr>
                    <w:t>ቶሎ</w:t>
                  </w:r>
                  <w:r w:rsidRPr="00F67237">
                    <w:rPr>
                      <w:rFonts w:ascii="Arial" w:hAnsi="Arial" w:cs="Arial"/>
                      <w:sz w:val="18"/>
                      <w:szCs w:val="18"/>
                    </w:rPr>
                    <w:t xml:space="preserve"> </w:t>
                  </w:r>
                  <w:r w:rsidRPr="00F67237">
                    <w:rPr>
                      <w:rFonts w:ascii="Nyala" w:hAnsi="Nyala" w:cs="Nyala"/>
                      <w:sz w:val="18"/>
                      <w:szCs w:val="18"/>
                    </w:rPr>
                    <w:t>እጠቀማለሁ</w:t>
                  </w:r>
                </w:p>
              </w:tc>
              <w:tc>
                <w:tcPr>
                  <w:tcW w:w="540" w:type="dxa"/>
                  <w:vAlign w:val="center"/>
                </w:tcPr>
                <w:p w14:paraId="745DA372" w14:textId="77777777" w:rsidR="00B77CEC" w:rsidRPr="00F67237" w:rsidRDefault="00B77CEC" w:rsidP="008443EF">
                  <w:pPr>
                    <w:spacing w:beforeLines="20" w:before="48" w:afterLines="20" w:after="48"/>
                    <w:jc w:val="center"/>
                    <w:rPr>
                      <w:rFonts w:ascii="Arial" w:hAnsi="Arial" w:cs="Arial"/>
                      <w:sz w:val="18"/>
                      <w:szCs w:val="18"/>
                    </w:rPr>
                  </w:pPr>
                  <w:r w:rsidRPr="00F67237">
                    <w:rPr>
                      <w:rFonts w:ascii="Arial" w:hAnsi="Arial" w:cs="Arial"/>
                      <w:sz w:val="18"/>
                      <w:szCs w:val="18"/>
                    </w:rPr>
                    <w:t>1</w:t>
                  </w:r>
                </w:p>
              </w:tc>
              <w:tc>
                <w:tcPr>
                  <w:tcW w:w="540" w:type="dxa"/>
                  <w:vAlign w:val="center"/>
                </w:tcPr>
                <w:p w14:paraId="47544F8A" w14:textId="77777777" w:rsidR="00B77CEC" w:rsidRPr="00F67237" w:rsidRDefault="00B77CEC" w:rsidP="008443EF">
                  <w:pPr>
                    <w:spacing w:beforeLines="20" w:before="48" w:afterLines="20" w:after="48"/>
                    <w:jc w:val="center"/>
                    <w:rPr>
                      <w:rFonts w:ascii="Arial" w:hAnsi="Arial" w:cs="Arial"/>
                      <w:sz w:val="18"/>
                      <w:szCs w:val="18"/>
                    </w:rPr>
                  </w:pPr>
                  <w:r w:rsidRPr="00F67237">
                    <w:rPr>
                      <w:rFonts w:ascii="Arial" w:hAnsi="Arial" w:cs="Arial"/>
                      <w:sz w:val="18"/>
                      <w:szCs w:val="18"/>
                    </w:rPr>
                    <w:t>2</w:t>
                  </w:r>
                </w:p>
              </w:tc>
              <w:tc>
                <w:tcPr>
                  <w:tcW w:w="540" w:type="dxa"/>
                  <w:vAlign w:val="center"/>
                </w:tcPr>
                <w:p w14:paraId="087C362E" w14:textId="77777777" w:rsidR="00B77CEC" w:rsidRPr="00F67237" w:rsidRDefault="00B77CEC" w:rsidP="008443EF">
                  <w:pPr>
                    <w:spacing w:beforeLines="20" w:before="48" w:afterLines="20" w:after="48"/>
                    <w:jc w:val="center"/>
                    <w:rPr>
                      <w:rFonts w:ascii="Arial" w:hAnsi="Arial" w:cs="Arial"/>
                      <w:sz w:val="18"/>
                      <w:szCs w:val="18"/>
                    </w:rPr>
                  </w:pPr>
                  <w:r w:rsidRPr="00F67237">
                    <w:rPr>
                      <w:rFonts w:ascii="Arial" w:hAnsi="Arial" w:cs="Arial"/>
                      <w:sz w:val="18"/>
                      <w:szCs w:val="18"/>
                    </w:rPr>
                    <w:t>3</w:t>
                  </w:r>
                </w:p>
              </w:tc>
              <w:tc>
                <w:tcPr>
                  <w:tcW w:w="450" w:type="dxa"/>
                  <w:vAlign w:val="center"/>
                </w:tcPr>
                <w:p w14:paraId="20373C68" w14:textId="77777777" w:rsidR="00B77CEC" w:rsidRPr="00F67237" w:rsidRDefault="00B77CEC" w:rsidP="008443EF">
                  <w:pPr>
                    <w:spacing w:beforeLines="20" w:before="48" w:afterLines="20" w:after="48"/>
                    <w:jc w:val="center"/>
                    <w:rPr>
                      <w:rFonts w:ascii="Arial" w:hAnsi="Arial" w:cs="Arial"/>
                      <w:sz w:val="18"/>
                      <w:szCs w:val="18"/>
                    </w:rPr>
                  </w:pPr>
                  <w:r w:rsidRPr="00F67237">
                    <w:rPr>
                      <w:rFonts w:ascii="Arial" w:hAnsi="Arial" w:cs="Arial"/>
                      <w:sz w:val="18"/>
                      <w:szCs w:val="18"/>
                    </w:rPr>
                    <w:t>4</w:t>
                  </w:r>
                </w:p>
              </w:tc>
              <w:tc>
                <w:tcPr>
                  <w:tcW w:w="613" w:type="dxa"/>
                  <w:vAlign w:val="center"/>
                </w:tcPr>
                <w:p w14:paraId="02153661" w14:textId="77777777" w:rsidR="00B77CEC" w:rsidRPr="00F67237" w:rsidRDefault="00B77CEC" w:rsidP="008443EF">
                  <w:pPr>
                    <w:spacing w:beforeLines="20" w:before="48" w:afterLines="20" w:after="48"/>
                    <w:jc w:val="center"/>
                    <w:rPr>
                      <w:rFonts w:ascii="Arial" w:hAnsi="Arial" w:cs="Arial"/>
                      <w:sz w:val="18"/>
                      <w:szCs w:val="18"/>
                    </w:rPr>
                  </w:pPr>
                  <w:r w:rsidRPr="00F67237">
                    <w:rPr>
                      <w:rFonts w:ascii="Arial" w:hAnsi="Arial" w:cs="Arial"/>
                      <w:sz w:val="18"/>
                      <w:szCs w:val="18"/>
                    </w:rPr>
                    <w:t>5</w:t>
                  </w:r>
                </w:p>
              </w:tc>
            </w:tr>
            <w:tr w:rsidR="00B77CEC" w:rsidRPr="00F67237" w14:paraId="32ED41C8" w14:textId="77777777" w:rsidTr="00B77CEC">
              <w:tc>
                <w:tcPr>
                  <w:tcW w:w="459" w:type="dxa"/>
                  <w:tcBorders>
                    <w:left w:val="single" w:sz="4" w:space="0" w:color="auto"/>
                  </w:tcBorders>
                </w:tcPr>
                <w:p w14:paraId="14E4CB5F" w14:textId="3DF8891F" w:rsidR="00B77CEC" w:rsidRPr="00F67237" w:rsidRDefault="00752848" w:rsidP="00DE5307">
                  <w:pPr>
                    <w:spacing w:beforeLines="20" w:before="48" w:afterLines="20" w:after="48"/>
                    <w:rPr>
                      <w:rFonts w:ascii="Arial" w:hAnsi="Arial" w:cs="Arial"/>
                      <w:sz w:val="18"/>
                      <w:szCs w:val="18"/>
                    </w:rPr>
                  </w:pPr>
                  <w:r w:rsidRPr="00F67237">
                    <w:rPr>
                      <w:rFonts w:ascii="Arial" w:hAnsi="Arial" w:cs="Arial"/>
                      <w:sz w:val="18"/>
                      <w:szCs w:val="18"/>
                    </w:rPr>
                    <w:t>F</w:t>
                  </w:r>
                </w:p>
              </w:tc>
              <w:tc>
                <w:tcPr>
                  <w:tcW w:w="5256" w:type="dxa"/>
                  <w:tcBorders>
                    <w:left w:val="nil"/>
                  </w:tcBorders>
                </w:tcPr>
                <w:p w14:paraId="285AC683" w14:textId="620B0043" w:rsidR="00B77CEC" w:rsidRPr="00F67237" w:rsidRDefault="00B77CEC" w:rsidP="008443EF">
                  <w:pPr>
                    <w:spacing w:beforeLines="20" w:before="48" w:afterLines="20" w:after="48"/>
                    <w:rPr>
                      <w:rFonts w:ascii="Arial" w:hAnsi="Arial" w:cs="Arial"/>
                      <w:sz w:val="18"/>
                      <w:szCs w:val="18"/>
                    </w:rPr>
                  </w:pPr>
                  <w:r w:rsidRPr="00F67237">
                    <w:rPr>
                      <w:rFonts w:ascii="Arial" w:hAnsi="Arial" w:cs="Arial"/>
                      <w:sz w:val="18"/>
                      <w:szCs w:val="18"/>
                    </w:rPr>
                    <w:t xml:space="preserve">Usually I do more than I am asked to do / </w:t>
                  </w:r>
                  <w:r w:rsidRPr="00F67237">
                    <w:rPr>
                      <w:rFonts w:ascii="Nyala" w:hAnsi="Nyala" w:cs="Nyala"/>
                      <w:sz w:val="18"/>
                      <w:szCs w:val="18"/>
                    </w:rPr>
                    <w:t>ብዙ</w:t>
                  </w:r>
                  <w:r w:rsidRPr="00F67237">
                    <w:rPr>
                      <w:rFonts w:ascii="Arial" w:hAnsi="Arial" w:cs="Arial"/>
                      <w:sz w:val="18"/>
                      <w:szCs w:val="18"/>
                    </w:rPr>
                    <w:t xml:space="preserve"> </w:t>
                  </w:r>
                  <w:r w:rsidRPr="00F67237">
                    <w:rPr>
                      <w:rFonts w:ascii="Nyala" w:hAnsi="Nyala" w:cs="Nyala"/>
                      <w:sz w:val="18"/>
                      <w:szCs w:val="18"/>
                    </w:rPr>
                    <w:t>ግዜ</w:t>
                  </w:r>
                  <w:r w:rsidRPr="00F67237">
                    <w:rPr>
                      <w:rFonts w:ascii="Arial" w:hAnsi="Arial" w:cs="Arial"/>
                      <w:sz w:val="18"/>
                      <w:szCs w:val="18"/>
                    </w:rPr>
                    <w:t xml:space="preserve"> </w:t>
                  </w:r>
                  <w:r w:rsidRPr="00F67237">
                    <w:rPr>
                      <w:rFonts w:ascii="Nyala" w:hAnsi="Nyala" w:cs="Nyala"/>
                      <w:sz w:val="18"/>
                      <w:szCs w:val="18"/>
                    </w:rPr>
                    <w:t>ከተጠየኩት</w:t>
                  </w:r>
                  <w:r w:rsidRPr="00F67237">
                    <w:rPr>
                      <w:rFonts w:ascii="Arial" w:hAnsi="Arial" w:cs="Arial"/>
                      <w:sz w:val="18"/>
                      <w:szCs w:val="18"/>
                    </w:rPr>
                    <w:t xml:space="preserve"> </w:t>
                  </w:r>
                  <w:r w:rsidRPr="00F67237">
                    <w:rPr>
                      <w:rFonts w:ascii="Nyala" w:hAnsi="Nyala" w:cs="Nyala"/>
                      <w:sz w:val="18"/>
                      <w:szCs w:val="18"/>
                    </w:rPr>
                    <w:t>በላይ</w:t>
                  </w:r>
                  <w:r w:rsidRPr="00F67237">
                    <w:rPr>
                      <w:rFonts w:ascii="Arial" w:hAnsi="Arial" w:cs="Arial"/>
                      <w:sz w:val="18"/>
                      <w:szCs w:val="18"/>
                    </w:rPr>
                    <w:t xml:space="preserve"> </w:t>
                  </w:r>
                  <w:r w:rsidRPr="00F67237">
                    <w:rPr>
                      <w:rFonts w:ascii="Nyala" w:hAnsi="Nyala" w:cs="Nyala"/>
                      <w:sz w:val="18"/>
                      <w:szCs w:val="18"/>
                    </w:rPr>
                    <w:t>ስራ</w:t>
                  </w:r>
                  <w:r w:rsidRPr="00F67237">
                    <w:rPr>
                      <w:rFonts w:ascii="Arial" w:hAnsi="Arial" w:cs="Arial"/>
                      <w:sz w:val="18"/>
                      <w:szCs w:val="18"/>
                    </w:rPr>
                    <w:t xml:space="preserve"> </w:t>
                  </w:r>
                  <w:r w:rsidRPr="00F67237">
                    <w:rPr>
                      <w:rFonts w:ascii="Nyala" w:hAnsi="Nyala" w:cs="Nyala"/>
                      <w:sz w:val="18"/>
                      <w:szCs w:val="18"/>
                    </w:rPr>
                    <w:t>እሰራለሁ</w:t>
                  </w:r>
                </w:p>
              </w:tc>
              <w:tc>
                <w:tcPr>
                  <w:tcW w:w="540" w:type="dxa"/>
                  <w:vAlign w:val="center"/>
                </w:tcPr>
                <w:p w14:paraId="3D7E5AFD" w14:textId="77777777" w:rsidR="00B77CEC" w:rsidRPr="00F67237" w:rsidRDefault="00B77CEC" w:rsidP="008443EF">
                  <w:pPr>
                    <w:spacing w:beforeLines="20" w:before="48" w:afterLines="20" w:after="48"/>
                    <w:jc w:val="center"/>
                    <w:rPr>
                      <w:rFonts w:ascii="Arial" w:hAnsi="Arial" w:cs="Arial"/>
                      <w:sz w:val="18"/>
                      <w:szCs w:val="18"/>
                    </w:rPr>
                  </w:pPr>
                  <w:r w:rsidRPr="00F67237">
                    <w:rPr>
                      <w:rFonts w:ascii="Arial" w:hAnsi="Arial" w:cs="Arial"/>
                      <w:sz w:val="18"/>
                      <w:szCs w:val="18"/>
                    </w:rPr>
                    <w:t>1</w:t>
                  </w:r>
                </w:p>
              </w:tc>
              <w:tc>
                <w:tcPr>
                  <w:tcW w:w="540" w:type="dxa"/>
                  <w:vAlign w:val="center"/>
                </w:tcPr>
                <w:p w14:paraId="3375638B" w14:textId="77777777" w:rsidR="00B77CEC" w:rsidRPr="00F67237" w:rsidRDefault="00B77CEC" w:rsidP="008443EF">
                  <w:pPr>
                    <w:spacing w:beforeLines="20" w:before="48" w:afterLines="20" w:after="48"/>
                    <w:jc w:val="center"/>
                    <w:rPr>
                      <w:rFonts w:ascii="Arial" w:hAnsi="Arial" w:cs="Arial"/>
                      <w:sz w:val="18"/>
                      <w:szCs w:val="18"/>
                    </w:rPr>
                  </w:pPr>
                  <w:r w:rsidRPr="00F67237">
                    <w:rPr>
                      <w:rFonts w:ascii="Arial" w:hAnsi="Arial" w:cs="Arial"/>
                      <w:sz w:val="18"/>
                      <w:szCs w:val="18"/>
                    </w:rPr>
                    <w:t>2</w:t>
                  </w:r>
                </w:p>
              </w:tc>
              <w:tc>
                <w:tcPr>
                  <w:tcW w:w="540" w:type="dxa"/>
                  <w:vAlign w:val="center"/>
                </w:tcPr>
                <w:p w14:paraId="397897D9" w14:textId="77777777" w:rsidR="00B77CEC" w:rsidRPr="00F67237" w:rsidRDefault="00B77CEC" w:rsidP="008443EF">
                  <w:pPr>
                    <w:spacing w:beforeLines="20" w:before="48" w:afterLines="20" w:after="48"/>
                    <w:jc w:val="center"/>
                    <w:rPr>
                      <w:rFonts w:ascii="Arial" w:hAnsi="Arial" w:cs="Arial"/>
                      <w:sz w:val="18"/>
                      <w:szCs w:val="18"/>
                    </w:rPr>
                  </w:pPr>
                  <w:r w:rsidRPr="00F67237">
                    <w:rPr>
                      <w:rFonts w:ascii="Arial" w:hAnsi="Arial" w:cs="Arial"/>
                      <w:sz w:val="18"/>
                      <w:szCs w:val="18"/>
                    </w:rPr>
                    <w:t>3</w:t>
                  </w:r>
                </w:p>
              </w:tc>
              <w:tc>
                <w:tcPr>
                  <w:tcW w:w="450" w:type="dxa"/>
                  <w:vAlign w:val="center"/>
                </w:tcPr>
                <w:p w14:paraId="62663D31" w14:textId="77777777" w:rsidR="00B77CEC" w:rsidRPr="00F67237" w:rsidRDefault="00B77CEC" w:rsidP="008443EF">
                  <w:pPr>
                    <w:spacing w:beforeLines="20" w:before="48" w:afterLines="20" w:after="48"/>
                    <w:jc w:val="center"/>
                    <w:rPr>
                      <w:rFonts w:ascii="Arial" w:hAnsi="Arial" w:cs="Arial"/>
                      <w:sz w:val="18"/>
                      <w:szCs w:val="18"/>
                    </w:rPr>
                  </w:pPr>
                  <w:r w:rsidRPr="00F67237">
                    <w:rPr>
                      <w:rFonts w:ascii="Arial" w:hAnsi="Arial" w:cs="Arial"/>
                      <w:sz w:val="18"/>
                      <w:szCs w:val="18"/>
                    </w:rPr>
                    <w:t>4</w:t>
                  </w:r>
                </w:p>
              </w:tc>
              <w:tc>
                <w:tcPr>
                  <w:tcW w:w="613" w:type="dxa"/>
                  <w:vAlign w:val="center"/>
                </w:tcPr>
                <w:p w14:paraId="07466715" w14:textId="77777777" w:rsidR="00B77CEC" w:rsidRPr="00F67237" w:rsidRDefault="00B77CEC" w:rsidP="008443EF">
                  <w:pPr>
                    <w:spacing w:beforeLines="20" w:before="48" w:afterLines="20" w:after="48"/>
                    <w:jc w:val="center"/>
                    <w:rPr>
                      <w:rFonts w:ascii="Arial" w:hAnsi="Arial" w:cs="Arial"/>
                      <w:sz w:val="18"/>
                      <w:szCs w:val="18"/>
                    </w:rPr>
                  </w:pPr>
                  <w:r w:rsidRPr="00F67237">
                    <w:rPr>
                      <w:rFonts w:ascii="Arial" w:hAnsi="Arial" w:cs="Arial"/>
                      <w:sz w:val="18"/>
                      <w:szCs w:val="18"/>
                    </w:rPr>
                    <w:t>5</w:t>
                  </w:r>
                </w:p>
              </w:tc>
            </w:tr>
            <w:tr w:rsidR="00B77CEC" w:rsidRPr="00F67237" w14:paraId="2C7D650B" w14:textId="77777777" w:rsidTr="00B77CEC">
              <w:tc>
                <w:tcPr>
                  <w:tcW w:w="459" w:type="dxa"/>
                  <w:tcBorders>
                    <w:left w:val="single" w:sz="4" w:space="0" w:color="auto"/>
                  </w:tcBorders>
                </w:tcPr>
                <w:p w14:paraId="5301757D" w14:textId="639761BF" w:rsidR="00B77CEC" w:rsidRPr="00F67237" w:rsidRDefault="00752848" w:rsidP="00DE5307">
                  <w:pPr>
                    <w:spacing w:beforeLines="20" w:before="48" w:afterLines="20" w:after="48"/>
                    <w:rPr>
                      <w:rFonts w:ascii="Arial" w:hAnsi="Arial" w:cs="Arial"/>
                      <w:sz w:val="18"/>
                      <w:szCs w:val="18"/>
                    </w:rPr>
                  </w:pPr>
                  <w:r w:rsidRPr="00F67237">
                    <w:rPr>
                      <w:rFonts w:ascii="Arial" w:hAnsi="Arial" w:cs="Arial"/>
                      <w:sz w:val="18"/>
                      <w:szCs w:val="18"/>
                    </w:rPr>
                    <w:t>G</w:t>
                  </w:r>
                </w:p>
              </w:tc>
              <w:tc>
                <w:tcPr>
                  <w:tcW w:w="5256" w:type="dxa"/>
                  <w:tcBorders>
                    <w:left w:val="nil"/>
                  </w:tcBorders>
                </w:tcPr>
                <w:p w14:paraId="7A052276" w14:textId="568FCD46" w:rsidR="00B77CEC" w:rsidRPr="00F67237" w:rsidRDefault="00B77CEC" w:rsidP="008443EF">
                  <w:pPr>
                    <w:spacing w:beforeLines="20" w:before="48" w:afterLines="20" w:after="48"/>
                    <w:rPr>
                      <w:rFonts w:ascii="Arial" w:hAnsi="Arial" w:cs="Arial"/>
                      <w:sz w:val="18"/>
                      <w:szCs w:val="18"/>
                    </w:rPr>
                  </w:pPr>
                  <w:r w:rsidRPr="00F67237">
                    <w:rPr>
                      <w:rFonts w:ascii="Arial" w:hAnsi="Arial" w:cs="Arial"/>
                      <w:sz w:val="18"/>
                      <w:szCs w:val="18"/>
                    </w:rPr>
                    <w:t xml:space="preserve">I am particularly good at realizing ideas. / </w:t>
                  </w:r>
                  <w:r w:rsidRPr="00F67237">
                    <w:rPr>
                      <w:rFonts w:ascii="Nyala" w:hAnsi="Nyala" w:cs="Nyala"/>
                      <w:sz w:val="18"/>
                      <w:szCs w:val="18"/>
                    </w:rPr>
                    <w:t>በተለይ</w:t>
                  </w:r>
                  <w:r w:rsidRPr="00F67237">
                    <w:rPr>
                      <w:rFonts w:ascii="Arial" w:hAnsi="Arial" w:cs="Arial"/>
                      <w:sz w:val="18"/>
                      <w:szCs w:val="18"/>
                    </w:rPr>
                    <w:t xml:space="preserve"> </w:t>
                  </w:r>
                  <w:r w:rsidRPr="00F67237">
                    <w:rPr>
                      <w:rFonts w:ascii="Nyala" w:hAnsi="Nyala" w:cs="Nyala"/>
                      <w:sz w:val="18"/>
                      <w:szCs w:val="18"/>
                    </w:rPr>
                    <w:t>ሃሳቦችን</w:t>
                  </w:r>
                  <w:r w:rsidRPr="00F67237">
                    <w:rPr>
                      <w:rFonts w:ascii="Arial" w:hAnsi="Arial" w:cs="Arial"/>
                      <w:sz w:val="18"/>
                      <w:szCs w:val="18"/>
                    </w:rPr>
                    <w:t xml:space="preserve"> </w:t>
                  </w:r>
                  <w:r w:rsidRPr="00F67237">
                    <w:rPr>
                      <w:rFonts w:ascii="Nyala" w:hAnsi="Nyala" w:cs="Nyala"/>
                      <w:sz w:val="18"/>
                      <w:szCs w:val="18"/>
                    </w:rPr>
                    <w:t>መተግበር</w:t>
                  </w:r>
                  <w:r w:rsidRPr="00F67237">
                    <w:rPr>
                      <w:rFonts w:ascii="Arial" w:hAnsi="Arial" w:cs="Arial"/>
                      <w:sz w:val="18"/>
                      <w:szCs w:val="18"/>
                    </w:rPr>
                    <w:t xml:space="preserve"> </w:t>
                  </w:r>
                  <w:r w:rsidRPr="00F67237">
                    <w:rPr>
                      <w:rFonts w:ascii="Nyala" w:hAnsi="Nyala" w:cs="Nyala"/>
                      <w:sz w:val="18"/>
                      <w:szCs w:val="18"/>
                    </w:rPr>
                    <w:t>ላይ</w:t>
                  </w:r>
                  <w:r w:rsidRPr="00F67237">
                    <w:rPr>
                      <w:rFonts w:ascii="Arial" w:hAnsi="Arial" w:cs="Arial"/>
                      <w:sz w:val="18"/>
                      <w:szCs w:val="18"/>
                    </w:rPr>
                    <w:t xml:space="preserve"> </w:t>
                  </w:r>
                  <w:r w:rsidRPr="00F67237">
                    <w:rPr>
                      <w:rFonts w:ascii="Nyala" w:hAnsi="Nyala" w:cs="Nyala"/>
                      <w:sz w:val="18"/>
                      <w:szCs w:val="18"/>
                    </w:rPr>
                    <w:t>ጎበዝ</w:t>
                  </w:r>
                  <w:r w:rsidRPr="00F67237">
                    <w:rPr>
                      <w:rFonts w:ascii="Arial" w:hAnsi="Arial" w:cs="Arial"/>
                      <w:sz w:val="18"/>
                      <w:szCs w:val="18"/>
                    </w:rPr>
                    <w:t xml:space="preserve"> </w:t>
                  </w:r>
                  <w:r w:rsidRPr="00F67237">
                    <w:rPr>
                      <w:rFonts w:ascii="Nyala" w:hAnsi="Nyala" w:cs="Nyala"/>
                      <w:sz w:val="18"/>
                      <w:szCs w:val="18"/>
                    </w:rPr>
                    <w:t>ነኝ</w:t>
                  </w:r>
                </w:p>
              </w:tc>
              <w:tc>
                <w:tcPr>
                  <w:tcW w:w="540" w:type="dxa"/>
                  <w:vAlign w:val="center"/>
                </w:tcPr>
                <w:p w14:paraId="3207F1D8" w14:textId="77777777" w:rsidR="00B77CEC" w:rsidRPr="00F67237" w:rsidRDefault="00B77CEC" w:rsidP="008443EF">
                  <w:pPr>
                    <w:spacing w:beforeLines="20" w:before="48" w:afterLines="20" w:after="48"/>
                    <w:jc w:val="center"/>
                    <w:rPr>
                      <w:rFonts w:ascii="Arial" w:hAnsi="Arial" w:cs="Arial"/>
                      <w:sz w:val="18"/>
                      <w:szCs w:val="18"/>
                    </w:rPr>
                  </w:pPr>
                  <w:r w:rsidRPr="00F67237">
                    <w:rPr>
                      <w:rFonts w:ascii="Arial" w:hAnsi="Arial" w:cs="Arial"/>
                      <w:sz w:val="18"/>
                      <w:szCs w:val="18"/>
                    </w:rPr>
                    <w:t>1</w:t>
                  </w:r>
                </w:p>
              </w:tc>
              <w:tc>
                <w:tcPr>
                  <w:tcW w:w="540" w:type="dxa"/>
                  <w:vAlign w:val="center"/>
                </w:tcPr>
                <w:p w14:paraId="75D5B160" w14:textId="77777777" w:rsidR="00B77CEC" w:rsidRPr="00F67237" w:rsidRDefault="00B77CEC" w:rsidP="008443EF">
                  <w:pPr>
                    <w:spacing w:beforeLines="20" w:before="48" w:afterLines="20" w:after="48"/>
                    <w:jc w:val="center"/>
                    <w:rPr>
                      <w:rFonts w:ascii="Arial" w:hAnsi="Arial" w:cs="Arial"/>
                      <w:sz w:val="18"/>
                      <w:szCs w:val="18"/>
                    </w:rPr>
                  </w:pPr>
                  <w:r w:rsidRPr="00F67237">
                    <w:rPr>
                      <w:rFonts w:ascii="Arial" w:hAnsi="Arial" w:cs="Arial"/>
                      <w:sz w:val="18"/>
                      <w:szCs w:val="18"/>
                    </w:rPr>
                    <w:t>2</w:t>
                  </w:r>
                </w:p>
              </w:tc>
              <w:tc>
                <w:tcPr>
                  <w:tcW w:w="540" w:type="dxa"/>
                  <w:vAlign w:val="center"/>
                </w:tcPr>
                <w:p w14:paraId="22029BC6" w14:textId="77777777" w:rsidR="00B77CEC" w:rsidRPr="00F67237" w:rsidRDefault="00B77CEC" w:rsidP="008443EF">
                  <w:pPr>
                    <w:spacing w:beforeLines="20" w:before="48" w:afterLines="20" w:after="48"/>
                    <w:jc w:val="center"/>
                    <w:rPr>
                      <w:rFonts w:ascii="Arial" w:hAnsi="Arial" w:cs="Arial"/>
                      <w:sz w:val="18"/>
                      <w:szCs w:val="18"/>
                    </w:rPr>
                  </w:pPr>
                  <w:r w:rsidRPr="00F67237">
                    <w:rPr>
                      <w:rFonts w:ascii="Arial" w:hAnsi="Arial" w:cs="Arial"/>
                      <w:sz w:val="18"/>
                      <w:szCs w:val="18"/>
                    </w:rPr>
                    <w:t>3</w:t>
                  </w:r>
                </w:p>
              </w:tc>
              <w:tc>
                <w:tcPr>
                  <w:tcW w:w="450" w:type="dxa"/>
                  <w:vAlign w:val="center"/>
                </w:tcPr>
                <w:p w14:paraId="591EC3FC" w14:textId="77777777" w:rsidR="00B77CEC" w:rsidRPr="00F67237" w:rsidRDefault="00B77CEC" w:rsidP="008443EF">
                  <w:pPr>
                    <w:spacing w:beforeLines="20" w:before="48" w:afterLines="20" w:after="48"/>
                    <w:jc w:val="center"/>
                    <w:rPr>
                      <w:rFonts w:ascii="Arial" w:hAnsi="Arial" w:cs="Arial"/>
                      <w:sz w:val="18"/>
                      <w:szCs w:val="18"/>
                    </w:rPr>
                  </w:pPr>
                  <w:r w:rsidRPr="00F67237">
                    <w:rPr>
                      <w:rFonts w:ascii="Arial" w:hAnsi="Arial" w:cs="Arial"/>
                      <w:sz w:val="18"/>
                      <w:szCs w:val="18"/>
                    </w:rPr>
                    <w:t>4</w:t>
                  </w:r>
                </w:p>
              </w:tc>
              <w:tc>
                <w:tcPr>
                  <w:tcW w:w="613" w:type="dxa"/>
                  <w:vAlign w:val="center"/>
                </w:tcPr>
                <w:p w14:paraId="0C517836" w14:textId="77777777" w:rsidR="00B77CEC" w:rsidRPr="00F67237" w:rsidRDefault="00B77CEC" w:rsidP="008443EF">
                  <w:pPr>
                    <w:spacing w:beforeLines="20" w:before="48" w:afterLines="20" w:after="48"/>
                    <w:jc w:val="center"/>
                    <w:rPr>
                      <w:rFonts w:ascii="Arial" w:hAnsi="Arial" w:cs="Arial"/>
                      <w:sz w:val="18"/>
                      <w:szCs w:val="18"/>
                    </w:rPr>
                  </w:pPr>
                  <w:r w:rsidRPr="00F67237">
                    <w:rPr>
                      <w:rFonts w:ascii="Arial" w:hAnsi="Arial" w:cs="Arial"/>
                      <w:sz w:val="18"/>
                      <w:szCs w:val="18"/>
                    </w:rPr>
                    <w:t>5</w:t>
                  </w:r>
                </w:p>
              </w:tc>
            </w:tr>
            <w:tr w:rsidR="00B77CEC" w:rsidRPr="00F67237" w14:paraId="168E3BE0" w14:textId="77777777" w:rsidTr="00B77CEC">
              <w:tc>
                <w:tcPr>
                  <w:tcW w:w="459" w:type="dxa"/>
                  <w:tcBorders>
                    <w:left w:val="single" w:sz="4" w:space="0" w:color="auto"/>
                  </w:tcBorders>
                </w:tcPr>
                <w:p w14:paraId="619A1E07" w14:textId="77777777" w:rsidR="00B77CEC" w:rsidRPr="00F67237" w:rsidRDefault="00B77CEC" w:rsidP="00DE5307">
                  <w:pPr>
                    <w:spacing w:beforeLines="20" w:before="48" w:afterLines="20" w:after="48"/>
                    <w:rPr>
                      <w:rFonts w:ascii="Arial" w:hAnsi="Arial" w:cs="Arial"/>
                      <w:sz w:val="18"/>
                      <w:szCs w:val="18"/>
                    </w:rPr>
                  </w:pPr>
                  <w:r w:rsidRPr="00F67237">
                    <w:rPr>
                      <w:rFonts w:ascii="Arial" w:hAnsi="Arial" w:cs="Arial"/>
                      <w:sz w:val="18"/>
                      <w:szCs w:val="18"/>
                    </w:rPr>
                    <w:t>h</w:t>
                  </w:r>
                </w:p>
              </w:tc>
              <w:tc>
                <w:tcPr>
                  <w:tcW w:w="5256" w:type="dxa"/>
                  <w:tcBorders>
                    <w:left w:val="nil"/>
                  </w:tcBorders>
                </w:tcPr>
                <w:p w14:paraId="707ED3DF" w14:textId="279E2FBC" w:rsidR="00B77CEC" w:rsidRPr="00F67237" w:rsidRDefault="00B77CEC" w:rsidP="008443EF">
                  <w:pPr>
                    <w:spacing w:beforeLines="20" w:before="48" w:afterLines="20" w:after="48"/>
                    <w:rPr>
                      <w:rFonts w:ascii="Arial" w:hAnsi="Arial" w:cs="Arial"/>
                      <w:sz w:val="18"/>
                      <w:szCs w:val="18"/>
                    </w:rPr>
                  </w:pPr>
                  <w:r w:rsidRPr="00F67237">
                    <w:rPr>
                      <w:rFonts w:ascii="Arial" w:hAnsi="Arial" w:cs="Arial"/>
                      <w:sz w:val="18"/>
                      <w:szCs w:val="18"/>
                    </w:rPr>
                    <w:t xml:space="preserve">When I have made a mistake, I know immediately how to correct it. / </w:t>
                  </w:r>
                  <w:r w:rsidRPr="00F67237">
                    <w:rPr>
                      <w:rFonts w:ascii="Nyala" w:hAnsi="Nyala" w:cs="Nyala"/>
                      <w:sz w:val="18"/>
                      <w:szCs w:val="18"/>
                    </w:rPr>
                    <w:t>ስህተት</w:t>
                  </w:r>
                  <w:r w:rsidRPr="00F67237">
                    <w:rPr>
                      <w:rFonts w:ascii="Arial" w:hAnsi="Arial" w:cs="Arial"/>
                      <w:sz w:val="18"/>
                      <w:szCs w:val="18"/>
                    </w:rPr>
                    <w:t xml:space="preserve"> </w:t>
                  </w:r>
                  <w:r w:rsidRPr="00F67237">
                    <w:rPr>
                      <w:rFonts w:ascii="Nyala" w:hAnsi="Nyala" w:cs="Nyala"/>
                      <w:sz w:val="18"/>
                      <w:szCs w:val="18"/>
                    </w:rPr>
                    <w:t>ስሰራ</w:t>
                  </w:r>
                  <w:r w:rsidRPr="00F67237">
                    <w:rPr>
                      <w:rFonts w:ascii="Arial" w:hAnsi="Arial" w:cs="Arial"/>
                      <w:sz w:val="18"/>
                      <w:szCs w:val="18"/>
                    </w:rPr>
                    <w:t xml:space="preserve"> </w:t>
                  </w:r>
                  <w:r w:rsidRPr="00F67237">
                    <w:rPr>
                      <w:rFonts w:ascii="Nyala" w:hAnsi="Nyala" w:cs="Nyala"/>
                      <w:sz w:val="18"/>
                      <w:szCs w:val="18"/>
                    </w:rPr>
                    <w:t>እንዴት</w:t>
                  </w:r>
                  <w:r w:rsidRPr="00F67237">
                    <w:rPr>
                      <w:rFonts w:ascii="Arial" w:hAnsi="Arial" w:cs="Arial"/>
                      <w:sz w:val="18"/>
                      <w:szCs w:val="18"/>
                    </w:rPr>
                    <w:t xml:space="preserve"> </w:t>
                  </w:r>
                  <w:r w:rsidRPr="00F67237">
                    <w:rPr>
                      <w:rFonts w:ascii="Nyala" w:hAnsi="Nyala" w:cs="Nyala"/>
                      <w:sz w:val="18"/>
                      <w:szCs w:val="18"/>
                    </w:rPr>
                    <w:t>ማስተካከል</w:t>
                  </w:r>
                  <w:r w:rsidRPr="00F67237">
                    <w:rPr>
                      <w:rFonts w:ascii="Arial" w:hAnsi="Arial" w:cs="Arial"/>
                      <w:sz w:val="18"/>
                      <w:szCs w:val="18"/>
                    </w:rPr>
                    <w:t xml:space="preserve"> </w:t>
                  </w:r>
                  <w:r w:rsidRPr="00F67237">
                    <w:rPr>
                      <w:rFonts w:ascii="Nyala" w:hAnsi="Nyala" w:cs="Nyala"/>
                      <w:sz w:val="18"/>
                      <w:szCs w:val="18"/>
                    </w:rPr>
                    <w:t>እንዳለብኝ</w:t>
                  </w:r>
                  <w:r w:rsidRPr="00F67237">
                    <w:rPr>
                      <w:rFonts w:ascii="Arial" w:hAnsi="Arial" w:cs="Arial"/>
                      <w:sz w:val="18"/>
                      <w:szCs w:val="18"/>
                    </w:rPr>
                    <w:t xml:space="preserve"> </w:t>
                  </w:r>
                  <w:r w:rsidRPr="00F67237">
                    <w:rPr>
                      <w:rFonts w:ascii="Nyala" w:hAnsi="Nyala" w:cs="Nyala"/>
                      <w:sz w:val="18"/>
                      <w:szCs w:val="18"/>
                    </w:rPr>
                    <w:t>ወዲያው</w:t>
                  </w:r>
                  <w:r w:rsidRPr="00F67237">
                    <w:rPr>
                      <w:rFonts w:ascii="Arial" w:hAnsi="Arial" w:cs="Arial"/>
                      <w:sz w:val="18"/>
                      <w:szCs w:val="18"/>
                    </w:rPr>
                    <w:t xml:space="preserve"> </w:t>
                  </w:r>
                  <w:r w:rsidRPr="00F67237">
                    <w:rPr>
                      <w:rFonts w:ascii="Nyala" w:hAnsi="Nyala" w:cs="Nyala"/>
                      <w:sz w:val="18"/>
                      <w:szCs w:val="18"/>
                    </w:rPr>
                    <w:t>ሃሳብ</w:t>
                  </w:r>
                  <w:r w:rsidRPr="00F67237">
                    <w:rPr>
                      <w:rFonts w:ascii="Arial" w:hAnsi="Arial" w:cs="Arial"/>
                      <w:sz w:val="18"/>
                      <w:szCs w:val="18"/>
                    </w:rPr>
                    <w:t xml:space="preserve"> </w:t>
                  </w:r>
                  <w:r w:rsidRPr="00F67237">
                    <w:rPr>
                      <w:rFonts w:ascii="Nyala" w:hAnsi="Nyala" w:cs="Nyala"/>
                      <w:sz w:val="18"/>
                      <w:szCs w:val="18"/>
                    </w:rPr>
                    <w:t>ይመጣልኛል</w:t>
                  </w:r>
                </w:p>
              </w:tc>
              <w:tc>
                <w:tcPr>
                  <w:tcW w:w="540" w:type="dxa"/>
                  <w:vAlign w:val="center"/>
                </w:tcPr>
                <w:p w14:paraId="4C931057" w14:textId="77777777" w:rsidR="00B77CEC" w:rsidRPr="00F67237" w:rsidRDefault="00B77CEC" w:rsidP="008443EF">
                  <w:pPr>
                    <w:spacing w:beforeLines="20" w:before="48" w:afterLines="20" w:after="48"/>
                    <w:jc w:val="center"/>
                    <w:rPr>
                      <w:rFonts w:ascii="Arial" w:hAnsi="Arial" w:cs="Arial"/>
                      <w:sz w:val="18"/>
                      <w:szCs w:val="18"/>
                    </w:rPr>
                  </w:pPr>
                  <w:r w:rsidRPr="00F67237">
                    <w:rPr>
                      <w:rFonts w:ascii="Arial" w:hAnsi="Arial" w:cs="Arial"/>
                      <w:sz w:val="18"/>
                      <w:szCs w:val="18"/>
                    </w:rPr>
                    <w:t>1</w:t>
                  </w:r>
                </w:p>
              </w:tc>
              <w:tc>
                <w:tcPr>
                  <w:tcW w:w="540" w:type="dxa"/>
                  <w:vAlign w:val="center"/>
                </w:tcPr>
                <w:p w14:paraId="40E6BD09" w14:textId="77777777" w:rsidR="00B77CEC" w:rsidRPr="00F67237" w:rsidRDefault="00B77CEC" w:rsidP="008443EF">
                  <w:pPr>
                    <w:spacing w:beforeLines="20" w:before="48" w:afterLines="20" w:after="48"/>
                    <w:jc w:val="center"/>
                    <w:rPr>
                      <w:rFonts w:ascii="Arial" w:hAnsi="Arial" w:cs="Arial"/>
                      <w:sz w:val="18"/>
                      <w:szCs w:val="18"/>
                    </w:rPr>
                  </w:pPr>
                  <w:r w:rsidRPr="00F67237">
                    <w:rPr>
                      <w:rFonts w:ascii="Arial" w:hAnsi="Arial" w:cs="Arial"/>
                      <w:sz w:val="18"/>
                      <w:szCs w:val="18"/>
                    </w:rPr>
                    <w:t>2</w:t>
                  </w:r>
                </w:p>
              </w:tc>
              <w:tc>
                <w:tcPr>
                  <w:tcW w:w="540" w:type="dxa"/>
                  <w:vAlign w:val="center"/>
                </w:tcPr>
                <w:p w14:paraId="6EEEDD88" w14:textId="77777777" w:rsidR="00B77CEC" w:rsidRPr="00F67237" w:rsidRDefault="00B77CEC" w:rsidP="008443EF">
                  <w:pPr>
                    <w:spacing w:beforeLines="20" w:before="48" w:afterLines="20" w:after="48"/>
                    <w:jc w:val="center"/>
                    <w:rPr>
                      <w:rFonts w:ascii="Arial" w:hAnsi="Arial" w:cs="Arial"/>
                      <w:sz w:val="18"/>
                      <w:szCs w:val="18"/>
                    </w:rPr>
                  </w:pPr>
                  <w:r w:rsidRPr="00F67237">
                    <w:rPr>
                      <w:rFonts w:ascii="Arial" w:hAnsi="Arial" w:cs="Arial"/>
                      <w:sz w:val="18"/>
                      <w:szCs w:val="18"/>
                    </w:rPr>
                    <w:t>3</w:t>
                  </w:r>
                </w:p>
              </w:tc>
              <w:tc>
                <w:tcPr>
                  <w:tcW w:w="450" w:type="dxa"/>
                  <w:vAlign w:val="center"/>
                </w:tcPr>
                <w:p w14:paraId="5CB58D63" w14:textId="77777777" w:rsidR="00B77CEC" w:rsidRPr="00F67237" w:rsidRDefault="00B77CEC" w:rsidP="008443EF">
                  <w:pPr>
                    <w:spacing w:beforeLines="20" w:before="48" w:afterLines="20" w:after="48"/>
                    <w:jc w:val="center"/>
                    <w:rPr>
                      <w:rFonts w:ascii="Arial" w:hAnsi="Arial" w:cs="Arial"/>
                      <w:sz w:val="18"/>
                      <w:szCs w:val="18"/>
                    </w:rPr>
                  </w:pPr>
                  <w:r w:rsidRPr="00F67237">
                    <w:rPr>
                      <w:rFonts w:ascii="Arial" w:hAnsi="Arial" w:cs="Arial"/>
                      <w:sz w:val="18"/>
                      <w:szCs w:val="18"/>
                    </w:rPr>
                    <w:t>4</w:t>
                  </w:r>
                </w:p>
              </w:tc>
              <w:tc>
                <w:tcPr>
                  <w:tcW w:w="613" w:type="dxa"/>
                  <w:vAlign w:val="center"/>
                </w:tcPr>
                <w:p w14:paraId="3BFDE6DB" w14:textId="77777777" w:rsidR="00B77CEC" w:rsidRPr="00F67237" w:rsidRDefault="00B77CEC" w:rsidP="008443EF">
                  <w:pPr>
                    <w:spacing w:beforeLines="20" w:before="48" w:afterLines="20" w:after="48"/>
                    <w:jc w:val="center"/>
                    <w:rPr>
                      <w:rFonts w:ascii="Arial" w:hAnsi="Arial" w:cs="Arial"/>
                      <w:sz w:val="18"/>
                      <w:szCs w:val="18"/>
                    </w:rPr>
                  </w:pPr>
                  <w:r w:rsidRPr="00F67237">
                    <w:rPr>
                      <w:rFonts w:ascii="Arial" w:hAnsi="Arial" w:cs="Arial"/>
                      <w:sz w:val="18"/>
                      <w:szCs w:val="18"/>
                    </w:rPr>
                    <w:t>5</w:t>
                  </w:r>
                </w:p>
              </w:tc>
            </w:tr>
            <w:tr w:rsidR="00B77CEC" w:rsidRPr="00F67237" w14:paraId="10604CA5" w14:textId="77777777" w:rsidTr="00B77CEC">
              <w:tc>
                <w:tcPr>
                  <w:tcW w:w="459" w:type="dxa"/>
                  <w:tcBorders>
                    <w:left w:val="single" w:sz="4" w:space="0" w:color="auto"/>
                  </w:tcBorders>
                </w:tcPr>
                <w:p w14:paraId="699BAB75" w14:textId="791B23A0" w:rsidR="00B77CEC" w:rsidRPr="00F67237" w:rsidRDefault="00752848" w:rsidP="00DE5307">
                  <w:pPr>
                    <w:spacing w:beforeLines="20" w:before="48" w:afterLines="20" w:after="48"/>
                    <w:rPr>
                      <w:rFonts w:ascii="Arial" w:hAnsi="Arial" w:cs="Arial"/>
                      <w:sz w:val="18"/>
                      <w:szCs w:val="18"/>
                    </w:rPr>
                  </w:pPr>
                  <w:r w:rsidRPr="00F67237">
                    <w:rPr>
                      <w:rFonts w:ascii="Arial" w:hAnsi="Arial" w:cs="Arial"/>
                      <w:sz w:val="18"/>
                      <w:szCs w:val="18"/>
                    </w:rPr>
                    <w:t>I</w:t>
                  </w:r>
                </w:p>
              </w:tc>
              <w:tc>
                <w:tcPr>
                  <w:tcW w:w="5256" w:type="dxa"/>
                  <w:tcBorders>
                    <w:left w:val="nil"/>
                  </w:tcBorders>
                </w:tcPr>
                <w:p w14:paraId="140D925B" w14:textId="559640F7" w:rsidR="00B77CEC" w:rsidRPr="00F67237" w:rsidRDefault="00B77CEC" w:rsidP="00420B9A">
                  <w:pPr>
                    <w:spacing w:beforeLines="20" w:before="48" w:afterLines="20" w:after="48"/>
                    <w:rPr>
                      <w:rFonts w:ascii="Arial" w:hAnsi="Arial" w:cs="Arial"/>
                      <w:sz w:val="18"/>
                      <w:szCs w:val="18"/>
                    </w:rPr>
                  </w:pPr>
                  <w:r w:rsidRPr="00F67237">
                    <w:rPr>
                      <w:rFonts w:ascii="Arial" w:hAnsi="Arial" w:cs="Arial"/>
                      <w:sz w:val="18"/>
                      <w:szCs w:val="18"/>
                    </w:rPr>
                    <w:t xml:space="preserve">When I do something wrong at work, I correct it immediately/ </w:t>
                  </w:r>
                  <w:r w:rsidRPr="00F67237">
                    <w:rPr>
                      <w:rFonts w:ascii="Nyala" w:hAnsi="Nyala" w:cs="Nyala"/>
                      <w:sz w:val="18"/>
                      <w:szCs w:val="18"/>
                    </w:rPr>
                    <w:t>ስራ</w:t>
                  </w:r>
                  <w:r w:rsidRPr="00F67237">
                    <w:rPr>
                      <w:rFonts w:ascii="Arial" w:hAnsi="Arial" w:cs="Arial"/>
                      <w:sz w:val="18"/>
                      <w:szCs w:val="18"/>
                    </w:rPr>
                    <w:t xml:space="preserve"> </w:t>
                  </w:r>
                  <w:r w:rsidRPr="00F67237">
                    <w:rPr>
                      <w:rFonts w:ascii="Nyala" w:hAnsi="Nyala" w:cs="Nyala"/>
                      <w:sz w:val="18"/>
                      <w:szCs w:val="18"/>
                    </w:rPr>
                    <w:t>ላይ</w:t>
                  </w:r>
                  <w:r w:rsidRPr="00F67237">
                    <w:rPr>
                      <w:rFonts w:ascii="Arial" w:hAnsi="Arial" w:cs="Arial"/>
                      <w:sz w:val="18"/>
                      <w:szCs w:val="18"/>
                    </w:rPr>
                    <w:t xml:space="preserve"> </w:t>
                  </w:r>
                  <w:r w:rsidRPr="00F67237">
                    <w:rPr>
                      <w:rFonts w:ascii="Nyala" w:hAnsi="Nyala" w:cs="Nyala"/>
                      <w:sz w:val="18"/>
                      <w:szCs w:val="18"/>
                    </w:rPr>
                    <w:t>ስሳሳት</w:t>
                  </w:r>
                  <w:r w:rsidRPr="00F67237">
                    <w:rPr>
                      <w:rFonts w:ascii="Arial" w:hAnsi="Arial" w:cs="Arial"/>
                      <w:sz w:val="18"/>
                      <w:szCs w:val="18"/>
                    </w:rPr>
                    <w:t xml:space="preserve"> </w:t>
                  </w:r>
                  <w:r w:rsidRPr="00F67237">
                    <w:rPr>
                      <w:rFonts w:ascii="Nyala" w:hAnsi="Nyala" w:cs="Nyala"/>
                      <w:sz w:val="18"/>
                      <w:szCs w:val="18"/>
                    </w:rPr>
                    <w:t>ወዲያው</w:t>
                  </w:r>
                  <w:r w:rsidRPr="00F67237">
                    <w:rPr>
                      <w:rFonts w:ascii="Arial" w:hAnsi="Arial" w:cs="Arial"/>
                      <w:sz w:val="18"/>
                      <w:szCs w:val="18"/>
                    </w:rPr>
                    <w:t xml:space="preserve"> </w:t>
                  </w:r>
                  <w:r w:rsidRPr="00F67237">
                    <w:rPr>
                      <w:rFonts w:ascii="Nyala" w:hAnsi="Nyala" w:cs="Nyala"/>
                      <w:sz w:val="18"/>
                      <w:szCs w:val="18"/>
                    </w:rPr>
                    <w:t>አስተካክለዋለሁ</w:t>
                  </w:r>
                </w:p>
              </w:tc>
              <w:tc>
                <w:tcPr>
                  <w:tcW w:w="540" w:type="dxa"/>
                  <w:vAlign w:val="center"/>
                </w:tcPr>
                <w:p w14:paraId="67B46148" w14:textId="77777777" w:rsidR="00B77CEC" w:rsidRPr="00F67237" w:rsidRDefault="00B77CEC" w:rsidP="00DE5307">
                  <w:pPr>
                    <w:spacing w:beforeLines="20" w:before="48" w:afterLines="20" w:after="48"/>
                    <w:jc w:val="center"/>
                    <w:rPr>
                      <w:rFonts w:ascii="Arial" w:hAnsi="Arial" w:cs="Arial"/>
                      <w:sz w:val="18"/>
                      <w:szCs w:val="18"/>
                    </w:rPr>
                  </w:pPr>
                  <w:r w:rsidRPr="00F67237">
                    <w:rPr>
                      <w:rFonts w:ascii="Arial" w:hAnsi="Arial" w:cs="Arial"/>
                      <w:sz w:val="18"/>
                      <w:szCs w:val="18"/>
                    </w:rPr>
                    <w:t>1</w:t>
                  </w:r>
                </w:p>
              </w:tc>
              <w:tc>
                <w:tcPr>
                  <w:tcW w:w="540" w:type="dxa"/>
                  <w:vAlign w:val="center"/>
                </w:tcPr>
                <w:p w14:paraId="0E04F827" w14:textId="77777777" w:rsidR="00B77CEC" w:rsidRPr="00F67237" w:rsidRDefault="00B77CEC" w:rsidP="00DE5307">
                  <w:pPr>
                    <w:spacing w:beforeLines="20" w:before="48" w:afterLines="20" w:after="48"/>
                    <w:jc w:val="center"/>
                    <w:rPr>
                      <w:rFonts w:ascii="Arial" w:hAnsi="Arial" w:cs="Arial"/>
                      <w:sz w:val="18"/>
                      <w:szCs w:val="18"/>
                    </w:rPr>
                  </w:pPr>
                  <w:r w:rsidRPr="00F67237">
                    <w:rPr>
                      <w:rFonts w:ascii="Arial" w:hAnsi="Arial" w:cs="Arial"/>
                      <w:sz w:val="18"/>
                      <w:szCs w:val="18"/>
                    </w:rPr>
                    <w:t>2</w:t>
                  </w:r>
                </w:p>
              </w:tc>
              <w:tc>
                <w:tcPr>
                  <w:tcW w:w="540" w:type="dxa"/>
                  <w:vAlign w:val="center"/>
                </w:tcPr>
                <w:p w14:paraId="6FB0A058" w14:textId="77777777" w:rsidR="00B77CEC" w:rsidRPr="00F67237" w:rsidRDefault="00B77CEC" w:rsidP="00DE5307">
                  <w:pPr>
                    <w:spacing w:beforeLines="20" w:before="48" w:afterLines="20" w:after="48"/>
                    <w:jc w:val="center"/>
                    <w:rPr>
                      <w:rFonts w:ascii="Arial" w:hAnsi="Arial" w:cs="Arial"/>
                      <w:sz w:val="18"/>
                      <w:szCs w:val="18"/>
                    </w:rPr>
                  </w:pPr>
                  <w:r w:rsidRPr="00F67237">
                    <w:rPr>
                      <w:rFonts w:ascii="Arial" w:hAnsi="Arial" w:cs="Arial"/>
                      <w:sz w:val="18"/>
                      <w:szCs w:val="18"/>
                    </w:rPr>
                    <w:t>3</w:t>
                  </w:r>
                </w:p>
              </w:tc>
              <w:tc>
                <w:tcPr>
                  <w:tcW w:w="450" w:type="dxa"/>
                  <w:vAlign w:val="center"/>
                </w:tcPr>
                <w:p w14:paraId="6604484D" w14:textId="77777777" w:rsidR="00B77CEC" w:rsidRPr="00F67237" w:rsidRDefault="00B77CEC" w:rsidP="00DE5307">
                  <w:pPr>
                    <w:spacing w:beforeLines="20" w:before="48" w:afterLines="20" w:after="48"/>
                    <w:jc w:val="center"/>
                    <w:rPr>
                      <w:rFonts w:ascii="Arial" w:hAnsi="Arial" w:cs="Arial"/>
                      <w:sz w:val="18"/>
                      <w:szCs w:val="18"/>
                    </w:rPr>
                  </w:pPr>
                  <w:r w:rsidRPr="00F67237">
                    <w:rPr>
                      <w:rFonts w:ascii="Arial" w:hAnsi="Arial" w:cs="Arial"/>
                      <w:sz w:val="18"/>
                      <w:szCs w:val="18"/>
                    </w:rPr>
                    <w:t>4</w:t>
                  </w:r>
                </w:p>
              </w:tc>
              <w:tc>
                <w:tcPr>
                  <w:tcW w:w="613" w:type="dxa"/>
                  <w:vAlign w:val="center"/>
                </w:tcPr>
                <w:p w14:paraId="4D56A763" w14:textId="77777777" w:rsidR="00B77CEC" w:rsidRPr="00F67237" w:rsidRDefault="00B77CEC" w:rsidP="00DE5307">
                  <w:pPr>
                    <w:spacing w:beforeLines="20" w:before="48" w:afterLines="20" w:after="48"/>
                    <w:jc w:val="center"/>
                    <w:rPr>
                      <w:rFonts w:ascii="Arial" w:hAnsi="Arial" w:cs="Arial"/>
                      <w:sz w:val="18"/>
                      <w:szCs w:val="18"/>
                    </w:rPr>
                  </w:pPr>
                  <w:r w:rsidRPr="00F67237">
                    <w:rPr>
                      <w:rFonts w:ascii="Arial" w:hAnsi="Arial" w:cs="Arial"/>
                      <w:sz w:val="18"/>
                      <w:szCs w:val="18"/>
                    </w:rPr>
                    <w:t>5</w:t>
                  </w:r>
                </w:p>
              </w:tc>
            </w:tr>
            <w:tr w:rsidR="00B77CEC" w:rsidRPr="00F67237" w14:paraId="0329127D" w14:textId="77777777" w:rsidTr="00B77CEC">
              <w:tc>
                <w:tcPr>
                  <w:tcW w:w="459" w:type="dxa"/>
                  <w:tcBorders>
                    <w:left w:val="single" w:sz="4" w:space="0" w:color="auto"/>
                  </w:tcBorders>
                </w:tcPr>
                <w:p w14:paraId="59691AF3" w14:textId="2DB058F5" w:rsidR="00B77CEC" w:rsidRPr="00F67237" w:rsidRDefault="00752848" w:rsidP="00DE5307">
                  <w:pPr>
                    <w:spacing w:beforeLines="20" w:before="48" w:afterLines="20" w:after="48"/>
                    <w:rPr>
                      <w:rFonts w:ascii="Arial" w:hAnsi="Arial" w:cs="Arial"/>
                      <w:sz w:val="18"/>
                      <w:szCs w:val="18"/>
                    </w:rPr>
                  </w:pPr>
                  <w:r w:rsidRPr="00F67237">
                    <w:rPr>
                      <w:rFonts w:ascii="Arial" w:hAnsi="Arial" w:cs="Arial"/>
                      <w:sz w:val="18"/>
                      <w:szCs w:val="18"/>
                    </w:rPr>
                    <w:t>J</w:t>
                  </w:r>
                </w:p>
              </w:tc>
              <w:tc>
                <w:tcPr>
                  <w:tcW w:w="5256" w:type="dxa"/>
                  <w:tcBorders>
                    <w:left w:val="nil"/>
                  </w:tcBorders>
                </w:tcPr>
                <w:p w14:paraId="303BC148" w14:textId="3DEFD6BA" w:rsidR="00B77CEC" w:rsidRPr="00F67237" w:rsidRDefault="00B77CEC" w:rsidP="00420B9A">
                  <w:pPr>
                    <w:spacing w:beforeLines="20" w:before="48" w:afterLines="20" w:after="48"/>
                    <w:rPr>
                      <w:rFonts w:ascii="Arial" w:hAnsi="Arial" w:cs="Arial"/>
                      <w:sz w:val="18"/>
                      <w:szCs w:val="18"/>
                    </w:rPr>
                  </w:pPr>
                  <w:r w:rsidRPr="00F67237">
                    <w:rPr>
                      <w:rFonts w:ascii="Arial" w:hAnsi="Arial" w:cs="Arial"/>
                      <w:sz w:val="18"/>
                      <w:szCs w:val="18"/>
                    </w:rPr>
                    <w:t xml:space="preserve">If it is at all possible to correct a mistake, then I usually know how to go about it. </w:t>
                  </w:r>
                  <w:r w:rsidRPr="00F67237">
                    <w:rPr>
                      <w:rFonts w:ascii="Nyala" w:hAnsi="Nyala" w:cs="Nyala"/>
                      <w:sz w:val="18"/>
                      <w:szCs w:val="18"/>
                    </w:rPr>
                    <w:t>መስተካከል</w:t>
                  </w:r>
                  <w:r w:rsidRPr="00F67237">
                    <w:rPr>
                      <w:rFonts w:ascii="Arial" w:hAnsi="Arial" w:cs="Arial"/>
                      <w:sz w:val="18"/>
                      <w:szCs w:val="18"/>
                    </w:rPr>
                    <w:t xml:space="preserve"> </w:t>
                  </w:r>
                  <w:r w:rsidRPr="00F67237">
                    <w:rPr>
                      <w:rFonts w:ascii="Nyala" w:hAnsi="Nyala" w:cs="Nyala"/>
                      <w:sz w:val="18"/>
                      <w:szCs w:val="18"/>
                    </w:rPr>
                    <w:t>የሚችል</w:t>
                  </w:r>
                  <w:r w:rsidRPr="00F67237">
                    <w:rPr>
                      <w:rFonts w:ascii="Arial" w:hAnsi="Arial" w:cs="Arial"/>
                      <w:sz w:val="18"/>
                      <w:szCs w:val="18"/>
                    </w:rPr>
                    <w:t xml:space="preserve"> </w:t>
                  </w:r>
                  <w:r w:rsidRPr="00F67237">
                    <w:rPr>
                      <w:rFonts w:ascii="Nyala" w:hAnsi="Nyala" w:cs="Nyala"/>
                      <w:sz w:val="18"/>
                      <w:szCs w:val="18"/>
                    </w:rPr>
                    <w:t>ስህተት</w:t>
                  </w:r>
                  <w:r w:rsidRPr="00F67237">
                    <w:rPr>
                      <w:rFonts w:ascii="Arial" w:hAnsi="Arial" w:cs="Arial"/>
                      <w:sz w:val="18"/>
                      <w:szCs w:val="18"/>
                    </w:rPr>
                    <w:t xml:space="preserve"> </w:t>
                  </w:r>
                  <w:r w:rsidRPr="00F67237">
                    <w:rPr>
                      <w:rFonts w:ascii="Nyala" w:hAnsi="Nyala" w:cs="Nyala"/>
                      <w:sz w:val="18"/>
                      <w:szCs w:val="18"/>
                    </w:rPr>
                    <w:t>ከሆነ</w:t>
                  </w:r>
                  <w:r w:rsidRPr="00F67237">
                    <w:rPr>
                      <w:rFonts w:ascii="Arial" w:hAnsi="Arial" w:cs="Arial"/>
                      <w:sz w:val="18"/>
                      <w:szCs w:val="18"/>
                    </w:rPr>
                    <w:t xml:space="preserve"> </w:t>
                  </w:r>
                  <w:r w:rsidRPr="00F67237">
                    <w:rPr>
                      <w:rFonts w:ascii="Nyala" w:hAnsi="Nyala" w:cs="Nyala"/>
                      <w:sz w:val="18"/>
                      <w:szCs w:val="18"/>
                    </w:rPr>
                    <w:t>እኔ</w:t>
                  </w:r>
                  <w:r w:rsidRPr="00F67237">
                    <w:rPr>
                      <w:rFonts w:ascii="Arial" w:hAnsi="Arial" w:cs="Arial"/>
                      <w:sz w:val="18"/>
                      <w:szCs w:val="18"/>
                    </w:rPr>
                    <w:t xml:space="preserve"> </w:t>
                  </w:r>
                  <w:r w:rsidRPr="00F67237">
                    <w:rPr>
                      <w:rFonts w:ascii="Nyala" w:hAnsi="Nyala" w:cs="Nyala"/>
                      <w:sz w:val="18"/>
                      <w:szCs w:val="18"/>
                    </w:rPr>
                    <w:t>ብዙ</w:t>
                  </w:r>
                  <w:r w:rsidRPr="00F67237">
                    <w:rPr>
                      <w:rFonts w:ascii="Arial" w:hAnsi="Arial" w:cs="Arial"/>
                      <w:sz w:val="18"/>
                      <w:szCs w:val="18"/>
                    </w:rPr>
                    <w:t xml:space="preserve"> </w:t>
                  </w:r>
                  <w:r w:rsidRPr="00F67237">
                    <w:rPr>
                      <w:rFonts w:ascii="Nyala" w:hAnsi="Nyala" w:cs="Nyala"/>
                      <w:sz w:val="18"/>
                      <w:szCs w:val="18"/>
                    </w:rPr>
                    <w:t>ግዜ</w:t>
                  </w:r>
                  <w:r w:rsidRPr="00F67237">
                    <w:rPr>
                      <w:rFonts w:ascii="Arial" w:hAnsi="Arial" w:cs="Arial"/>
                      <w:sz w:val="18"/>
                      <w:szCs w:val="18"/>
                    </w:rPr>
                    <w:t xml:space="preserve"> </w:t>
                  </w:r>
                  <w:r w:rsidRPr="00F67237">
                    <w:rPr>
                      <w:rFonts w:ascii="Nyala" w:hAnsi="Nyala" w:cs="Nyala"/>
                      <w:sz w:val="18"/>
                      <w:szCs w:val="18"/>
                    </w:rPr>
                    <w:t>እንዴት</w:t>
                  </w:r>
                  <w:r w:rsidRPr="00F67237">
                    <w:rPr>
                      <w:rFonts w:ascii="Arial" w:hAnsi="Arial" w:cs="Arial"/>
                      <w:sz w:val="18"/>
                      <w:szCs w:val="18"/>
                    </w:rPr>
                    <w:t xml:space="preserve"> </w:t>
                  </w:r>
                  <w:r w:rsidRPr="00F67237">
                    <w:rPr>
                      <w:rFonts w:ascii="Nyala" w:hAnsi="Nyala" w:cs="Nyala"/>
                      <w:sz w:val="18"/>
                      <w:szCs w:val="18"/>
                    </w:rPr>
                    <w:t>መስተካከል</w:t>
                  </w:r>
                  <w:r w:rsidRPr="00F67237">
                    <w:rPr>
                      <w:rFonts w:ascii="Arial" w:hAnsi="Arial" w:cs="Arial"/>
                      <w:sz w:val="18"/>
                      <w:szCs w:val="18"/>
                    </w:rPr>
                    <w:t xml:space="preserve"> </w:t>
                  </w:r>
                  <w:r w:rsidRPr="00F67237">
                    <w:rPr>
                      <w:rFonts w:ascii="Nyala" w:hAnsi="Nyala" w:cs="Nyala"/>
                      <w:sz w:val="18"/>
                      <w:szCs w:val="18"/>
                    </w:rPr>
                    <w:t>እንደሚችል</w:t>
                  </w:r>
                  <w:r w:rsidRPr="00F67237">
                    <w:rPr>
                      <w:rFonts w:ascii="Arial" w:hAnsi="Arial" w:cs="Arial"/>
                      <w:sz w:val="18"/>
                      <w:szCs w:val="18"/>
                    </w:rPr>
                    <w:t xml:space="preserve"> </w:t>
                  </w:r>
                  <w:r w:rsidRPr="00F67237">
                    <w:rPr>
                      <w:rFonts w:ascii="Nyala" w:hAnsi="Nyala" w:cs="Nyala"/>
                      <w:sz w:val="18"/>
                      <w:szCs w:val="18"/>
                    </w:rPr>
                    <w:t>አውቃለሁ፡፡</w:t>
                  </w:r>
                </w:p>
              </w:tc>
              <w:tc>
                <w:tcPr>
                  <w:tcW w:w="540" w:type="dxa"/>
                  <w:vAlign w:val="center"/>
                </w:tcPr>
                <w:p w14:paraId="7F72BB4C" w14:textId="77777777" w:rsidR="00B77CEC" w:rsidRPr="00F67237" w:rsidRDefault="00B77CEC" w:rsidP="00DE5307">
                  <w:pPr>
                    <w:spacing w:beforeLines="20" w:before="48" w:afterLines="20" w:after="48"/>
                    <w:jc w:val="center"/>
                    <w:rPr>
                      <w:rFonts w:ascii="Arial" w:hAnsi="Arial" w:cs="Arial"/>
                      <w:sz w:val="18"/>
                      <w:szCs w:val="18"/>
                    </w:rPr>
                  </w:pPr>
                  <w:r w:rsidRPr="00F67237">
                    <w:rPr>
                      <w:rFonts w:ascii="Arial" w:hAnsi="Arial" w:cs="Arial"/>
                      <w:sz w:val="18"/>
                      <w:szCs w:val="18"/>
                    </w:rPr>
                    <w:t>1</w:t>
                  </w:r>
                </w:p>
              </w:tc>
              <w:tc>
                <w:tcPr>
                  <w:tcW w:w="540" w:type="dxa"/>
                  <w:vAlign w:val="center"/>
                </w:tcPr>
                <w:p w14:paraId="6F885222" w14:textId="77777777" w:rsidR="00B77CEC" w:rsidRPr="00F67237" w:rsidRDefault="00B77CEC" w:rsidP="00DE5307">
                  <w:pPr>
                    <w:spacing w:beforeLines="20" w:before="48" w:afterLines="20" w:after="48"/>
                    <w:jc w:val="center"/>
                    <w:rPr>
                      <w:rFonts w:ascii="Arial" w:hAnsi="Arial" w:cs="Arial"/>
                      <w:sz w:val="18"/>
                      <w:szCs w:val="18"/>
                    </w:rPr>
                  </w:pPr>
                  <w:r w:rsidRPr="00F67237">
                    <w:rPr>
                      <w:rFonts w:ascii="Arial" w:hAnsi="Arial" w:cs="Arial"/>
                      <w:sz w:val="18"/>
                      <w:szCs w:val="18"/>
                    </w:rPr>
                    <w:t>2</w:t>
                  </w:r>
                </w:p>
              </w:tc>
              <w:tc>
                <w:tcPr>
                  <w:tcW w:w="540" w:type="dxa"/>
                  <w:vAlign w:val="center"/>
                </w:tcPr>
                <w:p w14:paraId="5BC3E88C" w14:textId="77777777" w:rsidR="00B77CEC" w:rsidRPr="00F67237" w:rsidRDefault="00B77CEC" w:rsidP="00DE5307">
                  <w:pPr>
                    <w:spacing w:beforeLines="20" w:before="48" w:afterLines="20" w:after="48"/>
                    <w:jc w:val="center"/>
                    <w:rPr>
                      <w:rFonts w:ascii="Arial" w:hAnsi="Arial" w:cs="Arial"/>
                      <w:sz w:val="18"/>
                      <w:szCs w:val="18"/>
                    </w:rPr>
                  </w:pPr>
                  <w:r w:rsidRPr="00F67237">
                    <w:rPr>
                      <w:rFonts w:ascii="Arial" w:hAnsi="Arial" w:cs="Arial"/>
                      <w:sz w:val="18"/>
                      <w:szCs w:val="18"/>
                    </w:rPr>
                    <w:t>3</w:t>
                  </w:r>
                </w:p>
              </w:tc>
              <w:tc>
                <w:tcPr>
                  <w:tcW w:w="450" w:type="dxa"/>
                  <w:vAlign w:val="center"/>
                </w:tcPr>
                <w:p w14:paraId="05BD28FE" w14:textId="77777777" w:rsidR="00B77CEC" w:rsidRPr="00F67237" w:rsidRDefault="00B77CEC" w:rsidP="00DE5307">
                  <w:pPr>
                    <w:spacing w:beforeLines="20" w:before="48" w:afterLines="20" w:after="48"/>
                    <w:jc w:val="center"/>
                    <w:rPr>
                      <w:rFonts w:ascii="Arial" w:hAnsi="Arial" w:cs="Arial"/>
                      <w:sz w:val="18"/>
                      <w:szCs w:val="18"/>
                    </w:rPr>
                  </w:pPr>
                  <w:r w:rsidRPr="00F67237">
                    <w:rPr>
                      <w:rFonts w:ascii="Arial" w:hAnsi="Arial" w:cs="Arial"/>
                      <w:sz w:val="18"/>
                      <w:szCs w:val="18"/>
                    </w:rPr>
                    <w:t>4</w:t>
                  </w:r>
                </w:p>
              </w:tc>
              <w:tc>
                <w:tcPr>
                  <w:tcW w:w="613" w:type="dxa"/>
                  <w:vAlign w:val="center"/>
                </w:tcPr>
                <w:p w14:paraId="44DA3B7D" w14:textId="77777777" w:rsidR="00B77CEC" w:rsidRPr="00F67237" w:rsidRDefault="00B77CEC" w:rsidP="00DE5307">
                  <w:pPr>
                    <w:spacing w:beforeLines="20" w:before="48" w:afterLines="20" w:after="48"/>
                    <w:jc w:val="center"/>
                    <w:rPr>
                      <w:rFonts w:ascii="Arial" w:hAnsi="Arial" w:cs="Arial"/>
                      <w:sz w:val="18"/>
                      <w:szCs w:val="18"/>
                    </w:rPr>
                  </w:pPr>
                  <w:r w:rsidRPr="00F67237">
                    <w:rPr>
                      <w:rFonts w:ascii="Arial" w:hAnsi="Arial" w:cs="Arial"/>
                      <w:sz w:val="18"/>
                      <w:szCs w:val="18"/>
                    </w:rPr>
                    <w:t>5</w:t>
                  </w:r>
                </w:p>
              </w:tc>
            </w:tr>
            <w:tr w:rsidR="00B77CEC" w:rsidRPr="00F67237" w14:paraId="28413A8A" w14:textId="77777777" w:rsidTr="00B77CEC">
              <w:tc>
                <w:tcPr>
                  <w:tcW w:w="459" w:type="dxa"/>
                  <w:tcBorders>
                    <w:left w:val="single" w:sz="4" w:space="0" w:color="auto"/>
                  </w:tcBorders>
                </w:tcPr>
                <w:p w14:paraId="59B70459" w14:textId="0EF0442C" w:rsidR="00B77CEC" w:rsidRPr="00F67237" w:rsidRDefault="00752848" w:rsidP="00DE5307">
                  <w:pPr>
                    <w:spacing w:beforeLines="20" w:before="48" w:afterLines="20" w:after="48"/>
                    <w:rPr>
                      <w:rFonts w:ascii="Arial" w:hAnsi="Arial" w:cs="Arial"/>
                      <w:sz w:val="18"/>
                      <w:szCs w:val="18"/>
                    </w:rPr>
                  </w:pPr>
                  <w:r w:rsidRPr="00F67237">
                    <w:rPr>
                      <w:rFonts w:ascii="Arial" w:hAnsi="Arial" w:cs="Arial"/>
                      <w:sz w:val="18"/>
                      <w:szCs w:val="18"/>
                    </w:rPr>
                    <w:t>K</w:t>
                  </w:r>
                </w:p>
              </w:tc>
              <w:tc>
                <w:tcPr>
                  <w:tcW w:w="5256" w:type="dxa"/>
                  <w:tcBorders>
                    <w:left w:val="nil"/>
                  </w:tcBorders>
                </w:tcPr>
                <w:p w14:paraId="6519CAE6" w14:textId="77777777" w:rsidR="00B77CEC" w:rsidRPr="00F67237" w:rsidRDefault="00B77CEC" w:rsidP="00420B9A">
                  <w:pPr>
                    <w:spacing w:beforeLines="20" w:before="48" w:afterLines="20" w:after="48"/>
                    <w:rPr>
                      <w:rFonts w:ascii="Arial" w:hAnsi="Arial" w:cs="Arial"/>
                      <w:sz w:val="18"/>
                      <w:szCs w:val="18"/>
                    </w:rPr>
                  </w:pPr>
                  <w:r w:rsidRPr="00F67237">
                    <w:rPr>
                      <w:rFonts w:ascii="Arial" w:hAnsi="Arial" w:cs="Arial"/>
                      <w:sz w:val="18"/>
                      <w:szCs w:val="18"/>
                    </w:rPr>
                    <w:t xml:space="preserve">I don’t let go of the goal, although I make mistakes. / </w:t>
                  </w:r>
                  <w:r w:rsidRPr="00F67237">
                    <w:rPr>
                      <w:rFonts w:ascii="Nyala" w:hAnsi="Nyala" w:cs="Nyala"/>
                      <w:sz w:val="18"/>
                      <w:szCs w:val="18"/>
                    </w:rPr>
                    <w:t>ብሳሳትም</w:t>
                  </w:r>
                  <w:r w:rsidRPr="00F67237">
                    <w:rPr>
                      <w:rFonts w:ascii="Arial" w:hAnsi="Arial" w:cs="Arial"/>
                      <w:sz w:val="18"/>
                      <w:szCs w:val="18"/>
                    </w:rPr>
                    <w:t xml:space="preserve"> </w:t>
                  </w:r>
                  <w:r w:rsidRPr="00F67237">
                    <w:rPr>
                      <w:rFonts w:ascii="Nyala" w:hAnsi="Nyala" w:cs="Nyala"/>
                      <w:sz w:val="18"/>
                      <w:szCs w:val="18"/>
                    </w:rPr>
                    <w:t>እንኳ፣</w:t>
                  </w:r>
                  <w:r w:rsidRPr="00F67237">
                    <w:rPr>
                      <w:rFonts w:ascii="Arial" w:hAnsi="Arial" w:cs="Arial"/>
                      <w:sz w:val="18"/>
                      <w:szCs w:val="18"/>
                    </w:rPr>
                    <w:t xml:space="preserve"> </w:t>
                  </w:r>
                  <w:r w:rsidRPr="00F67237">
                    <w:rPr>
                      <w:rFonts w:ascii="Nyala" w:hAnsi="Nyala" w:cs="Nyala"/>
                      <w:sz w:val="18"/>
                      <w:szCs w:val="18"/>
                    </w:rPr>
                    <w:t>አላማዬን</w:t>
                  </w:r>
                  <w:r w:rsidRPr="00F67237">
                    <w:rPr>
                      <w:rFonts w:ascii="Arial" w:hAnsi="Arial" w:cs="Arial"/>
                      <w:sz w:val="18"/>
                      <w:szCs w:val="18"/>
                    </w:rPr>
                    <w:t xml:space="preserve"> </w:t>
                  </w:r>
                  <w:r w:rsidRPr="00F67237">
                    <w:rPr>
                      <w:rFonts w:ascii="Nyala" w:hAnsi="Nyala" w:cs="Nyala"/>
                      <w:sz w:val="18"/>
                      <w:szCs w:val="18"/>
                    </w:rPr>
                    <w:t>አለቅም</w:t>
                  </w:r>
                </w:p>
                <w:p w14:paraId="18547C95" w14:textId="77777777" w:rsidR="00B77CEC" w:rsidRPr="00F67237" w:rsidRDefault="00B77CEC" w:rsidP="00420B9A">
                  <w:pPr>
                    <w:spacing w:beforeLines="20" w:before="48" w:afterLines="20" w:after="48"/>
                    <w:rPr>
                      <w:rFonts w:ascii="Arial" w:hAnsi="Arial" w:cs="Arial"/>
                      <w:sz w:val="18"/>
                      <w:szCs w:val="18"/>
                    </w:rPr>
                  </w:pPr>
                </w:p>
                <w:p w14:paraId="5D2EBA5A" w14:textId="57A80D79" w:rsidR="00B77CEC" w:rsidRPr="00F67237" w:rsidRDefault="00B77CEC" w:rsidP="00420B9A">
                  <w:pPr>
                    <w:spacing w:beforeLines="20" w:before="48" w:afterLines="20" w:after="48"/>
                    <w:rPr>
                      <w:rFonts w:ascii="Arial" w:hAnsi="Arial" w:cs="Arial"/>
                      <w:sz w:val="18"/>
                      <w:szCs w:val="18"/>
                    </w:rPr>
                  </w:pPr>
                </w:p>
              </w:tc>
              <w:tc>
                <w:tcPr>
                  <w:tcW w:w="540" w:type="dxa"/>
                  <w:vAlign w:val="center"/>
                </w:tcPr>
                <w:p w14:paraId="64AFEE60" w14:textId="77777777" w:rsidR="00B77CEC" w:rsidRPr="00F67237" w:rsidRDefault="00B77CEC" w:rsidP="00DE5307">
                  <w:pPr>
                    <w:spacing w:beforeLines="20" w:before="48" w:afterLines="20" w:after="48"/>
                    <w:jc w:val="center"/>
                    <w:rPr>
                      <w:rFonts w:ascii="Arial" w:hAnsi="Arial" w:cs="Arial"/>
                      <w:sz w:val="18"/>
                      <w:szCs w:val="18"/>
                    </w:rPr>
                  </w:pPr>
                  <w:r w:rsidRPr="00F67237">
                    <w:rPr>
                      <w:rFonts w:ascii="Arial" w:hAnsi="Arial" w:cs="Arial"/>
                      <w:sz w:val="18"/>
                      <w:szCs w:val="18"/>
                    </w:rPr>
                    <w:t>1</w:t>
                  </w:r>
                </w:p>
              </w:tc>
              <w:tc>
                <w:tcPr>
                  <w:tcW w:w="540" w:type="dxa"/>
                  <w:vAlign w:val="center"/>
                </w:tcPr>
                <w:p w14:paraId="4C58D75B" w14:textId="77777777" w:rsidR="00B77CEC" w:rsidRPr="00F67237" w:rsidRDefault="00B77CEC" w:rsidP="00DE5307">
                  <w:pPr>
                    <w:spacing w:beforeLines="20" w:before="48" w:afterLines="20" w:after="48"/>
                    <w:jc w:val="center"/>
                    <w:rPr>
                      <w:rFonts w:ascii="Arial" w:hAnsi="Arial" w:cs="Arial"/>
                      <w:sz w:val="18"/>
                      <w:szCs w:val="18"/>
                    </w:rPr>
                  </w:pPr>
                  <w:r w:rsidRPr="00F67237">
                    <w:rPr>
                      <w:rFonts w:ascii="Arial" w:hAnsi="Arial" w:cs="Arial"/>
                      <w:sz w:val="18"/>
                      <w:szCs w:val="18"/>
                    </w:rPr>
                    <w:t>2</w:t>
                  </w:r>
                </w:p>
              </w:tc>
              <w:tc>
                <w:tcPr>
                  <w:tcW w:w="540" w:type="dxa"/>
                  <w:vAlign w:val="center"/>
                </w:tcPr>
                <w:p w14:paraId="074A88EA" w14:textId="77777777" w:rsidR="00B77CEC" w:rsidRPr="00F67237" w:rsidRDefault="00B77CEC" w:rsidP="00DE5307">
                  <w:pPr>
                    <w:spacing w:beforeLines="20" w:before="48" w:afterLines="20" w:after="48"/>
                    <w:jc w:val="center"/>
                    <w:rPr>
                      <w:rFonts w:ascii="Arial" w:hAnsi="Arial" w:cs="Arial"/>
                      <w:sz w:val="18"/>
                      <w:szCs w:val="18"/>
                    </w:rPr>
                  </w:pPr>
                  <w:r w:rsidRPr="00F67237">
                    <w:rPr>
                      <w:rFonts w:ascii="Arial" w:hAnsi="Arial" w:cs="Arial"/>
                      <w:sz w:val="18"/>
                      <w:szCs w:val="18"/>
                    </w:rPr>
                    <w:t>3</w:t>
                  </w:r>
                </w:p>
              </w:tc>
              <w:tc>
                <w:tcPr>
                  <w:tcW w:w="450" w:type="dxa"/>
                  <w:vAlign w:val="center"/>
                </w:tcPr>
                <w:p w14:paraId="51733E17" w14:textId="77777777" w:rsidR="00B77CEC" w:rsidRPr="00F67237" w:rsidRDefault="00B77CEC" w:rsidP="00DE5307">
                  <w:pPr>
                    <w:spacing w:beforeLines="20" w:before="48" w:afterLines="20" w:after="48"/>
                    <w:jc w:val="center"/>
                    <w:rPr>
                      <w:rFonts w:ascii="Arial" w:hAnsi="Arial" w:cs="Arial"/>
                      <w:sz w:val="18"/>
                      <w:szCs w:val="18"/>
                    </w:rPr>
                  </w:pPr>
                  <w:r w:rsidRPr="00F67237">
                    <w:rPr>
                      <w:rFonts w:ascii="Arial" w:hAnsi="Arial" w:cs="Arial"/>
                      <w:sz w:val="18"/>
                      <w:szCs w:val="18"/>
                    </w:rPr>
                    <w:t>4</w:t>
                  </w:r>
                </w:p>
              </w:tc>
              <w:tc>
                <w:tcPr>
                  <w:tcW w:w="613" w:type="dxa"/>
                  <w:vAlign w:val="center"/>
                </w:tcPr>
                <w:p w14:paraId="4D21E454" w14:textId="77777777" w:rsidR="00B77CEC" w:rsidRPr="00F67237" w:rsidRDefault="00B77CEC" w:rsidP="00DE5307">
                  <w:pPr>
                    <w:spacing w:beforeLines="20" w:before="48" w:afterLines="20" w:after="48"/>
                    <w:jc w:val="center"/>
                    <w:rPr>
                      <w:rFonts w:ascii="Arial" w:hAnsi="Arial" w:cs="Arial"/>
                      <w:sz w:val="18"/>
                      <w:szCs w:val="18"/>
                    </w:rPr>
                  </w:pPr>
                  <w:r w:rsidRPr="00F67237">
                    <w:rPr>
                      <w:rFonts w:ascii="Arial" w:hAnsi="Arial" w:cs="Arial"/>
                      <w:sz w:val="18"/>
                      <w:szCs w:val="18"/>
                    </w:rPr>
                    <w:t>5</w:t>
                  </w:r>
                </w:p>
              </w:tc>
            </w:tr>
            <w:tr w:rsidR="00B77CEC" w:rsidRPr="00F67237" w14:paraId="287DC983" w14:textId="77777777" w:rsidTr="00B77CEC">
              <w:tc>
                <w:tcPr>
                  <w:tcW w:w="459" w:type="dxa"/>
                  <w:tcBorders>
                    <w:left w:val="single" w:sz="4" w:space="0" w:color="auto"/>
                  </w:tcBorders>
                </w:tcPr>
                <w:p w14:paraId="696F99AB" w14:textId="26FC84F7" w:rsidR="00B77CEC" w:rsidRPr="00F67237" w:rsidRDefault="00752848" w:rsidP="00BD730A">
                  <w:pPr>
                    <w:spacing w:beforeLines="20" w:before="48" w:afterLines="20" w:after="48"/>
                    <w:rPr>
                      <w:rFonts w:ascii="Arial" w:hAnsi="Arial" w:cs="Arial"/>
                      <w:sz w:val="18"/>
                      <w:szCs w:val="18"/>
                    </w:rPr>
                  </w:pPr>
                  <w:r w:rsidRPr="00F67237">
                    <w:rPr>
                      <w:rFonts w:ascii="Arial" w:hAnsi="Arial" w:cs="Arial"/>
                      <w:sz w:val="18"/>
                      <w:szCs w:val="18"/>
                    </w:rPr>
                    <w:t>L</w:t>
                  </w:r>
                </w:p>
              </w:tc>
              <w:tc>
                <w:tcPr>
                  <w:tcW w:w="5256" w:type="dxa"/>
                  <w:tcBorders>
                    <w:left w:val="nil"/>
                  </w:tcBorders>
                </w:tcPr>
                <w:p w14:paraId="796737A5" w14:textId="04BE6C7C" w:rsidR="00B77CEC" w:rsidRPr="00F67237" w:rsidRDefault="00B77CEC" w:rsidP="001B1A2F">
                  <w:pPr>
                    <w:spacing w:beforeLines="20" w:before="48" w:afterLines="20" w:after="48"/>
                    <w:rPr>
                      <w:rFonts w:ascii="Arial" w:hAnsi="Arial" w:cs="Arial"/>
                      <w:sz w:val="18"/>
                      <w:szCs w:val="18"/>
                    </w:rPr>
                  </w:pPr>
                  <w:r w:rsidRPr="00F67237">
                    <w:rPr>
                      <w:rFonts w:ascii="Arial" w:hAnsi="Arial" w:cs="Arial"/>
                      <w:sz w:val="18"/>
                      <w:szCs w:val="18"/>
                    </w:rPr>
                    <w:t xml:space="preserve">I may not be able to avoid making errors; my strength is, however, to manage the error quickly. / </w:t>
                  </w:r>
                  <w:r w:rsidRPr="00F67237">
                    <w:rPr>
                      <w:rFonts w:ascii="Nyala" w:hAnsi="Nyala" w:cs="Nyala"/>
                      <w:sz w:val="18"/>
                      <w:szCs w:val="18"/>
                    </w:rPr>
                    <w:t>ስህተት</w:t>
                  </w:r>
                  <w:r w:rsidRPr="00F67237">
                    <w:rPr>
                      <w:rFonts w:ascii="Arial" w:hAnsi="Arial" w:cs="Arial"/>
                      <w:sz w:val="18"/>
                      <w:szCs w:val="18"/>
                    </w:rPr>
                    <w:t xml:space="preserve"> </w:t>
                  </w:r>
                  <w:r w:rsidRPr="00F67237">
                    <w:rPr>
                      <w:rFonts w:ascii="Nyala" w:hAnsi="Nyala" w:cs="Nyala"/>
                      <w:sz w:val="18"/>
                      <w:szCs w:val="18"/>
                    </w:rPr>
                    <w:t>እንዳልሰራ</w:t>
                  </w:r>
                  <w:r w:rsidRPr="00F67237">
                    <w:rPr>
                      <w:rFonts w:ascii="Arial" w:hAnsi="Arial" w:cs="Arial"/>
                      <w:sz w:val="18"/>
                      <w:szCs w:val="18"/>
                    </w:rPr>
                    <w:t xml:space="preserve"> </w:t>
                  </w:r>
                  <w:r w:rsidRPr="00F67237">
                    <w:rPr>
                      <w:rFonts w:ascii="Nyala" w:hAnsi="Nyala" w:cs="Nyala"/>
                      <w:sz w:val="18"/>
                      <w:szCs w:val="18"/>
                    </w:rPr>
                    <w:t>ማድረግ</w:t>
                  </w:r>
                  <w:r w:rsidRPr="00F67237">
                    <w:rPr>
                      <w:rFonts w:ascii="Arial" w:hAnsi="Arial" w:cs="Arial"/>
                      <w:sz w:val="18"/>
                      <w:szCs w:val="18"/>
                    </w:rPr>
                    <w:t xml:space="preserve"> </w:t>
                  </w:r>
                  <w:r w:rsidRPr="00F67237">
                    <w:rPr>
                      <w:rFonts w:ascii="Nyala" w:hAnsi="Nyala" w:cs="Nyala"/>
                      <w:sz w:val="18"/>
                      <w:szCs w:val="18"/>
                    </w:rPr>
                    <w:t>አልችልም</w:t>
                  </w:r>
                  <w:r w:rsidRPr="00F67237">
                    <w:rPr>
                      <w:rFonts w:ascii="Arial" w:hAnsi="Arial" w:cs="Arial"/>
                      <w:sz w:val="18"/>
                      <w:szCs w:val="18"/>
                    </w:rPr>
                    <w:t xml:space="preserve"> </w:t>
                  </w:r>
                  <w:r w:rsidRPr="00F67237">
                    <w:rPr>
                      <w:rFonts w:ascii="Nyala" w:hAnsi="Nyala" w:cs="Nyala"/>
                      <w:sz w:val="18"/>
                      <w:szCs w:val="18"/>
                    </w:rPr>
                    <w:t>ይሆናል፤</w:t>
                  </w:r>
                  <w:r w:rsidRPr="00F67237">
                    <w:rPr>
                      <w:rFonts w:ascii="Arial" w:hAnsi="Arial" w:cs="Arial"/>
                      <w:sz w:val="18"/>
                      <w:szCs w:val="18"/>
                    </w:rPr>
                    <w:t xml:space="preserve"> </w:t>
                  </w:r>
                  <w:r w:rsidRPr="00F67237">
                    <w:rPr>
                      <w:rFonts w:ascii="Nyala" w:hAnsi="Nyala" w:cs="Nyala"/>
                      <w:sz w:val="18"/>
                      <w:szCs w:val="18"/>
                    </w:rPr>
                    <w:t>ነገር</w:t>
                  </w:r>
                  <w:r w:rsidRPr="00F67237">
                    <w:rPr>
                      <w:rFonts w:ascii="Arial" w:hAnsi="Arial" w:cs="Arial"/>
                      <w:sz w:val="18"/>
                      <w:szCs w:val="18"/>
                    </w:rPr>
                    <w:t xml:space="preserve"> </w:t>
                  </w:r>
                  <w:r w:rsidRPr="00F67237">
                    <w:rPr>
                      <w:rFonts w:ascii="Nyala" w:hAnsi="Nyala" w:cs="Nyala"/>
                      <w:sz w:val="18"/>
                      <w:szCs w:val="18"/>
                    </w:rPr>
                    <w:t>ግን</w:t>
                  </w:r>
                  <w:r w:rsidRPr="00F67237">
                    <w:rPr>
                      <w:rFonts w:ascii="Arial" w:hAnsi="Arial" w:cs="Arial"/>
                      <w:sz w:val="18"/>
                      <w:szCs w:val="18"/>
                    </w:rPr>
                    <w:t xml:space="preserve"> </w:t>
                  </w:r>
                  <w:r w:rsidRPr="00F67237">
                    <w:rPr>
                      <w:rFonts w:ascii="Nyala" w:hAnsi="Nyala" w:cs="Nyala"/>
                      <w:sz w:val="18"/>
                      <w:szCs w:val="18"/>
                    </w:rPr>
                    <w:t>ስህተቱን</w:t>
                  </w:r>
                  <w:r w:rsidRPr="00F67237">
                    <w:rPr>
                      <w:rFonts w:ascii="Arial" w:hAnsi="Arial" w:cs="Arial"/>
                      <w:sz w:val="18"/>
                      <w:szCs w:val="18"/>
                    </w:rPr>
                    <w:t xml:space="preserve"> </w:t>
                  </w:r>
                  <w:r w:rsidRPr="00F67237">
                    <w:rPr>
                      <w:rFonts w:ascii="Nyala" w:hAnsi="Nyala" w:cs="Nyala"/>
                      <w:sz w:val="18"/>
                      <w:szCs w:val="18"/>
                    </w:rPr>
                    <w:t>በቶሎ</w:t>
                  </w:r>
                  <w:r w:rsidRPr="00F67237">
                    <w:rPr>
                      <w:rFonts w:ascii="Arial" w:hAnsi="Arial" w:cs="Arial"/>
                      <w:sz w:val="18"/>
                      <w:szCs w:val="18"/>
                    </w:rPr>
                    <w:t xml:space="preserve"> </w:t>
                  </w:r>
                  <w:r w:rsidRPr="00F67237">
                    <w:rPr>
                      <w:rFonts w:ascii="Nyala" w:hAnsi="Nyala" w:cs="Nyala"/>
                      <w:sz w:val="18"/>
                      <w:szCs w:val="18"/>
                    </w:rPr>
                    <w:t>ማስተካከል</w:t>
                  </w:r>
                  <w:r w:rsidRPr="00F67237">
                    <w:rPr>
                      <w:rFonts w:ascii="Arial" w:hAnsi="Arial" w:cs="Arial"/>
                      <w:sz w:val="18"/>
                      <w:szCs w:val="18"/>
                    </w:rPr>
                    <w:t xml:space="preserve"> </w:t>
                  </w:r>
                  <w:r w:rsidRPr="00F67237">
                    <w:rPr>
                      <w:rFonts w:ascii="Nyala" w:hAnsi="Nyala" w:cs="Nyala"/>
                      <w:sz w:val="18"/>
                      <w:szCs w:val="18"/>
                    </w:rPr>
                    <w:t>ጥንካሬዬ</w:t>
                  </w:r>
                  <w:r w:rsidRPr="00F67237">
                    <w:rPr>
                      <w:rFonts w:ascii="Arial" w:hAnsi="Arial" w:cs="Arial"/>
                      <w:sz w:val="18"/>
                      <w:szCs w:val="18"/>
                    </w:rPr>
                    <w:t xml:space="preserve"> </w:t>
                  </w:r>
                  <w:r w:rsidRPr="00F67237">
                    <w:rPr>
                      <w:rFonts w:ascii="Nyala" w:hAnsi="Nyala" w:cs="Nyala"/>
                      <w:sz w:val="18"/>
                      <w:szCs w:val="18"/>
                    </w:rPr>
                    <w:t>ነው</w:t>
                  </w:r>
                </w:p>
              </w:tc>
              <w:tc>
                <w:tcPr>
                  <w:tcW w:w="540" w:type="dxa"/>
                  <w:vAlign w:val="center"/>
                </w:tcPr>
                <w:p w14:paraId="07CE9ED2" w14:textId="77777777" w:rsidR="00B77CEC" w:rsidRPr="00F67237" w:rsidRDefault="00B77CEC" w:rsidP="001B1A2F">
                  <w:pPr>
                    <w:spacing w:beforeLines="20" w:before="48" w:afterLines="20" w:after="48"/>
                    <w:jc w:val="center"/>
                    <w:rPr>
                      <w:rFonts w:ascii="Arial" w:hAnsi="Arial" w:cs="Arial"/>
                      <w:sz w:val="18"/>
                      <w:szCs w:val="18"/>
                    </w:rPr>
                  </w:pPr>
                  <w:r w:rsidRPr="00F67237">
                    <w:rPr>
                      <w:rFonts w:ascii="Arial" w:hAnsi="Arial" w:cs="Arial"/>
                      <w:sz w:val="18"/>
                      <w:szCs w:val="18"/>
                    </w:rPr>
                    <w:t>1</w:t>
                  </w:r>
                </w:p>
              </w:tc>
              <w:tc>
                <w:tcPr>
                  <w:tcW w:w="540" w:type="dxa"/>
                  <w:vAlign w:val="center"/>
                </w:tcPr>
                <w:p w14:paraId="1CAF84BB" w14:textId="77777777" w:rsidR="00B77CEC" w:rsidRPr="00F67237" w:rsidRDefault="00B77CEC" w:rsidP="001B1A2F">
                  <w:pPr>
                    <w:spacing w:beforeLines="20" w:before="48" w:afterLines="20" w:after="48"/>
                    <w:jc w:val="center"/>
                    <w:rPr>
                      <w:rFonts w:ascii="Arial" w:hAnsi="Arial" w:cs="Arial"/>
                      <w:sz w:val="18"/>
                      <w:szCs w:val="18"/>
                    </w:rPr>
                  </w:pPr>
                  <w:r w:rsidRPr="00F67237">
                    <w:rPr>
                      <w:rFonts w:ascii="Arial" w:hAnsi="Arial" w:cs="Arial"/>
                      <w:sz w:val="18"/>
                      <w:szCs w:val="18"/>
                    </w:rPr>
                    <w:t>2</w:t>
                  </w:r>
                </w:p>
              </w:tc>
              <w:tc>
                <w:tcPr>
                  <w:tcW w:w="540" w:type="dxa"/>
                  <w:vAlign w:val="center"/>
                </w:tcPr>
                <w:p w14:paraId="1483B461" w14:textId="77777777" w:rsidR="00B77CEC" w:rsidRPr="00F67237" w:rsidRDefault="00B77CEC" w:rsidP="001B1A2F">
                  <w:pPr>
                    <w:spacing w:beforeLines="20" w:before="48" w:afterLines="20" w:after="48"/>
                    <w:jc w:val="center"/>
                    <w:rPr>
                      <w:rFonts w:ascii="Arial" w:hAnsi="Arial" w:cs="Arial"/>
                      <w:sz w:val="18"/>
                      <w:szCs w:val="18"/>
                    </w:rPr>
                  </w:pPr>
                  <w:r w:rsidRPr="00F67237">
                    <w:rPr>
                      <w:rFonts w:ascii="Arial" w:hAnsi="Arial" w:cs="Arial"/>
                      <w:sz w:val="18"/>
                      <w:szCs w:val="18"/>
                    </w:rPr>
                    <w:t>3</w:t>
                  </w:r>
                </w:p>
              </w:tc>
              <w:tc>
                <w:tcPr>
                  <w:tcW w:w="450" w:type="dxa"/>
                  <w:vAlign w:val="center"/>
                </w:tcPr>
                <w:p w14:paraId="1BABBACB" w14:textId="77777777" w:rsidR="00B77CEC" w:rsidRPr="00F67237" w:rsidRDefault="00B77CEC" w:rsidP="001B1A2F">
                  <w:pPr>
                    <w:spacing w:beforeLines="20" w:before="48" w:afterLines="20" w:after="48"/>
                    <w:jc w:val="center"/>
                    <w:rPr>
                      <w:rFonts w:ascii="Arial" w:hAnsi="Arial" w:cs="Arial"/>
                      <w:sz w:val="18"/>
                      <w:szCs w:val="18"/>
                    </w:rPr>
                  </w:pPr>
                  <w:r w:rsidRPr="00F67237">
                    <w:rPr>
                      <w:rFonts w:ascii="Arial" w:hAnsi="Arial" w:cs="Arial"/>
                      <w:sz w:val="18"/>
                      <w:szCs w:val="18"/>
                    </w:rPr>
                    <w:t>4</w:t>
                  </w:r>
                </w:p>
              </w:tc>
              <w:tc>
                <w:tcPr>
                  <w:tcW w:w="613" w:type="dxa"/>
                  <w:vAlign w:val="center"/>
                </w:tcPr>
                <w:p w14:paraId="2629B126" w14:textId="77777777" w:rsidR="00B77CEC" w:rsidRPr="00F67237" w:rsidRDefault="00B77CEC" w:rsidP="001B1A2F">
                  <w:pPr>
                    <w:spacing w:beforeLines="20" w:before="48" w:afterLines="20" w:after="48"/>
                    <w:jc w:val="center"/>
                    <w:rPr>
                      <w:rFonts w:ascii="Arial" w:hAnsi="Arial" w:cs="Arial"/>
                      <w:sz w:val="18"/>
                      <w:szCs w:val="18"/>
                    </w:rPr>
                  </w:pPr>
                  <w:r w:rsidRPr="00F67237">
                    <w:rPr>
                      <w:rFonts w:ascii="Arial" w:hAnsi="Arial" w:cs="Arial"/>
                      <w:sz w:val="18"/>
                      <w:szCs w:val="18"/>
                    </w:rPr>
                    <w:t>5</w:t>
                  </w:r>
                </w:p>
              </w:tc>
            </w:tr>
            <w:tr w:rsidR="00B77CEC" w:rsidRPr="00F67237" w14:paraId="5DB795D4" w14:textId="77777777" w:rsidTr="00B77CEC">
              <w:tc>
                <w:tcPr>
                  <w:tcW w:w="459" w:type="dxa"/>
                  <w:tcBorders>
                    <w:left w:val="single" w:sz="4" w:space="0" w:color="auto"/>
                  </w:tcBorders>
                </w:tcPr>
                <w:p w14:paraId="7CA85DBC" w14:textId="77777777" w:rsidR="00B77CEC" w:rsidRPr="00F67237" w:rsidRDefault="00B77CEC" w:rsidP="00DE5307">
                  <w:pPr>
                    <w:spacing w:beforeLines="20" w:before="48" w:afterLines="20" w:after="48"/>
                    <w:rPr>
                      <w:rFonts w:ascii="Arial" w:hAnsi="Arial" w:cs="Arial"/>
                      <w:sz w:val="18"/>
                      <w:szCs w:val="18"/>
                    </w:rPr>
                  </w:pPr>
                  <w:r w:rsidRPr="00F67237">
                    <w:rPr>
                      <w:rFonts w:ascii="Arial" w:hAnsi="Arial" w:cs="Arial"/>
                      <w:sz w:val="18"/>
                      <w:szCs w:val="18"/>
                    </w:rPr>
                    <w:lastRenderedPageBreak/>
                    <w:t>m</w:t>
                  </w:r>
                </w:p>
              </w:tc>
              <w:tc>
                <w:tcPr>
                  <w:tcW w:w="5256" w:type="dxa"/>
                  <w:tcBorders>
                    <w:left w:val="nil"/>
                  </w:tcBorders>
                  <w:vAlign w:val="center"/>
                </w:tcPr>
                <w:p w14:paraId="6220E982" w14:textId="7B6A0615" w:rsidR="00B77CEC" w:rsidRPr="00F67237" w:rsidRDefault="00B77CEC" w:rsidP="008645CB">
                  <w:pPr>
                    <w:spacing w:before="40" w:after="40"/>
                    <w:rPr>
                      <w:rFonts w:ascii="Arial" w:hAnsi="Arial" w:cs="Arial"/>
                      <w:sz w:val="18"/>
                      <w:szCs w:val="18"/>
                    </w:rPr>
                  </w:pPr>
                  <w:r w:rsidRPr="00F67237">
                    <w:rPr>
                      <w:rFonts w:ascii="Arial" w:hAnsi="Arial" w:cs="Arial"/>
                      <w:sz w:val="18"/>
                      <w:szCs w:val="18"/>
                    </w:rPr>
                    <w:t xml:space="preserve">Entrepreneurship is an important part of who I am. / </w:t>
                  </w:r>
                  <w:r w:rsidRPr="00F67237">
                    <w:rPr>
                      <w:rFonts w:ascii="Nyala" w:hAnsi="Nyala" w:cs="Nyala"/>
                      <w:sz w:val="18"/>
                      <w:szCs w:val="18"/>
                    </w:rPr>
                    <w:t>ስራ</w:t>
                  </w:r>
                  <w:r w:rsidRPr="00F67237">
                    <w:rPr>
                      <w:rFonts w:ascii="Arial" w:hAnsi="Arial" w:cs="Arial"/>
                      <w:sz w:val="18"/>
                      <w:szCs w:val="18"/>
                    </w:rPr>
                    <w:t xml:space="preserve"> </w:t>
                  </w:r>
                  <w:r w:rsidRPr="00F67237">
                    <w:rPr>
                      <w:rFonts w:ascii="Nyala" w:hAnsi="Nyala" w:cs="Nyala"/>
                      <w:sz w:val="18"/>
                      <w:szCs w:val="18"/>
                    </w:rPr>
                    <w:t>ፈጠራ</w:t>
                  </w:r>
                  <w:r w:rsidRPr="00F67237">
                    <w:rPr>
                      <w:rFonts w:ascii="Arial" w:hAnsi="Arial" w:cs="Arial"/>
                      <w:sz w:val="18"/>
                      <w:szCs w:val="18"/>
                    </w:rPr>
                    <w:t xml:space="preserve"> </w:t>
                  </w:r>
                  <w:r w:rsidRPr="00F67237">
                    <w:rPr>
                      <w:rFonts w:ascii="Nyala" w:hAnsi="Nyala" w:cs="Nyala"/>
                      <w:sz w:val="18"/>
                      <w:szCs w:val="18"/>
                    </w:rPr>
                    <w:t>የማንነቴ</w:t>
                  </w:r>
                  <w:r w:rsidRPr="00F67237">
                    <w:rPr>
                      <w:rFonts w:ascii="Arial" w:hAnsi="Arial" w:cs="Arial"/>
                      <w:sz w:val="18"/>
                      <w:szCs w:val="18"/>
                    </w:rPr>
                    <w:t xml:space="preserve"> </w:t>
                  </w:r>
                  <w:r w:rsidRPr="00F67237">
                    <w:rPr>
                      <w:rFonts w:ascii="Nyala" w:hAnsi="Nyala" w:cs="Nyala"/>
                      <w:sz w:val="18"/>
                      <w:szCs w:val="18"/>
                    </w:rPr>
                    <w:t>አንዱ</w:t>
                  </w:r>
                  <w:r w:rsidRPr="00F67237">
                    <w:rPr>
                      <w:rFonts w:ascii="Arial" w:hAnsi="Arial" w:cs="Arial"/>
                      <w:sz w:val="18"/>
                      <w:szCs w:val="18"/>
                    </w:rPr>
                    <w:t xml:space="preserve"> </w:t>
                  </w:r>
                  <w:r w:rsidRPr="00F67237">
                    <w:rPr>
                      <w:rFonts w:ascii="Nyala" w:hAnsi="Nyala" w:cs="Nyala"/>
                      <w:sz w:val="18"/>
                      <w:szCs w:val="18"/>
                    </w:rPr>
                    <w:t>አካል</w:t>
                  </w:r>
                  <w:r w:rsidRPr="00F67237">
                    <w:rPr>
                      <w:rFonts w:ascii="Arial" w:hAnsi="Arial" w:cs="Arial"/>
                      <w:sz w:val="18"/>
                      <w:szCs w:val="18"/>
                    </w:rPr>
                    <w:t xml:space="preserve"> </w:t>
                  </w:r>
                  <w:r w:rsidRPr="00F67237">
                    <w:rPr>
                      <w:rFonts w:ascii="Nyala" w:hAnsi="Nyala" w:cs="Nyala"/>
                      <w:sz w:val="18"/>
                      <w:szCs w:val="18"/>
                    </w:rPr>
                    <w:t>ነው</w:t>
                  </w:r>
                </w:p>
              </w:tc>
              <w:tc>
                <w:tcPr>
                  <w:tcW w:w="540" w:type="dxa"/>
                  <w:vAlign w:val="center"/>
                </w:tcPr>
                <w:p w14:paraId="23AB15F1" w14:textId="77777777" w:rsidR="00B77CEC" w:rsidRPr="00F67237" w:rsidRDefault="00B77CEC" w:rsidP="008645CB">
                  <w:pPr>
                    <w:spacing w:beforeLines="20" w:before="48" w:afterLines="20" w:after="48"/>
                    <w:jc w:val="center"/>
                    <w:rPr>
                      <w:rFonts w:ascii="Arial" w:hAnsi="Arial" w:cs="Arial"/>
                      <w:sz w:val="18"/>
                      <w:szCs w:val="18"/>
                    </w:rPr>
                  </w:pPr>
                  <w:r w:rsidRPr="00F67237">
                    <w:rPr>
                      <w:rFonts w:ascii="Arial" w:hAnsi="Arial" w:cs="Arial"/>
                      <w:sz w:val="18"/>
                      <w:szCs w:val="18"/>
                    </w:rPr>
                    <w:t>1</w:t>
                  </w:r>
                </w:p>
              </w:tc>
              <w:tc>
                <w:tcPr>
                  <w:tcW w:w="540" w:type="dxa"/>
                  <w:vAlign w:val="center"/>
                </w:tcPr>
                <w:p w14:paraId="75757FBC" w14:textId="77777777" w:rsidR="00B77CEC" w:rsidRPr="00F67237" w:rsidRDefault="00B77CEC" w:rsidP="008645CB">
                  <w:pPr>
                    <w:spacing w:beforeLines="20" w:before="48" w:afterLines="20" w:after="48"/>
                    <w:jc w:val="center"/>
                    <w:rPr>
                      <w:rFonts w:ascii="Arial" w:hAnsi="Arial" w:cs="Arial"/>
                      <w:sz w:val="18"/>
                      <w:szCs w:val="18"/>
                    </w:rPr>
                  </w:pPr>
                  <w:r w:rsidRPr="00F67237">
                    <w:rPr>
                      <w:rFonts w:ascii="Arial" w:hAnsi="Arial" w:cs="Arial"/>
                      <w:sz w:val="18"/>
                      <w:szCs w:val="18"/>
                    </w:rPr>
                    <w:t>2</w:t>
                  </w:r>
                </w:p>
              </w:tc>
              <w:tc>
                <w:tcPr>
                  <w:tcW w:w="540" w:type="dxa"/>
                  <w:vAlign w:val="center"/>
                </w:tcPr>
                <w:p w14:paraId="37B2508D" w14:textId="77777777" w:rsidR="00B77CEC" w:rsidRPr="00F67237" w:rsidRDefault="00B77CEC" w:rsidP="008645CB">
                  <w:pPr>
                    <w:spacing w:beforeLines="20" w:before="48" w:afterLines="20" w:after="48"/>
                    <w:jc w:val="center"/>
                    <w:rPr>
                      <w:rFonts w:ascii="Arial" w:hAnsi="Arial" w:cs="Arial"/>
                      <w:sz w:val="18"/>
                      <w:szCs w:val="18"/>
                    </w:rPr>
                  </w:pPr>
                  <w:r w:rsidRPr="00F67237">
                    <w:rPr>
                      <w:rFonts w:ascii="Arial" w:hAnsi="Arial" w:cs="Arial"/>
                      <w:sz w:val="18"/>
                      <w:szCs w:val="18"/>
                    </w:rPr>
                    <w:t>3</w:t>
                  </w:r>
                </w:p>
              </w:tc>
              <w:tc>
                <w:tcPr>
                  <w:tcW w:w="450" w:type="dxa"/>
                  <w:vAlign w:val="center"/>
                </w:tcPr>
                <w:p w14:paraId="4EC8F170" w14:textId="77777777" w:rsidR="00B77CEC" w:rsidRPr="00F67237" w:rsidRDefault="00B77CEC" w:rsidP="008645CB">
                  <w:pPr>
                    <w:spacing w:beforeLines="20" w:before="48" w:afterLines="20" w:after="48"/>
                    <w:jc w:val="center"/>
                    <w:rPr>
                      <w:rFonts w:ascii="Arial" w:hAnsi="Arial" w:cs="Arial"/>
                      <w:sz w:val="18"/>
                      <w:szCs w:val="18"/>
                    </w:rPr>
                  </w:pPr>
                  <w:r w:rsidRPr="00F67237">
                    <w:rPr>
                      <w:rFonts w:ascii="Arial" w:hAnsi="Arial" w:cs="Arial"/>
                      <w:sz w:val="18"/>
                      <w:szCs w:val="18"/>
                    </w:rPr>
                    <w:t>4</w:t>
                  </w:r>
                </w:p>
              </w:tc>
              <w:tc>
                <w:tcPr>
                  <w:tcW w:w="613" w:type="dxa"/>
                  <w:vAlign w:val="center"/>
                </w:tcPr>
                <w:p w14:paraId="0DE322B8" w14:textId="77777777" w:rsidR="00B77CEC" w:rsidRPr="00F67237" w:rsidRDefault="00B77CEC" w:rsidP="008645CB">
                  <w:pPr>
                    <w:spacing w:beforeLines="20" w:before="48" w:afterLines="20" w:after="48"/>
                    <w:jc w:val="center"/>
                    <w:rPr>
                      <w:rFonts w:ascii="Arial" w:hAnsi="Arial" w:cs="Arial"/>
                      <w:sz w:val="18"/>
                      <w:szCs w:val="18"/>
                    </w:rPr>
                  </w:pPr>
                  <w:r w:rsidRPr="00F67237">
                    <w:rPr>
                      <w:rFonts w:ascii="Arial" w:hAnsi="Arial" w:cs="Arial"/>
                      <w:sz w:val="18"/>
                      <w:szCs w:val="18"/>
                    </w:rPr>
                    <w:t>5</w:t>
                  </w:r>
                </w:p>
              </w:tc>
            </w:tr>
            <w:tr w:rsidR="00B77CEC" w:rsidRPr="00F67237" w14:paraId="25801C4D" w14:textId="77777777" w:rsidTr="00B77CEC">
              <w:tc>
                <w:tcPr>
                  <w:tcW w:w="459" w:type="dxa"/>
                  <w:tcBorders>
                    <w:left w:val="single" w:sz="4" w:space="0" w:color="auto"/>
                  </w:tcBorders>
                </w:tcPr>
                <w:p w14:paraId="66FBCD91" w14:textId="77777777" w:rsidR="00B77CEC" w:rsidRPr="00F67237" w:rsidRDefault="00B77CEC" w:rsidP="00DE5307">
                  <w:pPr>
                    <w:spacing w:beforeLines="20" w:before="48" w:afterLines="20" w:after="48"/>
                    <w:rPr>
                      <w:rFonts w:ascii="Arial" w:hAnsi="Arial" w:cs="Arial"/>
                      <w:sz w:val="18"/>
                      <w:szCs w:val="18"/>
                    </w:rPr>
                  </w:pPr>
                  <w:r w:rsidRPr="00F67237">
                    <w:rPr>
                      <w:rFonts w:ascii="Arial" w:hAnsi="Arial" w:cs="Arial"/>
                      <w:sz w:val="18"/>
                      <w:szCs w:val="18"/>
                    </w:rPr>
                    <w:t>n</w:t>
                  </w:r>
                </w:p>
              </w:tc>
              <w:tc>
                <w:tcPr>
                  <w:tcW w:w="5256" w:type="dxa"/>
                  <w:tcBorders>
                    <w:left w:val="nil"/>
                  </w:tcBorders>
                  <w:vAlign w:val="center"/>
                </w:tcPr>
                <w:p w14:paraId="650A0E90" w14:textId="54D5B7CD" w:rsidR="00B77CEC" w:rsidRPr="00F67237" w:rsidRDefault="00B77CEC" w:rsidP="008645CB">
                  <w:pPr>
                    <w:spacing w:before="40" w:after="40"/>
                    <w:rPr>
                      <w:rFonts w:ascii="Arial" w:hAnsi="Arial" w:cs="Arial"/>
                      <w:sz w:val="18"/>
                      <w:szCs w:val="18"/>
                    </w:rPr>
                  </w:pPr>
                  <w:r w:rsidRPr="00F67237">
                    <w:rPr>
                      <w:rFonts w:ascii="Arial" w:hAnsi="Arial" w:cs="Arial"/>
                      <w:sz w:val="18"/>
                      <w:szCs w:val="18"/>
                    </w:rPr>
                    <w:t xml:space="preserve">I think of myself as someone who generally thinks about entrepreneurship. . / </w:t>
                  </w:r>
                  <w:r w:rsidRPr="00F67237">
                    <w:rPr>
                      <w:rFonts w:ascii="Nyala" w:hAnsi="Nyala" w:cs="Nyala"/>
                      <w:sz w:val="18"/>
                      <w:szCs w:val="18"/>
                    </w:rPr>
                    <w:t>ራሴን</w:t>
                  </w:r>
                  <w:r w:rsidRPr="00F67237">
                    <w:rPr>
                      <w:rFonts w:ascii="Arial" w:hAnsi="Arial" w:cs="Arial"/>
                      <w:sz w:val="18"/>
                      <w:szCs w:val="18"/>
                    </w:rPr>
                    <w:t xml:space="preserve"> </w:t>
                  </w:r>
                  <w:r w:rsidRPr="00F67237">
                    <w:rPr>
                      <w:rFonts w:ascii="Nyala" w:hAnsi="Nyala" w:cs="Nyala"/>
                      <w:sz w:val="18"/>
                      <w:szCs w:val="18"/>
                    </w:rPr>
                    <w:t>አዘውትሮ</w:t>
                  </w:r>
                  <w:r w:rsidRPr="00F67237">
                    <w:rPr>
                      <w:rFonts w:ascii="Arial" w:hAnsi="Arial" w:cs="Arial"/>
                      <w:sz w:val="18"/>
                      <w:szCs w:val="18"/>
                    </w:rPr>
                    <w:t xml:space="preserve"> </w:t>
                  </w:r>
                  <w:r w:rsidRPr="00F67237">
                    <w:rPr>
                      <w:rFonts w:ascii="Nyala" w:hAnsi="Nyala" w:cs="Nyala"/>
                      <w:sz w:val="18"/>
                      <w:szCs w:val="18"/>
                    </w:rPr>
                    <w:t>ስለ</w:t>
                  </w:r>
                  <w:r w:rsidRPr="00F67237">
                    <w:rPr>
                      <w:rFonts w:ascii="Arial" w:hAnsi="Arial" w:cs="Arial"/>
                      <w:sz w:val="18"/>
                      <w:szCs w:val="18"/>
                    </w:rPr>
                    <w:t xml:space="preserve"> </w:t>
                  </w:r>
                  <w:r w:rsidRPr="00F67237">
                    <w:rPr>
                      <w:rFonts w:ascii="Nyala" w:hAnsi="Nyala" w:cs="Nyala"/>
                      <w:sz w:val="18"/>
                      <w:szCs w:val="18"/>
                    </w:rPr>
                    <w:t>ስራፈጠራ</w:t>
                  </w:r>
                  <w:r w:rsidRPr="00F67237">
                    <w:rPr>
                      <w:rFonts w:ascii="Arial" w:hAnsi="Arial" w:cs="Arial"/>
                      <w:sz w:val="18"/>
                      <w:szCs w:val="18"/>
                    </w:rPr>
                    <w:t xml:space="preserve"> </w:t>
                  </w:r>
                  <w:r w:rsidRPr="00F67237">
                    <w:rPr>
                      <w:rFonts w:ascii="Nyala" w:hAnsi="Nyala" w:cs="Nyala"/>
                      <w:sz w:val="18"/>
                      <w:szCs w:val="18"/>
                    </w:rPr>
                    <w:t>እንደሚያስብ</w:t>
                  </w:r>
                  <w:r w:rsidRPr="00F67237">
                    <w:rPr>
                      <w:rFonts w:ascii="Arial" w:hAnsi="Arial" w:cs="Arial"/>
                      <w:sz w:val="18"/>
                      <w:szCs w:val="18"/>
                    </w:rPr>
                    <w:t xml:space="preserve"> </w:t>
                  </w:r>
                  <w:r w:rsidRPr="00F67237">
                    <w:rPr>
                      <w:rFonts w:ascii="Nyala" w:hAnsi="Nyala" w:cs="Nyala"/>
                      <w:sz w:val="18"/>
                      <w:szCs w:val="18"/>
                    </w:rPr>
                    <w:t>ሰው</w:t>
                  </w:r>
                  <w:r w:rsidRPr="00F67237">
                    <w:rPr>
                      <w:rFonts w:ascii="Arial" w:hAnsi="Arial" w:cs="Arial"/>
                      <w:sz w:val="18"/>
                      <w:szCs w:val="18"/>
                    </w:rPr>
                    <w:t xml:space="preserve"> </w:t>
                  </w:r>
                  <w:r w:rsidRPr="00F67237">
                    <w:rPr>
                      <w:rFonts w:ascii="Nyala" w:hAnsi="Nyala" w:cs="Nyala"/>
                      <w:sz w:val="18"/>
                      <w:szCs w:val="18"/>
                    </w:rPr>
                    <w:t>አድርጌ</w:t>
                  </w:r>
                  <w:r w:rsidRPr="00F67237">
                    <w:rPr>
                      <w:rFonts w:ascii="Arial" w:hAnsi="Arial" w:cs="Arial"/>
                      <w:sz w:val="18"/>
                      <w:szCs w:val="18"/>
                    </w:rPr>
                    <w:t xml:space="preserve"> </w:t>
                  </w:r>
                  <w:r w:rsidRPr="00F67237">
                    <w:rPr>
                      <w:rFonts w:ascii="Nyala" w:hAnsi="Nyala" w:cs="Nyala"/>
                      <w:sz w:val="18"/>
                      <w:szCs w:val="18"/>
                    </w:rPr>
                    <w:t>ነው</w:t>
                  </w:r>
                  <w:r w:rsidRPr="00F67237">
                    <w:rPr>
                      <w:rFonts w:ascii="Arial" w:hAnsi="Arial" w:cs="Arial"/>
                      <w:sz w:val="18"/>
                      <w:szCs w:val="18"/>
                    </w:rPr>
                    <w:t xml:space="preserve"> </w:t>
                  </w:r>
                  <w:r w:rsidRPr="00F67237">
                    <w:rPr>
                      <w:rFonts w:ascii="Nyala" w:hAnsi="Nyala" w:cs="Nyala"/>
                      <w:sz w:val="18"/>
                      <w:szCs w:val="18"/>
                    </w:rPr>
                    <w:t>የማየው</w:t>
                  </w:r>
                </w:p>
              </w:tc>
              <w:tc>
                <w:tcPr>
                  <w:tcW w:w="540" w:type="dxa"/>
                  <w:vAlign w:val="center"/>
                </w:tcPr>
                <w:p w14:paraId="4DDD90D0" w14:textId="77777777" w:rsidR="00B77CEC" w:rsidRPr="00F67237" w:rsidRDefault="00B77CEC" w:rsidP="008645CB">
                  <w:pPr>
                    <w:spacing w:beforeLines="20" w:before="48" w:afterLines="20" w:after="48"/>
                    <w:jc w:val="center"/>
                    <w:rPr>
                      <w:rFonts w:ascii="Arial" w:hAnsi="Arial" w:cs="Arial"/>
                      <w:sz w:val="18"/>
                      <w:szCs w:val="18"/>
                    </w:rPr>
                  </w:pPr>
                  <w:r w:rsidRPr="00F67237">
                    <w:rPr>
                      <w:rFonts w:ascii="Arial" w:hAnsi="Arial" w:cs="Arial"/>
                      <w:sz w:val="18"/>
                      <w:szCs w:val="18"/>
                    </w:rPr>
                    <w:t>1</w:t>
                  </w:r>
                </w:p>
              </w:tc>
              <w:tc>
                <w:tcPr>
                  <w:tcW w:w="540" w:type="dxa"/>
                  <w:vAlign w:val="center"/>
                </w:tcPr>
                <w:p w14:paraId="480967FC" w14:textId="77777777" w:rsidR="00B77CEC" w:rsidRPr="00F67237" w:rsidRDefault="00B77CEC" w:rsidP="008645CB">
                  <w:pPr>
                    <w:spacing w:beforeLines="20" w:before="48" w:afterLines="20" w:after="48"/>
                    <w:jc w:val="center"/>
                    <w:rPr>
                      <w:rFonts w:ascii="Arial" w:hAnsi="Arial" w:cs="Arial"/>
                      <w:sz w:val="18"/>
                      <w:szCs w:val="18"/>
                    </w:rPr>
                  </w:pPr>
                  <w:r w:rsidRPr="00F67237">
                    <w:rPr>
                      <w:rFonts w:ascii="Arial" w:hAnsi="Arial" w:cs="Arial"/>
                      <w:sz w:val="18"/>
                      <w:szCs w:val="18"/>
                    </w:rPr>
                    <w:t>2</w:t>
                  </w:r>
                </w:p>
              </w:tc>
              <w:tc>
                <w:tcPr>
                  <w:tcW w:w="540" w:type="dxa"/>
                  <w:vAlign w:val="center"/>
                </w:tcPr>
                <w:p w14:paraId="2BE70205" w14:textId="77777777" w:rsidR="00B77CEC" w:rsidRPr="00F67237" w:rsidRDefault="00B77CEC" w:rsidP="008645CB">
                  <w:pPr>
                    <w:spacing w:beforeLines="20" w:before="48" w:afterLines="20" w:after="48"/>
                    <w:jc w:val="center"/>
                    <w:rPr>
                      <w:rFonts w:ascii="Arial" w:hAnsi="Arial" w:cs="Arial"/>
                      <w:sz w:val="18"/>
                      <w:szCs w:val="18"/>
                    </w:rPr>
                  </w:pPr>
                  <w:r w:rsidRPr="00F67237">
                    <w:rPr>
                      <w:rFonts w:ascii="Arial" w:hAnsi="Arial" w:cs="Arial"/>
                      <w:sz w:val="18"/>
                      <w:szCs w:val="18"/>
                    </w:rPr>
                    <w:t>3</w:t>
                  </w:r>
                </w:p>
              </w:tc>
              <w:tc>
                <w:tcPr>
                  <w:tcW w:w="450" w:type="dxa"/>
                  <w:vAlign w:val="center"/>
                </w:tcPr>
                <w:p w14:paraId="58453AA1" w14:textId="77777777" w:rsidR="00B77CEC" w:rsidRPr="00F67237" w:rsidRDefault="00B77CEC" w:rsidP="008645CB">
                  <w:pPr>
                    <w:spacing w:beforeLines="20" w:before="48" w:afterLines="20" w:after="48"/>
                    <w:jc w:val="center"/>
                    <w:rPr>
                      <w:rFonts w:ascii="Arial" w:hAnsi="Arial" w:cs="Arial"/>
                      <w:sz w:val="18"/>
                      <w:szCs w:val="18"/>
                    </w:rPr>
                  </w:pPr>
                  <w:r w:rsidRPr="00F67237">
                    <w:rPr>
                      <w:rFonts w:ascii="Arial" w:hAnsi="Arial" w:cs="Arial"/>
                      <w:sz w:val="18"/>
                      <w:szCs w:val="18"/>
                    </w:rPr>
                    <w:t>4</w:t>
                  </w:r>
                </w:p>
              </w:tc>
              <w:tc>
                <w:tcPr>
                  <w:tcW w:w="613" w:type="dxa"/>
                  <w:vAlign w:val="center"/>
                </w:tcPr>
                <w:p w14:paraId="72E710E5" w14:textId="77777777" w:rsidR="00B77CEC" w:rsidRPr="00F67237" w:rsidRDefault="00B77CEC" w:rsidP="008645CB">
                  <w:pPr>
                    <w:spacing w:beforeLines="20" w:before="48" w:afterLines="20" w:after="48"/>
                    <w:jc w:val="center"/>
                    <w:rPr>
                      <w:rFonts w:ascii="Arial" w:hAnsi="Arial" w:cs="Arial"/>
                      <w:sz w:val="18"/>
                      <w:szCs w:val="18"/>
                    </w:rPr>
                  </w:pPr>
                  <w:r w:rsidRPr="00F67237">
                    <w:rPr>
                      <w:rFonts w:ascii="Arial" w:hAnsi="Arial" w:cs="Arial"/>
                      <w:sz w:val="18"/>
                      <w:szCs w:val="18"/>
                    </w:rPr>
                    <w:t>5</w:t>
                  </w:r>
                </w:p>
              </w:tc>
            </w:tr>
          </w:tbl>
          <w:p w14:paraId="3ECA7A3C" w14:textId="77777777" w:rsidR="00817953" w:rsidRPr="00F67237" w:rsidRDefault="00817953" w:rsidP="0003603F">
            <w:pPr>
              <w:spacing w:beforeLines="20" w:before="48" w:afterLines="20" w:after="48"/>
              <w:rPr>
                <w:rFonts w:ascii="Arial" w:hAnsi="Arial" w:cs="Arial"/>
                <w:sz w:val="20"/>
                <w:szCs w:val="20"/>
              </w:rPr>
            </w:pPr>
          </w:p>
        </w:tc>
      </w:tr>
      <w:tr w:rsidR="00B207E8" w:rsidRPr="00F67237" w14:paraId="05CF8734" w14:textId="77777777" w:rsidTr="00B66156">
        <w:trPr>
          <w:trHeight w:val="333"/>
        </w:trPr>
        <w:tc>
          <w:tcPr>
            <w:tcW w:w="675" w:type="dxa"/>
          </w:tcPr>
          <w:p w14:paraId="7C04E6AC" w14:textId="77777777" w:rsidR="00B207E8" w:rsidRPr="00F67237" w:rsidRDefault="00B9269B" w:rsidP="00B9269B">
            <w:pPr>
              <w:rPr>
                <w:rFonts w:ascii="Arial" w:hAnsi="Arial" w:cs="Arial"/>
                <w:sz w:val="20"/>
                <w:szCs w:val="20"/>
              </w:rPr>
            </w:pPr>
            <w:r w:rsidRPr="00F67237">
              <w:rPr>
                <w:rFonts w:ascii="Arial" w:hAnsi="Arial" w:cs="Arial"/>
                <w:sz w:val="20"/>
                <w:szCs w:val="20"/>
              </w:rPr>
              <w:lastRenderedPageBreak/>
              <w:t>2</w:t>
            </w:r>
          </w:p>
        </w:tc>
        <w:tc>
          <w:tcPr>
            <w:tcW w:w="8647" w:type="dxa"/>
          </w:tcPr>
          <w:p w14:paraId="50A0FD2F" w14:textId="125AC940" w:rsidR="000D635E" w:rsidRPr="00F67237" w:rsidRDefault="000D635E" w:rsidP="000D635E">
            <w:pPr>
              <w:spacing w:beforeLines="20" w:before="48" w:afterLines="20" w:after="48"/>
              <w:rPr>
                <w:rFonts w:ascii="Arial" w:hAnsi="Arial" w:cs="Arial"/>
                <w:sz w:val="20"/>
                <w:szCs w:val="20"/>
              </w:rPr>
            </w:pPr>
            <w:r w:rsidRPr="00F67237">
              <w:rPr>
                <w:rFonts w:ascii="Arial" w:hAnsi="Arial" w:cs="Arial"/>
                <w:sz w:val="20"/>
                <w:szCs w:val="20"/>
              </w:rPr>
              <w:t xml:space="preserve">In the following, I would like to present you two difficult situations. Even if you have not been in such a situation yet, please tell me what you would do in such a case. </w:t>
            </w:r>
            <w:r w:rsidR="005A3830" w:rsidRPr="00F67237">
              <w:rPr>
                <w:rFonts w:ascii="Nyala" w:hAnsi="Nyala" w:cs="Nyala"/>
                <w:sz w:val="20"/>
                <w:szCs w:val="20"/>
              </w:rPr>
              <w:t>አሁን</w:t>
            </w:r>
            <w:r w:rsidR="005A3830" w:rsidRPr="00F67237">
              <w:rPr>
                <w:rFonts w:ascii="Arial" w:hAnsi="Arial" w:cs="Arial"/>
                <w:sz w:val="20"/>
                <w:szCs w:val="20"/>
              </w:rPr>
              <w:t xml:space="preserve"> </w:t>
            </w:r>
            <w:r w:rsidR="005A3830" w:rsidRPr="00F67237">
              <w:rPr>
                <w:rFonts w:ascii="Nyala" w:hAnsi="Nyala" w:cs="Nyala"/>
                <w:sz w:val="20"/>
                <w:szCs w:val="20"/>
              </w:rPr>
              <w:t>ሁለት</w:t>
            </w:r>
            <w:r w:rsidR="005A3830" w:rsidRPr="00F67237">
              <w:rPr>
                <w:rFonts w:ascii="Arial" w:hAnsi="Arial" w:cs="Arial"/>
                <w:sz w:val="20"/>
                <w:szCs w:val="20"/>
              </w:rPr>
              <w:t xml:space="preserve"> </w:t>
            </w:r>
            <w:r w:rsidR="005A3830" w:rsidRPr="00F67237">
              <w:rPr>
                <w:rFonts w:ascii="Nyala" w:hAnsi="Nyala" w:cs="Nyala"/>
                <w:sz w:val="20"/>
                <w:szCs w:val="20"/>
              </w:rPr>
              <w:t>አስቸጋሪ</w:t>
            </w:r>
            <w:r w:rsidR="005A3830" w:rsidRPr="00F67237">
              <w:rPr>
                <w:rFonts w:ascii="Arial" w:hAnsi="Arial" w:cs="Arial"/>
                <w:sz w:val="20"/>
                <w:szCs w:val="20"/>
              </w:rPr>
              <w:t xml:space="preserve"> </w:t>
            </w:r>
            <w:r w:rsidR="005A3830" w:rsidRPr="00F67237">
              <w:rPr>
                <w:rFonts w:ascii="Nyala" w:hAnsi="Nyala" w:cs="Nyala"/>
                <w:sz w:val="20"/>
                <w:szCs w:val="20"/>
              </w:rPr>
              <w:t>ሁኔታዎች</w:t>
            </w:r>
            <w:r w:rsidR="005A3830" w:rsidRPr="00F67237">
              <w:rPr>
                <w:rFonts w:ascii="Arial" w:hAnsi="Arial" w:cs="Arial"/>
                <w:sz w:val="20"/>
                <w:szCs w:val="20"/>
              </w:rPr>
              <w:t xml:space="preserve"> </w:t>
            </w:r>
            <w:r w:rsidR="005A3830" w:rsidRPr="00F67237">
              <w:rPr>
                <w:rFonts w:ascii="Nyala" w:hAnsi="Nyala" w:cs="Nyala"/>
                <w:sz w:val="20"/>
                <w:szCs w:val="20"/>
              </w:rPr>
              <w:t>ላቀርብልዎ</w:t>
            </w:r>
            <w:r w:rsidR="005A3830" w:rsidRPr="00F67237">
              <w:rPr>
                <w:rFonts w:ascii="Arial" w:hAnsi="Arial" w:cs="Arial"/>
                <w:sz w:val="20"/>
                <w:szCs w:val="20"/>
              </w:rPr>
              <w:t xml:space="preserve"> </w:t>
            </w:r>
            <w:r w:rsidR="005A3830" w:rsidRPr="00F67237">
              <w:rPr>
                <w:rFonts w:ascii="Nyala" w:hAnsi="Nyala" w:cs="Nyala"/>
                <w:sz w:val="20"/>
                <w:szCs w:val="20"/>
              </w:rPr>
              <w:t>ነው፡፡</w:t>
            </w:r>
            <w:r w:rsidR="005A3830" w:rsidRPr="00F67237">
              <w:rPr>
                <w:rFonts w:ascii="Arial" w:hAnsi="Arial" w:cs="Arial"/>
                <w:sz w:val="20"/>
                <w:szCs w:val="20"/>
              </w:rPr>
              <w:t xml:space="preserve"> </w:t>
            </w:r>
            <w:r w:rsidR="005A3830" w:rsidRPr="00F67237">
              <w:rPr>
                <w:rFonts w:ascii="Nyala" w:hAnsi="Nyala" w:cs="Nyala"/>
                <w:sz w:val="20"/>
                <w:szCs w:val="20"/>
              </w:rPr>
              <w:t>ሁኔታው</w:t>
            </w:r>
            <w:r w:rsidR="005A3830" w:rsidRPr="00F67237">
              <w:rPr>
                <w:rFonts w:ascii="Arial" w:hAnsi="Arial" w:cs="Arial"/>
                <w:sz w:val="20"/>
                <w:szCs w:val="20"/>
              </w:rPr>
              <w:t xml:space="preserve"> </w:t>
            </w:r>
            <w:r w:rsidR="005A3830" w:rsidRPr="00F67237">
              <w:rPr>
                <w:rFonts w:ascii="Nyala" w:hAnsi="Nyala" w:cs="Nyala"/>
                <w:sz w:val="20"/>
                <w:szCs w:val="20"/>
              </w:rPr>
              <w:t>እስካሁን</w:t>
            </w:r>
            <w:r w:rsidR="005A3830" w:rsidRPr="00F67237">
              <w:rPr>
                <w:rFonts w:ascii="Arial" w:hAnsi="Arial" w:cs="Arial"/>
                <w:sz w:val="20"/>
                <w:szCs w:val="20"/>
              </w:rPr>
              <w:t xml:space="preserve"> </w:t>
            </w:r>
            <w:r w:rsidR="005A3830" w:rsidRPr="00F67237">
              <w:rPr>
                <w:rFonts w:ascii="Nyala" w:hAnsi="Nyala" w:cs="Nyala"/>
                <w:sz w:val="20"/>
                <w:szCs w:val="20"/>
              </w:rPr>
              <w:t>እርስዎን</w:t>
            </w:r>
            <w:r w:rsidR="005A3830" w:rsidRPr="00F67237">
              <w:rPr>
                <w:rFonts w:ascii="Arial" w:hAnsi="Arial" w:cs="Arial"/>
                <w:sz w:val="20"/>
                <w:szCs w:val="20"/>
              </w:rPr>
              <w:t xml:space="preserve"> </w:t>
            </w:r>
            <w:r w:rsidR="005A3830" w:rsidRPr="00F67237">
              <w:rPr>
                <w:rFonts w:ascii="Nyala" w:hAnsi="Nyala" w:cs="Nyala"/>
                <w:sz w:val="20"/>
                <w:szCs w:val="20"/>
              </w:rPr>
              <w:t>ያልገጠመዎት</w:t>
            </w:r>
            <w:r w:rsidR="005A3830" w:rsidRPr="00F67237">
              <w:rPr>
                <w:rFonts w:ascii="Arial" w:hAnsi="Arial" w:cs="Arial"/>
                <w:sz w:val="20"/>
                <w:szCs w:val="20"/>
              </w:rPr>
              <w:t xml:space="preserve"> </w:t>
            </w:r>
            <w:r w:rsidR="005A3830" w:rsidRPr="00F67237">
              <w:rPr>
                <w:rFonts w:ascii="Nyala" w:hAnsi="Nyala" w:cs="Nyala"/>
                <w:sz w:val="20"/>
                <w:szCs w:val="20"/>
              </w:rPr>
              <w:t>ቢሆንም</w:t>
            </w:r>
            <w:r w:rsidR="005A3830" w:rsidRPr="00F67237">
              <w:rPr>
                <w:rFonts w:ascii="Arial" w:hAnsi="Arial" w:cs="Arial"/>
                <w:sz w:val="20"/>
                <w:szCs w:val="20"/>
              </w:rPr>
              <w:t xml:space="preserve"> </w:t>
            </w:r>
            <w:r w:rsidR="005A3830" w:rsidRPr="00F67237">
              <w:rPr>
                <w:rFonts w:ascii="Nyala" w:hAnsi="Nyala" w:cs="Nyala"/>
                <w:sz w:val="20"/>
                <w:szCs w:val="20"/>
              </w:rPr>
              <w:t>እንኳ፣</w:t>
            </w:r>
            <w:r w:rsidR="005A3830" w:rsidRPr="00F67237">
              <w:rPr>
                <w:rFonts w:ascii="Arial" w:hAnsi="Arial" w:cs="Arial"/>
                <w:sz w:val="20"/>
                <w:szCs w:val="20"/>
              </w:rPr>
              <w:t xml:space="preserve"> </w:t>
            </w:r>
            <w:r w:rsidR="005A3830" w:rsidRPr="00F67237">
              <w:rPr>
                <w:rFonts w:ascii="Nyala" w:hAnsi="Nyala" w:cs="Nyala"/>
                <w:sz w:val="20"/>
                <w:szCs w:val="20"/>
              </w:rPr>
              <w:t>እባክዎ</w:t>
            </w:r>
            <w:r w:rsidR="005A3830" w:rsidRPr="00F67237">
              <w:rPr>
                <w:rFonts w:ascii="Arial" w:hAnsi="Arial" w:cs="Arial"/>
                <w:sz w:val="20"/>
                <w:szCs w:val="20"/>
              </w:rPr>
              <w:t xml:space="preserve"> </w:t>
            </w:r>
            <w:r w:rsidR="005A3830" w:rsidRPr="00F67237">
              <w:rPr>
                <w:rFonts w:ascii="Nyala" w:hAnsi="Nyala" w:cs="Nyala"/>
                <w:sz w:val="20"/>
                <w:szCs w:val="20"/>
              </w:rPr>
              <w:t>ቢያጋጥምዎ</w:t>
            </w:r>
            <w:r w:rsidR="005A3830" w:rsidRPr="00F67237">
              <w:rPr>
                <w:rFonts w:ascii="Arial" w:hAnsi="Arial" w:cs="Arial"/>
                <w:sz w:val="20"/>
                <w:szCs w:val="20"/>
              </w:rPr>
              <w:t xml:space="preserve"> </w:t>
            </w:r>
            <w:r w:rsidR="005A3830" w:rsidRPr="00F67237">
              <w:rPr>
                <w:rFonts w:ascii="Nyala" w:hAnsi="Nyala" w:cs="Nyala"/>
                <w:sz w:val="20"/>
                <w:szCs w:val="20"/>
              </w:rPr>
              <w:t>ምን</w:t>
            </w:r>
            <w:r w:rsidR="005A3830" w:rsidRPr="00F67237">
              <w:rPr>
                <w:rFonts w:ascii="Arial" w:hAnsi="Arial" w:cs="Arial"/>
                <w:sz w:val="20"/>
                <w:szCs w:val="20"/>
              </w:rPr>
              <w:t xml:space="preserve"> </w:t>
            </w:r>
            <w:r w:rsidR="005A3830" w:rsidRPr="00F67237">
              <w:rPr>
                <w:rFonts w:ascii="Nyala" w:hAnsi="Nyala" w:cs="Nyala"/>
                <w:sz w:val="20"/>
                <w:szCs w:val="20"/>
              </w:rPr>
              <w:t>እንደሚያደርጉ</w:t>
            </w:r>
            <w:r w:rsidR="005A3830" w:rsidRPr="00F67237">
              <w:rPr>
                <w:rFonts w:ascii="Arial" w:hAnsi="Arial" w:cs="Arial"/>
                <w:sz w:val="20"/>
                <w:szCs w:val="20"/>
              </w:rPr>
              <w:t xml:space="preserve"> </w:t>
            </w:r>
            <w:r w:rsidR="005A3830" w:rsidRPr="00F67237">
              <w:rPr>
                <w:rFonts w:ascii="Nyala" w:hAnsi="Nyala" w:cs="Nyala"/>
                <w:sz w:val="20"/>
                <w:szCs w:val="20"/>
              </w:rPr>
              <w:t>ይንገሩኝ፡፡</w:t>
            </w:r>
          </w:p>
          <w:p w14:paraId="4B1DDD46" w14:textId="4C05435E" w:rsidR="003003B7" w:rsidRPr="00F67237" w:rsidRDefault="000D635E" w:rsidP="00363343">
            <w:pPr>
              <w:pStyle w:val="ListParagraph"/>
              <w:numPr>
                <w:ilvl w:val="0"/>
                <w:numId w:val="1"/>
              </w:numPr>
              <w:spacing w:beforeLines="20" w:before="48" w:afterLines="20" w:after="48"/>
              <w:rPr>
                <w:rFonts w:ascii="Arial" w:hAnsi="Arial" w:cs="Arial"/>
                <w:b/>
                <w:i/>
                <w:sz w:val="20"/>
                <w:szCs w:val="20"/>
              </w:rPr>
            </w:pPr>
            <w:r w:rsidRPr="00F67237">
              <w:rPr>
                <w:rFonts w:ascii="Arial" w:hAnsi="Arial" w:cs="Arial"/>
                <w:sz w:val="20"/>
                <w:szCs w:val="20"/>
                <w:u w:val="single"/>
              </w:rPr>
              <w:t>Situation 1</w:t>
            </w:r>
            <w:r w:rsidR="005A3830" w:rsidRPr="00F67237">
              <w:rPr>
                <w:rFonts w:ascii="Arial" w:hAnsi="Arial" w:cs="Arial"/>
                <w:sz w:val="20"/>
                <w:szCs w:val="20"/>
                <w:u w:val="single"/>
              </w:rPr>
              <w:t>/</w:t>
            </w:r>
            <w:r w:rsidR="005A3830" w:rsidRPr="00F67237">
              <w:rPr>
                <w:rFonts w:ascii="Nyala" w:hAnsi="Nyala" w:cs="Nyala"/>
                <w:sz w:val="20"/>
                <w:szCs w:val="20"/>
                <w:u w:val="single"/>
              </w:rPr>
              <w:t>ገጠመኝ</w:t>
            </w:r>
            <w:r w:rsidR="005A3830" w:rsidRPr="00F67237">
              <w:rPr>
                <w:rFonts w:ascii="Arial" w:hAnsi="Arial" w:cs="Arial"/>
                <w:sz w:val="20"/>
                <w:szCs w:val="20"/>
                <w:u w:val="single"/>
              </w:rPr>
              <w:t xml:space="preserve"> 1</w:t>
            </w:r>
            <w:r w:rsidRPr="00F67237">
              <w:rPr>
                <w:rFonts w:ascii="Arial" w:hAnsi="Arial" w:cs="Arial"/>
                <w:sz w:val="20"/>
                <w:szCs w:val="20"/>
                <w:u w:val="single"/>
              </w:rPr>
              <w:t>:</w:t>
            </w:r>
            <w:r w:rsidRPr="00F67237">
              <w:rPr>
                <w:rFonts w:ascii="Arial" w:hAnsi="Arial" w:cs="Arial"/>
                <w:sz w:val="20"/>
                <w:szCs w:val="20"/>
              </w:rPr>
              <w:t xml:space="preserve"> Pretend you are out of money and cannot buy necessary supplies. What would you do?</w:t>
            </w:r>
            <w:r w:rsidR="00A338E2" w:rsidRPr="00F67237">
              <w:rPr>
                <w:rFonts w:ascii="Arial" w:hAnsi="Arial" w:cs="Arial"/>
                <w:sz w:val="20"/>
                <w:szCs w:val="20"/>
              </w:rPr>
              <w:t xml:space="preserve"> </w:t>
            </w:r>
            <w:r w:rsidRPr="00F67237">
              <w:rPr>
                <w:rFonts w:ascii="Arial" w:hAnsi="Arial" w:cs="Arial"/>
                <w:b/>
                <w:i/>
                <w:sz w:val="20"/>
                <w:szCs w:val="20"/>
              </w:rPr>
              <w:t xml:space="preserve">Write down the </w:t>
            </w:r>
            <w:r w:rsidR="00C31076" w:rsidRPr="00F67237">
              <w:rPr>
                <w:rFonts w:ascii="Arial" w:hAnsi="Arial" w:cs="Arial"/>
                <w:b/>
                <w:i/>
                <w:sz w:val="20"/>
                <w:szCs w:val="20"/>
              </w:rPr>
              <w:t>respondent</w:t>
            </w:r>
            <w:r w:rsidR="00FE5AA2" w:rsidRPr="00F67237">
              <w:rPr>
                <w:rFonts w:ascii="Arial" w:hAnsi="Arial" w:cs="Arial"/>
                <w:b/>
                <w:i/>
                <w:sz w:val="20"/>
                <w:szCs w:val="20"/>
              </w:rPr>
              <w:t>’s answers in detail.</w:t>
            </w:r>
            <w:r w:rsidR="005A3830" w:rsidRPr="00F67237">
              <w:rPr>
                <w:rFonts w:ascii="Nyala" w:hAnsi="Nyala" w:cs="Nyala"/>
                <w:sz w:val="20"/>
                <w:szCs w:val="20"/>
              </w:rPr>
              <w:t>ገንዘብ</w:t>
            </w:r>
            <w:r w:rsidR="005A3830" w:rsidRPr="00F67237">
              <w:rPr>
                <w:rFonts w:ascii="Arial" w:hAnsi="Arial" w:cs="Arial"/>
                <w:sz w:val="20"/>
                <w:szCs w:val="20"/>
              </w:rPr>
              <w:t xml:space="preserve"> </w:t>
            </w:r>
            <w:r w:rsidR="005A3830" w:rsidRPr="00F67237">
              <w:rPr>
                <w:rFonts w:ascii="Nyala" w:hAnsi="Nyala" w:cs="Nyala"/>
                <w:sz w:val="20"/>
                <w:szCs w:val="20"/>
              </w:rPr>
              <w:t>አለቀብዎት</w:t>
            </w:r>
            <w:r w:rsidR="005A3830" w:rsidRPr="00F67237">
              <w:rPr>
                <w:rFonts w:ascii="Arial" w:hAnsi="Arial" w:cs="Arial"/>
                <w:sz w:val="20"/>
                <w:szCs w:val="20"/>
              </w:rPr>
              <w:t xml:space="preserve"> </w:t>
            </w:r>
            <w:r w:rsidR="005A3830" w:rsidRPr="00F67237">
              <w:rPr>
                <w:rFonts w:ascii="Nyala" w:hAnsi="Nyala" w:cs="Nyala"/>
                <w:sz w:val="20"/>
                <w:szCs w:val="20"/>
              </w:rPr>
              <w:t>እንበልና</w:t>
            </w:r>
            <w:r w:rsidR="005A3830" w:rsidRPr="00F67237">
              <w:rPr>
                <w:rFonts w:ascii="Arial" w:hAnsi="Arial" w:cs="Arial"/>
                <w:sz w:val="20"/>
                <w:szCs w:val="20"/>
              </w:rPr>
              <w:t xml:space="preserve"> </w:t>
            </w:r>
            <w:r w:rsidR="005A3830" w:rsidRPr="00F67237">
              <w:rPr>
                <w:rFonts w:ascii="Nyala" w:hAnsi="Nyala" w:cs="Nyala"/>
                <w:sz w:val="20"/>
                <w:szCs w:val="20"/>
              </w:rPr>
              <w:t>አስፈላጊ</w:t>
            </w:r>
            <w:r w:rsidR="005A3830" w:rsidRPr="00F67237">
              <w:rPr>
                <w:rFonts w:ascii="Arial" w:hAnsi="Arial" w:cs="Arial"/>
                <w:sz w:val="20"/>
                <w:szCs w:val="20"/>
              </w:rPr>
              <w:t xml:space="preserve"> </w:t>
            </w:r>
            <w:r w:rsidR="005A3830" w:rsidRPr="00F67237">
              <w:rPr>
                <w:rFonts w:ascii="Nyala" w:hAnsi="Nyala" w:cs="Nyala"/>
                <w:sz w:val="20"/>
                <w:szCs w:val="20"/>
              </w:rPr>
              <w:t>እቃዎችን</w:t>
            </w:r>
            <w:r w:rsidR="005A3830" w:rsidRPr="00F67237">
              <w:rPr>
                <w:rFonts w:ascii="Arial" w:hAnsi="Arial" w:cs="Arial"/>
                <w:sz w:val="20"/>
                <w:szCs w:val="20"/>
              </w:rPr>
              <w:t xml:space="preserve"> </w:t>
            </w:r>
            <w:r w:rsidR="005A3830" w:rsidRPr="00F67237">
              <w:rPr>
                <w:rFonts w:ascii="Nyala" w:hAnsi="Nyala" w:cs="Nyala"/>
                <w:sz w:val="20"/>
                <w:szCs w:val="20"/>
              </w:rPr>
              <w:t>መግዛት</w:t>
            </w:r>
            <w:r w:rsidR="005A3830" w:rsidRPr="00F67237">
              <w:rPr>
                <w:rFonts w:ascii="Arial" w:hAnsi="Arial" w:cs="Arial"/>
                <w:sz w:val="20"/>
                <w:szCs w:val="20"/>
              </w:rPr>
              <w:t xml:space="preserve"> </w:t>
            </w:r>
            <w:r w:rsidR="005A3830" w:rsidRPr="00F67237">
              <w:rPr>
                <w:rFonts w:ascii="Nyala" w:hAnsi="Nyala" w:cs="Nyala"/>
                <w:sz w:val="20"/>
                <w:szCs w:val="20"/>
              </w:rPr>
              <w:t>አቃተዎት፡፡</w:t>
            </w:r>
            <w:r w:rsidR="005A3830" w:rsidRPr="00F67237">
              <w:rPr>
                <w:rFonts w:ascii="Arial" w:hAnsi="Arial" w:cs="Arial"/>
                <w:sz w:val="20"/>
                <w:szCs w:val="20"/>
              </w:rPr>
              <w:t xml:space="preserve"> </w:t>
            </w:r>
            <w:r w:rsidR="005A3830" w:rsidRPr="00F67237">
              <w:rPr>
                <w:rFonts w:ascii="Nyala" w:hAnsi="Nyala" w:cs="Nyala"/>
                <w:sz w:val="20"/>
                <w:szCs w:val="20"/>
              </w:rPr>
              <w:t>ምን</w:t>
            </w:r>
            <w:r w:rsidR="005A3830" w:rsidRPr="00F67237">
              <w:rPr>
                <w:rFonts w:ascii="Arial" w:hAnsi="Arial" w:cs="Arial"/>
                <w:sz w:val="20"/>
                <w:szCs w:val="20"/>
              </w:rPr>
              <w:t xml:space="preserve"> </w:t>
            </w:r>
            <w:r w:rsidR="005A3830" w:rsidRPr="00F67237">
              <w:rPr>
                <w:rFonts w:ascii="Nyala" w:hAnsi="Nyala" w:cs="Nyala"/>
                <w:sz w:val="20"/>
                <w:szCs w:val="20"/>
              </w:rPr>
              <w:t>ያደርጋሉ</w:t>
            </w:r>
            <w:r w:rsidR="005A3830" w:rsidRPr="00F67237">
              <w:rPr>
                <w:rFonts w:ascii="Arial" w:hAnsi="Arial" w:cs="Arial"/>
                <w:sz w:val="20"/>
                <w:szCs w:val="20"/>
              </w:rPr>
              <w:t xml:space="preserve">? </w:t>
            </w:r>
            <w:r w:rsidR="005A3830" w:rsidRPr="00F67237">
              <w:rPr>
                <w:rFonts w:ascii="Nyala" w:hAnsi="Nyala" w:cs="Nyala"/>
                <w:b/>
                <w:sz w:val="20"/>
                <w:szCs w:val="20"/>
              </w:rPr>
              <w:t>የመላሿን</w:t>
            </w:r>
            <w:r w:rsidR="005A3830" w:rsidRPr="00F67237">
              <w:rPr>
                <w:rFonts w:ascii="Arial" w:hAnsi="Arial" w:cs="Arial"/>
                <w:b/>
                <w:sz w:val="20"/>
                <w:szCs w:val="20"/>
              </w:rPr>
              <w:t xml:space="preserve"> </w:t>
            </w:r>
            <w:r w:rsidR="005A3830" w:rsidRPr="00F67237">
              <w:rPr>
                <w:rFonts w:ascii="Nyala" w:hAnsi="Nyala" w:cs="Nyala"/>
                <w:b/>
                <w:sz w:val="20"/>
                <w:szCs w:val="20"/>
              </w:rPr>
              <w:t>መልስ</w:t>
            </w:r>
            <w:r w:rsidR="005A3830" w:rsidRPr="00F67237">
              <w:rPr>
                <w:rFonts w:ascii="Arial" w:hAnsi="Arial" w:cs="Arial"/>
                <w:b/>
                <w:sz w:val="20"/>
                <w:szCs w:val="20"/>
              </w:rPr>
              <w:t xml:space="preserve"> </w:t>
            </w:r>
            <w:r w:rsidR="005A3830" w:rsidRPr="00F67237">
              <w:rPr>
                <w:rFonts w:ascii="Nyala" w:hAnsi="Nyala" w:cs="Nyala"/>
                <w:b/>
                <w:sz w:val="20"/>
                <w:szCs w:val="20"/>
              </w:rPr>
              <w:t>በዝርዝር</w:t>
            </w:r>
            <w:r w:rsidR="005A3830" w:rsidRPr="00F67237">
              <w:rPr>
                <w:rFonts w:ascii="Arial" w:hAnsi="Arial" w:cs="Arial"/>
                <w:b/>
                <w:sz w:val="20"/>
                <w:szCs w:val="20"/>
              </w:rPr>
              <w:t xml:space="preserve"> </w:t>
            </w:r>
            <w:r w:rsidR="005A3830" w:rsidRPr="00F67237">
              <w:rPr>
                <w:rFonts w:ascii="Nyala" w:hAnsi="Nyala" w:cs="Nyala"/>
                <w:b/>
                <w:sz w:val="20"/>
                <w:szCs w:val="20"/>
              </w:rPr>
              <w:t>ይጻፉ፡፡</w:t>
            </w:r>
          </w:p>
          <w:p w14:paraId="53BEA12B" w14:textId="77777777" w:rsidR="003003B7" w:rsidRPr="00F67237" w:rsidRDefault="003003B7" w:rsidP="003003B7">
            <w:pPr>
              <w:pStyle w:val="ListParagraph"/>
              <w:spacing w:beforeLines="20" w:before="48" w:afterLines="20" w:after="48"/>
              <w:ind w:left="360"/>
              <w:rPr>
                <w:rFonts w:ascii="Arial" w:hAnsi="Arial" w:cs="Arial"/>
                <w:sz w:val="20"/>
                <w:szCs w:val="20"/>
                <w:u w:val="single"/>
              </w:rPr>
            </w:pPr>
          </w:p>
          <w:p w14:paraId="5339C72F" w14:textId="77777777" w:rsidR="003003B7" w:rsidRPr="00F67237" w:rsidRDefault="003003B7" w:rsidP="00DE08E3">
            <w:pPr>
              <w:pStyle w:val="ListParagraph"/>
              <w:numPr>
                <w:ilvl w:val="0"/>
                <w:numId w:val="20"/>
              </w:numPr>
              <w:spacing w:beforeLines="20" w:before="48" w:afterLines="20" w:after="48"/>
              <w:rPr>
                <w:rFonts w:ascii="Arial" w:hAnsi="Arial" w:cs="Arial"/>
                <w:sz w:val="20"/>
                <w:szCs w:val="20"/>
                <w:u w:val="single"/>
              </w:rPr>
            </w:pPr>
          </w:p>
          <w:p w14:paraId="6A9B4ABC" w14:textId="77777777" w:rsidR="003003B7" w:rsidRPr="00F67237" w:rsidRDefault="003003B7" w:rsidP="003003B7">
            <w:pPr>
              <w:pStyle w:val="ListParagraph"/>
              <w:spacing w:beforeLines="20" w:before="48" w:afterLines="20" w:after="48"/>
              <w:ind w:left="360"/>
              <w:rPr>
                <w:rFonts w:ascii="Arial" w:hAnsi="Arial" w:cs="Arial"/>
                <w:sz w:val="20"/>
                <w:szCs w:val="20"/>
                <w:u w:val="single"/>
              </w:rPr>
            </w:pPr>
          </w:p>
          <w:p w14:paraId="628F0761" w14:textId="77777777" w:rsidR="003003B7" w:rsidRPr="00F67237" w:rsidRDefault="003003B7" w:rsidP="003003B7">
            <w:pPr>
              <w:pStyle w:val="ListParagraph"/>
              <w:spacing w:beforeLines="20" w:before="48" w:afterLines="20" w:after="48"/>
              <w:ind w:left="360"/>
              <w:rPr>
                <w:rFonts w:ascii="Arial" w:hAnsi="Arial" w:cs="Arial"/>
                <w:sz w:val="20"/>
                <w:szCs w:val="20"/>
                <w:u w:val="single"/>
              </w:rPr>
            </w:pPr>
          </w:p>
          <w:p w14:paraId="3BF5D164" w14:textId="32865933" w:rsidR="00363343" w:rsidRPr="00F67237" w:rsidRDefault="000D635E" w:rsidP="00363343">
            <w:pPr>
              <w:pStyle w:val="ListParagraph"/>
              <w:spacing w:beforeLines="20" w:before="48" w:afterLines="20" w:after="48"/>
              <w:ind w:left="360"/>
              <w:rPr>
                <w:rFonts w:ascii="Arial" w:hAnsi="Arial" w:cs="Arial"/>
                <w:b/>
                <w:i/>
                <w:sz w:val="20"/>
                <w:szCs w:val="20"/>
              </w:rPr>
            </w:pPr>
            <w:r w:rsidRPr="00F67237">
              <w:rPr>
                <w:rFonts w:ascii="Arial" w:hAnsi="Arial" w:cs="Arial"/>
                <w:b/>
                <w:i/>
                <w:sz w:val="20"/>
                <w:szCs w:val="20"/>
              </w:rPr>
              <w:t xml:space="preserve">If the </w:t>
            </w:r>
            <w:r w:rsidR="00C31076" w:rsidRPr="00F67237">
              <w:rPr>
                <w:rFonts w:ascii="Arial" w:hAnsi="Arial" w:cs="Arial"/>
                <w:b/>
                <w:i/>
                <w:sz w:val="20"/>
                <w:szCs w:val="20"/>
              </w:rPr>
              <w:t>respondent</w:t>
            </w:r>
            <w:r w:rsidRPr="00F67237">
              <w:rPr>
                <w:rFonts w:ascii="Arial" w:hAnsi="Arial" w:cs="Arial"/>
                <w:b/>
                <w:i/>
                <w:sz w:val="20"/>
                <w:szCs w:val="20"/>
              </w:rPr>
              <w:t xml:space="preserve"> finds a solution to solve the problem, ask her:</w:t>
            </w:r>
            <w:r w:rsidR="00363343" w:rsidRPr="00F67237">
              <w:rPr>
                <w:rFonts w:ascii="Nyala" w:hAnsi="Nyala" w:cs="Nyala"/>
                <w:b/>
                <w:i/>
                <w:sz w:val="20"/>
                <w:szCs w:val="20"/>
              </w:rPr>
              <w:t>መላ</w:t>
            </w:r>
            <w:r w:rsidR="00363343" w:rsidRPr="00F67237">
              <w:rPr>
                <w:rFonts w:ascii="Nyala" w:hAnsi="Nyala" w:cs="Nyala"/>
                <w:b/>
                <w:sz w:val="20"/>
                <w:szCs w:val="20"/>
              </w:rPr>
              <w:t>ሿ</w:t>
            </w:r>
            <w:r w:rsidR="00363343" w:rsidRPr="00F67237">
              <w:rPr>
                <w:rFonts w:ascii="Arial" w:hAnsi="Arial" w:cs="Arial"/>
                <w:b/>
                <w:sz w:val="20"/>
                <w:szCs w:val="20"/>
              </w:rPr>
              <w:t xml:space="preserve"> </w:t>
            </w:r>
            <w:r w:rsidR="00363343" w:rsidRPr="00F67237">
              <w:rPr>
                <w:rFonts w:ascii="Nyala" w:hAnsi="Nyala" w:cs="Nyala"/>
                <w:b/>
                <w:sz w:val="20"/>
                <w:szCs w:val="20"/>
              </w:rPr>
              <w:t>ችግሩን</w:t>
            </w:r>
            <w:r w:rsidR="00363343" w:rsidRPr="00F67237">
              <w:rPr>
                <w:rFonts w:ascii="Arial" w:hAnsi="Arial" w:cs="Arial"/>
                <w:b/>
                <w:sz w:val="20"/>
                <w:szCs w:val="20"/>
              </w:rPr>
              <w:t xml:space="preserve"> </w:t>
            </w:r>
            <w:r w:rsidR="00363343" w:rsidRPr="00F67237">
              <w:rPr>
                <w:rFonts w:ascii="Nyala" w:hAnsi="Nyala" w:cs="Nyala"/>
                <w:b/>
                <w:sz w:val="20"/>
                <w:szCs w:val="20"/>
              </w:rPr>
              <w:t>ለመፍታት</w:t>
            </w:r>
            <w:r w:rsidR="00363343" w:rsidRPr="00F67237">
              <w:rPr>
                <w:rFonts w:ascii="Arial" w:hAnsi="Arial" w:cs="Arial"/>
                <w:b/>
                <w:sz w:val="20"/>
                <w:szCs w:val="20"/>
              </w:rPr>
              <w:t xml:space="preserve"> </w:t>
            </w:r>
            <w:r w:rsidR="00363343" w:rsidRPr="00F67237">
              <w:rPr>
                <w:rFonts w:ascii="Nyala" w:hAnsi="Nyala" w:cs="Nyala"/>
                <w:b/>
                <w:sz w:val="20"/>
                <w:szCs w:val="20"/>
              </w:rPr>
              <w:t>መፍትሄ</w:t>
            </w:r>
            <w:r w:rsidR="00363343" w:rsidRPr="00F67237">
              <w:rPr>
                <w:rFonts w:ascii="Arial" w:hAnsi="Arial" w:cs="Arial"/>
                <w:b/>
                <w:sz w:val="20"/>
                <w:szCs w:val="20"/>
              </w:rPr>
              <w:t xml:space="preserve"> </w:t>
            </w:r>
            <w:r w:rsidR="00363343" w:rsidRPr="00F67237">
              <w:rPr>
                <w:rFonts w:ascii="Nyala" w:hAnsi="Nyala" w:cs="Nyala"/>
                <w:b/>
                <w:sz w:val="20"/>
                <w:szCs w:val="20"/>
              </w:rPr>
              <w:t>ካገኙ</w:t>
            </w:r>
            <w:r w:rsidR="00363343" w:rsidRPr="00F67237">
              <w:rPr>
                <w:rFonts w:ascii="Arial" w:hAnsi="Arial" w:cs="Arial"/>
                <w:b/>
                <w:sz w:val="20"/>
                <w:szCs w:val="20"/>
              </w:rPr>
              <w:t xml:space="preserve"> </w:t>
            </w:r>
            <w:r w:rsidR="00363343" w:rsidRPr="00F67237">
              <w:rPr>
                <w:rFonts w:ascii="Nyala" w:hAnsi="Nyala" w:cs="Nyala"/>
                <w:b/>
                <w:sz w:val="20"/>
                <w:szCs w:val="20"/>
              </w:rPr>
              <w:t>የሚቀጥለውን</w:t>
            </w:r>
            <w:r w:rsidR="00363343" w:rsidRPr="00F67237">
              <w:rPr>
                <w:rFonts w:ascii="Arial" w:hAnsi="Arial" w:cs="Arial"/>
                <w:b/>
                <w:sz w:val="20"/>
                <w:szCs w:val="20"/>
              </w:rPr>
              <w:t xml:space="preserve"> </w:t>
            </w:r>
            <w:r w:rsidR="00363343" w:rsidRPr="00F67237">
              <w:rPr>
                <w:rFonts w:ascii="Nyala" w:hAnsi="Nyala" w:cs="Nyala"/>
                <w:b/>
                <w:sz w:val="20"/>
                <w:szCs w:val="20"/>
              </w:rPr>
              <w:t>ጥያቄ</w:t>
            </w:r>
            <w:r w:rsidR="00363343" w:rsidRPr="00F67237">
              <w:rPr>
                <w:rFonts w:ascii="Arial" w:hAnsi="Arial" w:cs="Arial"/>
                <w:b/>
                <w:sz w:val="20"/>
                <w:szCs w:val="20"/>
              </w:rPr>
              <w:t xml:space="preserve"> </w:t>
            </w:r>
            <w:r w:rsidR="00363343" w:rsidRPr="00F67237">
              <w:rPr>
                <w:rFonts w:ascii="Nyala" w:hAnsi="Nyala" w:cs="Nyala"/>
                <w:b/>
                <w:sz w:val="20"/>
                <w:szCs w:val="20"/>
              </w:rPr>
              <w:t>ያቅርቡላቸው፡</w:t>
            </w:r>
          </w:p>
          <w:p w14:paraId="241B0276" w14:textId="77777777" w:rsidR="000D635E" w:rsidRPr="00F67237" w:rsidRDefault="000D635E" w:rsidP="003003B7">
            <w:pPr>
              <w:pStyle w:val="ListParagraph"/>
              <w:spacing w:beforeLines="20" w:before="48" w:afterLines="20" w:after="48"/>
              <w:ind w:left="360"/>
              <w:rPr>
                <w:rFonts w:ascii="Arial" w:hAnsi="Arial" w:cs="Arial"/>
                <w:b/>
                <w:i/>
                <w:sz w:val="20"/>
                <w:szCs w:val="20"/>
              </w:rPr>
            </w:pPr>
          </w:p>
          <w:p w14:paraId="3B3A23C3" w14:textId="77777777" w:rsidR="000D635E" w:rsidRPr="00F67237" w:rsidRDefault="000D635E" w:rsidP="000D635E">
            <w:pPr>
              <w:spacing w:beforeLines="20" w:before="48" w:afterLines="20" w:after="48"/>
              <w:rPr>
                <w:rFonts w:ascii="Arial" w:hAnsi="Arial" w:cs="Arial"/>
                <w:sz w:val="20"/>
                <w:szCs w:val="20"/>
              </w:rPr>
            </w:pPr>
          </w:p>
          <w:p w14:paraId="4044B925" w14:textId="321E38D1" w:rsidR="003003B7" w:rsidRPr="00F67237" w:rsidRDefault="000D635E" w:rsidP="003003B7">
            <w:pPr>
              <w:pStyle w:val="ListParagraph"/>
              <w:numPr>
                <w:ilvl w:val="0"/>
                <w:numId w:val="1"/>
              </w:numPr>
              <w:spacing w:beforeLines="20" w:before="48" w:afterLines="20" w:after="48"/>
              <w:rPr>
                <w:rFonts w:ascii="Arial" w:hAnsi="Arial" w:cs="Arial"/>
                <w:b/>
                <w:sz w:val="20"/>
                <w:szCs w:val="20"/>
              </w:rPr>
            </w:pPr>
            <w:r w:rsidRPr="00F67237">
              <w:rPr>
                <w:rFonts w:ascii="Arial" w:hAnsi="Arial" w:cs="Arial"/>
                <w:sz w:val="20"/>
                <w:szCs w:val="20"/>
              </w:rPr>
              <w:t>Assume that this does not work. What else would you do?</w:t>
            </w:r>
            <w:r w:rsidR="00B0134E" w:rsidRPr="00F67237">
              <w:rPr>
                <w:rFonts w:ascii="Arial" w:hAnsi="Arial" w:cs="Arial"/>
                <w:sz w:val="20"/>
                <w:szCs w:val="20"/>
              </w:rPr>
              <w:t xml:space="preserve"> </w:t>
            </w:r>
            <w:r w:rsidRPr="00F67237">
              <w:rPr>
                <w:rFonts w:ascii="Arial" w:hAnsi="Arial" w:cs="Arial"/>
                <w:b/>
                <w:i/>
                <w:sz w:val="20"/>
                <w:szCs w:val="20"/>
              </w:rPr>
              <w:t xml:space="preserve">Repeat this procedure until the </w:t>
            </w:r>
            <w:r w:rsidR="00C31076" w:rsidRPr="00F67237">
              <w:rPr>
                <w:rFonts w:ascii="Arial" w:hAnsi="Arial" w:cs="Arial"/>
                <w:b/>
                <w:i/>
                <w:sz w:val="20"/>
                <w:szCs w:val="20"/>
              </w:rPr>
              <w:t>respondent</w:t>
            </w:r>
            <w:r w:rsidRPr="00F67237">
              <w:rPr>
                <w:rFonts w:ascii="Arial" w:hAnsi="Arial" w:cs="Arial"/>
                <w:b/>
                <w:i/>
                <w:sz w:val="20"/>
                <w:szCs w:val="20"/>
              </w:rPr>
              <w:t xml:space="preserve"> does not find further solutions or has listed 10 solutions.</w:t>
            </w:r>
            <w:r w:rsidR="007855BE" w:rsidRPr="00F67237">
              <w:rPr>
                <w:rFonts w:ascii="Arial" w:hAnsi="Arial" w:cs="Arial"/>
                <w:b/>
                <w:i/>
                <w:sz w:val="20"/>
                <w:szCs w:val="20"/>
              </w:rPr>
              <w:t xml:space="preserve"> If the respondent says she has no further ideas, motivate her </w:t>
            </w:r>
            <w:r w:rsidR="007855BE" w:rsidRPr="00F67237">
              <w:rPr>
                <w:rFonts w:ascii="Arial" w:hAnsi="Arial" w:cs="Arial"/>
                <w:b/>
                <w:i/>
                <w:sz w:val="20"/>
                <w:szCs w:val="20"/>
                <w:u w:val="single"/>
              </w:rPr>
              <w:t>one time</w:t>
            </w:r>
            <w:r w:rsidR="007855BE" w:rsidRPr="00F67237">
              <w:rPr>
                <w:rFonts w:ascii="Arial" w:hAnsi="Arial" w:cs="Arial"/>
                <w:b/>
                <w:i/>
                <w:sz w:val="20"/>
                <w:szCs w:val="20"/>
              </w:rPr>
              <w:t xml:space="preserve"> to think again.</w:t>
            </w:r>
            <w:r w:rsidR="00517BE3" w:rsidRPr="00F67237">
              <w:rPr>
                <w:rFonts w:ascii="Arial" w:hAnsi="Arial" w:cs="Arial"/>
                <w:i/>
                <w:sz w:val="20"/>
                <w:szCs w:val="20"/>
              </w:rPr>
              <w:t xml:space="preserve"> </w:t>
            </w:r>
            <w:r w:rsidR="00517BE3" w:rsidRPr="00F67237">
              <w:rPr>
                <w:rFonts w:ascii="Nyala" w:hAnsi="Nyala" w:cs="Nyala"/>
                <w:i/>
                <w:sz w:val="20"/>
                <w:szCs w:val="20"/>
              </w:rPr>
              <w:t>ይህ</w:t>
            </w:r>
            <w:r w:rsidR="00517BE3" w:rsidRPr="00F67237">
              <w:rPr>
                <w:rFonts w:ascii="Arial" w:hAnsi="Arial" w:cs="Arial"/>
                <w:i/>
                <w:sz w:val="20"/>
                <w:szCs w:val="20"/>
              </w:rPr>
              <w:t xml:space="preserve"> </w:t>
            </w:r>
            <w:r w:rsidR="00517BE3" w:rsidRPr="00F67237">
              <w:rPr>
                <w:rFonts w:ascii="Nyala" w:hAnsi="Nyala" w:cs="Nyala"/>
                <w:i/>
                <w:sz w:val="20"/>
                <w:szCs w:val="20"/>
              </w:rPr>
              <w:t>ሙከራዎ</w:t>
            </w:r>
            <w:r w:rsidR="00517BE3" w:rsidRPr="00F67237">
              <w:rPr>
                <w:rFonts w:ascii="Arial" w:hAnsi="Arial" w:cs="Arial"/>
                <w:i/>
                <w:sz w:val="20"/>
                <w:szCs w:val="20"/>
              </w:rPr>
              <w:t xml:space="preserve"> </w:t>
            </w:r>
            <w:r w:rsidR="00517BE3" w:rsidRPr="00F67237">
              <w:rPr>
                <w:rFonts w:ascii="Nyala" w:hAnsi="Nyala" w:cs="Nyala"/>
                <w:i/>
                <w:sz w:val="20"/>
                <w:szCs w:val="20"/>
              </w:rPr>
              <w:t>አልተሳካም</w:t>
            </w:r>
            <w:r w:rsidR="00517BE3" w:rsidRPr="00F67237">
              <w:rPr>
                <w:rFonts w:ascii="Arial" w:hAnsi="Arial" w:cs="Arial"/>
                <w:i/>
                <w:sz w:val="20"/>
                <w:szCs w:val="20"/>
              </w:rPr>
              <w:t xml:space="preserve"> </w:t>
            </w:r>
            <w:r w:rsidR="00517BE3" w:rsidRPr="00F67237">
              <w:rPr>
                <w:rFonts w:ascii="Nyala" w:hAnsi="Nyala" w:cs="Nyala"/>
                <w:i/>
                <w:sz w:val="20"/>
                <w:szCs w:val="20"/>
              </w:rPr>
              <w:t>እንበል፡፡</w:t>
            </w:r>
            <w:r w:rsidR="00517BE3" w:rsidRPr="00F67237">
              <w:rPr>
                <w:rFonts w:ascii="Arial" w:hAnsi="Arial" w:cs="Arial"/>
                <w:i/>
                <w:sz w:val="20"/>
                <w:szCs w:val="20"/>
              </w:rPr>
              <w:t xml:space="preserve"> </w:t>
            </w:r>
            <w:r w:rsidR="00517BE3" w:rsidRPr="00F67237">
              <w:rPr>
                <w:rFonts w:ascii="Nyala" w:hAnsi="Nyala" w:cs="Nyala"/>
                <w:i/>
                <w:sz w:val="20"/>
                <w:szCs w:val="20"/>
              </w:rPr>
              <w:t>ሌላስ</w:t>
            </w:r>
            <w:r w:rsidR="00517BE3" w:rsidRPr="00F67237">
              <w:rPr>
                <w:rFonts w:ascii="Arial" w:hAnsi="Arial" w:cs="Arial"/>
                <w:i/>
                <w:sz w:val="20"/>
                <w:szCs w:val="20"/>
              </w:rPr>
              <w:t xml:space="preserve"> </w:t>
            </w:r>
            <w:r w:rsidR="00517BE3" w:rsidRPr="00F67237">
              <w:rPr>
                <w:rFonts w:ascii="Nyala" w:hAnsi="Nyala" w:cs="Nyala"/>
                <w:i/>
                <w:sz w:val="20"/>
                <w:szCs w:val="20"/>
              </w:rPr>
              <w:t>ምን</w:t>
            </w:r>
            <w:r w:rsidR="00517BE3" w:rsidRPr="00F67237">
              <w:rPr>
                <w:rFonts w:ascii="Arial" w:hAnsi="Arial" w:cs="Arial"/>
                <w:i/>
                <w:sz w:val="20"/>
                <w:szCs w:val="20"/>
              </w:rPr>
              <w:t xml:space="preserve"> </w:t>
            </w:r>
            <w:r w:rsidR="00517BE3" w:rsidRPr="00F67237">
              <w:rPr>
                <w:rFonts w:ascii="Nyala" w:hAnsi="Nyala" w:cs="Nyala"/>
                <w:i/>
                <w:sz w:val="20"/>
                <w:szCs w:val="20"/>
              </w:rPr>
              <w:t>ያደርጋሉ</w:t>
            </w:r>
            <w:r w:rsidR="00517BE3" w:rsidRPr="00F67237">
              <w:rPr>
                <w:rFonts w:ascii="Arial" w:hAnsi="Arial" w:cs="Arial"/>
                <w:sz w:val="20"/>
                <w:szCs w:val="20"/>
              </w:rPr>
              <w:t xml:space="preserve">? </w:t>
            </w:r>
            <w:r w:rsidR="00517BE3" w:rsidRPr="00F67237">
              <w:rPr>
                <w:rFonts w:ascii="Nyala" w:hAnsi="Nyala" w:cs="Nyala"/>
                <w:b/>
                <w:i/>
                <w:sz w:val="20"/>
                <w:szCs w:val="20"/>
              </w:rPr>
              <w:t>መላ</w:t>
            </w:r>
            <w:r w:rsidR="00517BE3" w:rsidRPr="00F67237">
              <w:rPr>
                <w:rFonts w:ascii="Nyala" w:hAnsi="Nyala" w:cs="Nyala"/>
                <w:b/>
                <w:sz w:val="20"/>
                <w:szCs w:val="20"/>
              </w:rPr>
              <w:t>ሿ</w:t>
            </w:r>
            <w:r w:rsidR="00517BE3" w:rsidRPr="00F67237">
              <w:rPr>
                <w:rFonts w:ascii="Arial" w:hAnsi="Arial" w:cs="Arial"/>
                <w:b/>
                <w:sz w:val="20"/>
                <w:szCs w:val="20"/>
              </w:rPr>
              <w:t xml:space="preserve"> </w:t>
            </w:r>
            <w:r w:rsidR="00517BE3" w:rsidRPr="00F67237">
              <w:rPr>
                <w:rFonts w:ascii="Nyala" w:hAnsi="Nyala" w:cs="Nyala"/>
                <w:b/>
                <w:sz w:val="20"/>
                <w:szCs w:val="20"/>
              </w:rPr>
              <w:t>ተጨማሪ</w:t>
            </w:r>
            <w:r w:rsidR="00517BE3" w:rsidRPr="00F67237">
              <w:rPr>
                <w:rFonts w:ascii="Arial" w:hAnsi="Arial" w:cs="Arial"/>
                <w:b/>
                <w:sz w:val="20"/>
                <w:szCs w:val="20"/>
              </w:rPr>
              <w:t xml:space="preserve"> </w:t>
            </w:r>
            <w:r w:rsidR="00517BE3" w:rsidRPr="00F67237">
              <w:rPr>
                <w:rFonts w:ascii="Nyala" w:hAnsi="Nyala" w:cs="Nyala"/>
                <w:b/>
                <w:sz w:val="20"/>
                <w:szCs w:val="20"/>
              </w:rPr>
              <w:t>መፍትሄ</w:t>
            </w:r>
            <w:r w:rsidR="00517BE3" w:rsidRPr="00F67237">
              <w:rPr>
                <w:rFonts w:ascii="Arial" w:hAnsi="Arial" w:cs="Arial"/>
                <w:b/>
                <w:sz w:val="20"/>
                <w:szCs w:val="20"/>
              </w:rPr>
              <w:t xml:space="preserve"> </w:t>
            </w:r>
            <w:r w:rsidR="00517BE3" w:rsidRPr="00F67237">
              <w:rPr>
                <w:rFonts w:ascii="Nyala" w:hAnsi="Nyala" w:cs="Nyala"/>
                <w:b/>
                <w:sz w:val="20"/>
                <w:szCs w:val="20"/>
              </w:rPr>
              <w:t>እሰከሚያጡ</w:t>
            </w:r>
            <w:r w:rsidR="00517BE3" w:rsidRPr="00F67237">
              <w:rPr>
                <w:rFonts w:ascii="Arial" w:hAnsi="Arial" w:cs="Arial"/>
                <w:b/>
                <w:sz w:val="20"/>
                <w:szCs w:val="20"/>
              </w:rPr>
              <w:t xml:space="preserve"> </w:t>
            </w:r>
            <w:r w:rsidR="00517BE3" w:rsidRPr="00F67237">
              <w:rPr>
                <w:rFonts w:ascii="Nyala" w:hAnsi="Nyala" w:cs="Nyala"/>
                <w:b/>
                <w:sz w:val="20"/>
                <w:szCs w:val="20"/>
              </w:rPr>
              <w:t>ወይም</w:t>
            </w:r>
            <w:r w:rsidR="00517BE3" w:rsidRPr="00F67237">
              <w:rPr>
                <w:rFonts w:ascii="Arial" w:hAnsi="Arial" w:cs="Arial"/>
                <w:b/>
                <w:sz w:val="20"/>
                <w:szCs w:val="20"/>
              </w:rPr>
              <w:t xml:space="preserve"> 10 </w:t>
            </w:r>
            <w:r w:rsidR="00517BE3" w:rsidRPr="00F67237">
              <w:rPr>
                <w:rFonts w:ascii="Nyala" w:hAnsi="Nyala" w:cs="Nyala"/>
                <w:b/>
                <w:sz w:val="20"/>
                <w:szCs w:val="20"/>
              </w:rPr>
              <w:t>መፍትሄዎችን</w:t>
            </w:r>
            <w:r w:rsidR="00517BE3" w:rsidRPr="00F67237">
              <w:rPr>
                <w:rFonts w:ascii="Arial" w:hAnsi="Arial" w:cs="Arial"/>
                <w:b/>
                <w:sz w:val="20"/>
                <w:szCs w:val="20"/>
              </w:rPr>
              <w:t xml:space="preserve"> </w:t>
            </w:r>
            <w:r w:rsidR="00517BE3" w:rsidRPr="00F67237">
              <w:rPr>
                <w:rFonts w:ascii="Nyala" w:hAnsi="Nyala" w:cs="Nyala"/>
                <w:b/>
                <w:sz w:val="20"/>
                <w:szCs w:val="20"/>
              </w:rPr>
              <w:t>እስከሚዘረዝሩ</w:t>
            </w:r>
            <w:r w:rsidR="00517BE3" w:rsidRPr="00F67237">
              <w:rPr>
                <w:rFonts w:ascii="Arial" w:hAnsi="Arial" w:cs="Arial"/>
                <w:b/>
                <w:sz w:val="20"/>
                <w:szCs w:val="20"/>
              </w:rPr>
              <w:t xml:space="preserve"> </w:t>
            </w:r>
            <w:r w:rsidR="00517BE3" w:rsidRPr="00F67237">
              <w:rPr>
                <w:rFonts w:ascii="Nyala" w:hAnsi="Nyala" w:cs="Nyala"/>
                <w:b/>
                <w:sz w:val="20"/>
                <w:szCs w:val="20"/>
              </w:rPr>
              <w:t>ድረስ</w:t>
            </w:r>
            <w:r w:rsidR="00517BE3" w:rsidRPr="00F67237">
              <w:rPr>
                <w:rFonts w:ascii="Arial" w:hAnsi="Arial" w:cs="Arial"/>
                <w:b/>
                <w:sz w:val="20"/>
                <w:szCs w:val="20"/>
              </w:rPr>
              <w:t xml:space="preserve"> </w:t>
            </w:r>
            <w:r w:rsidR="00517BE3" w:rsidRPr="00F67237">
              <w:rPr>
                <w:rFonts w:ascii="Nyala" w:hAnsi="Nyala" w:cs="Nyala"/>
                <w:b/>
                <w:sz w:val="20"/>
                <w:szCs w:val="20"/>
              </w:rPr>
              <w:t>ይህን</w:t>
            </w:r>
            <w:r w:rsidR="00517BE3" w:rsidRPr="00F67237">
              <w:rPr>
                <w:rFonts w:ascii="Arial" w:hAnsi="Arial" w:cs="Arial"/>
                <w:b/>
                <w:sz w:val="20"/>
                <w:szCs w:val="20"/>
              </w:rPr>
              <w:t xml:space="preserve"> </w:t>
            </w:r>
            <w:r w:rsidR="00517BE3" w:rsidRPr="00F67237">
              <w:rPr>
                <w:rFonts w:ascii="Nyala" w:hAnsi="Nyala" w:cs="Nyala"/>
                <w:b/>
                <w:sz w:val="20"/>
                <w:szCs w:val="20"/>
              </w:rPr>
              <w:t>ጥያቄ</w:t>
            </w:r>
            <w:r w:rsidR="00517BE3" w:rsidRPr="00F67237">
              <w:rPr>
                <w:rFonts w:ascii="Arial" w:hAnsi="Arial" w:cs="Arial"/>
                <w:b/>
                <w:sz w:val="20"/>
                <w:szCs w:val="20"/>
              </w:rPr>
              <w:t xml:space="preserve"> </w:t>
            </w:r>
            <w:r w:rsidR="0095478A" w:rsidRPr="00F67237">
              <w:rPr>
                <w:rFonts w:ascii="Arial" w:hAnsi="Arial" w:cs="Arial"/>
                <w:b/>
                <w:sz w:val="20"/>
                <w:szCs w:val="20"/>
              </w:rPr>
              <w:t xml:space="preserve"> </w:t>
            </w:r>
            <w:r w:rsidR="00517BE3" w:rsidRPr="00F67237">
              <w:rPr>
                <w:rFonts w:ascii="Nyala" w:hAnsi="Nyala" w:cs="Nyala"/>
                <w:b/>
                <w:sz w:val="20"/>
                <w:szCs w:val="20"/>
              </w:rPr>
              <w:t>ይድገሙላቸው፡፡</w:t>
            </w:r>
            <w:r w:rsidR="00517BE3" w:rsidRPr="00F67237">
              <w:rPr>
                <w:rFonts w:ascii="Arial" w:hAnsi="Arial" w:cs="Arial"/>
                <w:b/>
                <w:sz w:val="20"/>
                <w:szCs w:val="20"/>
              </w:rPr>
              <w:t xml:space="preserve"> </w:t>
            </w:r>
            <w:r w:rsidR="00517BE3" w:rsidRPr="00F67237">
              <w:rPr>
                <w:rFonts w:ascii="Nyala" w:hAnsi="Nyala" w:cs="Nyala"/>
                <w:b/>
                <w:i/>
                <w:sz w:val="20"/>
                <w:szCs w:val="20"/>
              </w:rPr>
              <w:t>መላ</w:t>
            </w:r>
            <w:r w:rsidR="00517BE3" w:rsidRPr="00F67237">
              <w:rPr>
                <w:rFonts w:ascii="Nyala" w:hAnsi="Nyala" w:cs="Nyala"/>
                <w:b/>
                <w:sz w:val="20"/>
                <w:szCs w:val="20"/>
              </w:rPr>
              <w:t>ሿ</w:t>
            </w:r>
            <w:r w:rsidR="00517BE3" w:rsidRPr="00F67237">
              <w:rPr>
                <w:rFonts w:ascii="Arial" w:hAnsi="Arial" w:cs="Arial"/>
                <w:b/>
                <w:sz w:val="20"/>
                <w:szCs w:val="20"/>
              </w:rPr>
              <w:t xml:space="preserve"> </w:t>
            </w:r>
            <w:r w:rsidR="00517BE3" w:rsidRPr="00F67237">
              <w:rPr>
                <w:rFonts w:ascii="Nyala" w:hAnsi="Nyala" w:cs="Nyala"/>
                <w:b/>
                <w:sz w:val="20"/>
                <w:szCs w:val="20"/>
              </w:rPr>
              <w:t>ተጨማሪ</w:t>
            </w:r>
            <w:r w:rsidR="00517BE3" w:rsidRPr="00F67237">
              <w:rPr>
                <w:rFonts w:ascii="Arial" w:hAnsi="Arial" w:cs="Arial"/>
                <w:b/>
                <w:sz w:val="20"/>
                <w:szCs w:val="20"/>
              </w:rPr>
              <w:t xml:space="preserve"> </w:t>
            </w:r>
            <w:r w:rsidR="00517BE3" w:rsidRPr="00F67237">
              <w:rPr>
                <w:rFonts w:ascii="Nyala" w:hAnsi="Nyala" w:cs="Nyala"/>
                <w:b/>
                <w:sz w:val="20"/>
                <w:szCs w:val="20"/>
              </w:rPr>
              <w:t>መፍትሄ</w:t>
            </w:r>
            <w:r w:rsidR="00517BE3" w:rsidRPr="00F67237">
              <w:rPr>
                <w:rFonts w:ascii="Arial" w:hAnsi="Arial" w:cs="Arial"/>
                <w:b/>
                <w:sz w:val="20"/>
                <w:szCs w:val="20"/>
              </w:rPr>
              <w:t xml:space="preserve"> </w:t>
            </w:r>
            <w:r w:rsidR="00517BE3" w:rsidRPr="00F67237">
              <w:rPr>
                <w:rFonts w:ascii="Nyala" w:hAnsi="Nyala" w:cs="Nyala"/>
                <w:b/>
                <w:sz w:val="20"/>
                <w:szCs w:val="20"/>
              </w:rPr>
              <w:t>የለኝም</w:t>
            </w:r>
            <w:r w:rsidR="00517BE3" w:rsidRPr="00F67237">
              <w:rPr>
                <w:rFonts w:ascii="Arial" w:hAnsi="Arial" w:cs="Arial"/>
                <w:b/>
                <w:sz w:val="20"/>
                <w:szCs w:val="20"/>
              </w:rPr>
              <w:t xml:space="preserve"> </w:t>
            </w:r>
            <w:r w:rsidR="00517BE3" w:rsidRPr="00F67237">
              <w:rPr>
                <w:rFonts w:ascii="Nyala" w:hAnsi="Nyala" w:cs="Nyala"/>
                <w:b/>
                <w:sz w:val="20"/>
                <w:szCs w:val="20"/>
              </w:rPr>
              <w:t>ካሉ</w:t>
            </w:r>
            <w:r w:rsidR="00517BE3" w:rsidRPr="00F67237">
              <w:rPr>
                <w:rFonts w:ascii="Arial" w:hAnsi="Arial" w:cs="Arial"/>
                <w:b/>
                <w:sz w:val="20"/>
                <w:szCs w:val="20"/>
              </w:rPr>
              <w:t xml:space="preserve"> </w:t>
            </w:r>
            <w:r w:rsidR="00517BE3" w:rsidRPr="00F67237">
              <w:rPr>
                <w:rFonts w:ascii="Nyala" w:hAnsi="Nyala" w:cs="Nyala"/>
                <w:b/>
                <w:sz w:val="20"/>
                <w:szCs w:val="20"/>
                <w:u w:val="single"/>
              </w:rPr>
              <w:t>አንድ</w:t>
            </w:r>
            <w:r w:rsidR="00517BE3" w:rsidRPr="00F67237">
              <w:rPr>
                <w:rFonts w:ascii="Arial" w:hAnsi="Arial" w:cs="Arial"/>
                <w:b/>
                <w:sz w:val="20"/>
                <w:szCs w:val="20"/>
                <w:u w:val="single"/>
              </w:rPr>
              <w:t xml:space="preserve"> </w:t>
            </w:r>
            <w:r w:rsidR="00517BE3" w:rsidRPr="00F67237">
              <w:rPr>
                <w:rFonts w:ascii="Nyala" w:hAnsi="Nyala" w:cs="Nyala"/>
                <w:b/>
                <w:sz w:val="20"/>
                <w:szCs w:val="20"/>
                <w:u w:val="single"/>
              </w:rPr>
              <w:t>ግዜ</w:t>
            </w:r>
            <w:r w:rsidR="00517BE3" w:rsidRPr="00F67237">
              <w:rPr>
                <w:rFonts w:ascii="Arial" w:hAnsi="Arial" w:cs="Arial"/>
                <w:b/>
                <w:sz w:val="20"/>
                <w:szCs w:val="20"/>
              </w:rPr>
              <w:t xml:space="preserve"> </w:t>
            </w:r>
            <w:r w:rsidR="00517BE3" w:rsidRPr="00F67237">
              <w:rPr>
                <w:rFonts w:ascii="Nyala" w:hAnsi="Nyala" w:cs="Nyala"/>
                <w:b/>
                <w:sz w:val="20"/>
                <w:szCs w:val="20"/>
              </w:rPr>
              <w:t>እንዲያስቡበት</w:t>
            </w:r>
            <w:r w:rsidR="00517BE3" w:rsidRPr="00F67237">
              <w:rPr>
                <w:rFonts w:ascii="Arial" w:hAnsi="Arial" w:cs="Arial"/>
                <w:b/>
                <w:sz w:val="20"/>
                <w:szCs w:val="20"/>
              </w:rPr>
              <w:t xml:space="preserve"> </w:t>
            </w:r>
            <w:r w:rsidR="00517BE3" w:rsidRPr="00F67237">
              <w:rPr>
                <w:rFonts w:ascii="Nyala" w:hAnsi="Nyala" w:cs="Nyala"/>
                <w:b/>
                <w:sz w:val="20"/>
                <w:szCs w:val="20"/>
              </w:rPr>
              <w:t>ያበረታቷቸው፡፡</w:t>
            </w:r>
          </w:p>
          <w:p w14:paraId="277F8D65" w14:textId="77777777" w:rsidR="003003B7" w:rsidRPr="00F67237" w:rsidRDefault="003003B7" w:rsidP="003003B7">
            <w:pPr>
              <w:pStyle w:val="ListParagraph"/>
              <w:spacing w:beforeLines="20" w:before="48" w:afterLines="20" w:after="48" w:line="360" w:lineRule="auto"/>
              <w:ind w:left="360"/>
              <w:rPr>
                <w:rFonts w:ascii="Arial" w:hAnsi="Arial" w:cs="Arial"/>
                <w:sz w:val="20"/>
                <w:szCs w:val="20"/>
              </w:rPr>
            </w:pPr>
            <w:r w:rsidRPr="00F67237">
              <w:rPr>
                <w:rFonts w:ascii="Arial" w:hAnsi="Arial" w:cs="Arial"/>
                <w:sz w:val="20"/>
                <w:szCs w:val="20"/>
              </w:rPr>
              <w:t>2.</w:t>
            </w:r>
          </w:p>
          <w:p w14:paraId="63602412" w14:textId="77777777" w:rsidR="003003B7" w:rsidRPr="00F67237" w:rsidRDefault="003003B7" w:rsidP="003003B7">
            <w:pPr>
              <w:pStyle w:val="ListParagraph"/>
              <w:spacing w:beforeLines="20" w:before="48" w:afterLines="20" w:after="48" w:line="360" w:lineRule="auto"/>
              <w:ind w:left="360"/>
              <w:rPr>
                <w:rFonts w:ascii="Arial" w:hAnsi="Arial" w:cs="Arial"/>
                <w:sz w:val="20"/>
                <w:szCs w:val="20"/>
              </w:rPr>
            </w:pPr>
            <w:r w:rsidRPr="00F67237">
              <w:rPr>
                <w:rFonts w:ascii="Arial" w:hAnsi="Arial" w:cs="Arial"/>
                <w:sz w:val="20"/>
                <w:szCs w:val="20"/>
              </w:rPr>
              <w:t>3.</w:t>
            </w:r>
          </w:p>
          <w:p w14:paraId="7A54B235" w14:textId="77777777" w:rsidR="003003B7" w:rsidRPr="00F67237" w:rsidRDefault="003003B7" w:rsidP="003003B7">
            <w:pPr>
              <w:pStyle w:val="ListParagraph"/>
              <w:spacing w:beforeLines="20" w:before="48" w:afterLines="20" w:after="48" w:line="360" w:lineRule="auto"/>
              <w:ind w:left="360"/>
              <w:rPr>
                <w:rFonts w:ascii="Arial" w:hAnsi="Arial" w:cs="Arial"/>
                <w:sz w:val="20"/>
                <w:szCs w:val="20"/>
              </w:rPr>
            </w:pPr>
            <w:r w:rsidRPr="00F67237">
              <w:rPr>
                <w:rFonts w:ascii="Arial" w:hAnsi="Arial" w:cs="Arial"/>
                <w:sz w:val="20"/>
                <w:szCs w:val="20"/>
              </w:rPr>
              <w:t>4.</w:t>
            </w:r>
          </w:p>
          <w:p w14:paraId="1E459C22" w14:textId="77777777" w:rsidR="003003B7" w:rsidRPr="00F67237" w:rsidRDefault="003003B7" w:rsidP="003003B7">
            <w:pPr>
              <w:pStyle w:val="ListParagraph"/>
              <w:spacing w:beforeLines="20" w:before="48" w:afterLines="20" w:after="48" w:line="360" w:lineRule="auto"/>
              <w:ind w:left="360"/>
              <w:rPr>
                <w:rFonts w:ascii="Arial" w:hAnsi="Arial" w:cs="Arial"/>
                <w:sz w:val="20"/>
                <w:szCs w:val="20"/>
              </w:rPr>
            </w:pPr>
            <w:r w:rsidRPr="00F67237">
              <w:rPr>
                <w:rFonts w:ascii="Arial" w:hAnsi="Arial" w:cs="Arial"/>
                <w:sz w:val="20"/>
                <w:szCs w:val="20"/>
              </w:rPr>
              <w:t>5.</w:t>
            </w:r>
          </w:p>
          <w:p w14:paraId="6F838802" w14:textId="77777777" w:rsidR="003003B7" w:rsidRPr="00F67237" w:rsidRDefault="003003B7" w:rsidP="003003B7">
            <w:pPr>
              <w:pStyle w:val="ListParagraph"/>
              <w:spacing w:beforeLines="20" w:before="48" w:afterLines="20" w:after="48" w:line="360" w:lineRule="auto"/>
              <w:ind w:left="360"/>
              <w:rPr>
                <w:rFonts w:ascii="Arial" w:hAnsi="Arial" w:cs="Arial"/>
                <w:sz w:val="20"/>
                <w:szCs w:val="20"/>
              </w:rPr>
            </w:pPr>
            <w:r w:rsidRPr="00F67237">
              <w:rPr>
                <w:rFonts w:ascii="Arial" w:hAnsi="Arial" w:cs="Arial"/>
                <w:sz w:val="20"/>
                <w:szCs w:val="20"/>
              </w:rPr>
              <w:t>6.</w:t>
            </w:r>
          </w:p>
          <w:p w14:paraId="2405B5C1" w14:textId="77777777" w:rsidR="003003B7" w:rsidRPr="00F67237" w:rsidRDefault="003003B7" w:rsidP="003003B7">
            <w:pPr>
              <w:pStyle w:val="ListParagraph"/>
              <w:spacing w:beforeLines="20" w:before="48" w:afterLines="20" w:after="48" w:line="360" w:lineRule="auto"/>
              <w:ind w:left="360"/>
              <w:rPr>
                <w:rFonts w:ascii="Arial" w:hAnsi="Arial" w:cs="Arial"/>
                <w:sz w:val="20"/>
                <w:szCs w:val="20"/>
              </w:rPr>
            </w:pPr>
            <w:r w:rsidRPr="00F67237">
              <w:rPr>
                <w:rFonts w:ascii="Arial" w:hAnsi="Arial" w:cs="Arial"/>
                <w:sz w:val="20"/>
                <w:szCs w:val="20"/>
              </w:rPr>
              <w:t>7.</w:t>
            </w:r>
          </w:p>
          <w:p w14:paraId="0A1A7EDD" w14:textId="77777777" w:rsidR="003003B7" w:rsidRPr="00F67237" w:rsidRDefault="003003B7" w:rsidP="003003B7">
            <w:pPr>
              <w:pStyle w:val="ListParagraph"/>
              <w:spacing w:beforeLines="20" w:before="48" w:afterLines="20" w:after="48" w:line="360" w:lineRule="auto"/>
              <w:ind w:left="360"/>
              <w:rPr>
                <w:rFonts w:ascii="Arial" w:hAnsi="Arial" w:cs="Arial"/>
                <w:sz w:val="20"/>
                <w:szCs w:val="20"/>
              </w:rPr>
            </w:pPr>
            <w:r w:rsidRPr="00F67237">
              <w:rPr>
                <w:rFonts w:ascii="Arial" w:hAnsi="Arial" w:cs="Arial"/>
                <w:sz w:val="20"/>
                <w:szCs w:val="20"/>
              </w:rPr>
              <w:t>8.</w:t>
            </w:r>
          </w:p>
          <w:p w14:paraId="35819E48" w14:textId="77777777" w:rsidR="003003B7" w:rsidRPr="00F67237" w:rsidRDefault="003003B7" w:rsidP="003003B7">
            <w:pPr>
              <w:pStyle w:val="ListParagraph"/>
              <w:spacing w:beforeLines="20" w:before="48" w:afterLines="20" w:after="48" w:line="360" w:lineRule="auto"/>
              <w:ind w:left="360"/>
              <w:rPr>
                <w:rFonts w:ascii="Arial" w:hAnsi="Arial" w:cs="Arial"/>
                <w:sz w:val="20"/>
                <w:szCs w:val="20"/>
              </w:rPr>
            </w:pPr>
            <w:r w:rsidRPr="00F67237">
              <w:rPr>
                <w:rFonts w:ascii="Arial" w:hAnsi="Arial" w:cs="Arial"/>
                <w:sz w:val="20"/>
                <w:szCs w:val="20"/>
              </w:rPr>
              <w:t>9.</w:t>
            </w:r>
          </w:p>
          <w:p w14:paraId="48A1FA43" w14:textId="77777777" w:rsidR="003003B7" w:rsidRPr="00F67237" w:rsidRDefault="003003B7" w:rsidP="003003B7">
            <w:pPr>
              <w:pStyle w:val="ListParagraph"/>
              <w:spacing w:beforeLines="20" w:before="48" w:afterLines="20" w:after="48" w:line="360" w:lineRule="auto"/>
              <w:ind w:left="360"/>
              <w:rPr>
                <w:rFonts w:ascii="Arial" w:hAnsi="Arial" w:cs="Arial"/>
                <w:sz w:val="20"/>
                <w:szCs w:val="20"/>
              </w:rPr>
            </w:pPr>
            <w:r w:rsidRPr="00F67237">
              <w:rPr>
                <w:rFonts w:ascii="Arial" w:hAnsi="Arial" w:cs="Arial"/>
                <w:sz w:val="20"/>
                <w:szCs w:val="20"/>
              </w:rPr>
              <w:t>10.</w:t>
            </w:r>
          </w:p>
          <w:p w14:paraId="090AA878" w14:textId="77777777" w:rsidR="000D635E" w:rsidRPr="00F67237" w:rsidRDefault="000D635E" w:rsidP="000D635E">
            <w:pPr>
              <w:spacing w:beforeLines="20" w:before="48" w:afterLines="20" w:after="48"/>
              <w:rPr>
                <w:rFonts w:ascii="Arial" w:hAnsi="Arial" w:cs="Arial"/>
                <w:sz w:val="20"/>
                <w:szCs w:val="20"/>
              </w:rPr>
            </w:pPr>
          </w:p>
          <w:p w14:paraId="11B4DC3E" w14:textId="16201F68" w:rsidR="0095478A" w:rsidRPr="00F67237" w:rsidRDefault="000D635E" w:rsidP="0095478A">
            <w:pPr>
              <w:pStyle w:val="ListParagraph"/>
              <w:numPr>
                <w:ilvl w:val="0"/>
                <w:numId w:val="1"/>
              </w:numPr>
              <w:spacing w:beforeLines="20" w:before="48" w:afterLines="20" w:after="48"/>
              <w:rPr>
                <w:rFonts w:ascii="Arial" w:hAnsi="Arial" w:cs="Arial"/>
                <w:b/>
                <w:i/>
                <w:sz w:val="20"/>
                <w:szCs w:val="20"/>
              </w:rPr>
            </w:pPr>
            <w:r w:rsidRPr="00F67237">
              <w:rPr>
                <w:rFonts w:ascii="Arial" w:hAnsi="Arial" w:cs="Arial"/>
                <w:sz w:val="20"/>
                <w:szCs w:val="20"/>
                <w:u w:val="single"/>
              </w:rPr>
              <w:t>Situation 2</w:t>
            </w:r>
            <w:r w:rsidR="0095478A" w:rsidRPr="00F67237">
              <w:rPr>
                <w:rFonts w:ascii="Arial" w:hAnsi="Arial" w:cs="Arial"/>
                <w:sz w:val="20"/>
                <w:szCs w:val="20"/>
                <w:u w:val="single"/>
              </w:rPr>
              <w:t>/</w:t>
            </w:r>
            <w:r w:rsidR="0095478A" w:rsidRPr="00F67237">
              <w:rPr>
                <w:rFonts w:ascii="Nyala" w:hAnsi="Nyala" w:cs="Nyala"/>
                <w:sz w:val="20"/>
                <w:szCs w:val="20"/>
                <w:u w:val="single"/>
              </w:rPr>
              <w:t>ገጠመኝ</w:t>
            </w:r>
            <w:r w:rsidR="0095478A" w:rsidRPr="00F67237">
              <w:rPr>
                <w:rFonts w:ascii="Arial" w:hAnsi="Arial" w:cs="Arial"/>
                <w:sz w:val="20"/>
                <w:szCs w:val="20"/>
                <w:u w:val="single"/>
              </w:rPr>
              <w:t xml:space="preserve"> 2</w:t>
            </w:r>
            <w:r w:rsidRPr="00F67237">
              <w:rPr>
                <w:rFonts w:ascii="Arial" w:hAnsi="Arial" w:cs="Arial"/>
                <w:sz w:val="20"/>
                <w:szCs w:val="20"/>
                <w:u w:val="single"/>
              </w:rPr>
              <w:t>:</w:t>
            </w:r>
            <w:r w:rsidRPr="00F67237">
              <w:rPr>
                <w:rFonts w:ascii="Arial" w:hAnsi="Arial" w:cs="Arial"/>
                <w:sz w:val="20"/>
                <w:szCs w:val="20"/>
              </w:rPr>
              <w:t xml:space="preserve"> Pretend that one of your best employees has left your business without notice. What would you do?</w:t>
            </w:r>
            <w:r w:rsidR="00B0134E" w:rsidRPr="00F67237">
              <w:rPr>
                <w:rFonts w:ascii="Arial" w:hAnsi="Arial" w:cs="Arial"/>
                <w:sz w:val="20"/>
                <w:szCs w:val="20"/>
              </w:rPr>
              <w:t xml:space="preserve"> </w:t>
            </w:r>
            <w:r w:rsidRPr="00F67237">
              <w:rPr>
                <w:rFonts w:ascii="Arial" w:hAnsi="Arial" w:cs="Arial"/>
                <w:b/>
                <w:i/>
                <w:sz w:val="20"/>
                <w:szCs w:val="20"/>
              </w:rPr>
              <w:t xml:space="preserve">Write down the </w:t>
            </w:r>
            <w:r w:rsidR="00C31076" w:rsidRPr="00F67237">
              <w:rPr>
                <w:rFonts w:ascii="Arial" w:hAnsi="Arial" w:cs="Arial"/>
                <w:b/>
                <w:i/>
                <w:sz w:val="20"/>
                <w:szCs w:val="20"/>
              </w:rPr>
              <w:t>respondent</w:t>
            </w:r>
            <w:r w:rsidRPr="00F67237">
              <w:rPr>
                <w:rFonts w:ascii="Arial" w:hAnsi="Arial" w:cs="Arial"/>
                <w:b/>
                <w:i/>
                <w:sz w:val="20"/>
                <w:szCs w:val="20"/>
              </w:rPr>
              <w:t xml:space="preserve">’s answers in detail. </w:t>
            </w:r>
            <w:r w:rsidR="0095478A" w:rsidRPr="00F67237">
              <w:rPr>
                <w:rFonts w:ascii="Nyala" w:hAnsi="Nyala" w:cs="Nyala"/>
                <w:sz w:val="20"/>
                <w:szCs w:val="20"/>
              </w:rPr>
              <w:t>እንበልና</w:t>
            </w:r>
            <w:r w:rsidR="0095478A" w:rsidRPr="00F67237">
              <w:rPr>
                <w:rFonts w:ascii="Arial" w:hAnsi="Arial" w:cs="Arial"/>
                <w:sz w:val="20"/>
                <w:szCs w:val="20"/>
              </w:rPr>
              <w:t xml:space="preserve"> </w:t>
            </w:r>
            <w:r w:rsidR="0095478A" w:rsidRPr="00F67237">
              <w:rPr>
                <w:rFonts w:ascii="Nyala" w:hAnsi="Nyala" w:cs="Nyala"/>
                <w:sz w:val="20"/>
                <w:szCs w:val="20"/>
              </w:rPr>
              <w:t>አንድ</w:t>
            </w:r>
            <w:r w:rsidR="0095478A" w:rsidRPr="00F67237">
              <w:rPr>
                <w:rFonts w:ascii="Arial" w:hAnsi="Arial" w:cs="Arial"/>
                <w:sz w:val="20"/>
                <w:szCs w:val="20"/>
              </w:rPr>
              <w:t xml:space="preserve"> </w:t>
            </w:r>
            <w:r w:rsidR="0095478A" w:rsidRPr="00F67237">
              <w:rPr>
                <w:rFonts w:ascii="Nyala" w:hAnsi="Nyala" w:cs="Nyala"/>
                <w:sz w:val="20"/>
                <w:szCs w:val="20"/>
              </w:rPr>
              <w:t>በጣም</w:t>
            </w:r>
            <w:r w:rsidR="0095478A" w:rsidRPr="00F67237">
              <w:rPr>
                <w:rFonts w:ascii="Arial" w:hAnsi="Arial" w:cs="Arial"/>
                <w:sz w:val="20"/>
                <w:szCs w:val="20"/>
              </w:rPr>
              <w:t xml:space="preserve"> </w:t>
            </w:r>
            <w:r w:rsidR="0095478A" w:rsidRPr="00F67237">
              <w:rPr>
                <w:rFonts w:ascii="Nyala" w:hAnsi="Nyala" w:cs="Nyala"/>
                <w:sz w:val="20"/>
                <w:szCs w:val="20"/>
              </w:rPr>
              <w:t>ጥሩ</w:t>
            </w:r>
            <w:r w:rsidR="0095478A" w:rsidRPr="00F67237">
              <w:rPr>
                <w:rFonts w:ascii="Arial" w:hAnsi="Arial" w:cs="Arial"/>
                <w:sz w:val="20"/>
                <w:szCs w:val="20"/>
              </w:rPr>
              <w:t xml:space="preserve"> </w:t>
            </w:r>
            <w:r w:rsidR="0095478A" w:rsidRPr="00F67237">
              <w:rPr>
                <w:rFonts w:ascii="Nyala" w:hAnsi="Nyala" w:cs="Nyala"/>
                <w:sz w:val="20"/>
                <w:szCs w:val="20"/>
              </w:rPr>
              <w:t>የሆነ</w:t>
            </w:r>
            <w:r w:rsidR="0095478A" w:rsidRPr="00F67237">
              <w:rPr>
                <w:rFonts w:ascii="Arial" w:hAnsi="Arial" w:cs="Arial"/>
                <w:sz w:val="20"/>
                <w:szCs w:val="20"/>
              </w:rPr>
              <w:t>/</w:t>
            </w:r>
            <w:r w:rsidR="0095478A" w:rsidRPr="00F67237">
              <w:rPr>
                <w:rFonts w:ascii="Nyala" w:hAnsi="Nyala" w:cs="Nyala"/>
                <w:sz w:val="20"/>
                <w:szCs w:val="20"/>
              </w:rPr>
              <w:t>ች</w:t>
            </w:r>
            <w:r w:rsidR="0095478A" w:rsidRPr="00F67237">
              <w:rPr>
                <w:rFonts w:ascii="Arial" w:hAnsi="Arial" w:cs="Arial"/>
                <w:sz w:val="20"/>
                <w:szCs w:val="20"/>
              </w:rPr>
              <w:t xml:space="preserve"> </w:t>
            </w:r>
            <w:r w:rsidR="0095478A" w:rsidRPr="00F67237">
              <w:rPr>
                <w:rFonts w:ascii="Nyala" w:hAnsi="Nyala" w:cs="Nyala"/>
                <w:sz w:val="20"/>
                <w:szCs w:val="20"/>
              </w:rPr>
              <w:t>ሰራተኛዎ</w:t>
            </w:r>
            <w:r w:rsidR="0095478A" w:rsidRPr="00F67237">
              <w:rPr>
                <w:rFonts w:ascii="Arial" w:hAnsi="Arial" w:cs="Arial"/>
                <w:sz w:val="20"/>
                <w:szCs w:val="20"/>
              </w:rPr>
              <w:t xml:space="preserve"> </w:t>
            </w:r>
            <w:r w:rsidR="0095478A" w:rsidRPr="00F67237">
              <w:rPr>
                <w:rFonts w:ascii="Nyala" w:hAnsi="Nyala" w:cs="Nyala"/>
                <w:sz w:val="20"/>
                <w:szCs w:val="20"/>
              </w:rPr>
              <w:t>አስቀድሞ</w:t>
            </w:r>
            <w:r w:rsidR="0095478A" w:rsidRPr="00F67237">
              <w:rPr>
                <w:rFonts w:ascii="Arial" w:hAnsi="Arial" w:cs="Arial"/>
                <w:sz w:val="20"/>
                <w:szCs w:val="20"/>
              </w:rPr>
              <w:t>/</w:t>
            </w:r>
            <w:r w:rsidR="0095478A" w:rsidRPr="00F67237">
              <w:rPr>
                <w:rFonts w:ascii="Nyala" w:hAnsi="Nyala" w:cs="Nyala"/>
                <w:sz w:val="20"/>
                <w:szCs w:val="20"/>
              </w:rPr>
              <w:t>ማ</w:t>
            </w:r>
            <w:r w:rsidR="0095478A" w:rsidRPr="00F67237">
              <w:rPr>
                <w:rFonts w:ascii="Arial" w:hAnsi="Arial" w:cs="Arial"/>
                <w:sz w:val="20"/>
                <w:szCs w:val="20"/>
              </w:rPr>
              <w:t xml:space="preserve"> </w:t>
            </w:r>
            <w:r w:rsidR="0095478A" w:rsidRPr="00F67237">
              <w:rPr>
                <w:rFonts w:ascii="Nyala" w:hAnsi="Nyala" w:cs="Nyala"/>
                <w:sz w:val="20"/>
                <w:szCs w:val="20"/>
              </w:rPr>
              <w:t>ሳታ</w:t>
            </w:r>
            <w:r w:rsidR="0095478A" w:rsidRPr="00F67237">
              <w:rPr>
                <w:rFonts w:ascii="Arial" w:hAnsi="Arial" w:cs="Arial"/>
                <w:sz w:val="20"/>
                <w:szCs w:val="20"/>
              </w:rPr>
              <w:t>/</w:t>
            </w:r>
            <w:r w:rsidR="0095478A" w:rsidRPr="00F67237">
              <w:rPr>
                <w:rFonts w:ascii="Nyala" w:hAnsi="Nyala" w:cs="Nyala"/>
                <w:sz w:val="20"/>
                <w:szCs w:val="20"/>
              </w:rPr>
              <w:t>ያሳውቅዎ</w:t>
            </w:r>
            <w:r w:rsidR="0095478A" w:rsidRPr="00F67237">
              <w:rPr>
                <w:rFonts w:ascii="Arial" w:hAnsi="Arial" w:cs="Arial"/>
                <w:sz w:val="20"/>
                <w:szCs w:val="20"/>
              </w:rPr>
              <w:t xml:space="preserve"> </w:t>
            </w:r>
            <w:r w:rsidR="0095478A" w:rsidRPr="00F67237">
              <w:rPr>
                <w:rFonts w:ascii="Nyala" w:hAnsi="Nyala" w:cs="Nyala"/>
                <w:sz w:val="20"/>
                <w:szCs w:val="20"/>
              </w:rPr>
              <w:t>ስራውን</w:t>
            </w:r>
            <w:r w:rsidR="0095478A" w:rsidRPr="00F67237">
              <w:rPr>
                <w:rFonts w:ascii="Arial" w:hAnsi="Arial" w:cs="Arial"/>
                <w:sz w:val="20"/>
                <w:szCs w:val="20"/>
              </w:rPr>
              <w:t xml:space="preserve"> </w:t>
            </w:r>
            <w:r w:rsidR="0095478A" w:rsidRPr="00F67237">
              <w:rPr>
                <w:rFonts w:ascii="Nyala" w:hAnsi="Nyala" w:cs="Nyala"/>
                <w:sz w:val="20"/>
                <w:szCs w:val="20"/>
              </w:rPr>
              <w:t>ለቀቀ</w:t>
            </w:r>
            <w:r w:rsidR="0095478A" w:rsidRPr="00F67237">
              <w:rPr>
                <w:rFonts w:ascii="Arial" w:hAnsi="Arial" w:cs="Arial"/>
                <w:sz w:val="20"/>
                <w:szCs w:val="20"/>
              </w:rPr>
              <w:t>/</w:t>
            </w:r>
            <w:r w:rsidR="0095478A" w:rsidRPr="00F67237">
              <w:rPr>
                <w:rFonts w:ascii="Nyala" w:hAnsi="Nyala" w:cs="Nyala"/>
                <w:sz w:val="20"/>
                <w:szCs w:val="20"/>
              </w:rPr>
              <w:t>ች፡፡</w:t>
            </w:r>
            <w:r w:rsidR="0095478A" w:rsidRPr="00F67237">
              <w:rPr>
                <w:rFonts w:ascii="Arial" w:hAnsi="Arial" w:cs="Arial"/>
                <w:sz w:val="20"/>
                <w:szCs w:val="20"/>
              </w:rPr>
              <w:t xml:space="preserve"> </w:t>
            </w:r>
            <w:r w:rsidR="0095478A" w:rsidRPr="00F67237">
              <w:rPr>
                <w:rFonts w:ascii="Nyala" w:hAnsi="Nyala" w:cs="Nyala"/>
                <w:sz w:val="20"/>
                <w:szCs w:val="20"/>
              </w:rPr>
              <w:t>ምን</w:t>
            </w:r>
            <w:r w:rsidR="0095478A" w:rsidRPr="00F67237">
              <w:rPr>
                <w:rFonts w:ascii="Arial" w:hAnsi="Arial" w:cs="Arial"/>
                <w:sz w:val="20"/>
                <w:szCs w:val="20"/>
              </w:rPr>
              <w:t xml:space="preserve"> </w:t>
            </w:r>
            <w:r w:rsidR="0095478A" w:rsidRPr="00F67237">
              <w:rPr>
                <w:rFonts w:ascii="Nyala" w:hAnsi="Nyala" w:cs="Nyala"/>
                <w:sz w:val="20"/>
                <w:szCs w:val="20"/>
              </w:rPr>
              <w:t>ያደርጋሉ</w:t>
            </w:r>
            <w:r w:rsidR="0095478A" w:rsidRPr="00F67237">
              <w:rPr>
                <w:rFonts w:ascii="Arial" w:hAnsi="Arial" w:cs="Arial"/>
                <w:sz w:val="20"/>
                <w:szCs w:val="20"/>
              </w:rPr>
              <w:t xml:space="preserve">? </w:t>
            </w:r>
            <w:r w:rsidR="0095478A" w:rsidRPr="00F67237">
              <w:rPr>
                <w:rFonts w:ascii="Nyala" w:hAnsi="Nyala" w:cs="Nyala"/>
                <w:b/>
                <w:sz w:val="20"/>
                <w:szCs w:val="20"/>
              </w:rPr>
              <w:t>የመላሿን</w:t>
            </w:r>
            <w:r w:rsidR="0095478A" w:rsidRPr="00F67237">
              <w:rPr>
                <w:rFonts w:ascii="Arial" w:hAnsi="Arial" w:cs="Arial"/>
                <w:b/>
                <w:sz w:val="20"/>
                <w:szCs w:val="20"/>
              </w:rPr>
              <w:t xml:space="preserve"> </w:t>
            </w:r>
            <w:r w:rsidR="0095478A" w:rsidRPr="00F67237">
              <w:rPr>
                <w:rFonts w:ascii="Nyala" w:hAnsi="Nyala" w:cs="Nyala"/>
                <w:b/>
                <w:sz w:val="20"/>
                <w:szCs w:val="20"/>
              </w:rPr>
              <w:t>መልስ</w:t>
            </w:r>
            <w:r w:rsidR="0095478A" w:rsidRPr="00F67237">
              <w:rPr>
                <w:rFonts w:ascii="Arial" w:hAnsi="Arial" w:cs="Arial"/>
                <w:b/>
                <w:sz w:val="20"/>
                <w:szCs w:val="20"/>
              </w:rPr>
              <w:t xml:space="preserve"> </w:t>
            </w:r>
            <w:r w:rsidR="0095478A" w:rsidRPr="00F67237">
              <w:rPr>
                <w:rFonts w:ascii="Nyala" w:hAnsi="Nyala" w:cs="Nyala"/>
                <w:b/>
                <w:sz w:val="20"/>
                <w:szCs w:val="20"/>
              </w:rPr>
              <w:t>በዝርዝር</w:t>
            </w:r>
            <w:r w:rsidR="0095478A" w:rsidRPr="00F67237">
              <w:rPr>
                <w:rFonts w:ascii="Arial" w:hAnsi="Arial" w:cs="Arial"/>
                <w:b/>
                <w:sz w:val="20"/>
                <w:szCs w:val="20"/>
              </w:rPr>
              <w:t xml:space="preserve"> </w:t>
            </w:r>
            <w:r w:rsidR="0095478A" w:rsidRPr="00F67237">
              <w:rPr>
                <w:rFonts w:ascii="Nyala" w:hAnsi="Nyala" w:cs="Nyala"/>
                <w:b/>
                <w:sz w:val="20"/>
                <w:szCs w:val="20"/>
              </w:rPr>
              <w:t>ይጻፉ፡፡</w:t>
            </w:r>
          </w:p>
          <w:p w14:paraId="6271E234" w14:textId="77777777" w:rsidR="0095478A" w:rsidRPr="00F67237" w:rsidRDefault="0095478A" w:rsidP="0095478A">
            <w:pPr>
              <w:pStyle w:val="ListParagraph"/>
              <w:rPr>
                <w:rFonts w:ascii="Arial" w:hAnsi="Arial" w:cs="Arial"/>
                <w:b/>
                <w:i/>
                <w:sz w:val="20"/>
                <w:szCs w:val="20"/>
              </w:rPr>
            </w:pPr>
          </w:p>
          <w:p w14:paraId="78EDCC0C" w14:textId="77777777" w:rsidR="003003B7" w:rsidRPr="00F67237" w:rsidRDefault="003003B7" w:rsidP="0095478A">
            <w:pPr>
              <w:pStyle w:val="ListParagraph"/>
              <w:spacing w:beforeLines="20" w:before="48" w:afterLines="20" w:after="48"/>
              <w:ind w:left="360"/>
              <w:rPr>
                <w:rFonts w:ascii="Arial" w:hAnsi="Arial" w:cs="Arial"/>
                <w:b/>
                <w:i/>
                <w:sz w:val="20"/>
                <w:szCs w:val="20"/>
              </w:rPr>
            </w:pPr>
          </w:p>
          <w:p w14:paraId="55B9DB00" w14:textId="77777777" w:rsidR="003003B7" w:rsidRPr="00F67237" w:rsidRDefault="003003B7" w:rsidP="003003B7">
            <w:pPr>
              <w:pStyle w:val="ListParagraph"/>
              <w:rPr>
                <w:rFonts w:ascii="Arial" w:hAnsi="Arial" w:cs="Arial"/>
                <w:b/>
                <w:i/>
                <w:sz w:val="20"/>
                <w:szCs w:val="20"/>
              </w:rPr>
            </w:pPr>
          </w:p>
          <w:p w14:paraId="5613658B" w14:textId="77777777" w:rsidR="003003B7" w:rsidRPr="00F67237" w:rsidRDefault="003003B7" w:rsidP="003003B7">
            <w:pPr>
              <w:pStyle w:val="ListParagraph"/>
              <w:spacing w:beforeLines="20" w:before="48" w:afterLines="20" w:after="48"/>
              <w:ind w:left="360"/>
              <w:rPr>
                <w:rFonts w:ascii="Arial" w:hAnsi="Arial" w:cs="Arial"/>
                <w:sz w:val="20"/>
                <w:szCs w:val="20"/>
              </w:rPr>
            </w:pPr>
            <w:r w:rsidRPr="00F67237">
              <w:rPr>
                <w:rFonts w:ascii="Arial" w:hAnsi="Arial" w:cs="Arial"/>
                <w:sz w:val="20"/>
                <w:szCs w:val="20"/>
              </w:rPr>
              <w:t xml:space="preserve">1. </w:t>
            </w:r>
          </w:p>
          <w:p w14:paraId="44E3079E" w14:textId="77777777" w:rsidR="0095478A" w:rsidRPr="00F67237" w:rsidRDefault="0095478A" w:rsidP="0095478A">
            <w:pPr>
              <w:spacing w:beforeLines="20" w:before="48" w:afterLines="20" w:after="48"/>
              <w:rPr>
                <w:rFonts w:ascii="Arial" w:hAnsi="Arial" w:cs="Arial"/>
                <w:b/>
                <w:i/>
                <w:sz w:val="20"/>
                <w:szCs w:val="20"/>
              </w:rPr>
            </w:pPr>
          </w:p>
          <w:p w14:paraId="619E1C32" w14:textId="56616985" w:rsidR="0095478A" w:rsidRPr="00F67237" w:rsidRDefault="000D635E" w:rsidP="0095478A">
            <w:pPr>
              <w:spacing w:beforeLines="20" w:before="48" w:afterLines="20" w:after="48"/>
              <w:rPr>
                <w:rFonts w:ascii="Arial" w:hAnsi="Arial" w:cs="Arial"/>
                <w:b/>
                <w:i/>
                <w:sz w:val="20"/>
                <w:szCs w:val="20"/>
              </w:rPr>
            </w:pPr>
            <w:r w:rsidRPr="00F67237">
              <w:rPr>
                <w:rFonts w:ascii="Arial" w:hAnsi="Arial" w:cs="Arial"/>
                <w:b/>
                <w:i/>
                <w:sz w:val="20"/>
                <w:szCs w:val="20"/>
              </w:rPr>
              <w:t xml:space="preserve">If the </w:t>
            </w:r>
            <w:r w:rsidR="00C31076" w:rsidRPr="00F67237">
              <w:rPr>
                <w:rFonts w:ascii="Arial" w:hAnsi="Arial" w:cs="Arial"/>
                <w:b/>
                <w:i/>
                <w:sz w:val="20"/>
                <w:szCs w:val="20"/>
              </w:rPr>
              <w:t>respondent</w:t>
            </w:r>
            <w:r w:rsidRPr="00F67237">
              <w:rPr>
                <w:rFonts w:ascii="Arial" w:hAnsi="Arial" w:cs="Arial"/>
                <w:b/>
                <w:i/>
                <w:sz w:val="20"/>
                <w:szCs w:val="20"/>
              </w:rPr>
              <w:t xml:space="preserve"> finds a solutio</w:t>
            </w:r>
            <w:r w:rsidR="0095478A" w:rsidRPr="00F67237">
              <w:rPr>
                <w:rFonts w:ascii="Arial" w:hAnsi="Arial" w:cs="Arial"/>
                <w:b/>
                <w:i/>
                <w:sz w:val="20"/>
                <w:szCs w:val="20"/>
              </w:rPr>
              <w:t>n to solve the problem, ask her:</w:t>
            </w:r>
            <w:r w:rsidR="0095478A" w:rsidRPr="00F67237">
              <w:rPr>
                <w:rFonts w:ascii="Nyala" w:hAnsi="Nyala" w:cs="Nyala"/>
                <w:b/>
                <w:i/>
                <w:sz w:val="20"/>
                <w:szCs w:val="20"/>
              </w:rPr>
              <w:t>መላ</w:t>
            </w:r>
            <w:r w:rsidR="0095478A" w:rsidRPr="00F67237">
              <w:rPr>
                <w:rFonts w:ascii="Nyala" w:hAnsi="Nyala" w:cs="Nyala"/>
                <w:b/>
                <w:sz w:val="20"/>
                <w:szCs w:val="20"/>
              </w:rPr>
              <w:t>ሿ</w:t>
            </w:r>
            <w:r w:rsidR="0095478A" w:rsidRPr="00F67237">
              <w:rPr>
                <w:rFonts w:ascii="Arial" w:hAnsi="Arial" w:cs="Arial"/>
                <w:b/>
                <w:sz w:val="20"/>
                <w:szCs w:val="20"/>
              </w:rPr>
              <w:t xml:space="preserve"> </w:t>
            </w:r>
            <w:r w:rsidR="0095478A" w:rsidRPr="00F67237">
              <w:rPr>
                <w:rFonts w:ascii="Nyala" w:hAnsi="Nyala" w:cs="Nyala"/>
                <w:b/>
                <w:sz w:val="20"/>
                <w:szCs w:val="20"/>
              </w:rPr>
              <w:t>ችግሩን</w:t>
            </w:r>
            <w:r w:rsidR="0095478A" w:rsidRPr="00F67237">
              <w:rPr>
                <w:rFonts w:ascii="Arial" w:hAnsi="Arial" w:cs="Arial"/>
                <w:b/>
                <w:sz w:val="20"/>
                <w:szCs w:val="20"/>
              </w:rPr>
              <w:t xml:space="preserve"> </w:t>
            </w:r>
            <w:r w:rsidR="0095478A" w:rsidRPr="00F67237">
              <w:rPr>
                <w:rFonts w:ascii="Nyala" w:hAnsi="Nyala" w:cs="Nyala"/>
                <w:b/>
                <w:sz w:val="20"/>
                <w:szCs w:val="20"/>
              </w:rPr>
              <w:t>ለመፍታት</w:t>
            </w:r>
            <w:r w:rsidR="0095478A" w:rsidRPr="00F67237">
              <w:rPr>
                <w:rFonts w:ascii="Arial" w:hAnsi="Arial" w:cs="Arial"/>
                <w:b/>
                <w:sz w:val="20"/>
                <w:szCs w:val="20"/>
              </w:rPr>
              <w:t xml:space="preserve"> </w:t>
            </w:r>
            <w:r w:rsidR="0095478A" w:rsidRPr="00F67237">
              <w:rPr>
                <w:rFonts w:ascii="Nyala" w:hAnsi="Nyala" w:cs="Nyala"/>
                <w:b/>
                <w:sz w:val="20"/>
                <w:szCs w:val="20"/>
              </w:rPr>
              <w:t>መፍትሄ</w:t>
            </w:r>
            <w:r w:rsidR="0095478A" w:rsidRPr="00F67237">
              <w:rPr>
                <w:rFonts w:ascii="Arial" w:hAnsi="Arial" w:cs="Arial"/>
                <w:b/>
                <w:sz w:val="20"/>
                <w:szCs w:val="20"/>
              </w:rPr>
              <w:t xml:space="preserve"> </w:t>
            </w:r>
            <w:r w:rsidR="0095478A" w:rsidRPr="00F67237">
              <w:rPr>
                <w:rFonts w:ascii="Nyala" w:hAnsi="Nyala" w:cs="Nyala"/>
                <w:b/>
                <w:sz w:val="20"/>
                <w:szCs w:val="20"/>
              </w:rPr>
              <w:t>ካገኙ</w:t>
            </w:r>
            <w:r w:rsidR="0095478A" w:rsidRPr="00F67237">
              <w:rPr>
                <w:rFonts w:ascii="Arial" w:hAnsi="Arial" w:cs="Arial"/>
                <w:b/>
                <w:sz w:val="20"/>
                <w:szCs w:val="20"/>
              </w:rPr>
              <w:t xml:space="preserve"> </w:t>
            </w:r>
            <w:r w:rsidR="0095478A" w:rsidRPr="00F67237">
              <w:rPr>
                <w:rFonts w:ascii="Nyala" w:hAnsi="Nyala" w:cs="Nyala"/>
                <w:b/>
                <w:sz w:val="20"/>
                <w:szCs w:val="20"/>
              </w:rPr>
              <w:t>የሚቀጥለውን</w:t>
            </w:r>
            <w:r w:rsidR="0095478A" w:rsidRPr="00F67237">
              <w:rPr>
                <w:rFonts w:ascii="Arial" w:hAnsi="Arial" w:cs="Arial"/>
                <w:b/>
                <w:sz w:val="20"/>
                <w:szCs w:val="20"/>
              </w:rPr>
              <w:t xml:space="preserve"> </w:t>
            </w:r>
            <w:r w:rsidR="0095478A" w:rsidRPr="00F67237">
              <w:rPr>
                <w:rFonts w:ascii="Nyala" w:hAnsi="Nyala" w:cs="Nyala"/>
                <w:b/>
                <w:sz w:val="20"/>
                <w:szCs w:val="20"/>
              </w:rPr>
              <w:t>ጥያቄ</w:t>
            </w:r>
            <w:r w:rsidR="0095478A" w:rsidRPr="00F67237">
              <w:rPr>
                <w:rFonts w:ascii="Arial" w:hAnsi="Arial" w:cs="Arial"/>
                <w:b/>
                <w:sz w:val="20"/>
                <w:szCs w:val="20"/>
              </w:rPr>
              <w:t xml:space="preserve"> </w:t>
            </w:r>
            <w:r w:rsidR="0095478A" w:rsidRPr="00F67237">
              <w:rPr>
                <w:rFonts w:ascii="Nyala" w:hAnsi="Nyala" w:cs="Nyala"/>
                <w:b/>
                <w:sz w:val="20"/>
                <w:szCs w:val="20"/>
              </w:rPr>
              <w:t>ያቅርቡላቸው፡</w:t>
            </w:r>
          </w:p>
          <w:p w14:paraId="1A8D76E1" w14:textId="77777777" w:rsidR="000D635E" w:rsidRPr="00F67237" w:rsidRDefault="000D635E" w:rsidP="003003B7">
            <w:pPr>
              <w:pStyle w:val="ListParagraph"/>
              <w:spacing w:beforeLines="20" w:before="48" w:afterLines="20" w:after="48"/>
              <w:ind w:left="360"/>
              <w:rPr>
                <w:rFonts w:ascii="Arial" w:hAnsi="Arial" w:cs="Arial"/>
                <w:b/>
                <w:i/>
                <w:sz w:val="20"/>
                <w:szCs w:val="20"/>
              </w:rPr>
            </w:pPr>
          </w:p>
          <w:p w14:paraId="401662FD" w14:textId="77777777" w:rsidR="000D635E" w:rsidRPr="00F67237" w:rsidRDefault="000D635E" w:rsidP="000D635E">
            <w:pPr>
              <w:spacing w:beforeLines="20" w:before="48" w:afterLines="20" w:after="48"/>
              <w:rPr>
                <w:rFonts w:ascii="Arial" w:hAnsi="Arial" w:cs="Arial"/>
                <w:sz w:val="20"/>
                <w:szCs w:val="20"/>
              </w:rPr>
            </w:pPr>
          </w:p>
          <w:p w14:paraId="5BAC2EEE" w14:textId="77915772" w:rsidR="00976700" w:rsidRPr="00F67237" w:rsidRDefault="000D635E" w:rsidP="00976700">
            <w:pPr>
              <w:pStyle w:val="ListParagraph"/>
              <w:numPr>
                <w:ilvl w:val="0"/>
                <w:numId w:val="1"/>
              </w:numPr>
              <w:spacing w:beforeLines="20" w:before="48" w:afterLines="20" w:after="48"/>
              <w:rPr>
                <w:rFonts w:ascii="Arial" w:hAnsi="Arial" w:cs="Arial"/>
                <w:b/>
                <w:sz w:val="20"/>
                <w:szCs w:val="20"/>
              </w:rPr>
            </w:pPr>
            <w:r w:rsidRPr="00F67237">
              <w:rPr>
                <w:rFonts w:ascii="Arial" w:hAnsi="Arial" w:cs="Arial"/>
                <w:sz w:val="20"/>
                <w:szCs w:val="20"/>
              </w:rPr>
              <w:t>Assume that this does not work. What else would you do?</w:t>
            </w:r>
            <w:r w:rsidR="00B0134E" w:rsidRPr="00F67237">
              <w:rPr>
                <w:rFonts w:ascii="Arial" w:hAnsi="Arial" w:cs="Arial"/>
                <w:sz w:val="20"/>
                <w:szCs w:val="20"/>
              </w:rPr>
              <w:t xml:space="preserve"> </w:t>
            </w:r>
            <w:r w:rsidRPr="00F67237">
              <w:rPr>
                <w:rFonts w:ascii="Arial" w:hAnsi="Arial" w:cs="Arial"/>
                <w:b/>
                <w:i/>
                <w:sz w:val="20"/>
                <w:szCs w:val="20"/>
              </w:rPr>
              <w:t xml:space="preserve">Repeat this procedure until the </w:t>
            </w:r>
            <w:r w:rsidR="00C31076" w:rsidRPr="00F67237">
              <w:rPr>
                <w:rFonts w:ascii="Arial" w:hAnsi="Arial" w:cs="Arial"/>
                <w:b/>
                <w:i/>
                <w:sz w:val="20"/>
                <w:szCs w:val="20"/>
              </w:rPr>
              <w:t>respondent</w:t>
            </w:r>
            <w:r w:rsidRPr="00F67237">
              <w:rPr>
                <w:rFonts w:ascii="Arial" w:hAnsi="Arial" w:cs="Arial"/>
                <w:b/>
                <w:i/>
                <w:sz w:val="20"/>
                <w:szCs w:val="20"/>
              </w:rPr>
              <w:t xml:space="preserve"> does not find further solutions or has listed 10 solutions.</w:t>
            </w:r>
            <w:r w:rsidR="007855BE" w:rsidRPr="00F67237">
              <w:rPr>
                <w:rFonts w:ascii="Arial" w:hAnsi="Arial" w:cs="Arial"/>
                <w:b/>
                <w:i/>
                <w:sz w:val="20"/>
                <w:szCs w:val="20"/>
              </w:rPr>
              <w:t xml:space="preserve"> If the respondent says she has no further ideas, motivate her </w:t>
            </w:r>
            <w:r w:rsidR="007855BE" w:rsidRPr="00F67237">
              <w:rPr>
                <w:rFonts w:ascii="Arial" w:hAnsi="Arial" w:cs="Arial"/>
                <w:b/>
                <w:i/>
                <w:sz w:val="20"/>
                <w:szCs w:val="20"/>
                <w:u w:val="single"/>
              </w:rPr>
              <w:t>one time</w:t>
            </w:r>
            <w:r w:rsidR="007855BE" w:rsidRPr="00F67237">
              <w:rPr>
                <w:rFonts w:ascii="Arial" w:hAnsi="Arial" w:cs="Arial"/>
                <w:b/>
                <w:i/>
                <w:sz w:val="20"/>
                <w:szCs w:val="20"/>
              </w:rPr>
              <w:t xml:space="preserve"> to think again.</w:t>
            </w:r>
            <w:r w:rsidR="00976700" w:rsidRPr="00F67237">
              <w:rPr>
                <w:rFonts w:ascii="Arial" w:hAnsi="Arial" w:cs="Arial"/>
                <w:i/>
                <w:sz w:val="20"/>
                <w:szCs w:val="20"/>
              </w:rPr>
              <w:t xml:space="preserve"> </w:t>
            </w:r>
            <w:r w:rsidR="00976700" w:rsidRPr="00F67237">
              <w:rPr>
                <w:rFonts w:ascii="Nyala" w:hAnsi="Nyala" w:cs="Nyala"/>
                <w:i/>
                <w:sz w:val="20"/>
                <w:szCs w:val="20"/>
              </w:rPr>
              <w:t>ይህ</w:t>
            </w:r>
            <w:r w:rsidR="00976700" w:rsidRPr="00F67237">
              <w:rPr>
                <w:rFonts w:ascii="Arial" w:hAnsi="Arial" w:cs="Arial"/>
                <w:i/>
                <w:sz w:val="20"/>
                <w:szCs w:val="20"/>
              </w:rPr>
              <w:t xml:space="preserve"> </w:t>
            </w:r>
            <w:r w:rsidR="00976700" w:rsidRPr="00F67237">
              <w:rPr>
                <w:rFonts w:ascii="Nyala" w:hAnsi="Nyala" w:cs="Nyala"/>
                <w:i/>
                <w:sz w:val="20"/>
                <w:szCs w:val="20"/>
              </w:rPr>
              <w:t>ሙከራዎ</w:t>
            </w:r>
            <w:r w:rsidR="00976700" w:rsidRPr="00F67237">
              <w:rPr>
                <w:rFonts w:ascii="Arial" w:hAnsi="Arial" w:cs="Arial"/>
                <w:i/>
                <w:sz w:val="20"/>
                <w:szCs w:val="20"/>
              </w:rPr>
              <w:t xml:space="preserve"> </w:t>
            </w:r>
            <w:r w:rsidR="00976700" w:rsidRPr="00F67237">
              <w:rPr>
                <w:rFonts w:ascii="Nyala" w:hAnsi="Nyala" w:cs="Nyala"/>
                <w:i/>
                <w:sz w:val="20"/>
                <w:szCs w:val="20"/>
              </w:rPr>
              <w:t>አልተሳካም</w:t>
            </w:r>
            <w:r w:rsidR="00976700" w:rsidRPr="00F67237">
              <w:rPr>
                <w:rFonts w:ascii="Arial" w:hAnsi="Arial" w:cs="Arial"/>
                <w:i/>
                <w:sz w:val="20"/>
                <w:szCs w:val="20"/>
              </w:rPr>
              <w:t xml:space="preserve"> </w:t>
            </w:r>
            <w:r w:rsidR="00976700" w:rsidRPr="00F67237">
              <w:rPr>
                <w:rFonts w:ascii="Nyala" w:hAnsi="Nyala" w:cs="Nyala"/>
                <w:i/>
                <w:sz w:val="20"/>
                <w:szCs w:val="20"/>
              </w:rPr>
              <w:t>እንበል፡፡</w:t>
            </w:r>
            <w:r w:rsidR="00976700" w:rsidRPr="00F67237">
              <w:rPr>
                <w:rFonts w:ascii="Arial" w:hAnsi="Arial" w:cs="Arial"/>
                <w:i/>
                <w:sz w:val="20"/>
                <w:szCs w:val="20"/>
              </w:rPr>
              <w:t xml:space="preserve"> </w:t>
            </w:r>
            <w:r w:rsidR="00976700" w:rsidRPr="00F67237">
              <w:rPr>
                <w:rFonts w:ascii="Nyala" w:hAnsi="Nyala" w:cs="Nyala"/>
                <w:i/>
                <w:sz w:val="20"/>
                <w:szCs w:val="20"/>
              </w:rPr>
              <w:t>ሌላስ</w:t>
            </w:r>
            <w:r w:rsidR="00976700" w:rsidRPr="00F67237">
              <w:rPr>
                <w:rFonts w:ascii="Arial" w:hAnsi="Arial" w:cs="Arial"/>
                <w:i/>
                <w:sz w:val="20"/>
                <w:szCs w:val="20"/>
              </w:rPr>
              <w:t xml:space="preserve"> </w:t>
            </w:r>
            <w:r w:rsidR="00976700" w:rsidRPr="00F67237">
              <w:rPr>
                <w:rFonts w:ascii="Nyala" w:hAnsi="Nyala" w:cs="Nyala"/>
                <w:i/>
                <w:sz w:val="20"/>
                <w:szCs w:val="20"/>
              </w:rPr>
              <w:t>ምን</w:t>
            </w:r>
            <w:r w:rsidR="00976700" w:rsidRPr="00F67237">
              <w:rPr>
                <w:rFonts w:ascii="Arial" w:hAnsi="Arial" w:cs="Arial"/>
                <w:i/>
                <w:sz w:val="20"/>
                <w:szCs w:val="20"/>
              </w:rPr>
              <w:t xml:space="preserve"> </w:t>
            </w:r>
            <w:r w:rsidR="00976700" w:rsidRPr="00F67237">
              <w:rPr>
                <w:rFonts w:ascii="Nyala" w:hAnsi="Nyala" w:cs="Nyala"/>
                <w:i/>
                <w:sz w:val="20"/>
                <w:szCs w:val="20"/>
              </w:rPr>
              <w:t>ያደርጋሉ</w:t>
            </w:r>
            <w:r w:rsidR="00976700" w:rsidRPr="00F67237">
              <w:rPr>
                <w:rFonts w:ascii="Arial" w:hAnsi="Arial" w:cs="Arial"/>
                <w:sz w:val="20"/>
                <w:szCs w:val="20"/>
              </w:rPr>
              <w:t xml:space="preserve">? </w:t>
            </w:r>
            <w:r w:rsidR="00976700" w:rsidRPr="00F67237">
              <w:rPr>
                <w:rFonts w:ascii="Nyala" w:hAnsi="Nyala" w:cs="Nyala"/>
                <w:b/>
                <w:i/>
                <w:sz w:val="20"/>
                <w:szCs w:val="20"/>
              </w:rPr>
              <w:t>መላ</w:t>
            </w:r>
            <w:r w:rsidR="00976700" w:rsidRPr="00F67237">
              <w:rPr>
                <w:rFonts w:ascii="Nyala" w:hAnsi="Nyala" w:cs="Nyala"/>
                <w:b/>
                <w:sz w:val="20"/>
                <w:szCs w:val="20"/>
              </w:rPr>
              <w:t>ሿ</w:t>
            </w:r>
            <w:r w:rsidR="00976700" w:rsidRPr="00F67237">
              <w:rPr>
                <w:rFonts w:ascii="Arial" w:hAnsi="Arial" w:cs="Arial"/>
                <w:b/>
                <w:sz w:val="20"/>
                <w:szCs w:val="20"/>
              </w:rPr>
              <w:t xml:space="preserve"> </w:t>
            </w:r>
            <w:r w:rsidR="00976700" w:rsidRPr="00F67237">
              <w:rPr>
                <w:rFonts w:ascii="Nyala" w:hAnsi="Nyala" w:cs="Nyala"/>
                <w:b/>
                <w:sz w:val="20"/>
                <w:szCs w:val="20"/>
              </w:rPr>
              <w:t>ተጨማሪ</w:t>
            </w:r>
            <w:r w:rsidR="00976700" w:rsidRPr="00F67237">
              <w:rPr>
                <w:rFonts w:ascii="Arial" w:hAnsi="Arial" w:cs="Arial"/>
                <w:b/>
                <w:sz w:val="20"/>
                <w:szCs w:val="20"/>
              </w:rPr>
              <w:t xml:space="preserve"> </w:t>
            </w:r>
            <w:r w:rsidR="00976700" w:rsidRPr="00F67237">
              <w:rPr>
                <w:rFonts w:ascii="Nyala" w:hAnsi="Nyala" w:cs="Nyala"/>
                <w:b/>
                <w:sz w:val="20"/>
                <w:szCs w:val="20"/>
              </w:rPr>
              <w:t>መፍትሄ</w:t>
            </w:r>
            <w:r w:rsidR="00976700" w:rsidRPr="00F67237">
              <w:rPr>
                <w:rFonts w:ascii="Arial" w:hAnsi="Arial" w:cs="Arial"/>
                <w:b/>
                <w:sz w:val="20"/>
                <w:szCs w:val="20"/>
              </w:rPr>
              <w:t xml:space="preserve"> </w:t>
            </w:r>
            <w:r w:rsidR="00976700" w:rsidRPr="00F67237">
              <w:rPr>
                <w:rFonts w:ascii="Nyala" w:hAnsi="Nyala" w:cs="Nyala"/>
                <w:b/>
                <w:sz w:val="20"/>
                <w:szCs w:val="20"/>
              </w:rPr>
              <w:t>እሰከሚያጡ</w:t>
            </w:r>
            <w:r w:rsidR="00976700" w:rsidRPr="00F67237">
              <w:rPr>
                <w:rFonts w:ascii="Arial" w:hAnsi="Arial" w:cs="Arial"/>
                <w:b/>
                <w:sz w:val="20"/>
                <w:szCs w:val="20"/>
              </w:rPr>
              <w:t xml:space="preserve"> </w:t>
            </w:r>
            <w:r w:rsidR="00976700" w:rsidRPr="00F67237">
              <w:rPr>
                <w:rFonts w:ascii="Nyala" w:hAnsi="Nyala" w:cs="Nyala"/>
                <w:b/>
                <w:sz w:val="20"/>
                <w:szCs w:val="20"/>
              </w:rPr>
              <w:t>ወይም</w:t>
            </w:r>
            <w:r w:rsidR="00976700" w:rsidRPr="00F67237">
              <w:rPr>
                <w:rFonts w:ascii="Arial" w:hAnsi="Arial" w:cs="Arial"/>
                <w:b/>
                <w:sz w:val="20"/>
                <w:szCs w:val="20"/>
              </w:rPr>
              <w:t xml:space="preserve"> 10 </w:t>
            </w:r>
            <w:r w:rsidR="00976700" w:rsidRPr="00F67237">
              <w:rPr>
                <w:rFonts w:ascii="Nyala" w:hAnsi="Nyala" w:cs="Nyala"/>
                <w:b/>
                <w:sz w:val="20"/>
                <w:szCs w:val="20"/>
              </w:rPr>
              <w:t>መፍትሄዎችን</w:t>
            </w:r>
            <w:r w:rsidR="00976700" w:rsidRPr="00F67237">
              <w:rPr>
                <w:rFonts w:ascii="Arial" w:hAnsi="Arial" w:cs="Arial"/>
                <w:b/>
                <w:sz w:val="20"/>
                <w:szCs w:val="20"/>
              </w:rPr>
              <w:t xml:space="preserve"> </w:t>
            </w:r>
            <w:r w:rsidR="00976700" w:rsidRPr="00F67237">
              <w:rPr>
                <w:rFonts w:ascii="Nyala" w:hAnsi="Nyala" w:cs="Nyala"/>
                <w:b/>
                <w:sz w:val="20"/>
                <w:szCs w:val="20"/>
              </w:rPr>
              <w:t>እስከሚዘረዝሩ</w:t>
            </w:r>
            <w:r w:rsidR="00976700" w:rsidRPr="00F67237">
              <w:rPr>
                <w:rFonts w:ascii="Arial" w:hAnsi="Arial" w:cs="Arial"/>
                <w:b/>
                <w:sz w:val="20"/>
                <w:szCs w:val="20"/>
              </w:rPr>
              <w:t xml:space="preserve"> </w:t>
            </w:r>
            <w:r w:rsidR="00976700" w:rsidRPr="00F67237">
              <w:rPr>
                <w:rFonts w:ascii="Nyala" w:hAnsi="Nyala" w:cs="Nyala"/>
                <w:b/>
                <w:sz w:val="20"/>
                <w:szCs w:val="20"/>
              </w:rPr>
              <w:t>ድረስ</w:t>
            </w:r>
            <w:r w:rsidR="00976700" w:rsidRPr="00F67237">
              <w:rPr>
                <w:rFonts w:ascii="Arial" w:hAnsi="Arial" w:cs="Arial"/>
                <w:b/>
                <w:sz w:val="20"/>
                <w:szCs w:val="20"/>
              </w:rPr>
              <w:t xml:space="preserve"> </w:t>
            </w:r>
            <w:r w:rsidR="00976700" w:rsidRPr="00F67237">
              <w:rPr>
                <w:rFonts w:ascii="Nyala" w:hAnsi="Nyala" w:cs="Nyala"/>
                <w:b/>
                <w:sz w:val="20"/>
                <w:szCs w:val="20"/>
              </w:rPr>
              <w:t>ይህን</w:t>
            </w:r>
            <w:r w:rsidR="00976700" w:rsidRPr="00F67237">
              <w:rPr>
                <w:rFonts w:ascii="Arial" w:hAnsi="Arial" w:cs="Arial"/>
                <w:b/>
                <w:sz w:val="20"/>
                <w:szCs w:val="20"/>
              </w:rPr>
              <w:t xml:space="preserve"> </w:t>
            </w:r>
            <w:r w:rsidR="00976700" w:rsidRPr="00F67237">
              <w:rPr>
                <w:rFonts w:ascii="Nyala" w:hAnsi="Nyala" w:cs="Nyala"/>
                <w:b/>
                <w:sz w:val="20"/>
                <w:szCs w:val="20"/>
              </w:rPr>
              <w:t>ጥያቄ</w:t>
            </w:r>
            <w:r w:rsidR="00976700" w:rsidRPr="00F67237">
              <w:rPr>
                <w:rFonts w:ascii="Arial" w:hAnsi="Arial" w:cs="Arial"/>
                <w:b/>
                <w:sz w:val="20"/>
                <w:szCs w:val="20"/>
              </w:rPr>
              <w:t xml:space="preserve">  </w:t>
            </w:r>
            <w:r w:rsidR="00976700" w:rsidRPr="00F67237">
              <w:rPr>
                <w:rFonts w:ascii="Nyala" w:hAnsi="Nyala" w:cs="Nyala"/>
                <w:b/>
                <w:sz w:val="20"/>
                <w:szCs w:val="20"/>
              </w:rPr>
              <w:t>ይድገሙላቸው፡፡</w:t>
            </w:r>
            <w:r w:rsidR="00976700" w:rsidRPr="00F67237">
              <w:rPr>
                <w:rFonts w:ascii="Arial" w:hAnsi="Arial" w:cs="Arial"/>
                <w:b/>
                <w:sz w:val="20"/>
                <w:szCs w:val="20"/>
              </w:rPr>
              <w:t xml:space="preserve"> </w:t>
            </w:r>
            <w:r w:rsidR="00976700" w:rsidRPr="00F67237">
              <w:rPr>
                <w:rFonts w:ascii="Nyala" w:hAnsi="Nyala" w:cs="Nyala"/>
                <w:b/>
                <w:i/>
                <w:sz w:val="20"/>
                <w:szCs w:val="20"/>
              </w:rPr>
              <w:t>መላ</w:t>
            </w:r>
            <w:r w:rsidR="00976700" w:rsidRPr="00F67237">
              <w:rPr>
                <w:rFonts w:ascii="Nyala" w:hAnsi="Nyala" w:cs="Nyala"/>
                <w:b/>
                <w:sz w:val="20"/>
                <w:szCs w:val="20"/>
              </w:rPr>
              <w:t>ሿ</w:t>
            </w:r>
            <w:r w:rsidR="00976700" w:rsidRPr="00F67237">
              <w:rPr>
                <w:rFonts w:ascii="Arial" w:hAnsi="Arial" w:cs="Arial"/>
                <w:b/>
                <w:sz w:val="20"/>
                <w:szCs w:val="20"/>
              </w:rPr>
              <w:t xml:space="preserve"> </w:t>
            </w:r>
            <w:r w:rsidR="00976700" w:rsidRPr="00F67237">
              <w:rPr>
                <w:rFonts w:ascii="Nyala" w:hAnsi="Nyala" w:cs="Nyala"/>
                <w:b/>
                <w:sz w:val="20"/>
                <w:szCs w:val="20"/>
              </w:rPr>
              <w:t>ተጨማሪ</w:t>
            </w:r>
            <w:r w:rsidR="00976700" w:rsidRPr="00F67237">
              <w:rPr>
                <w:rFonts w:ascii="Arial" w:hAnsi="Arial" w:cs="Arial"/>
                <w:b/>
                <w:sz w:val="20"/>
                <w:szCs w:val="20"/>
              </w:rPr>
              <w:t xml:space="preserve"> </w:t>
            </w:r>
            <w:r w:rsidR="00976700" w:rsidRPr="00F67237">
              <w:rPr>
                <w:rFonts w:ascii="Nyala" w:hAnsi="Nyala" w:cs="Nyala"/>
                <w:b/>
                <w:sz w:val="20"/>
                <w:szCs w:val="20"/>
              </w:rPr>
              <w:t>መፍትሄ</w:t>
            </w:r>
            <w:r w:rsidR="00976700" w:rsidRPr="00F67237">
              <w:rPr>
                <w:rFonts w:ascii="Arial" w:hAnsi="Arial" w:cs="Arial"/>
                <w:b/>
                <w:sz w:val="20"/>
                <w:szCs w:val="20"/>
              </w:rPr>
              <w:t xml:space="preserve"> </w:t>
            </w:r>
            <w:r w:rsidR="00976700" w:rsidRPr="00F67237">
              <w:rPr>
                <w:rFonts w:ascii="Nyala" w:hAnsi="Nyala" w:cs="Nyala"/>
                <w:b/>
                <w:sz w:val="20"/>
                <w:szCs w:val="20"/>
              </w:rPr>
              <w:t>የለኝም</w:t>
            </w:r>
            <w:r w:rsidR="00976700" w:rsidRPr="00F67237">
              <w:rPr>
                <w:rFonts w:ascii="Arial" w:hAnsi="Arial" w:cs="Arial"/>
                <w:b/>
                <w:sz w:val="20"/>
                <w:szCs w:val="20"/>
              </w:rPr>
              <w:t xml:space="preserve"> </w:t>
            </w:r>
            <w:r w:rsidR="00976700" w:rsidRPr="00F67237">
              <w:rPr>
                <w:rFonts w:ascii="Nyala" w:hAnsi="Nyala" w:cs="Nyala"/>
                <w:b/>
                <w:sz w:val="20"/>
                <w:szCs w:val="20"/>
              </w:rPr>
              <w:t>ካሉ</w:t>
            </w:r>
            <w:r w:rsidR="00976700" w:rsidRPr="00F67237">
              <w:rPr>
                <w:rFonts w:ascii="Arial" w:hAnsi="Arial" w:cs="Arial"/>
                <w:b/>
                <w:sz w:val="20"/>
                <w:szCs w:val="20"/>
              </w:rPr>
              <w:t xml:space="preserve"> </w:t>
            </w:r>
            <w:r w:rsidR="00976700" w:rsidRPr="00F67237">
              <w:rPr>
                <w:rFonts w:ascii="Nyala" w:hAnsi="Nyala" w:cs="Nyala"/>
                <w:b/>
                <w:sz w:val="20"/>
                <w:szCs w:val="20"/>
                <w:u w:val="single"/>
              </w:rPr>
              <w:t>አንድ</w:t>
            </w:r>
            <w:r w:rsidR="00976700" w:rsidRPr="00F67237">
              <w:rPr>
                <w:rFonts w:ascii="Arial" w:hAnsi="Arial" w:cs="Arial"/>
                <w:b/>
                <w:sz w:val="20"/>
                <w:szCs w:val="20"/>
                <w:u w:val="single"/>
              </w:rPr>
              <w:t xml:space="preserve"> </w:t>
            </w:r>
            <w:r w:rsidR="00976700" w:rsidRPr="00F67237">
              <w:rPr>
                <w:rFonts w:ascii="Nyala" w:hAnsi="Nyala" w:cs="Nyala"/>
                <w:b/>
                <w:sz w:val="20"/>
                <w:szCs w:val="20"/>
                <w:u w:val="single"/>
              </w:rPr>
              <w:t>ግዜ</w:t>
            </w:r>
            <w:r w:rsidR="00976700" w:rsidRPr="00F67237">
              <w:rPr>
                <w:rFonts w:ascii="Arial" w:hAnsi="Arial" w:cs="Arial"/>
                <w:b/>
                <w:sz w:val="20"/>
                <w:szCs w:val="20"/>
              </w:rPr>
              <w:t xml:space="preserve"> </w:t>
            </w:r>
            <w:r w:rsidR="00976700" w:rsidRPr="00F67237">
              <w:rPr>
                <w:rFonts w:ascii="Nyala" w:hAnsi="Nyala" w:cs="Nyala"/>
                <w:b/>
                <w:sz w:val="20"/>
                <w:szCs w:val="20"/>
              </w:rPr>
              <w:t>እንዲያስቡበት</w:t>
            </w:r>
            <w:r w:rsidR="00976700" w:rsidRPr="00F67237">
              <w:rPr>
                <w:rFonts w:ascii="Arial" w:hAnsi="Arial" w:cs="Arial"/>
                <w:b/>
                <w:sz w:val="20"/>
                <w:szCs w:val="20"/>
              </w:rPr>
              <w:t xml:space="preserve"> </w:t>
            </w:r>
            <w:r w:rsidR="00976700" w:rsidRPr="00F67237">
              <w:rPr>
                <w:rFonts w:ascii="Nyala" w:hAnsi="Nyala" w:cs="Nyala"/>
                <w:b/>
                <w:sz w:val="20"/>
                <w:szCs w:val="20"/>
              </w:rPr>
              <w:lastRenderedPageBreak/>
              <w:t>ያበረታቷቸው፡፡</w:t>
            </w:r>
          </w:p>
          <w:p w14:paraId="35E0682A" w14:textId="77777777" w:rsidR="000D635E" w:rsidRPr="00F67237" w:rsidRDefault="000D635E" w:rsidP="00976700">
            <w:pPr>
              <w:pStyle w:val="ListParagraph"/>
              <w:spacing w:beforeLines="20" w:before="48" w:afterLines="20" w:after="48"/>
              <w:ind w:left="360"/>
              <w:rPr>
                <w:rFonts w:ascii="Arial" w:hAnsi="Arial" w:cs="Arial"/>
                <w:b/>
                <w:i/>
                <w:sz w:val="20"/>
                <w:szCs w:val="20"/>
              </w:rPr>
            </w:pPr>
          </w:p>
          <w:p w14:paraId="7D08EE71" w14:textId="77777777" w:rsidR="003003B7" w:rsidRPr="00F67237" w:rsidRDefault="003003B7" w:rsidP="003003B7">
            <w:pPr>
              <w:pStyle w:val="ListParagraph"/>
              <w:rPr>
                <w:rFonts w:ascii="Arial" w:hAnsi="Arial" w:cs="Arial"/>
                <w:b/>
                <w:i/>
                <w:sz w:val="20"/>
                <w:szCs w:val="20"/>
              </w:rPr>
            </w:pPr>
          </w:p>
          <w:p w14:paraId="5AB0676D" w14:textId="77777777" w:rsidR="003003B7" w:rsidRPr="00F67237" w:rsidRDefault="003003B7" w:rsidP="003003B7">
            <w:pPr>
              <w:pStyle w:val="ListParagraph"/>
              <w:spacing w:beforeLines="20" w:before="48" w:afterLines="20" w:after="48" w:line="360" w:lineRule="auto"/>
              <w:ind w:left="360"/>
              <w:rPr>
                <w:rFonts w:ascii="Arial" w:hAnsi="Arial" w:cs="Arial"/>
                <w:sz w:val="20"/>
                <w:szCs w:val="20"/>
              </w:rPr>
            </w:pPr>
            <w:r w:rsidRPr="00F67237">
              <w:rPr>
                <w:rFonts w:ascii="Arial" w:hAnsi="Arial" w:cs="Arial"/>
                <w:sz w:val="20"/>
                <w:szCs w:val="20"/>
              </w:rPr>
              <w:t>2.</w:t>
            </w:r>
          </w:p>
          <w:p w14:paraId="3C7C9C89" w14:textId="77777777" w:rsidR="003003B7" w:rsidRPr="00F67237" w:rsidRDefault="003003B7" w:rsidP="003003B7">
            <w:pPr>
              <w:pStyle w:val="ListParagraph"/>
              <w:spacing w:beforeLines="20" w:before="48" w:afterLines="20" w:after="48" w:line="360" w:lineRule="auto"/>
              <w:ind w:left="360"/>
              <w:rPr>
                <w:rFonts w:ascii="Arial" w:hAnsi="Arial" w:cs="Arial"/>
                <w:sz w:val="20"/>
                <w:szCs w:val="20"/>
              </w:rPr>
            </w:pPr>
            <w:r w:rsidRPr="00F67237">
              <w:rPr>
                <w:rFonts w:ascii="Arial" w:hAnsi="Arial" w:cs="Arial"/>
                <w:sz w:val="20"/>
                <w:szCs w:val="20"/>
              </w:rPr>
              <w:t>3.</w:t>
            </w:r>
          </w:p>
          <w:p w14:paraId="138E08BE" w14:textId="77777777" w:rsidR="003003B7" w:rsidRPr="00F67237" w:rsidRDefault="003003B7" w:rsidP="003003B7">
            <w:pPr>
              <w:pStyle w:val="ListParagraph"/>
              <w:spacing w:beforeLines="20" w:before="48" w:afterLines="20" w:after="48" w:line="360" w:lineRule="auto"/>
              <w:ind w:left="360"/>
              <w:rPr>
                <w:rFonts w:ascii="Arial" w:hAnsi="Arial" w:cs="Arial"/>
                <w:sz w:val="20"/>
                <w:szCs w:val="20"/>
              </w:rPr>
            </w:pPr>
            <w:r w:rsidRPr="00F67237">
              <w:rPr>
                <w:rFonts w:ascii="Arial" w:hAnsi="Arial" w:cs="Arial"/>
                <w:sz w:val="20"/>
                <w:szCs w:val="20"/>
              </w:rPr>
              <w:t>4.</w:t>
            </w:r>
          </w:p>
          <w:p w14:paraId="4AF213C0" w14:textId="77777777" w:rsidR="003003B7" w:rsidRPr="00F67237" w:rsidRDefault="003003B7" w:rsidP="003003B7">
            <w:pPr>
              <w:pStyle w:val="ListParagraph"/>
              <w:spacing w:beforeLines="20" w:before="48" w:afterLines="20" w:after="48" w:line="360" w:lineRule="auto"/>
              <w:ind w:left="360"/>
              <w:rPr>
                <w:rFonts w:ascii="Arial" w:hAnsi="Arial" w:cs="Arial"/>
                <w:sz w:val="20"/>
                <w:szCs w:val="20"/>
              </w:rPr>
            </w:pPr>
            <w:r w:rsidRPr="00F67237">
              <w:rPr>
                <w:rFonts w:ascii="Arial" w:hAnsi="Arial" w:cs="Arial"/>
                <w:sz w:val="20"/>
                <w:szCs w:val="20"/>
              </w:rPr>
              <w:t>5.</w:t>
            </w:r>
          </w:p>
          <w:p w14:paraId="43EC8577" w14:textId="77777777" w:rsidR="003003B7" w:rsidRPr="00F67237" w:rsidRDefault="003003B7" w:rsidP="003003B7">
            <w:pPr>
              <w:pStyle w:val="ListParagraph"/>
              <w:spacing w:beforeLines="20" w:before="48" w:afterLines="20" w:after="48" w:line="360" w:lineRule="auto"/>
              <w:ind w:left="360"/>
              <w:rPr>
                <w:rFonts w:ascii="Arial" w:hAnsi="Arial" w:cs="Arial"/>
                <w:sz w:val="20"/>
                <w:szCs w:val="20"/>
              </w:rPr>
            </w:pPr>
            <w:r w:rsidRPr="00F67237">
              <w:rPr>
                <w:rFonts w:ascii="Arial" w:hAnsi="Arial" w:cs="Arial"/>
                <w:sz w:val="20"/>
                <w:szCs w:val="20"/>
              </w:rPr>
              <w:t>6.</w:t>
            </w:r>
          </w:p>
          <w:p w14:paraId="63C90277" w14:textId="77777777" w:rsidR="003003B7" w:rsidRPr="00F67237" w:rsidRDefault="003003B7" w:rsidP="003003B7">
            <w:pPr>
              <w:pStyle w:val="ListParagraph"/>
              <w:spacing w:beforeLines="20" w:before="48" w:afterLines="20" w:after="48" w:line="360" w:lineRule="auto"/>
              <w:ind w:left="360"/>
              <w:rPr>
                <w:rFonts w:ascii="Arial" w:hAnsi="Arial" w:cs="Arial"/>
                <w:sz w:val="20"/>
                <w:szCs w:val="20"/>
              </w:rPr>
            </w:pPr>
            <w:r w:rsidRPr="00F67237">
              <w:rPr>
                <w:rFonts w:ascii="Arial" w:hAnsi="Arial" w:cs="Arial"/>
                <w:sz w:val="20"/>
                <w:szCs w:val="20"/>
              </w:rPr>
              <w:t>7.</w:t>
            </w:r>
          </w:p>
          <w:p w14:paraId="31708013" w14:textId="77777777" w:rsidR="003003B7" w:rsidRPr="00F67237" w:rsidRDefault="003003B7" w:rsidP="003003B7">
            <w:pPr>
              <w:pStyle w:val="ListParagraph"/>
              <w:spacing w:beforeLines="20" w:before="48" w:afterLines="20" w:after="48" w:line="360" w:lineRule="auto"/>
              <w:ind w:left="360"/>
              <w:rPr>
                <w:rFonts w:ascii="Arial" w:hAnsi="Arial" w:cs="Arial"/>
                <w:sz w:val="20"/>
                <w:szCs w:val="20"/>
              </w:rPr>
            </w:pPr>
            <w:r w:rsidRPr="00F67237">
              <w:rPr>
                <w:rFonts w:ascii="Arial" w:hAnsi="Arial" w:cs="Arial"/>
                <w:sz w:val="20"/>
                <w:szCs w:val="20"/>
              </w:rPr>
              <w:t>8.</w:t>
            </w:r>
          </w:p>
          <w:p w14:paraId="43EE2182" w14:textId="77777777" w:rsidR="003003B7" w:rsidRPr="00F67237" w:rsidRDefault="003003B7" w:rsidP="003003B7">
            <w:pPr>
              <w:pStyle w:val="ListParagraph"/>
              <w:spacing w:beforeLines="20" w:before="48" w:afterLines="20" w:after="48" w:line="360" w:lineRule="auto"/>
              <w:ind w:left="360"/>
              <w:rPr>
                <w:rFonts w:ascii="Arial" w:hAnsi="Arial" w:cs="Arial"/>
                <w:sz w:val="20"/>
                <w:szCs w:val="20"/>
              </w:rPr>
            </w:pPr>
            <w:r w:rsidRPr="00F67237">
              <w:rPr>
                <w:rFonts w:ascii="Arial" w:hAnsi="Arial" w:cs="Arial"/>
                <w:sz w:val="20"/>
                <w:szCs w:val="20"/>
              </w:rPr>
              <w:t>9.</w:t>
            </w:r>
          </w:p>
          <w:p w14:paraId="21885271" w14:textId="77777777" w:rsidR="003003B7" w:rsidRPr="00F67237" w:rsidRDefault="003003B7" w:rsidP="003003B7">
            <w:pPr>
              <w:pStyle w:val="ListParagraph"/>
              <w:spacing w:beforeLines="20" w:before="48" w:afterLines="20" w:after="48" w:line="360" w:lineRule="auto"/>
              <w:ind w:left="360"/>
              <w:rPr>
                <w:rFonts w:ascii="Arial" w:hAnsi="Arial" w:cs="Arial"/>
                <w:b/>
                <w:i/>
                <w:sz w:val="20"/>
                <w:szCs w:val="20"/>
              </w:rPr>
            </w:pPr>
            <w:r w:rsidRPr="00F67237">
              <w:rPr>
                <w:rFonts w:ascii="Arial" w:hAnsi="Arial" w:cs="Arial"/>
                <w:sz w:val="20"/>
                <w:szCs w:val="20"/>
              </w:rPr>
              <w:t>10.</w:t>
            </w:r>
          </w:p>
        </w:tc>
      </w:tr>
      <w:tr w:rsidR="000D398A" w:rsidRPr="00F67237" w14:paraId="4C257622" w14:textId="77777777" w:rsidTr="00B66156">
        <w:trPr>
          <w:trHeight w:val="333"/>
        </w:trPr>
        <w:tc>
          <w:tcPr>
            <w:tcW w:w="675" w:type="dxa"/>
          </w:tcPr>
          <w:p w14:paraId="23C3B67C" w14:textId="77777777" w:rsidR="000D398A" w:rsidRPr="00F67237" w:rsidRDefault="00B93804" w:rsidP="008443EF">
            <w:pPr>
              <w:rPr>
                <w:rFonts w:ascii="Arial" w:hAnsi="Arial" w:cs="Arial"/>
                <w:sz w:val="20"/>
                <w:szCs w:val="20"/>
              </w:rPr>
            </w:pPr>
            <w:r w:rsidRPr="00F67237">
              <w:rPr>
                <w:rFonts w:ascii="Arial" w:hAnsi="Arial" w:cs="Arial"/>
                <w:sz w:val="20"/>
                <w:szCs w:val="20"/>
              </w:rPr>
              <w:lastRenderedPageBreak/>
              <w:t>5</w:t>
            </w:r>
          </w:p>
        </w:tc>
        <w:tc>
          <w:tcPr>
            <w:tcW w:w="8647" w:type="dxa"/>
          </w:tcPr>
          <w:p w14:paraId="789A38CD" w14:textId="1D45D330" w:rsidR="000D398A" w:rsidRPr="00F67237" w:rsidRDefault="000D398A" w:rsidP="000D398A">
            <w:pPr>
              <w:spacing w:beforeLines="20" w:before="48" w:afterLines="20" w:after="48"/>
              <w:rPr>
                <w:rFonts w:ascii="Arial" w:hAnsi="Arial" w:cs="Arial"/>
                <w:sz w:val="20"/>
                <w:szCs w:val="20"/>
              </w:rPr>
            </w:pPr>
            <w:r w:rsidRPr="00F67237">
              <w:rPr>
                <w:rFonts w:ascii="Arial" w:hAnsi="Arial" w:cs="Arial"/>
                <w:sz w:val="20"/>
                <w:szCs w:val="20"/>
              </w:rPr>
              <w:t xml:space="preserve">In the following, I will present you </w:t>
            </w:r>
            <w:r w:rsidR="00A04863" w:rsidRPr="00F67237">
              <w:rPr>
                <w:rFonts w:ascii="Arial" w:hAnsi="Arial" w:cs="Arial"/>
                <w:sz w:val="20"/>
                <w:szCs w:val="20"/>
              </w:rPr>
              <w:t>another</w:t>
            </w:r>
            <w:r w:rsidR="00B62083" w:rsidRPr="00F67237">
              <w:rPr>
                <w:rFonts w:ascii="Arial" w:hAnsi="Arial" w:cs="Arial"/>
                <w:sz w:val="20"/>
                <w:szCs w:val="20"/>
              </w:rPr>
              <w:t xml:space="preserve"> set of</w:t>
            </w:r>
            <w:r w:rsidRPr="00F67237">
              <w:rPr>
                <w:rFonts w:ascii="Arial" w:hAnsi="Arial" w:cs="Arial"/>
                <w:sz w:val="20"/>
                <w:szCs w:val="20"/>
              </w:rPr>
              <w:t xml:space="preserve"> statements which describe the behavior of people in various situations. Please indicate how much each statement describes you. For each statement,</w:t>
            </w:r>
            <w:r w:rsidR="006A31B9" w:rsidRPr="00F67237">
              <w:rPr>
                <w:rFonts w:ascii="Arial" w:hAnsi="Arial" w:cs="Arial"/>
                <w:sz w:val="20"/>
                <w:szCs w:val="20"/>
              </w:rPr>
              <w:t xml:space="preserve"> please tell me whether you 1. Strongly d</w:t>
            </w:r>
            <w:r w:rsidRPr="00F67237">
              <w:rPr>
                <w:rFonts w:ascii="Arial" w:hAnsi="Arial" w:cs="Arial"/>
                <w:sz w:val="20"/>
                <w:szCs w:val="20"/>
              </w:rPr>
              <w:t xml:space="preserve">isagree, </w:t>
            </w:r>
            <w:r w:rsidR="00737877" w:rsidRPr="00F67237">
              <w:rPr>
                <w:rFonts w:ascii="Arial" w:hAnsi="Arial" w:cs="Arial"/>
                <w:sz w:val="20"/>
                <w:szCs w:val="20"/>
              </w:rPr>
              <w:t>2</w:t>
            </w:r>
            <w:r w:rsidRPr="00F67237">
              <w:rPr>
                <w:rFonts w:ascii="Arial" w:hAnsi="Arial" w:cs="Arial"/>
                <w:sz w:val="20"/>
                <w:szCs w:val="20"/>
              </w:rPr>
              <w:t xml:space="preserve">. Rather disagree, </w:t>
            </w:r>
            <w:r w:rsidR="00737877" w:rsidRPr="00F67237">
              <w:rPr>
                <w:rFonts w:ascii="Arial" w:hAnsi="Arial" w:cs="Arial"/>
                <w:sz w:val="20"/>
                <w:szCs w:val="20"/>
              </w:rPr>
              <w:t>3</w:t>
            </w:r>
            <w:r w:rsidRPr="00F67237">
              <w:rPr>
                <w:rFonts w:ascii="Arial" w:hAnsi="Arial" w:cs="Arial"/>
                <w:sz w:val="20"/>
                <w:szCs w:val="20"/>
              </w:rPr>
              <w:t>. Neither</w:t>
            </w:r>
            <w:r w:rsidR="00A04863" w:rsidRPr="00F67237">
              <w:rPr>
                <w:rFonts w:ascii="Arial" w:hAnsi="Arial" w:cs="Arial"/>
                <w:sz w:val="20"/>
                <w:szCs w:val="20"/>
              </w:rPr>
              <w:t xml:space="preserve"> disagree</w:t>
            </w:r>
            <w:r w:rsidRPr="00F67237">
              <w:rPr>
                <w:rFonts w:ascii="Arial" w:hAnsi="Arial" w:cs="Arial"/>
                <w:sz w:val="20"/>
                <w:szCs w:val="20"/>
              </w:rPr>
              <w:t xml:space="preserve"> nor</w:t>
            </w:r>
            <w:r w:rsidR="00A04863" w:rsidRPr="00F67237">
              <w:rPr>
                <w:rFonts w:ascii="Arial" w:hAnsi="Arial" w:cs="Arial"/>
                <w:sz w:val="20"/>
                <w:szCs w:val="20"/>
              </w:rPr>
              <w:t xml:space="preserve"> agree</w:t>
            </w:r>
            <w:r w:rsidRPr="00F67237">
              <w:rPr>
                <w:rFonts w:ascii="Arial" w:hAnsi="Arial" w:cs="Arial"/>
                <w:sz w:val="20"/>
                <w:szCs w:val="20"/>
              </w:rPr>
              <w:t xml:space="preserve">, </w:t>
            </w:r>
            <w:r w:rsidR="00737877" w:rsidRPr="00F67237">
              <w:rPr>
                <w:rFonts w:ascii="Arial" w:hAnsi="Arial" w:cs="Arial"/>
                <w:sz w:val="20"/>
                <w:szCs w:val="20"/>
              </w:rPr>
              <w:t>4</w:t>
            </w:r>
            <w:r w:rsidRPr="00F67237">
              <w:rPr>
                <w:rFonts w:ascii="Arial" w:hAnsi="Arial" w:cs="Arial"/>
                <w:sz w:val="20"/>
                <w:szCs w:val="20"/>
              </w:rPr>
              <w:t xml:space="preserve">. Rather agree, </w:t>
            </w:r>
            <w:r w:rsidR="00737877" w:rsidRPr="00F67237">
              <w:rPr>
                <w:rFonts w:ascii="Arial" w:hAnsi="Arial" w:cs="Arial"/>
                <w:sz w:val="20"/>
                <w:szCs w:val="20"/>
              </w:rPr>
              <w:t xml:space="preserve">or 5. </w:t>
            </w:r>
            <w:r w:rsidR="006A31B9" w:rsidRPr="00F67237">
              <w:rPr>
                <w:rFonts w:ascii="Arial" w:hAnsi="Arial" w:cs="Arial"/>
                <w:sz w:val="20"/>
                <w:szCs w:val="20"/>
              </w:rPr>
              <w:t>Strongly a</w:t>
            </w:r>
            <w:r w:rsidR="00737877" w:rsidRPr="00F67237">
              <w:rPr>
                <w:rFonts w:ascii="Arial" w:hAnsi="Arial" w:cs="Arial"/>
                <w:sz w:val="20"/>
                <w:szCs w:val="20"/>
              </w:rPr>
              <w:t xml:space="preserve">gree. </w:t>
            </w:r>
            <w:r w:rsidRPr="00F67237">
              <w:rPr>
                <w:rFonts w:ascii="Arial" w:hAnsi="Arial" w:cs="Arial"/>
                <w:b/>
                <w:sz w:val="20"/>
                <w:szCs w:val="20"/>
              </w:rPr>
              <w:t>(</w:t>
            </w:r>
            <w:r w:rsidR="00A04863" w:rsidRPr="00F67237">
              <w:rPr>
                <w:rFonts w:ascii="Arial" w:hAnsi="Arial" w:cs="Arial"/>
                <w:b/>
                <w:i/>
                <w:sz w:val="20"/>
                <w:szCs w:val="20"/>
              </w:rPr>
              <w:t>S</w:t>
            </w:r>
            <w:r w:rsidRPr="00F67237">
              <w:rPr>
                <w:rFonts w:ascii="Arial" w:hAnsi="Arial" w:cs="Arial"/>
                <w:b/>
                <w:i/>
                <w:sz w:val="20"/>
                <w:szCs w:val="20"/>
              </w:rPr>
              <w:t>how response scale).</w:t>
            </w:r>
            <w:r w:rsidRPr="00F67237">
              <w:rPr>
                <w:rFonts w:ascii="Arial" w:hAnsi="Arial" w:cs="Arial"/>
                <w:sz w:val="20"/>
                <w:szCs w:val="20"/>
              </w:rPr>
              <w:t xml:space="preserve"> Your answers refer to how you think you </w:t>
            </w:r>
            <w:r w:rsidRPr="00F67237">
              <w:rPr>
                <w:rFonts w:ascii="Arial" w:hAnsi="Arial" w:cs="Arial"/>
                <w:i/>
                <w:sz w:val="20"/>
                <w:szCs w:val="20"/>
                <w:u w:val="single"/>
              </w:rPr>
              <w:t>are</w:t>
            </w:r>
            <w:r w:rsidRPr="00F67237">
              <w:rPr>
                <w:rFonts w:ascii="Arial" w:hAnsi="Arial" w:cs="Arial"/>
                <w:i/>
                <w:sz w:val="20"/>
                <w:szCs w:val="20"/>
              </w:rPr>
              <w:t xml:space="preserve"> </w:t>
            </w:r>
            <w:r w:rsidRPr="00F67237">
              <w:rPr>
                <w:rFonts w:ascii="Arial" w:hAnsi="Arial" w:cs="Arial"/>
                <w:sz w:val="20"/>
                <w:szCs w:val="20"/>
              </w:rPr>
              <w:t xml:space="preserve">and not how you </w:t>
            </w:r>
            <w:r w:rsidRPr="00F67237">
              <w:rPr>
                <w:rFonts w:ascii="Arial" w:hAnsi="Arial" w:cs="Arial"/>
                <w:i/>
                <w:sz w:val="20"/>
                <w:szCs w:val="20"/>
                <w:u w:val="single"/>
              </w:rPr>
              <w:t>would like</w:t>
            </w:r>
            <w:r w:rsidRPr="00F67237">
              <w:rPr>
                <w:rFonts w:ascii="Arial" w:hAnsi="Arial" w:cs="Arial"/>
                <w:i/>
                <w:sz w:val="20"/>
                <w:szCs w:val="20"/>
              </w:rPr>
              <w:t xml:space="preserve"> </w:t>
            </w:r>
            <w:r w:rsidR="00F344C2" w:rsidRPr="00F67237">
              <w:rPr>
                <w:rFonts w:ascii="Arial" w:hAnsi="Arial" w:cs="Arial"/>
                <w:sz w:val="20"/>
                <w:szCs w:val="20"/>
              </w:rPr>
              <w:t>to be in the future</w:t>
            </w:r>
            <w:r w:rsidRPr="00F67237">
              <w:rPr>
                <w:rFonts w:ascii="Arial" w:hAnsi="Arial" w:cs="Arial"/>
                <w:sz w:val="20"/>
                <w:szCs w:val="20"/>
              </w:rPr>
              <w:t>.</w:t>
            </w:r>
            <w:r w:rsidR="00A04863" w:rsidRPr="00F67237">
              <w:rPr>
                <w:rFonts w:ascii="Arial" w:hAnsi="Arial" w:cs="Arial"/>
                <w:sz w:val="20"/>
                <w:szCs w:val="20"/>
              </w:rPr>
              <w:t xml:space="preserve"> Each </w:t>
            </w:r>
            <w:r w:rsidR="00A04863" w:rsidRPr="00F67237">
              <w:rPr>
                <w:rFonts w:ascii="Arial" w:hAnsi="Arial" w:cs="Arial"/>
                <w:i/>
                <w:sz w:val="20"/>
                <w:szCs w:val="20"/>
              </w:rPr>
              <w:t>honest</w:t>
            </w:r>
            <w:r w:rsidR="00A04863" w:rsidRPr="00F67237">
              <w:rPr>
                <w:rFonts w:ascii="Arial" w:hAnsi="Arial" w:cs="Arial"/>
                <w:sz w:val="20"/>
                <w:szCs w:val="20"/>
              </w:rPr>
              <w:t xml:space="preserve"> answer is a good answer.</w:t>
            </w:r>
            <w:r w:rsidR="00596512" w:rsidRPr="00F67237">
              <w:rPr>
                <w:rFonts w:ascii="Arial" w:hAnsi="Arial" w:cs="Arial"/>
                <w:sz w:val="20"/>
                <w:szCs w:val="20"/>
              </w:rPr>
              <w:t xml:space="preserve"> </w:t>
            </w:r>
            <w:r w:rsidR="00596512" w:rsidRPr="00F67237">
              <w:rPr>
                <w:rFonts w:ascii="Nyala" w:hAnsi="Nyala" w:cs="Nyala"/>
                <w:sz w:val="20"/>
                <w:szCs w:val="20"/>
              </w:rPr>
              <w:t>ከዚህ</w:t>
            </w:r>
            <w:r w:rsidR="00596512" w:rsidRPr="00F67237">
              <w:rPr>
                <w:rFonts w:ascii="Arial" w:hAnsi="Arial" w:cs="Arial"/>
                <w:sz w:val="20"/>
                <w:szCs w:val="20"/>
              </w:rPr>
              <w:t xml:space="preserve"> </w:t>
            </w:r>
            <w:r w:rsidR="00596512" w:rsidRPr="00F67237">
              <w:rPr>
                <w:rFonts w:ascii="Nyala" w:hAnsi="Nyala" w:cs="Nyala"/>
                <w:sz w:val="20"/>
                <w:szCs w:val="20"/>
              </w:rPr>
              <w:t>በመቀጠል</w:t>
            </w:r>
            <w:r w:rsidR="00596512" w:rsidRPr="00F67237">
              <w:rPr>
                <w:rFonts w:ascii="Arial" w:hAnsi="Arial" w:cs="Arial"/>
                <w:sz w:val="20"/>
                <w:szCs w:val="20"/>
              </w:rPr>
              <w:t xml:space="preserve"> </w:t>
            </w:r>
            <w:r w:rsidR="00596512" w:rsidRPr="00F67237">
              <w:rPr>
                <w:rFonts w:ascii="Nyala" w:hAnsi="Nyala" w:cs="Nyala"/>
                <w:sz w:val="20"/>
                <w:szCs w:val="20"/>
              </w:rPr>
              <w:t>የተለያዩ</w:t>
            </w:r>
            <w:r w:rsidR="00596512" w:rsidRPr="00F67237">
              <w:rPr>
                <w:rFonts w:ascii="Arial" w:hAnsi="Arial" w:cs="Arial"/>
                <w:sz w:val="20"/>
                <w:szCs w:val="20"/>
              </w:rPr>
              <w:t xml:space="preserve"> </w:t>
            </w:r>
            <w:r w:rsidR="00596512" w:rsidRPr="00F67237">
              <w:rPr>
                <w:rFonts w:ascii="Nyala" w:hAnsi="Nyala" w:cs="Nyala"/>
                <w:sz w:val="20"/>
                <w:szCs w:val="20"/>
              </w:rPr>
              <w:t>ሰዎች</w:t>
            </w:r>
            <w:r w:rsidR="00596512" w:rsidRPr="00F67237">
              <w:rPr>
                <w:rFonts w:ascii="Arial" w:hAnsi="Arial" w:cs="Arial"/>
                <w:sz w:val="20"/>
                <w:szCs w:val="20"/>
              </w:rPr>
              <w:t xml:space="preserve"> </w:t>
            </w:r>
            <w:r w:rsidR="00596512" w:rsidRPr="00F67237">
              <w:rPr>
                <w:rFonts w:ascii="Nyala" w:hAnsi="Nyala" w:cs="Nyala"/>
                <w:sz w:val="20"/>
                <w:szCs w:val="20"/>
              </w:rPr>
              <w:t>በተለያየ</w:t>
            </w:r>
            <w:r w:rsidR="00596512" w:rsidRPr="00F67237">
              <w:rPr>
                <w:rFonts w:ascii="Arial" w:hAnsi="Arial" w:cs="Arial"/>
                <w:sz w:val="20"/>
                <w:szCs w:val="20"/>
              </w:rPr>
              <w:t xml:space="preserve"> </w:t>
            </w:r>
            <w:r w:rsidR="00596512" w:rsidRPr="00F67237">
              <w:rPr>
                <w:rFonts w:ascii="Nyala" w:hAnsi="Nyala" w:cs="Nyala"/>
                <w:sz w:val="20"/>
                <w:szCs w:val="20"/>
              </w:rPr>
              <w:t>ሁኔታ</w:t>
            </w:r>
            <w:r w:rsidR="00596512" w:rsidRPr="00F67237">
              <w:rPr>
                <w:rFonts w:ascii="Arial" w:hAnsi="Arial" w:cs="Arial"/>
                <w:sz w:val="20"/>
                <w:szCs w:val="20"/>
              </w:rPr>
              <w:t xml:space="preserve"> </w:t>
            </w:r>
            <w:r w:rsidR="00596512" w:rsidRPr="00F67237">
              <w:rPr>
                <w:rFonts w:ascii="Nyala" w:hAnsi="Nyala" w:cs="Nyala"/>
                <w:sz w:val="20"/>
                <w:szCs w:val="20"/>
              </w:rPr>
              <w:t>ውስጥ</w:t>
            </w:r>
            <w:r w:rsidR="00596512" w:rsidRPr="00F67237">
              <w:rPr>
                <w:rFonts w:ascii="Arial" w:hAnsi="Arial" w:cs="Arial"/>
                <w:sz w:val="20"/>
                <w:szCs w:val="20"/>
              </w:rPr>
              <w:t xml:space="preserve"> </w:t>
            </w:r>
            <w:r w:rsidR="00596512" w:rsidRPr="00F67237">
              <w:rPr>
                <w:rFonts w:ascii="Nyala" w:hAnsi="Nyala" w:cs="Nyala"/>
                <w:sz w:val="20"/>
                <w:szCs w:val="20"/>
              </w:rPr>
              <w:t>ሲሆኑ</w:t>
            </w:r>
            <w:r w:rsidR="00596512" w:rsidRPr="00F67237">
              <w:rPr>
                <w:rFonts w:ascii="Arial" w:hAnsi="Arial" w:cs="Arial"/>
                <w:sz w:val="20"/>
                <w:szCs w:val="20"/>
              </w:rPr>
              <w:t xml:space="preserve"> </w:t>
            </w:r>
            <w:r w:rsidR="00596512" w:rsidRPr="00F67237">
              <w:rPr>
                <w:rFonts w:ascii="Nyala" w:hAnsi="Nyala" w:cs="Nyala"/>
                <w:sz w:val="20"/>
                <w:szCs w:val="20"/>
              </w:rPr>
              <w:t>የሚኖራቸውን</w:t>
            </w:r>
            <w:r w:rsidR="00596512" w:rsidRPr="00F67237">
              <w:rPr>
                <w:rFonts w:ascii="Arial" w:hAnsi="Arial" w:cs="Arial"/>
                <w:sz w:val="20"/>
                <w:szCs w:val="20"/>
              </w:rPr>
              <w:t xml:space="preserve"> </w:t>
            </w:r>
            <w:r w:rsidR="00596512" w:rsidRPr="00F67237">
              <w:rPr>
                <w:rFonts w:ascii="Nyala" w:hAnsi="Nyala" w:cs="Nyala"/>
                <w:sz w:val="20"/>
                <w:szCs w:val="20"/>
              </w:rPr>
              <w:t>ባህሪ</w:t>
            </w:r>
            <w:r w:rsidR="00596512" w:rsidRPr="00F67237">
              <w:rPr>
                <w:rFonts w:ascii="Arial" w:hAnsi="Arial" w:cs="Arial"/>
                <w:sz w:val="20"/>
                <w:szCs w:val="20"/>
              </w:rPr>
              <w:t xml:space="preserve"> </w:t>
            </w:r>
            <w:r w:rsidR="00596512" w:rsidRPr="00F67237">
              <w:rPr>
                <w:rFonts w:ascii="Nyala" w:hAnsi="Nyala" w:cs="Nyala"/>
                <w:sz w:val="20"/>
                <w:szCs w:val="20"/>
              </w:rPr>
              <w:t>በተመለከተ</w:t>
            </w:r>
            <w:r w:rsidR="00596512" w:rsidRPr="00F67237">
              <w:rPr>
                <w:rFonts w:ascii="Arial" w:hAnsi="Arial" w:cs="Arial"/>
                <w:sz w:val="20"/>
                <w:szCs w:val="20"/>
              </w:rPr>
              <w:t xml:space="preserve"> </w:t>
            </w:r>
            <w:r w:rsidR="00596512" w:rsidRPr="00F67237">
              <w:rPr>
                <w:rFonts w:ascii="Nyala" w:hAnsi="Nyala" w:cs="Nyala"/>
                <w:sz w:val="20"/>
                <w:szCs w:val="20"/>
              </w:rPr>
              <w:t>ሌሎች</w:t>
            </w:r>
            <w:r w:rsidR="00596512" w:rsidRPr="00F67237">
              <w:rPr>
                <w:rFonts w:ascii="Arial" w:hAnsi="Arial" w:cs="Arial"/>
                <w:sz w:val="20"/>
                <w:szCs w:val="20"/>
              </w:rPr>
              <w:t xml:space="preserve"> </w:t>
            </w:r>
            <w:r w:rsidR="00596512" w:rsidRPr="00F67237">
              <w:rPr>
                <w:rFonts w:ascii="Nyala" w:hAnsi="Nyala" w:cs="Nyala"/>
                <w:sz w:val="20"/>
                <w:szCs w:val="20"/>
              </w:rPr>
              <w:t>የተወሰኑ</w:t>
            </w:r>
            <w:r w:rsidR="00596512" w:rsidRPr="00F67237">
              <w:rPr>
                <w:rFonts w:ascii="Arial" w:hAnsi="Arial" w:cs="Arial"/>
                <w:sz w:val="20"/>
                <w:szCs w:val="20"/>
              </w:rPr>
              <w:t xml:space="preserve"> </w:t>
            </w:r>
            <w:r w:rsidR="00596512" w:rsidRPr="00F67237">
              <w:rPr>
                <w:rFonts w:ascii="Nyala" w:hAnsi="Nyala" w:cs="Nyala"/>
                <w:sz w:val="20"/>
                <w:szCs w:val="20"/>
              </w:rPr>
              <w:t>ሃሳቦችን</w:t>
            </w:r>
            <w:r w:rsidR="00596512" w:rsidRPr="00F67237">
              <w:rPr>
                <w:rFonts w:ascii="Arial" w:hAnsi="Arial" w:cs="Arial"/>
                <w:sz w:val="20"/>
                <w:szCs w:val="20"/>
              </w:rPr>
              <w:t xml:space="preserve"> </w:t>
            </w:r>
            <w:r w:rsidR="00596512" w:rsidRPr="00F67237">
              <w:rPr>
                <w:rFonts w:ascii="Nyala" w:hAnsi="Nyala" w:cs="Nyala"/>
                <w:sz w:val="20"/>
                <w:szCs w:val="20"/>
              </w:rPr>
              <w:t>እነግርዎታለሁ፡፡</w:t>
            </w:r>
            <w:r w:rsidR="00596512" w:rsidRPr="00F67237">
              <w:rPr>
                <w:rFonts w:ascii="Arial" w:hAnsi="Arial" w:cs="Arial"/>
                <w:sz w:val="20"/>
                <w:szCs w:val="20"/>
              </w:rPr>
              <w:t xml:space="preserve"> </w:t>
            </w:r>
            <w:r w:rsidR="00596512" w:rsidRPr="00F67237">
              <w:rPr>
                <w:rFonts w:ascii="Nyala" w:hAnsi="Nyala" w:cs="Nyala"/>
                <w:sz w:val="20"/>
                <w:szCs w:val="20"/>
              </w:rPr>
              <w:t>እባክዎ</w:t>
            </w:r>
            <w:r w:rsidR="00596512" w:rsidRPr="00F67237">
              <w:rPr>
                <w:rFonts w:ascii="Arial" w:hAnsi="Arial" w:cs="Arial"/>
                <w:sz w:val="20"/>
                <w:szCs w:val="20"/>
              </w:rPr>
              <w:t xml:space="preserve"> </w:t>
            </w:r>
            <w:r w:rsidR="00596512" w:rsidRPr="00F67237">
              <w:rPr>
                <w:rFonts w:ascii="Nyala" w:hAnsi="Nyala" w:cs="Nyala"/>
                <w:sz w:val="20"/>
                <w:szCs w:val="20"/>
              </w:rPr>
              <w:t>እያንዳንዱ</w:t>
            </w:r>
            <w:r w:rsidR="00596512" w:rsidRPr="00F67237">
              <w:rPr>
                <w:rFonts w:ascii="Arial" w:hAnsi="Arial" w:cs="Arial"/>
                <w:sz w:val="20"/>
                <w:szCs w:val="20"/>
              </w:rPr>
              <w:t xml:space="preserve"> </w:t>
            </w:r>
            <w:r w:rsidR="00596512" w:rsidRPr="00F67237">
              <w:rPr>
                <w:rFonts w:ascii="Nyala" w:hAnsi="Nyala" w:cs="Nyala"/>
                <w:sz w:val="20"/>
                <w:szCs w:val="20"/>
              </w:rPr>
              <w:t>ሃሳብ</w:t>
            </w:r>
            <w:r w:rsidR="00596512" w:rsidRPr="00F67237">
              <w:rPr>
                <w:rFonts w:ascii="Arial" w:hAnsi="Arial" w:cs="Arial"/>
                <w:sz w:val="20"/>
                <w:szCs w:val="20"/>
              </w:rPr>
              <w:t xml:space="preserve"> </w:t>
            </w:r>
            <w:r w:rsidR="00596512" w:rsidRPr="00F67237">
              <w:rPr>
                <w:rFonts w:ascii="Nyala" w:hAnsi="Nyala" w:cs="Nyala"/>
                <w:sz w:val="20"/>
                <w:szCs w:val="20"/>
              </w:rPr>
              <w:t>እርስዎን</w:t>
            </w:r>
            <w:r w:rsidR="00596512" w:rsidRPr="00F67237">
              <w:rPr>
                <w:rFonts w:ascii="Arial" w:hAnsi="Arial" w:cs="Arial"/>
                <w:sz w:val="20"/>
                <w:szCs w:val="20"/>
              </w:rPr>
              <w:t xml:space="preserve"> </w:t>
            </w:r>
            <w:r w:rsidR="00596512" w:rsidRPr="00F67237">
              <w:rPr>
                <w:rFonts w:ascii="Nyala" w:hAnsi="Nyala" w:cs="Nyala"/>
                <w:sz w:val="20"/>
                <w:szCs w:val="20"/>
              </w:rPr>
              <w:t>ምን</w:t>
            </w:r>
            <w:r w:rsidR="00596512" w:rsidRPr="00F67237">
              <w:rPr>
                <w:rFonts w:ascii="Arial" w:hAnsi="Arial" w:cs="Arial"/>
                <w:sz w:val="20"/>
                <w:szCs w:val="20"/>
              </w:rPr>
              <w:t xml:space="preserve"> </w:t>
            </w:r>
            <w:r w:rsidR="00596512" w:rsidRPr="00F67237">
              <w:rPr>
                <w:rFonts w:ascii="Nyala" w:hAnsi="Nyala" w:cs="Nyala"/>
                <w:sz w:val="20"/>
                <w:szCs w:val="20"/>
              </w:rPr>
              <w:t>ያህል</w:t>
            </w:r>
            <w:r w:rsidR="00596512" w:rsidRPr="00F67237">
              <w:rPr>
                <w:rFonts w:ascii="Arial" w:hAnsi="Arial" w:cs="Arial"/>
                <w:sz w:val="20"/>
                <w:szCs w:val="20"/>
              </w:rPr>
              <w:t xml:space="preserve"> </w:t>
            </w:r>
            <w:r w:rsidR="00596512" w:rsidRPr="00F67237">
              <w:rPr>
                <w:rFonts w:ascii="Nyala" w:hAnsi="Nyala" w:cs="Nyala"/>
                <w:sz w:val="20"/>
                <w:szCs w:val="20"/>
              </w:rPr>
              <w:t>እንደሚገልጽዎ</w:t>
            </w:r>
            <w:r w:rsidR="00596512" w:rsidRPr="00F67237">
              <w:rPr>
                <w:rFonts w:ascii="Arial" w:hAnsi="Arial" w:cs="Arial"/>
                <w:sz w:val="20"/>
                <w:szCs w:val="20"/>
              </w:rPr>
              <w:t xml:space="preserve"> </w:t>
            </w:r>
            <w:r w:rsidR="00596512" w:rsidRPr="00F67237">
              <w:rPr>
                <w:rFonts w:ascii="Nyala" w:hAnsi="Nyala" w:cs="Nyala"/>
                <w:sz w:val="20"/>
                <w:szCs w:val="20"/>
              </w:rPr>
              <w:t>ይንገሩኝ፡፡</w:t>
            </w:r>
            <w:r w:rsidR="00596512" w:rsidRPr="00F67237">
              <w:rPr>
                <w:rFonts w:ascii="Arial" w:hAnsi="Arial" w:cs="Arial"/>
                <w:sz w:val="20"/>
                <w:szCs w:val="20"/>
              </w:rPr>
              <w:t xml:space="preserve"> </w:t>
            </w:r>
            <w:r w:rsidR="00596512" w:rsidRPr="00F67237">
              <w:rPr>
                <w:rFonts w:ascii="Nyala" w:hAnsi="Nyala" w:cs="Nyala"/>
                <w:sz w:val="20"/>
                <w:szCs w:val="20"/>
              </w:rPr>
              <w:t>ለያንዳንዱ</w:t>
            </w:r>
            <w:r w:rsidR="00596512" w:rsidRPr="00F67237">
              <w:rPr>
                <w:rFonts w:ascii="Arial" w:hAnsi="Arial" w:cs="Arial"/>
                <w:sz w:val="20"/>
                <w:szCs w:val="20"/>
              </w:rPr>
              <w:t xml:space="preserve"> </w:t>
            </w:r>
            <w:r w:rsidR="00596512" w:rsidRPr="00F67237">
              <w:rPr>
                <w:rFonts w:ascii="Nyala" w:hAnsi="Nyala" w:cs="Nyala"/>
                <w:sz w:val="20"/>
                <w:szCs w:val="20"/>
              </w:rPr>
              <w:t>ሃሳብ</w:t>
            </w:r>
            <w:r w:rsidR="00596512" w:rsidRPr="00F67237">
              <w:rPr>
                <w:rFonts w:ascii="Arial" w:hAnsi="Arial" w:cs="Arial"/>
                <w:sz w:val="20"/>
                <w:szCs w:val="20"/>
              </w:rPr>
              <w:t xml:space="preserve"> </w:t>
            </w:r>
            <w:r w:rsidR="00596512" w:rsidRPr="00F67237">
              <w:rPr>
                <w:rFonts w:ascii="Nyala" w:hAnsi="Nyala" w:cs="Nyala"/>
                <w:sz w:val="20"/>
                <w:szCs w:val="20"/>
              </w:rPr>
              <w:t>እርስዎ</w:t>
            </w:r>
            <w:r w:rsidR="00596512" w:rsidRPr="00F67237">
              <w:rPr>
                <w:rFonts w:ascii="Arial" w:hAnsi="Arial" w:cs="Arial"/>
                <w:sz w:val="20"/>
                <w:szCs w:val="20"/>
              </w:rPr>
              <w:t xml:space="preserve"> </w:t>
            </w:r>
            <w:r w:rsidR="00596512" w:rsidRPr="00F67237">
              <w:rPr>
                <w:rFonts w:ascii="Nyala" w:hAnsi="Nyala" w:cs="Nyala"/>
                <w:sz w:val="20"/>
                <w:szCs w:val="20"/>
              </w:rPr>
              <w:t>ምን</w:t>
            </w:r>
            <w:r w:rsidR="00596512" w:rsidRPr="00F67237">
              <w:rPr>
                <w:rFonts w:ascii="Arial" w:hAnsi="Arial" w:cs="Arial"/>
                <w:sz w:val="20"/>
                <w:szCs w:val="20"/>
              </w:rPr>
              <w:t xml:space="preserve"> </w:t>
            </w:r>
            <w:r w:rsidR="00596512" w:rsidRPr="00F67237">
              <w:rPr>
                <w:rFonts w:ascii="Nyala" w:hAnsi="Nyala" w:cs="Nyala"/>
                <w:sz w:val="20"/>
                <w:szCs w:val="20"/>
              </w:rPr>
              <w:t>ያህል</w:t>
            </w:r>
            <w:r w:rsidR="00596512" w:rsidRPr="00F67237">
              <w:rPr>
                <w:rFonts w:ascii="Arial" w:hAnsi="Arial" w:cs="Arial"/>
                <w:sz w:val="20"/>
                <w:szCs w:val="20"/>
              </w:rPr>
              <w:t xml:space="preserve"> </w:t>
            </w:r>
            <w:r w:rsidR="00596512" w:rsidRPr="00F67237">
              <w:rPr>
                <w:rFonts w:ascii="Nyala" w:hAnsi="Nyala" w:cs="Nyala"/>
                <w:sz w:val="20"/>
                <w:szCs w:val="20"/>
              </w:rPr>
              <w:t>እንደሚስማሙ</w:t>
            </w:r>
            <w:r w:rsidR="00596512" w:rsidRPr="00F67237">
              <w:rPr>
                <w:rFonts w:ascii="Arial" w:hAnsi="Arial" w:cs="Arial"/>
                <w:sz w:val="20"/>
                <w:szCs w:val="20"/>
              </w:rPr>
              <w:t xml:space="preserve"> 1. </w:t>
            </w:r>
            <w:r w:rsidR="00596512" w:rsidRPr="00F67237">
              <w:rPr>
                <w:rFonts w:ascii="Nyala" w:hAnsi="Nyala" w:cs="Nyala"/>
                <w:sz w:val="20"/>
                <w:szCs w:val="20"/>
              </w:rPr>
              <w:t>በጣም</w:t>
            </w:r>
            <w:r w:rsidR="00596512" w:rsidRPr="00F67237">
              <w:rPr>
                <w:rFonts w:ascii="Arial" w:hAnsi="Arial" w:cs="Arial"/>
                <w:sz w:val="20"/>
                <w:szCs w:val="20"/>
              </w:rPr>
              <w:t xml:space="preserve"> </w:t>
            </w:r>
            <w:r w:rsidR="00596512" w:rsidRPr="00F67237">
              <w:rPr>
                <w:rFonts w:ascii="Nyala" w:hAnsi="Nyala" w:cs="Nyala"/>
                <w:sz w:val="20"/>
                <w:szCs w:val="20"/>
              </w:rPr>
              <w:t>እቃወማለሁ</w:t>
            </w:r>
            <w:r w:rsidR="00596512" w:rsidRPr="00F67237">
              <w:rPr>
                <w:rFonts w:ascii="Arial" w:hAnsi="Arial" w:cs="Arial"/>
                <w:sz w:val="20"/>
                <w:szCs w:val="20"/>
              </w:rPr>
              <w:t xml:space="preserve"> 2.  </w:t>
            </w:r>
            <w:r w:rsidR="00596512" w:rsidRPr="00F67237">
              <w:rPr>
                <w:rFonts w:ascii="Nyala" w:hAnsi="Nyala" w:cs="Nyala"/>
                <w:sz w:val="20"/>
                <w:szCs w:val="20"/>
              </w:rPr>
              <w:t>በመጠኑ</w:t>
            </w:r>
            <w:r w:rsidR="00596512" w:rsidRPr="00F67237">
              <w:rPr>
                <w:rFonts w:ascii="Arial" w:hAnsi="Arial" w:cs="Arial"/>
                <w:sz w:val="20"/>
                <w:szCs w:val="20"/>
              </w:rPr>
              <w:t xml:space="preserve"> </w:t>
            </w:r>
            <w:r w:rsidR="00596512" w:rsidRPr="00F67237">
              <w:rPr>
                <w:rFonts w:ascii="Nyala" w:hAnsi="Nyala" w:cs="Nyala"/>
                <w:sz w:val="20"/>
                <w:szCs w:val="20"/>
              </w:rPr>
              <w:t>እቃወማለሁ</w:t>
            </w:r>
            <w:r w:rsidR="00596512" w:rsidRPr="00F67237">
              <w:rPr>
                <w:rFonts w:ascii="Arial" w:hAnsi="Arial" w:cs="Arial"/>
                <w:sz w:val="20"/>
                <w:szCs w:val="20"/>
              </w:rPr>
              <w:t xml:space="preserve"> 3. </w:t>
            </w:r>
            <w:r w:rsidR="00596512" w:rsidRPr="00F67237">
              <w:rPr>
                <w:rFonts w:ascii="Nyala" w:hAnsi="Nyala" w:cs="Nyala"/>
                <w:sz w:val="20"/>
                <w:szCs w:val="20"/>
              </w:rPr>
              <w:t>እስማማለሁም</w:t>
            </w:r>
            <w:r w:rsidR="00596512" w:rsidRPr="00F67237">
              <w:rPr>
                <w:rFonts w:ascii="Arial" w:hAnsi="Arial" w:cs="Arial"/>
                <w:sz w:val="20"/>
                <w:szCs w:val="20"/>
              </w:rPr>
              <w:t xml:space="preserve"> </w:t>
            </w:r>
            <w:r w:rsidR="00596512" w:rsidRPr="00F67237">
              <w:rPr>
                <w:rFonts w:ascii="Nyala" w:hAnsi="Nyala" w:cs="Nyala"/>
                <w:sz w:val="20"/>
                <w:szCs w:val="20"/>
              </w:rPr>
              <w:t>አልስማማምም</w:t>
            </w:r>
            <w:r w:rsidR="00596512" w:rsidRPr="00F67237">
              <w:rPr>
                <w:rFonts w:ascii="Arial" w:hAnsi="Arial" w:cs="Arial"/>
                <w:sz w:val="20"/>
                <w:szCs w:val="20"/>
              </w:rPr>
              <w:t xml:space="preserve"> 4.</w:t>
            </w:r>
            <w:r w:rsidR="00596512" w:rsidRPr="00F67237">
              <w:rPr>
                <w:rFonts w:ascii="Nyala" w:hAnsi="Nyala" w:cs="Nyala"/>
                <w:sz w:val="20"/>
                <w:szCs w:val="20"/>
              </w:rPr>
              <w:t>በመጠኑ</w:t>
            </w:r>
            <w:r w:rsidR="00596512" w:rsidRPr="00F67237">
              <w:rPr>
                <w:rFonts w:ascii="Arial" w:hAnsi="Arial" w:cs="Arial"/>
                <w:sz w:val="20"/>
                <w:szCs w:val="20"/>
              </w:rPr>
              <w:t xml:space="preserve"> </w:t>
            </w:r>
            <w:r w:rsidR="00596512" w:rsidRPr="00F67237">
              <w:rPr>
                <w:rFonts w:ascii="Nyala" w:hAnsi="Nyala" w:cs="Nyala"/>
                <w:sz w:val="20"/>
                <w:szCs w:val="20"/>
              </w:rPr>
              <w:t>እስማማለሁ</w:t>
            </w:r>
            <w:r w:rsidR="00596512" w:rsidRPr="00F67237">
              <w:rPr>
                <w:rFonts w:ascii="Arial" w:hAnsi="Arial" w:cs="Arial"/>
                <w:sz w:val="20"/>
                <w:szCs w:val="20"/>
              </w:rPr>
              <w:t xml:space="preserve"> 5. </w:t>
            </w:r>
            <w:r w:rsidR="00596512" w:rsidRPr="00F67237">
              <w:rPr>
                <w:rFonts w:ascii="Nyala" w:hAnsi="Nyala" w:cs="Nyala"/>
                <w:sz w:val="20"/>
                <w:szCs w:val="20"/>
              </w:rPr>
              <w:t>በጣም</w:t>
            </w:r>
            <w:r w:rsidR="00596512" w:rsidRPr="00F67237">
              <w:rPr>
                <w:rFonts w:ascii="Arial" w:hAnsi="Arial" w:cs="Arial"/>
                <w:sz w:val="20"/>
                <w:szCs w:val="20"/>
              </w:rPr>
              <w:t xml:space="preserve"> </w:t>
            </w:r>
            <w:r w:rsidR="00596512" w:rsidRPr="00F67237">
              <w:rPr>
                <w:rFonts w:ascii="Nyala" w:hAnsi="Nyala" w:cs="Nyala"/>
                <w:sz w:val="20"/>
                <w:szCs w:val="20"/>
              </w:rPr>
              <w:t>እስማማልሁ</w:t>
            </w:r>
            <w:r w:rsidR="00596512" w:rsidRPr="00F67237">
              <w:rPr>
                <w:rFonts w:ascii="Arial" w:hAnsi="Arial" w:cs="Arial"/>
                <w:sz w:val="20"/>
                <w:szCs w:val="20"/>
              </w:rPr>
              <w:t xml:space="preserve"> </w:t>
            </w:r>
            <w:r w:rsidR="00596512" w:rsidRPr="00F67237">
              <w:rPr>
                <w:rFonts w:ascii="Nyala" w:hAnsi="Nyala" w:cs="Nyala"/>
                <w:sz w:val="20"/>
                <w:szCs w:val="20"/>
              </w:rPr>
              <w:t>እያሉ</w:t>
            </w:r>
            <w:r w:rsidR="00596512" w:rsidRPr="00F67237">
              <w:rPr>
                <w:rFonts w:ascii="Arial" w:hAnsi="Arial" w:cs="Arial"/>
                <w:sz w:val="20"/>
                <w:szCs w:val="20"/>
              </w:rPr>
              <w:t xml:space="preserve"> </w:t>
            </w:r>
            <w:r w:rsidR="00596512" w:rsidRPr="00F67237">
              <w:rPr>
                <w:rFonts w:ascii="Nyala" w:hAnsi="Nyala" w:cs="Nyala"/>
                <w:sz w:val="20"/>
                <w:szCs w:val="20"/>
              </w:rPr>
              <w:t>ይግለጹልኝ፡፡</w:t>
            </w:r>
            <w:r w:rsidR="00596512" w:rsidRPr="00F67237">
              <w:rPr>
                <w:rFonts w:ascii="Arial" w:hAnsi="Arial" w:cs="Arial"/>
                <w:sz w:val="20"/>
                <w:szCs w:val="20"/>
              </w:rPr>
              <w:t xml:space="preserve"> </w:t>
            </w:r>
            <w:r w:rsidR="00596512" w:rsidRPr="00F67237">
              <w:rPr>
                <w:rFonts w:ascii="Arial" w:hAnsi="Arial" w:cs="Arial"/>
                <w:b/>
                <w:sz w:val="20"/>
                <w:szCs w:val="20"/>
              </w:rPr>
              <w:t>(</w:t>
            </w:r>
            <w:r w:rsidR="00596512" w:rsidRPr="00F67237">
              <w:rPr>
                <w:rFonts w:ascii="Nyala" w:hAnsi="Nyala" w:cs="Nyala"/>
                <w:b/>
                <w:sz w:val="20"/>
                <w:szCs w:val="20"/>
              </w:rPr>
              <w:t>አማራጮቹን</w:t>
            </w:r>
            <w:r w:rsidR="00596512" w:rsidRPr="00F67237">
              <w:rPr>
                <w:rFonts w:ascii="Arial" w:hAnsi="Arial" w:cs="Arial"/>
                <w:b/>
                <w:sz w:val="20"/>
                <w:szCs w:val="20"/>
              </w:rPr>
              <w:t xml:space="preserve"> </w:t>
            </w:r>
            <w:r w:rsidR="00596512" w:rsidRPr="00F67237">
              <w:rPr>
                <w:rFonts w:ascii="Nyala" w:hAnsi="Nyala" w:cs="Nyala"/>
                <w:b/>
                <w:sz w:val="20"/>
                <w:szCs w:val="20"/>
              </w:rPr>
              <w:t>ያሳዩአቸው</w:t>
            </w:r>
            <w:r w:rsidR="00596512" w:rsidRPr="00F67237">
              <w:rPr>
                <w:rFonts w:ascii="Arial" w:hAnsi="Arial" w:cs="Arial"/>
                <w:b/>
                <w:sz w:val="20"/>
                <w:szCs w:val="20"/>
              </w:rPr>
              <w:t xml:space="preserve">) </w:t>
            </w:r>
            <w:r w:rsidR="00596512" w:rsidRPr="00F67237">
              <w:rPr>
                <w:rFonts w:ascii="Nyala" w:hAnsi="Nyala" w:cs="Nyala"/>
                <w:sz w:val="20"/>
                <w:szCs w:val="20"/>
              </w:rPr>
              <w:t>ምላሾችዎ</w:t>
            </w:r>
            <w:r w:rsidR="00596512" w:rsidRPr="00F67237">
              <w:rPr>
                <w:rFonts w:ascii="Arial" w:hAnsi="Arial" w:cs="Arial"/>
                <w:sz w:val="20"/>
                <w:szCs w:val="20"/>
              </w:rPr>
              <w:t xml:space="preserve"> </w:t>
            </w:r>
            <w:r w:rsidR="00596512" w:rsidRPr="00F67237">
              <w:rPr>
                <w:rFonts w:ascii="Nyala" w:hAnsi="Nyala" w:cs="Nyala"/>
                <w:sz w:val="20"/>
                <w:szCs w:val="20"/>
              </w:rPr>
              <w:t>እርስዎ</w:t>
            </w:r>
            <w:r w:rsidR="00596512" w:rsidRPr="00F67237">
              <w:rPr>
                <w:rFonts w:ascii="Arial" w:hAnsi="Arial" w:cs="Arial"/>
                <w:sz w:val="20"/>
                <w:szCs w:val="20"/>
              </w:rPr>
              <w:t xml:space="preserve"> </w:t>
            </w:r>
            <w:r w:rsidR="00596512" w:rsidRPr="00F67237">
              <w:rPr>
                <w:rFonts w:ascii="Nyala" w:hAnsi="Nyala" w:cs="Nyala"/>
                <w:sz w:val="20"/>
                <w:szCs w:val="20"/>
                <w:u w:val="single"/>
              </w:rPr>
              <w:t>ነኝ</w:t>
            </w:r>
            <w:r w:rsidR="00596512" w:rsidRPr="00F67237">
              <w:rPr>
                <w:rFonts w:ascii="Arial" w:hAnsi="Arial" w:cs="Arial"/>
                <w:sz w:val="20"/>
                <w:szCs w:val="20"/>
              </w:rPr>
              <w:t xml:space="preserve"> </w:t>
            </w:r>
            <w:r w:rsidR="00596512" w:rsidRPr="00F67237">
              <w:rPr>
                <w:rFonts w:ascii="Nyala" w:hAnsi="Nyala" w:cs="Nyala"/>
                <w:sz w:val="20"/>
                <w:szCs w:val="20"/>
              </w:rPr>
              <w:t>ብለው</w:t>
            </w:r>
            <w:r w:rsidR="00596512" w:rsidRPr="00F67237">
              <w:rPr>
                <w:rFonts w:ascii="Arial" w:hAnsi="Arial" w:cs="Arial"/>
                <w:sz w:val="20"/>
                <w:szCs w:val="20"/>
              </w:rPr>
              <w:t xml:space="preserve"> </w:t>
            </w:r>
            <w:r w:rsidR="00596512" w:rsidRPr="00F67237">
              <w:rPr>
                <w:rFonts w:ascii="Nyala" w:hAnsi="Nyala" w:cs="Nyala"/>
                <w:sz w:val="20"/>
                <w:szCs w:val="20"/>
              </w:rPr>
              <w:t>የሚያምኑትን</w:t>
            </w:r>
            <w:r w:rsidR="00596512" w:rsidRPr="00F67237">
              <w:rPr>
                <w:rFonts w:ascii="Arial" w:hAnsi="Arial" w:cs="Arial"/>
                <w:sz w:val="20"/>
                <w:szCs w:val="20"/>
              </w:rPr>
              <w:t xml:space="preserve"> </w:t>
            </w:r>
            <w:r w:rsidR="00596512" w:rsidRPr="00F67237">
              <w:rPr>
                <w:rFonts w:ascii="Nyala" w:hAnsi="Nyala" w:cs="Nyala"/>
                <w:sz w:val="20"/>
                <w:szCs w:val="20"/>
              </w:rPr>
              <w:t>እንጂ</w:t>
            </w:r>
            <w:r w:rsidR="00596512" w:rsidRPr="00F67237">
              <w:rPr>
                <w:rFonts w:ascii="Arial" w:hAnsi="Arial" w:cs="Arial"/>
                <w:sz w:val="20"/>
                <w:szCs w:val="20"/>
              </w:rPr>
              <w:t xml:space="preserve"> </w:t>
            </w:r>
            <w:r w:rsidR="00596512" w:rsidRPr="00F67237">
              <w:rPr>
                <w:rFonts w:ascii="Nyala" w:hAnsi="Nyala" w:cs="Nyala"/>
                <w:sz w:val="20"/>
                <w:szCs w:val="20"/>
                <w:u w:val="single"/>
              </w:rPr>
              <w:t>ብሆን</w:t>
            </w:r>
            <w:r w:rsidR="00596512" w:rsidRPr="00F67237">
              <w:rPr>
                <w:rFonts w:ascii="Arial" w:hAnsi="Arial" w:cs="Arial"/>
                <w:sz w:val="20"/>
                <w:szCs w:val="20"/>
                <w:u w:val="single"/>
              </w:rPr>
              <w:t xml:space="preserve"> </w:t>
            </w:r>
            <w:r w:rsidR="00596512" w:rsidRPr="00F67237">
              <w:rPr>
                <w:rFonts w:ascii="Nyala" w:hAnsi="Nyala" w:cs="Nyala"/>
                <w:sz w:val="20"/>
                <w:szCs w:val="20"/>
                <w:u w:val="single"/>
              </w:rPr>
              <w:t>ብለው</w:t>
            </w:r>
            <w:r w:rsidR="00596512" w:rsidRPr="00F67237">
              <w:rPr>
                <w:rFonts w:ascii="Arial" w:hAnsi="Arial" w:cs="Arial"/>
                <w:sz w:val="20"/>
                <w:szCs w:val="20"/>
                <w:u w:val="single"/>
              </w:rPr>
              <w:t xml:space="preserve"> </w:t>
            </w:r>
            <w:r w:rsidR="00596512" w:rsidRPr="00F67237">
              <w:rPr>
                <w:rFonts w:ascii="Nyala" w:hAnsi="Nyala" w:cs="Nyala"/>
                <w:sz w:val="20"/>
                <w:szCs w:val="20"/>
                <w:u w:val="single"/>
              </w:rPr>
              <w:t>የሚመኙትን</w:t>
            </w:r>
            <w:r w:rsidR="00596512" w:rsidRPr="00F67237">
              <w:rPr>
                <w:rFonts w:ascii="Arial" w:hAnsi="Arial" w:cs="Arial"/>
                <w:sz w:val="20"/>
                <w:szCs w:val="20"/>
              </w:rPr>
              <w:t xml:space="preserve"> </w:t>
            </w:r>
            <w:r w:rsidR="00596512" w:rsidRPr="00F67237">
              <w:rPr>
                <w:rFonts w:ascii="Nyala" w:hAnsi="Nyala" w:cs="Nyala"/>
                <w:sz w:val="20"/>
                <w:szCs w:val="20"/>
              </w:rPr>
              <w:t>የሚገልጹ</w:t>
            </w:r>
            <w:r w:rsidR="00596512" w:rsidRPr="00F67237">
              <w:rPr>
                <w:rFonts w:ascii="Arial" w:hAnsi="Arial" w:cs="Arial"/>
                <w:sz w:val="20"/>
                <w:szCs w:val="20"/>
              </w:rPr>
              <w:t xml:space="preserve"> </w:t>
            </w:r>
            <w:r w:rsidR="00596512" w:rsidRPr="00F67237">
              <w:rPr>
                <w:rFonts w:ascii="Nyala" w:hAnsi="Nyala" w:cs="Nyala"/>
                <w:sz w:val="20"/>
                <w:szCs w:val="20"/>
              </w:rPr>
              <w:t>መሆን</w:t>
            </w:r>
            <w:r w:rsidR="00596512" w:rsidRPr="00F67237">
              <w:rPr>
                <w:rFonts w:ascii="Arial" w:hAnsi="Arial" w:cs="Arial"/>
                <w:sz w:val="20"/>
                <w:szCs w:val="20"/>
              </w:rPr>
              <w:t xml:space="preserve"> </w:t>
            </w:r>
            <w:r w:rsidR="00596512" w:rsidRPr="00F67237">
              <w:rPr>
                <w:rFonts w:ascii="Nyala" w:hAnsi="Nyala" w:cs="Nyala"/>
                <w:sz w:val="20"/>
                <w:szCs w:val="20"/>
              </w:rPr>
              <w:t>የለባቸውም፡፡</w:t>
            </w:r>
            <w:r w:rsidR="00596512" w:rsidRPr="00F67237">
              <w:rPr>
                <w:rFonts w:ascii="Arial" w:hAnsi="Arial" w:cs="Arial"/>
                <w:sz w:val="20"/>
                <w:szCs w:val="20"/>
              </w:rPr>
              <w:t xml:space="preserve"> </w:t>
            </w:r>
            <w:r w:rsidR="00596512" w:rsidRPr="00F67237">
              <w:rPr>
                <w:rFonts w:ascii="Nyala" w:hAnsi="Nyala" w:cs="Nyala"/>
                <w:sz w:val="20"/>
                <w:szCs w:val="20"/>
              </w:rPr>
              <w:t>እያንዳንዱ</w:t>
            </w:r>
            <w:r w:rsidR="00596512" w:rsidRPr="00F67237">
              <w:rPr>
                <w:rFonts w:ascii="Arial" w:hAnsi="Arial" w:cs="Arial"/>
                <w:sz w:val="20"/>
                <w:szCs w:val="20"/>
              </w:rPr>
              <w:t xml:space="preserve"> </w:t>
            </w:r>
            <w:r w:rsidR="00596512" w:rsidRPr="00F67237">
              <w:rPr>
                <w:rFonts w:ascii="Nyala" w:hAnsi="Nyala" w:cs="Nyala"/>
                <w:sz w:val="20"/>
                <w:szCs w:val="20"/>
              </w:rPr>
              <w:t>እውነተኛ</w:t>
            </w:r>
            <w:r w:rsidR="00596512" w:rsidRPr="00F67237">
              <w:rPr>
                <w:rFonts w:ascii="Arial" w:hAnsi="Arial" w:cs="Arial"/>
                <w:sz w:val="20"/>
                <w:szCs w:val="20"/>
              </w:rPr>
              <w:t xml:space="preserve"> </w:t>
            </w:r>
            <w:r w:rsidR="00596512" w:rsidRPr="00F67237">
              <w:rPr>
                <w:rFonts w:ascii="Nyala" w:hAnsi="Nyala" w:cs="Nyala"/>
                <w:sz w:val="20"/>
                <w:szCs w:val="20"/>
              </w:rPr>
              <w:t>ምላሽ</w:t>
            </w:r>
            <w:r w:rsidR="00596512" w:rsidRPr="00F67237">
              <w:rPr>
                <w:rFonts w:ascii="Arial" w:hAnsi="Arial" w:cs="Arial"/>
                <w:sz w:val="20"/>
                <w:szCs w:val="20"/>
              </w:rPr>
              <w:t xml:space="preserve"> </w:t>
            </w:r>
            <w:r w:rsidR="00596512" w:rsidRPr="00F67237">
              <w:rPr>
                <w:rFonts w:ascii="Nyala" w:hAnsi="Nyala" w:cs="Nyala"/>
                <w:sz w:val="20"/>
                <w:szCs w:val="20"/>
              </w:rPr>
              <w:t>ጥሩ</w:t>
            </w:r>
            <w:r w:rsidR="00596512" w:rsidRPr="00F67237">
              <w:rPr>
                <w:rFonts w:ascii="Arial" w:hAnsi="Arial" w:cs="Arial"/>
                <w:sz w:val="20"/>
                <w:szCs w:val="20"/>
              </w:rPr>
              <w:t xml:space="preserve"> </w:t>
            </w:r>
            <w:r w:rsidR="00596512" w:rsidRPr="00F67237">
              <w:rPr>
                <w:rFonts w:ascii="Nyala" w:hAnsi="Nyala" w:cs="Nyala"/>
                <w:sz w:val="20"/>
                <w:szCs w:val="20"/>
              </w:rPr>
              <w:t>ምላሽ</w:t>
            </w:r>
            <w:r w:rsidR="00596512" w:rsidRPr="00F67237">
              <w:rPr>
                <w:rFonts w:ascii="Arial" w:hAnsi="Arial" w:cs="Arial"/>
                <w:sz w:val="20"/>
                <w:szCs w:val="20"/>
              </w:rPr>
              <w:t xml:space="preserve"> </w:t>
            </w:r>
            <w:r w:rsidR="00596512" w:rsidRPr="00F67237">
              <w:rPr>
                <w:rFonts w:ascii="Nyala" w:hAnsi="Nyala" w:cs="Nyala"/>
                <w:sz w:val="20"/>
                <w:szCs w:val="20"/>
              </w:rPr>
              <w:t>ነው፡፡</w:t>
            </w:r>
          </w:p>
          <w:tbl>
            <w:tblPr>
              <w:tblStyle w:val="TableGrid"/>
              <w:tblW w:w="8398" w:type="dxa"/>
              <w:tblLayout w:type="fixed"/>
              <w:tblLook w:val="04A0" w:firstRow="1" w:lastRow="0" w:firstColumn="1" w:lastColumn="0" w:noHBand="0" w:noVBand="1"/>
            </w:tblPr>
            <w:tblGrid>
              <w:gridCol w:w="459"/>
              <w:gridCol w:w="4806"/>
              <w:gridCol w:w="630"/>
              <w:gridCol w:w="630"/>
              <w:gridCol w:w="720"/>
              <w:gridCol w:w="630"/>
              <w:gridCol w:w="523"/>
            </w:tblGrid>
            <w:tr w:rsidR="00233D6F" w:rsidRPr="00F67237" w14:paraId="24CB758D" w14:textId="77777777" w:rsidTr="00DF6689">
              <w:trPr>
                <w:cantSplit/>
                <w:trHeight w:val="1345"/>
              </w:trPr>
              <w:tc>
                <w:tcPr>
                  <w:tcW w:w="459" w:type="dxa"/>
                  <w:tcBorders>
                    <w:top w:val="nil"/>
                    <w:left w:val="nil"/>
                    <w:bottom w:val="single" w:sz="4" w:space="0" w:color="auto"/>
                    <w:right w:val="nil"/>
                  </w:tcBorders>
                </w:tcPr>
                <w:p w14:paraId="4F8214CC" w14:textId="77777777" w:rsidR="00233D6F" w:rsidRPr="00F67237" w:rsidRDefault="00233D6F" w:rsidP="00DE5307">
                  <w:pPr>
                    <w:spacing w:beforeLines="20" w:before="48" w:afterLines="20" w:after="48"/>
                    <w:rPr>
                      <w:rFonts w:ascii="Arial" w:hAnsi="Arial" w:cs="Arial"/>
                      <w:b/>
                      <w:sz w:val="18"/>
                      <w:szCs w:val="20"/>
                    </w:rPr>
                  </w:pPr>
                </w:p>
              </w:tc>
              <w:tc>
                <w:tcPr>
                  <w:tcW w:w="4806" w:type="dxa"/>
                  <w:tcBorders>
                    <w:top w:val="nil"/>
                    <w:left w:val="nil"/>
                    <w:bottom w:val="single" w:sz="4" w:space="0" w:color="000000" w:themeColor="text1"/>
                  </w:tcBorders>
                </w:tcPr>
                <w:p w14:paraId="4C64A78E" w14:textId="77777777" w:rsidR="00233D6F" w:rsidRPr="00F67237" w:rsidRDefault="00233D6F" w:rsidP="00DE5307">
                  <w:pPr>
                    <w:spacing w:beforeLines="20" w:before="48" w:afterLines="20" w:after="48"/>
                    <w:rPr>
                      <w:rFonts w:ascii="Arial" w:hAnsi="Arial" w:cs="Arial"/>
                      <w:b/>
                      <w:sz w:val="18"/>
                      <w:szCs w:val="20"/>
                    </w:rPr>
                  </w:pPr>
                </w:p>
              </w:tc>
              <w:tc>
                <w:tcPr>
                  <w:tcW w:w="630" w:type="dxa"/>
                  <w:shd w:val="clear" w:color="auto" w:fill="E5DFEC" w:themeFill="accent4" w:themeFillTint="33"/>
                  <w:textDirection w:val="btLr"/>
                  <w:vAlign w:val="center"/>
                </w:tcPr>
                <w:p w14:paraId="4C7CDD6F" w14:textId="4753BCE3" w:rsidR="00233D6F" w:rsidRPr="004B3F46" w:rsidRDefault="00DF6689" w:rsidP="006A31B9">
                  <w:pPr>
                    <w:spacing w:beforeLines="20" w:before="48" w:afterLines="20" w:after="48"/>
                    <w:ind w:left="113" w:right="113"/>
                    <w:rPr>
                      <w:rFonts w:ascii="Arial" w:hAnsi="Arial" w:cs="Arial"/>
                      <w:sz w:val="16"/>
                      <w:szCs w:val="16"/>
                      <w:highlight w:val="green"/>
                    </w:rPr>
                  </w:pPr>
                  <w:r w:rsidRPr="004B3F46">
                    <w:rPr>
                      <w:rFonts w:ascii="Arial" w:hAnsi="Arial" w:cs="Arial"/>
                      <w:sz w:val="14"/>
                      <w:szCs w:val="16"/>
                      <w:highlight w:val="green"/>
                    </w:rPr>
                    <w:t xml:space="preserve">Strongly disagree/ </w:t>
                  </w:r>
                  <w:r w:rsidRPr="004B3F46">
                    <w:rPr>
                      <w:rFonts w:ascii="Nyala" w:hAnsi="Nyala" w:cs="Nyala"/>
                      <w:sz w:val="14"/>
                      <w:szCs w:val="20"/>
                      <w:highlight w:val="green"/>
                    </w:rPr>
                    <w:t>በጣም</w:t>
                  </w:r>
                  <w:r w:rsidRPr="004B3F46">
                    <w:rPr>
                      <w:rFonts w:ascii="Arial" w:hAnsi="Arial" w:cs="Arial"/>
                      <w:sz w:val="14"/>
                      <w:szCs w:val="20"/>
                      <w:highlight w:val="green"/>
                    </w:rPr>
                    <w:t xml:space="preserve"> </w:t>
                  </w:r>
                  <w:r w:rsidRPr="004B3F46">
                    <w:rPr>
                      <w:rFonts w:ascii="Nyala" w:hAnsi="Nyala" w:cs="Nyala"/>
                      <w:sz w:val="14"/>
                      <w:szCs w:val="20"/>
                      <w:highlight w:val="green"/>
                    </w:rPr>
                    <w:t>እ</w:t>
                  </w:r>
                  <w:ins w:id="225" w:author="toshiba" w:date="2016-11-16T14:33:00Z">
                    <w:r w:rsidR="004B3F46" w:rsidRPr="004B3F46">
                      <w:rPr>
                        <w:rFonts w:ascii="Nyala" w:hAnsi="Nyala" w:cs="Nyala"/>
                        <w:sz w:val="14"/>
                        <w:szCs w:val="20"/>
                        <w:highlight w:val="green"/>
                      </w:rPr>
                      <w:t xml:space="preserve">ልሰማማም  </w:t>
                    </w:r>
                  </w:ins>
                  <w:del w:id="226" w:author="toshiba" w:date="2016-11-16T14:33:00Z">
                    <w:r w:rsidRPr="004B3F46" w:rsidDel="004B3F46">
                      <w:rPr>
                        <w:rFonts w:ascii="Nyala" w:hAnsi="Nyala" w:cs="Nyala"/>
                        <w:sz w:val="14"/>
                        <w:szCs w:val="20"/>
                        <w:highlight w:val="green"/>
                      </w:rPr>
                      <w:delText>ቃወማለሁ</w:delText>
                    </w:r>
                  </w:del>
                </w:p>
              </w:tc>
              <w:tc>
                <w:tcPr>
                  <w:tcW w:w="630" w:type="dxa"/>
                  <w:shd w:val="clear" w:color="auto" w:fill="E5DFEC" w:themeFill="accent4" w:themeFillTint="33"/>
                  <w:textDirection w:val="btLr"/>
                  <w:vAlign w:val="center"/>
                </w:tcPr>
                <w:p w14:paraId="6D47C5E9" w14:textId="5182C7D7" w:rsidR="00233D6F" w:rsidRPr="004B3F46" w:rsidRDefault="00DF6689" w:rsidP="00DE5307">
                  <w:pPr>
                    <w:spacing w:beforeLines="20" w:before="48" w:afterLines="20" w:after="48"/>
                    <w:ind w:left="113" w:right="113"/>
                    <w:rPr>
                      <w:rFonts w:ascii="Arial" w:hAnsi="Arial" w:cs="Arial"/>
                      <w:sz w:val="16"/>
                      <w:szCs w:val="16"/>
                      <w:highlight w:val="green"/>
                    </w:rPr>
                  </w:pPr>
                  <w:r w:rsidRPr="004B3F46">
                    <w:rPr>
                      <w:rFonts w:ascii="Arial" w:hAnsi="Arial" w:cs="Arial"/>
                      <w:sz w:val="14"/>
                      <w:szCs w:val="16"/>
                      <w:highlight w:val="green"/>
                    </w:rPr>
                    <w:t>Rather disagree/</w:t>
                  </w:r>
                  <w:r w:rsidRPr="004B3F46">
                    <w:rPr>
                      <w:rFonts w:ascii="Nyala" w:hAnsi="Nyala" w:cs="Nyala"/>
                      <w:sz w:val="14"/>
                      <w:szCs w:val="20"/>
                      <w:highlight w:val="green"/>
                    </w:rPr>
                    <w:t>በመጠኑ</w:t>
                  </w:r>
                  <w:r w:rsidRPr="004B3F46">
                    <w:rPr>
                      <w:rFonts w:ascii="Arial" w:hAnsi="Arial" w:cs="Arial"/>
                      <w:sz w:val="14"/>
                      <w:szCs w:val="20"/>
                      <w:highlight w:val="green"/>
                    </w:rPr>
                    <w:t xml:space="preserve"> </w:t>
                  </w:r>
                  <w:r w:rsidRPr="004B3F46">
                    <w:rPr>
                      <w:rFonts w:ascii="Nyala" w:hAnsi="Nyala" w:cs="Nyala"/>
                      <w:sz w:val="14"/>
                      <w:szCs w:val="20"/>
                      <w:highlight w:val="green"/>
                    </w:rPr>
                    <w:t>እ</w:t>
                  </w:r>
                  <w:ins w:id="227" w:author="toshiba" w:date="2016-11-16T14:33:00Z">
                    <w:r w:rsidR="004B3F46" w:rsidRPr="004B3F46">
                      <w:rPr>
                        <w:rFonts w:ascii="Nyala" w:hAnsi="Nyala" w:cs="Nyala"/>
                        <w:sz w:val="14"/>
                        <w:szCs w:val="20"/>
                        <w:highlight w:val="green"/>
                      </w:rPr>
                      <w:t xml:space="preserve">ልሰማማም </w:t>
                    </w:r>
                  </w:ins>
                  <w:r w:rsidRPr="004B3F46">
                    <w:rPr>
                      <w:rFonts w:ascii="Nyala" w:hAnsi="Nyala" w:cs="Nyala"/>
                      <w:sz w:val="14"/>
                      <w:szCs w:val="20"/>
                      <w:highlight w:val="green"/>
                    </w:rPr>
                    <w:t>ቃወማለሁ</w:t>
                  </w:r>
                </w:p>
              </w:tc>
              <w:tc>
                <w:tcPr>
                  <w:tcW w:w="720" w:type="dxa"/>
                  <w:shd w:val="clear" w:color="auto" w:fill="E5DFEC" w:themeFill="accent4" w:themeFillTint="33"/>
                  <w:textDirection w:val="btLr"/>
                  <w:vAlign w:val="center"/>
                </w:tcPr>
                <w:p w14:paraId="75806CA2" w14:textId="090B0119" w:rsidR="00233D6F" w:rsidRPr="00F67237" w:rsidRDefault="00DF6689" w:rsidP="00DE5307">
                  <w:pPr>
                    <w:spacing w:beforeLines="20" w:before="48" w:afterLines="20" w:after="48"/>
                    <w:ind w:left="113" w:right="113"/>
                    <w:rPr>
                      <w:rFonts w:ascii="Arial" w:hAnsi="Arial" w:cs="Arial"/>
                      <w:sz w:val="16"/>
                      <w:szCs w:val="16"/>
                    </w:rPr>
                  </w:pPr>
                  <w:r w:rsidRPr="00F67237">
                    <w:rPr>
                      <w:rFonts w:ascii="Arial" w:hAnsi="Arial" w:cs="Arial"/>
                      <w:sz w:val="14"/>
                      <w:szCs w:val="16"/>
                    </w:rPr>
                    <w:t xml:space="preserve">Neither nor/ </w:t>
                  </w:r>
                  <w:r w:rsidRPr="00F67237">
                    <w:rPr>
                      <w:rFonts w:ascii="Nyala" w:hAnsi="Nyala" w:cs="Nyala"/>
                      <w:sz w:val="14"/>
                      <w:szCs w:val="20"/>
                    </w:rPr>
                    <w:t>እስማማለሁም</w:t>
                  </w:r>
                  <w:r w:rsidRPr="00F67237">
                    <w:rPr>
                      <w:rFonts w:ascii="Arial" w:hAnsi="Arial" w:cs="Arial"/>
                      <w:sz w:val="14"/>
                      <w:szCs w:val="20"/>
                    </w:rPr>
                    <w:t xml:space="preserve"> </w:t>
                  </w:r>
                  <w:r w:rsidRPr="00F67237">
                    <w:rPr>
                      <w:rFonts w:ascii="Nyala" w:hAnsi="Nyala" w:cs="Nyala"/>
                      <w:sz w:val="14"/>
                      <w:szCs w:val="20"/>
                    </w:rPr>
                    <w:t>አልስማማምም</w:t>
                  </w:r>
                </w:p>
              </w:tc>
              <w:tc>
                <w:tcPr>
                  <w:tcW w:w="630" w:type="dxa"/>
                  <w:shd w:val="clear" w:color="auto" w:fill="E5DFEC" w:themeFill="accent4" w:themeFillTint="33"/>
                  <w:textDirection w:val="btLr"/>
                  <w:vAlign w:val="center"/>
                </w:tcPr>
                <w:p w14:paraId="5AD47FC1" w14:textId="75D70CB5" w:rsidR="00233D6F" w:rsidRPr="00F67237" w:rsidRDefault="00DF6689" w:rsidP="00DE5307">
                  <w:pPr>
                    <w:spacing w:beforeLines="20" w:before="48" w:afterLines="20" w:after="48"/>
                    <w:ind w:left="113" w:right="113"/>
                    <w:rPr>
                      <w:rFonts w:ascii="Arial" w:hAnsi="Arial" w:cs="Arial"/>
                      <w:sz w:val="16"/>
                      <w:szCs w:val="16"/>
                    </w:rPr>
                  </w:pPr>
                  <w:r w:rsidRPr="00F67237">
                    <w:rPr>
                      <w:rFonts w:ascii="Arial" w:hAnsi="Arial" w:cs="Arial"/>
                      <w:sz w:val="14"/>
                      <w:szCs w:val="16"/>
                    </w:rPr>
                    <w:t>Rather agree/</w:t>
                  </w:r>
                  <w:r w:rsidRPr="00F67237">
                    <w:rPr>
                      <w:rFonts w:ascii="Arial" w:hAnsi="Arial" w:cs="Arial"/>
                      <w:sz w:val="14"/>
                      <w:szCs w:val="20"/>
                    </w:rPr>
                    <w:t>.</w:t>
                  </w:r>
                  <w:r w:rsidRPr="00F67237">
                    <w:rPr>
                      <w:rFonts w:ascii="Nyala" w:hAnsi="Nyala" w:cs="Nyala"/>
                      <w:sz w:val="14"/>
                      <w:szCs w:val="20"/>
                    </w:rPr>
                    <w:t>በመጠኑ</w:t>
                  </w:r>
                  <w:r w:rsidRPr="00F67237">
                    <w:rPr>
                      <w:rFonts w:ascii="Arial" w:hAnsi="Arial" w:cs="Arial"/>
                      <w:sz w:val="14"/>
                      <w:szCs w:val="20"/>
                    </w:rPr>
                    <w:t xml:space="preserve"> </w:t>
                  </w:r>
                  <w:r w:rsidRPr="00F67237">
                    <w:rPr>
                      <w:rFonts w:ascii="Nyala" w:hAnsi="Nyala" w:cs="Nyala"/>
                      <w:sz w:val="14"/>
                      <w:szCs w:val="20"/>
                    </w:rPr>
                    <w:t>እስማማለሁ</w:t>
                  </w:r>
                </w:p>
              </w:tc>
              <w:tc>
                <w:tcPr>
                  <w:tcW w:w="523" w:type="dxa"/>
                  <w:shd w:val="clear" w:color="auto" w:fill="E5DFEC" w:themeFill="accent4" w:themeFillTint="33"/>
                  <w:textDirection w:val="btLr"/>
                  <w:vAlign w:val="center"/>
                </w:tcPr>
                <w:p w14:paraId="25360786" w14:textId="2BEED8DF" w:rsidR="00233D6F" w:rsidRPr="00F67237" w:rsidRDefault="00DF6689" w:rsidP="006A31B9">
                  <w:pPr>
                    <w:spacing w:beforeLines="20" w:before="48" w:afterLines="20" w:after="48"/>
                    <w:ind w:left="113" w:right="113"/>
                    <w:rPr>
                      <w:rFonts w:ascii="Arial" w:hAnsi="Arial" w:cs="Arial"/>
                      <w:sz w:val="16"/>
                      <w:szCs w:val="16"/>
                    </w:rPr>
                  </w:pPr>
                  <w:r w:rsidRPr="00F67237">
                    <w:rPr>
                      <w:rFonts w:ascii="Arial" w:hAnsi="Arial" w:cs="Arial"/>
                      <w:sz w:val="14"/>
                      <w:szCs w:val="16"/>
                    </w:rPr>
                    <w:t>Strongly agree/</w:t>
                  </w:r>
                  <w:r w:rsidRPr="00F67237">
                    <w:rPr>
                      <w:rFonts w:ascii="Nyala" w:hAnsi="Nyala" w:cs="Nyala"/>
                      <w:sz w:val="14"/>
                      <w:szCs w:val="20"/>
                    </w:rPr>
                    <w:t>በጣም</w:t>
                  </w:r>
                  <w:r w:rsidRPr="00F67237">
                    <w:rPr>
                      <w:rFonts w:ascii="Arial" w:hAnsi="Arial" w:cs="Arial"/>
                      <w:sz w:val="14"/>
                      <w:szCs w:val="20"/>
                    </w:rPr>
                    <w:t xml:space="preserve"> </w:t>
                  </w:r>
                  <w:r w:rsidRPr="00F67237">
                    <w:rPr>
                      <w:rFonts w:ascii="Nyala" w:hAnsi="Nyala" w:cs="Nyala"/>
                      <w:sz w:val="14"/>
                      <w:szCs w:val="20"/>
                    </w:rPr>
                    <w:t>እስማማልሁ</w:t>
                  </w:r>
                </w:p>
              </w:tc>
            </w:tr>
            <w:tr w:rsidR="00233D6F" w:rsidRPr="00F67237" w14:paraId="0F8BD5CA" w14:textId="77777777" w:rsidTr="00DF6689">
              <w:tc>
                <w:tcPr>
                  <w:tcW w:w="459" w:type="dxa"/>
                  <w:tcBorders>
                    <w:left w:val="single" w:sz="4" w:space="0" w:color="auto"/>
                  </w:tcBorders>
                </w:tcPr>
                <w:p w14:paraId="2C695BD8" w14:textId="77AB1290" w:rsidR="00233D6F" w:rsidRPr="00F67237" w:rsidRDefault="00466E73" w:rsidP="00DE5307">
                  <w:pPr>
                    <w:spacing w:beforeLines="20" w:before="48" w:afterLines="20" w:after="48"/>
                    <w:rPr>
                      <w:rFonts w:ascii="Arial" w:hAnsi="Arial" w:cs="Arial"/>
                      <w:sz w:val="18"/>
                      <w:szCs w:val="18"/>
                    </w:rPr>
                  </w:pPr>
                  <w:r w:rsidRPr="00F67237">
                    <w:rPr>
                      <w:rFonts w:ascii="Arial" w:hAnsi="Arial" w:cs="Arial"/>
                      <w:sz w:val="18"/>
                      <w:szCs w:val="18"/>
                    </w:rPr>
                    <w:t>A</w:t>
                  </w:r>
                </w:p>
              </w:tc>
              <w:tc>
                <w:tcPr>
                  <w:tcW w:w="4806" w:type="dxa"/>
                  <w:tcBorders>
                    <w:left w:val="nil"/>
                  </w:tcBorders>
                  <w:vAlign w:val="center"/>
                </w:tcPr>
                <w:p w14:paraId="60F53B18" w14:textId="2D7894CD" w:rsidR="00233D6F" w:rsidRPr="00F67237" w:rsidRDefault="00233D6F" w:rsidP="00EA7B4B">
                  <w:pPr>
                    <w:spacing w:before="40" w:after="40"/>
                    <w:rPr>
                      <w:rFonts w:ascii="Arial" w:hAnsi="Arial" w:cs="Arial"/>
                      <w:sz w:val="18"/>
                      <w:szCs w:val="18"/>
                    </w:rPr>
                  </w:pPr>
                  <w:r w:rsidRPr="00F67237">
                    <w:rPr>
                      <w:rFonts w:ascii="Arial" w:hAnsi="Arial" w:cs="Arial"/>
                      <w:sz w:val="18"/>
                      <w:szCs w:val="18"/>
                    </w:rPr>
                    <w:t>I perceive b</w:t>
                  </w:r>
                  <w:r w:rsidR="00971388" w:rsidRPr="00F67237">
                    <w:rPr>
                      <w:rFonts w:ascii="Arial" w:hAnsi="Arial" w:cs="Arial"/>
                      <w:sz w:val="18"/>
                      <w:szCs w:val="18"/>
                    </w:rPr>
                    <w:t xml:space="preserve">usiness opportunities well. </w:t>
                  </w:r>
                  <w:r w:rsidR="00027984" w:rsidRPr="00F67237">
                    <w:rPr>
                      <w:rFonts w:ascii="Arial" w:hAnsi="Arial" w:cs="Arial"/>
                      <w:sz w:val="18"/>
                      <w:szCs w:val="18"/>
                    </w:rPr>
                    <w:t>/</w:t>
                  </w:r>
                  <w:r w:rsidR="00027984" w:rsidRPr="00F67237">
                    <w:rPr>
                      <w:rFonts w:ascii="Nyala" w:hAnsi="Nyala" w:cs="Nyala"/>
                      <w:sz w:val="18"/>
                      <w:szCs w:val="18"/>
                    </w:rPr>
                    <w:t>የንግድ</w:t>
                  </w:r>
                  <w:r w:rsidR="00027984" w:rsidRPr="00F67237">
                    <w:rPr>
                      <w:rFonts w:ascii="Arial" w:hAnsi="Arial" w:cs="Arial"/>
                      <w:sz w:val="18"/>
                      <w:szCs w:val="18"/>
                    </w:rPr>
                    <w:t xml:space="preserve"> </w:t>
                  </w:r>
                  <w:r w:rsidR="00027984" w:rsidRPr="00F67237">
                    <w:rPr>
                      <w:rFonts w:ascii="Nyala" w:hAnsi="Nyala" w:cs="Nyala"/>
                      <w:sz w:val="18"/>
                      <w:szCs w:val="18"/>
                    </w:rPr>
                    <w:t>እድሎችን</w:t>
                  </w:r>
                  <w:r w:rsidR="00027984" w:rsidRPr="00F67237">
                    <w:rPr>
                      <w:rFonts w:ascii="Arial" w:hAnsi="Arial" w:cs="Arial"/>
                      <w:sz w:val="18"/>
                      <w:szCs w:val="18"/>
                    </w:rPr>
                    <w:t xml:space="preserve"> </w:t>
                  </w:r>
                  <w:r w:rsidR="00027984" w:rsidRPr="00F67237">
                    <w:rPr>
                      <w:rFonts w:ascii="Nyala" w:hAnsi="Nyala" w:cs="Nyala"/>
                      <w:sz w:val="18"/>
                      <w:szCs w:val="18"/>
                    </w:rPr>
                    <w:t>በደንብ</w:t>
                  </w:r>
                  <w:r w:rsidR="00027984" w:rsidRPr="00F67237">
                    <w:rPr>
                      <w:rFonts w:ascii="Arial" w:hAnsi="Arial" w:cs="Arial"/>
                      <w:sz w:val="18"/>
                      <w:szCs w:val="18"/>
                    </w:rPr>
                    <w:t xml:space="preserve"> </w:t>
                  </w:r>
                  <w:r w:rsidR="00027984" w:rsidRPr="00F67237">
                    <w:rPr>
                      <w:rFonts w:ascii="Nyala" w:hAnsi="Nyala" w:cs="Nyala"/>
                      <w:sz w:val="18"/>
                      <w:szCs w:val="18"/>
                    </w:rPr>
                    <w:t>ለይቼ</w:t>
                  </w:r>
                  <w:r w:rsidR="00027984" w:rsidRPr="00F67237">
                    <w:rPr>
                      <w:rFonts w:ascii="Arial" w:hAnsi="Arial" w:cs="Arial"/>
                      <w:sz w:val="18"/>
                      <w:szCs w:val="18"/>
                    </w:rPr>
                    <w:t xml:space="preserve"> </w:t>
                  </w:r>
                  <w:r w:rsidR="00027984" w:rsidRPr="00F67237">
                    <w:rPr>
                      <w:rFonts w:ascii="Nyala" w:hAnsi="Nyala" w:cs="Nyala"/>
                      <w:sz w:val="18"/>
                      <w:szCs w:val="18"/>
                    </w:rPr>
                    <w:t>አያለሁ</w:t>
                  </w:r>
                </w:p>
              </w:tc>
              <w:tc>
                <w:tcPr>
                  <w:tcW w:w="630" w:type="dxa"/>
                  <w:vAlign w:val="center"/>
                </w:tcPr>
                <w:p w14:paraId="3AE8E874" w14:textId="77777777" w:rsidR="00233D6F" w:rsidRPr="00F67237" w:rsidRDefault="00233D6F" w:rsidP="00DE5307">
                  <w:pPr>
                    <w:spacing w:beforeLines="20" w:before="48" w:afterLines="20" w:after="48"/>
                    <w:jc w:val="center"/>
                    <w:rPr>
                      <w:rFonts w:ascii="Arial" w:hAnsi="Arial" w:cs="Arial"/>
                      <w:sz w:val="18"/>
                      <w:szCs w:val="18"/>
                    </w:rPr>
                  </w:pPr>
                  <w:r w:rsidRPr="00F67237">
                    <w:rPr>
                      <w:rFonts w:ascii="Arial" w:hAnsi="Arial" w:cs="Arial"/>
                      <w:sz w:val="18"/>
                      <w:szCs w:val="18"/>
                    </w:rPr>
                    <w:t>1</w:t>
                  </w:r>
                </w:p>
              </w:tc>
              <w:tc>
                <w:tcPr>
                  <w:tcW w:w="630" w:type="dxa"/>
                  <w:vAlign w:val="center"/>
                </w:tcPr>
                <w:p w14:paraId="142A70BA" w14:textId="77777777" w:rsidR="00233D6F" w:rsidRPr="00F67237" w:rsidRDefault="00233D6F" w:rsidP="00DE5307">
                  <w:pPr>
                    <w:spacing w:beforeLines="20" w:before="48" w:afterLines="20" w:after="48"/>
                    <w:jc w:val="center"/>
                    <w:rPr>
                      <w:rFonts w:ascii="Arial" w:hAnsi="Arial" w:cs="Arial"/>
                      <w:sz w:val="18"/>
                      <w:szCs w:val="18"/>
                    </w:rPr>
                  </w:pPr>
                  <w:r w:rsidRPr="00F67237">
                    <w:rPr>
                      <w:rFonts w:ascii="Arial" w:hAnsi="Arial" w:cs="Arial"/>
                      <w:sz w:val="18"/>
                      <w:szCs w:val="18"/>
                    </w:rPr>
                    <w:t>2</w:t>
                  </w:r>
                </w:p>
              </w:tc>
              <w:tc>
                <w:tcPr>
                  <w:tcW w:w="720" w:type="dxa"/>
                  <w:vAlign w:val="center"/>
                </w:tcPr>
                <w:p w14:paraId="3B334718" w14:textId="77777777" w:rsidR="00233D6F" w:rsidRPr="00F67237" w:rsidRDefault="00233D6F" w:rsidP="00DE5307">
                  <w:pPr>
                    <w:spacing w:beforeLines="20" w:before="48" w:afterLines="20" w:after="48"/>
                    <w:jc w:val="center"/>
                    <w:rPr>
                      <w:rFonts w:ascii="Arial" w:hAnsi="Arial" w:cs="Arial"/>
                      <w:sz w:val="18"/>
                      <w:szCs w:val="18"/>
                    </w:rPr>
                  </w:pPr>
                  <w:r w:rsidRPr="00F67237">
                    <w:rPr>
                      <w:rFonts w:ascii="Arial" w:hAnsi="Arial" w:cs="Arial"/>
                      <w:sz w:val="18"/>
                      <w:szCs w:val="18"/>
                    </w:rPr>
                    <w:t>3</w:t>
                  </w:r>
                </w:p>
              </w:tc>
              <w:tc>
                <w:tcPr>
                  <w:tcW w:w="630" w:type="dxa"/>
                  <w:vAlign w:val="center"/>
                </w:tcPr>
                <w:p w14:paraId="393B2E0C" w14:textId="77777777" w:rsidR="00233D6F" w:rsidRPr="00F67237" w:rsidRDefault="00233D6F" w:rsidP="00DE5307">
                  <w:pPr>
                    <w:spacing w:beforeLines="20" w:before="48" w:afterLines="20" w:after="48"/>
                    <w:jc w:val="center"/>
                    <w:rPr>
                      <w:rFonts w:ascii="Arial" w:hAnsi="Arial" w:cs="Arial"/>
                      <w:sz w:val="18"/>
                      <w:szCs w:val="18"/>
                    </w:rPr>
                  </w:pPr>
                  <w:r w:rsidRPr="00F67237">
                    <w:rPr>
                      <w:rFonts w:ascii="Arial" w:hAnsi="Arial" w:cs="Arial"/>
                      <w:sz w:val="18"/>
                      <w:szCs w:val="18"/>
                    </w:rPr>
                    <w:t>4</w:t>
                  </w:r>
                </w:p>
              </w:tc>
              <w:tc>
                <w:tcPr>
                  <w:tcW w:w="523" w:type="dxa"/>
                  <w:vAlign w:val="center"/>
                </w:tcPr>
                <w:p w14:paraId="2E626365" w14:textId="77777777" w:rsidR="00233D6F" w:rsidRPr="00F67237" w:rsidRDefault="00233D6F" w:rsidP="00DE5307">
                  <w:pPr>
                    <w:spacing w:beforeLines="20" w:before="48" w:afterLines="20" w:after="48"/>
                    <w:jc w:val="center"/>
                    <w:rPr>
                      <w:rFonts w:ascii="Arial" w:hAnsi="Arial" w:cs="Arial"/>
                      <w:sz w:val="18"/>
                      <w:szCs w:val="18"/>
                    </w:rPr>
                  </w:pPr>
                  <w:r w:rsidRPr="00F67237">
                    <w:rPr>
                      <w:rFonts w:ascii="Arial" w:hAnsi="Arial" w:cs="Arial"/>
                      <w:sz w:val="18"/>
                      <w:szCs w:val="18"/>
                    </w:rPr>
                    <w:t>5</w:t>
                  </w:r>
                </w:p>
              </w:tc>
            </w:tr>
            <w:tr w:rsidR="00233D6F" w:rsidRPr="00F67237" w14:paraId="1AEFE5B4" w14:textId="77777777" w:rsidTr="00DF6689">
              <w:tc>
                <w:tcPr>
                  <w:tcW w:w="459" w:type="dxa"/>
                  <w:tcBorders>
                    <w:left w:val="single" w:sz="4" w:space="0" w:color="auto"/>
                  </w:tcBorders>
                </w:tcPr>
                <w:p w14:paraId="02954D6D" w14:textId="47240CA2" w:rsidR="00233D6F" w:rsidRPr="00F67237" w:rsidRDefault="00466E73" w:rsidP="00DE5307">
                  <w:pPr>
                    <w:spacing w:beforeLines="20" w:before="48" w:afterLines="20" w:after="48"/>
                    <w:rPr>
                      <w:rFonts w:ascii="Arial" w:hAnsi="Arial" w:cs="Arial"/>
                      <w:sz w:val="18"/>
                      <w:szCs w:val="18"/>
                    </w:rPr>
                  </w:pPr>
                  <w:r w:rsidRPr="00F67237">
                    <w:rPr>
                      <w:rFonts w:ascii="Arial" w:hAnsi="Arial" w:cs="Arial"/>
                      <w:sz w:val="18"/>
                      <w:szCs w:val="18"/>
                    </w:rPr>
                    <w:t>B</w:t>
                  </w:r>
                </w:p>
              </w:tc>
              <w:tc>
                <w:tcPr>
                  <w:tcW w:w="4806" w:type="dxa"/>
                  <w:tcBorders>
                    <w:left w:val="nil"/>
                  </w:tcBorders>
                  <w:vAlign w:val="center"/>
                </w:tcPr>
                <w:p w14:paraId="34C7F410" w14:textId="6594B7C8" w:rsidR="00233D6F" w:rsidRPr="00F67237" w:rsidRDefault="00233D6F" w:rsidP="00EA7B4B">
                  <w:pPr>
                    <w:spacing w:before="40" w:after="40"/>
                    <w:rPr>
                      <w:rFonts w:ascii="Arial" w:hAnsi="Arial" w:cs="Arial"/>
                      <w:sz w:val="18"/>
                      <w:szCs w:val="18"/>
                    </w:rPr>
                  </w:pPr>
                  <w:r w:rsidRPr="00F67237">
                    <w:rPr>
                      <w:rFonts w:ascii="Arial" w:hAnsi="Arial" w:cs="Arial"/>
                      <w:sz w:val="18"/>
                      <w:szCs w:val="18"/>
                    </w:rPr>
                    <w:t>I do the mar</w:t>
                  </w:r>
                  <w:r w:rsidR="00971388" w:rsidRPr="00F67237">
                    <w:rPr>
                      <w:rFonts w:ascii="Arial" w:hAnsi="Arial" w:cs="Arial"/>
                      <w:sz w:val="18"/>
                      <w:szCs w:val="18"/>
                    </w:rPr>
                    <w:t xml:space="preserve">keting of my business well. </w:t>
                  </w:r>
                  <w:r w:rsidR="00027984" w:rsidRPr="00F67237">
                    <w:rPr>
                      <w:rFonts w:ascii="Arial" w:hAnsi="Arial" w:cs="Arial"/>
                      <w:sz w:val="18"/>
                      <w:szCs w:val="18"/>
                    </w:rPr>
                    <w:t xml:space="preserve">/ </w:t>
                  </w:r>
                  <w:r w:rsidR="00027984" w:rsidRPr="00F67237">
                    <w:rPr>
                      <w:rFonts w:ascii="Nyala" w:hAnsi="Nyala" w:cs="Nyala"/>
                      <w:sz w:val="18"/>
                      <w:szCs w:val="18"/>
                    </w:rPr>
                    <w:t>ንግዴን</w:t>
                  </w:r>
                  <w:r w:rsidR="00027984" w:rsidRPr="00F67237">
                    <w:rPr>
                      <w:rFonts w:ascii="Arial" w:hAnsi="Arial" w:cs="Arial"/>
                      <w:sz w:val="18"/>
                      <w:szCs w:val="18"/>
                    </w:rPr>
                    <w:t xml:space="preserve"> </w:t>
                  </w:r>
                  <w:r w:rsidR="00027984" w:rsidRPr="00F67237">
                    <w:rPr>
                      <w:rFonts w:ascii="Nyala" w:hAnsi="Nyala" w:cs="Nyala"/>
                      <w:sz w:val="18"/>
                      <w:szCs w:val="18"/>
                    </w:rPr>
                    <w:t>ማስተዋወቁን</w:t>
                  </w:r>
                  <w:r w:rsidR="00027984" w:rsidRPr="00F67237">
                    <w:rPr>
                      <w:rFonts w:ascii="Arial" w:hAnsi="Arial" w:cs="Arial"/>
                      <w:sz w:val="18"/>
                      <w:szCs w:val="18"/>
                    </w:rPr>
                    <w:t xml:space="preserve"> </w:t>
                  </w:r>
                  <w:r w:rsidR="00027984" w:rsidRPr="00F67237">
                    <w:rPr>
                      <w:rFonts w:ascii="Nyala" w:hAnsi="Nyala" w:cs="Nyala"/>
                      <w:sz w:val="18"/>
                      <w:szCs w:val="18"/>
                    </w:rPr>
                    <w:t>በደንብ</w:t>
                  </w:r>
                  <w:r w:rsidR="00027984" w:rsidRPr="00F67237">
                    <w:rPr>
                      <w:rFonts w:ascii="Arial" w:hAnsi="Arial" w:cs="Arial"/>
                      <w:sz w:val="18"/>
                      <w:szCs w:val="18"/>
                    </w:rPr>
                    <w:t xml:space="preserve"> </w:t>
                  </w:r>
                  <w:r w:rsidR="00027984" w:rsidRPr="00F67237">
                    <w:rPr>
                      <w:rFonts w:ascii="Nyala" w:hAnsi="Nyala" w:cs="Nyala"/>
                      <w:sz w:val="18"/>
                      <w:szCs w:val="18"/>
                    </w:rPr>
                    <w:t>እሰራለሁ</w:t>
                  </w:r>
                  <w:r w:rsidR="00027984" w:rsidRPr="00F67237">
                    <w:rPr>
                      <w:rFonts w:ascii="Arial" w:hAnsi="Arial" w:cs="Arial"/>
                      <w:sz w:val="18"/>
                      <w:szCs w:val="18"/>
                    </w:rPr>
                    <w:t xml:space="preserve">  </w:t>
                  </w:r>
                </w:p>
              </w:tc>
              <w:tc>
                <w:tcPr>
                  <w:tcW w:w="630" w:type="dxa"/>
                  <w:vAlign w:val="center"/>
                </w:tcPr>
                <w:p w14:paraId="75EADCC2" w14:textId="77777777" w:rsidR="00233D6F" w:rsidRPr="00F67237" w:rsidRDefault="00233D6F" w:rsidP="00DE5307">
                  <w:pPr>
                    <w:spacing w:beforeLines="20" w:before="48" w:afterLines="20" w:after="48"/>
                    <w:jc w:val="center"/>
                    <w:rPr>
                      <w:rFonts w:ascii="Arial" w:hAnsi="Arial" w:cs="Arial"/>
                      <w:sz w:val="18"/>
                      <w:szCs w:val="18"/>
                    </w:rPr>
                  </w:pPr>
                  <w:r w:rsidRPr="00F67237">
                    <w:rPr>
                      <w:rFonts w:ascii="Arial" w:hAnsi="Arial" w:cs="Arial"/>
                      <w:sz w:val="18"/>
                      <w:szCs w:val="18"/>
                    </w:rPr>
                    <w:t>1</w:t>
                  </w:r>
                </w:p>
              </w:tc>
              <w:tc>
                <w:tcPr>
                  <w:tcW w:w="630" w:type="dxa"/>
                  <w:vAlign w:val="center"/>
                </w:tcPr>
                <w:p w14:paraId="4E23F23E" w14:textId="77777777" w:rsidR="00233D6F" w:rsidRPr="00F67237" w:rsidRDefault="00233D6F" w:rsidP="00DE5307">
                  <w:pPr>
                    <w:spacing w:beforeLines="20" w:before="48" w:afterLines="20" w:after="48"/>
                    <w:jc w:val="center"/>
                    <w:rPr>
                      <w:rFonts w:ascii="Arial" w:hAnsi="Arial" w:cs="Arial"/>
                      <w:sz w:val="18"/>
                      <w:szCs w:val="18"/>
                    </w:rPr>
                  </w:pPr>
                  <w:r w:rsidRPr="00F67237">
                    <w:rPr>
                      <w:rFonts w:ascii="Arial" w:hAnsi="Arial" w:cs="Arial"/>
                      <w:sz w:val="18"/>
                      <w:szCs w:val="18"/>
                    </w:rPr>
                    <w:t>2</w:t>
                  </w:r>
                </w:p>
              </w:tc>
              <w:tc>
                <w:tcPr>
                  <w:tcW w:w="720" w:type="dxa"/>
                  <w:vAlign w:val="center"/>
                </w:tcPr>
                <w:p w14:paraId="5411006D" w14:textId="77777777" w:rsidR="00233D6F" w:rsidRPr="00F67237" w:rsidRDefault="00233D6F" w:rsidP="00DE5307">
                  <w:pPr>
                    <w:spacing w:beforeLines="20" w:before="48" w:afterLines="20" w:after="48"/>
                    <w:jc w:val="center"/>
                    <w:rPr>
                      <w:rFonts w:ascii="Arial" w:hAnsi="Arial" w:cs="Arial"/>
                      <w:sz w:val="18"/>
                      <w:szCs w:val="18"/>
                    </w:rPr>
                  </w:pPr>
                  <w:r w:rsidRPr="00F67237">
                    <w:rPr>
                      <w:rFonts w:ascii="Arial" w:hAnsi="Arial" w:cs="Arial"/>
                      <w:sz w:val="18"/>
                      <w:szCs w:val="18"/>
                    </w:rPr>
                    <w:t>3</w:t>
                  </w:r>
                </w:p>
              </w:tc>
              <w:tc>
                <w:tcPr>
                  <w:tcW w:w="630" w:type="dxa"/>
                  <w:vAlign w:val="center"/>
                </w:tcPr>
                <w:p w14:paraId="2B4A2F83" w14:textId="77777777" w:rsidR="00233D6F" w:rsidRPr="00F67237" w:rsidRDefault="00233D6F" w:rsidP="00DE5307">
                  <w:pPr>
                    <w:spacing w:beforeLines="20" w:before="48" w:afterLines="20" w:after="48"/>
                    <w:jc w:val="center"/>
                    <w:rPr>
                      <w:rFonts w:ascii="Arial" w:hAnsi="Arial" w:cs="Arial"/>
                      <w:sz w:val="18"/>
                      <w:szCs w:val="18"/>
                    </w:rPr>
                  </w:pPr>
                  <w:r w:rsidRPr="00F67237">
                    <w:rPr>
                      <w:rFonts w:ascii="Arial" w:hAnsi="Arial" w:cs="Arial"/>
                      <w:sz w:val="18"/>
                      <w:szCs w:val="18"/>
                    </w:rPr>
                    <w:t>4</w:t>
                  </w:r>
                </w:p>
              </w:tc>
              <w:tc>
                <w:tcPr>
                  <w:tcW w:w="523" w:type="dxa"/>
                  <w:vAlign w:val="center"/>
                </w:tcPr>
                <w:p w14:paraId="580D8D3B" w14:textId="77777777" w:rsidR="00233D6F" w:rsidRPr="00F67237" w:rsidRDefault="00233D6F" w:rsidP="00DE5307">
                  <w:pPr>
                    <w:spacing w:beforeLines="20" w:before="48" w:afterLines="20" w:after="48"/>
                    <w:jc w:val="center"/>
                    <w:rPr>
                      <w:rFonts w:ascii="Arial" w:hAnsi="Arial" w:cs="Arial"/>
                      <w:sz w:val="18"/>
                      <w:szCs w:val="18"/>
                    </w:rPr>
                  </w:pPr>
                  <w:r w:rsidRPr="00F67237">
                    <w:rPr>
                      <w:rFonts w:ascii="Arial" w:hAnsi="Arial" w:cs="Arial"/>
                      <w:sz w:val="18"/>
                      <w:szCs w:val="18"/>
                    </w:rPr>
                    <w:t>5</w:t>
                  </w:r>
                </w:p>
              </w:tc>
            </w:tr>
            <w:tr w:rsidR="00961C5E" w:rsidRPr="00F67237" w14:paraId="6A0DC6FE" w14:textId="77777777" w:rsidTr="00DF6689">
              <w:tc>
                <w:tcPr>
                  <w:tcW w:w="459" w:type="dxa"/>
                  <w:tcBorders>
                    <w:left w:val="single" w:sz="4" w:space="0" w:color="auto"/>
                  </w:tcBorders>
                </w:tcPr>
                <w:p w14:paraId="004BF8FF" w14:textId="660EE9A9" w:rsidR="00961C5E" w:rsidRPr="00F67237" w:rsidRDefault="00466E73" w:rsidP="004760CF">
                  <w:pPr>
                    <w:spacing w:beforeLines="20" w:before="48" w:afterLines="20" w:after="48"/>
                    <w:rPr>
                      <w:rFonts w:ascii="Arial" w:hAnsi="Arial" w:cs="Arial"/>
                      <w:sz w:val="18"/>
                      <w:szCs w:val="18"/>
                    </w:rPr>
                  </w:pPr>
                  <w:r w:rsidRPr="00F67237">
                    <w:rPr>
                      <w:rFonts w:ascii="Arial" w:hAnsi="Arial" w:cs="Arial"/>
                      <w:sz w:val="18"/>
                      <w:szCs w:val="18"/>
                    </w:rPr>
                    <w:t>C</w:t>
                  </w:r>
                </w:p>
              </w:tc>
              <w:tc>
                <w:tcPr>
                  <w:tcW w:w="4806" w:type="dxa"/>
                  <w:tcBorders>
                    <w:left w:val="nil"/>
                  </w:tcBorders>
                  <w:vAlign w:val="center"/>
                </w:tcPr>
                <w:p w14:paraId="7D9BF080" w14:textId="591DBA04" w:rsidR="00961C5E" w:rsidRPr="00F67237" w:rsidRDefault="00961C5E" w:rsidP="00EA7B4B">
                  <w:pPr>
                    <w:spacing w:before="40" w:after="40"/>
                    <w:rPr>
                      <w:rFonts w:ascii="Arial" w:hAnsi="Arial" w:cs="Arial"/>
                      <w:sz w:val="18"/>
                      <w:szCs w:val="18"/>
                    </w:rPr>
                  </w:pPr>
                  <w:r w:rsidRPr="00F67237">
                    <w:rPr>
                      <w:rFonts w:ascii="Arial" w:hAnsi="Arial" w:cs="Arial"/>
                      <w:sz w:val="18"/>
                      <w:szCs w:val="18"/>
                    </w:rPr>
                    <w:t xml:space="preserve">I overcome problems when running a business. </w:t>
                  </w:r>
                  <w:r w:rsidR="00027984" w:rsidRPr="00F67237">
                    <w:rPr>
                      <w:rFonts w:ascii="Arial" w:hAnsi="Arial" w:cs="Arial"/>
                      <w:sz w:val="18"/>
                      <w:szCs w:val="18"/>
                    </w:rPr>
                    <w:t xml:space="preserve">/ </w:t>
                  </w:r>
                  <w:r w:rsidR="00027984" w:rsidRPr="00F67237">
                    <w:rPr>
                      <w:rFonts w:ascii="Nyala" w:hAnsi="Nyala" w:cs="Nyala"/>
                      <w:sz w:val="18"/>
                      <w:szCs w:val="18"/>
                    </w:rPr>
                    <w:t>ንግድ</w:t>
                  </w:r>
                  <w:r w:rsidR="00027984" w:rsidRPr="00F67237">
                    <w:rPr>
                      <w:rFonts w:ascii="Arial" w:hAnsi="Arial" w:cs="Arial"/>
                      <w:sz w:val="18"/>
                      <w:szCs w:val="18"/>
                    </w:rPr>
                    <w:t xml:space="preserve"> </w:t>
                  </w:r>
                  <w:r w:rsidR="00027984" w:rsidRPr="00F67237">
                    <w:rPr>
                      <w:rFonts w:ascii="Nyala" w:hAnsi="Nyala" w:cs="Nyala"/>
                      <w:sz w:val="18"/>
                      <w:szCs w:val="18"/>
                    </w:rPr>
                    <w:t>ስራ</w:t>
                  </w:r>
                  <w:r w:rsidR="00027984" w:rsidRPr="00F67237">
                    <w:rPr>
                      <w:rFonts w:ascii="Arial" w:hAnsi="Arial" w:cs="Arial"/>
                      <w:sz w:val="18"/>
                      <w:szCs w:val="18"/>
                    </w:rPr>
                    <w:t xml:space="preserve"> </w:t>
                  </w:r>
                  <w:r w:rsidR="00027984" w:rsidRPr="00F67237">
                    <w:rPr>
                      <w:rFonts w:ascii="Nyala" w:hAnsi="Nyala" w:cs="Nyala"/>
                      <w:sz w:val="18"/>
                      <w:szCs w:val="18"/>
                    </w:rPr>
                    <w:t>ስሰራ</w:t>
                  </w:r>
                  <w:r w:rsidR="00027984" w:rsidRPr="00F67237">
                    <w:rPr>
                      <w:rFonts w:ascii="Arial" w:hAnsi="Arial" w:cs="Arial"/>
                      <w:sz w:val="18"/>
                      <w:szCs w:val="18"/>
                    </w:rPr>
                    <w:t xml:space="preserve"> </w:t>
                  </w:r>
                  <w:r w:rsidR="00027984" w:rsidRPr="00F67237">
                    <w:rPr>
                      <w:rFonts w:ascii="Nyala" w:hAnsi="Nyala" w:cs="Nyala"/>
                      <w:sz w:val="18"/>
                      <w:szCs w:val="18"/>
                    </w:rPr>
                    <w:t>ችግሮችን</w:t>
                  </w:r>
                  <w:r w:rsidR="00027984" w:rsidRPr="00F67237">
                    <w:rPr>
                      <w:rFonts w:ascii="Arial" w:hAnsi="Arial" w:cs="Arial"/>
                      <w:sz w:val="18"/>
                      <w:szCs w:val="18"/>
                    </w:rPr>
                    <w:t xml:space="preserve"> </w:t>
                  </w:r>
                  <w:r w:rsidR="00027984" w:rsidRPr="00F67237">
                    <w:rPr>
                      <w:rFonts w:ascii="Nyala" w:hAnsi="Nyala" w:cs="Nyala"/>
                      <w:sz w:val="18"/>
                      <w:szCs w:val="18"/>
                    </w:rPr>
                    <w:t>እወጣለሁ</w:t>
                  </w:r>
                </w:p>
              </w:tc>
              <w:tc>
                <w:tcPr>
                  <w:tcW w:w="630" w:type="dxa"/>
                  <w:vAlign w:val="center"/>
                </w:tcPr>
                <w:p w14:paraId="62666299" w14:textId="77777777" w:rsidR="00961C5E" w:rsidRPr="00F67237" w:rsidRDefault="00961C5E" w:rsidP="00DE5307">
                  <w:pPr>
                    <w:spacing w:beforeLines="20" w:before="48" w:afterLines="20" w:after="48"/>
                    <w:jc w:val="center"/>
                    <w:rPr>
                      <w:rFonts w:ascii="Arial" w:hAnsi="Arial" w:cs="Arial"/>
                      <w:sz w:val="18"/>
                      <w:szCs w:val="18"/>
                    </w:rPr>
                  </w:pPr>
                  <w:r w:rsidRPr="00F67237">
                    <w:rPr>
                      <w:rFonts w:ascii="Arial" w:hAnsi="Arial" w:cs="Arial"/>
                      <w:sz w:val="18"/>
                      <w:szCs w:val="18"/>
                    </w:rPr>
                    <w:t>1</w:t>
                  </w:r>
                </w:p>
              </w:tc>
              <w:tc>
                <w:tcPr>
                  <w:tcW w:w="630" w:type="dxa"/>
                  <w:vAlign w:val="center"/>
                </w:tcPr>
                <w:p w14:paraId="0CE178CD" w14:textId="77777777" w:rsidR="00961C5E" w:rsidRPr="00F67237" w:rsidRDefault="00961C5E" w:rsidP="00DE5307">
                  <w:pPr>
                    <w:spacing w:beforeLines="20" w:before="48" w:afterLines="20" w:after="48"/>
                    <w:jc w:val="center"/>
                    <w:rPr>
                      <w:rFonts w:ascii="Arial" w:hAnsi="Arial" w:cs="Arial"/>
                      <w:sz w:val="18"/>
                      <w:szCs w:val="18"/>
                    </w:rPr>
                  </w:pPr>
                  <w:r w:rsidRPr="00F67237">
                    <w:rPr>
                      <w:rFonts w:ascii="Arial" w:hAnsi="Arial" w:cs="Arial"/>
                      <w:sz w:val="18"/>
                      <w:szCs w:val="18"/>
                    </w:rPr>
                    <w:t>2</w:t>
                  </w:r>
                </w:p>
              </w:tc>
              <w:tc>
                <w:tcPr>
                  <w:tcW w:w="720" w:type="dxa"/>
                  <w:vAlign w:val="center"/>
                </w:tcPr>
                <w:p w14:paraId="40E4158F" w14:textId="77777777" w:rsidR="00961C5E" w:rsidRPr="00F67237" w:rsidRDefault="00961C5E" w:rsidP="00DE5307">
                  <w:pPr>
                    <w:spacing w:beforeLines="20" w:before="48" w:afterLines="20" w:after="48"/>
                    <w:jc w:val="center"/>
                    <w:rPr>
                      <w:rFonts w:ascii="Arial" w:hAnsi="Arial" w:cs="Arial"/>
                      <w:sz w:val="18"/>
                      <w:szCs w:val="18"/>
                    </w:rPr>
                  </w:pPr>
                  <w:r w:rsidRPr="00F67237">
                    <w:rPr>
                      <w:rFonts w:ascii="Arial" w:hAnsi="Arial" w:cs="Arial"/>
                      <w:sz w:val="18"/>
                      <w:szCs w:val="18"/>
                    </w:rPr>
                    <w:t>3</w:t>
                  </w:r>
                </w:p>
              </w:tc>
              <w:tc>
                <w:tcPr>
                  <w:tcW w:w="630" w:type="dxa"/>
                  <w:vAlign w:val="center"/>
                </w:tcPr>
                <w:p w14:paraId="091BD490" w14:textId="77777777" w:rsidR="00961C5E" w:rsidRPr="00F67237" w:rsidRDefault="00961C5E" w:rsidP="00DE5307">
                  <w:pPr>
                    <w:spacing w:beforeLines="20" w:before="48" w:afterLines="20" w:after="48"/>
                    <w:jc w:val="center"/>
                    <w:rPr>
                      <w:rFonts w:ascii="Arial" w:hAnsi="Arial" w:cs="Arial"/>
                      <w:sz w:val="18"/>
                      <w:szCs w:val="18"/>
                    </w:rPr>
                  </w:pPr>
                  <w:r w:rsidRPr="00F67237">
                    <w:rPr>
                      <w:rFonts w:ascii="Arial" w:hAnsi="Arial" w:cs="Arial"/>
                      <w:sz w:val="18"/>
                      <w:szCs w:val="18"/>
                    </w:rPr>
                    <w:t>4</w:t>
                  </w:r>
                </w:p>
              </w:tc>
              <w:tc>
                <w:tcPr>
                  <w:tcW w:w="523" w:type="dxa"/>
                  <w:vAlign w:val="center"/>
                </w:tcPr>
                <w:p w14:paraId="0BB641FA" w14:textId="77777777" w:rsidR="00961C5E" w:rsidRPr="00F67237" w:rsidRDefault="00961C5E" w:rsidP="00DE5307">
                  <w:pPr>
                    <w:spacing w:beforeLines="20" w:before="48" w:afterLines="20" w:after="48"/>
                    <w:jc w:val="center"/>
                    <w:rPr>
                      <w:rFonts w:ascii="Arial" w:hAnsi="Arial" w:cs="Arial"/>
                      <w:sz w:val="18"/>
                      <w:szCs w:val="18"/>
                    </w:rPr>
                  </w:pPr>
                  <w:r w:rsidRPr="00F67237">
                    <w:rPr>
                      <w:rFonts w:ascii="Arial" w:hAnsi="Arial" w:cs="Arial"/>
                      <w:sz w:val="18"/>
                      <w:szCs w:val="18"/>
                    </w:rPr>
                    <w:t>5</w:t>
                  </w:r>
                </w:p>
              </w:tc>
            </w:tr>
            <w:tr w:rsidR="00961C5E" w:rsidRPr="00F67237" w14:paraId="6021F43B" w14:textId="77777777" w:rsidTr="00DF6689">
              <w:tc>
                <w:tcPr>
                  <w:tcW w:w="459" w:type="dxa"/>
                  <w:tcBorders>
                    <w:left w:val="single" w:sz="4" w:space="0" w:color="auto"/>
                  </w:tcBorders>
                </w:tcPr>
                <w:p w14:paraId="2D9800CD" w14:textId="21782A23" w:rsidR="00961C5E" w:rsidRPr="00F67237" w:rsidRDefault="00466E73" w:rsidP="004760CF">
                  <w:pPr>
                    <w:spacing w:beforeLines="20" w:before="48" w:afterLines="20" w:after="48"/>
                    <w:rPr>
                      <w:rFonts w:ascii="Arial" w:hAnsi="Arial" w:cs="Arial"/>
                      <w:sz w:val="18"/>
                      <w:szCs w:val="18"/>
                    </w:rPr>
                  </w:pPr>
                  <w:r w:rsidRPr="00F67237">
                    <w:rPr>
                      <w:rFonts w:ascii="Arial" w:hAnsi="Arial" w:cs="Arial"/>
                      <w:sz w:val="18"/>
                      <w:szCs w:val="18"/>
                    </w:rPr>
                    <w:t>D</w:t>
                  </w:r>
                </w:p>
              </w:tc>
              <w:tc>
                <w:tcPr>
                  <w:tcW w:w="4806" w:type="dxa"/>
                  <w:tcBorders>
                    <w:left w:val="nil"/>
                  </w:tcBorders>
                  <w:vAlign w:val="center"/>
                </w:tcPr>
                <w:p w14:paraId="3B637BFC" w14:textId="0A3B538D" w:rsidR="00961C5E" w:rsidRPr="00F67237" w:rsidRDefault="00961C5E" w:rsidP="00EA7B4B">
                  <w:pPr>
                    <w:spacing w:before="40" w:after="40"/>
                    <w:rPr>
                      <w:rFonts w:ascii="Arial" w:hAnsi="Arial" w:cs="Arial"/>
                      <w:sz w:val="18"/>
                      <w:szCs w:val="18"/>
                    </w:rPr>
                  </w:pPr>
                  <w:r w:rsidRPr="00F67237">
                    <w:rPr>
                      <w:rFonts w:ascii="Arial" w:hAnsi="Arial" w:cs="Arial"/>
                      <w:sz w:val="18"/>
                      <w:szCs w:val="18"/>
                    </w:rPr>
                    <w:t xml:space="preserve">I negotiate with other entrepreneurs well. </w:t>
                  </w:r>
                  <w:r w:rsidR="00EC6983" w:rsidRPr="00F67237">
                    <w:rPr>
                      <w:rFonts w:ascii="Arial" w:hAnsi="Arial" w:cs="Arial"/>
                      <w:sz w:val="18"/>
                      <w:szCs w:val="18"/>
                    </w:rPr>
                    <w:t>/</w:t>
                  </w:r>
                  <w:r w:rsidR="00EC6983" w:rsidRPr="00F67237">
                    <w:rPr>
                      <w:rFonts w:ascii="Nyala" w:hAnsi="Nyala" w:cs="Nyala"/>
                      <w:sz w:val="18"/>
                      <w:szCs w:val="18"/>
                    </w:rPr>
                    <w:t>ከሌሎች</w:t>
                  </w:r>
                  <w:r w:rsidR="00EC6983" w:rsidRPr="00F67237">
                    <w:rPr>
                      <w:rFonts w:ascii="Arial" w:hAnsi="Arial" w:cs="Arial"/>
                      <w:sz w:val="18"/>
                      <w:szCs w:val="18"/>
                    </w:rPr>
                    <w:t xml:space="preserve"> </w:t>
                  </w:r>
                  <w:r w:rsidR="00EC6983" w:rsidRPr="00F67237">
                    <w:rPr>
                      <w:rFonts w:ascii="Nyala" w:hAnsi="Nyala" w:cs="Nyala"/>
                      <w:sz w:val="18"/>
                      <w:szCs w:val="18"/>
                    </w:rPr>
                    <w:t>ስራ</w:t>
                  </w:r>
                  <w:r w:rsidR="00EC6983" w:rsidRPr="00F67237">
                    <w:rPr>
                      <w:rFonts w:ascii="Arial" w:hAnsi="Arial" w:cs="Arial"/>
                      <w:sz w:val="18"/>
                      <w:szCs w:val="18"/>
                    </w:rPr>
                    <w:t xml:space="preserve"> </w:t>
                  </w:r>
                  <w:r w:rsidR="00EC6983" w:rsidRPr="00F67237">
                    <w:rPr>
                      <w:rFonts w:ascii="Nyala" w:hAnsi="Nyala" w:cs="Nyala"/>
                      <w:sz w:val="18"/>
                      <w:szCs w:val="18"/>
                    </w:rPr>
                    <w:t>ፈጣሪዎች</w:t>
                  </w:r>
                  <w:r w:rsidR="00EC6983" w:rsidRPr="00F67237">
                    <w:rPr>
                      <w:rFonts w:ascii="Arial" w:hAnsi="Arial" w:cs="Arial"/>
                      <w:sz w:val="18"/>
                      <w:szCs w:val="18"/>
                    </w:rPr>
                    <w:t xml:space="preserve"> </w:t>
                  </w:r>
                  <w:r w:rsidR="00EC6983" w:rsidRPr="00F67237">
                    <w:rPr>
                      <w:rFonts w:ascii="Nyala" w:hAnsi="Nyala" w:cs="Nyala"/>
                      <w:sz w:val="18"/>
                      <w:szCs w:val="18"/>
                    </w:rPr>
                    <w:t>ጋር</w:t>
                  </w:r>
                  <w:r w:rsidR="00EC6983" w:rsidRPr="00F67237">
                    <w:rPr>
                      <w:rFonts w:ascii="Arial" w:hAnsi="Arial" w:cs="Arial"/>
                      <w:sz w:val="18"/>
                      <w:szCs w:val="18"/>
                    </w:rPr>
                    <w:t xml:space="preserve"> </w:t>
                  </w:r>
                  <w:r w:rsidR="00EC6983" w:rsidRPr="00F67237">
                    <w:rPr>
                      <w:rFonts w:ascii="Nyala" w:hAnsi="Nyala" w:cs="Nyala"/>
                      <w:sz w:val="18"/>
                      <w:szCs w:val="18"/>
                    </w:rPr>
                    <w:t>በሚገባ</w:t>
                  </w:r>
                  <w:r w:rsidR="00EC6983" w:rsidRPr="00F67237">
                    <w:rPr>
                      <w:rFonts w:ascii="Arial" w:hAnsi="Arial" w:cs="Arial"/>
                      <w:sz w:val="18"/>
                      <w:szCs w:val="18"/>
                    </w:rPr>
                    <w:t xml:space="preserve"> </w:t>
                  </w:r>
                  <w:r w:rsidR="00EC6983" w:rsidRPr="00F67237">
                    <w:rPr>
                      <w:rFonts w:ascii="Nyala" w:hAnsi="Nyala" w:cs="Nyala"/>
                      <w:sz w:val="18"/>
                      <w:szCs w:val="18"/>
                    </w:rPr>
                    <w:t>እደራደራለሁ</w:t>
                  </w:r>
                </w:p>
              </w:tc>
              <w:tc>
                <w:tcPr>
                  <w:tcW w:w="630" w:type="dxa"/>
                  <w:vAlign w:val="center"/>
                </w:tcPr>
                <w:p w14:paraId="72983F45" w14:textId="77777777" w:rsidR="00961C5E" w:rsidRPr="00F67237" w:rsidRDefault="00961C5E" w:rsidP="00DE5307">
                  <w:pPr>
                    <w:spacing w:beforeLines="20" w:before="48" w:afterLines="20" w:after="48"/>
                    <w:jc w:val="center"/>
                    <w:rPr>
                      <w:rFonts w:ascii="Arial" w:hAnsi="Arial" w:cs="Arial"/>
                      <w:sz w:val="18"/>
                      <w:szCs w:val="18"/>
                    </w:rPr>
                  </w:pPr>
                  <w:r w:rsidRPr="00F67237">
                    <w:rPr>
                      <w:rFonts w:ascii="Arial" w:hAnsi="Arial" w:cs="Arial"/>
                      <w:sz w:val="18"/>
                      <w:szCs w:val="18"/>
                    </w:rPr>
                    <w:t>1</w:t>
                  </w:r>
                </w:p>
              </w:tc>
              <w:tc>
                <w:tcPr>
                  <w:tcW w:w="630" w:type="dxa"/>
                  <w:vAlign w:val="center"/>
                </w:tcPr>
                <w:p w14:paraId="55C03A45" w14:textId="77777777" w:rsidR="00961C5E" w:rsidRPr="00F67237" w:rsidRDefault="00961C5E" w:rsidP="00DE5307">
                  <w:pPr>
                    <w:spacing w:beforeLines="20" w:before="48" w:afterLines="20" w:after="48"/>
                    <w:jc w:val="center"/>
                    <w:rPr>
                      <w:rFonts w:ascii="Arial" w:hAnsi="Arial" w:cs="Arial"/>
                      <w:sz w:val="18"/>
                      <w:szCs w:val="18"/>
                    </w:rPr>
                  </w:pPr>
                  <w:r w:rsidRPr="00F67237">
                    <w:rPr>
                      <w:rFonts w:ascii="Arial" w:hAnsi="Arial" w:cs="Arial"/>
                      <w:sz w:val="18"/>
                      <w:szCs w:val="18"/>
                    </w:rPr>
                    <w:t>2</w:t>
                  </w:r>
                </w:p>
              </w:tc>
              <w:tc>
                <w:tcPr>
                  <w:tcW w:w="720" w:type="dxa"/>
                  <w:vAlign w:val="center"/>
                </w:tcPr>
                <w:p w14:paraId="4A883AD0" w14:textId="77777777" w:rsidR="00961C5E" w:rsidRPr="00F67237" w:rsidRDefault="00961C5E" w:rsidP="00DE5307">
                  <w:pPr>
                    <w:spacing w:beforeLines="20" w:before="48" w:afterLines="20" w:after="48"/>
                    <w:jc w:val="center"/>
                    <w:rPr>
                      <w:rFonts w:ascii="Arial" w:hAnsi="Arial" w:cs="Arial"/>
                      <w:sz w:val="18"/>
                      <w:szCs w:val="18"/>
                    </w:rPr>
                  </w:pPr>
                  <w:r w:rsidRPr="00F67237">
                    <w:rPr>
                      <w:rFonts w:ascii="Arial" w:hAnsi="Arial" w:cs="Arial"/>
                      <w:sz w:val="18"/>
                      <w:szCs w:val="18"/>
                    </w:rPr>
                    <w:t>3</w:t>
                  </w:r>
                </w:p>
              </w:tc>
              <w:tc>
                <w:tcPr>
                  <w:tcW w:w="630" w:type="dxa"/>
                  <w:vAlign w:val="center"/>
                </w:tcPr>
                <w:p w14:paraId="67451DEB" w14:textId="77777777" w:rsidR="00961C5E" w:rsidRPr="00F67237" w:rsidRDefault="00961C5E" w:rsidP="00DE5307">
                  <w:pPr>
                    <w:spacing w:beforeLines="20" w:before="48" w:afterLines="20" w:after="48"/>
                    <w:jc w:val="center"/>
                    <w:rPr>
                      <w:rFonts w:ascii="Arial" w:hAnsi="Arial" w:cs="Arial"/>
                      <w:sz w:val="18"/>
                      <w:szCs w:val="18"/>
                    </w:rPr>
                  </w:pPr>
                  <w:r w:rsidRPr="00F67237">
                    <w:rPr>
                      <w:rFonts w:ascii="Arial" w:hAnsi="Arial" w:cs="Arial"/>
                      <w:sz w:val="18"/>
                      <w:szCs w:val="18"/>
                    </w:rPr>
                    <w:t>4</w:t>
                  </w:r>
                </w:p>
              </w:tc>
              <w:tc>
                <w:tcPr>
                  <w:tcW w:w="523" w:type="dxa"/>
                  <w:vAlign w:val="center"/>
                </w:tcPr>
                <w:p w14:paraId="6199B0D6" w14:textId="77777777" w:rsidR="00961C5E" w:rsidRPr="00F67237" w:rsidRDefault="00961C5E" w:rsidP="00DE5307">
                  <w:pPr>
                    <w:spacing w:beforeLines="20" w:before="48" w:afterLines="20" w:after="48"/>
                    <w:jc w:val="center"/>
                    <w:rPr>
                      <w:rFonts w:ascii="Arial" w:hAnsi="Arial" w:cs="Arial"/>
                      <w:sz w:val="18"/>
                      <w:szCs w:val="18"/>
                    </w:rPr>
                  </w:pPr>
                  <w:r w:rsidRPr="00F67237">
                    <w:rPr>
                      <w:rFonts w:ascii="Arial" w:hAnsi="Arial" w:cs="Arial"/>
                      <w:sz w:val="18"/>
                      <w:szCs w:val="18"/>
                    </w:rPr>
                    <w:t>5</w:t>
                  </w:r>
                </w:p>
              </w:tc>
            </w:tr>
            <w:tr w:rsidR="00961C5E" w:rsidRPr="00F67237" w14:paraId="14125283" w14:textId="77777777" w:rsidTr="00DF6689">
              <w:tc>
                <w:tcPr>
                  <w:tcW w:w="459" w:type="dxa"/>
                  <w:tcBorders>
                    <w:left w:val="single" w:sz="4" w:space="0" w:color="auto"/>
                  </w:tcBorders>
                </w:tcPr>
                <w:p w14:paraId="11A36A41" w14:textId="72BCE0FB" w:rsidR="00961C5E" w:rsidRPr="00F67237" w:rsidRDefault="00466E73" w:rsidP="004760CF">
                  <w:pPr>
                    <w:spacing w:beforeLines="20" w:before="48" w:afterLines="20" w:after="48"/>
                    <w:rPr>
                      <w:rFonts w:ascii="Arial" w:hAnsi="Arial" w:cs="Arial"/>
                      <w:sz w:val="18"/>
                      <w:szCs w:val="18"/>
                    </w:rPr>
                  </w:pPr>
                  <w:r w:rsidRPr="00F67237">
                    <w:rPr>
                      <w:rFonts w:ascii="Arial" w:hAnsi="Arial" w:cs="Arial"/>
                      <w:sz w:val="18"/>
                      <w:szCs w:val="18"/>
                    </w:rPr>
                    <w:t>E</w:t>
                  </w:r>
                </w:p>
              </w:tc>
              <w:tc>
                <w:tcPr>
                  <w:tcW w:w="4806" w:type="dxa"/>
                  <w:tcBorders>
                    <w:left w:val="nil"/>
                  </w:tcBorders>
                  <w:vAlign w:val="center"/>
                </w:tcPr>
                <w:p w14:paraId="45300BE4" w14:textId="6A1C2AA7" w:rsidR="00961C5E" w:rsidRPr="00F67237" w:rsidRDefault="00961C5E" w:rsidP="00EA7B4B">
                  <w:pPr>
                    <w:spacing w:before="40" w:after="40"/>
                    <w:rPr>
                      <w:rFonts w:ascii="Arial" w:hAnsi="Arial" w:cs="Arial"/>
                      <w:sz w:val="18"/>
                      <w:szCs w:val="18"/>
                    </w:rPr>
                  </w:pPr>
                  <w:r w:rsidRPr="00F67237">
                    <w:rPr>
                      <w:rFonts w:ascii="Arial" w:hAnsi="Arial" w:cs="Arial"/>
                      <w:sz w:val="18"/>
                      <w:szCs w:val="18"/>
                    </w:rPr>
                    <w:t xml:space="preserve">I keep an overview of my financial affairs well. </w:t>
                  </w:r>
                  <w:r w:rsidR="00EC6983" w:rsidRPr="00F67237">
                    <w:rPr>
                      <w:rFonts w:ascii="Arial" w:hAnsi="Arial" w:cs="Arial"/>
                      <w:sz w:val="18"/>
                      <w:szCs w:val="18"/>
                    </w:rPr>
                    <w:t xml:space="preserve">./ </w:t>
                  </w:r>
                  <w:r w:rsidR="00EC6983" w:rsidRPr="00F67237">
                    <w:rPr>
                      <w:rFonts w:ascii="Nyala" w:hAnsi="Nyala" w:cs="Nyala"/>
                      <w:sz w:val="18"/>
                      <w:szCs w:val="18"/>
                    </w:rPr>
                    <w:t>ገንዘብ</w:t>
                  </w:r>
                  <w:r w:rsidR="00EC6983" w:rsidRPr="00F67237">
                    <w:rPr>
                      <w:rFonts w:ascii="Arial" w:hAnsi="Arial" w:cs="Arial"/>
                      <w:sz w:val="18"/>
                      <w:szCs w:val="18"/>
                    </w:rPr>
                    <w:t xml:space="preserve"> </w:t>
                  </w:r>
                  <w:r w:rsidR="00EC6983" w:rsidRPr="00F67237">
                    <w:rPr>
                      <w:rFonts w:ascii="Nyala" w:hAnsi="Nyala" w:cs="Nyala"/>
                      <w:sz w:val="18"/>
                      <w:szCs w:val="18"/>
                    </w:rPr>
                    <w:t>ነክ</w:t>
                  </w:r>
                  <w:r w:rsidR="00EC6983" w:rsidRPr="00F67237">
                    <w:rPr>
                      <w:rFonts w:ascii="Arial" w:hAnsi="Arial" w:cs="Arial"/>
                      <w:sz w:val="18"/>
                      <w:szCs w:val="18"/>
                    </w:rPr>
                    <w:t xml:space="preserve"> (</w:t>
                  </w:r>
                  <w:r w:rsidR="00EC6983" w:rsidRPr="00F67237">
                    <w:rPr>
                      <w:rFonts w:ascii="Nyala" w:hAnsi="Nyala" w:cs="Nyala"/>
                      <w:sz w:val="18"/>
                      <w:szCs w:val="18"/>
                    </w:rPr>
                    <w:t>የፋይናንስ</w:t>
                  </w:r>
                  <w:r w:rsidR="00EC6983" w:rsidRPr="00F67237">
                    <w:rPr>
                      <w:rFonts w:ascii="Arial" w:hAnsi="Arial" w:cs="Arial"/>
                      <w:sz w:val="18"/>
                      <w:szCs w:val="18"/>
                    </w:rPr>
                    <w:t xml:space="preserve">) </w:t>
                  </w:r>
                  <w:r w:rsidR="00EC6983" w:rsidRPr="00F67237">
                    <w:rPr>
                      <w:rFonts w:ascii="Nyala" w:hAnsi="Nyala" w:cs="Nyala"/>
                      <w:sz w:val="18"/>
                      <w:szCs w:val="18"/>
                    </w:rPr>
                    <w:t>ጉዳዮችን</w:t>
                  </w:r>
                  <w:r w:rsidR="00EC6983" w:rsidRPr="00F67237">
                    <w:rPr>
                      <w:rFonts w:ascii="Arial" w:hAnsi="Arial" w:cs="Arial"/>
                      <w:sz w:val="18"/>
                      <w:szCs w:val="18"/>
                    </w:rPr>
                    <w:t xml:space="preserve"> </w:t>
                  </w:r>
                  <w:r w:rsidR="00EC6983" w:rsidRPr="00F67237">
                    <w:rPr>
                      <w:rFonts w:ascii="Nyala" w:hAnsi="Nyala" w:cs="Nyala"/>
                      <w:sz w:val="18"/>
                      <w:szCs w:val="18"/>
                    </w:rPr>
                    <w:t>በተመለከተ</w:t>
                  </w:r>
                  <w:r w:rsidR="00EC6983" w:rsidRPr="00F67237">
                    <w:rPr>
                      <w:rFonts w:ascii="Arial" w:hAnsi="Arial" w:cs="Arial"/>
                      <w:sz w:val="18"/>
                      <w:szCs w:val="18"/>
                    </w:rPr>
                    <w:t xml:space="preserve"> </w:t>
                  </w:r>
                  <w:r w:rsidR="00EC6983" w:rsidRPr="00F67237">
                    <w:rPr>
                      <w:rFonts w:ascii="Nyala" w:hAnsi="Nyala" w:cs="Nyala"/>
                      <w:sz w:val="18"/>
                      <w:szCs w:val="18"/>
                    </w:rPr>
                    <w:t>ጥሩ</w:t>
                  </w:r>
                  <w:r w:rsidR="00EC6983" w:rsidRPr="00F67237">
                    <w:rPr>
                      <w:rFonts w:ascii="Arial" w:hAnsi="Arial" w:cs="Arial"/>
                      <w:sz w:val="18"/>
                      <w:szCs w:val="18"/>
                    </w:rPr>
                    <w:t xml:space="preserve"> </w:t>
                  </w:r>
                  <w:r w:rsidR="00EC6983" w:rsidRPr="00F67237">
                    <w:rPr>
                      <w:rFonts w:ascii="Nyala" w:hAnsi="Nyala" w:cs="Nyala"/>
                      <w:sz w:val="18"/>
                      <w:szCs w:val="18"/>
                    </w:rPr>
                    <w:t>ክትትል</w:t>
                  </w:r>
                  <w:r w:rsidR="00EC6983" w:rsidRPr="00F67237">
                    <w:rPr>
                      <w:rFonts w:ascii="Arial" w:hAnsi="Arial" w:cs="Arial"/>
                      <w:sz w:val="18"/>
                      <w:szCs w:val="18"/>
                    </w:rPr>
                    <w:t xml:space="preserve"> </w:t>
                  </w:r>
                  <w:r w:rsidR="00EC6983" w:rsidRPr="00F67237">
                    <w:rPr>
                      <w:rFonts w:ascii="Nyala" w:hAnsi="Nyala" w:cs="Nyala"/>
                      <w:sz w:val="18"/>
                      <w:szCs w:val="18"/>
                    </w:rPr>
                    <w:t>አደርጋለሁ</w:t>
                  </w:r>
                  <w:r w:rsidR="00EC6983" w:rsidRPr="00F67237">
                    <w:rPr>
                      <w:rFonts w:ascii="Arial" w:hAnsi="Arial" w:cs="Arial"/>
                      <w:sz w:val="18"/>
                      <w:szCs w:val="18"/>
                    </w:rPr>
                    <w:t>.</w:t>
                  </w:r>
                </w:p>
              </w:tc>
              <w:tc>
                <w:tcPr>
                  <w:tcW w:w="630" w:type="dxa"/>
                  <w:vAlign w:val="center"/>
                </w:tcPr>
                <w:p w14:paraId="5F450038" w14:textId="77777777" w:rsidR="00961C5E" w:rsidRPr="00F67237" w:rsidRDefault="00961C5E" w:rsidP="0061162F">
                  <w:pPr>
                    <w:spacing w:beforeLines="20" w:before="48" w:afterLines="20" w:after="48"/>
                    <w:jc w:val="center"/>
                    <w:rPr>
                      <w:rFonts w:ascii="Arial" w:hAnsi="Arial" w:cs="Arial"/>
                      <w:sz w:val="18"/>
                      <w:szCs w:val="18"/>
                    </w:rPr>
                  </w:pPr>
                  <w:r w:rsidRPr="00F67237">
                    <w:rPr>
                      <w:rFonts w:ascii="Arial" w:hAnsi="Arial" w:cs="Arial"/>
                      <w:sz w:val="18"/>
                      <w:szCs w:val="18"/>
                    </w:rPr>
                    <w:t>1</w:t>
                  </w:r>
                </w:p>
              </w:tc>
              <w:tc>
                <w:tcPr>
                  <w:tcW w:w="630" w:type="dxa"/>
                  <w:vAlign w:val="center"/>
                </w:tcPr>
                <w:p w14:paraId="75264EBD" w14:textId="77777777" w:rsidR="00961C5E" w:rsidRPr="00F67237" w:rsidRDefault="00961C5E" w:rsidP="0061162F">
                  <w:pPr>
                    <w:spacing w:beforeLines="20" w:before="48" w:afterLines="20" w:after="48"/>
                    <w:jc w:val="center"/>
                    <w:rPr>
                      <w:rFonts w:ascii="Arial" w:hAnsi="Arial" w:cs="Arial"/>
                      <w:sz w:val="18"/>
                      <w:szCs w:val="18"/>
                    </w:rPr>
                  </w:pPr>
                  <w:r w:rsidRPr="00F67237">
                    <w:rPr>
                      <w:rFonts w:ascii="Arial" w:hAnsi="Arial" w:cs="Arial"/>
                      <w:sz w:val="18"/>
                      <w:szCs w:val="18"/>
                    </w:rPr>
                    <w:t>2</w:t>
                  </w:r>
                </w:p>
              </w:tc>
              <w:tc>
                <w:tcPr>
                  <w:tcW w:w="720" w:type="dxa"/>
                  <w:vAlign w:val="center"/>
                </w:tcPr>
                <w:p w14:paraId="59A7A62A" w14:textId="77777777" w:rsidR="00961C5E" w:rsidRPr="00F67237" w:rsidRDefault="00961C5E" w:rsidP="0061162F">
                  <w:pPr>
                    <w:spacing w:beforeLines="20" w:before="48" w:afterLines="20" w:after="48"/>
                    <w:jc w:val="center"/>
                    <w:rPr>
                      <w:rFonts w:ascii="Arial" w:hAnsi="Arial" w:cs="Arial"/>
                      <w:sz w:val="18"/>
                      <w:szCs w:val="18"/>
                    </w:rPr>
                  </w:pPr>
                  <w:r w:rsidRPr="00F67237">
                    <w:rPr>
                      <w:rFonts w:ascii="Arial" w:hAnsi="Arial" w:cs="Arial"/>
                      <w:sz w:val="18"/>
                      <w:szCs w:val="18"/>
                    </w:rPr>
                    <w:t>3</w:t>
                  </w:r>
                </w:p>
              </w:tc>
              <w:tc>
                <w:tcPr>
                  <w:tcW w:w="630" w:type="dxa"/>
                  <w:vAlign w:val="center"/>
                </w:tcPr>
                <w:p w14:paraId="0F9E7CB1" w14:textId="77777777" w:rsidR="00961C5E" w:rsidRPr="00F67237" w:rsidRDefault="00961C5E" w:rsidP="0061162F">
                  <w:pPr>
                    <w:spacing w:beforeLines="20" w:before="48" w:afterLines="20" w:after="48"/>
                    <w:jc w:val="center"/>
                    <w:rPr>
                      <w:rFonts w:ascii="Arial" w:hAnsi="Arial" w:cs="Arial"/>
                      <w:sz w:val="18"/>
                      <w:szCs w:val="18"/>
                    </w:rPr>
                  </w:pPr>
                  <w:r w:rsidRPr="00F67237">
                    <w:rPr>
                      <w:rFonts w:ascii="Arial" w:hAnsi="Arial" w:cs="Arial"/>
                      <w:sz w:val="18"/>
                      <w:szCs w:val="18"/>
                    </w:rPr>
                    <w:t>4</w:t>
                  </w:r>
                </w:p>
              </w:tc>
              <w:tc>
                <w:tcPr>
                  <w:tcW w:w="523" w:type="dxa"/>
                  <w:vAlign w:val="center"/>
                </w:tcPr>
                <w:p w14:paraId="4E224733" w14:textId="77777777" w:rsidR="00961C5E" w:rsidRPr="00F67237" w:rsidRDefault="00961C5E" w:rsidP="0061162F">
                  <w:pPr>
                    <w:spacing w:beforeLines="20" w:before="48" w:afterLines="20" w:after="48"/>
                    <w:jc w:val="center"/>
                    <w:rPr>
                      <w:rFonts w:ascii="Arial" w:hAnsi="Arial" w:cs="Arial"/>
                      <w:sz w:val="18"/>
                      <w:szCs w:val="18"/>
                    </w:rPr>
                  </w:pPr>
                  <w:r w:rsidRPr="00F67237">
                    <w:rPr>
                      <w:rFonts w:ascii="Arial" w:hAnsi="Arial" w:cs="Arial"/>
                      <w:sz w:val="18"/>
                      <w:szCs w:val="18"/>
                    </w:rPr>
                    <w:t>5</w:t>
                  </w:r>
                </w:p>
              </w:tc>
            </w:tr>
            <w:tr w:rsidR="00961C5E" w:rsidRPr="00F67237" w14:paraId="7EB20C13" w14:textId="77777777" w:rsidTr="00DF6689">
              <w:trPr>
                <w:trHeight w:val="56"/>
              </w:trPr>
              <w:tc>
                <w:tcPr>
                  <w:tcW w:w="459" w:type="dxa"/>
                  <w:tcBorders>
                    <w:left w:val="single" w:sz="4" w:space="0" w:color="auto"/>
                  </w:tcBorders>
                </w:tcPr>
                <w:p w14:paraId="1DF41D0C" w14:textId="27AC4E63" w:rsidR="00961C5E" w:rsidRPr="00F67237" w:rsidRDefault="00466E73" w:rsidP="004760CF">
                  <w:pPr>
                    <w:spacing w:beforeLines="20" w:before="48" w:afterLines="20" w:after="48"/>
                    <w:rPr>
                      <w:rFonts w:ascii="Arial" w:hAnsi="Arial" w:cs="Arial"/>
                      <w:sz w:val="18"/>
                      <w:szCs w:val="18"/>
                    </w:rPr>
                  </w:pPr>
                  <w:r w:rsidRPr="00F67237">
                    <w:rPr>
                      <w:rFonts w:ascii="Arial" w:hAnsi="Arial" w:cs="Arial"/>
                      <w:sz w:val="18"/>
                      <w:szCs w:val="18"/>
                    </w:rPr>
                    <w:t>F</w:t>
                  </w:r>
                </w:p>
              </w:tc>
              <w:tc>
                <w:tcPr>
                  <w:tcW w:w="4806" w:type="dxa"/>
                  <w:tcBorders>
                    <w:left w:val="nil"/>
                  </w:tcBorders>
                  <w:vAlign w:val="center"/>
                </w:tcPr>
                <w:p w14:paraId="390B0457" w14:textId="58B3B616" w:rsidR="00961C5E" w:rsidRPr="00F67237" w:rsidRDefault="00961C5E" w:rsidP="00EA7B4B">
                  <w:pPr>
                    <w:spacing w:before="40" w:after="40"/>
                    <w:rPr>
                      <w:rFonts w:ascii="Arial" w:hAnsi="Arial" w:cs="Arial"/>
                      <w:sz w:val="18"/>
                      <w:szCs w:val="18"/>
                    </w:rPr>
                  </w:pPr>
                  <w:r w:rsidRPr="00F67237">
                    <w:rPr>
                      <w:rFonts w:ascii="Arial" w:hAnsi="Arial" w:cs="Arial"/>
                      <w:sz w:val="18"/>
                      <w:szCs w:val="18"/>
                    </w:rPr>
                    <w:t xml:space="preserve">I am competent to manage my business well. </w:t>
                  </w:r>
                  <w:r w:rsidR="00EC6983" w:rsidRPr="00F67237">
                    <w:rPr>
                      <w:rFonts w:ascii="Arial" w:hAnsi="Arial" w:cs="Arial"/>
                      <w:sz w:val="18"/>
                      <w:szCs w:val="18"/>
                    </w:rPr>
                    <w:t xml:space="preserve">/ </w:t>
                  </w:r>
                  <w:r w:rsidR="00EC6983" w:rsidRPr="00F67237">
                    <w:rPr>
                      <w:rFonts w:ascii="Nyala" w:hAnsi="Nyala" w:cs="Nyala"/>
                      <w:sz w:val="18"/>
                      <w:szCs w:val="18"/>
                    </w:rPr>
                    <w:t>ንግድ</w:t>
                  </w:r>
                  <w:r w:rsidR="00EC6983" w:rsidRPr="00F67237">
                    <w:rPr>
                      <w:rFonts w:ascii="Arial" w:hAnsi="Arial" w:cs="Arial"/>
                      <w:sz w:val="18"/>
                      <w:szCs w:val="18"/>
                    </w:rPr>
                    <w:t xml:space="preserve"> </w:t>
                  </w:r>
                  <w:r w:rsidR="00EC6983" w:rsidRPr="00F67237">
                    <w:rPr>
                      <w:rFonts w:ascii="Nyala" w:hAnsi="Nyala" w:cs="Nyala"/>
                      <w:sz w:val="18"/>
                      <w:szCs w:val="18"/>
                    </w:rPr>
                    <w:t>ስራዬን</w:t>
                  </w:r>
                  <w:r w:rsidR="00EC6983" w:rsidRPr="00F67237">
                    <w:rPr>
                      <w:rFonts w:ascii="Arial" w:hAnsi="Arial" w:cs="Arial"/>
                      <w:sz w:val="18"/>
                      <w:szCs w:val="18"/>
                    </w:rPr>
                    <w:t xml:space="preserve"> </w:t>
                  </w:r>
                  <w:r w:rsidR="00EC6983" w:rsidRPr="00F67237">
                    <w:rPr>
                      <w:rFonts w:ascii="Nyala" w:hAnsi="Nyala" w:cs="Nyala"/>
                      <w:sz w:val="18"/>
                      <w:szCs w:val="18"/>
                    </w:rPr>
                    <w:t>ባግባቡ</w:t>
                  </w:r>
                  <w:r w:rsidR="00EC6983" w:rsidRPr="00F67237">
                    <w:rPr>
                      <w:rFonts w:ascii="Arial" w:hAnsi="Arial" w:cs="Arial"/>
                      <w:sz w:val="18"/>
                      <w:szCs w:val="18"/>
                    </w:rPr>
                    <w:t xml:space="preserve"> </w:t>
                  </w:r>
                  <w:r w:rsidR="00EC6983" w:rsidRPr="00F67237">
                    <w:rPr>
                      <w:rFonts w:ascii="Nyala" w:hAnsi="Nyala" w:cs="Nyala"/>
                      <w:sz w:val="18"/>
                      <w:szCs w:val="18"/>
                    </w:rPr>
                    <w:t>ለማስተዳደር</w:t>
                  </w:r>
                  <w:r w:rsidR="00EC6983" w:rsidRPr="00F67237">
                    <w:rPr>
                      <w:rFonts w:ascii="Arial" w:hAnsi="Arial" w:cs="Arial"/>
                      <w:sz w:val="18"/>
                      <w:szCs w:val="18"/>
                    </w:rPr>
                    <w:t xml:space="preserve"> </w:t>
                  </w:r>
                  <w:r w:rsidR="00EC6983" w:rsidRPr="00F67237">
                    <w:rPr>
                      <w:rFonts w:ascii="Nyala" w:hAnsi="Nyala" w:cs="Nyala"/>
                      <w:sz w:val="18"/>
                      <w:szCs w:val="18"/>
                    </w:rPr>
                    <w:t>ብቁ</w:t>
                  </w:r>
                  <w:r w:rsidR="00EC6983" w:rsidRPr="00F67237">
                    <w:rPr>
                      <w:rFonts w:ascii="Arial" w:hAnsi="Arial" w:cs="Arial"/>
                      <w:sz w:val="18"/>
                      <w:szCs w:val="18"/>
                    </w:rPr>
                    <w:t xml:space="preserve"> </w:t>
                  </w:r>
                  <w:r w:rsidR="00EC6983" w:rsidRPr="00F67237">
                    <w:rPr>
                      <w:rFonts w:ascii="Nyala" w:hAnsi="Nyala" w:cs="Nyala"/>
                      <w:sz w:val="18"/>
                      <w:szCs w:val="18"/>
                    </w:rPr>
                    <w:t>ነኝ</w:t>
                  </w:r>
                </w:p>
              </w:tc>
              <w:tc>
                <w:tcPr>
                  <w:tcW w:w="630" w:type="dxa"/>
                  <w:vAlign w:val="center"/>
                </w:tcPr>
                <w:p w14:paraId="76B2532C" w14:textId="77777777" w:rsidR="00961C5E" w:rsidRPr="00F67237" w:rsidRDefault="00961C5E" w:rsidP="00DE5307">
                  <w:pPr>
                    <w:spacing w:beforeLines="20" w:before="48" w:afterLines="20" w:after="48"/>
                    <w:jc w:val="center"/>
                    <w:rPr>
                      <w:rFonts w:ascii="Arial" w:hAnsi="Arial" w:cs="Arial"/>
                      <w:sz w:val="18"/>
                      <w:szCs w:val="18"/>
                    </w:rPr>
                  </w:pPr>
                  <w:r w:rsidRPr="00F67237">
                    <w:rPr>
                      <w:rFonts w:ascii="Arial" w:hAnsi="Arial" w:cs="Arial"/>
                      <w:sz w:val="18"/>
                      <w:szCs w:val="18"/>
                    </w:rPr>
                    <w:t>1</w:t>
                  </w:r>
                </w:p>
              </w:tc>
              <w:tc>
                <w:tcPr>
                  <w:tcW w:w="630" w:type="dxa"/>
                  <w:vAlign w:val="center"/>
                </w:tcPr>
                <w:p w14:paraId="322DA975" w14:textId="77777777" w:rsidR="00961C5E" w:rsidRPr="00F67237" w:rsidRDefault="00961C5E" w:rsidP="00DE5307">
                  <w:pPr>
                    <w:spacing w:beforeLines="20" w:before="48" w:afterLines="20" w:after="48"/>
                    <w:jc w:val="center"/>
                    <w:rPr>
                      <w:rFonts w:ascii="Arial" w:hAnsi="Arial" w:cs="Arial"/>
                      <w:sz w:val="18"/>
                      <w:szCs w:val="18"/>
                    </w:rPr>
                  </w:pPr>
                  <w:r w:rsidRPr="00F67237">
                    <w:rPr>
                      <w:rFonts w:ascii="Arial" w:hAnsi="Arial" w:cs="Arial"/>
                      <w:sz w:val="18"/>
                      <w:szCs w:val="18"/>
                    </w:rPr>
                    <w:t>2</w:t>
                  </w:r>
                </w:p>
              </w:tc>
              <w:tc>
                <w:tcPr>
                  <w:tcW w:w="720" w:type="dxa"/>
                  <w:vAlign w:val="center"/>
                </w:tcPr>
                <w:p w14:paraId="1CCACBB1" w14:textId="77777777" w:rsidR="00961C5E" w:rsidRPr="00F67237" w:rsidRDefault="00961C5E" w:rsidP="00DE5307">
                  <w:pPr>
                    <w:spacing w:beforeLines="20" w:before="48" w:afterLines="20" w:after="48"/>
                    <w:jc w:val="center"/>
                    <w:rPr>
                      <w:rFonts w:ascii="Arial" w:hAnsi="Arial" w:cs="Arial"/>
                      <w:sz w:val="18"/>
                      <w:szCs w:val="18"/>
                    </w:rPr>
                  </w:pPr>
                  <w:r w:rsidRPr="00F67237">
                    <w:rPr>
                      <w:rFonts w:ascii="Arial" w:hAnsi="Arial" w:cs="Arial"/>
                      <w:sz w:val="18"/>
                      <w:szCs w:val="18"/>
                    </w:rPr>
                    <w:t>3</w:t>
                  </w:r>
                </w:p>
              </w:tc>
              <w:tc>
                <w:tcPr>
                  <w:tcW w:w="630" w:type="dxa"/>
                  <w:vAlign w:val="center"/>
                </w:tcPr>
                <w:p w14:paraId="2AF50524" w14:textId="77777777" w:rsidR="00961C5E" w:rsidRPr="00F67237" w:rsidRDefault="00961C5E" w:rsidP="00DE5307">
                  <w:pPr>
                    <w:spacing w:beforeLines="20" w:before="48" w:afterLines="20" w:after="48"/>
                    <w:jc w:val="center"/>
                    <w:rPr>
                      <w:rFonts w:ascii="Arial" w:hAnsi="Arial" w:cs="Arial"/>
                      <w:sz w:val="18"/>
                      <w:szCs w:val="18"/>
                    </w:rPr>
                  </w:pPr>
                  <w:r w:rsidRPr="00F67237">
                    <w:rPr>
                      <w:rFonts w:ascii="Arial" w:hAnsi="Arial" w:cs="Arial"/>
                      <w:sz w:val="18"/>
                      <w:szCs w:val="18"/>
                    </w:rPr>
                    <w:t>4</w:t>
                  </w:r>
                </w:p>
              </w:tc>
              <w:tc>
                <w:tcPr>
                  <w:tcW w:w="523" w:type="dxa"/>
                  <w:vAlign w:val="center"/>
                </w:tcPr>
                <w:p w14:paraId="14D306A1" w14:textId="77777777" w:rsidR="00961C5E" w:rsidRPr="00F67237" w:rsidRDefault="00961C5E" w:rsidP="00DE5307">
                  <w:pPr>
                    <w:spacing w:beforeLines="20" w:before="48" w:afterLines="20" w:after="48"/>
                    <w:jc w:val="center"/>
                    <w:rPr>
                      <w:rFonts w:ascii="Arial" w:hAnsi="Arial" w:cs="Arial"/>
                      <w:sz w:val="18"/>
                      <w:szCs w:val="18"/>
                    </w:rPr>
                  </w:pPr>
                  <w:r w:rsidRPr="00F67237">
                    <w:rPr>
                      <w:rFonts w:ascii="Arial" w:hAnsi="Arial" w:cs="Arial"/>
                      <w:sz w:val="18"/>
                      <w:szCs w:val="18"/>
                    </w:rPr>
                    <w:t>5</w:t>
                  </w:r>
                </w:p>
              </w:tc>
            </w:tr>
            <w:tr w:rsidR="00961C5E" w:rsidRPr="00F67237" w14:paraId="16242B8F" w14:textId="77777777" w:rsidTr="00DF6689">
              <w:tc>
                <w:tcPr>
                  <w:tcW w:w="459" w:type="dxa"/>
                  <w:tcBorders>
                    <w:left w:val="single" w:sz="4" w:space="0" w:color="auto"/>
                  </w:tcBorders>
                </w:tcPr>
                <w:p w14:paraId="0F8640F2" w14:textId="19AF9414" w:rsidR="00961C5E" w:rsidRPr="00F67237" w:rsidRDefault="00466E73" w:rsidP="004760CF">
                  <w:pPr>
                    <w:spacing w:beforeLines="20" w:before="48" w:afterLines="20" w:after="48"/>
                    <w:rPr>
                      <w:rFonts w:ascii="Arial" w:hAnsi="Arial" w:cs="Arial"/>
                      <w:sz w:val="18"/>
                      <w:szCs w:val="18"/>
                    </w:rPr>
                  </w:pPr>
                  <w:r w:rsidRPr="00F67237">
                    <w:rPr>
                      <w:rFonts w:ascii="Arial" w:hAnsi="Arial" w:cs="Arial"/>
                      <w:sz w:val="18"/>
                      <w:szCs w:val="18"/>
                    </w:rPr>
                    <w:t>G</w:t>
                  </w:r>
                </w:p>
              </w:tc>
              <w:tc>
                <w:tcPr>
                  <w:tcW w:w="4806" w:type="dxa"/>
                  <w:tcBorders>
                    <w:left w:val="nil"/>
                  </w:tcBorders>
                  <w:vAlign w:val="center"/>
                </w:tcPr>
                <w:p w14:paraId="2C764A20" w14:textId="2757FE53" w:rsidR="00961C5E" w:rsidRPr="00F67237" w:rsidRDefault="00961C5E" w:rsidP="00EA7B4B">
                  <w:pPr>
                    <w:spacing w:before="40" w:after="40"/>
                    <w:rPr>
                      <w:rFonts w:ascii="Arial" w:hAnsi="Arial" w:cs="Arial"/>
                      <w:sz w:val="18"/>
                      <w:szCs w:val="18"/>
                    </w:rPr>
                  </w:pPr>
                  <w:r w:rsidRPr="00F67237">
                    <w:rPr>
                      <w:rFonts w:ascii="Arial" w:hAnsi="Arial" w:cs="Arial"/>
                      <w:sz w:val="18"/>
                      <w:szCs w:val="18"/>
                    </w:rPr>
                    <w:t>I am competent to find financi</w:t>
                  </w:r>
                  <w:r w:rsidR="004F7E52" w:rsidRPr="00F67237">
                    <w:rPr>
                      <w:rFonts w:ascii="Arial" w:hAnsi="Arial" w:cs="Arial"/>
                      <w:sz w:val="18"/>
                      <w:szCs w:val="18"/>
                    </w:rPr>
                    <w:t>al capital for my business.</w:t>
                  </w:r>
                  <w:r w:rsidR="002A54B9" w:rsidRPr="00F67237">
                    <w:rPr>
                      <w:rFonts w:ascii="Arial" w:hAnsi="Arial" w:cs="Arial"/>
                      <w:sz w:val="18"/>
                      <w:szCs w:val="18"/>
                    </w:rPr>
                    <w:t xml:space="preserve">/ </w:t>
                  </w:r>
                  <w:r w:rsidR="002A54B9" w:rsidRPr="00F67237">
                    <w:rPr>
                      <w:rFonts w:ascii="Nyala" w:hAnsi="Nyala" w:cs="Nyala"/>
                      <w:sz w:val="18"/>
                      <w:szCs w:val="18"/>
                    </w:rPr>
                    <w:t>ለንግድ</w:t>
                  </w:r>
                  <w:r w:rsidR="002A54B9" w:rsidRPr="00F67237">
                    <w:rPr>
                      <w:rFonts w:ascii="Arial" w:hAnsi="Arial" w:cs="Arial"/>
                      <w:sz w:val="18"/>
                      <w:szCs w:val="18"/>
                    </w:rPr>
                    <w:t xml:space="preserve"> </w:t>
                  </w:r>
                  <w:r w:rsidR="002A54B9" w:rsidRPr="00F67237">
                    <w:rPr>
                      <w:rFonts w:ascii="Nyala" w:hAnsi="Nyala" w:cs="Nyala"/>
                      <w:sz w:val="18"/>
                      <w:szCs w:val="18"/>
                    </w:rPr>
                    <w:t>ስራዬ</w:t>
                  </w:r>
                  <w:r w:rsidR="002A54B9" w:rsidRPr="00F67237">
                    <w:rPr>
                      <w:rFonts w:ascii="Arial" w:hAnsi="Arial" w:cs="Arial"/>
                      <w:sz w:val="18"/>
                      <w:szCs w:val="18"/>
                    </w:rPr>
                    <w:t xml:space="preserve"> </w:t>
                  </w:r>
                  <w:r w:rsidR="002A54B9" w:rsidRPr="00F67237">
                    <w:rPr>
                      <w:rFonts w:ascii="Nyala" w:hAnsi="Nyala" w:cs="Nyala"/>
                      <w:sz w:val="18"/>
                      <w:szCs w:val="18"/>
                    </w:rPr>
                    <w:t>የገንዘብ</w:t>
                  </w:r>
                  <w:r w:rsidR="002A54B9" w:rsidRPr="00F67237">
                    <w:rPr>
                      <w:rFonts w:ascii="Arial" w:hAnsi="Arial" w:cs="Arial"/>
                      <w:sz w:val="18"/>
                      <w:szCs w:val="18"/>
                    </w:rPr>
                    <w:t xml:space="preserve"> </w:t>
                  </w:r>
                  <w:r w:rsidR="002A54B9" w:rsidRPr="00F67237">
                    <w:rPr>
                      <w:rFonts w:ascii="Nyala" w:hAnsi="Nyala" w:cs="Nyala"/>
                      <w:sz w:val="18"/>
                      <w:szCs w:val="18"/>
                    </w:rPr>
                    <w:t>አቅም</w:t>
                  </w:r>
                  <w:r w:rsidR="002A54B9" w:rsidRPr="00F67237">
                    <w:rPr>
                      <w:rFonts w:ascii="Arial" w:hAnsi="Arial" w:cs="Arial"/>
                      <w:sz w:val="18"/>
                      <w:szCs w:val="18"/>
                    </w:rPr>
                    <w:t xml:space="preserve"> </w:t>
                  </w:r>
                  <w:r w:rsidR="002A54B9" w:rsidRPr="00F67237">
                    <w:rPr>
                      <w:rFonts w:ascii="Nyala" w:hAnsi="Nyala" w:cs="Nyala"/>
                      <w:sz w:val="18"/>
                      <w:szCs w:val="18"/>
                    </w:rPr>
                    <w:t>በማግኘት</w:t>
                  </w:r>
                  <w:r w:rsidR="002A54B9" w:rsidRPr="00F67237">
                    <w:rPr>
                      <w:rFonts w:ascii="Arial" w:hAnsi="Arial" w:cs="Arial"/>
                      <w:sz w:val="18"/>
                      <w:szCs w:val="18"/>
                    </w:rPr>
                    <w:t xml:space="preserve"> </w:t>
                  </w:r>
                  <w:r w:rsidR="002A54B9" w:rsidRPr="00F67237">
                    <w:rPr>
                      <w:rFonts w:ascii="Nyala" w:hAnsi="Nyala" w:cs="Nyala"/>
                      <w:sz w:val="18"/>
                      <w:szCs w:val="18"/>
                    </w:rPr>
                    <w:t>ረገድ</w:t>
                  </w:r>
                  <w:r w:rsidR="002A54B9" w:rsidRPr="00F67237">
                    <w:rPr>
                      <w:rFonts w:ascii="Arial" w:hAnsi="Arial" w:cs="Arial"/>
                      <w:sz w:val="18"/>
                      <w:szCs w:val="18"/>
                    </w:rPr>
                    <w:t xml:space="preserve"> </w:t>
                  </w:r>
                  <w:r w:rsidR="002A54B9" w:rsidRPr="00F67237">
                    <w:rPr>
                      <w:rFonts w:ascii="Nyala" w:hAnsi="Nyala" w:cs="Nyala"/>
                      <w:sz w:val="18"/>
                      <w:szCs w:val="18"/>
                    </w:rPr>
                    <w:t>ብቁ</w:t>
                  </w:r>
                  <w:r w:rsidR="002A54B9" w:rsidRPr="00F67237">
                    <w:rPr>
                      <w:rFonts w:ascii="Arial" w:hAnsi="Arial" w:cs="Arial"/>
                      <w:sz w:val="18"/>
                      <w:szCs w:val="18"/>
                    </w:rPr>
                    <w:t xml:space="preserve"> </w:t>
                  </w:r>
                  <w:r w:rsidR="002A54B9" w:rsidRPr="00F67237">
                    <w:rPr>
                      <w:rFonts w:ascii="Nyala" w:hAnsi="Nyala" w:cs="Nyala"/>
                      <w:sz w:val="18"/>
                      <w:szCs w:val="18"/>
                    </w:rPr>
                    <w:t>ነኝ</w:t>
                  </w:r>
                </w:p>
              </w:tc>
              <w:tc>
                <w:tcPr>
                  <w:tcW w:w="630" w:type="dxa"/>
                  <w:vAlign w:val="center"/>
                </w:tcPr>
                <w:p w14:paraId="510668AB" w14:textId="77777777" w:rsidR="00961C5E" w:rsidRPr="00F67237" w:rsidRDefault="00961C5E" w:rsidP="0061162F">
                  <w:pPr>
                    <w:spacing w:beforeLines="20" w:before="48" w:afterLines="20" w:after="48"/>
                    <w:jc w:val="center"/>
                    <w:rPr>
                      <w:rFonts w:ascii="Arial" w:hAnsi="Arial" w:cs="Arial"/>
                      <w:sz w:val="18"/>
                      <w:szCs w:val="18"/>
                    </w:rPr>
                  </w:pPr>
                  <w:r w:rsidRPr="00F67237">
                    <w:rPr>
                      <w:rFonts w:ascii="Arial" w:hAnsi="Arial" w:cs="Arial"/>
                      <w:sz w:val="18"/>
                      <w:szCs w:val="18"/>
                    </w:rPr>
                    <w:t>1</w:t>
                  </w:r>
                </w:p>
              </w:tc>
              <w:tc>
                <w:tcPr>
                  <w:tcW w:w="630" w:type="dxa"/>
                  <w:vAlign w:val="center"/>
                </w:tcPr>
                <w:p w14:paraId="7DEA470D" w14:textId="77777777" w:rsidR="00961C5E" w:rsidRPr="00F67237" w:rsidRDefault="00961C5E" w:rsidP="0061162F">
                  <w:pPr>
                    <w:spacing w:beforeLines="20" w:before="48" w:afterLines="20" w:after="48"/>
                    <w:jc w:val="center"/>
                    <w:rPr>
                      <w:rFonts w:ascii="Arial" w:hAnsi="Arial" w:cs="Arial"/>
                      <w:sz w:val="18"/>
                      <w:szCs w:val="18"/>
                    </w:rPr>
                  </w:pPr>
                  <w:r w:rsidRPr="00F67237">
                    <w:rPr>
                      <w:rFonts w:ascii="Arial" w:hAnsi="Arial" w:cs="Arial"/>
                      <w:sz w:val="18"/>
                      <w:szCs w:val="18"/>
                    </w:rPr>
                    <w:t>2</w:t>
                  </w:r>
                </w:p>
              </w:tc>
              <w:tc>
                <w:tcPr>
                  <w:tcW w:w="720" w:type="dxa"/>
                  <w:vAlign w:val="center"/>
                </w:tcPr>
                <w:p w14:paraId="1FB4C33F" w14:textId="77777777" w:rsidR="00961C5E" w:rsidRPr="00F67237" w:rsidRDefault="00961C5E" w:rsidP="0061162F">
                  <w:pPr>
                    <w:spacing w:beforeLines="20" w:before="48" w:afterLines="20" w:after="48"/>
                    <w:jc w:val="center"/>
                    <w:rPr>
                      <w:rFonts w:ascii="Arial" w:hAnsi="Arial" w:cs="Arial"/>
                      <w:sz w:val="18"/>
                      <w:szCs w:val="18"/>
                    </w:rPr>
                  </w:pPr>
                  <w:r w:rsidRPr="00F67237">
                    <w:rPr>
                      <w:rFonts w:ascii="Arial" w:hAnsi="Arial" w:cs="Arial"/>
                      <w:sz w:val="18"/>
                      <w:szCs w:val="18"/>
                    </w:rPr>
                    <w:t>3</w:t>
                  </w:r>
                </w:p>
              </w:tc>
              <w:tc>
                <w:tcPr>
                  <w:tcW w:w="630" w:type="dxa"/>
                  <w:vAlign w:val="center"/>
                </w:tcPr>
                <w:p w14:paraId="74B315BC" w14:textId="77777777" w:rsidR="00961C5E" w:rsidRPr="00F67237" w:rsidRDefault="00961C5E" w:rsidP="0061162F">
                  <w:pPr>
                    <w:spacing w:beforeLines="20" w:before="48" w:afterLines="20" w:after="48"/>
                    <w:jc w:val="center"/>
                    <w:rPr>
                      <w:rFonts w:ascii="Arial" w:hAnsi="Arial" w:cs="Arial"/>
                      <w:sz w:val="18"/>
                      <w:szCs w:val="18"/>
                    </w:rPr>
                  </w:pPr>
                  <w:r w:rsidRPr="00F67237">
                    <w:rPr>
                      <w:rFonts w:ascii="Arial" w:hAnsi="Arial" w:cs="Arial"/>
                      <w:sz w:val="18"/>
                      <w:szCs w:val="18"/>
                    </w:rPr>
                    <w:t>4</w:t>
                  </w:r>
                </w:p>
              </w:tc>
              <w:tc>
                <w:tcPr>
                  <w:tcW w:w="523" w:type="dxa"/>
                  <w:vAlign w:val="center"/>
                </w:tcPr>
                <w:p w14:paraId="1555C2F0" w14:textId="77777777" w:rsidR="00961C5E" w:rsidRPr="00F67237" w:rsidRDefault="00961C5E" w:rsidP="0061162F">
                  <w:pPr>
                    <w:spacing w:beforeLines="20" w:before="48" w:afterLines="20" w:after="48"/>
                    <w:jc w:val="center"/>
                    <w:rPr>
                      <w:rFonts w:ascii="Arial" w:hAnsi="Arial" w:cs="Arial"/>
                      <w:sz w:val="18"/>
                      <w:szCs w:val="18"/>
                    </w:rPr>
                  </w:pPr>
                  <w:r w:rsidRPr="00F67237">
                    <w:rPr>
                      <w:rFonts w:ascii="Arial" w:hAnsi="Arial" w:cs="Arial"/>
                      <w:sz w:val="18"/>
                      <w:szCs w:val="18"/>
                    </w:rPr>
                    <w:t>5</w:t>
                  </w:r>
                </w:p>
              </w:tc>
            </w:tr>
            <w:tr w:rsidR="00917C76" w:rsidRPr="00F67237" w14:paraId="4CBEC399" w14:textId="77777777" w:rsidTr="00DF6689">
              <w:tc>
                <w:tcPr>
                  <w:tcW w:w="459" w:type="dxa"/>
                  <w:tcBorders>
                    <w:left w:val="single" w:sz="4" w:space="0" w:color="auto"/>
                  </w:tcBorders>
                </w:tcPr>
                <w:p w14:paraId="04A7D389" w14:textId="7B59C957" w:rsidR="00917C76" w:rsidRPr="00F67237" w:rsidRDefault="00466E73" w:rsidP="004760CF">
                  <w:pPr>
                    <w:spacing w:beforeLines="20" w:before="48" w:afterLines="20" w:after="48"/>
                    <w:rPr>
                      <w:rFonts w:ascii="Arial" w:hAnsi="Arial" w:cs="Arial"/>
                      <w:sz w:val="18"/>
                      <w:szCs w:val="18"/>
                    </w:rPr>
                  </w:pPr>
                  <w:r w:rsidRPr="00F67237">
                    <w:rPr>
                      <w:rFonts w:ascii="Arial" w:hAnsi="Arial" w:cs="Arial"/>
                      <w:sz w:val="18"/>
                      <w:szCs w:val="18"/>
                    </w:rPr>
                    <w:t>H</w:t>
                  </w:r>
                </w:p>
              </w:tc>
              <w:tc>
                <w:tcPr>
                  <w:tcW w:w="4806" w:type="dxa"/>
                  <w:tcBorders>
                    <w:left w:val="nil"/>
                  </w:tcBorders>
                  <w:vAlign w:val="center"/>
                </w:tcPr>
                <w:p w14:paraId="356AE64B" w14:textId="3FE323DC" w:rsidR="00917C76" w:rsidRPr="00F67237" w:rsidRDefault="00917C76" w:rsidP="00917C76">
                  <w:pPr>
                    <w:spacing w:before="40" w:after="40"/>
                    <w:rPr>
                      <w:rFonts w:ascii="Arial" w:hAnsi="Arial" w:cs="Arial"/>
                      <w:sz w:val="18"/>
                      <w:szCs w:val="18"/>
                    </w:rPr>
                  </w:pPr>
                  <w:r w:rsidRPr="00F67237">
                    <w:rPr>
                      <w:rFonts w:ascii="Arial" w:hAnsi="Arial" w:cs="Arial"/>
                      <w:sz w:val="18"/>
                      <w:szCs w:val="18"/>
                    </w:rPr>
                    <w:t>I can pretty much deter</w:t>
                  </w:r>
                  <w:r w:rsidR="008B12D2" w:rsidRPr="00F67237">
                    <w:rPr>
                      <w:rFonts w:ascii="Arial" w:hAnsi="Arial" w:cs="Arial"/>
                      <w:sz w:val="18"/>
                      <w:szCs w:val="18"/>
                    </w:rPr>
                    <w:t>mine the success of my business/</w:t>
                  </w:r>
                  <w:r w:rsidRPr="00F67237">
                    <w:rPr>
                      <w:rFonts w:ascii="Arial" w:hAnsi="Arial" w:cs="Arial"/>
                      <w:sz w:val="18"/>
                      <w:szCs w:val="18"/>
                    </w:rPr>
                    <w:t xml:space="preserve"> </w:t>
                  </w:r>
                  <w:r w:rsidR="008B12D2" w:rsidRPr="00F67237">
                    <w:rPr>
                      <w:rFonts w:ascii="Nyala" w:hAnsi="Nyala" w:cs="Nyala"/>
                      <w:sz w:val="18"/>
                      <w:szCs w:val="18"/>
                    </w:rPr>
                    <w:t>ከሞላ</w:t>
                  </w:r>
                  <w:r w:rsidR="008B12D2" w:rsidRPr="00F67237">
                    <w:rPr>
                      <w:rFonts w:ascii="Arial" w:hAnsi="Arial" w:cs="Arial"/>
                      <w:sz w:val="18"/>
                      <w:szCs w:val="18"/>
                    </w:rPr>
                    <w:t xml:space="preserve"> </w:t>
                  </w:r>
                  <w:r w:rsidR="008B12D2" w:rsidRPr="00F67237">
                    <w:rPr>
                      <w:rFonts w:ascii="Nyala" w:hAnsi="Nyala" w:cs="Nyala"/>
                      <w:sz w:val="18"/>
                      <w:szCs w:val="18"/>
                    </w:rPr>
                    <w:t>ጎደል</w:t>
                  </w:r>
                  <w:r w:rsidR="008B12D2" w:rsidRPr="00F67237">
                    <w:rPr>
                      <w:rFonts w:ascii="Arial" w:hAnsi="Arial" w:cs="Arial"/>
                      <w:sz w:val="18"/>
                      <w:szCs w:val="18"/>
                    </w:rPr>
                    <w:t xml:space="preserve"> </w:t>
                  </w:r>
                  <w:r w:rsidR="008B12D2" w:rsidRPr="00F67237">
                    <w:rPr>
                      <w:rFonts w:ascii="Nyala" w:hAnsi="Nyala" w:cs="Nyala"/>
                      <w:sz w:val="18"/>
                      <w:szCs w:val="18"/>
                    </w:rPr>
                    <w:t>የንግድ</w:t>
                  </w:r>
                  <w:r w:rsidR="008B12D2" w:rsidRPr="00F67237">
                    <w:rPr>
                      <w:rFonts w:ascii="Arial" w:hAnsi="Arial" w:cs="Arial"/>
                      <w:sz w:val="18"/>
                      <w:szCs w:val="18"/>
                    </w:rPr>
                    <w:t xml:space="preserve"> </w:t>
                  </w:r>
                  <w:r w:rsidR="008B12D2" w:rsidRPr="00F67237">
                    <w:rPr>
                      <w:rFonts w:ascii="Nyala" w:hAnsi="Nyala" w:cs="Nyala"/>
                      <w:sz w:val="18"/>
                      <w:szCs w:val="18"/>
                    </w:rPr>
                    <w:t>ስራዬን</w:t>
                  </w:r>
                  <w:r w:rsidR="008B12D2" w:rsidRPr="00F67237">
                    <w:rPr>
                      <w:rFonts w:ascii="Arial" w:hAnsi="Arial" w:cs="Arial"/>
                      <w:sz w:val="18"/>
                      <w:szCs w:val="18"/>
                    </w:rPr>
                    <w:t xml:space="preserve"> </w:t>
                  </w:r>
                  <w:r w:rsidR="008B12D2" w:rsidRPr="00F67237">
                    <w:rPr>
                      <w:rFonts w:ascii="Nyala" w:hAnsi="Nyala" w:cs="Nyala"/>
                      <w:sz w:val="18"/>
                      <w:szCs w:val="18"/>
                    </w:rPr>
                    <w:t>ስኬታማነት</w:t>
                  </w:r>
                  <w:r w:rsidR="008B12D2" w:rsidRPr="00F67237">
                    <w:rPr>
                      <w:rFonts w:ascii="Arial" w:hAnsi="Arial" w:cs="Arial"/>
                      <w:sz w:val="18"/>
                      <w:szCs w:val="18"/>
                    </w:rPr>
                    <w:t xml:space="preserve"> </w:t>
                  </w:r>
                  <w:r w:rsidR="008B12D2" w:rsidRPr="00F67237">
                    <w:rPr>
                      <w:rFonts w:ascii="Nyala" w:hAnsi="Nyala" w:cs="Nyala"/>
                      <w:sz w:val="18"/>
                      <w:szCs w:val="18"/>
                    </w:rPr>
                    <w:t>ራሴ</w:t>
                  </w:r>
                  <w:r w:rsidR="008B12D2" w:rsidRPr="00F67237">
                    <w:rPr>
                      <w:rFonts w:ascii="Arial" w:hAnsi="Arial" w:cs="Arial"/>
                      <w:sz w:val="18"/>
                      <w:szCs w:val="18"/>
                    </w:rPr>
                    <w:t xml:space="preserve"> </w:t>
                  </w:r>
                  <w:r w:rsidR="008B12D2" w:rsidRPr="00F67237">
                    <w:rPr>
                      <w:rFonts w:ascii="Nyala" w:hAnsi="Nyala" w:cs="Nyala"/>
                      <w:sz w:val="18"/>
                      <w:szCs w:val="18"/>
                    </w:rPr>
                    <w:t>መወሰን</w:t>
                  </w:r>
                  <w:r w:rsidR="008B12D2" w:rsidRPr="00F67237">
                    <w:rPr>
                      <w:rFonts w:ascii="Arial" w:hAnsi="Arial" w:cs="Arial"/>
                      <w:sz w:val="18"/>
                      <w:szCs w:val="18"/>
                    </w:rPr>
                    <w:t xml:space="preserve"> </w:t>
                  </w:r>
                  <w:r w:rsidR="008B12D2" w:rsidRPr="00F67237">
                    <w:rPr>
                      <w:rFonts w:ascii="Nyala" w:hAnsi="Nyala" w:cs="Nyala"/>
                      <w:sz w:val="18"/>
                      <w:szCs w:val="18"/>
                    </w:rPr>
                    <w:t>እችላለሁ</w:t>
                  </w:r>
                </w:p>
              </w:tc>
              <w:tc>
                <w:tcPr>
                  <w:tcW w:w="630" w:type="dxa"/>
                  <w:vAlign w:val="center"/>
                </w:tcPr>
                <w:p w14:paraId="61119593" w14:textId="77777777" w:rsidR="00917C76" w:rsidRPr="00F67237" w:rsidRDefault="00917C76" w:rsidP="00DE5307">
                  <w:pPr>
                    <w:spacing w:beforeLines="20" w:before="48" w:afterLines="20" w:after="48"/>
                    <w:jc w:val="center"/>
                    <w:rPr>
                      <w:rFonts w:ascii="Arial" w:hAnsi="Arial" w:cs="Arial"/>
                      <w:sz w:val="18"/>
                      <w:szCs w:val="18"/>
                    </w:rPr>
                  </w:pPr>
                  <w:r w:rsidRPr="00F67237">
                    <w:rPr>
                      <w:rFonts w:ascii="Arial" w:hAnsi="Arial" w:cs="Arial"/>
                      <w:sz w:val="18"/>
                      <w:szCs w:val="18"/>
                    </w:rPr>
                    <w:t>1</w:t>
                  </w:r>
                </w:p>
              </w:tc>
              <w:tc>
                <w:tcPr>
                  <w:tcW w:w="630" w:type="dxa"/>
                  <w:vAlign w:val="center"/>
                </w:tcPr>
                <w:p w14:paraId="7AA4096E" w14:textId="77777777" w:rsidR="00917C76" w:rsidRPr="00F67237" w:rsidRDefault="00917C76" w:rsidP="00DE5307">
                  <w:pPr>
                    <w:spacing w:beforeLines="20" w:before="48" w:afterLines="20" w:after="48"/>
                    <w:jc w:val="center"/>
                    <w:rPr>
                      <w:rFonts w:ascii="Arial" w:hAnsi="Arial" w:cs="Arial"/>
                      <w:sz w:val="18"/>
                      <w:szCs w:val="18"/>
                    </w:rPr>
                  </w:pPr>
                  <w:r w:rsidRPr="00F67237">
                    <w:rPr>
                      <w:rFonts w:ascii="Arial" w:hAnsi="Arial" w:cs="Arial"/>
                      <w:sz w:val="18"/>
                      <w:szCs w:val="18"/>
                    </w:rPr>
                    <w:t>2</w:t>
                  </w:r>
                </w:p>
              </w:tc>
              <w:tc>
                <w:tcPr>
                  <w:tcW w:w="720" w:type="dxa"/>
                  <w:vAlign w:val="center"/>
                </w:tcPr>
                <w:p w14:paraId="020AC9C9" w14:textId="77777777" w:rsidR="00917C76" w:rsidRPr="00F67237" w:rsidRDefault="00917C76" w:rsidP="00DE5307">
                  <w:pPr>
                    <w:spacing w:beforeLines="20" w:before="48" w:afterLines="20" w:after="48"/>
                    <w:jc w:val="center"/>
                    <w:rPr>
                      <w:rFonts w:ascii="Arial" w:hAnsi="Arial" w:cs="Arial"/>
                      <w:sz w:val="18"/>
                      <w:szCs w:val="18"/>
                    </w:rPr>
                  </w:pPr>
                  <w:r w:rsidRPr="00F67237">
                    <w:rPr>
                      <w:rFonts w:ascii="Arial" w:hAnsi="Arial" w:cs="Arial"/>
                      <w:sz w:val="18"/>
                      <w:szCs w:val="18"/>
                    </w:rPr>
                    <w:t>3</w:t>
                  </w:r>
                </w:p>
              </w:tc>
              <w:tc>
                <w:tcPr>
                  <w:tcW w:w="630" w:type="dxa"/>
                  <w:vAlign w:val="center"/>
                </w:tcPr>
                <w:p w14:paraId="72EBCB34" w14:textId="77777777" w:rsidR="00917C76" w:rsidRPr="00F67237" w:rsidRDefault="00917C76" w:rsidP="00DE5307">
                  <w:pPr>
                    <w:spacing w:beforeLines="20" w:before="48" w:afterLines="20" w:after="48"/>
                    <w:jc w:val="center"/>
                    <w:rPr>
                      <w:rFonts w:ascii="Arial" w:hAnsi="Arial" w:cs="Arial"/>
                      <w:sz w:val="18"/>
                      <w:szCs w:val="18"/>
                    </w:rPr>
                  </w:pPr>
                  <w:r w:rsidRPr="00F67237">
                    <w:rPr>
                      <w:rFonts w:ascii="Arial" w:hAnsi="Arial" w:cs="Arial"/>
                      <w:sz w:val="18"/>
                      <w:szCs w:val="18"/>
                    </w:rPr>
                    <w:t>4</w:t>
                  </w:r>
                </w:p>
              </w:tc>
              <w:tc>
                <w:tcPr>
                  <w:tcW w:w="523" w:type="dxa"/>
                  <w:vAlign w:val="center"/>
                </w:tcPr>
                <w:p w14:paraId="5ADF8A05" w14:textId="77777777" w:rsidR="00917C76" w:rsidRPr="00F67237" w:rsidRDefault="00917C76" w:rsidP="00DE5307">
                  <w:pPr>
                    <w:spacing w:beforeLines="20" w:before="48" w:afterLines="20" w:after="48"/>
                    <w:jc w:val="center"/>
                    <w:rPr>
                      <w:rFonts w:ascii="Arial" w:hAnsi="Arial" w:cs="Arial"/>
                      <w:sz w:val="18"/>
                      <w:szCs w:val="18"/>
                    </w:rPr>
                  </w:pPr>
                  <w:r w:rsidRPr="00F67237">
                    <w:rPr>
                      <w:rFonts w:ascii="Arial" w:hAnsi="Arial" w:cs="Arial"/>
                      <w:sz w:val="18"/>
                      <w:szCs w:val="18"/>
                    </w:rPr>
                    <w:t>5</w:t>
                  </w:r>
                </w:p>
              </w:tc>
            </w:tr>
            <w:tr w:rsidR="00917C76" w:rsidRPr="00F67237" w14:paraId="4C33AFCD" w14:textId="77777777" w:rsidTr="00DF6689">
              <w:tc>
                <w:tcPr>
                  <w:tcW w:w="459" w:type="dxa"/>
                  <w:tcBorders>
                    <w:left w:val="single" w:sz="4" w:space="0" w:color="auto"/>
                  </w:tcBorders>
                </w:tcPr>
                <w:p w14:paraId="4D629FFE" w14:textId="68234C3E" w:rsidR="00917C76" w:rsidRPr="00F67237" w:rsidRDefault="00466E73" w:rsidP="004760CF">
                  <w:pPr>
                    <w:spacing w:beforeLines="20" w:before="48" w:afterLines="20" w:after="48"/>
                    <w:rPr>
                      <w:rFonts w:ascii="Arial" w:hAnsi="Arial" w:cs="Arial"/>
                      <w:sz w:val="18"/>
                      <w:szCs w:val="18"/>
                    </w:rPr>
                  </w:pPr>
                  <w:r w:rsidRPr="00F67237">
                    <w:rPr>
                      <w:rFonts w:ascii="Arial" w:hAnsi="Arial" w:cs="Arial"/>
                      <w:sz w:val="18"/>
                      <w:szCs w:val="18"/>
                    </w:rPr>
                    <w:t>I</w:t>
                  </w:r>
                </w:p>
              </w:tc>
              <w:tc>
                <w:tcPr>
                  <w:tcW w:w="4806" w:type="dxa"/>
                  <w:tcBorders>
                    <w:left w:val="nil"/>
                  </w:tcBorders>
                  <w:vAlign w:val="center"/>
                </w:tcPr>
                <w:p w14:paraId="5BA0C430" w14:textId="7C04CAB2" w:rsidR="00917C76" w:rsidRPr="00F67237" w:rsidRDefault="00917C76" w:rsidP="00917C76">
                  <w:pPr>
                    <w:spacing w:before="40" w:after="40"/>
                    <w:rPr>
                      <w:rFonts w:ascii="Arial" w:hAnsi="Arial" w:cs="Arial"/>
                      <w:sz w:val="18"/>
                      <w:szCs w:val="18"/>
                    </w:rPr>
                  </w:pPr>
                  <w:r w:rsidRPr="00F67237">
                    <w:rPr>
                      <w:rFonts w:ascii="Arial" w:hAnsi="Arial" w:cs="Arial"/>
                      <w:sz w:val="18"/>
                      <w:szCs w:val="18"/>
                    </w:rPr>
                    <w:t xml:space="preserve">I am certain that I can have a significant impact on the society with my business. </w:t>
                  </w:r>
                  <w:r w:rsidR="00C806BF" w:rsidRPr="00F67237">
                    <w:rPr>
                      <w:rFonts w:ascii="Arial" w:hAnsi="Arial" w:cs="Arial"/>
                      <w:sz w:val="18"/>
                      <w:szCs w:val="18"/>
                    </w:rPr>
                    <w:t xml:space="preserve">./ </w:t>
                  </w:r>
                  <w:r w:rsidR="00C806BF" w:rsidRPr="00F67237">
                    <w:rPr>
                      <w:rFonts w:ascii="Nyala" w:hAnsi="Nyala" w:cs="Nyala"/>
                      <w:sz w:val="18"/>
                      <w:szCs w:val="18"/>
                    </w:rPr>
                    <w:t>በንግድ</w:t>
                  </w:r>
                  <w:r w:rsidR="00C806BF" w:rsidRPr="00F67237">
                    <w:rPr>
                      <w:rFonts w:ascii="Arial" w:hAnsi="Arial" w:cs="Arial"/>
                      <w:sz w:val="18"/>
                      <w:szCs w:val="18"/>
                    </w:rPr>
                    <w:t xml:space="preserve"> </w:t>
                  </w:r>
                  <w:r w:rsidR="00C806BF" w:rsidRPr="00F67237">
                    <w:rPr>
                      <w:rFonts w:ascii="Nyala" w:hAnsi="Nyala" w:cs="Nyala"/>
                      <w:sz w:val="18"/>
                      <w:szCs w:val="18"/>
                    </w:rPr>
                    <w:t>ስራዬ</w:t>
                  </w:r>
                  <w:r w:rsidR="00C806BF" w:rsidRPr="00F67237">
                    <w:rPr>
                      <w:rFonts w:ascii="Arial" w:hAnsi="Arial" w:cs="Arial"/>
                      <w:sz w:val="18"/>
                      <w:szCs w:val="18"/>
                    </w:rPr>
                    <w:t xml:space="preserve"> </w:t>
                  </w:r>
                  <w:r w:rsidR="00C806BF" w:rsidRPr="00F67237">
                    <w:rPr>
                      <w:rFonts w:ascii="Nyala" w:hAnsi="Nyala" w:cs="Nyala"/>
                      <w:sz w:val="18"/>
                      <w:szCs w:val="18"/>
                    </w:rPr>
                    <w:t>ህብረተሰቡ</w:t>
                  </w:r>
                  <w:r w:rsidR="00C806BF" w:rsidRPr="00F67237">
                    <w:rPr>
                      <w:rFonts w:ascii="Arial" w:hAnsi="Arial" w:cs="Arial"/>
                      <w:sz w:val="18"/>
                      <w:szCs w:val="18"/>
                    </w:rPr>
                    <w:t xml:space="preserve"> </w:t>
                  </w:r>
                  <w:r w:rsidR="00C806BF" w:rsidRPr="00F67237">
                    <w:rPr>
                      <w:rFonts w:ascii="Nyala" w:hAnsi="Nyala" w:cs="Nyala"/>
                      <w:sz w:val="18"/>
                      <w:szCs w:val="18"/>
                    </w:rPr>
                    <w:t>ላይ</w:t>
                  </w:r>
                  <w:r w:rsidR="00C806BF" w:rsidRPr="00F67237">
                    <w:rPr>
                      <w:rFonts w:ascii="Arial" w:hAnsi="Arial" w:cs="Arial"/>
                      <w:sz w:val="18"/>
                      <w:szCs w:val="18"/>
                    </w:rPr>
                    <w:t xml:space="preserve"> </w:t>
                  </w:r>
                  <w:r w:rsidR="00C806BF" w:rsidRPr="00F67237">
                    <w:rPr>
                      <w:rFonts w:ascii="Nyala" w:hAnsi="Nyala" w:cs="Nyala"/>
                      <w:sz w:val="18"/>
                      <w:szCs w:val="18"/>
                    </w:rPr>
                    <w:t>ትልቅ</w:t>
                  </w:r>
                  <w:r w:rsidR="00C806BF" w:rsidRPr="00F67237">
                    <w:rPr>
                      <w:rFonts w:ascii="Arial" w:hAnsi="Arial" w:cs="Arial"/>
                      <w:sz w:val="18"/>
                      <w:szCs w:val="18"/>
                    </w:rPr>
                    <w:t xml:space="preserve"> </w:t>
                  </w:r>
                  <w:r w:rsidR="00C806BF" w:rsidRPr="00F67237">
                    <w:rPr>
                      <w:rFonts w:ascii="Nyala" w:hAnsi="Nyala" w:cs="Nyala"/>
                      <w:sz w:val="18"/>
                      <w:szCs w:val="18"/>
                    </w:rPr>
                    <w:t>ተጽእኖ</w:t>
                  </w:r>
                  <w:r w:rsidR="00C806BF" w:rsidRPr="00F67237">
                    <w:rPr>
                      <w:rFonts w:ascii="Arial" w:hAnsi="Arial" w:cs="Arial"/>
                      <w:sz w:val="18"/>
                      <w:szCs w:val="18"/>
                    </w:rPr>
                    <w:t xml:space="preserve"> </w:t>
                  </w:r>
                  <w:r w:rsidR="00C806BF" w:rsidRPr="00F67237">
                    <w:rPr>
                      <w:rFonts w:ascii="Nyala" w:hAnsi="Nyala" w:cs="Nyala"/>
                      <w:sz w:val="18"/>
                      <w:szCs w:val="18"/>
                    </w:rPr>
                    <w:t>መፍጠር</w:t>
                  </w:r>
                  <w:r w:rsidR="00C806BF" w:rsidRPr="00F67237">
                    <w:rPr>
                      <w:rFonts w:ascii="Arial" w:hAnsi="Arial" w:cs="Arial"/>
                      <w:sz w:val="18"/>
                      <w:szCs w:val="18"/>
                    </w:rPr>
                    <w:t xml:space="preserve"> </w:t>
                  </w:r>
                  <w:r w:rsidR="00C806BF" w:rsidRPr="00F67237">
                    <w:rPr>
                      <w:rFonts w:ascii="Nyala" w:hAnsi="Nyala" w:cs="Nyala"/>
                      <w:sz w:val="18"/>
                      <w:szCs w:val="18"/>
                    </w:rPr>
                    <w:t>እንደምችል</w:t>
                  </w:r>
                  <w:r w:rsidR="00C806BF" w:rsidRPr="00F67237">
                    <w:rPr>
                      <w:rFonts w:ascii="Arial" w:hAnsi="Arial" w:cs="Arial"/>
                      <w:sz w:val="18"/>
                      <w:szCs w:val="18"/>
                    </w:rPr>
                    <w:t xml:space="preserve"> </w:t>
                  </w:r>
                  <w:r w:rsidR="00C806BF" w:rsidRPr="00F67237">
                    <w:rPr>
                      <w:rFonts w:ascii="Nyala" w:hAnsi="Nyala" w:cs="Nyala"/>
                      <w:sz w:val="18"/>
                      <w:szCs w:val="18"/>
                    </w:rPr>
                    <w:t>እርግጠኛ</w:t>
                  </w:r>
                  <w:r w:rsidR="00C806BF" w:rsidRPr="00F67237">
                    <w:rPr>
                      <w:rFonts w:ascii="Arial" w:hAnsi="Arial" w:cs="Arial"/>
                      <w:sz w:val="18"/>
                      <w:szCs w:val="18"/>
                    </w:rPr>
                    <w:t xml:space="preserve"> </w:t>
                  </w:r>
                  <w:r w:rsidR="00C806BF" w:rsidRPr="00F67237">
                    <w:rPr>
                      <w:rFonts w:ascii="Nyala" w:hAnsi="Nyala" w:cs="Nyala"/>
                      <w:sz w:val="18"/>
                      <w:szCs w:val="18"/>
                    </w:rPr>
                    <w:t>ነኝ</w:t>
                  </w:r>
                </w:p>
              </w:tc>
              <w:tc>
                <w:tcPr>
                  <w:tcW w:w="630" w:type="dxa"/>
                  <w:vAlign w:val="center"/>
                </w:tcPr>
                <w:p w14:paraId="41935B60" w14:textId="77777777" w:rsidR="00917C76" w:rsidRPr="00F67237" w:rsidRDefault="00917C76" w:rsidP="00DE5307">
                  <w:pPr>
                    <w:spacing w:beforeLines="20" w:before="48" w:afterLines="20" w:after="48"/>
                    <w:jc w:val="center"/>
                    <w:rPr>
                      <w:rFonts w:ascii="Arial" w:hAnsi="Arial" w:cs="Arial"/>
                      <w:sz w:val="18"/>
                      <w:szCs w:val="18"/>
                    </w:rPr>
                  </w:pPr>
                  <w:r w:rsidRPr="00F67237">
                    <w:rPr>
                      <w:rFonts w:ascii="Arial" w:hAnsi="Arial" w:cs="Arial"/>
                      <w:sz w:val="18"/>
                      <w:szCs w:val="18"/>
                    </w:rPr>
                    <w:t>1</w:t>
                  </w:r>
                </w:p>
              </w:tc>
              <w:tc>
                <w:tcPr>
                  <w:tcW w:w="630" w:type="dxa"/>
                  <w:vAlign w:val="center"/>
                </w:tcPr>
                <w:p w14:paraId="4D2547F8" w14:textId="77777777" w:rsidR="00917C76" w:rsidRPr="00F67237" w:rsidRDefault="00917C76" w:rsidP="00DE5307">
                  <w:pPr>
                    <w:spacing w:beforeLines="20" w:before="48" w:afterLines="20" w:after="48"/>
                    <w:jc w:val="center"/>
                    <w:rPr>
                      <w:rFonts w:ascii="Arial" w:hAnsi="Arial" w:cs="Arial"/>
                      <w:sz w:val="18"/>
                      <w:szCs w:val="18"/>
                    </w:rPr>
                  </w:pPr>
                  <w:r w:rsidRPr="00F67237">
                    <w:rPr>
                      <w:rFonts w:ascii="Arial" w:hAnsi="Arial" w:cs="Arial"/>
                      <w:sz w:val="18"/>
                      <w:szCs w:val="18"/>
                    </w:rPr>
                    <w:t>2</w:t>
                  </w:r>
                </w:p>
              </w:tc>
              <w:tc>
                <w:tcPr>
                  <w:tcW w:w="720" w:type="dxa"/>
                  <w:vAlign w:val="center"/>
                </w:tcPr>
                <w:p w14:paraId="2A46C39F" w14:textId="77777777" w:rsidR="00917C76" w:rsidRPr="00F67237" w:rsidRDefault="00917C76" w:rsidP="00DE5307">
                  <w:pPr>
                    <w:spacing w:beforeLines="20" w:before="48" w:afterLines="20" w:after="48"/>
                    <w:jc w:val="center"/>
                    <w:rPr>
                      <w:rFonts w:ascii="Arial" w:hAnsi="Arial" w:cs="Arial"/>
                      <w:sz w:val="18"/>
                      <w:szCs w:val="18"/>
                    </w:rPr>
                  </w:pPr>
                  <w:r w:rsidRPr="00F67237">
                    <w:rPr>
                      <w:rFonts w:ascii="Arial" w:hAnsi="Arial" w:cs="Arial"/>
                      <w:sz w:val="18"/>
                      <w:szCs w:val="18"/>
                    </w:rPr>
                    <w:t>3</w:t>
                  </w:r>
                </w:p>
              </w:tc>
              <w:tc>
                <w:tcPr>
                  <w:tcW w:w="630" w:type="dxa"/>
                  <w:vAlign w:val="center"/>
                </w:tcPr>
                <w:p w14:paraId="77CB6C05" w14:textId="77777777" w:rsidR="00917C76" w:rsidRPr="00F67237" w:rsidRDefault="00917C76" w:rsidP="00DE5307">
                  <w:pPr>
                    <w:spacing w:beforeLines="20" w:before="48" w:afterLines="20" w:after="48"/>
                    <w:jc w:val="center"/>
                    <w:rPr>
                      <w:rFonts w:ascii="Arial" w:hAnsi="Arial" w:cs="Arial"/>
                      <w:sz w:val="18"/>
                      <w:szCs w:val="18"/>
                    </w:rPr>
                  </w:pPr>
                  <w:r w:rsidRPr="00F67237">
                    <w:rPr>
                      <w:rFonts w:ascii="Arial" w:hAnsi="Arial" w:cs="Arial"/>
                      <w:sz w:val="18"/>
                      <w:szCs w:val="18"/>
                    </w:rPr>
                    <w:t>4</w:t>
                  </w:r>
                </w:p>
              </w:tc>
              <w:tc>
                <w:tcPr>
                  <w:tcW w:w="523" w:type="dxa"/>
                  <w:vAlign w:val="center"/>
                </w:tcPr>
                <w:p w14:paraId="51FC0409" w14:textId="77777777" w:rsidR="00917C76" w:rsidRPr="00F67237" w:rsidRDefault="00917C76" w:rsidP="00DE5307">
                  <w:pPr>
                    <w:spacing w:beforeLines="20" w:before="48" w:afterLines="20" w:after="48"/>
                    <w:jc w:val="center"/>
                    <w:rPr>
                      <w:rFonts w:ascii="Arial" w:hAnsi="Arial" w:cs="Arial"/>
                      <w:sz w:val="18"/>
                      <w:szCs w:val="18"/>
                    </w:rPr>
                  </w:pPr>
                  <w:r w:rsidRPr="00F67237">
                    <w:rPr>
                      <w:rFonts w:ascii="Arial" w:hAnsi="Arial" w:cs="Arial"/>
                      <w:sz w:val="18"/>
                      <w:szCs w:val="18"/>
                    </w:rPr>
                    <w:t>5</w:t>
                  </w:r>
                </w:p>
              </w:tc>
            </w:tr>
            <w:tr w:rsidR="00917C76" w:rsidRPr="00F67237" w14:paraId="4561B802" w14:textId="77777777" w:rsidTr="00DF6689">
              <w:tc>
                <w:tcPr>
                  <w:tcW w:w="459" w:type="dxa"/>
                  <w:tcBorders>
                    <w:left w:val="single" w:sz="4" w:space="0" w:color="auto"/>
                  </w:tcBorders>
                </w:tcPr>
                <w:p w14:paraId="75EC1FD7" w14:textId="63FFF6AC" w:rsidR="00917C76" w:rsidRPr="00F67237" w:rsidRDefault="00752848" w:rsidP="004760CF">
                  <w:pPr>
                    <w:spacing w:beforeLines="20" w:before="48" w:afterLines="20" w:after="48"/>
                    <w:rPr>
                      <w:rFonts w:ascii="Arial" w:hAnsi="Arial" w:cs="Arial"/>
                      <w:sz w:val="18"/>
                      <w:szCs w:val="18"/>
                    </w:rPr>
                  </w:pPr>
                  <w:r w:rsidRPr="00F67237">
                    <w:rPr>
                      <w:rFonts w:ascii="Arial" w:hAnsi="Arial" w:cs="Arial"/>
                      <w:sz w:val="18"/>
                      <w:szCs w:val="18"/>
                    </w:rPr>
                    <w:t>J</w:t>
                  </w:r>
                </w:p>
              </w:tc>
              <w:tc>
                <w:tcPr>
                  <w:tcW w:w="4806" w:type="dxa"/>
                  <w:tcBorders>
                    <w:left w:val="nil"/>
                  </w:tcBorders>
                  <w:vAlign w:val="center"/>
                </w:tcPr>
                <w:p w14:paraId="7E8E692C" w14:textId="3CF4244C" w:rsidR="00917C76" w:rsidRPr="00F67237" w:rsidRDefault="00917C76" w:rsidP="00917C76">
                  <w:pPr>
                    <w:spacing w:before="40" w:after="40"/>
                    <w:rPr>
                      <w:rFonts w:ascii="Arial" w:hAnsi="Arial" w:cs="Arial"/>
                      <w:sz w:val="18"/>
                      <w:szCs w:val="18"/>
                    </w:rPr>
                  </w:pPr>
                  <w:r w:rsidRPr="00F67237">
                    <w:rPr>
                      <w:rFonts w:ascii="Arial" w:hAnsi="Arial" w:cs="Arial"/>
                      <w:sz w:val="18"/>
                      <w:szCs w:val="18"/>
                    </w:rPr>
                    <w:t xml:space="preserve">I am sure that I can impact sales of my business. </w:t>
                  </w:r>
                  <w:r w:rsidR="00C806BF" w:rsidRPr="00F67237">
                    <w:rPr>
                      <w:rFonts w:ascii="Arial" w:hAnsi="Arial" w:cs="Arial"/>
                      <w:sz w:val="18"/>
                      <w:szCs w:val="18"/>
                    </w:rPr>
                    <w:t xml:space="preserve">./ </w:t>
                  </w:r>
                  <w:r w:rsidR="00C806BF" w:rsidRPr="00F67237">
                    <w:rPr>
                      <w:rFonts w:ascii="Nyala" w:hAnsi="Nyala" w:cs="Nyala"/>
                      <w:sz w:val="18"/>
                      <w:szCs w:val="18"/>
                    </w:rPr>
                    <w:t>የንግድ</w:t>
                  </w:r>
                  <w:r w:rsidR="00C806BF" w:rsidRPr="00F67237">
                    <w:rPr>
                      <w:rFonts w:ascii="Arial" w:hAnsi="Arial" w:cs="Arial"/>
                      <w:sz w:val="18"/>
                      <w:szCs w:val="18"/>
                    </w:rPr>
                    <w:t xml:space="preserve"> </w:t>
                  </w:r>
                  <w:r w:rsidR="00C806BF" w:rsidRPr="00F67237">
                    <w:rPr>
                      <w:rFonts w:ascii="Nyala" w:hAnsi="Nyala" w:cs="Nyala"/>
                      <w:sz w:val="18"/>
                      <w:szCs w:val="18"/>
                    </w:rPr>
                    <w:t>ስራዬን</w:t>
                  </w:r>
                  <w:r w:rsidR="00C806BF" w:rsidRPr="00F67237">
                    <w:rPr>
                      <w:rFonts w:ascii="Arial" w:hAnsi="Arial" w:cs="Arial"/>
                      <w:sz w:val="18"/>
                      <w:szCs w:val="18"/>
                    </w:rPr>
                    <w:t xml:space="preserve"> </w:t>
                  </w:r>
                  <w:r w:rsidR="00C806BF" w:rsidRPr="00F67237">
                    <w:rPr>
                      <w:rFonts w:ascii="Nyala" w:hAnsi="Nyala" w:cs="Nyala"/>
                      <w:sz w:val="18"/>
                      <w:szCs w:val="18"/>
                    </w:rPr>
                    <w:t>ሽያጭ</w:t>
                  </w:r>
                  <w:r w:rsidR="00C806BF" w:rsidRPr="00F67237">
                    <w:rPr>
                      <w:rFonts w:ascii="Arial" w:hAnsi="Arial" w:cs="Arial"/>
                      <w:sz w:val="18"/>
                      <w:szCs w:val="18"/>
                    </w:rPr>
                    <w:t xml:space="preserve"> </w:t>
                  </w:r>
                  <w:r w:rsidR="00C806BF" w:rsidRPr="00F67237">
                    <w:rPr>
                      <w:rFonts w:ascii="Nyala" w:hAnsi="Nyala" w:cs="Nyala"/>
                      <w:sz w:val="18"/>
                      <w:szCs w:val="18"/>
                    </w:rPr>
                    <w:t>ላይ</w:t>
                  </w:r>
                  <w:r w:rsidR="00C806BF" w:rsidRPr="00F67237">
                    <w:rPr>
                      <w:rFonts w:ascii="Arial" w:hAnsi="Arial" w:cs="Arial"/>
                      <w:sz w:val="18"/>
                      <w:szCs w:val="18"/>
                    </w:rPr>
                    <w:t xml:space="preserve"> </w:t>
                  </w:r>
                  <w:r w:rsidR="00C806BF" w:rsidRPr="00F67237">
                    <w:rPr>
                      <w:rFonts w:ascii="Nyala" w:hAnsi="Nyala" w:cs="Nyala"/>
                      <w:sz w:val="18"/>
                      <w:szCs w:val="18"/>
                    </w:rPr>
                    <w:t>ተጽእኖ</w:t>
                  </w:r>
                  <w:r w:rsidR="00C806BF" w:rsidRPr="00F67237">
                    <w:rPr>
                      <w:rFonts w:ascii="Arial" w:hAnsi="Arial" w:cs="Arial"/>
                      <w:sz w:val="18"/>
                      <w:szCs w:val="18"/>
                    </w:rPr>
                    <w:t xml:space="preserve"> </w:t>
                  </w:r>
                  <w:r w:rsidR="00C806BF" w:rsidRPr="00F67237">
                    <w:rPr>
                      <w:rFonts w:ascii="Nyala" w:hAnsi="Nyala" w:cs="Nyala"/>
                      <w:sz w:val="18"/>
                      <w:szCs w:val="18"/>
                    </w:rPr>
                    <w:t>መፍጠር</w:t>
                  </w:r>
                  <w:r w:rsidR="00C806BF" w:rsidRPr="00F67237">
                    <w:rPr>
                      <w:rFonts w:ascii="Arial" w:hAnsi="Arial" w:cs="Arial"/>
                      <w:sz w:val="18"/>
                      <w:szCs w:val="18"/>
                    </w:rPr>
                    <w:t xml:space="preserve"> </w:t>
                  </w:r>
                  <w:r w:rsidR="00C806BF" w:rsidRPr="00F67237">
                    <w:rPr>
                      <w:rFonts w:ascii="Nyala" w:hAnsi="Nyala" w:cs="Nyala"/>
                      <w:sz w:val="18"/>
                      <w:szCs w:val="18"/>
                    </w:rPr>
                    <w:t>እንደምችል</w:t>
                  </w:r>
                  <w:r w:rsidR="00C806BF" w:rsidRPr="00F67237">
                    <w:rPr>
                      <w:rFonts w:ascii="Arial" w:hAnsi="Arial" w:cs="Arial"/>
                      <w:sz w:val="18"/>
                      <w:szCs w:val="18"/>
                    </w:rPr>
                    <w:t xml:space="preserve"> </w:t>
                  </w:r>
                  <w:r w:rsidR="00C806BF" w:rsidRPr="00F67237">
                    <w:rPr>
                      <w:rFonts w:ascii="Nyala" w:hAnsi="Nyala" w:cs="Nyala"/>
                      <w:sz w:val="18"/>
                      <w:szCs w:val="18"/>
                    </w:rPr>
                    <w:t>እርግጠኛ</w:t>
                  </w:r>
                  <w:r w:rsidR="00C806BF" w:rsidRPr="00F67237">
                    <w:rPr>
                      <w:rFonts w:ascii="Arial" w:hAnsi="Arial" w:cs="Arial"/>
                      <w:sz w:val="18"/>
                      <w:szCs w:val="18"/>
                    </w:rPr>
                    <w:t xml:space="preserve"> </w:t>
                  </w:r>
                  <w:r w:rsidR="00C806BF" w:rsidRPr="00F67237">
                    <w:rPr>
                      <w:rFonts w:ascii="Nyala" w:hAnsi="Nyala" w:cs="Nyala"/>
                      <w:sz w:val="18"/>
                      <w:szCs w:val="18"/>
                    </w:rPr>
                    <w:t>ነኝ</w:t>
                  </w:r>
                </w:p>
              </w:tc>
              <w:tc>
                <w:tcPr>
                  <w:tcW w:w="630" w:type="dxa"/>
                  <w:vAlign w:val="center"/>
                </w:tcPr>
                <w:p w14:paraId="3865B6BE" w14:textId="77777777" w:rsidR="00917C76" w:rsidRPr="00F67237" w:rsidRDefault="00917C76" w:rsidP="001A7757">
                  <w:pPr>
                    <w:spacing w:beforeLines="20" w:before="48" w:afterLines="20" w:after="48"/>
                    <w:jc w:val="center"/>
                    <w:rPr>
                      <w:rFonts w:ascii="Arial" w:hAnsi="Arial" w:cs="Arial"/>
                      <w:sz w:val="18"/>
                      <w:szCs w:val="18"/>
                    </w:rPr>
                  </w:pPr>
                  <w:r w:rsidRPr="00F67237">
                    <w:rPr>
                      <w:rFonts w:ascii="Arial" w:hAnsi="Arial" w:cs="Arial"/>
                      <w:sz w:val="18"/>
                      <w:szCs w:val="18"/>
                    </w:rPr>
                    <w:t>1</w:t>
                  </w:r>
                </w:p>
              </w:tc>
              <w:tc>
                <w:tcPr>
                  <w:tcW w:w="630" w:type="dxa"/>
                  <w:vAlign w:val="center"/>
                </w:tcPr>
                <w:p w14:paraId="3120774F" w14:textId="77777777" w:rsidR="00917C76" w:rsidRPr="00F67237" w:rsidRDefault="00917C76" w:rsidP="001A7757">
                  <w:pPr>
                    <w:spacing w:beforeLines="20" w:before="48" w:afterLines="20" w:after="48"/>
                    <w:jc w:val="center"/>
                    <w:rPr>
                      <w:rFonts w:ascii="Arial" w:hAnsi="Arial" w:cs="Arial"/>
                      <w:sz w:val="18"/>
                      <w:szCs w:val="18"/>
                    </w:rPr>
                  </w:pPr>
                  <w:r w:rsidRPr="00F67237">
                    <w:rPr>
                      <w:rFonts w:ascii="Arial" w:hAnsi="Arial" w:cs="Arial"/>
                      <w:sz w:val="18"/>
                      <w:szCs w:val="18"/>
                    </w:rPr>
                    <w:t>2</w:t>
                  </w:r>
                </w:p>
              </w:tc>
              <w:tc>
                <w:tcPr>
                  <w:tcW w:w="720" w:type="dxa"/>
                  <w:vAlign w:val="center"/>
                </w:tcPr>
                <w:p w14:paraId="458DD4D6" w14:textId="77777777" w:rsidR="00917C76" w:rsidRPr="00F67237" w:rsidRDefault="00917C76" w:rsidP="001A7757">
                  <w:pPr>
                    <w:spacing w:beforeLines="20" w:before="48" w:afterLines="20" w:after="48"/>
                    <w:jc w:val="center"/>
                    <w:rPr>
                      <w:rFonts w:ascii="Arial" w:hAnsi="Arial" w:cs="Arial"/>
                      <w:sz w:val="18"/>
                      <w:szCs w:val="18"/>
                    </w:rPr>
                  </w:pPr>
                  <w:r w:rsidRPr="00F67237">
                    <w:rPr>
                      <w:rFonts w:ascii="Arial" w:hAnsi="Arial" w:cs="Arial"/>
                      <w:sz w:val="18"/>
                      <w:szCs w:val="18"/>
                    </w:rPr>
                    <w:t>3</w:t>
                  </w:r>
                </w:p>
              </w:tc>
              <w:tc>
                <w:tcPr>
                  <w:tcW w:w="630" w:type="dxa"/>
                  <w:vAlign w:val="center"/>
                </w:tcPr>
                <w:p w14:paraId="6D2AE5FD" w14:textId="77777777" w:rsidR="00917C76" w:rsidRPr="00F67237" w:rsidRDefault="00917C76" w:rsidP="001A7757">
                  <w:pPr>
                    <w:spacing w:beforeLines="20" w:before="48" w:afterLines="20" w:after="48"/>
                    <w:jc w:val="center"/>
                    <w:rPr>
                      <w:rFonts w:ascii="Arial" w:hAnsi="Arial" w:cs="Arial"/>
                      <w:sz w:val="18"/>
                      <w:szCs w:val="18"/>
                    </w:rPr>
                  </w:pPr>
                  <w:r w:rsidRPr="00F67237">
                    <w:rPr>
                      <w:rFonts w:ascii="Arial" w:hAnsi="Arial" w:cs="Arial"/>
                      <w:sz w:val="18"/>
                      <w:szCs w:val="18"/>
                    </w:rPr>
                    <w:t>4</w:t>
                  </w:r>
                </w:p>
              </w:tc>
              <w:tc>
                <w:tcPr>
                  <w:tcW w:w="523" w:type="dxa"/>
                  <w:vAlign w:val="center"/>
                </w:tcPr>
                <w:p w14:paraId="21C6095B" w14:textId="77777777" w:rsidR="00917C76" w:rsidRPr="00F67237" w:rsidRDefault="00917C76" w:rsidP="001A7757">
                  <w:pPr>
                    <w:spacing w:beforeLines="20" w:before="48" w:afterLines="20" w:after="48"/>
                    <w:jc w:val="center"/>
                    <w:rPr>
                      <w:rFonts w:ascii="Arial" w:hAnsi="Arial" w:cs="Arial"/>
                      <w:sz w:val="18"/>
                      <w:szCs w:val="18"/>
                    </w:rPr>
                  </w:pPr>
                  <w:r w:rsidRPr="00F67237">
                    <w:rPr>
                      <w:rFonts w:ascii="Arial" w:hAnsi="Arial" w:cs="Arial"/>
                      <w:sz w:val="18"/>
                      <w:szCs w:val="18"/>
                    </w:rPr>
                    <w:t>5</w:t>
                  </w:r>
                </w:p>
              </w:tc>
            </w:tr>
            <w:tr w:rsidR="00917C76" w:rsidRPr="00F67237" w14:paraId="30C20301" w14:textId="77777777" w:rsidTr="00DF6689">
              <w:tc>
                <w:tcPr>
                  <w:tcW w:w="459" w:type="dxa"/>
                  <w:tcBorders>
                    <w:left w:val="single" w:sz="4" w:space="0" w:color="auto"/>
                  </w:tcBorders>
                </w:tcPr>
                <w:p w14:paraId="50DCF74C" w14:textId="3E293D47" w:rsidR="00917C76" w:rsidRPr="00F67237" w:rsidRDefault="00752848" w:rsidP="004760CF">
                  <w:pPr>
                    <w:spacing w:beforeLines="20" w:before="48" w:afterLines="20" w:after="48"/>
                    <w:rPr>
                      <w:rFonts w:ascii="Arial" w:hAnsi="Arial" w:cs="Arial"/>
                      <w:sz w:val="18"/>
                      <w:szCs w:val="18"/>
                    </w:rPr>
                  </w:pPr>
                  <w:r w:rsidRPr="00F67237">
                    <w:rPr>
                      <w:rFonts w:ascii="Arial" w:hAnsi="Arial" w:cs="Arial"/>
                      <w:sz w:val="18"/>
                      <w:szCs w:val="18"/>
                    </w:rPr>
                    <w:t>K</w:t>
                  </w:r>
                </w:p>
              </w:tc>
              <w:tc>
                <w:tcPr>
                  <w:tcW w:w="4806" w:type="dxa"/>
                  <w:tcBorders>
                    <w:left w:val="nil"/>
                  </w:tcBorders>
                  <w:vAlign w:val="center"/>
                </w:tcPr>
                <w:p w14:paraId="4807FEE4" w14:textId="4386E052" w:rsidR="00917C76" w:rsidRPr="00F67237" w:rsidRDefault="00917C76" w:rsidP="00917C76">
                  <w:pPr>
                    <w:spacing w:before="40" w:after="40"/>
                    <w:rPr>
                      <w:rFonts w:ascii="Arial" w:hAnsi="Arial" w:cs="Arial"/>
                      <w:sz w:val="18"/>
                      <w:szCs w:val="18"/>
                    </w:rPr>
                  </w:pPr>
                  <w:r w:rsidRPr="00F67237">
                    <w:rPr>
                      <w:rFonts w:ascii="Arial" w:hAnsi="Arial" w:cs="Arial"/>
                      <w:sz w:val="18"/>
                      <w:szCs w:val="18"/>
                    </w:rPr>
                    <w:t xml:space="preserve">I can pretty much determine what happens in my environment. </w:t>
                  </w:r>
                  <w:r w:rsidR="00C806BF" w:rsidRPr="00F67237">
                    <w:rPr>
                      <w:rFonts w:ascii="Arial" w:hAnsi="Arial" w:cs="Arial"/>
                      <w:sz w:val="18"/>
                      <w:szCs w:val="18"/>
                    </w:rPr>
                    <w:t xml:space="preserve">/ </w:t>
                  </w:r>
                  <w:r w:rsidR="00C806BF" w:rsidRPr="00F67237">
                    <w:rPr>
                      <w:rFonts w:ascii="Nyala" w:hAnsi="Nyala" w:cs="Nyala"/>
                      <w:sz w:val="18"/>
                      <w:szCs w:val="18"/>
                    </w:rPr>
                    <w:t>ከሞላ</w:t>
                  </w:r>
                  <w:r w:rsidR="00C806BF" w:rsidRPr="00F67237">
                    <w:rPr>
                      <w:rFonts w:ascii="Arial" w:hAnsi="Arial" w:cs="Arial"/>
                      <w:sz w:val="18"/>
                      <w:szCs w:val="18"/>
                    </w:rPr>
                    <w:t xml:space="preserve"> </w:t>
                  </w:r>
                  <w:r w:rsidR="00C806BF" w:rsidRPr="00F67237">
                    <w:rPr>
                      <w:rFonts w:ascii="Nyala" w:hAnsi="Nyala" w:cs="Nyala"/>
                      <w:sz w:val="18"/>
                      <w:szCs w:val="18"/>
                    </w:rPr>
                    <w:t>ጎደል</w:t>
                  </w:r>
                  <w:r w:rsidR="00C806BF" w:rsidRPr="00F67237">
                    <w:rPr>
                      <w:rFonts w:ascii="Arial" w:hAnsi="Arial" w:cs="Arial"/>
                      <w:sz w:val="18"/>
                      <w:szCs w:val="18"/>
                    </w:rPr>
                    <w:t xml:space="preserve"> </w:t>
                  </w:r>
                  <w:r w:rsidR="00C806BF" w:rsidRPr="00F67237">
                    <w:rPr>
                      <w:rFonts w:ascii="Nyala" w:hAnsi="Nyala" w:cs="Nyala"/>
                      <w:sz w:val="18"/>
                      <w:szCs w:val="18"/>
                    </w:rPr>
                    <w:t>በዙሪያዬ</w:t>
                  </w:r>
                  <w:r w:rsidR="00C806BF" w:rsidRPr="00F67237">
                    <w:rPr>
                      <w:rFonts w:ascii="Arial" w:hAnsi="Arial" w:cs="Arial"/>
                      <w:sz w:val="18"/>
                      <w:szCs w:val="18"/>
                    </w:rPr>
                    <w:t xml:space="preserve"> </w:t>
                  </w:r>
                  <w:r w:rsidR="00C806BF" w:rsidRPr="00F67237">
                    <w:rPr>
                      <w:rFonts w:ascii="Nyala" w:hAnsi="Nyala" w:cs="Nyala"/>
                      <w:sz w:val="18"/>
                      <w:szCs w:val="18"/>
                    </w:rPr>
                    <w:t>የሚከሰተውን</w:t>
                  </w:r>
                  <w:r w:rsidR="00C806BF" w:rsidRPr="00F67237">
                    <w:rPr>
                      <w:rFonts w:ascii="Arial" w:hAnsi="Arial" w:cs="Arial"/>
                      <w:sz w:val="18"/>
                      <w:szCs w:val="18"/>
                    </w:rPr>
                    <w:t xml:space="preserve"> </w:t>
                  </w:r>
                  <w:r w:rsidR="00C806BF" w:rsidRPr="00F67237">
                    <w:rPr>
                      <w:rFonts w:ascii="Nyala" w:hAnsi="Nyala" w:cs="Nyala"/>
                      <w:sz w:val="18"/>
                      <w:szCs w:val="18"/>
                    </w:rPr>
                    <w:t>ነገር</w:t>
                  </w:r>
                  <w:r w:rsidR="00C806BF" w:rsidRPr="00F67237">
                    <w:rPr>
                      <w:rFonts w:ascii="Arial" w:hAnsi="Arial" w:cs="Arial"/>
                      <w:sz w:val="18"/>
                      <w:szCs w:val="18"/>
                    </w:rPr>
                    <w:t xml:space="preserve"> </w:t>
                  </w:r>
                  <w:r w:rsidR="00C806BF" w:rsidRPr="00F67237">
                    <w:rPr>
                      <w:rFonts w:ascii="Nyala" w:hAnsi="Nyala" w:cs="Nyala"/>
                      <w:sz w:val="18"/>
                      <w:szCs w:val="18"/>
                    </w:rPr>
                    <w:t>ራሴ</w:t>
                  </w:r>
                  <w:r w:rsidR="00C806BF" w:rsidRPr="00F67237">
                    <w:rPr>
                      <w:rFonts w:ascii="Arial" w:hAnsi="Arial" w:cs="Arial"/>
                      <w:sz w:val="18"/>
                      <w:szCs w:val="18"/>
                    </w:rPr>
                    <w:t xml:space="preserve"> </w:t>
                  </w:r>
                  <w:r w:rsidR="00C806BF" w:rsidRPr="00F67237">
                    <w:rPr>
                      <w:rFonts w:ascii="Nyala" w:hAnsi="Nyala" w:cs="Nyala"/>
                      <w:sz w:val="18"/>
                      <w:szCs w:val="18"/>
                    </w:rPr>
                    <w:t>መወሰን</w:t>
                  </w:r>
                  <w:r w:rsidR="00C806BF" w:rsidRPr="00F67237">
                    <w:rPr>
                      <w:rFonts w:ascii="Arial" w:hAnsi="Arial" w:cs="Arial"/>
                      <w:sz w:val="18"/>
                      <w:szCs w:val="18"/>
                    </w:rPr>
                    <w:t xml:space="preserve"> </w:t>
                  </w:r>
                  <w:r w:rsidR="00C806BF" w:rsidRPr="00F67237">
                    <w:rPr>
                      <w:rFonts w:ascii="Nyala" w:hAnsi="Nyala" w:cs="Nyala"/>
                      <w:sz w:val="18"/>
                      <w:szCs w:val="18"/>
                    </w:rPr>
                    <w:t>እችላለሁ</w:t>
                  </w:r>
                </w:p>
              </w:tc>
              <w:tc>
                <w:tcPr>
                  <w:tcW w:w="630" w:type="dxa"/>
                  <w:vAlign w:val="center"/>
                </w:tcPr>
                <w:p w14:paraId="75CA5A53" w14:textId="77777777" w:rsidR="00917C76" w:rsidRPr="00F67237" w:rsidRDefault="00917C76" w:rsidP="00DE5307">
                  <w:pPr>
                    <w:spacing w:beforeLines="20" w:before="48" w:afterLines="20" w:after="48"/>
                    <w:jc w:val="center"/>
                    <w:rPr>
                      <w:rFonts w:ascii="Arial" w:hAnsi="Arial" w:cs="Arial"/>
                      <w:sz w:val="18"/>
                      <w:szCs w:val="18"/>
                    </w:rPr>
                  </w:pPr>
                  <w:r w:rsidRPr="00F67237">
                    <w:rPr>
                      <w:rFonts w:ascii="Arial" w:hAnsi="Arial" w:cs="Arial"/>
                      <w:sz w:val="18"/>
                      <w:szCs w:val="18"/>
                    </w:rPr>
                    <w:t>1</w:t>
                  </w:r>
                </w:p>
              </w:tc>
              <w:tc>
                <w:tcPr>
                  <w:tcW w:w="630" w:type="dxa"/>
                  <w:vAlign w:val="center"/>
                </w:tcPr>
                <w:p w14:paraId="6EF818C3" w14:textId="77777777" w:rsidR="00917C76" w:rsidRPr="00F67237" w:rsidRDefault="00917C76" w:rsidP="00DE5307">
                  <w:pPr>
                    <w:spacing w:beforeLines="20" w:before="48" w:afterLines="20" w:after="48"/>
                    <w:jc w:val="center"/>
                    <w:rPr>
                      <w:rFonts w:ascii="Arial" w:hAnsi="Arial" w:cs="Arial"/>
                      <w:sz w:val="18"/>
                      <w:szCs w:val="18"/>
                    </w:rPr>
                  </w:pPr>
                  <w:r w:rsidRPr="00F67237">
                    <w:rPr>
                      <w:rFonts w:ascii="Arial" w:hAnsi="Arial" w:cs="Arial"/>
                      <w:sz w:val="18"/>
                      <w:szCs w:val="18"/>
                    </w:rPr>
                    <w:t>2</w:t>
                  </w:r>
                </w:p>
              </w:tc>
              <w:tc>
                <w:tcPr>
                  <w:tcW w:w="720" w:type="dxa"/>
                  <w:vAlign w:val="center"/>
                </w:tcPr>
                <w:p w14:paraId="3EDADF5C" w14:textId="77777777" w:rsidR="00917C76" w:rsidRPr="00F67237" w:rsidRDefault="00917C76" w:rsidP="00DE5307">
                  <w:pPr>
                    <w:spacing w:beforeLines="20" w:before="48" w:afterLines="20" w:after="48"/>
                    <w:jc w:val="center"/>
                    <w:rPr>
                      <w:rFonts w:ascii="Arial" w:hAnsi="Arial" w:cs="Arial"/>
                      <w:sz w:val="18"/>
                      <w:szCs w:val="18"/>
                    </w:rPr>
                  </w:pPr>
                  <w:r w:rsidRPr="00F67237">
                    <w:rPr>
                      <w:rFonts w:ascii="Arial" w:hAnsi="Arial" w:cs="Arial"/>
                      <w:sz w:val="18"/>
                      <w:szCs w:val="18"/>
                    </w:rPr>
                    <w:t>3</w:t>
                  </w:r>
                </w:p>
              </w:tc>
              <w:tc>
                <w:tcPr>
                  <w:tcW w:w="630" w:type="dxa"/>
                  <w:vAlign w:val="center"/>
                </w:tcPr>
                <w:p w14:paraId="6DB7A343" w14:textId="77777777" w:rsidR="00917C76" w:rsidRPr="00F67237" w:rsidRDefault="00917C76" w:rsidP="00DE5307">
                  <w:pPr>
                    <w:spacing w:beforeLines="20" w:before="48" w:afterLines="20" w:after="48"/>
                    <w:jc w:val="center"/>
                    <w:rPr>
                      <w:rFonts w:ascii="Arial" w:hAnsi="Arial" w:cs="Arial"/>
                      <w:sz w:val="18"/>
                      <w:szCs w:val="18"/>
                    </w:rPr>
                  </w:pPr>
                  <w:r w:rsidRPr="00F67237">
                    <w:rPr>
                      <w:rFonts w:ascii="Arial" w:hAnsi="Arial" w:cs="Arial"/>
                      <w:sz w:val="18"/>
                      <w:szCs w:val="18"/>
                    </w:rPr>
                    <w:t>4</w:t>
                  </w:r>
                </w:p>
              </w:tc>
              <w:tc>
                <w:tcPr>
                  <w:tcW w:w="523" w:type="dxa"/>
                  <w:vAlign w:val="center"/>
                </w:tcPr>
                <w:p w14:paraId="38FF2F2F" w14:textId="77777777" w:rsidR="00917C76" w:rsidRPr="00F67237" w:rsidRDefault="00917C76" w:rsidP="00DE5307">
                  <w:pPr>
                    <w:spacing w:beforeLines="20" w:before="48" w:afterLines="20" w:after="48"/>
                    <w:jc w:val="center"/>
                    <w:rPr>
                      <w:rFonts w:ascii="Arial" w:hAnsi="Arial" w:cs="Arial"/>
                      <w:sz w:val="18"/>
                      <w:szCs w:val="18"/>
                    </w:rPr>
                  </w:pPr>
                  <w:r w:rsidRPr="00F67237">
                    <w:rPr>
                      <w:rFonts w:ascii="Arial" w:hAnsi="Arial" w:cs="Arial"/>
                      <w:sz w:val="18"/>
                      <w:szCs w:val="18"/>
                    </w:rPr>
                    <w:t>5</w:t>
                  </w:r>
                </w:p>
              </w:tc>
            </w:tr>
            <w:tr w:rsidR="00917C76" w:rsidRPr="00F67237" w14:paraId="5D43F8AA" w14:textId="77777777" w:rsidTr="00DF6689">
              <w:tc>
                <w:tcPr>
                  <w:tcW w:w="459" w:type="dxa"/>
                  <w:tcBorders>
                    <w:left w:val="single" w:sz="4" w:space="0" w:color="auto"/>
                  </w:tcBorders>
                </w:tcPr>
                <w:p w14:paraId="1DFA0A8B" w14:textId="309FFDCE" w:rsidR="00917C76" w:rsidRPr="00F67237" w:rsidRDefault="00752848" w:rsidP="004760CF">
                  <w:pPr>
                    <w:spacing w:beforeLines="20" w:before="48" w:afterLines="20" w:after="48"/>
                    <w:rPr>
                      <w:rFonts w:ascii="Arial" w:hAnsi="Arial" w:cs="Arial"/>
                      <w:sz w:val="18"/>
                      <w:szCs w:val="18"/>
                    </w:rPr>
                  </w:pPr>
                  <w:r w:rsidRPr="00F67237">
                    <w:rPr>
                      <w:rFonts w:ascii="Arial" w:hAnsi="Arial" w:cs="Arial"/>
                      <w:sz w:val="18"/>
                      <w:szCs w:val="18"/>
                    </w:rPr>
                    <w:t>L</w:t>
                  </w:r>
                </w:p>
              </w:tc>
              <w:tc>
                <w:tcPr>
                  <w:tcW w:w="4806" w:type="dxa"/>
                  <w:tcBorders>
                    <w:left w:val="nil"/>
                  </w:tcBorders>
                  <w:vAlign w:val="center"/>
                </w:tcPr>
                <w:p w14:paraId="1C732D6C" w14:textId="5FCAA32F" w:rsidR="00917C76" w:rsidRPr="00F67237" w:rsidRDefault="00917C76" w:rsidP="00917C76">
                  <w:pPr>
                    <w:spacing w:before="40" w:after="40"/>
                    <w:rPr>
                      <w:rFonts w:ascii="Arial" w:hAnsi="Arial" w:cs="Arial"/>
                      <w:sz w:val="18"/>
                      <w:szCs w:val="18"/>
                    </w:rPr>
                  </w:pPr>
                  <w:r w:rsidRPr="00F67237">
                    <w:rPr>
                      <w:rFonts w:ascii="Arial" w:hAnsi="Arial" w:cs="Arial"/>
                      <w:sz w:val="18"/>
                      <w:szCs w:val="18"/>
                    </w:rPr>
                    <w:t xml:space="preserve">I can change the community around me with my </w:t>
                  </w:r>
                  <w:r w:rsidRPr="00F67237">
                    <w:rPr>
                      <w:rFonts w:ascii="Arial" w:hAnsi="Arial" w:cs="Arial"/>
                      <w:sz w:val="18"/>
                      <w:szCs w:val="18"/>
                    </w:rPr>
                    <w:lastRenderedPageBreak/>
                    <w:t xml:space="preserve">business. </w:t>
                  </w:r>
                  <w:r w:rsidR="00C806BF" w:rsidRPr="00F67237">
                    <w:rPr>
                      <w:rFonts w:ascii="Nyala" w:hAnsi="Nyala" w:cs="Nyala"/>
                      <w:sz w:val="18"/>
                      <w:szCs w:val="18"/>
                    </w:rPr>
                    <w:t>ያለሁበትን</w:t>
                  </w:r>
                  <w:r w:rsidR="00C806BF" w:rsidRPr="00F67237">
                    <w:rPr>
                      <w:rFonts w:ascii="Arial" w:hAnsi="Arial" w:cs="Arial"/>
                      <w:sz w:val="18"/>
                      <w:szCs w:val="18"/>
                    </w:rPr>
                    <w:t xml:space="preserve"> </w:t>
                  </w:r>
                  <w:r w:rsidR="00C806BF" w:rsidRPr="00F67237">
                    <w:rPr>
                      <w:rFonts w:ascii="Nyala" w:hAnsi="Nyala" w:cs="Nyala"/>
                      <w:sz w:val="18"/>
                      <w:szCs w:val="18"/>
                    </w:rPr>
                    <w:t>ማህበረሰብ</w:t>
                  </w:r>
                  <w:r w:rsidR="00C806BF" w:rsidRPr="00F67237">
                    <w:rPr>
                      <w:rFonts w:ascii="Arial" w:hAnsi="Arial" w:cs="Arial"/>
                      <w:sz w:val="18"/>
                      <w:szCs w:val="18"/>
                    </w:rPr>
                    <w:t xml:space="preserve">  </w:t>
                  </w:r>
                  <w:r w:rsidR="00C806BF" w:rsidRPr="00F67237">
                    <w:rPr>
                      <w:rFonts w:ascii="Nyala" w:hAnsi="Nyala" w:cs="Nyala"/>
                      <w:sz w:val="18"/>
                      <w:szCs w:val="18"/>
                    </w:rPr>
                    <w:t>በንግድ</w:t>
                  </w:r>
                  <w:r w:rsidR="00C806BF" w:rsidRPr="00F67237">
                    <w:rPr>
                      <w:rFonts w:ascii="Arial" w:hAnsi="Arial" w:cs="Arial"/>
                      <w:sz w:val="18"/>
                      <w:szCs w:val="18"/>
                    </w:rPr>
                    <w:t xml:space="preserve"> </w:t>
                  </w:r>
                  <w:r w:rsidR="00C806BF" w:rsidRPr="00F67237">
                    <w:rPr>
                      <w:rFonts w:ascii="Nyala" w:hAnsi="Nyala" w:cs="Nyala"/>
                      <w:sz w:val="18"/>
                      <w:szCs w:val="18"/>
                    </w:rPr>
                    <w:t>ስራዬ</w:t>
                  </w:r>
                  <w:r w:rsidR="00C806BF" w:rsidRPr="00F67237">
                    <w:rPr>
                      <w:rFonts w:ascii="Arial" w:hAnsi="Arial" w:cs="Arial"/>
                      <w:sz w:val="18"/>
                      <w:szCs w:val="18"/>
                    </w:rPr>
                    <w:t xml:space="preserve"> </w:t>
                  </w:r>
                  <w:r w:rsidR="00C806BF" w:rsidRPr="00F67237">
                    <w:rPr>
                      <w:rFonts w:ascii="Nyala" w:hAnsi="Nyala" w:cs="Nyala"/>
                      <w:sz w:val="18"/>
                      <w:szCs w:val="18"/>
                    </w:rPr>
                    <w:t>መለወጥ</w:t>
                  </w:r>
                  <w:r w:rsidR="00C806BF" w:rsidRPr="00F67237">
                    <w:rPr>
                      <w:rFonts w:ascii="Arial" w:hAnsi="Arial" w:cs="Arial"/>
                      <w:sz w:val="18"/>
                      <w:szCs w:val="18"/>
                    </w:rPr>
                    <w:t xml:space="preserve"> </w:t>
                  </w:r>
                  <w:r w:rsidR="00C806BF" w:rsidRPr="00F67237">
                    <w:rPr>
                      <w:rFonts w:ascii="Nyala" w:hAnsi="Nyala" w:cs="Nyala"/>
                      <w:sz w:val="18"/>
                      <w:szCs w:val="18"/>
                    </w:rPr>
                    <w:t>እችላለሁ</w:t>
                  </w:r>
                </w:p>
              </w:tc>
              <w:tc>
                <w:tcPr>
                  <w:tcW w:w="630" w:type="dxa"/>
                  <w:vAlign w:val="center"/>
                </w:tcPr>
                <w:p w14:paraId="09A2412F" w14:textId="77777777" w:rsidR="00917C76" w:rsidRPr="00F67237" w:rsidRDefault="00917C76" w:rsidP="00DE5307">
                  <w:pPr>
                    <w:spacing w:beforeLines="20" w:before="48" w:afterLines="20" w:after="48"/>
                    <w:jc w:val="center"/>
                    <w:rPr>
                      <w:rFonts w:ascii="Arial" w:hAnsi="Arial" w:cs="Arial"/>
                      <w:sz w:val="18"/>
                      <w:szCs w:val="18"/>
                    </w:rPr>
                  </w:pPr>
                  <w:r w:rsidRPr="00F67237">
                    <w:rPr>
                      <w:rFonts w:ascii="Arial" w:hAnsi="Arial" w:cs="Arial"/>
                      <w:sz w:val="18"/>
                      <w:szCs w:val="18"/>
                    </w:rPr>
                    <w:lastRenderedPageBreak/>
                    <w:t>1</w:t>
                  </w:r>
                </w:p>
              </w:tc>
              <w:tc>
                <w:tcPr>
                  <w:tcW w:w="630" w:type="dxa"/>
                  <w:vAlign w:val="center"/>
                </w:tcPr>
                <w:p w14:paraId="30AB5D59" w14:textId="77777777" w:rsidR="00917C76" w:rsidRPr="00F67237" w:rsidRDefault="00917C76" w:rsidP="00DE5307">
                  <w:pPr>
                    <w:spacing w:beforeLines="20" w:before="48" w:afterLines="20" w:after="48"/>
                    <w:jc w:val="center"/>
                    <w:rPr>
                      <w:rFonts w:ascii="Arial" w:hAnsi="Arial" w:cs="Arial"/>
                      <w:sz w:val="18"/>
                      <w:szCs w:val="18"/>
                    </w:rPr>
                  </w:pPr>
                  <w:r w:rsidRPr="00F67237">
                    <w:rPr>
                      <w:rFonts w:ascii="Arial" w:hAnsi="Arial" w:cs="Arial"/>
                      <w:sz w:val="18"/>
                      <w:szCs w:val="18"/>
                    </w:rPr>
                    <w:t>2</w:t>
                  </w:r>
                </w:p>
              </w:tc>
              <w:tc>
                <w:tcPr>
                  <w:tcW w:w="720" w:type="dxa"/>
                  <w:vAlign w:val="center"/>
                </w:tcPr>
                <w:p w14:paraId="3928FECB" w14:textId="77777777" w:rsidR="00917C76" w:rsidRPr="00F67237" w:rsidRDefault="00917C76" w:rsidP="00DE5307">
                  <w:pPr>
                    <w:spacing w:beforeLines="20" w:before="48" w:afterLines="20" w:after="48"/>
                    <w:jc w:val="center"/>
                    <w:rPr>
                      <w:rFonts w:ascii="Arial" w:hAnsi="Arial" w:cs="Arial"/>
                      <w:sz w:val="18"/>
                      <w:szCs w:val="18"/>
                    </w:rPr>
                  </w:pPr>
                  <w:r w:rsidRPr="00F67237">
                    <w:rPr>
                      <w:rFonts w:ascii="Arial" w:hAnsi="Arial" w:cs="Arial"/>
                      <w:sz w:val="18"/>
                      <w:szCs w:val="18"/>
                    </w:rPr>
                    <w:t>3</w:t>
                  </w:r>
                </w:p>
              </w:tc>
              <w:tc>
                <w:tcPr>
                  <w:tcW w:w="630" w:type="dxa"/>
                  <w:vAlign w:val="center"/>
                </w:tcPr>
                <w:p w14:paraId="74C374F4" w14:textId="77777777" w:rsidR="00917C76" w:rsidRPr="00F67237" w:rsidRDefault="00917C76" w:rsidP="00DE5307">
                  <w:pPr>
                    <w:spacing w:beforeLines="20" w:before="48" w:afterLines="20" w:after="48"/>
                    <w:jc w:val="center"/>
                    <w:rPr>
                      <w:rFonts w:ascii="Arial" w:hAnsi="Arial" w:cs="Arial"/>
                      <w:sz w:val="18"/>
                      <w:szCs w:val="18"/>
                    </w:rPr>
                  </w:pPr>
                  <w:r w:rsidRPr="00F67237">
                    <w:rPr>
                      <w:rFonts w:ascii="Arial" w:hAnsi="Arial" w:cs="Arial"/>
                      <w:sz w:val="18"/>
                      <w:szCs w:val="18"/>
                    </w:rPr>
                    <w:t>4</w:t>
                  </w:r>
                </w:p>
              </w:tc>
              <w:tc>
                <w:tcPr>
                  <w:tcW w:w="523" w:type="dxa"/>
                  <w:vAlign w:val="center"/>
                </w:tcPr>
                <w:p w14:paraId="096AB239" w14:textId="77777777" w:rsidR="00917C76" w:rsidRPr="00F67237" w:rsidRDefault="00917C76" w:rsidP="00DE5307">
                  <w:pPr>
                    <w:spacing w:beforeLines="20" w:before="48" w:afterLines="20" w:after="48"/>
                    <w:jc w:val="center"/>
                    <w:rPr>
                      <w:rFonts w:ascii="Arial" w:hAnsi="Arial" w:cs="Arial"/>
                      <w:sz w:val="18"/>
                      <w:szCs w:val="18"/>
                    </w:rPr>
                  </w:pPr>
                  <w:r w:rsidRPr="00F67237">
                    <w:rPr>
                      <w:rFonts w:ascii="Arial" w:hAnsi="Arial" w:cs="Arial"/>
                      <w:sz w:val="18"/>
                      <w:szCs w:val="18"/>
                    </w:rPr>
                    <w:t>5</w:t>
                  </w:r>
                </w:p>
              </w:tc>
            </w:tr>
            <w:tr w:rsidR="00917C76" w:rsidRPr="00F67237" w14:paraId="3AD3ED81" w14:textId="77777777" w:rsidTr="00DF6689">
              <w:tc>
                <w:tcPr>
                  <w:tcW w:w="459" w:type="dxa"/>
                  <w:tcBorders>
                    <w:left w:val="single" w:sz="4" w:space="0" w:color="auto"/>
                  </w:tcBorders>
                </w:tcPr>
                <w:p w14:paraId="13A7884C" w14:textId="77777777" w:rsidR="00917C76" w:rsidRPr="00F67237" w:rsidRDefault="00917C76" w:rsidP="004760CF">
                  <w:pPr>
                    <w:spacing w:beforeLines="20" w:before="48" w:afterLines="20" w:after="48"/>
                    <w:rPr>
                      <w:rFonts w:ascii="Arial" w:hAnsi="Arial" w:cs="Arial"/>
                      <w:sz w:val="18"/>
                      <w:szCs w:val="18"/>
                    </w:rPr>
                  </w:pPr>
                  <w:r w:rsidRPr="00F67237">
                    <w:rPr>
                      <w:rFonts w:ascii="Arial" w:hAnsi="Arial" w:cs="Arial"/>
                      <w:sz w:val="18"/>
                      <w:szCs w:val="18"/>
                    </w:rPr>
                    <w:t>m</w:t>
                  </w:r>
                </w:p>
              </w:tc>
              <w:tc>
                <w:tcPr>
                  <w:tcW w:w="4806" w:type="dxa"/>
                  <w:tcBorders>
                    <w:left w:val="nil"/>
                  </w:tcBorders>
                  <w:vAlign w:val="center"/>
                </w:tcPr>
                <w:p w14:paraId="1D248CB9" w14:textId="20A7F640" w:rsidR="00917C76" w:rsidRPr="00F67237" w:rsidRDefault="00917C76" w:rsidP="00917C76">
                  <w:pPr>
                    <w:spacing w:before="40" w:after="40"/>
                    <w:rPr>
                      <w:rFonts w:ascii="Arial" w:hAnsi="Arial" w:cs="Arial"/>
                      <w:sz w:val="18"/>
                      <w:szCs w:val="18"/>
                    </w:rPr>
                  </w:pPr>
                  <w:r w:rsidRPr="00F67237">
                    <w:rPr>
                      <w:rFonts w:ascii="Arial" w:hAnsi="Arial" w:cs="Arial"/>
                      <w:sz w:val="18"/>
                      <w:szCs w:val="18"/>
                    </w:rPr>
                    <w:t>When others start their own businesses, it is because they take me as an example of how to do it.</w:t>
                  </w:r>
                  <w:r w:rsidR="00C806BF" w:rsidRPr="00F67237">
                    <w:rPr>
                      <w:rFonts w:ascii="Arial" w:hAnsi="Arial" w:cs="Arial"/>
                      <w:sz w:val="18"/>
                      <w:szCs w:val="18"/>
                    </w:rPr>
                    <w:t xml:space="preserve"> ./ </w:t>
                  </w:r>
                  <w:r w:rsidR="00C806BF" w:rsidRPr="00F67237">
                    <w:rPr>
                      <w:rFonts w:ascii="Nyala" w:hAnsi="Nyala" w:cs="Nyala"/>
                      <w:sz w:val="18"/>
                      <w:szCs w:val="18"/>
                    </w:rPr>
                    <w:t>ሌሎች</w:t>
                  </w:r>
                  <w:r w:rsidR="00C806BF" w:rsidRPr="00F67237">
                    <w:rPr>
                      <w:rFonts w:ascii="Arial" w:hAnsi="Arial" w:cs="Arial"/>
                      <w:sz w:val="18"/>
                      <w:szCs w:val="18"/>
                    </w:rPr>
                    <w:t xml:space="preserve"> </w:t>
                  </w:r>
                  <w:r w:rsidR="00C806BF" w:rsidRPr="00F67237">
                    <w:rPr>
                      <w:rFonts w:ascii="Nyala" w:hAnsi="Nyala" w:cs="Nyala"/>
                      <w:sz w:val="18"/>
                      <w:szCs w:val="18"/>
                    </w:rPr>
                    <w:t>ሰዎች</w:t>
                  </w:r>
                  <w:r w:rsidR="00C806BF" w:rsidRPr="00F67237">
                    <w:rPr>
                      <w:rFonts w:ascii="Arial" w:hAnsi="Arial" w:cs="Arial"/>
                      <w:sz w:val="18"/>
                      <w:szCs w:val="18"/>
                    </w:rPr>
                    <w:t xml:space="preserve"> </w:t>
                  </w:r>
                  <w:r w:rsidR="00C806BF" w:rsidRPr="00F67237">
                    <w:rPr>
                      <w:rFonts w:ascii="Nyala" w:hAnsi="Nyala" w:cs="Nyala"/>
                      <w:sz w:val="18"/>
                      <w:szCs w:val="18"/>
                    </w:rPr>
                    <w:t>ንግድ</w:t>
                  </w:r>
                  <w:r w:rsidR="00C806BF" w:rsidRPr="00F67237">
                    <w:rPr>
                      <w:rFonts w:ascii="Arial" w:hAnsi="Arial" w:cs="Arial"/>
                      <w:sz w:val="18"/>
                      <w:szCs w:val="18"/>
                    </w:rPr>
                    <w:t xml:space="preserve"> </w:t>
                  </w:r>
                  <w:r w:rsidR="00C806BF" w:rsidRPr="00F67237">
                    <w:rPr>
                      <w:rFonts w:ascii="Nyala" w:hAnsi="Nyala" w:cs="Nyala"/>
                      <w:sz w:val="18"/>
                      <w:szCs w:val="18"/>
                    </w:rPr>
                    <w:t>ስራ</w:t>
                  </w:r>
                  <w:r w:rsidR="00C806BF" w:rsidRPr="00F67237">
                    <w:rPr>
                      <w:rFonts w:ascii="Arial" w:hAnsi="Arial" w:cs="Arial"/>
                      <w:sz w:val="18"/>
                      <w:szCs w:val="18"/>
                    </w:rPr>
                    <w:t xml:space="preserve"> </w:t>
                  </w:r>
                  <w:r w:rsidR="00C806BF" w:rsidRPr="00F67237">
                    <w:rPr>
                      <w:rFonts w:ascii="Nyala" w:hAnsi="Nyala" w:cs="Nyala"/>
                      <w:sz w:val="18"/>
                      <w:szCs w:val="18"/>
                    </w:rPr>
                    <w:t>የሚጀምሩት</w:t>
                  </w:r>
                  <w:r w:rsidR="00C806BF" w:rsidRPr="00F67237">
                    <w:rPr>
                      <w:rFonts w:ascii="Arial" w:hAnsi="Arial" w:cs="Arial"/>
                      <w:sz w:val="18"/>
                      <w:szCs w:val="18"/>
                    </w:rPr>
                    <w:t xml:space="preserve"> </w:t>
                  </w:r>
                  <w:r w:rsidR="00C806BF" w:rsidRPr="00F67237">
                    <w:rPr>
                      <w:rFonts w:ascii="Nyala" w:hAnsi="Nyala" w:cs="Nyala"/>
                      <w:sz w:val="18"/>
                      <w:szCs w:val="18"/>
                    </w:rPr>
                    <w:t>እኔን</w:t>
                  </w:r>
                  <w:r w:rsidR="00C806BF" w:rsidRPr="00F67237">
                    <w:rPr>
                      <w:rFonts w:ascii="Arial" w:hAnsi="Arial" w:cs="Arial"/>
                      <w:sz w:val="18"/>
                      <w:szCs w:val="18"/>
                    </w:rPr>
                    <w:t xml:space="preserve"> </w:t>
                  </w:r>
                  <w:r w:rsidR="00C806BF" w:rsidRPr="00F67237">
                    <w:rPr>
                      <w:rFonts w:ascii="Nyala" w:hAnsi="Nyala" w:cs="Nyala"/>
                      <w:sz w:val="18"/>
                      <w:szCs w:val="18"/>
                    </w:rPr>
                    <w:t>እንደ</w:t>
                  </w:r>
                  <w:r w:rsidR="00C806BF" w:rsidRPr="00F67237">
                    <w:rPr>
                      <w:rFonts w:ascii="Arial" w:hAnsi="Arial" w:cs="Arial"/>
                      <w:sz w:val="18"/>
                      <w:szCs w:val="18"/>
                    </w:rPr>
                    <w:t xml:space="preserve"> </w:t>
                  </w:r>
                  <w:r w:rsidR="00C806BF" w:rsidRPr="00F67237">
                    <w:rPr>
                      <w:rFonts w:ascii="Nyala" w:hAnsi="Nyala" w:cs="Nyala"/>
                      <w:sz w:val="18"/>
                      <w:szCs w:val="18"/>
                    </w:rPr>
                    <w:t>ምሳሌ</w:t>
                  </w:r>
                  <w:r w:rsidR="00C806BF" w:rsidRPr="00F67237">
                    <w:rPr>
                      <w:rFonts w:ascii="Arial" w:hAnsi="Arial" w:cs="Arial"/>
                      <w:sz w:val="18"/>
                      <w:szCs w:val="18"/>
                    </w:rPr>
                    <w:t xml:space="preserve"> </w:t>
                  </w:r>
                  <w:r w:rsidR="00C806BF" w:rsidRPr="00F67237">
                    <w:rPr>
                      <w:rFonts w:ascii="Nyala" w:hAnsi="Nyala" w:cs="Nyala"/>
                      <w:sz w:val="18"/>
                      <w:szCs w:val="18"/>
                    </w:rPr>
                    <w:t>በመውሰድ</w:t>
                  </w:r>
                  <w:r w:rsidR="00C806BF" w:rsidRPr="00F67237">
                    <w:rPr>
                      <w:rFonts w:ascii="Arial" w:hAnsi="Arial" w:cs="Arial"/>
                      <w:sz w:val="18"/>
                      <w:szCs w:val="18"/>
                    </w:rPr>
                    <w:t xml:space="preserve"> </w:t>
                  </w:r>
                  <w:r w:rsidR="00C806BF" w:rsidRPr="00F67237">
                    <w:rPr>
                      <w:rFonts w:ascii="Nyala" w:hAnsi="Nyala" w:cs="Nyala"/>
                      <w:sz w:val="18"/>
                      <w:szCs w:val="18"/>
                    </w:rPr>
                    <w:t>ነው</w:t>
                  </w:r>
                </w:p>
              </w:tc>
              <w:tc>
                <w:tcPr>
                  <w:tcW w:w="630" w:type="dxa"/>
                  <w:vAlign w:val="center"/>
                </w:tcPr>
                <w:p w14:paraId="1E376921" w14:textId="77777777" w:rsidR="00917C76" w:rsidRPr="00F67237" w:rsidRDefault="00917C76" w:rsidP="00DE5307">
                  <w:pPr>
                    <w:spacing w:beforeLines="20" w:before="48" w:afterLines="20" w:after="48"/>
                    <w:jc w:val="center"/>
                    <w:rPr>
                      <w:rFonts w:ascii="Arial" w:hAnsi="Arial" w:cs="Arial"/>
                      <w:sz w:val="18"/>
                      <w:szCs w:val="18"/>
                    </w:rPr>
                  </w:pPr>
                  <w:r w:rsidRPr="00F67237">
                    <w:rPr>
                      <w:rFonts w:ascii="Arial" w:hAnsi="Arial" w:cs="Arial"/>
                      <w:sz w:val="18"/>
                      <w:szCs w:val="18"/>
                    </w:rPr>
                    <w:t>1</w:t>
                  </w:r>
                </w:p>
              </w:tc>
              <w:tc>
                <w:tcPr>
                  <w:tcW w:w="630" w:type="dxa"/>
                  <w:vAlign w:val="center"/>
                </w:tcPr>
                <w:p w14:paraId="4EC8DB3F" w14:textId="77777777" w:rsidR="00917C76" w:rsidRPr="00F67237" w:rsidRDefault="00917C76" w:rsidP="00DE5307">
                  <w:pPr>
                    <w:spacing w:beforeLines="20" w:before="48" w:afterLines="20" w:after="48"/>
                    <w:jc w:val="center"/>
                    <w:rPr>
                      <w:rFonts w:ascii="Arial" w:hAnsi="Arial" w:cs="Arial"/>
                      <w:sz w:val="18"/>
                      <w:szCs w:val="18"/>
                    </w:rPr>
                  </w:pPr>
                  <w:r w:rsidRPr="00F67237">
                    <w:rPr>
                      <w:rFonts w:ascii="Arial" w:hAnsi="Arial" w:cs="Arial"/>
                      <w:sz w:val="18"/>
                      <w:szCs w:val="18"/>
                    </w:rPr>
                    <w:t>2</w:t>
                  </w:r>
                </w:p>
              </w:tc>
              <w:tc>
                <w:tcPr>
                  <w:tcW w:w="720" w:type="dxa"/>
                  <w:vAlign w:val="center"/>
                </w:tcPr>
                <w:p w14:paraId="0A8FEBF0" w14:textId="77777777" w:rsidR="00917C76" w:rsidRPr="00F67237" w:rsidRDefault="00917C76" w:rsidP="00DE5307">
                  <w:pPr>
                    <w:spacing w:beforeLines="20" w:before="48" w:afterLines="20" w:after="48"/>
                    <w:jc w:val="center"/>
                    <w:rPr>
                      <w:rFonts w:ascii="Arial" w:hAnsi="Arial" w:cs="Arial"/>
                      <w:sz w:val="18"/>
                      <w:szCs w:val="18"/>
                    </w:rPr>
                  </w:pPr>
                  <w:r w:rsidRPr="00F67237">
                    <w:rPr>
                      <w:rFonts w:ascii="Arial" w:hAnsi="Arial" w:cs="Arial"/>
                      <w:sz w:val="18"/>
                      <w:szCs w:val="18"/>
                    </w:rPr>
                    <w:t>3</w:t>
                  </w:r>
                </w:p>
              </w:tc>
              <w:tc>
                <w:tcPr>
                  <w:tcW w:w="630" w:type="dxa"/>
                  <w:vAlign w:val="center"/>
                </w:tcPr>
                <w:p w14:paraId="4E5B06D1" w14:textId="77777777" w:rsidR="00917C76" w:rsidRPr="00F67237" w:rsidRDefault="00917C76" w:rsidP="00DE5307">
                  <w:pPr>
                    <w:spacing w:beforeLines="20" w:before="48" w:afterLines="20" w:after="48"/>
                    <w:jc w:val="center"/>
                    <w:rPr>
                      <w:rFonts w:ascii="Arial" w:hAnsi="Arial" w:cs="Arial"/>
                      <w:sz w:val="18"/>
                      <w:szCs w:val="18"/>
                    </w:rPr>
                  </w:pPr>
                  <w:r w:rsidRPr="00F67237">
                    <w:rPr>
                      <w:rFonts w:ascii="Arial" w:hAnsi="Arial" w:cs="Arial"/>
                      <w:sz w:val="18"/>
                      <w:szCs w:val="18"/>
                    </w:rPr>
                    <w:t>4</w:t>
                  </w:r>
                </w:p>
              </w:tc>
              <w:tc>
                <w:tcPr>
                  <w:tcW w:w="523" w:type="dxa"/>
                  <w:vAlign w:val="center"/>
                </w:tcPr>
                <w:p w14:paraId="15215559" w14:textId="77777777" w:rsidR="00917C76" w:rsidRPr="00F67237" w:rsidRDefault="00917C76" w:rsidP="00DE5307">
                  <w:pPr>
                    <w:spacing w:beforeLines="20" w:before="48" w:afterLines="20" w:after="48"/>
                    <w:jc w:val="center"/>
                    <w:rPr>
                      <w:rFonts w:ascii="Arial" w:hAnsi="Arial" w:cs="Arial"/>
                      <w:sz w:val="18"/>
                      <w:szCs w:val="18"/>
                    </w:rPr>
                  </w:pPr>
                  <w:r w:rsidRPr="00F67237">
                    <w:rPr>
                      <w:rFonts w:ascii="Arial" w:hAnsi="Arial" w:cs="Arial"/>
                      <w:sz w:val="18"/>
                      <w:szCs w:val="18"/>
                    </w:rPr>
                    <w:t>5</w:t>
                  </w:r>
                </w:p>
              </w:tc>
            </w:tr>
            <w:tr w:rsidR="00917C76" w:rsidRPr="00F67237" w14:paraId="27502489" w14:textId="77777777" w:rsidTr="00DF6689">
              <w:tc>
                <w:tcPr>
                  <w:tcW w:w="459" w:type="dxa"/>
                  <w:tcBorders>
                    <w:left w:val="single" w:sz="4" w:space="0" w:color="auto"/>
                  </w:tcBorders>
                </w:tcPr>
                <w:p w14:paraId="6F4B5436" w14:textId="77777777" w:rsidR="00917C76" w:rsidRPr="00F67237" w:rsidRDefault="00917C76" w:rsidP="004760CF">
                  <w:pPr>
                    <w:spacing w:beforeLines="20" w:before="48" w:afterLines="20" w:after="48"/>
                    <w:rPr>
                      <w:rFonts w:ascii="Arial" w:hAnsi="Arial" w:cs="Arial"/>
                      <w:sz w:val="18"/>
                      <w:szCs w:val="18"/>
                    </w:rPr>
                  </w:pPr>
                  <w:r w:rsidRPr="00F67237">
                    <w:rPr>
                      <w:rFonts w:ascii="Arial" w:hAnsi="Arial" w:cs="Arial"/>
                      <w:sz w:val="18"/>
                      <w:szCs w:val="18"/>
                    </w:rPr>
                    <w:t>n</w:t>
                  </w:r>
                </w:p>
              </w:tc>
              <w:tc>
                <w:tcPr>
                  <w:tcW w:w="4806" w:type="dxa"/>
                  <w:tcBorders>
                    <w:left w:val="nil"/>
                  </w:tcBorders>
                  <w:vAlign w:val="center"/>
                </w:tcPr>
                <w:p w14:paraId="37EAA077" w14:textId="59F6050D" w:rsidR="00917C76" w:rsidRPr="00F67237" w:rsidRDefault="00917C76" w:rsidP="00917C76">
                  <w:pPr>
                    <w:rPr>
                      <w:rFonts w:ascii="Arial" w:hAnsi="Arial" w:cs="Arial"/>
                      <w:sz w:val="18"/>
                      <w:szCs w:val="18"/>
                    </w:rPr>
                  </w:pPr>
                  <w:r w:rsidRPr="00F67237">
                    <w:rPr>
                      <w:rFonts w:ascii="Arial" w:hAnsi="Arial" w:cs="Arial"/>
                      <w:sz w:val="18"/>
                      <w:szCs w:val="18"/>
                    </w:rPr>
                    <w:t xml:space="preserve">My example leads others to be better business people. </w:t>
                  </w:r>
                  <w:r w:rsidR="00C806BF" w:rsidRPr="00F67237">
                    <w:rPr>
                      <w:rFonts w:ascii="Arial" w:hAnsi="Arial" w:cs="Arial"/>
                      <w:sz w:val="18"/>
                      <w:szCs w:val="18"/>
                    </w:rPr>
                    <w:t xml:space="preserve">. / </w:t>
                  </w:r>
                  <w:r w:rsidR="00C806BF" w:rsidRPr="00F67237">
                    <w:rPr>
                      <w:rFonts w:ascii="Nyala" w:hAnsi="Nyala" w:cs="Nyala"/>
                      <w:sz w:val="18"/>
                      <w:szCs w:val="18"/>
                    </w:rPr>
                    <w:t>የኔ</w:t>
                  </w:r>
                  <w:r w:rsidR="00C806BF" w:rsidRPr="00F67237">
                    <w:rPr>
                      <w:rFonts w:ascii="Arial" w:hAnsi="Arial" w:cs="Arial"/>
                      <w:sz w:val="18"/>
                      <w:szCs w:val="18"/>
                    </w:rPr>
                    <w:t xml:space="preserve"> </w:t>
                  </w:r>
                  <w:r w:rsidR="00C806BF" w:rsidRPr="00F67237">
                    <w:rPr>
                      <w:rFonts w:ascii="Nyala" w:hAnsi="Nyala" w:cs="Nyala"/>
                      <w:sz w:val="18"/>
                      <w:szCs w:val="18"/>
                    </w:rPr>
                    <w:t>ተምሳሌትነት</w:t>
                  </w:r>
                  <w:r w:rsidR="00C806BF" w:rsidRPr="00F67237">
                    <w:rPr>
                      <w:rFonts w:ascii="Arial" w:hAnsi="Arial" w:cs="Arial"/>
                      <w:sz w:val="18"/>
                      <w:szCs w:val="18"/>
                    </w:rPr>
                    <w:t xml:space="preserve"> </w:t>
                  </w:r>
                  <w:r w:rsidR="00C806BF" w:rsidRPr="00F67237">
                    <w:rPr>
                      <w:rFonts w:ascii="Nyala" w:hAnsi="Nyala" w:cs="Nyala"/>
                      <w:sz w:val="18"/>
                      <w:szCs w:val="18"/>
                    </w:rPr>
                    <w:t>ሌሎች</w:t>
                  </w:r>
                  <w:r w:rsidR="00C806BF" w:rsidRPr="00F67237">
                    <w:rPr>
                      <w:rFonts w:ascii="Arial" w:hAnsi="Arial" w:cs="Arial"/>
                      <w:sz w:val="18"/>
                      <w:szCs w:val="18"/>
                    </w:rPr>
                    <w:t xml:space="preserve"> </w:t>
                  </w:r>
                  <w:r w:rsidR="00C806BF" w:rsidRPr="00F67237">
                    <w:rPr>
                      <w:rFonts w:ascii="Nyala" w:hAnsi="Nyala" w:cs="Nyala"/>
                      <w:sz w:val="18"/>
                      <w:szCs w:val="18"/>
                    </w:rPr>
                    <w:t>የተሻሉ</w:t>
                  </w:r>
                  <w:r w:rsidR="00C806BF" w:rsidRPr="00F67237">
                    <w:rPr>
                      <w:rFonts w:ascii="Arial" w:hAnsi="Arial" w:cs="Arial"/>
                      <w:sz w:val="18"/>
                      <w:szCs w:val="18"/>
                    </w:rPr>
                    <w:t xml:space="preserve"> </w:t>
                  </w:r>
                  <w:r w:rsidR="00C806BF" w:rsidRPr="00F67237">
                    <w:rPr>
                      <w:rFonts w:ascii="Nyala" w:hAnsi="Nyala" w:cs="Nyala"/>
                      <w:sz w:val="18"/>
                      <w:szCs w:val="18"/>
                    </w:rPr>
                    <w:t>ነጋዴዎች</w:t>
                  </w:r>
                  <w:r w:rsidR="00C806BF" w:rsidRPr="00F67237">
                    <w:rPr>
                      <w:rFonts w:ascii="Arial" w:hAnsi="Arial" w:cs="Arial"/>
                      <w:sz w:val="18"/>
                      <w:szCs w:val="18"/>
                    </w:rPr>
                    <w:t xml:space="preserve"> </w:t>
                  </w:r>
                  <w:r w:rsidR="00C806BF" w:rsidRPr="00F67237">
                    <w:rPr>
                      <w:rFonts w:ascii="Nyala" w:hAnsi="Nyala" w:cs="Nyala"/>
                      <w:sz w:val="18"/>
                      <w:szCs w:val="18"/>
                    </w:rPr>
                    <w:t>እንዲሆኑ</w:t>
                  </w:r>
                  <w:r w:rsidR="00C806BF" w:rsidRPr="00F67237">
                    <w:rPr>
                      <w:rFonts w:ascii="Arial" w:hAnsi="Arial" w:cs="Arial"/>
                      <w:sz w:val="18"/>
                      <w:szCs w:val="18"/>
                    </w:rPr>
                    <w:t xml:space="preserve"> </w:t>
                  </w:r>
                  <w:r w:rsidR="00C806BF" w:rsidRPr="00F67237">
                    <w:rPr>
                      <w:rFonts w:ascii="Nyala" w:hAnsi="Nyala" w:cs="Nyala"/>
                      <w:sz w:val="18"/>
                      <w:szCs w:val="18"/>
                    </w:rPr>
                    <w:t>ያደርጋቸዋል</w:t>
                  </w:r>
                </w:p>
              </w:tc>
              <w:tc>
                <w:tcPr>
                  <w:tcW w:w="630" w:type="dxa"/>
                  <w:vAlign w:val="center"/>
                </w:tcPr>
                <w:p w14:paraId="3F1AD105" w14:textId="77777777" w:rsidR="00917C76" w:rsidRPr="00F67237" w:rsidRDefault="00917C76" w:rsidP="001A7757">
                  <w:pPr>
                    <w:spacing w:beforeLines="20" w:before="48" w:afterLines="20" w:after="48"/>
                    <w:jc w:val="center"/>
                    <w:rPr>
                      <w:rFonts w:ascii="Arial" w:hAnsi="Arial" w:cs="Arial"/>
                      <w:sz w:val="18"/>
                      <w:szCs w:val="18"/>
                    </w:rPr>
                  </w:pPr>
                  <w:r w:rsidRPr="00F67237">
                    <w:rPr>
                      <w:rFonts w:ascii="Arial" w:hAnsi="Arial" w:cs="Arial"/>
                      <w:sz w:val="18"/>
                      <w:szCs w:val="18"/>
                    </w:rPr>
                    <w:t>1</w:t>
                  </w:r>
                </w:p>
              </w:tc>
              <w:tc>
                <w:tcPr>
                  <w:tcW w:w="630" w:type="dxa"/>
                  <w:vAlign w:val="center"/>
                </w:tcPr>
                <w:p w14:paraId="02D173DA" w14:textId="77777777" w:rsidR="00917C76" w:rsidRPr="00F67237" w:rsidRDefault="00917C76" w:rsidP="001A7757">
                  <w:pPr>
                    <w:spacing w:beforeLines="20" w:before="48" w:afterLines="20" w:after="48"/>
                    <w:jc w:val="center"/>
                    <w:rPr>
                      <w:rFonts w:ascii="Arial" w:hAnsi="Arial" w:cs="Arial"/>
                      <w:sz w:val="18"/>
                      <w:szCs w:val="18"/>
                    </w:rPr>
                  </w:pPr>
                  <w:r w:rsidRPr="00F67237">
                    <w:rPr>
                      <w:rFonts w:ascii="Arial" w:hAnsi="Arial" w:cs="Arial"/>
                      <w:sz w:val="18"/>
                      <w:szCs w:val="18"/>
                    </w:rPr>
                    <w:t>2</w:t>
                  </w:r>
                </w:p>
              </w:tc>
              <w:tc>
                <w:tcPr>
                  <w:tcW w:w="720" w:type="dxa"/>
                  <w:vAlign w:val="center"/>
                </w:tcPr>
                <w:p w14:paraId="38562D2A" w14:textId="77777777" w:rsidR="00917C76" w:rsidRPr="00F67237" w:rsidRDefault="00917C76" w:rsidP="001A7757">
                  <w:pPr>
                    <w:spacing w:beforeLines="20" w:before="48" w:afterLines="20" w:after="48"/>
                    <w:jc w:val="center"/>
                    <w:rPr>
                      <w:rFonts w:ascii="Arial" w:hAnsi="Arial" w:cs="Arial"/>
                      <w:sz w:val="18"/>
                      <w:szCs w:val="18"/>
                    </w:rPr>
                  </w:pPr>
                  <w:r w:rsidRPr="00F67237">
                    <w:rPr>
                      <w:rFonts w:ascii="Arial" w:hAnsi="Arial" w:cs="Arial"/>
                      <w:sz w:val="18"/>
                      <w:szCs w:val="18"/>
                    </w:rPr>
                    <w:t>3</w:t>
                  </w:r>
                </w:p>
              </w:tc>
              <w:tc>
                <w:tcPr>
                  <w:tcW w:w="630" w:type="dxa"/>
                  <w:vAlign w:val="center"/>
                </w:tcPr>
                <w:p w14:paraId="5D0F7C39" w14:textId="77777777" w:rsidR="00917C76" w:rsidRPr="00F67237" w:rsidRDefault="00917C76" w:rsidP="001A7757">
                  <w:pPr>
                    <w:spacing w:beforeLines="20" w:before="48" w:afterLines="20" w:after="48"/>
                    <w:jc w:val="center"/>
                    <w:rPr>
                      <w:rFonts w:ascii="Arial" w:hAnsi="Arial" w:cs="Arial"/>
                      <w:sz w:val="18"/>
                      <w:szCs w:val="18"/>
                    </w:rPr>
                  </w:pPr>
                  <w:r w:rsidRPr="00F67237">
                    <w:rPr>
                      <w:rFonts w:ascii="Arial" w:hAnsi="Arial" w:cs="Arial"/>
                      <w:sz w:val="18"/>
                      <w:szCs w:val="18"/>
                    </w:rPr>
                    <w:t>4</w:t>
                  </w:r>
                </w:p>
              </w:tc>
              <w:tc>
                <w:tcPr>
                  <w:tcW w:w="523" w:type="dxa"/>
                  <w:vAlign w:val="center"/>
                </w:tcPr>
                <w:p w14:paraId="361D90FE" w14:textId="77777777" w:rsidR="00917C76" w:rsidRPr="00F67237" w:rsidRDefault="00917C76" w:rsidP="001A7757">
                  <w:pPr>
                    <w:spacing w:beforeLines="20" w:before="48" w:afterLines="20" w:after="48"/>
                    <w:jc w:val="center"/>
                    <w:rPr>
                      <w:rFonts w:ascii="Arial" w:hAnsi="Arial" w:cs="Arial"/>
                      <w:sz w:val="18"/>
                      <w:szCs w:val="18"/>
                    </w:rPr>
                  </w:pPr>
                  <w:r w:rsidRPr="00F67237">
                    <w:rPr>
                      <w:rFonts w:ascii="Arial" w:hAnsi="Arial" w:cs="Arial"/>
                      <w:sz w:val="18"/>
                      <w:szCs w:val="18"/>
                    </w:rPr>
                    <w:t>5</w:t>
                  </w:r>
                </w:p>
              </w:tc>
            </w:tr>
          </w:tbl>
          <w:p w14:paraId="48966174" w14:textId="77777777" w:rsidR="000D398A" w:rsidRPr="00F67237" w:rsidRDefault="000D398A" w:rsidP="00B9269B">
            <w:pPr>
              <w:spacing w:beforeLines="20" w:before="48" w:afterLines="20" w:after="48"/>
              <w:rPr>
                <w:rFonts w:ascii="Arial" w:hAnsi="Arial" w:cs="Arial"/>
                <w:sz w:val="18"/>
                <w:szCs w:val="18"/>
              </w:rPr>
            </w:pPr>
          </w:p>
        </w:tc>
      </w:tr>
      <w:tr w:rsidR="00D05530" w:rsidRPr="00F67237" w14:paraId="1BC32398" w14:textId="77777777" w:rsidTr="004C402E">
        <w:trPr>
          <w:trHeight w:val="333"/>
        </w:trPr>
        <w:tc>
          <w:tcPr>
            <w:tcW w:w="675" w:type="dxa"/>
          </w:tcPr>
          <w:p w14:paraId="5431CBC5" w14:textId="77777777" w:rsidR="00D05530" w:rsidRPr="00F67237" w:rsidRDefault="00B93804" w:rsidP="00B87372">
            <w:pPr>
              <w:rPr>
                <w:rFonts w:ascii="Arial" w:hAnsi="Arial" w:cs="Arial"/>
                <w:sz w:val="20"/>
                <w:szCs w:val="20"/>
              </w:rPr>
            </w:pPr>
            <w:r w:rsidRPr="00F67237">
              <w:rPr>
                <w:rFonts w:ascii="Arial" w:hAnsi="Arial" w:cs="Arial"/>
                <w:sz w:val="20"/>
                <w:szCs w:val="20"/>
              </w:rPr>
              <w:lastRenderedPageBreak/>
              <w:t>6</w:t>
            </w:r>
          </w:p>
        </w:tc>
        <w:tc>
          <w:tcPr>
            <w:tcW w:w="8647" w:type="dxa"/>
          </w:tcPr>
          <w:p w14:paraId="4F4E762E" w14:textId="1018A34C" w:rsidR="002B375A" w:rsidRPr="00F67237" w:rsidRDefault="00A04863" w:rsidP="002B375A">
            <w:pPr>
              <w:spacing w:beforeLines="20" w:before="48" w:afterLines="20" w:after="48"/>
              <w:rPr>
                <w:rFonts w:ascii="Arial" w:hAnsi="Arial" w:cs="Arial"/>
                <w:b/>
                <w:i/>
                <w:sz w:val="20"/>
                <w:szCs w:val="20"/>
              </w:rPr>
            </w:pPr>
            <w:r w:rsidRPr="00F67237">
              <w:rPr>
                <w:rFonts w:ascii="Arial" w:hAnsi="Arial" w:cs="Arial"/>
                <w:sz w:val="20"/>
                <w:szCs w:val="20"/>
              </w:rPr>
              <w:t>Now, i</w:t>
            </w:r>
            <w:r w:rsidR="00D05530" w:rsidRPr="00F67237">
              <w:rPr>
                <w:rFonts w:ascii="Arial" w:hAnsi="Arial" w:cs="Arial"/>
                <w:sz w:val="20"/>
                <w:szCs w:val="20"/>
              </w:rPr>
              <w:t xml:space="preserve">magine you want to start a new business and you can choose from eight types of businesses. Each business profit depends on whether the business has a good or a bad month. The probability of a good or bad month is 50%. You can see the profit of each business in a good and a bad month in the table below. Which business would you choose? </w:t>
            </w:r>
            <w:r w:rsidR="00D05530" w:rsidRPr="00F67237">
              <w:rPr>
                <w:rFonts w:ascii="Arial" w:hAnsi="Arial" w:cs="Arial"/>
                <w:b/>
                <w:i/>
                <w:sz w:val="20"/>
                <w:szCs w:val="20"/>
              </w:rPr>
              <w:t xml:space="preserve">Show </w:t>
            </w:r>
            <w:r w:rsidR="007F5204" w:rsidRPr="00F67237">
              <w:rPr>
                <w:rFonts w:ascii="Arial" w:hAnsi="Arial" w:cs="Arial"/>
                <w:b/>
                <w:i/>
                <w:sz w:val="20"/>
                <w:szCs w:val="20"/>
              </w:rPr>
              <w:t xml:space="preserve">and explain the </w:t>
            </w:r>
            <w:r w:rsidR="00D05530" w:rsidRPr="00F67237">
              <w:rPr>
                <w:rFonts w:ascii="Arial" w:hAnsi="Arial" w:cs="Arial"/>
                <w:b/>
                <w:i/>
                <w:sz w:val="20"/>
                <w:szCs w:val="20"/>
              </w:rPr>
              <w:t>table.</w:t>
            </w:r>
            <w:r w:rsidR="002B375A" w:rsidRPr="00F67237">
              <w:rPr>
                <w:rFonts w:ascii="Arial" w:hAnsi="Arial" w:cs="Arial"/>
                <w:i/>
                <w:sz w:val="20"/>
                <w:szCs w:val="20"/>
              </w:rPr>
              <w:t xml:space="preserve"> </w:t>
            </w:r>
            <w:r w:rsidR="002B375A" w:rsidRPr="00F67237">
              <w:rPr>
                <w:rFonts w:ascii="Nyala" w:hAnsi="Nyala" w:cs="Nyala"/>
                <w:i/>
                <w:sz w:val="20"/>
                <w:szCs w:val="20"/>
              </w:rPr>
              <w:t>አሁን</w:t>
            </w:r>
            <w:r w:rsidR="002B375A" w:rsidRPr="00F67237">
              <w:rPr>
                <w:rFonts w:ascii="Arial" w:hAnsi="Arial" w:cs="Arial"/>
                <w:i/>
                <w:sz w:val="20"/>
                <w:szCs w:val="20"/>
              </w:rPr>
              <w:t xml:space="preserve"> </w:t>
            </w:r>
            <w:r w:rsidR="002B375A" w:rsidRPr="00F67237">
              <w:rPr>
                <w:rFonts w:ascii="Nyala" w:hAnsi="Nyala" w:cs="Nyala"/>
                <w:i/>
                <w:sz w:val="20"/>
                <w:szCs w:val="20"/>
              </w:rPr>
              <w:t>አዲስ</w:t>
            </w:r>
            <w:r w:rsidR="002B375A" w:rsidRPr="00F67237">
              <w:rPr>
                <w:rFonts w:ascii="Arial" w:hAnsi="Arial" w:cs="Arial"/>
                <w:i/>
                <w:sz w:val="20"/>
                <w:szCs w:val="20"/>
              </w:rPr>
              <w:t xml:space="preserve"> </w:t>
            </w:r>
            <w:r w:rsidR="002B375A" w:rsidRPr="00F67237">
              <w:rPr>
                <w:rFonts w:ascii="Nyala" w:hAnsi="Nyala" w:cs="Nyala"/>
                <w:i/>
                <w:sz w:val="20"/>
                <w:szCs w:val="20"/>
              </w:rPr>
              <w:t>ንግድ</w:t>
            </w:r>
            <w:r w:rsidR="002B375A" w:rsidRPr="00F67237">
              <w:rPr>
                <w:rFonts w:ascii="Arial" w:hAnsi="Arial" w:cs="Arial"/>
                <w:i/>
                <w:sz w:val="20"/>
                <w:szCs w:val="20"/>
              </w:rPr>
              <w:t xml:space="preserve"> </w:t>
            </w:r>
            <w:r w:rsidR="002B375A" w:rsidRPr="00F67237">
              <w:rPr>
                <w:rFonts w:ascii="Nyala" w:hAnsi="Nyala" w:cs="Nyala"/>
                <w:i/>
                <w:sz w:val="20"/>
                <w:szCs w:val="20"/>
              </w:rPr>
              <w:t>ለመጀመር</w:t>
            </w:r>
            <w:r w:rsidR="002B375A" w:rsidRPr="00F67237">
              <w:rPr>
                <w:rFonts w:ascii="Arial" w:hAnsi="Arial" w:cs="Arial"/>
                <w:i/>
                <w:sz w:val="20"/>
                <w:szCs w:val="20"/>
              </w:rPr>
              <w:t xml:space="preserve"> </w:t>
            </w:r>
            <w:r w:rsidR="002B375A" w:rsidRPr="00F67237">
              <w:rPr>
                <w:rFonts w:ascii="Nyala" w:hAnsi="Nyala" w:cs="Nyala"/>
                <w:i/>
                <w:sz w:val="20"/>
                <w:szCs w:val="20"/>
              </w:rPr>
              <w:t>ፈልገዋል</w:t>
            </w:r>
            <w:r w:rsidR="002B375A" w:rsidRPr="00F67237">
              <w:rPr>
                <w:rFonts w:ascii="Arial" w:hAnsi="Arial" w:cs="Arial"/>
                <w:i/>
                <w:sz w:val="20"/>
                <w:szCs w:val="20"/>
              </w:rPr>
              <w:t xml:space="preserve"> </w:t>
            </w:r>
            <w:r w:rsidR="002B375A" w:rsidRPr="00F67237">
              <w:rPr>
                <w:rFonts w:ascii="Nyala" w:hAnsi="Nyala" w:cs="Nyala"/>
                <w:i/>
                <w:sz w:val="20"/>
                <w:szCs w:val="20"/>
              </w:rPr>
              <w:t>እንበልና</w:t>
            </w:r>
            <w:r w:rsidR="002B375A" w:rsidRPr="00F67237">
              <w:rPr>
                <w:rFonts w:ascii="Arial" w:hAnsi="Arial" w:cs="Arial"/>
                <w:i/>
                <w:sz w:val="20"/>
                <w:szCs w:val="20"/>
              </w:rPr>
              <w:t xml:space="preserve"> </w:t>
            </w:r>
            <w:r w:rsidR="002B375A" w:rsidRPr="00F67237">
              <w:rPr>
                <w:rFonts w:ascii="Nyala" w:hAnsi="Nyala" w:cs="Nyala"/>
                <w:i/>
                <w:sz w:val="20"/>
                <w:szCs w:val="20"/>
              </w:rPr>
              <w:t>ከ</w:t>
            </w:r>
            <w:r w:rsidR="002B375A" w:rsidRPr="00F67237">
              <w:rPr>
                <w:rFonts w:ascii="Arial" w:hAnsi="Arial" w:cs="Arial"/>
                <w:i/>
                <w:sz w:val="20"/>
                <w:szCs w:val="20"/>
              </w:rPr>
              <w:t xml:space="preserve">8 </w:t>
            </w:r>
            <w:r w:rsidR="002B375A" w:rsidRPr="00F67237">
              <w:rPr>
                <w:rFonts w:ascii="Nyala" w:hAnsi="Nyala" w:cs="Nyala"/>
                <w:i/>
                <w:sz w:val="20"/>
                <w:szCs w:val="20"/>
              </w:rPr>
              <w:t>አይነት</w:t>
            </w:r>
            <w:r w:rsidR="002B375A" w:rsidRPr="00F67237">
              <w:rPr>
                <w:rFonts w:ascii="Arial" w:hAnsi="Arial" w:cs="Arial"/>
                <w:i/>
                <w:sz w:val="20"/>
                <w:szCs w:val="20"/>
              </w:rPr>
              <w:t xml:space="preserve"> </w:t>
            </w:r>
            <w:r w:rsidR="002B375A" w:rsidRPr="00F67237">
              <w:rPr>
                <w:rFonts w:ascii="Nyala" w:hAnsi="Nyala" w:cs="Nyala"/>
                <w:i/>
                <w:sz w:val="20"/>
                <w:szCs w:val="20"/>
              </w:rPr>
              <w:t>ንግድ</w:t>
            </w:r>
            <w:r w:rsidR="002B375A" w:rsidRPr="00F67237">
              <w:rPr>
                <w:rFonts w:ascii="Arial" w:hAnsi="Arial" w:cs="Arial"/>
                <w:i/>
                <w:sz w:val="20"/>
                <w:szCs w:val="20"/>
              </w:rPr>
              <w:t xml:space="preserve"> </w:t>
            </w:r>
            <w:r w:rsidR="002B375A" w:rsidRPr="00F67237">
              <w:rPr>
                <w:rFonts w:ascii="Nyala" w:hAnsi="Nyala" w:cs="Nyala"/>
                <w:i/>
                <w:sz w:val="20"/>
                <w:szCs w:val="20"/>
              </w:rPr>
              <w:t>ስራዎች</w:t>
            </w:r>
            <w:r w:rsidR="002B375A" w:rsidRPr="00F67237">
              <w:rPr>
                <w:rFonts w:ascii="Arial" w:hAnsi="Arial" w:cs="Arial"/>
                <w:i/>
                <w:sz w:val="20"/>
                <w:szCs w:val="20"/>
              </w:rPr>
              <w:t xml:space="preserve"> </w:t>
            </w:r>
            <w:r w:rsidR="002B375A" w:rsidRPr="00F67237">
              <w:rPr>
                <w:rFonts w:ascii="Nyala" w:hAnsi="Nyala" w:cs="Nyala"/>
                <w:i/>
                <w:sz w:val="20"/>
                <w:szCs w:val="20"/>
              </w:rPr>
              <w:t>አንድ</w:t>
            </w:r>
            <w:r w:rsidR="002B375A" w:rsidRPr="00F67237">
              <w:rPr>
                <w:rFonts w:ascii="Arial" w:hAnsi="Arial" w:cs="Arial"/>
                <w:i/>
                <w:sz w:val="20"/>
                <w:szCs w:val="20"/>
              </w:rPr>
              <w:t xml:space="preserve"> </w:t>
            </w:r>
            <w:r w:rsidR="002B375A" w:rsidRPr="00F67237">
              <w:rPr>
                <w:rFonts w:ascii="Nyala" w:hAnsi="Nyala" w:cs="Nyala"/>
                <w:i/>
                <w:sz w:val="20"/>
                <w:szCs w:val="20"/>
              </w:rPr>
              <w:t>መምረጥ</w:t>
            </w:r>
            <w:r w:rsidR="002B375A" w:rsidRPr="00F67237">
              <w:rPr>
                <w:rFonts w:ascii="Arial" w:hAnsi="Arial" w:cs="Arial"/>
                <w:i/>
                <w:sz w:val="20"/>
                <w:szCs w:val="20"/>
              </w:rPr>
              <w:t xml:space="preserve"> </w:t>
            </w:r>
            <w:r w:rsidR="002B375A" w:rsidRPr="00F67237">
              <w:rPr>
                <w:rFonts w:ascii="Nyala" w:hAnsi="Nyala" w:cs="Nyala"/>
                <w:i/>
                <w:sz w:val="20"/>
                <w:szCs w:val="20"/>
              </w:rPr>
              <w:t>ይችላሉ</w:t>
            </w:r>
            <w:r w:rsidR="002B375A" w:rsidRPr="00F67237">
              <w:rPr>
                <w:rFonts w:ascii="Arial" w:hAnsi="Arial" w:cs="Arial"/>
                <w:i/>
                <w:sz w:val="20"/>
                <w:szCs w:val="20"/>
              </w:rPr>
              <w:t xml:space="preserve"> </w:t>
            </w:r>
            <w:r w:rsidR="002B375A" w:rsidRPr="00F67237">
              <w:rPr>
                <w:rFonts w:ascii="Nyala" w:hAnsi="Nyala" w:cs="Nyala"/>
                <w:i/>
                <w:sz w:val="20"/>
                <w:szCs w:val="20"/>
              </w:rPr>
              <w:t>እንበል፡፡</w:t>
            </w:r>
            <w:r w:rsidR="002B375A" w:rsidRPr="00F67237">
              <w:rPr>
                <w:rFonts w:ascii="Arial" w:hAnsi="Arial" w:cs="Arial"/>
                <w:i/>
                <w:sz w:val="20"/>
                <w:szCs w:val="20"/>
              </w:rPr>
              <w:t xml:space="preserve"> </w:t>
            </w:r>
            <w:r w:rsidR="002B375A" w:rsidRPr="00F67237">
              <w:rPr>
                <w:rFonts w:ascii="Nyala" w:hAnsi="Nyala" w:cs="Nyala"/>
                <w:i/>
                <w:sz w:val="20"/>
                <w:szCs w:val="20"/>
              </w:rPr>
              <w:t>እንዳንዱ</w:t>
            </w:r>
            <w:r w:rsidR="002B375A" w:rsidRPr="00F67237">
              <w:rPr>
                <w:rFonts w:ascii="Arial" w:hAnsi="Arial" w:cs="Arial"/>
                <w:i/>
                <w:sz w:val="20"/>
                <w:szCs w:val="20"/>
              </w:rPr>
              <w:t xml:space="preserve"> </w:t>
            </w:r>
            <w:r w:rsidR="002B375A" w:rsidRPr="00F67237">
              <w:rPr>
                <w:rFonts w:ascii="Nyala" w:hAnsi="Nyala" w:cs="Nyala"/>
                <w:i/>
                <w:sz w:val="20"/>
                <w:szCs w:val="20"/>
              </w:rPr>
              <w:t>ትርፍ</w:t>
            </w:r>
            <w:r w:rsidR="002B375A" w:rsidRPr="00F67237">
              <w:rPr>
                <w:rFonts w:ascii="Arial" w:hAnsi="Arial" w:cs="Arial"/>
                <w:i/>
                <w:sz w:val="20"/>
                <w:szCs w:val="20"/>
              </w:rPr>
              <w:t xml:space="preserve"> </w:t>
            </w:r>
            <w:r w:rsidR="002B375A" w:rsidRPr="00F67237">
              <w:rPr>
                <w:rFonts w:ascii="Nyala" w:hAnsi="Nyala" w:cs="Nyala"/>
                <w:i/>
                <w:sz w:val="20"/>
                <w:szCs w:val="20"/>
              </w:rPr>
              <w:t>ንግድ</w:t>
            </w:r>
            <w:r w:rsidR="002B375A" w:rsidRPr="00F67237">
              <w:rPr>
                <w:rFonts w:ascii="Arial" w:hAnsi="Arial" w:cs="Arial"/>
                <w:i/>
                <w:sz w:val="20"/>
                <w:szCs w:val="20"/>
              </w:rPr>
              <w:t xml:space="preserve"> </w:t>
            </w:r>
            <w:r w:rsidR="002B375A" w:rsidRPr="00F67237">
              <w:rPr>
                <w:rFonts w:ascii="Nyala" w:hAnsi="Nyala" w:cs="Nyala"/>
                <w:i/>
                <w:sz w:val="20"/>
                <w:szCs w:val="20"/>
              </w:rPr>
              <w:t>ስራው</w:t>
            </w:r>
            <w:r w:rsidR="002B375A" w:rsidRPr="00F67237">
              <w:rPr>
                <w:rFonts w:ascii="Arial" w:hAnsi="Arial" w:cs="Arial"/>
                <w:i/>
                <w:sz w:val="20"/>
                <w:szCs w:val="20"/>
              </w:rPr>
              <w:t xml:space="preserve"> </w:t>
            </w:r>
            <w:r w:rsidR="002B375A" w:rsidRPr="00F67237">
              <w:rPr>
                <w:rFonts w:ascii="Nyala" w:hAnsi="Nyala" w:cs="Nyala"/>
                <w:i/>
                <w:sz w:val="20"/>
                <w:szCs w:val="20"/>
              </w:rPr>
              <w:t>ባለበት</w:t>
            </w:r>
            <w:r w:rsidR="002B375A" w:rsidRPr="00F67237">
              <w:rPr>
                <w:rFonts w:ascii="Arial" w:hAnsi="Arial" w:cs="Arial"/>
                <w:i/>
                <w:sz w:val="20"/>
                <w:szCs w:val="20"/>
              </w:rPr>
              <w:t xml:space="preserve"> </w:t>
            </w:r>
            <w:r w:rsidR="002B375A" w:rsidRPr="00F67237">
              <w:rPr>
                <w:rFonts w:ascii="Nyala" w:hAnsi="Nyala" w:cs="Nyala"/>
                <w:i/>
                <w:sz w:val="20"/>
                <w:szCs w:val="20"/>
              </w:rPr>
              <w:t>ወር</w:t>
            </w:r>
            <w:r w:rsidR="002B375A" w:rsidRPr="00F67237">
              <w:rPr>
                <w:rFonts w:ascii="Arial" w:hAnsi="Arial" w:cs="Arial"/>
                <w:i/>
                <w:sz w:val="20"/>
                <w:szCs w:val="20"/>
              </w:rPr>
              <w:t xml:space="preserve"> </w:t>
            </w:r>
            <w:r w:rsidR="002B375A" w:rsidRPr="00F67237">
              <w:rPr>
                <w:rFonts w:ascii="Nyala" w:hAnsi="Nyala" w:cs="Nyala"/>
                <w:i/>
                <w:sz w:val="20"/>
                <w:szCs w:val="20"/>
              </w:rPr>
              <w:t>ጥሩነት</w:t>
            </w:r>
            <w:r w:rsidR="002B375A" w:rsidRPr="00F67237">
              <w:rPr>
                <w:rFonts w:ascii="Arial" w:hAnsi="Arial" w:cs="Arial"/>
                <w:i/>
                <w:sz w:val="20"/>
                <w:szCs w:val="20"/>
              </w:rPr>
              <w:t xml:space="preserve"> </w:t>
            </w:r>
            <w:r w:rsidR="002B375A" w:rsidRPr="00F67237">
              <w:rPr>
                <w:rFonts w:ascii="Nyala" w:hAnsi="Nyala" w:cs="Nyala"/>
                <w:i/>
                <w:sz w:val="20"/>
                <w:szCs w:val="20"/>
              </w:rPr>
              <w:t>ወይም</w:t>
            </w:r>
            <w:r w:rsidR="002B375A" w:rsidRPr="00F67237">
              <w:rPr>
                <w:rFonts w:ascii="Arial" w:hAnsi="Arial" w:cs="Arial"/>
                <w:i/>
                <w:sz w:val="20"/>
                <w:szCs w:val="20"/>
              </w:rPr>
              <w:t xml:space="preserve"> </w:t>
            </w:r>
            <w:r w:rsidR="002B375A" w:rsidRPr="00F67237">
              <w:rPr>
                <w:rFonts w:ascii="Nyala" w:hAnsi="Nyala" w:cs="Nyala"/>
                <w:i/>
                <w:sz w:val="20"/>
                <w:szCs w:val="20"/>
              </w:rPr>
              <w:t>መጥፎነት</w:t>
            </w:r>
            <w:r w:rsidR="002B375A" w:rsidRPr="00F67237">
              <w:rPr>
                <w:rFonts w:ascii="Arial" w:hAnsi="Arial" w:cs="Arial"/>
                <w:i/>
                <w:sz w:val="20"/>
                <w:szCs w:val="20"/>
              </w:rPr>
              <w:t xml:space="preserve"> </w:t>
            </w:r>
            <w:r w:rsidR="002B375A" w:rsidRPr="00F67237">
              <w:rPr>
                <w:rFonts w:ascii="Nyala" w:hAnsi="Nyala" w:cs="Nyala"/>
                <w:i/>
                <w:sz w:val="20"/>
                <w:szCs w:val="20"/>
              </w:rPr>
              <w:t>ይወሰናል፡፡</w:t>
            </w:r>
            <w:r w:rsidR="002B375A" w:rsidRPr="00F67237">
              <w:rPr>
                <w:rFonts w:ascii="Arial" w:hAnsi="Arial" w:cs="Arial"/>
                <w:i/>
                <w:sz w:val="20"/>
                <w:szCs w:val="20"/>
              </w:rPr>
              <w:t xml:space="preserve"> </w:t>
            </w:r>
            <w:r w:rsidR="002B375A" w:rsidRPr="00F67237">
              <w:rPr>
                <w:rFonts w:ascii="Nyala" w:hAnsi="Nyala" w:cs="Nyala"/>
                <w:i/>
                <w:sz w:val="20"/>
                <w:szCs w:val="20"/>
              </w:rPr>
              <w:t>የወራቱ</w:t>
            </w:r>
            <w:r w:rsidR="002B375A" w:rsidRPr="00F67237">
              <w:rPr>
                <w:rFonts w:ascii="Arial" w:hAnsi="Arial" w:cs="Arial"/>
                <w:i/>
                <w:sz w:val="20"/>
                <w:szCs w:val="20"/>
              </w:rPr>
              <w:t xml:space="preserve"> </w:t>
            </w:r>
            <w:r w:rsidR="002B375A" w:rsidRPr="00F67237">
              <w:rPr>
                <w:rFonts w:ascii="Nyala" w:hAnsi="Nyala" w:cs="Nyala"/>
                <w:i/>
                <w:sz w:val="20"/>
                <w:szCs w:val="20"/>
              </w:rPr>
              <w:t>ጥሩ</w:t>
            </w:r>
            <w:r w:rsidR="002B375A" w:rsidRPr="00F67237">
              <w:rPr>
                <w:rFonts w:ascii="Arial" w:hAnsi="Arial" w:cs="Arial"/>
                <w:i/>
                <w:sz w:val="20"/>
                <w:szCs w:val="20"/>
              </w:rPr>
              <w:t xml:space="preserve"> </w:t>
            </w:r>
            <w:r w:rsidR="002B375A" w:rsidRPr="00F67237">
              <w:rPr>
                <w:rFonts w:ascii="Nyala" w:hAnsi="Nyala" w:cs="Nyala"/>
                <w:i/>
                <w:sz w:val="20"/>
                <w:szCs w:val="20"/>
              </w:rPr>
              <w:t>ወይም</w:t>
            </w:r>
            <w:r w:rsidR="002B375A" w:rsidRPr="00F67237">
              <w:rPr>
                <w:rFonts w:ascii="Arial" w:hAnsi="Arial" w:cs="Arial"/>
                <w:i/>
                <w:sz w:val="20"/>
                <w:szCs w:val="20"/>
              </w:rPr>
              <w:t xml:space="preserve"> </w:t>
            </w:r>
            <w:r w:rsidR="002B375A" w:rsidRPr="00F67237">
              <w:rPr>
                <w:rFonts w:ascii="Nyala" w:hAnsi="Nyala" w:cs="Nyala"/>
                <w:i/>
                <w:sz w:val="20"/>
                <w:szCs w:val="20"/>
              </w:rPr>
              <w:t>መጥፎ</w:t>
            </w:r>
            <w:r w:rsidR="002B375A" w:rsidRPr="00F67237">
              <w:rPr>
                <w:rFonts w:ascii="Arial" w:hAnsi="Arial" w:cs="Arial"/>
                <w:i/>
                <w:sz w:val="20"/>
                <w:szCs w:val="20"/>
              </w:rPr>
              <w:t xml:space="preserve"> </w:t>
            </w:r>
            <w:r w:rsidR="002B375A" w:rsidRPr="00F67237">
              <w:rPr>
                <w:rFonts w:ascii="Nyala" w:hAnsi="Nyala" w:cs="Nyala"/>
                <w:i/>
                <w:sz w:val="20"/>
                <w:szCs w:val="20"/>
              </w:rPr>
              <w:t>የመሆን</w:t>
            </w:r>
            <w:r w:rsidR="002B375A" w:rsidRPr="00F67237">
              <w:rPr>
                <w:rFonts w:ascii="Arial" w:hAnsi="Arial" w:cs="Arial"/>
                <w:i/>
                <w:sz w:val="20"/>
                <w:szCs w:val="20"/>
              </w:rPr>
              <w:t xml:space="preserve"> </w:t>
            </w:r>
            <w:r w:rsidR="002B375A" w:rsidRPr="00F67237">
              <w:rPr>
                <w:rFonts w:ascii="Nyala" w:hAnsi="Nyala" w:cs="Nyala"/>
                <w:i/>
                <w:sz w:val="20"/>
                <w:szCs w:val="20"/>
              </w:rPr>
              <w:t>እድል</w:t>
            </w:r>
            <w:r w:rsidR="002B375A" w:rsidRPr="00F67237">
              <w:rPr>
                <w:rFonts w:ascii="Arial" w:hAnsi="Arial" w:cs="Arial"/>
                <w:i/>
                <w:sz w:val="20"/>
                <w:szCs w:val="20"/>
              </w:rPr>
              <w:t xml:space="preserve"> 50</w:t>
            </w:r>
            <w:r w:rsidR="002B375A" w:rsidRPr="00F67237">
              <w:rPr>
                <w:rFonts w:ascii="Arial" w:hAnsi="Arial" w:cs="Arial"/>
                <w:sz w:val="20"/>
                <w:szCs w:val="20"/>
              </w:rPr>
              <w:t xml:space="preserve">% </w:t>
            </w:r>
            <w:r w:rsidR="002B375A" w:rsidRPr="00F67237">
              <w:rPr>
                <w:rFonts w:ascii="Nyala" w:hAnsi="Nyala" w:cs="Nyala"/>
                <w:sz w:val="20"/>
                <w:szCs w:val="20"/>
              </w:rPr>
              <w:t>ነው</w:t>
            </w:r>
            <w:r w:rsidR="002B375A" w:rsidRPr="00F67237">
              <w:rPr>
                <w:rFonts w:ascii="Arial" w:hAnsi="Arial" w:cs="Arial"/>
                <w:sz w:val="20"/>
                <w:szCs w:val="20"/>
              </w:rPr>
              <w:t xml:space="preserve"> </w:t>
            </w:r>
            <w:r w:rsidR="002B375A" w:rsidRPr="00F67237">
              <w:rPr>
                <w:rFonts w:ascii="Nyala" w:hAnsi="Nyala" w:cs="Nyala"/>
                <w:sz w:val="20"/>
                <w:szCs w:val="20"/>
              </w:rPr>
              <w:t>እንበል፡፡</w:t>
            </w:r>
            <w:r w:rsidR="002B375A" w:rsidRPr="00F67237">
              <w:rPr>
                <w:rFonts w:ascii="Arial" w:hAnsi="Arial" w:cs="Arial"/>
                <w:sz w:val="20"/>
                <w:szCs w:val="20"/>
              </w:rPr>
              <w:t xml:space="preserve"> </w:t>
            </w:r>
            <w:r w:rsidR="002B375A" w:rsidRPr="00F67237">
              <w:rPr>
                <w:rFonts w:ascii="Nyala" w:hAnsi="Nyala" w:cs="Nyala"/>
                <w:sz w:val="20"/>
                <w:szCs w:val="20"/>
              </w:rPr>
              <w:t>የያንዳንዱን</w:t>
            </w:r>
            <w:r w:rsidR="002B375A" w:rsidRPr="00F67237">
              <w:rPr>
                <w:rFonts w:ascii="Arial" w:hAnsi="Arial" w:cs="Arial"/>
                <w:sz w:val="20"/>
                <w:szCs w:val="20"/>
              </w:rPr>
              <w:t xml:space="preserve"> </w:t>
            </w:r>
            <w:r w:rsidR="002B375A" w:rsidRPr="00F67237">
              <w:rPr>
                <w:rFonts w:ascii="Nyala" w:hAnsi="Nyala" w:cs="Nyala"/>
                <w:sz w:val="20"/>
                <w:szCs w:val="20"/>
              </w:rPr>
              <w:t>ንግድ</w:t>
            </w:r>
            <w:r w:rsidR="002B375A" w:rsidRPr="00F67237">
              <w:rPr>
                <w:rFonts w:ascii="Arial" w:hAnsi="Arial" w:cs="Arial"/>
                <w:sz w:val="20"/>
                <w:szCs w:val="20"/>
              </w:rPr>
              <w:t xml:space="preserve"> </w:t>
            </w:r>
            <w:r w:rsidR="002B375A" w:rsidRPr="00F67237">
              <w:rPr>
                <w:rFonts w:ascii="Nyala" w:hAnsi="Nyala" w:cs="Nyala"/>
                <w:sz w:val="20"/>
                <w:szCs w:val="20"/>
              </w:rPr>
              <w:t>የጥሩ</w:t>
            </w:r>
            <w:r w:rsidR="002B375A" w:rsidRPr="00F67237">
              <w:rPr>
                <w:rFonts w:ascii="Arial" w:hAnsi="Arial" w:cs="Arial"/>
                <w:sz w:val="20"/>
                <w:szCs w:val="20"/>
              </w:rPr>
              <w:t xml:space="preserve"> </w:t>
            </w:r>
            <w:r w:rsidR="002B375A" w:rsidRPr="00F67237">
              <w:rPr>
                <w:rFonts w:ascii="Nyala" w:hAnsi="Nyala" w:cs="Nyala"/>
                <w:sz w:val="20"/>
                <w:szCs w:val="20"/>
              </w:rPr>
              <w:t>እና</w:t>
            </w:r>
            <w:r w:rsidR="002B375A" w:rsidRPr="00F67237">
              <w:rPr>
                <w:rFonts w:ascii="Arial" w:hAnsi="Arial" w:cs="Arial"/>
                <w:sz w:val="20"/>
                <w:szCs w:val="20"/>
              </w:rPr>
              <w:t xml:space="preserve"> </w:t>
            </w:r>
            <w:r w:rsidR="002B375A" w:rsidRPr="00F67237">
              <w:rPr>
                <w:rFonts w:ascii="Nyala" w:hAnsi="Nyala" w:cs="Nyala"/>
                <w:sz w:val="20"/>
                <w:szCs w:val="20"/>
              </w:rPr>
              <w:t>መጥፎ</w:t>
            </w:r>
            <w:r w:rsidR="002B375A" w:rsidRPr="00F67237">
              <w:rPr>
                <w:rFonts w:ascii="Arial" w:hAnsi="Arial" w:cs="Arial"/>
                <w:sz w:val="20"/>
                <w:szCs w:val="20"/>
              </w:rPr>
              <w:t xml:space="preserve"> </w:t>
            </w:r>
            <w:r w:rsidR="002B375A" w:rsidRPr="00F67237">
              <w:rPr>
                <w:rFonts w:ascii="Nyala" w:hAnsi="Nyala" w:cs="Nyala"/>
                <w:sz w:val="20"/>
                <w:szCs w:val="20"/>
              </w:rPr>
              <w:t>ወር</w:t>
            </w:r>
            <w:r w:rsidR="002B375A" w:rsidRPr="00F67237">
              <w:rPr>
                <w:rFonts w:ascii="Arial" w:hAnsi="Arial" w:cs="Arial"/>
                <w:sz w:val="20"/>
                <w:szCs w:val="20"/>
              </w:rPr>
              <w:t xml:space="preserve"> </w:t>
            </w:r>
            <w:r w:rsidR="002B375A" w:rsidRPr="00F67237">
              <w:rPr>
                <w:rFonts w:ascii="Nyala" w:hAnsi="Nyala" w:cs="Nyala"/>
                <w:sz w:val="20"/>
                <w:szCs w:val="20"/>
              </w:rPr>
              <w:t>ትርፍ</w:t>
            </w:r>
            <w:r w:rsidR="002B375A" w:rsidRPr="00F67237">
              <w:rPr>
                <w:rFonts w:ascii="Arial" w:hAnsi="Arial" w:cs="Arial"/>
                <w:sz w:val="20"/>
                <w:szCs w:val="20"/>
              </w:rPr>
              <w:t xml:space="preserve"> </w:t>
            </w:r>
            <w:r w:rsidR="002B375A" w:rsidRPr="00F67237">
              <w:rPr>
                <w:rFonts w:ascii="Nyala" w:hAnsi="Nyala" w:cs="Nyala"/>
                <w:sz w:val="20"/>
                <w:szCs w:val="20"/>
              </w:rPr>
              <w:t>ቀጥሎ</w:t>
            </w:r>
            <w:r w:rsidR="002B375A" w:rsidRPr="00F67237">
              <w:rPr>
                <w:rFonts w:ascii="Arial" w:hAnsi="Arial" w:cs="Arial"/>
                <w:sz w:val="20"/>
                <w:szCs w:val="20"/>
              </w:rPr>
              <w:t xml:space="preserve"> </w:t>
            </w:r>
            <w:r w:rsidR="002B375A" w:rsidRPr="00F67237">
              <w:rPr>
                <w:rFonts w:ascii="Nyala" w:hAnsi="Nyala" w:cs="Nyala"/>
                <w:sz w:val="20"/>
                <w:szCs w:val="20"/>
              </w:rPr>
              <w:t>ባለው</w:t>
            </w:r>
            <w:r w:rsidR="002B375A" w:rsidRPr="00F67237">
              <w:rPr>
                <w:rFonts w:ascii="Arial" w:hAnsi="Arial" w:cs="Arial"/>
                <w:sz w:val="20"/>
                <w:szCs w:val="20"/>
              </w:rPr>
              <w:t xml:space="preserve"> </w:t>
            </w:r>
            <w:r w:rsidR="002B375A" w:rsidRPr="00F67237">
              <w:rPr>
                <w:rFonts w:ascii="Nyala" w:hAnsi="Nyala" w:cs="Nyala"/>
                <w:sz w:val="20"/>
                <w:szCs w:val="20"/>
              </w:rPr>
              <w:t>ሰንጠረዥ</w:t>
            </w:r>
            <w:r w:rsidR="002B375A" w:rsidRPr="00F67237">
              <w:rPr>
                <w:rFonts w:ascii="Arial" w:hAnsi="Arial" w:cs="Arial"/>
                <w:sz w:val="20"/>
                <w:szCs w:val="20"/>
              </w:rPr>
              <w:t xml:space="preserve"> </w:t>
            </w:r>
            <w:r w:rsidR="002B375A" w:rsidRPr="00F67237">
              <w:rPr>
                <w:rFonts w:ascii="Nyala" w:hAnsi="Nyala" w:cs="Nyala"/>
                <w:sz w:val="20"/>
                <w:szCs w:val="20"/>
              </w:rPr>
              <w:t>ውስጥ</w:t>
            </w:r>
            <w:r w:rsidR="002B375A" w:rsidRPr="00F67237">
              <w:rPr>
                <w:rFonts w:ascii="Arial" w:hAnsi="Arial" w:cs="Arial"/>
                <w:sz w:val="20"/>
                <w:szCs w:val="20"/>
              </w:rPr>
              <w:t xml:space="preserve"> </w:t>
            </w:r>
            <w:r w:rsidR="002B375A" w:rsidRPr="00F67237">
              <w:rPr>
                <w:rFonts w:ascii="Nyala" w:hAnsi="Nyala" w:cs="Nyala"/>
                <w:sz w:val="20"/>
                <w:szCs w:val="20"/>
              </w:rPr>
              <w:t>ይመልከቱ፡፡</w:t>
            </w:r>
            <w:r w:rsidR="002B375A" w:rsidRPr="00F67237">
              <w:rPr>
                <w:rFonts w:ascii="Arial" w:hAnsi="Arial" w:cs="Arial"/>
                <w:sz w:val="20"/>
                <w:szCs w:val="20"/>
              </w:rPr>
              <w:t xml:space="preserve"> </w:t>
            </w:r>
            <w:r w:rsidR="002B375A" w:rsidRPr="00F67237">
              <w:rPr>
                <w:rFonts w:ascii="Nyala" w:hAnsi="Nyala" w:cs="Nyala"/>
                <w:sz w:val="20"/>
                <w:szCs w:val="20"/>
              </w:rPr>
              <w:t>የትኛውን</w:t>
            </w:r>
            <w:r w:rsidR="002B375A" w:rsidRPr="00F67237">
              <w:rPr>
                <w:rFonts w:ascii="Arial" w:hAnsi="Arial" w:cs="Arial"/>
                <w:sz w:val="20"/>
                <w:szCs w:val="20"/>
              </w:rPr>
              <w:t xml:space="preserve"> </w:t>
            </w:r>
            <w:r w:rsidR="002B375A" w:rsidRPr="00F67237">
              <w:rPr>
                <w:rFonts w:ascii="Nyala" w:hAnsi="Nyala" w:cs="Nyala"/>
                <w:sz w:val="20"/>
                <w:szCs w:val="20"/>
              </w:rPr>
              <w:t>ንግድ</w:t>
            </w:r>
            <w:r w:rsidR="002B375A" w:rsidRPr="00F67237">
              <w:rPr>
                <w:rFonts w:ascii="Arial" w:hAnsi="Arial" w:cs="Arial"/>
                <w:sz w:val="20"/>
                <w:szCs w:val="20"/>
              </w:rPr>
              <w:t xml:space="preserve"> </w:t>
            </w:r>
            <w:r w:rsidR="002B375A" w:rsidRPr="00F67237">
              <w:rPr>
                <w:rFonts w:ascii="Nyala" w:hAnsi="Nyala" w:cs="Nyala"/>
                <w:sz w:val="20"/>
                <w:szCs w:val="20"/>
              </w:rPr>
              <w:t>ይመርጣሉ</w:t>
            </w:r>
            <w:r w:rsidR="002B375A" w:rsidRPr="00F67237">
              <w:rPr>
                <w:rFonts w:ascii="Arial" w:hAnsi="Arial" w:cs="Arial"/>
                <w:sz w:val="20"/>
                <w:szCs w:val="20"/>
              </w:rPr>
              <w:t xml:space="preserve">? </w:t>
            </w:r>
            <w:r w:rsidR="002B375A" w:rsidRPr="00F67237">
              <w:rPr>
                <w:rFonts w:ascii="Nyala" w:hAnsi="Nyala" w:cs="Nyala"/>
                <w:b/>
                <w:sz w:val="20"/>
                <w:szCs w:val="20"/>
              </w:rPr>
              <w:t>ሰንጠረዡን</w:t>
            </w:r>
            <w:r w:rsidR="002B375A" w:rsidRPr="00F67237">
              <w:rPr>
                <w:rFonts w:ascii="Arial" w:hAnsi="Arial" w:cs="Arial"/>
                <w:b/>
                <w:sz w:val="20"/>
                <w:szCs w:val="20"/>
              </w:rPr>
              <w:t xml:space="preserve"> </w:t>
            </w:r>
            <w:r w:rsidR="002B375A" w:rsidRPr="00F67237">
              <w:rPr>
                <w:rFonts w:ascii="Nyala" w:hAnsi="Nyala" w:cs="Nyala"/>
                <w:b/>
                <w:sz w:val="20"/>
                <w:szCs w:val="20"/>
              </w:rPr>
              <w:t>ያሳዩና</w:t>
            </w:r>
            <w:r w:rsidR="002B375A" w:rsidRPr="00F67237">
              <w:rPr>
                <w:rFonts w:ascii="Arial" w:hAnsi="Arial" w:cs="Arial"/>
                <w:b/>
                <w:sz w:val="20"/>
                <w:szCs w:val="20"/>
              </w:rPr>
              <w:t xml:space="preserve"> </w:t>
            </w:r>
            <w:r w:rsidR="002B375A" w:rsidRPr="00F67237">
              <w:rPr>
                <w:rFonts w:ascii="Nyala" w:hAnsi="Nyala" w:cs="Nyala"/>
                <w:b/>
                <w:sz w:val="20"/>
                <w:szCs w:val="20"/>
              </w:rPr>
              <w:t>ያብራሩላቸው፡፡</w:t>
            </w:r>
          </w:p>
          <w:p w14:paraId="1563211B" w14:textId="77777777" w:rsidR="00D05530" w:rsidRPr="00F67237" w:rsidRDefault="00D05530" w:rsidP="004C402E">
            <w:pPr>
              <w:spacing w:beforeLines="20" w:before="48" w:afterLines="20" w:after="48"/>
              <w:rPr>
                <w:rFonts w:ascii="Arial" w:hAnsi="Arial" w:cs="Arial"/>
                <w:b/>
                <w:i/>
                <w:sz w:val="20"/>
                <w:szCs w:val="20"/>
              </w:rPr>
            </w:pPr>
          </w:p>
          <w:p w14:paraId="16F9C8CD" w14:textId="77777777" w:rsidR="00D05530" w:rsidRPr="00F67237" w:rsidRDefault="00D05530" w:rsidP="004C402E">
            <w:pPr>
              <w:spacing w:beforeLines="20" w:before="48" w:afterLines="20" w:after="48"/>
              <w:rPr>
                <w:rFonts w:ascii="Arial" w:hAnsi="Arial" w:cs="Arial"/>
                <w:b/>
                <w:i/>
                <w:sz w:val="20"/>
                <w:szCs w:val="20"/>
              </w:rPr>
            </w:pPr>
          </w:p>
          <w:tbl>
            <w:tblPr>
              <w:tblStyle w:val="TableGrid"/>
              <w:tblW w:w="0" w:type="auto"/>
              <w:tblLayout w:type="fixed"/>
              <w:tblLook w:val="04A0" w:firstRow="1" w:lastRow="0" w:firstColumn="1" w:lastColumn="0" w:noHBand="0" w:noVBand="1"/>
            </w:tblPr>
            <w:tblGrid>
              <w:gridCol w:w="1385"/>
              <w:gridCol w:w="915"/>
              <w:gridCol w:w="2952"/>
              <w:gridCol w:w="2952"/>
            </w:tblGrid>
            <w:tr w:rsidR="00E76C94" w:rsidRPr="00F67237" w14:paraId="462885F6" w14:textId="77777777" w:rsidTr="004C402E">
              <w:trPr>
                <w:trHeight w:val="412"/>
              </w:trPr>
              <w:tc>
                <w:tcPr>
                  <w:tcW w:w="1385" w:type="dxa"/>
                  <w:shd w:val="clear" w:color="auto" w:fill="F2F2F2" w:themeFill="background1" w:themeFillShade="F2"/>
                  <w:vAlign w:val="center"/>
                </w:tcPr>
                <w:p w14:paraId="07991899" w14:textId="3C60878C" w:rsidR="00E76C94" w:rsidRPr="00F67237" w:rsidRDefault="00E76C94" w:rsidP="004C402E">
                  <w:pPr>
                    <w:pStyle w:val="ListParagraph"/>
                    <w:ind w:left="0"/>
                    <w:jc w:val="center"/>
                    <w:rPr>
                      <w:rFonts w:ascii="Arial" w:eastAsiaTheme="minorHAnsi" w:hAnsi="Arial" w:cs="Arial"/>
                      <w:b/>
                      <w:sz w:val="20"/>
                      <w:szCs w:val="20"/>
                    </w:rPr>
                  </w:pPr>
                  <w:r w:rsidRPr="00F67237">
                    <w:rPr>
                      <w:rFonts w:ascii="Arial" w:eastAsiaTheme="minorHAnsi" w:hAnsi="Arial" w:cs="Arial"/>
                      <w:b/>
                      <w:sz w:val="20"/>
                      <w:szCs w:val="20"/>
                    </w:rPr>
                    <w:t xml:space="preserve">Business/ </w:t>
                  </w:r>
                  <w:r w:rsidRPr="00F67237">
                    <w:rPr>
                      <w:rFonts w:ascii="Nyala" w:eastAsiaTheme="minorHAnsi" w:hAnsi="Nyala" w:cs="Nyala"/>
                      <w:b/>
                      <w:sz w:val="20"/>
                      <w:szCs w:val="20"/>
                    </w:rPr>
                    <w:t>ንግድ</w:t>
                  </w:r>
                </w:p>
              </w:tc>
              <w:tc>
                <w:tcPr>
                  <w:tcW w:w="915" w:type="dxa"/>
                  <w:shd w:val="clear" w:color="auto" w:fill="F2F2F2" w:themeFill="background1" w:themeFillShade="F2"/>
                  <w:vAlign w:val="center"/>
                </w:tcPr>
                <w:p w14:paraId="17515AEF" w14:textId="49DA9E67" w:rsidR="00E76C94" w:rsidRPr="00F67237" w:rsidRDefault="00E76C94" w:rsidP="004C402E">
                  <w:pPr>
                    <w:pStyle w:val="ListParagraph"/>
                    <w:ind w:left="0"/>
                    <w:jc w:val="center"/>
                    <w:rPr>
                      <w:rFonts w:ascii="Arial" w:eastAsiaTheme="minorHAnsi" w:hAnsi="Arial" w:cs="Arial"/>
                      <w:b/>
                      <w:sz w:val="20"/>
                      <w:szCs w:val="20"/>
                    </w:rPr>
                  </w:pPr>
                  <w:r w:rsidRPr="00F67237">
                    <w:rPr>
                      <w:rFonts w:ascii="Arial" w:eastAsiaTheme="minorHAnsi" w:hAnsi="Arial" w:cs="Arial"/>
                      <w:b/>
                      <w:sz w:val="20"/>
                      <w:szCs w:val="20"/>
                    </w:rPr>
                    <w:t xml:space="preserve">Code/ </w:t>
                  </w:r>
                  <w:r w:rsidRPr="00F67237">
                    <w:rPr>
                      <w:rFonts w:ascii="Nyala" w:eastAsiaTheme="minorHAnsi" w:hAnsi="Nyala" w:cs="Nyala"/>
                      <w:b/>
                      <w:sz w:val="20"/>
                      <w:szCs w:val="20"/>
                    </w:rPr>
                    <w:t>ኮድ</w:t>
                  </w:r>
                </w:p>
              </w:tc>
              <w:tc>
                <w:tcPr>
                  <w:tcW w:w="2952" w:type="dxa"/>
                  <w:shd w:val="clear" w:color="auto" w:fill="F2F2F2" w:themeFill="background1" w:themeFillShade="F2"/>
                  <w:vAlign w:val="center"/>
                </w:tcPr>
                <w:p w14:paraId="271A42E4" w14:textId="6A406283" w:rsidR="00E76C94" w:rsidRPr="00F67237" w:rsidRDefault="00E76C94" w:rsidP="004C402E">
                  <w:pPr>
                    <w:pStyle w:val="ListParagraph"/>
                    <w:ind w:left="0"/>
                    <w:jc w:val="center"/>
                    <w:rPr>
                      <w:rFonts w:ascii="Arial" w:eastAsiaTheme="minorHAnsi" w:hAnsi="Arial" w:cs="Arial"/>
                      <w:b/>
                      <w:sz w:val="20"/>
                      <w:szCs w:val="20"/>
                    </w:rPr>
                  </w:pPr>
                  <w:r w:rsidRPr="00F67237">
                    <w:rPr>
                      <w:rFonts w:ascii="Arial" w:eastAsiaTheme="minorHAnsi" w:hAnsi="Arial" w:cs="Arial"/>
                      <w:b/>
                      <w:sz w:val="20"/>
                      <w:szCs w:val="20"/>
                    </w:rPr>
                    <w:t xml:space="preserve">Profit in a bad month/ </w:t>
                  </w:r>
                  <w:r w:rsidRPr="00F67237">
                    <w:rPr>
                      <w:rFonts w:ascii="Nyala" w:eastAsiaTheme="minorHAnsi" w:hAnsi="Nyala" w:cs="Nyala"/>
                      <w:b/>
                      <w:sz w:val="20"/>
                      <w:szCs w:val="20"/>
                    </w:rPr>
                    <w:t>የመጥፎ</w:t>
                  </w:r>
                  <w:r w:rsidRPr="00F67237">
                    <w:rPr>
                      <w:rFonts w:ascii="Arial" w:eastAsiaTheme="minorHAnsi" w:hAnsi="Arial" w:cs="Arial"/>
                      <w:b/>
                      <w:sz w:val="20"/>
                      <w:szCs w:val="20"/>
                    </w:rPr>
                    <w:t xml:space="preserve"> </w:t>
                  </w:r>
                  <w:r w:rsidRPr="00F67237">
                    <w:rPr>
                      <w:rFonts w:ascii="Nyala" w:eastAsiaTheme="minorHAnsi" w:hAnsi="Nyala" w:cs="Nyala"/>
                      <w:b/>
                      <w:sz w:val="20"/>
                      <w:szCs w:val="20"/>
                    </w:rPr>
                    <w:t>ወር</w:t>
                  </w:r>
                  <w:r w:rsidRPr="00F67237">
                    <w:rPr>
                      <w:rFonts w:ascii="Arial" w:eastAsiaTheme="minorHAnsi" w:hAnsi="Arial" w:cs="Arial"/>
                      <w:b/>
                      <w:sz w:val="20"/>
                      <w:szCs w:val="20"/>
                    </w:rPr>
                    <w:t xml:space="preserve"> </w:t>
                  </w:r>
                  <w:r w:rsidRPr="00F67237">
                    <w:rPr>
                      <w:rFonts w:ascii="Nyala" w:eastAsiaTheme="minorHAnsi" w:hAnsi="Nyala" w:cs="Nyala"/>
                      <w:b/>
                      <w:sz w:val="20"/>
                      <w:szCs w:val="20"/>
                    </w:rPr>
                    <w:t>ትርፍ</w:t>
                  </w:r>
                </w:p>
              </w:tc>
              <w:tc>
                <w:tcPr>
                  <w:tcW w:w="2952" w:type="dxa"/>
                  <w:shd w:val="clear" w:color="auto" w:fill="F2F2F2" w:themeFill="background1" w:themeFillShade="F2"/>
                  <w:vAlign w:val="center"/>
                </w:tcPr>
                <w:p w14:paraId="3584E3EB" w14:textId="5DCA8F56" w:rsidR="00E76C94" w:rsidRPr="00F67237" w:rsidRDefault="00E76C94" w:rsidP="004C402E">
                  <w:pPr>
                    <w:pStyle w:val="ListParagraph"/>
                    <w:ind w:left="0"/>
                    <w:jc w:val="center"/>
                    <w:rPr>
                      <w:rFonts w:ascii="Arial" w:eastAsiaTheme="minorHAnsi" w:hAnsi="Arial" w:cs="Arial"/>
                      <w:b/>
                      <w:sz w:val="20"/>
                      <w:szCs w:val="20"/>
                    </w:rPr>
                  </w:pPr>
                  <w:r w:rsidRPr="00F67237">
                    <w:rPr>
                      <w:rFonts w:ascii="Arial" w:eastAsiaTheme="minorHAnsi" w:hAnsi="Arial" w:cs="Arial"/>
                      <w:b/>
                      <w:sz w:val="20"/>
                      <w:szCs w:val="20"/>
                    </w:rPr>
                    <w:t xml:space="preserve">Profit in a good month/ </w:t>
                  </w:r>
                  <w:r w:rsidRPr="00F67237">
                    <w:rPr>
                      <w:rFonts w:ascii="Nyala" w:eastAsiaTheme="minorHAnsi" w:hAnsi="Nyala" w:cs="Nyala"/>
                      <w:b/>
                      <w:sz w:val="20"/>
                      <w:szCs w:val="20"/>
                    </w:rPr>
                    <w:t>የጥሩ</w:t>
                  </w:r>
                  <w:r w:rsidRPr="00F67237">
                    <w:rPr>
                      <w:rFonts w:ascii="Arial" w:eastAsiaTheme="minorHAnsi" w:hAnsi="Arial" w:cs="Arial"/>
                      <w:b/>
                      <w:sz w:val="20"/>
                      <w:szCs w:val="20"/>
                    </w:rPr>
                    <w:t xml:space="preserve"> </w:t>
                  </w:r>
                  <w:r w:rsidRPr="00F67237">
                    <w:rPr>
                      <w:rFonts w:ascii="Nyala" w:eastAsiaTheme="minorHAnsi" w:hAnsi="Nyala" w:cs="Nyala"/>
                      <w:b/>
                      <w:sz w:val="20"/>
                      <w:szCs w:val="20"/>
                    </w:rPr>
                    <w:t>ወር</w:t>
                  </w:r>
                  <w:r w:rsidRPr="00F67237">
                    <w:rPr>
                      <w:rFonts w:ascii="Arial" w:eastAsiaTheme="minorHAnsi" w:hAnsi="Arial" w:cs="Arial"/>
                      <w:b/>
                      <w:sz w:val="20"/>
                      <w:szCs w:val="20"/>
                    </w:rPr>
                    <w:t xml:space="preserve"> </w:t>
                  </w:r>
                  <w:r w:rsidRPr="00F67237">
                    <w:rPr>
                      <w:rFonts w:ascii="Nyala" w:eastAsiaTheme="minorHAnsi" w:hAnsi="Nyala" w:cs="Nyala"/>
                      <w:b/>
                      <w:sz w:val="20"/>
                      <w:szCs w:val="20"/>
                    </w:rPr>
                    <w:t>ትርፍ</w:t>
                  </w:r>
                </w:p>
              </w:tc>
            </w:tr>
            <w:tr w:rsidR="00E76C94" w:rsidRPr="00F67237" w14:paraId="63A1DFCD" w14:textId="77777777" w:rsidTr="004C402E">
              <w:tc>
                <w:tcPr>
                  <w:tcW w:w="1385" w:type="dxa"/>
                </w:tcPr>
                <w:p w14:paraId="1BA8152C" w14:textId="77777777" w:rsidR="00E76C94" w:rsidRPr="00F67237" w:rsidRDefault="00E76C94" w:rsidP="004C402E">
                  <w:pPr>
                    <w:pStyle w:val="ListParagraph"/>
                    <w:ind w:left="0"/>
                    <w:rPr>
                      <w:rFonts w:ascii="Arial" w:eastAsiaTheme="minorHAnsi" w:hAnsi="Arial" w:cs="Arial"/>
                      <w:sz w:val="20"/>
                      <w:szCs w:val="20"/>
                    </w:rPr>
                  </w:pPr>
                  <w:r w:rsidRPr="00F67237">
                    <w:rPr>
                      <w:rFonts w:ascii="Arial" w:eastAsiaTheme="minorHAnsi" w:hAnsi="Arial" w:cs="Arial"/>
                      <w:sz w:val="20"/>
                      <w:szCs w:val="20"/>
                    </w:rPr>
                    <w:t>Business 1</w:t>
                  </w:r>
                </w:p>
              </w:tc>
              <w:tc>
                <w:tcPr>
                  <w:tcW w:w="915" w:type="dxa"/>
                </w:tcPr>
                <w:p w14:paraId="1A40F48E" w14:textId="77777777" w:rsidR="00E76C94" w:rsidRPr="00F67237" w:rsidRDefault="00E76C94" w:rsidP="004C402E">
                  <w:pPr>
                    <w:pStyle w:val="ListParagraph"/>
                    <w:ind w:left="0"/>
                    <w:jc w:val="center"/>
                    <w:rPr>
                      <w:rFonts w:ascii="Arial" w:eastAsiaTheme="minorHAnsi" w:hAnsi="Arial" w:cs="Arial"/>
                      <w:sz w:val="20"/>
                      <w:szCs w:val="20"/>
                    </w:rPr>
                  </w:pPr>
                  <w:r w:rsidRPr="00F67237">
                    <w:rPr>
                      <w:rFonts w:ascii="Arial" w:eastAsiaTheme="minorHAnsi" w:hAnsi="Arial" w:cs="Arial"/>
                      <w:sz w:val="20"/>
                      <w:szCs w:val="20"/>
                    </w:rPr>
                    <w:t>1</w:t>
                  </w:r>
                </w:p>
              </w:tc>
              <w:tc>
                <w:tcPr>
                  <w:tcW w:w="2952" w:type="dxa"/>
                </w:tcPr>
                <w:p w14:paraId="48F2AE92" w14:textId="77777777" w:rsidR="00E76C94" w:rsidRPr="00F67237" w:rsidRDefault="00E76C94" w:rsidP="004C402E">
                  <w:pPr>
                    <w:pStyle w:val="ListParagraph"/>
                    <w:ind w:left="0"/>
                    <w:jc w:val="center"/>
                    <w:rPr>
                      <w:rFonts w:ascii="Arial" w:eastAsiaTheme="minorHAnsi" w:hAnsi="Arial" w:cs="Arial"/>
                      <w:sz w:val="20"/>
                      <w:szCs w:val="20"/>
                    </w:rPr>
                  </w:pPr>
                  <w:r w:rsidRPr="00F67237">
                    <w:rPr>
                      <w:rFonts w:ascii="Arial" w:eastAsiaTheme="minorHAnsi" w:hAnsi="Arial" w:cs="Arial"/>
                      <w:sz w:val="20"/>
                      <w:szCs w:val="20"/>
                    </w:rPr>
                    <w:t>15.000 Birr</w:t>
                  </w:r>
                </w:p>
              </w:tc>
              <w:tc>
                <w:tcPr>
                  <w:tcW w:w="2952" w:type="dxa"/>
                </w:tcPr>
                <w:p w14:paraId="211FFFB7" w14:textId="77777777" w:rsidR="00E76C94" w:rsidRPr="00F67237" w:rsidRDefault="00E76C94" w:rsidP="004C402E">
                  <w:pPr>
                    <w:pStyle w:val="ListParagraph"/>
                    <w:ind w:left="0"/>
                    <w:jc w:val="center"/>
                    <w:rPr>
                      <w:rFonts w:ascii="Arial" w:eastAsiaTheme="minorHAnsi" w:hAnsi="Arial" w:cs="Arial"/>
                      <w:sz w:val="20"/>
                      <w:szCs w:val="20"/>
                    </w:rPr>
                  </w:pPr>
                  <w:r w:rsidRPr="00F67237">
                    <w:rPr>
                      <w:rFonts w:ascii="Arial" w:eastAsiaTheme="minorHAnsi" w:hAnsi="Arial" w:cs="Arial"/>
                      <w:sz w:val="20"/>
                      <w:szCs w:val="20"/>
                    </w:rPr>
                    <w:t>15.000 Birr</w:t>
                  </w:r>
                </w:p>
              </w:tc>
            </w:tr>
            <w:tr w:rsidR="00E76C94" w:rsidRPr="00F67237" w14:paraId="7E99FCCC" w14:textId="77777777" w:rsidTr="004C402E">
              <w:tc>
                <w:tcPr>
                  <w:tcW w:w="1385" w:type="dxa"/>
                </w:tcPr>
                <w:p w14:paraId="5413B0E2" w14:textId="77777777" w:rsidR="00E76C94" w:rsidRPr="00F67237" w:rsidRDefault="00E76C94" w:rsidP="004C402E">
                  <w:pPr>
                    <w:pStyle w:val="ListParagraph"/>
                    <w:ind w:left="0"/>
                    <w:rPr>
                      <w:rFonts w:ascii="Arial" w:eastAsiaTheme="minorHAnsi" w:hAnsi="Arial" w:cs="Arial"/>
                      <w:sz w:val="20"/>
                      <w:szCs w:val="20"/>
                    </w:rPr>
                  </w:pPr>
                  <w:r w:rsidRPr="00F67237">
                    <w:rPr>
                      <w:rFonts w:ascii="Arial" w:eastAsiaTheme="minorHAnsi" w:hAnsi="Arial" w:cs="Arial"/>
                      <w:sz w:val="20"/>
                      <w:szCs w:val="20"/>
                    </w:rPr>
                    <w:t>Business 2</w:t>
                  </w:r>
                </w:p>
              </w:tc>
              <w:tc>
                <w:tcPr>
                  <w:tcW w:w="915" w:type="dxa"/>
                </w:tcPr>
                <w:p w14:paraId="1275C025" w14:textId="77777777" w:rsidR="00E76C94" w:rsidRPr="00F67237" w:rsidRDefault="00E76C94" w:rsidP="004C402E">
                  <w:pPr>
                    <w:pStyle w:val="ListParagraph"/>
                    <w:ind w:left="0"/>
                    <w:jc w:val="center"/>
                    <w:rPr>
                      <w:rFonts w:ascii="Arial" w:eastAsiaTheme="minorHAnsi" w:hAnsi="Arial" w:cs="Arial"/>
                      <w:sz w:val="20"/>
                      <w:szCs w:val="20"/>
                    </w:rPr>
                  </w:pPr>
                  <w:r w:rsidRPr="00F67237">
                    <w:rPr>
                      <w:rFonts w:ascii="Arial" w:eastAsiaTheme="minorHAnsi" w:hAnsi="Arial" w:cs="Arial"/>
                      <w:sz w:val="20"/>
                      <w:szCs w:val="20"/>
                    </w:rPr>
                    <w:t>2</w:t>
                  </w:r>
                </w:p>
              </w:tc>
              <w:tc>
                <w:tcPr>
                  <w:tcW w:w="2952" w:type="dxa"/>
                </w:tcPr>
                <w:p w14:paraId="4A591073" w14:textId="77777777" w:rsidR="00E76C94" w:rsidRPr="00F67237" w:rsidRDefault="00E76C94" w:rsidP="004C402E">
                  <w:pPr>
                    <w:pStyle w:val="ListParagraph"/>
                    <w:ind w:left="0"/>
                    <w:jc w:val="center"/>
                    <w:rPr>
                      <w:rFonts w:ascii="Arial" w:eastAsiaTheme="minorHAnsi" w:hAnsi="Arial" w:cs="Arial"/>
                      <w:sz w:val="20"/>
                      <w:szCs w:val="20"/>
                    </w:rPr>
                  </w:pPr>
                  <w:r w:rsidRPr="00F67237">
                    <w:rPr>
                      <w:rFonts w:ascii="Arial" w:eastAsiaTheme="minorHAnsi" w:hAnsi="Arial" w:cs="Arial"/>
                      <w:sz w:val="20"/>
                      <w:szCs w:val="20"/>
                    </w:rPr>
                    <w:t>13.500 Birr</w:t>
                  </w:r>
                </w:p>
              </w:tc>
              <w:tc>
                <w:tcPr>
                  <w:tcW w:w="2952" w:type="dxa"/>
                </w:tcPr>
                <w:p w14:paraId="55D8F0C8" w14:textId="77777777" w:rsidR="00E76C94" w:rsidRPr="00F67237" w:rsidRDefault="00E76C94" w:rsidP="004C402E">
                  <w:pPr>
                    <w:pStyle w:val="ListParagraph"/>
                    <w:ind w:left="0"/>
                    <w:jc w:val="center"/>
                    <w:rPr>
                      <w:rFonts w:ascii="Arial" w:eastAsiaTheme="minorHAnsi" w:hAnsi="Arial" w:cs="Arial"/>
                      <w:sz w:val="20"/>
                      <w:szCs w:val="20"/>
                    </w:rPr>
                  </w:pPr>
                  <w:r w:rsidRPr="00F67237">
                    <w:rPr>
                      <w:rFonts w:ascii="Arial" w:eastAsiaTheme="minorHAnsi" w:hAnsi="Arial" w:cs="Arial"/>
                      <w:sz w:val="20"/>
                      <w:szCs w:val="20"/>
                    </w:rPr>
                    <w:t>28.500 Birr</w:t>
                  </w:r>
                </w:p>
              </w:tc>
            </w:tr>
            <w:tr w:rsidR="00E76C94" w:rsidRPr="00F67237" w14:paraId="139AB5FD" w14:textId="77777777" w:rsidTr="004C402E">
              <w:tc>
                <w:tcPr>
                  <w:tcW w:w="1385" w:type="dxa"/>
                </w:tcPr>
                <w:p w14:paraId="74841DA2" w14:textId="77777777" w:rsidR="00E76C94" w:rsidRPr="00F67237" w:rsidRDefault="00E76C94" w:rsidP="004C402E">
                  <w:pPr>
                    <w:pStyle w:val="ListParagraph"/>
                    <w:ind w:left="0"/>
                    <w:rPr>
                      <w:rFonts w:ascii="Arial" w:eastAsiaTheme="minorHAnsi" w:hAnsi="Arial" w:cs="Arial"/>
                      <w:sz w:val="20"/>
                      <w:szCs w:val="20"/>
                    </w:rPr>
                  </w:pPr>
                  <w:r w:rsidRPr="00F67237">
                    <w:rPr>
                      <w:rFonts w:ascii="Arial" w:eastAsiaTheme="minorHAnsi" w:hAnsi="Arial" w:cs="Arial"/>
                      <w:sz w:val="20"/>
                      <w:szCs w:val="20"/>
                    </w:rPr>
                    <w:t>Business 3</w:t>
                  </w:r>
                </w:p>
              </w:tc>
              <w:tc>
                <w:tcPr>
                  <w:tcW w:w="915" w:type="dxa"/>
                </w:tcPr>
                <w:p w14:paraId="0B71D60D" w14:textId="77777777" w:rsidR="00E76C94" w:rsidRPr="00F67237" w:rsidRDefault="00E76C94" w:rsidP="004C402E">
                  <w:pPr>
                    <w:pStyle w:val="ListParagraph"/>
                    <w:ind w:left="0"/>
                    <w:jc w:val="center"/>
                    <w:rPr>
                      <w:rFonts w:ascii="Arial" w:eastAsiaTheme="minorHAnsi" w:hAnsi="Arial" w:cs="Arial"/>
                      <w:sz w:val="20"/>
                      <w:szCs w:val="20"/>
                    </w:rPr>
                  </w:pPr>
                  <w:r w:rsidRPr="00F67237">
                    <w:rPr>
                      <w:rFonts w:ascii="Arial" w:eastAsiaTheme="minorHAnsi" w:hAnsi="Arial" w:cs="Arial"/>
                      <w:sz w:val="20"/>
                      <w:szCs w:val="20"/>
                    </w:rPr>
                    <w:t>3</w:t>
                  </w:r>
                </w:p>
              </w:tc>
              <w:tc>
                <w:tcPr>
                  <w:tcW w:w="2952" w:type="dxa"/>
                </w:tcPr>
                <w:p w14:paraId="292D707D" w14:textId="77777777" w:rsidR="00E76C94" w:rsidRPr="00F67237" w:rsidRDefault="00E76C94" w:rsidP="004C402E">
                  <w:pPr>
                    <w:pStyle w:val="ListParagraph"/>
                    <w:ind w:left="0"/>
                    <w:jc w:val="center"/>
                    <w:rPr>
                      <w:rFonts w:ascii="Arial" w:eastAsiaTheme="minorHAnsi" w:hAnsi="Arial" w:cs="Arial"/>
                      <w:sz w:val="20"/>
                      <w:szCs w:val="20"/>
                    </w:rPr>
                  </w:pPr>
                  <w:r w:rsidRPr="00F67237">
                    <w:rPr>
                      <w:rFonts w:ascii="Arial" w:eastAsiaTheme="minorHAnsi" w:hAnsi="Arial" w:cs="Arial"/>
                      <w:sz w:val="20"/>
                      <w:szCs w:val="20"/>
                    </w:rPr>
                    <w:t>12.000 Birr</w:t>
                  </w:r>
                </w:p>
              </w:tc>
              <w:tc>
                <w:tcPr>
                  <w:tcW w:w="2952" w:type="dxa"/>
                </w:tcPr>
                <w:p w14:paraId="4F4134FD" w14:textId="77777777" w:rsidR="00E76C94" w:rsidRPr="00F67237" w:rsidRDefault="00E76C94" w:rsidP="004C402E">
                  <w:pPr>
                    <w:pStyle w:val="ListParagraph"/>
                    <w:ind w:left="0"/>
                    <w:jc w:val="center"/>
                    <w:rPr>
                      <w:rFonts w:ascii="Arial" w:eastAsiaTheme="minorHAnsi" w:hAnsi="Arial" w:cs="Arial"/>
                      <w:sz w:val="20"/>
                      <w:szCs w:val="20"/>
                    </w:rPr>
                  </w:pPr>
                  <w:r w:rsidRPr="00F67237">
                    <w:rPr>
                      <w:rFonts w:ascii="Arial" w:eastAsiaTheme="minorHAnsi" w:hAnsi="Arial" w:cs="Arial"/>
                      <w:sz w:val="20"/>
                      <w:szCs w:val="20"/>
                    </w:rPr>
                    <w:t>36.000 Birr</w:t>
                  </w:r>
                </w:p>
              </w:tc>
            </w:tr>
            <w:tr w:rsidR="00E76C94" w:rsidRPr="00F67237" w14:paraId="171FE9FB" w14:textId="77777777" w:rsidTr="004C402E">
              <w:tc>
                <w:tcPr>
                  <w:tcW w:w="1385" w:type="dxa"/>
                </w:tcPr>
                <w:p w14:paraId="314469DA" w14:textId="77777777" w:rsidR="00E76C94" w:rsidRPr="00F67237" w:rsidRDefault="00E76C94" w:rsidP="004C402E">
                  <w:pPr>
                    <w:pStyle w:val="ListParagraph"/>
                    <w:ind w:left="0"/>
                    <w:rPr>
                      <w:rFonts w:ascii="Arial" w:eastAsiaTheme="minorHAnsi" w:hAnsi="Arial" w:cs="Arial"/>
                      <w:sz w:val="20"/>
                      <w:szCs w:val="20"/>
                    </w:rPr>
                  </w:pPr>
                  <w:r w:rsidRPr="00F67237">
                    <w:rPr>
                      <w:rFonts w:ascii="Arial" w:eastAsiaTheme="minorHAnsi" w:hAnsi="Arial" w:cs="Arial"/>
                      <w:sz w:val="20"/>
                      <w:szCs w:val="20"/>
                    </w:rPr>
                    <w:t>Business 4</w:t>
                  </w:r>
                </w:p>
              </w:tc>
              <w:tc>
                <w:tcPr>
                  <w:tcW w:w="915" w:type="dxa"/>
                </w:tcPr>
                <w:p w14:paraId="289D99DA" w14:textId="77777777" w:rsidR="00E76C94" w:rsidRPr="00F67237" w:rsidRDefault="00E76C94" w:rsidP="004C402E">
                  <w:pPr>
                    <w:pStyle w:val="ListParagraph"/>
                    <w:ind w:left="0"/>
                    <w:jc w:val="center"/>
                    <w:rPr>
                      <w:rFonts w:ascii="Arial" w:eastAsiaTheme="minorHAnsi" w:hAnsi="Arial" w:cs="Arial"/>
                      <w:sz w:val="20"/>
                      <w:szCs w:val="20"/>
                    </w:rPr>
                  </w:pPr>
                  <w:r w:rsidRPr="00F67237">
                    <w:rPr>
                      <w:rFonts w:ascii="Arial" w:eastAsiaTheme="minorHAnsi" w:hAnsi="Arial" w:cs="Arial"/>
                      <w:sz w:val="20"/>
                      <w:szCs w:val="20"/>
                    </w:rPr>
                    <w:t>4</w:t>
                  </w:r>
                </w:p>
              </w:tc>
              <w:tc>
                <w:tcPr>
                  <w:tcW w:w="2952" w:type="dxa"/>
                </w:tcPr>
                <w:p w14:paraId="412408E0" w14:textId="77777777" w:rsidR="00E76C94" w:rsidRPr="00F67237" w:rsidRDefault="00E76C94" w:rsidP="004C402E">
                  <w:pPr>
                    <w:pStyle w:val="ListParagraph"/>
                    <w:ind w:left="0"/>
                    <w:jc w:val="center"/>
                    <w:rPr>
                      <w:rFonts w:ascii="Arial" w:eastAsiaTheme="minorHAnsi" w:hAnsi="Arial" w:cs="Arial"/>
                      <w:sz w:val="20"/>
                      <w:szCs w:val="20"/>
                    </w:rPr>
                  </w:pPr>
                  <w:r w:rsidRPr="00F67237">
                    <w:rPr>
                      <w:rFonts w:ascii="Arial" w:eastAsiaTheme="minorHAnsi" w:hAnsi="Arial" w:cs="Arial"/>
                      <w:sz w:val="20"/>
                      <w:szCs w:val="20"/>
                    </w:rPr>
                    <w:t>10.500 Birr</w:t>
                  </w:r>
                </w:p>
              </w:tc>
              <w:tc>
                <w:tcPr>
                  <w:tcW w:w="2952" w:type="dxa"/>
                </w:tcPr>
                <w:p w14:paraId="1E755A8F" w14:textId="77777777" w:rsidR="00E76C94" w:rsidRPr="00F67237" w:rsidRDefault="00E76C94" w:rsidP="004C402E">
                  <w:pPr>
                    <w:pStyle w:val="ListParagraph"/>
                    <w:ind w:left="0"/>
                    <w:jc w:val="center"/>
                    <w:rPr>
                      <w:rFonts w:ascii="Arial" w:eastAsiaTheme="minorHAnsi" w:hAnsi="Arial" w:cs="Arial"/>
                      <w:sz w:val="20"/>
                      <w:szCs w:val="20"/>
                    </w:rPr>
                  </w:pPr>
                  <w:r w:rsidRPr="00F67237">
                    <w:rPr>
                      <w:rFonts w:ascii="Arial" w:eastAsiaTheme="minorHAnsi" w:hAnsi="Arial" w:cs="Arial"/>
                      <w:sz w:val="20"/>
                      <w:szCs w:val="20"/>
                    </w:rPr>
                    <w:t>37.500 Birr</w:t>
                  </w:r>
                </w:p>
              </w:tc>
            </w:tr>
            <w:tr w:rsidR="00E76C94" w:rsidRPr="00F67237" w14:paraId="266967C1" w14:textId="77777777" w:rsidTr="004C402E">
              <w:tc>
                <w:tcPr>
                  <w:tcW w:w="1385" w:type="dxa"/>
                </w:tcPr>
                <w:p w14:paraId="3E600758" w14:textId="77777777" w:rsidR="00E76C94" w:rsidRPr="00F67237" w:rsidRDefault="00E76C94" w:rsidP="004C402E">
                  <w:pPr>
                    <w:pStyle w:val="ListParagraph"/>
                    <w:ind w:left="0"/>
                    <w:rPr>
                      <w:rFonts w:ascii="Arial" w:eastAsiaTheme="minorHAnsi" w:hAnsi="Arial" w:cs="Arial"/>
                      <w:sz w:val="20"/>
                      <w:szCs w:val="20"/>
                    </w:rPr>
                  </w:pPr>
                  <w:r w:rsidRPr="00F67237">
                    <w:rPr>
                      <w:rFonts w:ascii="Arial" w:eastAsiaTheme="minorHAnsi" w:hAnsi="Arial" w:cs="Arial"/>
                      <w:sz w:val="20"/>
                      <w:szCs w:val="20"/>
                    </w:rPr>
                    <w:t>Business 5</w:t>
                  </w:r>
                </w:p>
              </w:tc>
              <w:tc>
                <w:tcPr>
                  <w:tcW w:w="915" w:type="dxa"/>
                </w:tcPr>
                <w:p w14:paraId="0506878D" w14:textId="77777777" w:rsidR="00E76C94" w:rsidRPr="00F67237" w:rsidRDefault="00E76C94" w:rsidP="004C402E">
                  <w:pPr>
                    <w:pStyle w:val="ListParagraph"/>
                    <w:ind w:left="0"/>
                    <w:jc w:val="center"/>
                    <w:rPr>
                      <w:rFonts w:ascii="Arial" w:eastAsiaTheme="minorHAnsi" w:hAnsi="Arial" w:cs="Arial"/>
                      <w:sz w:val="20"/>
                      <w:szCs w:val="20"/>
                    </w:rPr>
                  </w:pPr>
                  <w:r w:rsidRPr="00F67237">
                    <w:rPr>
                      <w:rFonts w:ascii="Arial" w:eastAsiaTheme="minorHAnsi" w:hAnsi="Arial" w:cs="Arial"/>
                      <w:sz w:val="20"/>
                      <w:szCs w:val="20"/>
                    </w:rPr>
                    <w:t>5</w:t>
                  </w:r>
                </w:p>
              </w:tc>
              <w:tc>
                <w:tcPr>
                  <w:tcW w:w="2952" w:type="dxa"/>
                </w:tcPr>
                <w:p w14:paraId="668AD1C2" w14:textId="77777777" w:rsidR="00E76C94" w:rsidRPr="00F67237" w:rsidRDefault="00E76C94" w:rsidP="004C402E">
                  <w:pPr>
                    <w:pStyle w:val="ListParagraph"/>
                    <w:ind w:left="0"/>
                    <w:jc w:val="center"/>
                    <w:rPr>
                      <w:rFonts w:ascii="Arial" w:eastAsiaTheme="minorHAnsi" w:hAnsi="Arial" w:cs="Arial"/>
                      <w:sz w:val="20"/>
                      <w:szCs w:val="20"/>
                    </w:rPr>
                  </w:pPr>
                  <w:r w:rsidRPr="00F67237">
                    <w:rPr>
                      <w:rFonts w:ascii="Arial" w:eastAsiaTheme="minorHAnsi" w:hAnsi="Arial" w:cs="Arial"/>
                      <w:sz w:val="20"/>
                      <w:szCs w:val="20"/>
                    </w:rPr>
                    <w:t>9.000 Birr</w:t>
                  </w:r>
                </w:p>
              </w:tc>
              <w:tc>
                <w:tcPr>
                  <w:tcW w:w="2952" w:type="dxa"/>
                </w:tcPr>
                <w:p w14:paraId="769DFFC0" w14:textId="77777777" w:rsidR="00E76C94" w:rsidRPr="00F67237" w:rsidRDefault="00E76C94" w:rsidP="004C402E">
                  <w:pPr>
                    <w:pStyle w:val="ListParagraph"/>
                    <w:ind w:left="0"/>
                    <w:jc w:val="center"/>
                    <w:rPr>
                      <w:rFonts w:ascii="Arial" w:eastAsiaTheme="minorHAnsi" w:hAnsi="Arial" w:cs="Arial"/>
                      <w:sz w:val="20"/>
                      <w:szCs w:val="20"/>
                    </w:rPr>
                  </w:pPr>
                  <w:r w:rsidRPr="00F67237">
                    <w:rPr>
                      <w:rFonts w:ascii="Arial" w:eastAsiaTheme="minorHAnsi" w:hAnsi="Arial" w:cs="Arial"/>
                      <w:sz w:val="20"/>
                      <w:szCs w:val="20"/>
                    </w:rPr>
                    <w:t>45.000 Birr</w:t>
                  </w:r>
                </w:p>
              </w:tc>
            </w:tr>
            <w:tr w:rsidR="00E76C94" w:rsidRPr="00F67237" w14:paraId="201CD7A2" w14:textId="77777777" w:rsidTr="004C402E">
              <w:tc>
                <w:tcPr>
                  <w:tcW w:w="1385" w:type="dxa"/>
                </w:tcPr>
                <w:p w14:paraId="34BE2C75" w14:textId="77777777" w:rsidR="00E76C94" w:rsidRPr="00F67237" w:rsidRDefault="00E76C94" w:rsidP="004C402E">
                  <w:pPr>
                    <w:pStyle w:val="ListParagraph"/>
                    <w:ind w:left="0"/>
                    <w:rPr>
                      <w:rFonts w:ascii="Arial" w:eastAsiaTheme="minorHAnsi" w:hAnsi="Arial" w:cs="Arial"/>
                      <w:sz w:val="20"/>
                      <w:szCs w:val="20"/>
                    </w:rPr>
                  </w:pPr>
                  <w:r w:rsidRPr="00F67237">
                    <w:rPr>
                      <w:rFonts w:ascii="Arial" w:eastAsiaTheme="minorHAnsi" w:hAnsi="Arial" w:cs="Arial"/>
                      <w:sz w:val="20"/>
                      <w:szCs w:val="20"/>
                    </w:rPr>
                    <w:t xml:space="preserve">Business 6 </w:t>
                  </w:r>
                </w:p>
              </w:tc>
              <w:tc>
                <w:tcPr>
                  <w:tcW w:w="915" w:type="dxa"/>
                </w:tcPr>
                <w:p w14:paraId="7EBC5A12" w14:textId="77777777" w:rsidR="00E76C94" w:rsidRPr="00F67237" w:rsidRDefault="00E76C94" w:rsidP="004C402E">
                  <w:pPr>
                    <w:pStyle w:val="ListParagraph"/>
                    <w:ind w:left="0"/>
                    <w:jc w:val="center"/>
                    <w:rPr>
                      <w:rFonts w:ascii="Arial" w:eastAsiaTheme="minorHAnsi" w:hAnsi="Arial" w:cs="Arial"/>
                      <w:sz w:val="20"/>
                      <w:szCs w:val="20"/>
                    </w:rPr>
                  </w:pPr>
                  <w:r w:rsidRPr="00F67237">
                    <w:rPr>
                      <w:rFonts w:ascii="Arial" w:eastAsiaTheme="minorHAnsi" w:hAnsi="Arial" w:cs="Arial"/>
                      <w:sz w:val="20"/>
                      <w:szCs w:val="20"/>
                    </w:rPr>
                    <w:t>6</w:t>
                  </w:r>
                </w:p>
              </w:tc>
              <w:tc>
                <w:tcPr>
                  <w:tcW w:w="2952" w:type="dxa"/>
                </w:tcPr>
                <w:p w14:paraId="1AD84F04" w14:textId="77777777" w:rsidR="00E76C94" w:rsidRPr="00F67237" w:rsidRDefault="00E76C94" w:rsidP="004C402E">
                  <w:pPr>
                    <w:pStyle w:val="ListParagraph"/>
                    <w:ind w:left="0"/>
                    <w:jc w:val="center"/>
                    <w:rPr>
                      <w:rFonts w:ascii="Arial" w:eastAsiaTheme="minorHAnsi" w:hAnsi="Arial" w:cs="Arial"/>
                      <w:sz w:val="20"/>
                      <w:szCs w:val="20"/>
                    </w:rPr>
                  </w:pPr>
                  <w:r w:rsidRPr="00F67237">
                    <w:rPr>
                      <w:rFonts w:ascii="Arial" w:eastAsiaTheme="minorHAnsi" w:hAnsi="Arial" w:cs="Arial"/>
                      <w:sz w:val="20"/>
                      <w:szCs w:val="20"/>
                    </w:rPr>
                    <w:t>6.000 Birr</w:t>
                  </w:r>
                </w:p>
              </w:tc>
              <w:tc>
                <w:tcPr>
                  <w:tcW w:w="2952" w:type="dxa"/>
                </w:tcPr>
                <w:p w14:paraId="775C0446" w14:textId="77777777" w:rsidR="00E76C94" w:rsidRPr="00F67237" w:rsidRDefault="00E76C94" w:rsidP="004C402E">
                  <w:pPr>
                    <w:pStyle w:val="ListParagraph"/>
                    <w:ind w:left="0"/>
                    <w:jc w:val="center"/>
                    <w:rPr>
                      <w:rFonts w:ascii="Arial" w:eastAsiaTheme="minorHAnsi" w:hAnsi="Arial" w:cs="Arial"/>
                      <w:sz w:val="20"/>
                      <w:szCs w:val="20"/>
                    </w:rPr>
                  </w:pPr>
                  <w:r w:rsidRPr="00F67237">
                    <w:rPr>
                      <w:rFonts w:ascii="Arial" w:eastAsiaTheme="minorHAnsi" w:hAnsi="Arial" w:cs="Arial"/>
                      <w:sz w:val="20"/>
                      <w:szCs w:val="20"/>
                    </w:rPr>
                    <w:t>48.000 Birr</w:t>
                  </w:r>
                </w:p>
              </w:tc>
            </w:tr>
            <w:tr w:rsidR="00E76C94" w:rsidRPr="00F67237" w14:paraId="1519EF73" w14:textId="77777777" w:rsidTr="004C402E">
              <w:tc>
                <w:tcPr>
                  <w:tcW w:w="1385" w:type="dxa"/>
                </w:tcPr>
                <w:p w14:paraId="0D893267" w14:textId="77777777" w:rsidR="00E76C94" w:rsidRPr="00F67237" w:rsidRDefault="00E76C94" w:rsidP="004C402E">
                  <w:pPr>
                    <w:pStyle w:val="ListParagraph"/>
                    <w:ind w:left="0"/>
                    <w:rPr>
                      <w:rFonts w:ascii="Arial" w:eastAsiaTheme="minorHAnsi" w:hAnsi="Arial" w:cs="Arial"/>
                      <w:sz w:val="20"/>
                      <w:szCs w:val="20"/>
                    </w:rPr>
                  </w:pPr>
                  <w:r w:rsidRPr="00F67237">
                    <w:rPr>
                      <w:rFonts w:ascii="Arial" w:eastAsiaTheme="minorHAnsi" w:hAnsi="Arial" w:cs="Arial"/>
                      <w:sz w:val="20"/>
                      <w:szCs w:val="20"/>
                    </w:rPr>
                    <w:t>Business 7</w:t>
                  </w:r>
                </w:p>
              </w:tc>
              <w:tc>
                <w:tcPr>
                  <w:tcW w:w="915" w:type="dxa"/>
                </w:tcPr>
                <w:p w14:paraId="635F5702" w14:textId="77777777" w:rsidR="00E76C94" w:rsidRPr="00F67237" w:rsidRDefault="00E76C94" w:rsidP="004C402E">
                  <w:pPr>
                    <w:pStyle w:val="ListParagraph"/>
                    <w:ind w:left="0"/>
                    <w:jc w:val="center"/>
                    <w:rPr>
                      <w:rFonts w:ascii="Arial" w:eastAsiaTheme="minorHAnsi" w:hAnsi="Arial" w:cs="Arial"/>
                      <w:sz w:val="20"/>
                      <w:szCs w:val="20"/>
                    </w:rPr>
                  </w:pPr>
                  <w:r w:rsidRPr="00F67237">
                    <w:rPr>
                      <w:rFonts w:ascii="Arial" w:eastAsiaTheme="minorHAnsi" w:hAnsi="Arial" w:cs="Arial"/>
                      <w:sz w:val="20"/>
                      <w:szCs w:val="20"/>
                    </w:rPr>
                    <w:t>7</w:t>
                  </w:r>
                </w:p>
              </w:tc>
              <w:tc>
                <w:tcPr>
                  <w:tcW w:w="2952" w:type="dxa"/>
                </w:tcPr>
                <w:p w14:paraId="5B99CD67" w14:textId="77777777" w:rsidR="00E76C94" w:rsidRPr="00F67237" w:rsidRDefault="00E76C94" w:rsidP="004C402E">
                  <w:pPr>
                    <w:pStyle w:val="ListParagraph"/>
                    <w:ind w:left="0"/>
                    <w:jc w:val="center"/>
                    <w:rPr>
                      <w:rFonts w:ascii="Arial" w:eastAsiaTheme="minorHAnsi" w:hAnsi="Arial" w:cs="Arial"/>
                      <w:sz w:val="20"/>
                      <w:szCs w:val="20"/>
                    </w:rPr>
                  </w:pPr>
                  <w:r w:rsidRPr="00F67237">
                    <w:rPr>
                      <w:rFonts w:ascii="Arial" w:eastAsiaTheme="minorHAnsi" w:hAnsi="Arial" w:cs="Arial"/>
                      <w:sz w:val="20"/>
                      <w:szCs w:val="20"/>
                    </w:rPr>
                    <w:t>3.000 Birr</w:t>
                  </w:r>
                </w:p>
              </w:tc>
              <w:tc>
                <w:tcPr>
                  <w:tcW w:w="2952" w:type="dxa"/>
                </w:tcPr>
                <w:p w14:paraId="3669D4EA" w14:textId="77777777" w:rsidR="00E76C94" w:rsidRPr="00F67237" w:rsidRDefault="00E76C94" w:rsidP="004C402E">
                  <w:pPr>
                    <w:pStyle w:val="ListParagraph"/>
                    <w:ind w:left="0"/>
                    <w:jc w:val="center"/>
                    <w:rPr>
                      <w:rFonts w:ascii="Arial" w:eastAsiaTheme="minorHAnsi" w:hAnsi="Arial" w:cs="Arial"/>
                      <w:sz w:val="20"/>
                      <w:szCs w:val="20"/>
                    </w:rPr>
                  </w:pPr>
                  <w:r w:rsidRPr="00F67237">
                    <w:rPr>
                      <w:rFonts w:ascii="Arial" w:eastAsiaTheme="minorHAnsi" w:hAnsi="Arial" w:cs="Arial"/>
                      <w:sz w:val="20"/>
                      <w:szCs w:val="20"/>
                    </w:rPr>
                    <w:t>57.000 Birr</w:t>
                  </w:r>
                </w:p>
              </w:tc>
            </w:tr>
            <w:tr w:rsidR="00E76C94" w:rsidRPr="00F67237" w14:paraId="25758727" w14:textId="77777777" w:rsidTr="004C402E">
              <w:tc>
                <w:tcPr>
                  <w:tcW w:w="1385" w:type="dxa"/>
                </w:tcPr>
                <w:p w14:paraId="1F03CB79" w14:textId="77777777" w:rsidR="00E76C94" w:rsidRPr="00F67237" w:rsidRDefault="00E76C94" w:rsidP="004C402E">
                  <w:pPr>
                    <w:pStyle w:val="ListParagraph"/>
                    <w:ind w:left="0"/>
                    <w:rPr>
                      <w:rFonts w:ascii="Arial" w:eastAsiaTheme="minorHAnsi" w:hAnsi="Arial" w:cs="Arial"/>
                      <w:sz w:val="20"/>
                      <w:szCs w:val="20"/>
                    </w:rPr>
                  </w:pPr>
                  <w:r w:rsidRPr="00F67237">
                    <w:rPr>
                      <w:rFonts w:ascii="Arial" w:eastAsiaTheme="minorHAnsi" w:hAnsi="Arial" w:cs="Arial"/>
                      <w:sz w:val="20"/>
                      <w:szCs w:val="20"/>
                    </w:rPr>
                    <w:t>Business 8</w:t>
                  </w:r>
                </w:p>
              </w:tc>
              <w:tc>
                <w:tcPr>
                  <w:tcW w:w="915" w:type="dxa"/>
                </w:tcPr>
                <w:p w14:paraId="6FA19960" w14:textId="77777777" w:rsidR="00E76C94" w:rsidRPr="00F67237" w:rsidRDefault="00E76C94" w:rsidP="004C402E">
                  <w:pPr>
                    <w:pStyle w:val="ListParagraph"/>
                    <w:ind w:left="0"/>
                    <w:jc w:val="center"/>
                    <w:rPr>
                      <w:rFonts w:ascii="Arial" w:eastAsiaTheme="minorHAnsi" w:hAnsi="Arial" w:cs="Arial"/>
                      <w:sz w:val="20"/>
                      <w:szCs w:val="20"/>
                    </w:rPr>
                  </w:pPr>
                  <w:r w:rsidRPr="00F67237">
                    <w:rPr>
                      <w:rFonts w:ascii="Arial" w:eastAsiaTheme="minorHAnsi" w:hAnsi="Arial" w:cs="Arial"/>
                      <w:sz w:val="20"/>
                      <w:szCs w:val="20"/>
                    </w:rPr>
                    <w:t>8</w:t>
                  </w:r>
                </w:p>
              </w:tc>
              <w:tc>
                <w:tcPr>
                  <w:tcW w:w="2952" w:type="dxa"/>
                </w:tcPr>
                <w:p w14:paraId="2585EF76" w14:textId="77777777" w:rsidR="00E76C94" w:rsidRPr="00F67237" w:rsidRDefault="00E76C94" w:rsidP="004C402E">
                  <w:pPr>
                    <w:pStyle w:val="ListParagraph"/>
                    <w:ind w:left="0"/>
                    <w:jc w:val="center"/>
                    <w:rPr>
                      <w:rFonts w:ascii="Arial" w:eastAsiaTheme="minorHAnsi" w:hAnsi="Arial" w:cs="Arial"/>
                      <w:sz w:val="20"/>
                      <w:szCs w:val="20"/>
                    </w:rPr>
                  </w:pPr>
                  <w:r w:rsidRPr="00F67237">
                    <w:rPr>
                      <w:rFonts w:ascii="Arial" w:eastAsiaTheme="minorHAnsi" w:hAnsi="Arial" w:cs="Arial"/>
                      <w:sz w:val="20"/>
                      <w:szCs w:val="20"/>
                    </w:rPr>
                    <w:t>0 Birr</w:t>
                  </w:r>
                </w:p>
              </w:tc>
              <w:tc>
                <w:tcPr>
                  <w:tcW w:w="2952" w:type="dxa"/>
                </w:tcPr>
                <w:p w14:paraId="1E4057D0" w14:textId="77777777" w:rsidR="00E76C94" w:rsidRPr="00F67237" w:rsidRDefault="00E76C94" w:rsidP="004C402E">
                  <w:pPr>
                    <w:pStyle w:val="ListParagraph"/>
                    <w:ind w:left="0"/>
                    <w:jc w:val="center"/>
                    <w:rPr>
                      <w:rFonts w:ascii="Arial" w:eastAsiaTheme="minorHAnsi" w:hAnsi="Arial" w:cs="Arial"/>
                      <w:sz w:val="20"/>
                      <w:szCs w:val="20"/>
                    </w:rPr>
                  </w:pPr>
                  <w:r w:rsidRPr="00F67237">
                    <w:rPr>
                      <w:rFonts w:ascii="Arial" w:eastAsiaTheme="minorHAnsi" w:hAnsi="Arial" w:cs="Arial"/>
                      <w:sz w:val="20"/>
                      <w:szCs w:val="20"/>
                    </w:rPr>
                    <w:t>60.000 Birr</w:t>
                  </w:r>
                </w:p>
              </w:tc>
            </w:tr>
          </w:tbl>
          <w:p w14:paraId="28CEACAD" w14:textId="77777777" w:rsidR="00D05530" w:rsidRPr="00F67237" w:rsidRDefault="00D05530" w:rsidP="004C402E">
            <w:pPr>
              <w:spacing w:beforeLines="20" w:before="48" w:afterLines="20" w:after="48"/>
              <w:rPr>
                <w:rFonts w:ascii="Arial" w:hAnsi="Arial" w:cs="Arial"/>
                <w:sz w:val="20"/>
                <w:szCs w:val="20"/>
              </w:rPr>
            </w:pPr>
          </w:p>
        </w:tc>
      </w:tr>
      <w:tr w:rsidR="00D05530" w:rsidRPr="00F67237" w14:paraId="6C4A0E1D" w14:textId="77777777" w:rsidTr="004C402E">
        <w:trPr>
          <w:trHeight w:val="333"/>
        </w:trPr>
        <w:tc>
          <w:tcPr>
            <w:tcW w:w="675" w:type="dxa"/>
          </w:tcPr>
          <w:p w14:paraId="28394148" w14:textId="77777777" w:rsidR="00D05530" w:rsidRPr="00F67237" w:rsidRDefault="00B93804" w:rsidP="00B87372">
            <w:pPr>
              <w:rPr>
                <w:rFonts w:ascii="Arial" w:hAnsi="Arial" w:cs="Arial"/>
                <w:sz w:val="20"/>
                <w:szCs w:val="20"/>
              </w:rPr>
            </w:pPr>
            <w:r w:rsidRPr="00F67237">
              <w:rPr>
                <w:rFonts w:ascii="Arial" w:hAnsi="Arial" w:cs="Arial"/>
                <w:sz w:val="20"/>
                <w:szCs w:val="20"/>
              </w:rPr>
              <w:t>7</w:t>
            </w:r>
          </w:p>
        </w:tc>
        <w:tc>
          <w:tcPr>
            <w:tcW w:w="8647" w:type="dxa"/>
          </w:tcPr>
          <w:p w14:paraId="5C6EC52E" w14:textId="663F1631" w:rsidR="00CB023D" w:rsidRPr="00F67237" w:rsidRDefault="00D05530" w:rsidP="00CB023D">
            <w:pPr>
              <w:pStyle w:val="ListParagraph"/>
              <w:spacing w:beforeLines="20" w:before="48" w:afterLines="20" w:after="48"/>
              <w:ind w:left="360"/>
              <w:rPr>
                <w:rFonts w:ascii="Arial" w:hAnsi="Arial" w:cs="Arial"/>
                <w:b/>
                <w:sz w:val="20"/>
                <w:szCs w:val="20"/>
              </w:rPr>
            </w:pPr>
            <w:r w:rsidRPr="00F67237">
              <w:rPr>
                <w:rFonts w:ascii="Arial" w:hAnsi="Arial" w:cs="Arial"/>
                <w:sz w:val="20"/>
                <w:szCs w:val="20"/>
              </w:rPr>
              <w:t xml:space="preserve">In the following, I would like to play a little game with you. I will read out a series of digits. Please remember the series and repeat it. Let’s start with an example. I say: 7 3 8 and you repeat </w:t>
            </w:r>
            <w:r w:rsidRPr="00F67237">
              <w:rPr>
                <w:rFonts w:ascii="Arial" w:hAnsi="Arial" w:cs="Arial"/>
                <w:b/>
                <w:i/>
                <w:sz w:val="20"/>
                <w:szCs w:val="20"/>
              </w:rPr>
              <w:t xml:space="preserve">(let </w:t>
            </w:r>
            <w:r w:rsidR="00C31076" w:rsidRPr="00F67237">
              <w:rPr>
                <w:rFonts w:ascii="Arial" w:hAnsi="Arial" w:cs="Arial"/>
                <w:b/>
                <w:i/>
                <w:sz w:val="20"/>
                <w:szCs w:val="20"/>
              </w:rPr>
              <w:t>respondent</w:t>
            </w:r>
            <w:r w:rsidRPr="00F67237">
              <w:rPr>
                <w:rFonts w:ascii="Arial" w:hAnsi="Arial" w:cs="Arial"/>
                <w:b/>
                <w:i/>
                <w:sz w:val="20"/>
                <w:szCs w:val="20"/>
              </w:rPr>
              <w:t xml:space="preserve"> repeat). If the </w:t>
            </w:r>
            <w:r w:rsidR="00C31076" w:rsidRPr="00F67237">
              <w:rPr>
                <w:rFonts w:ascii="Arial" w:hAnsi="Arial" w:cs="Arial"/>
                <w:b/>
                <w:i/>
                <w:sz w:val="20"/>
                <w:szCs w:val="20"/>
              </w:rPr>
              <w:t>respondent</w:t>
            </w:r>
            <w:r w:rsidRPr="00F67237">
              <w:rPr>
                <w:rFonts w:ascii="Arial" w:hAnsi="Arial" w:cs="Arial"/>
                <w:b/>
                <w:i/>
                <w:sz w:val="20"/>
                <w:szCs w:val="20"/>
              </w:rPr>
              <w:t xml:space="preserve"> has not understood the game, give a second example (e.g. 2 4 1).</w:t>
            </w:r>
            <w:r w:rsidR="00CB023D" w:rsidRPr="00F67237">
              <w:rPr>
                <w:rFonts w:ascii="Arial" w:hAnsi="Arial" w:cs="Arial"/>
                <w:i/>
                <w:sz w:val="20"/>
                <w:szCs w:val="20"/>
              </w:rPr>
              <w:t xml:space="preserve"> </w:t>
            </w:r>
            <w:r w:rsidR="00CB023D" w:rsidRPr="00F67237">
              <w:rPr>
                <w:rFonts w:ascii="Nyala" w:hAnsi="Nyala" w:cs="Nyala"/>
                <w:i/>
                <w:sz w:val="20"/>
                <w:szCs w:val="20"/>
              </w:rPr>
              <w:t>አሁንም</w:t>
            </w:r>
            <w:r w:rsidR="00CB023D" w:rsidRPr="00F67237">
              <w:rPr>
                <w:rFonts w:ascii="Arial" w:hAnsi="Arial" w:cs="Arial"/>
                <w:i/>
                <w:sz w:val="20"/>
                <w:szCs w:val="20"/>
              </w:rPr>
              <w:t xml:space="preserve"> </w:t>
            </w:r>
            <w:r w:rsidR="00CB023D" w:rsidRPr="00F67237">
              <w:rPr>
                <w:rFonts w:ascii="Nyala" w:hAnsi="Nyala" w:cs="Nyala"/>
                <w:i/>
                <w:sz w:val="20"/>
                <w:szCs w:val="20"/>
              </w:rPr>
              <w:t>አንድ</w:t>
            </w:r>
            <w:r w:rsidR="00CB023D" w:rsidRPr="00F67237">
              <w:rPr>
                <w:rFonts w:ascii="Arial" w:hAnsi="Arial" w:cs="Arial"/>
                <w:i/>
                <w:sz w:val="20"/>
                <w:szCs w:val="20"/>
              </w:rPr>
              <w:t xml:space="preserve"> </w:t>
            </w:r>
            <w:r w:rsidR="00CB023D" w:rsidRPr="00F67237">
              <w:rPr>
                <w:rFonts w:ascii="Nyala" w:hAnsi="Nyala" w:cs="Nyala"/>
                <w:i/>
                <w:sz w:val="20"/>
                <w:szCs w:val="20"/>
              </w:rPr>
              <w:t>ጨዋታ</w:t>
            </w:r>
            <w:r w:rsidR="00CB023D" w:rsidRPr="00F67237">
              <w:rPr>
                <w:rFonts w:ascii="Arial" w:hAnsi="Arial" w:cs="Arial"/>
                <w:i/>
                <w:sz w:val="20"/>
                <w:szCs w:val="20"/>
              </w:rPr>
              <w:t xml:space="preserve"> </w:t>
            </w:r>
            <w:r w:rsidR="00CB023D" w:rsidRPr="00F67237">
              <w:rPr>
                <w:rFonts w:ascii="Nyala" w:hAnsi="Nyala" w:cs="Nyala"/>
                <w:i/>
                <w:sz w:val="20"/>
                <w:szCs w:val="20"/>
              </w:rPr>
              <w:t>ልንጫወት</w:t>
            </w:r>
            <w:r w:rsidR="00CB023D" w:rsidRPr="00F67237">
              <w:rPr>
                <w:rFonts w:ascii="Arial" w:hAnsi="Arial" w:cs="Arial"/>
                <w:i/>
                <w:sz w:val="20"/>
                <w:szCs w:val="20"/>
              </w:rPr>
              <w:t xml:space="preserve"> </w:t>
            </w:r>
            <w:r w:rsidR="00CB023D" w:rsidRPr="00F67237">
              <w:rPr>
                <w:rFonts w:ascii="Nyala" w:hAnsi="Nyala" w:cs="Nyala"/>
                <w:i/>
                <w:sz w:val="20"/>
                <w:szCs w:val="20"/>
              </w:rPr>
              <w:t>ነው፡፡</w:t>
            </w:r>
            <w:r w:rsidR="00CB023D" w:rsidRPr="00F67237">
              <w:rPr>
                <w:rFonts w:ascii="Arial" w:hAnsi="Arial" w:cs="Arial"/>
                <w:i/>
                <w:sz w:val="20"/>
                <w:szCs w:val="20"/>
              </w:rPr>
              <w:t xml:space="preserve"> </w:t>
            </w:r>
            <w:r w:rsidR="00CB023D" w:rsidRPr="00F67237">
              <w:rPr>
                <w:rFonts w:ascii="Nyala" w:hAnsi="Nyala" w:cs="Nyala"/>
                <w:i/>
                <w:sz w:val="20"/>
                <w:szCs w:val="20"/>
              </w:rPr>
              <w:t>የተወሰኑ</w:t>
            </w:r>
            <w:r w:rsidR="00CB023D" w:rsidRPr="00F67237">
              <w:rPr>
                <w:rFonts w:ascii="Arial" w:hAnsi="Arial" w:cs="Arial"/>
                <w:i/>
                <w:sz w:val="20"/>
                <w:szCs w:val="20"/>
              </w:rPr>
              <w:t xml:space="preserve"> </w:t>
            </w:r>
            <w:r w:rsidR="00CB023D" w:rsidRPr="00F67237">
              <w:rPr>
                <w:rFonts w:ascii="Nyala" w:hAnsi="Nyala" w:cs="Nyala"/>
                <w:i/>
                <w:sz w:val="20"/>
                <w:szCs w:val="20"/>
              </w:rPr>
              <w:t>ቁጥሮችን</w:t>
            </w:r>
            <w:r w:rsidR="00CB023D" w:rsidRPr="00F67237">
              <w:rPr>
                <w:rFonts w:ascii="Arial" w:hAnsi="Arial" w:cs="Arial"/>
                <w:i/>
                <w:sz w:val="20"/>
                <w:szCs w:val="20"/>
              </w:rPr>
              <w:t xml:space="preserve"> </w:t>
            </w:r>
            <w:r w:rsidR="00CB023D" w:rsidRPr="00F67237">
              <w:rPr>
                <w:rFonts w:ascii="Nyala" w:hAnsi="Nyala" w:cs="Nyala"/>
                <w:i/>
                <w:sz w:val="20"/>
                <w:szCs w:val="20"/>
              </w:rPr>
              <w:t>በቅደም</w:t>
            </w:r>
            <w:r w:rsidR="00CB023D" w:rsidRPr="00F67237">
              <w:rPr>
                <w:rFonts w:ascii="Arial" w:hAnsi="Arial" w:cs="Arial"/>
                <w:i/>
                <w:sz w:val="20"/>
                <w:szCs w:val="20"/>
              </w:rPr>
              <w:t xml:space="preserve"> </w:t>
            </w:r>
            <w:r w:rsidR="00CB023D" w:rsidRPr="00F67237">
              <w:rPr>
                <w:rFonts w:ascii="Nyala" w:hAnsi="Nyala" w:cs="Nyala"/>
                <w:i/>
                <w:sz w:val="20"/>
                <w:szCs w:val="20"/>
              </w:rPr>
              <w:t>ተከተል</w:t>
            </w:r>
            <w:r w:rsidR="00CB023D" w:rsidRPr="00F67237">
              <w:rPr>
                <w:rFonts w:ascii="Arial" w:hAnsi="Arial" w:cs="Arial"/>
                <w:i/>
                <w:sz w:val="20"/>
                <w:szCs w:val="20"/>
              </w:rPr>
              <w:t xml:space="preserve"> </w:t>
            </w:r>
            <w:r w:rsidR="00CB023D" w:rsidRPr="00F67237">
              <w:rPr>
                <w:rFonts w:ascii="Nyala" w:hAnsi="Nyala" w:cs="Nyala"/>
                <w:i/>
                <w:sz w:val="20"/>
                <w:szCs w:val="20"/>
              </w:rPr>
              <w:t>አነብሎታለሁ፡፡</w:t>
            </w:r>
            <w:r w:rsidR="00CB023D" w:rsidRPr="00F67237">
              <w:rPr>
                <w:rFonts w:ascii="Arial" w:hAnsi="Arial" w:cs="Arial"/>
                <w:i/>
                <w:sz w:val="20"/>
                <w:szCs w:val="20"/>
              </w:rPr>
              <w:t xml:space="preserve"> </w:t>
            </w:r>
            <w:r w:rsidR="00CB023D" w:rsidRPr="00F67237">
              <w:rPr>
                <w:rFonts w:ascii="Nyala" w:hAnsi="Nyala" w:cs="Nyala"/>
                <w:i/>
                <w:sz w:val="20"/>
                <w:szCs w:val="20"/>
              </w:rPr>
              <w:t>ቅደም</w:t>
            </w:r>
            <w:r w:rsidR="00CB023D" w:rsidRPr="00F67237">
              <w:rPr>
                <w:rFonts w:ascii="Arial" w:hAnsi="Arial" w:cs="Arial"/>
                <w:i/>
                <w:sz w:val="20"/>
                <w:szCs w:val="20"/>
              </w:rPr>
              <w:t xml:space="preserve"> </w:t>
            </w:r>
            <w:r w:rsidR="00CB023D" w:rsidRPr="00F67237">
              <w:rPr>
                <w:rFonts w:ascii="Nyala" w:hAnsi="Nyala" w:cs="Nyala"/>
                <w:i/>
                <w:sz w:val="20"/>
                <w:szCs w:val="20"/>
              </w:rPr>
              <w:t>ተከተሉን</w:t>
            </w:r>
            <w:r w:rsidR="00CB023D" w:rsidRPr="00F67237">
              <w:rPr>
                <w:rFonts w:ascii="Arial" w:hAnsi="Arial" w:cs="Arial"/>
                <w:i/>
                <w:sz w:val="20"/>
                <w:szCs w:val="20"/>
              </w:rPr>
              <w:t xml:space="preserve"> </w:t>
            </w:r>
            <w:r w:rsidR="00CB023D" w:rsidRPr="00F67237">
              <w:rPr>
                <w:rFonts w:ascii="Nyala" w:hAnsi="Nyala" w:cs="Nyala"/>
                <w:i/>
                <w:sz w:val="20"/>
                <w:szCs w:val="20"/>
              </w:rPr>
              <w:t>አስታውሰው</w:t>
            </w:r>
            <w:r w:rsidR="00CB023D" w:rsidRPr="00F67237">
              <w:rPr>
                <w:rFonts w:ascii="Arial" w:hAnsi="Arial" w:cs="Arial"/>
                <w:i/>
                <w:sz w:val="20"/>
                <w:szCs w:val="20"/>
              </w:rPr>
              <w:t xml:space="preserve"> </w:t>
            </w:r>
            <w:r w:rsidR="00CB023D" w:rsidRPr="00F67237">
              <w:rPr>
                <w:rFonts w:ascii="Nyala" w:hAnsi="Nyala" w:cs="Nyala"/>
                <w:i/>
                <w:sz w:val="20"/>
                <w:szCs w:val="20"/>
              </w:rPr>
              <w:t>ደግመው</w:t>
            </w:r>
            <w:r w:rsidR="00CB023D" w:rsidRPr="00F67237">
              <w:rPr>
                <w:rFonts w:ascii="Arial" w:hAnsi="Arial" w:cs="Arial"/>
                <w:i/>
                <w:sz w:val="20"/>
                <w:szCs w:val="20"/>
              </w:rPr>
              <w:t xml:space="preserve"> </w:t>
            </w:r>
            <w:r w:rsidR="00CB023D" w:rsidRPr="00F67237">
              <w:rPr>
                <w:rFonts w:ascii="Nyala" w:hAnsi="Nyala" w:cs="Nyala"/>
                <w:i/>
                <w:sz w:val="20"/>
                <w:szCs w:val="20"/>
              </w:rPr>
              <w:t>ይንገሩኝ፡፡</w:t>
            </w:r>
            <w:r w:rsidR="00CB023D" w:rsidRPr="00F67237">
              <w:rPr>
                <w:rFonts w:ascii="Arial" w:hAnsi="Arial" w:cs="Arial"/>
                <w:i/>
                <w:sz w:val="20"/>
                <w:szCs w:val="20"/>
              </w:rPr>
              <w:t xml:space="preserve"> </w:t>
            </w:r>
            <w:r w:rsidR="00CB023D" w:rsidRPr="00F67237">
              <w:rPr>
                <w:rFonts w:ascii="Nyala" w:hAnsi="Nyala" w:cs="Nyala"/>
                <w:i/>
                <w:sz w:val="20"/>
                <w:szCs w:val="20"/>
              </w:rPr>
              <w:t>በምሳሌ</w:t>
            </w:r>
            <w:r w:rsidR="00CB023D" w:rsidRPr="00F67237">
              <w:rPr>
                <w:rFonts w:ascii="Arial" w:hAnsi="Arial" w:cs="Arial"/>
                <w:i/>
                <w:sz w:val="20"/>
                <w:szCs w:val="20"/>
              </w:rPr>
              <w:t xml:space="preserve"> </w:t>
            </w:r>
            <w:r w:rsidR="00CB023D" w:rsidRPr="00F67237">
              <w:rPr>
                <w:rFonts w:ascii="Nyala" w:hAnsi="Nyala" w:cs="Nyala"/>
                <w:i/>
                <w:sz w:val="20"/>
                <w:szCs w:val="20"/>
              </w:rPr>
              <w:t>እንጀምር</w:t>
            </w:r>
            <w:r w:rsidR="00CB023D" w:rsidRPr="00F67237">
              <w:rPr>
                <w:rFonts w:ascii="Arial" w:hAnsi="Arial" w:cs="Arial"/>
                <w:i/>
                <w:sz w:val="20"/>
                <w:szCs w:val="20"/>
              </w:rPr>
              <w:t xml:space="preserve"> </w:t>
            </w:r>
            <w:r w:rsidR="00CB023D" w:rsidRPr="00F67237">
              <w:rPr>
                <w:rFonts w:ascii="Nyala" w:hAnsi="Nyala" w:cs="Nyala"/>
                <w:i/>
                <w:sz w:val="20"/>
                <w:szCs w:val="20"/>
              </w:rPr>
              <w:t>እስቲ፡</w:t>
            </w:r>
            <w:r w:rsidR="00CB023D" w:rsidRPr="00F67237">
              <w:rPr>
                <w:rFonts w:ascii="Arial" w:hAnsi="Arial" w:cs="Arial"/>
                <w:i/>
                <w:sz w:val="20"/>
                <w:szCs w:val="20"/>
              </w:rPr>
              <w:t xml:space="preserve"> </w:t>
            </w:r>
            <w:r w:rsidR="00CB023D" w:rsidRPr="00F67237">
              <w:rPr>
                <w:rFonts w:ascii="Nyala" w:hAnsi="Nyala" w:cs="Nyala"/>
                <w:i/>
                <w:sz w:val="20"/>
                <w:szCs w:val="20"/>
              </w:rPr>
              <w:t>እኔ</w:t>
            </w:r>
            <w:r w:rsidR="00CB023D" w:rsidRPr="00F67237">
              <w:rPr>
                <w:rFonts w:ascii="Arial" w:hAnsi="Arial" w:cs="Arial"/>
                <w:i/>
                <w:sz w:val="20"/>
                <w:szCs w:val="20"/>
              </w:rPr>
              <w:t xml:space="preserve"> </w:t>
            </w:r>
            <w:r w:rsidR="00CB023D" w:rsidRPr="00F67237">
              <w:rPr>
                <w:rFonts w:ascii="Nyala" w:hAnsi="Nyala" w:cs="Nyala"/>
                <w:i/>
                <w:sz w:val="20"/>
                <w:szCs w:val="20"/>
              </w:rPr>
              <w:t>፡</w:t>
            </w:r>
            <w:r w:rsidR="00CB023D" w:rsidRPr="00F67237">
              <w:rPr>
                <w:rFonts w:ascii="Arial" w:hAnsi="Arial" w:cs="Arial"/>
                <w:i/>
                <w:sz w:val="20"/>
                <w:szCs w:val="20"/>
              </w:rPr>
              <w:t xml:space="preserve"> 7 3 8 </w:t>
            </w:r>
            <w:r w:rsidR="00CB023D" w:rsidRPr="00F67237">
              <w:rPr>
                <w:rFonts w:ascii="Nyala" w:hAnsi="Nyala" w:cs="Nyala"/>
                <w:i/>
                <w:sz w:val="20"/>
                <w:szCs w:val="20"/>
              </w:rPr>
              <w:t>ስል</w:t>
            </w:r>
            <w:r w:rsidR="00CB023D" w:rsidRPr="00F67237">
              <w:rPr>
                <w:rFonts w:ascii="Arial" w:hAnsi="Arial" w:cs="Arial"/>
                <w:i/>
                <w:sz w:val="20"/>
                <w:szCs w:val="20"/>
              </w:rPr>
              <w:t xml:space="preserve"> </w:t>
            </w:r>
            <w:r w:rsidR="00CB023D" w:rsidRPr="00F67237">
              <w:rPr>
                <w:rFonts w:ascii="Nyala" w:hAnsi="Nyala" w:cs="Nyala"/>
                <w:i/>
                <w:sz w:val="20"/>
                <w:szCs w:val="20"/>
              </w:rPr>
              <w:t>እርስዎም</w:t>
            </w:r>
            <w:r w:rsidR="00CB023D" w:rsidRPr="00F67237">
              <w:rPr>
                <w:rFonts w:ascii="Arial" w:hAnsi="Arial" w:cs="Arial"/>
                <w:i/>
                <w:sz w:val="20"/>
                <w:szCs w:val="20"/>
              </w:rPr>
              <w:t xml:space="preserve"> </w:t>
            </w:r>
            <w:r w:rsidR="00CB023D" w:rsidRPr="00F67237">
              <w:rPr>
                <w:rFonts w:ascii="Nyala" w:hAnsi="Nyala" w:cs="Nyala"/>
                <w:i/>
                <w:sz w:val="20"/>
                <w:szCs w:val="20"/>
              </w:rPr>
              <w:t>በድጋሚ</w:t>
            </w:r>
            <w:r w:rsidR="00CB023D" w:rsidRPr="00F67237">
              <w:rPr>
                <w:rFonts w:ascii="Arial" w:hAnsi="Arial" w:cs="Arial"/>
                <w:i/>
                <w:sz w:val="20"/>
                <w:szCs w:val="20"/>
              </w:rPr>
              <w:t xml:space="preserve"> </w:t>
            </w:r>
            <w:r w:rsidR="00CB023D" w:rsidRPr="00F67237">
              <w:rPr>
                <w:rFonts w:ascii="Arial" w:hAnsi="Arial" w:cs="Arial"/>
                <w:b/>
                <w:i/>
                <w:sz w:val="20"/>
                <w:szCs w:val="20"/>
              </w:rPr>
              <w:t>(</w:t>
            </w:r>
            <w:r w:rsidR="00CB023D" w:rsidRPr="00F67237">
              <w:rPr>
                <w:rFonts w:ascii="Nyala" w:hAnsi="Nyala" w:cs="Nyala"/>
                <w:b/>
                <w:i/>
                <w:sz w:val="20"/>
                <w:szCs w:val="20"/>
              </w:rPr>
              <w:t>ደግመው</w:t>
            </w:r>
            <w:r w:rsidR="00CB023D" w:rsidRPr="00F67237">
              <w:rPr>
                <w:rFonts w:ascii="Arial" w:hAnsi="Arial" w:cs="Arial"/>
                <w:b/>
                <w:i/>
                <w:sz w:val="20"/>
                <w:szCs w:val="20"/>
              </w:rPr>
              <w:t xml:space="preserve"> </w:t>
            </w:r>
            <w:r w:rsidR="00CB023D" w:rsidRPr="00F67237">
              <w:rPr>
                <w:rFonts w:ascii="Nyala" w:hAnsi="Nyala" w:cs="Nyala"/>
                <w:b/>
                <w:i/>
                <w:sz w:val="20"/>
                <w:szCs w:val="20"/>
              </w:rPr>
              <w:t>እንዲነግሮት</w:t>
            </w:r>
            <w:r w:rsidR="00CB023D" w:rsidRPr="00F67237">
              <w:rPr>
                <w:rFonts w:ascii="Arial" w:hAnsi="Arial" w:cs="Arial"/>
                <w:b/>
                <w:i/>
                <w:sz w:val="20"/>
                <w:szCs w:val="20"/>
              </w:rPr>
              <w:t xml:space="preserve"> </w:t>
            </w:r>
            <w:r w:rsidR="00CB023D" w:rsidRPr="00F67237">
              <w:rPr>
                <w:rFonts w:ascii="Nyala" w:hAnsi="Nyala" w:cs="Nyala"/>
                <w:b/>
                <w:i/>
                <w:sz w:val="20"/>
                <w:szCs w:val="20"/>
              </w:rPr>
              <w:t>ያድርጉ</w:t>
            </w:r>
            <w:r w:rsidR="00CB023D" w:rsidRPr="00F67237">
              <w:rPr>
                <w:rFonts w:ascii="Arial" w:hAnsi="Arial" w:cs="Arial"/>
                <w:b/>
                <w:i/>
                <w:sz w:val="20"/>
                <w:szCs w:val="20"/>
              </w:rPr>
              <w:t>)</w:t>
            </w:r>
            <w:r w:rsidR="00CB023D" w:rsidRPr="00F67237">
              <w:rPr>
                <w:rFonts w:ascii="Nyala" w:hAnsi="Nyala" w:cs="Nyala"/>
                <w:b/>
                <w:i/>
                <w:sz w:val="20"/>
                <w:szCs w:val="20"/>
              </w:rPr>
              <w:t>፡፡</w:t>
            </w:r>
            <w:r w:rsidR="00CB023D" w:rsidRPr="00F67237">
              <w:rPr>
                <w:rFonts w:ascii="Arial" w:hAnsi="Arial" w:cs="Arial"/>
                <w:b/>
                <w:i/>
                <w:sz w:val="20"/>
                <w:szCs w:val="20"/>
              </w:rPr>
              <w:t xml:space="preserve"> </w:t>
            </w:r>
            <w:r w:rsidR="00CB023D" w:rsidRPr="00F67237">
              <w:rPr>
                <w:rFonts w:ascii="Nyala" w:hAnsi="Nyala" w:cs="Nyala"/>
                <w:b/>
                <w:i/>
                <w:sz w:val="20"/>
                <w:szCs w:val="20"/>
              </w:rPr>
              <w:t>መላሿ</w:t>
            </w:r>
            <w:r w:rsidR="00CB023D" w:rsidRPr="00F67237">
              <w:rPr>
                <w:rFonts w:ascii="Arial" w:hAnsi="Arial" w:cs="Arial"/>
                <w:b/>
                <w:i/>
                <w:sz w:val="20"/>
                <w:szCs w:val="20"/>
              </w:rPr>
              <w:t xml:space="preserve"> </w:t>
            </w:r>
            <w:r w:rsidR="00CB023D" w:rsidRPr="00F67237">
              <w:rPr>
                <w:rFonts w:ascii="Nyala" w:hAnsi="Nyala" w:cs="Nyala"/>
                <w:b/>
                <w:sz w:val="20"/>
                <w:szCs w:val="20"/>
              </w:rPr>
              <w:t>ጨዋታውን</w:t>
            </w:r>
            <w:r w:rsidR="00CB023D" w:rsidRPr="00F67237">
              <w:rPr>
                <w:rFonts w:ascii="Arial" w:hAnsi="Arial" w:cs="Arial"/>
                <w:b/>
                <w:sz w:val="20"/>
                <w:szCs w:val="20"/>
              </w:rPr>
              <w:t xml:space="preserve"> </w:t>
            </w:r>
            <w:r w:rsidR="00CB023D" w:rsidRPr="00F67237">
              <w:rPr>
                <w:rFonts w:ascii="Nyala" w:hAnsi="Nyala" w:cs="Nyala"/>
                <w:b/>
                <w:sz w:val="20"/>
                <w:szCs w:val="20"/>
              </w:rPr>
              <w:t>ካልተረዱት</w:t>
            </w:r>
            <w:r w:rsidR="00CB023D" w:rsidRPr="00F67237">
              <w:rPr>
                <w:rFonts w:ascii="Arial" w:hAnsi="Arial" w:cs="Arial"/>
                <w:b/>
                <w:sz w:val="20"/>
                <w:szCs w:val="20"/>
              </w:rPr>
              <w:t xml:space="preserve"> </w:t>
            </w:r>
            <w:r w:rsidR="00CB023D" w:rsidRPr="00F67237">
              <w:rPr>
                <w:rFonts w:ascii="Nyala" w:hAnsi="Nyala" w:cs="Nyala"/>
                <w:b/>
                <w:sz w:val="20"/>
                <w:szCs w:val="20"/>
              </w:rPr>
              <w:t>ሁለተኛ</w:t>
            </w:r>
            <w:r w:rsidR="00CB023D" w:rsidRPr="00F67237">
              <w:rPr>
                <w:rFonts w:ascii="Arial" w:hAnsi="Arial" w:cs="Arial"/>
                <w:b/>
                <w:sz w:val="20"/>
                <w:szCs w:val="20"/>
              </w:rPr>
              <w:t xml:space="preserve"> </w:t>
            </w:r>
            <w:r w:rsidR="00CB023D" w:rsidRPr="00F67237">
              <w:rPr>
                <w:rFonts w:ascii="Nyala" w:hAnsi="Nyala" w:cs="Nyala"/>
                <w:b/>
                <w:sz w:val="20"/>
                <w:szCs w:val="20"/>
              </w:rPr>
              <w:t>ምሳሌ</w:t>
            </w:r>
            <w:r w:rsidR="00CB023D" w:rsidRPr="00F67237">
              <w:rPr>
                <w:rFonts w:ascii="Arial" w:hAnsi="Arial" w:cs="Arial"/>
                <w:b/>
                <w:sz w:val="20"/>
                <w:szCs w:val="20"/>
              </w:rPr>
              <w:t xml:space="preserve"> </w:t>
            </w:r>
            <w:r w:rsidR="00CB023D" w:rsidRPr="00F67237">
              <w:rPr>
                <w:rFonts w:ascii="Nyala" w:hAnsi="Nyala" w:cs="Nyala"/>
                <w:b/>
                <w:sz w:val="20"/>
                <w:szCs w:val="20"/>
              </w:rPr>
              <w:t>ይስጡ</w:t>
            </w:r>
            <w:r w:rsidR="00CB023D" w:rsidRPr="00F67237">
              <w:rPr>
                <w:rFonts w:ascii="Arial" w:hAnsi="Arial" w:cs="Arial"/>
                <w:b/>
                <w:sz w:val="20"/>
                <w:szCs w:val="20"/>
              </w:rPr>
              <w:t xml:space="preserve"> (</w:t>
            </w:r>
            <w:r w:rsidR="00CB023D" w:rsidRPr="00F67237">
              <w:rPr>
                <w:rFonts w:ascii="Arial" w:hAnsi="Arial" w:cs="Arial"/>
                <w:b/>
                <w:i/>
                <w:sz w:val="20"/>
                <w:szCs w:val="20"/>
              </w:rPr>
              <w:t>2 4 1</w:t>
            </w:r>
            <w:r w:rsidR="00CB023D" w:rsidRPr="00F67237">
              <w:rPr>
                <w:rFonts w:ascii="Arial" w:hAnsi="Arial" w:cs="Arial"/>
                <w:b/>
                <w:sz w:val="20"/>
                <w:szCs w:val="20"/>
              </w:rPr>
              <w:t>)</w:t>
            </w:r>
          </w:p>
          <w:p w14:paraId="6EC10A39" w14:textId="77777777" w:rsidR="00CE2E78" w:rsidRPr="00F67237" w:rsidRDefault="00CE2E78" w:rsidP="00CB023D">
            <w:pPr>
              <w:pStyle w:val="ListParagraph"/>
              <w:spacing w:beforeLines="20" w:before="48" w:afterLines="20" w:after="48"/>
              <w:ind w:left="360"/>
              <w:rPr>
                <w:rFonts w:ascii="Arial" w:hAnsi="Arial" w:cs="Arial"/>
                <w:b/>
                <w:i/>
                <w:sz w:val="20"/>
                <w:szCs w:val="20"/>
              </w:rPr>
            </w:pPr>
          </w:p>
          <w:p w14:paraId="49D56E40" w14:textId="70D170A4" w:rsidR="00D05530" w:rsidRPr="00F67237" w:rsidRDefault="00D05530" w:rsidP="00CB023D">
            <w:pPr>
              <w:pStyle w:val="ListParagraph"/>
              <w:numPr>
                <w:ilvl w:val="0"/>
                <w:numId w:val="2"/>
              </w:numPr>
              <w:spacing w:beforeLines="20" w:before="48" w:afterLines="20" w:after="48"/>
              <w:rPr>
                <w:rFonts w:ascii="Arial" w:hAnsi="Arial" w:cs="Arial"/>
                <w:sz w:val="20"/>
                <w:szCs w:val="20"/>
              </w:rPr>
            </w:pPr>
            <w:r w:rsidRPr="00F67237">
              <w:rPr>
                <w:rFonts w:ascii="Arial" w:hAnsi="Arial" w:cs="Arial"/>
                <w:b/>
                <w:i/>
                <w:sz w:val="20"/>
                <w:szCs w:val="20"/>
              </w:rPr>
              <w:t xml:space="preserve">Start with three digits. </w:t>
            </w:r>
            <w:r w:rsidR="007D6C67" w:rsidRPr="00F67237">
              <w:rPr>
                <w:rFonts w:ascii="Arial" w:hAnsi="Arial" w:cs="Arial"/>
                <w:b/>
                <w:i/>
                <w:sz w:val="20"/>
                <w:szCs w:val="20"/>
              </w:rPr>
              <w:t xml:space="preserve">Make sure that the respondent cannot see the digits. </w:t>
            </w:r>
            <w:r w:rsidRPr="00F67237">
              <w:rPr>
                <w:rFonts w:ascii="Arial" w:hAnsi="Arial" w:cs="Arial"/>
                <w:b/>
                <w:i/>
                <w:sz w:val="20"/>
                <w:szCs w:val="20"/>
              </w:rPr>
              <w:t xml:space="preserve">If the </w:t>
            </w:r>
            <w:r w:rsidR="00C31076" w:rsidRPr="00F67237">
              <w:rPr>
                <w:rFonts w:ascii="Arial" w:hAnsi="Arial" w:cs="Arial"/>
                <w:b/>
                <w:i/>
                <w:sz w:val="20"/>
                <w:szCs w:val="20"/>
              </w:rPr>
              <w:t>respondent</w:t>
            </w:r>
            <w:r w:rsidRPr="00F67237">
              <w:rPr>
                <w:rFonts w:ascii="Arial" w:hAnsi="Arial" w:cs="Arial"/>
                <w:b/>
                <w:i/>
                <w:sz w:val="20"/>
                <w:szCs w:val="20"/>
              </w:rPr>
              <w:t xml:space="preserve"> is successful, present four digits and so on. Repeat this procedure until the </w:t>
            </w:r>
            <w:r w:rsidR="00C31076" w:rsidRPr="00F67237">
              <w:rPr>
                <w:rFonts w:ascii="Arial" w:hAnsi="Arial" w:cs="Arial"/>
                <w:b/>
                <w:i/>
                <w:sz w:val="20"/>
                <w:szCs w:val="20"/>
              </w:rPr>
              <w:t>respondent</w:t>
            </w:r>
            <w:r w:rsidRPr="00F67237">
              <w:rPr>
                <w:rFonts w:ascii="Arial" w:hAnsi="Arial" w:cs="Arial"/>
                <w:b/>
                <w:i/>
                <w:sz w:val="20"/>
                <w:szCs w:val="20"/>
              </w:rPr>
              <w:t xml:space="preserve"> makes a mistake. Please write down the </w:t>
            </w:r>
            <w:r w:rsidR="00921C7E" w:rsidRPr="00F67237">
              <w:rPr>
                <w:rFonts w:ascii="Arial" w:hAnsi="Arial" w:cs="Arial"/>
                <w:b/>
                <w:i/>
                <w:sz w:val="20"/>
                <w:szCs w:val="20"/>
              </w:rPr>
              <w:t xml:space="preserve">letter of the sequence the respondent does </w:t>
            </w:r>
            <w:r w:rsidR="00921C7E" w:rsidRPr="00F67237">
              <w:rPr>
                <w:rFonts w:ascii="Arial" w:hAnsi="Arial" w:cs="Arial"/>
                <w:b/>
                <w:i/>
                <w:sz w:val="20"/>
                <w:szCs w:val="20"/>
                <w:u w:val="single"/>
              </w:rPr>
              <w:t>not</w:t>
            </w:r>
            <w:r w:rsidR="00921C7E" w:rsidRPr="00F67237">
              <w:rPr>
                <w:rFonts w:ascii="Arial" w:hAnsi="Arial" w:cs="Arial"/>
                <w:b/>
                <w:i/>
                <w:sz w:val="20"/>
                <w:szCs w:val="20"/>
              </w:rPr>
              <w:t xml:space="preserve"> repeat correctly, i.e. the sequence in which she makes the first mistake.</w:t>
            </w:r>
            <w:r w:rsidR="00CB023D" w:rsidRPr="00F67237">
              <w:rPr>
                <w:rFonts w:ascii="Arial" w:hAnsi="Arial" w:cs="Arial"/>
                <w:sz w:val="20"/>
                <w:szCs w:val="20"/>
              </w:rPr>
              <w:t xml:space="preserve"> </w:t>
            </w:r>
            <w:r w:rsidR="00CB023D" w:rsidRPr="00F67237">
              <w:rPr>
                <w:rFonts w:ascii="Nyala" w:hAnsi="Nyala" w:cs="Nyala"/>
                <w:sz w:val="20"/>
                <w:szCs w:val="20"/>
              </w:rPr>
              <w:t>በ</w:t>
            </w:r>
            <w:r w:rsidR="00CB023D" w:rsidRPr="00F67237">
              <w:rPr>
                <w:rFonts w:ascii="Arial" w:hAnsi="Arial" w:cs="Arial"/>
                <w:sz w:val="20"/>
                <w:szCs w:val="20"/>
              </w:rPr>
              <w:t xml:space="preserve">3 </w:t>
            </w:r>
            <w:r w:rsidR="00CB023D" w:rsidRPr="00F67237">
              <w:rPr>
                <w:rFonts w:ascii="Nyala" w:hAnsi="Nyala" w:cs="Nyala"/>
                <w:sz w:val="20"/>
                <w:szCs w:val="20"/>
              </w:rPr>
              <w:t>ዲጂቶች</w:t>
            </w:r>
            <w:r w:rsidR="00CB023D" w:rsidRPr="00F67237">
              <w:rPr>
                <w:rFonts w:ascii="Arial" w:hAnsi="Arial" w:cs="Arial"/>
                <w:sz w:val="20"/>
                <w:szCs w:val="20"/>
              </w:rPr>
              <w:t xml:space="preserve"> </w:t>
            </w:r>
            <w:r w:rsidR="00CB023D" w:rsidRPr="00F67237">
              <w:rPr>
                <w:rFonts w:ascii="Nyala" w:hAnsi="Nyala" w:cs="Nyala"/>
                <w:sz w:val="20"/>
                <w:szCs w:val="20"/>
              </w:rPr>
              <w:t>ይጀምሩ፡፡</w:t>
            </w:r>
            <w:r w:rsidR="00CB023D" w:rsidRPr="00F67237">
              <w:rPr>
                <w:rFonts w:ascii="Arial" w:hAnsi="Arial" w:cs="Arial"/>
                <w:sz w:val="20"/>
                <w:szCs w:val="20"/>
              </w:rPr>
              <w:t xml:space="preserve"> </w:t>
            </w:r>
            <w:r w:rsidR="00CB023D" w:rsidRPr="00F67237">
              <w:rPr>
                <w:rFonts w:ascii="Nyala" w:hAnsi="Nyala" w:cs="Nyala"/>
                <w:sz w:val="20"/>
                <w:szCs w:val="20"/>
              </w:rPr>
              <w:t>መላሿ</w:t>
            </w:r>
            <w:r w:rsidR="00CB023D" w:rsidRPr="00F67237">
              <w:rPr>
                <w:rFonts w:ascii="Arial" w:hAnsi="Arial" w:cs="Arial"/>
                <w:sz w:val="20"/>
                <w:szCs w:val="20"/>
              </w:rPr>
              <w:t xml:space="preserve"> </w:t>
            </w:r>
            <w:r w:rsidR="00CB023D" w:rsidRPr="00F67237">
              <w:rPr>
                <w:rFonts w:ascii="Nyala" w:hAnsi="Nyala" w:cs="Nyala"/>
                <w:sz w:val="20"/>
                <w:szCs w:val="20"/>
              </w:rPr>
              <w:t>ቁጥሮቹን</w:t>
            </w:r>
            <w:r w:rsidR="00CB023D" w:rsidRPr="00F67237">
              <w:rPr>
                <w:rFonts w:ascii="Arial" w:hAnsi="Arial" w:cs="Arial"/>
                <w:sz w:val="20"/>
                <w:szCs w:val="20"/>
              </w:rPr>
              <w:t xml:space="preserve"> </w:t>
            </w:r>
            <w:r w:rsidR="00CB023D" w:rsidRPr="00F67237">
              <w:rPr>
                <w:rFonts w:ascii="Nyala" w:hAnsi="Nyala" w:cs="Nyala"/>
                <w:sz w:val="20"/>
                <w:szCs w:val="20"/>
              </w:rPr>
              <w:t>እንዳያዩ</w:t>
            </w:r>
            <w:r w:rsidR="00CB023D" w:rsidRPr="00F67237">
              <w:rPr>
                <w:rFonts w:ascii="Arial" w:hAnsi="Arial" w:cs="Arial"/>
                <w:sz w:val="20"/>
                <w:szCs w:val="20"/>
              </w:rPr>
              <w:t xml:space="preserve"> </w:t>
            </w:r>
            <w:r w:rsidR="00CB023D" w:rsidRPr="00F67237">
              <w:rPr>
                <w:rFonts w:ascii="Nyala" w:hAnsi="Nyala" w:cs="Nyala"/>
                <w:sz w:val="20"/>
                <w:szCs w:val="20"/>
              </w:rPr>
              <w:t>ይጠንቀቁ፡፡</w:t>
            </w:r>
            <w:r w:rsidR="00CB023D" w:rsidRPr="00F67237">
              <w:rPr>
                <w:rFonts w:ascii="Arial" w:hAnsi="Arial" w:cs="Arial"/>
                <w:sz w:val="20"/>
                <w:szCs w:val="20"/>
              </w:rPr>
              <w:t xml:space="preserve"> </w:t>
            </w:r>
            <w:r w:rsidR="00CB023D" w:rsidRPr="00F67237">
              <w:rPr>
                <w:rFonts w:ascii="Nyala" w:hAnsi="Nyala" w:cs="Nyala"/>
                <w:sz w:val="20"/>
                <w:szCs w:val="20"/>
              </w:rPr>
              <w:t>መላሿ</w:t>
            </w:r>
            <w:r w:rsidR="00CB023D" w:rsidRPr="00F67237">
              <w:rPr>
                <w:rFonts w:ascii="Arial" w:hAnsi="Arial" w:cs="Arial"/>
                <w:sz w:val="20"/>
                <w:szCs w:val="20"/>
              </w:rPr>
              <w:t xml:space="preserve"> </w:t>
            </w:r>
            <w:r w:rsidR="00CB023D" w:rsidRPr="00F67237">
              <w:rPr>
                <w:rFonts w:ascii="Nyala" w:hAnsi="Nyala" w:cs="Nyala"/>
                <w:sz w:val="20"/>
                <w:szCs w:val="20"/>
              </w:rPr>
              <w:t>ትክክለኛ</w:t>
            </w:r>
            <w:r w:rsidR="00CB023D" w:rsidRPr="00F67237">
              <w:rPr>
                <w:rFonts w:ascii="Arial" w:hAnsi="Arial" w:cs="Arial"/>
                <w:sz w:val="20"/>
                <w:szCs w:val="20"/>
              </w:rPr>
              <w:t xml:space="preserve"> </w:t>
            </w:r>
            <w:r w:rsidR="00CB023D" w:rsidRPr="00F67237">
              <w:rPr>
                <w:rFonts w:ascii="Nyala" w:hAnsi="Nyala" w:cs="Nyala"/>
                <w:sz w:val="20"/>
                <w:szCs w:val="20"/>
              </w:rPr>
              <w:t>መልስ</w:t>
            </w:r>
            <w:r w:rsidR="00CB023D" w:rsidRPr="00F67237">
              <w:rPr>
                <w:rFonts w:ascii="Arial" w:hAnsi="Arial" w:cs="Arial"/>
                <w:sz w:val="20"/>
                <w:szCs w:val="20"/>
              </w:rPr>
              <w:t xml:space="preserve"> </w:t>
            </w:r>
            <w:r w:rsidR="00CB023D" w:rsidRPr="00F67237">
              <w:rPr>
                <w:rFonts w:ascii="Nyala" w:hAnsi="Nyala" w:cs="Nyala"/>
                <w:sz w:val="20"/>
                <w:szCs w:val="20"/>
              </w:rPr>
              <w:t>ከሰጡ</w:t>
            </w:r>
            <w:r w:rsidR="00CB023D" w:rsidRPr="00F67237">
              <w:rPr>
                <w:rFonts w:ascii="Arial" w:hAnsi="Arial" w:cs="Arial"/>
                <w:sz w:val="20"/>
                <w:szCs w:val="20"/>
              </w:rPr>
              <w:t xml:space="preserve"> </w:t>
            </w:r>
            <w:r w:rsidR="00CB023D" w:rsidRPr="00F67237">
              <w:rPr>
                <w:rFonts w:ascii="Nyala" w:hAnsi="Nyala" w:cs="Nyala"/>
                <w:sz w:val="20"/>
                <w:szCs w:val="20"/>
              </w:rPr>
              <w:t>አራት</w:t>
            </w:r>
            <w:r w:rsidR="00CB023D" w:rsidRPr="00F67237">
              <w:rPr>
                <w:rFonts w:ascii="Arial" w:hAnsi="Arial" w:cs="Arial"/>
                <w:sz w:val="20"/>
                <w:szCs w:val="20"/>
              </w:rPr>
              <w:t xml:space="preserve"> </w:t>
            </w:r>
            <w:r w:rsidR="00CB023D" w:rsidRPr="00F67237">
              <w:rPr>
                <w:rFonts w:ascii="Nyala" w:hAnsi="Nyala" w:cs="Nyala"/>
                <w:sz w:val="20"/>
                <w:szCs w:val="20"/>
              </w:rPr>
              <w:t>ዲጂቶችን</w:t>
            </w:r>
            <w:r w:rsidR="00CB023D" w:rsidRPr="00F67237">
              <w:rPr>
                <w:rFonts w:ascii="Arial" w:hAnsi="Arial" w:cs="Arial"/>
                <w:sz w:val="20"/>
                <w:szCs w:val="20"/>
              </w:rPr>
              <w:t xml:space="preserve"> </w:t>
            </w:r>
            <w:r w:rsidR="00CB023D" w:rsidRPr="00F67237">
              <w:rPr>
                <w:rFonts w:ascii="Nyala" w:hAnsi="Nyala" w:cs="Nyala"/>
                <w:sz w:val="20"/>
                <w:szCs w:val="20"/>
              </w:rPr>
              <w:t>ወዘተ</w:t>
            </w:r>
            <w:r w:rsidR="00CB023D" w:rsidRPr="00F67237">
              <w:rPr>
                <w:rFonts w:ascii="Arial" w:hAnsi="Arial" w:cs="Arial"/>
                <w:sz w:val="20"/>
                <w:szCs w:val="20"/>
              </w:rPr>
              <w:t xml:space="preserve"> </w:t>
            </w:r>
            <w:r w:rsidR="00CB023D" w:rsidRPr="00F67237">
              <w:rPr>
                <w:rFonts w:ascii="Nyala" w:hAnsi="Nyala" w:cs="Nyala"/>
                <w:sz w:val="20"/>
                <w:szCs w:val="20"/>
              </w:rPr>
              <w:t>እያሉ</w:t>
            </w:r>
            <w:r w:rsidR="00CB023D" w:rsidRPr="00F67237">
              <w:rPr>
                <w:rFonts w:ascii="Arial" w:hAnsi="Arial" w:cs="Arial"/>
                <w:sz w:val="20"/>
                <w:szCs w:val="20"/>
              </w:rPr>
              <w:t xml:space="preserve"> </w:t>
            </w:r>
            <w:r w:rsidR="00CB023D" w:rsidRPr="00F67237">
              <w:rPr>
                <w:rFonts w:ascii="Nyala" w:hAnsi="Nyala" w:cs="Nyala"/>
                <w:sz w:val="20"/>
                <w:szCs w:val="20"/>
              </w:rPr>
              <w:t>እስከሚሳሳቱ</w:t>
            </w:r>
            <w:r w:rsidR="00CB023D" w:rsidRPr="00F67237">
              <w:rPr>
                <w:rFonts w:ascii="Arial" w:hAnsi="Arial" w:cs="Arial"/>
                <w:sz w:val="20"/>
                <w:szCs w:val="20"/>
              </w:rPr>
              <w:t xml:space="preserve"> </w:t>
            </w:r>
            <w:r w:rsidR="00CB023D" w:rsidRPr="00F67237">
              <w:rPr>
                <w:rFonts w:ascii="Nyala" w:hAnsi="Nyala" w:cs="Nyala"/>
                <w:sz w:val="20"/>
                <w:szCs w:val="20"/>
              </w:rPr>
              <w:t>ድረስ</w:t>
            </w:r>
            <w:r w:rsidR="00CB023D" w:rsidRPr="00F67237">
              <w:rPr>
                <w:rFonts w:ascii="Arial" w:hAnsi="Arial" w:cs="Arial"/>
                <w:sz w:val="20"/>
                <w:szCs w:val="20"/>
              </w:rPr>
              <w:t xml:space="preserve"> </w:t>
            </w:r>
            <w:r w:rsidR="00CB023D" w:rsidRPr="00F67237">
              <w:rPr>
                <w:rFonts w:ascii="Nyala" w:hAnsi="Nyala" w:cs="Nyala"/>
                <w:sz w:val="20"/>
                <w:szCs w:val="20"/>
              </w:rPr>
              <w:t>ይቀጥሉ፡፡</w:t>
            </w:r>
            <w:r w:rsidR="00CB023D" w:rsidRPr="00F67237">
              <w:rPr>
                <w:rFonts w:ascii="Arial" w:hAnsi="Arial" w:cs="Arial"/>
                <w:sz w:val="20"/>
                <w:szCs w:val="20"/>
              </w:rPr>
              <w:t xml:space="preserve"> </w:t>
            </w:r>
            <w:r w:rsidR="00CB023D" w:rsidRPr="00F67237">
              <w:rPr>
                <w:rFonts w:ascii="Nyala" w:hAnsi="Nyala" w:cs="Nyala"/>
                <w:sz w:val="20"/>
                <w:szCs w:val="20"/>
              </w:rPr>
              <w:t>እባክዎን</w:t>
            </w:r>
            <w:r w:rsidR="00CB023D" w:rsidRPr="00F67237">
              <w:rPr>
                <w:rFonts w:ascii="Arial" w:hAnsi="Arial" w:cs="Arial"/>
                <w:sz w:val="20"/>
                <w:szCs w:val="20"/>
              </w:rPr>
              <w:t xml:space="preserve"> </w:t>
            </w:r>
            <w:r w:rsidR="00CB023D" w:rsidRPr="00F67237">
              <w:rPr>
                <w:rFonts w:ascii="Nyala" w:hAnsi="Nyala" w:cs="Nyala"/>
                <w:sz w:val="20"/>
                <w:szCs w:val="20"/>
              </w:rPr>
              <w:t>መላሿ</w:t>
            </w:r>
            <w:r w:rsidR="00CB023D" w:rsidRPr="00F67237">
              <w:rPr>
                <w:rFonts w:ascii="Arial" w:hAnsi="Arial" w:cs="Arial"/>
                <w:sz w:val="20"/>
                <w:szCs w:val="20"/>
              </w:rPr>
              <w:t xml:space="preserve"> </w:t>
            </w:r>
            <w:r w:rsidR="00CB023D" w:rsidRPr="00F67237">
              <w:rPr>
                <w:rFonts w:ascii="Nyala" w:hAnsi="Nyala" w:cs="Nyala"/>
                <w:sz w:val="20"/>
                <w:szCs w:val="20"/>
              </w:rPr>
              <w:t>በትክክል</w:t>
            </w:r>
            <w:r w:rsidR="00CB023D" w:rsidRPr="00F67237">
              <w:rPr>
                <w:rFonts w:ascii="Arial" w:hAnsi="Arial" w:cs="Arial"/>
                <w:sz w:val="20"/>
                <w:szCs w:val="20"/>
              </w:rPr>
              <w:t xml:space="preserve"> </w:t>
            </w:r>
            <w:r w:rsidR="00CB023D" w:rsidRPr="00F67237">
              <w:rPr>
                <w:rFonts w:ascii="Nyala" w:hAnsi="Nyala" w:cs="Nyala"/>
                <w:sz w:val="20"/>
                <w:szCs w:val="20"/>
              </w:rPr>
              <w:t>ደግመው</w:t>
            </w:r>
            <w:r w:rsidR="00CB023D" w:rsidRPr="00F67237">
              <w:rPr>
                <w:rFonts w:ascii="Arial" w:hAnsi="Arial" w:cs="Arial"/>
                <w:sz w:val="20"/>
                <w:szCs w:val="20"/>
              </w:rPr>
              <w:t xml:space="preserve"> </w:t>
            </w:r>
            <w:r w:rsidR="00CB023D" w:rsidRPr="00F67237">
              <w:rPr>
                <w:rFonts w:ascii="Nyala" w:hAnsi="Nyala" w:cs="Nyala"/>
                <w:sz w:val="20"/>
                <w:szCs w:val="20"/>
              </w:rPr>
              <w:t>ያልጠሩበትን</w:t>
            </w:r>
            <w:r w:rsidR="00CB023D" w:rsidRPr="00F67237">
              <w:rPr>
                <w:rFonts w:ascii="Arial" w:hAnsi="Arial" w:cs="Arial"/>
                <w:sz w:val="20"/>
                <w:szCs w:val="20"/>
              </w:rPr>
              <w:t xml:space="preserve">/ </w:t>
            </w:r>
            <w:r w:rsidR="00CB023D" w:rsidRPr="00F67237">
              <w:rPr>
                <w:rFonts w:ascii="Nyala" w:hAnsi="Nyala" w:cs="Nyala"/>
                <w:sz w:val="20"/>
                <w:szCs w:val="20"/>
                <w:u w:val="single"/>
              </w:rPr>
              <w:t>የተሳሳቱበትን</w:t>
            </w:r>
            <w:r w:rsidR="00CB023D" w:rsidRPr="00F67237">
              <w:rPr>
                <w:rFonts w:ascii="Arial" w:hAnsi="Arial" w:cs="Arial"/>
                <w:sz w:val="20"/>
                <w:szCs w:val="20"/>
              </w:rPr>
              <w:t xml:space="preserve"> </w:t>
            </w:r>
            <w:r w:rsidR="00CB023D" w:rsidRPr="00F67237">
              <w:rPr>
                <w:rFonts w:ascii="Nyala" w:hAnsi="Nyala" w:cs="Nyala"/>
                <w:sz w:val="20"/>
                <w:szCs w:val="20"/>
              </w:rPr>
              <w:t>የቁጥር</w:t>
            </w:r>
            <w:r w:rsidR="00CB023D" w:rsidRPr="00F67237">
              <w:rPr>
                <w:rFonts w:ascii="Arial" w:hAnsi="Arial" w:cs="Arial"/>
                <w:sz w:val="20"/>
                <w:szCs w:val="20"/>
              </w:rPr>
              <w:t xml:space="preserve"> </w:t>
            </w:r>
            <w:r w:rsidR="00CB023D" w:rsidRPr="00F67237">
              <w:rPr>
                <w:rFonts w:ascii="Nyala" w:hAnsi="Nyala" w:cs="Nyala"/>
                <w:sz w:val="20"/>
                <w:szCs w:val="20"/>
              </w:rPr>
              <w:t>ስብስብ</w:t>
            </w:r>
            <w:r w:rsidR="00CB023D" w:rsidRPr="00F67237">
              <w:rPr>
                <w:rFonts w:ascii="Arial" w:hAnsi="Arial" w:cs="Arial"/>
                <w:sz w:val="20"/>
                <w:szCs w:val="20"/>
              </w:rPr>
              <w:t xml:space="preserve"> </w:t>
            </w:r>
            <w:r w:rsidR="00CB023D" w:rsidRPr="00F67237">
              <w:rPr>
                <w:rFonts w:ascii="Nyala" w:hAnsi="Nyala" w:cs="Nyala"/>
                <w:sz w:val="20"/>
                <w:szCs w:val="20"/>
              </w:rPr>
              <w:t>የያዘውን</w:t>
            </w:r>
            <w:r w:rsidR="00CB023D" w:rsidRPr="00F67237">
              <w:rPr>
                <w:rFonts w:ascii="Arial" w:hAnsi="Arial" w:cs="Arial"/>
                <w:sz w:val="20"/>
                <w:szCs w:val="20"/>
              </w:rPr>
              <w:t xml:space="preserve"> </w:t>
            </w:r>
            <w:r w:rsidR="00CB023D" w:rsidRPr="00F67237">
              <w:rPr>
                <w:rFonts w:ascii="Nyala" w:hAnsi="Nyala" w:cs="Nyala"/>
                <w:sz w:val="20"/>
                <w:szCs w:val="20"/>
                <w:u w:val="single"/>
              </w:rPr>
              <w:t>ፊደል</w:t>
            </w:r>
            <w:r w:rsidR="00CB023D" w:rsidRPr="00F67237">
              <w:rPr>
                <w:rFonts w:ascii="Arial" w:hAnsi="Arial" w:cs="Arial"/>
                <w:sz w:val="20"/>
                <w:szCs w:val="20"/>
              </w:rPr>
              <w:t xml:space="preserve"> </w:t>
            </w:r>
            <w:r w:rsidR="00CB023D" w:rsidRPr="00F67237">
              <w:rPr>
                <w:rFonts w:ascii="Nyala" w:hAnsi="Nyala" w:cs="Nyala"/>
                <w:sz w:val="20"/>
                <w:szCs w:val="20"/>
              </w:rPr>
              <w:t>ይጻፉ፡፡</w:t>
            </w:r>
          </w:p>
          <w:p w14:paraId="1BF37BC6" w14:textId="77777777" w:rsidR="00D05530" w:rsidRPr="00F67237" w:rsidRDefault="00D05530" w:rsidP="004C402E">
            <w:pPr>
              <w:spacing w:beforeLines="20" w:before="48" w:afterLines="20" w:after="48"/>
              <w:rPr>
                <w:rFonts w:ascii="Arial" w:hAnsi="Arial" w:cs="Arial"/>
                <w:i/>
                <w:sz w:val="20"/>
                <w:szCs w:val="20"/>
              </w:rPr>
            </w:pPr>
          </w:p>
          <w:p w14:paraId="66E00B55" w14:textId="77777777" w:rsidR="00D05530" w:rsidRPr="00F67237" w:rsidRDefault="00D05530" w:rsidP="00DE08E3">
            <w:pPr>
              <w:pStyle w:val="ListParagraph"/>
              <w:numPr>
                <w:ilvl w:val="0"/>
                <w:numId w:val="15"/>
              </w:numPr>
              <w:spacing w:beforeLines="20" w:before="48" w:afterLines="20" w:after="48"/>
              <w:rPr>
                <w:rFonts w:ascii="Arial" w:hAnsi="Arial" w:cs="Arial"/>
                <w:sz w:val="20"/>
                <w:szCs w:val="20"/>
              </w:rPr>
            </w:pPr>
            <w:r w:rsidRPr="00F67237">
              <w:rPr>
                <w:rFonts w:ascii="Arial" w:hAnsi="Arial" w:cs="Arial"/>
                <w:sz w:val="20"/>
                <w:szCs w:val="20"/>
              </w:rPr>
              <w:t>9 5 2</w:t>
            </w:r>
          </w:p>
          <w:p w14:paraId="3C1FA2C2" w14:textId="77777777" w:rsidR="00D05530" w:rsidRPr="00F67237" w:rsidRDefault="00D05530" w:rsidP="00DE08E3">
            <w:pPr>
              <w:pStyle w:val="ListParagraph"/>
              <w:numPr>
                <w:ilvl w:val="0"/>
                <w:numId w:val="15"/>
              </w:numPr>
              <w:spacing w:beforeLines="20" w:before="48" w:afterLines="20" w:after="48"/>
              <w:rPr>
                <w:rFonts w:ascii="Arial" w:hAnsi="Arial" w:cs="Arial"/>
                <w:sz w:val="20"/>
                <w:szCs w:val="20"/>
              </w:rPr>
            </w:pPr>
            <w:r w:rsidRPr="00F67237">
              <w:rPr>
                <w:rFonts w:ascii="Arial" w:hAnsi="Arial" w:cs="Arial"/>
                <w:sz w:val="20"/>
                <w:szCs w:val="20"/>
              </w:rPr>
              <w:t>3 7 4 1</w:t>
            </w:r>
          </w:p>
          <w:p w14:paraId="24B3AF04" w14:textId="77777777" w:rsidR="00D05530" w:rsidRPr="00F67237" w:rsidRDefault="00D05530" w:rsidP="00DE08E3">
            <w:pPr>
              <w:pStyle w:val="ListParagraph"/>
              <w:numPr>
                <w:ilvl w:val="0"/>
                <w:numId w:val="15"/>
              </w:numPr>
              <w:spacing w:beforeLines="20" w:before="48" w:afterLines="20" w:after="48"/>
              <w:rPr>
                <w:rFonts w:ascii="Arial" w:hAnsi="Arial" w:cs="Arial"/>
                <w:sz w:val="20"/>
                <w:szCs w:val="20"/>
              </w:rPr>
            </w:pPr>
            <w:r w:rsidRPr="00F67237">
              <w:rPr>
                <w:rFonts w:ascii="Arial" w:hAnsi="Arial" w:cs="Arial"/>
                <w:sz w:val="20"/>
                <w:szCs w:val="20"/>
              </w:rPr>
              <w:t>8 6 1 7 4</w:t>
            </w:r>
          </w:p>
          <w:p w14:paraId="1C4DEB52" w14:textId="77777777" w:rsidR="00D05530" w:rsidRPr="00F67237" w:rsidRDefault="00D05530" w:rsidP="00DE08E3">
            <w:pPr>
              <w:pStyle w:val="ListParagraph"/>
              <w:numPr>
                <w:ilvl w:val="0"/>
                <w:numId w:val="15"/>
              </w:numPr>
              <w:spacing w:beforeLines="20" w:before="48" w:afterLines="20" w:after="48"/>
              <w:rPr>
                <w:rFonts w:ascii="Arial" w:hAnsi="Arial" w:cs="Arial"/>
                <w:sz w:val="20"/>
                <w:szCs w:val="20"/>
              </w:rPr>
            </w:pPr>
            <w:r w:rsidRPr="00F67237">
              <w:rPr>
                <w:rFonts w:ascii="Arial" w:hAnsi="Arial" w:cs="Arial"/>
                <w:sz w:val="20"/>
                <w:szCs w:val="20"/>
              </w:rPr>
              <w:t>9 1 5 3 7 2</w:t>
            </w:r>
          </w:p>
          <w:p w14:paraId="74496B79" w14:textId="77777777" w:rsidR="00D05530" w:rsidRPr="00F67237" w:rsidRDefault="00D05530" w:rsidP="00DE08E3">
            <w:pPr>
              <w:pStyle w:val="ListParagraph"/>
              <w:numPr>
                <w:ilvl w:val="0"/>
                <w:numId w:val="15"/>
              </w:numPr>
              <w:spacing w:beforeLines="20" w:before="48" w:afterLines="20" w:after="48"/>
              <w:rPr>
                <w:rFonts w:ascii="Arial" w:hAnsi="Arial" w:cs="Arial"/>
                <w:sz w:val="20"/>
                <w:szCs w:val="20"/>
              </w:rPr>
            </w:pPr>
            <w:r w:rsidRPr="00F67237">
              <w:rPr>
                <w:rFonts w:ascii="Arial" w:hAnsi="Arial" w:cs="Arial"/>
                <w:sz w:val="20"/>
                <w:szCs w:val="20"/>
              </w:rPr>
              <w:t>7 4 2 3 1 7 8</w:t>
            </w:r>
          </w:p>
          <w:p w14:paraId="3FACF41F" w14:textId="77777777" w:rsidR="00D05530" w:rsidRPr="00F67237" w:rsidRDefault="00D05530" w:rsidP="00DE08E3">
            <w:pPr>
              <w:pStyle w:val="ListParagraph"/>
              <w:numPr>
                <w:ilvl w:val="0"/>
                <w:numId w:val="15"/>
              </w:numPr>
              <w:spacing w:beforeLines="20" w:before="48" w:afterLines="20" w:after="48"/>
              <w:rPr>
                <w:rFonts w:ascii="Arial" w:hAnsi="Arial" w:cs="Arial"/>
                <w:sz w:val="20"/>
                <w:szCs w:val="20"/>
              </w:rPr>
            </w:pPr>
            <w:r w:rsidRPr="00F67237">
              <w:rPr>
                <w:rFonts w:ascii="Arial" w:hAnsi="Arial" w:cs="Arial"/>
                <w:sz w:val="20"/>
                <w:szCs w:val="20"/>
              </w:rPr>
              <w:t>9 5 4 6 9 3 1 4</w:t>
            </w:r>
          </w:p>
          <w:p w14:paraId="691E2A24" w14:textId="77777777" w:rsidR="00D05530" w:rsidRPr="00F67237" w:rsidRDefault="00D05530" w:rsidP="00DE08E3">
            <w:pPr>
              <w:pStyle w:val="ListParagraph"/>
              <w:numPr>
                <w:ilvl w:val="0"/>
                <w:numId w:val="15"/>
              </w:numPr>
              <w:spacing w:beforeLines="20" w:before="48" w:afterLines="20" w:after="48"/>
              <w:rPr>
                <w:rFonts w:ascii="Arial" w:hAnsi="Arial" w:cs="Arial"/>
                <w:sz w:val="20"/>
                <w:szCs w:val="20"/>
              </w:rPr>
            </w:pPr>
            <w:r w:rsidRPr="00F67237">
              <w:rPr>
                <w:rFonts w:ascii="Arial" w:hAnsi="Arial" w:cs="Arial"/>
                <w:sz w:val="20"/>
                <w:szCs w:val="20"/>
              </w:rPr>
              <w:t>3 7 8 9 3 1 3 1 6</w:t>
            </w:r>
          </w:p>
          <w:p w14:paraId="4543A1F6" w14:textId="77777777" w:rsidR="00D05530" w:rsidRPr="00F67237" w:rsidRDefault="00D05530" w:rsidP="00DE08E3">
            <w:pPr>
              <w:pStyle w:val="ListParagraph"/>
              <w:numPr>
                <w:ilvl w:val="0"/>
                <w:numId w:val="15"/>
              </w:numPr>
              <w:spacing w:beforeLines="20" w:before="48" w:afterLines="20" w:after="48"/>
              <w:rPr>
                <w:rFonts w:ascii="Arial" w:hAnsi="Arial" w:cs="Arial"/>
                <w:sz w:val="20"/>
                <w:szCs w:val="20"/>
              </w:rPr>
            </w:pPr>
            <w:r w:rsidRPr="00F67237">
              <w:rPr>
                <w:rFonts w:ascii="Arial" w:hAnsi="Arial" w:cs="Arial"/>
                <w:sz w:val="20"/>
                <w:szCs w:val="20"/>
              </w:rPr>
              <w:t>2 5 3 6 9 4 1 2 9 8</w:t>
            </w:r>
          </w:p>
          <w:p w14:paraId="4EA93002" w14:textId="77777777" w:rsidR="00D05530" w:rsidRPr="00F67237" w:rsidRDefault="00D05530" w:rsidP="004C402E">
            <w:pPr>
              <w:spacing w:beforeLines="20" w:before="48" w:afterLines="20" w:after="48"/>
              <w:rPr>
                <w:rFonts w:ascii="Arial" w:hAnsi="Arial" w:cs="Arial"/>
                <w:sz w:val="20"/>
                <w:szCs w:val="20"/>
              </w:rPr>
            </w:pPr>
          </w:p>
          <w:p w14:paraId="615D819C" w14:textId="1F45601A" w:rsidR="00D05530" w:rsidRPr="00F67237" w:rsidRDefault="00D05530" w:rsidP="004C402E">
            <w:pPr>
              <w:pStyle w:val="ListParagraph"/>
              <w:numPr>
                <w:ilvl w:val="0"/>
                <w:numId w:val="2"/>
              </w:numPr>
              <w:spacing w:beforeLines="20" w:before="48" w:afterLines="20" w:after="48"/>
              <w:rPr>
                <w:rFonts w:ascii="Arial" w:hAnsi="Arial" w:cs="Arial"/>
                <w:sz w:val="20"/>
                <w:szCs w:val="20"/>
              </w:rPr>
            </w:pPr>
            <w:r w:rsidRPr="00F67237">
              <w:rPr>
                <w:rFonts w:ascii="Arial" w:hAnsi="Arial" w:cs="Arial"/>
                <w:sz w:val="20"/>
                <w:szCs w:val="20"/>
              </w:rPr>
              <w:t>Now, we go one step further. When I say 7 3 8, you repeat the digits backwards. This means, that you would say 8 3 7. Let’s start with an example again. I say: 9 5 2 and you say (</w:t>
            </w:r>
            <w:r w:rsidRPr="00F67237">
              <w:rPr>
                <w:rFonts w:ascii="Arial" w:hAnsi="Arial" w:cs="Arial"/>
                <w:i/>
                <w:sz w:val="20"/>
                <w:szCs w:val="20"/>
              </w:rPr>
              <w:t xml:space="preserve">let </w:t>
            </w:r>
            <w:r w:rsidR="00C31076" w:rsidRPr="00F67237">
              <w:rPr>
                <w:rFonts w:ascii="Arial" w:hAnsi="Arial" w:cs="Arial"/>
                <w:i/>
                <w:sz w:val="20"/>
                <w:szCs w:val="20"/>
              </w:rPr>
              <w:t>respondent</w:t>
            </w:r>
            <w:r w:rsidRPr="00F67237">
              <w:rPr>
                <w:rFonts w:ascii="Arial" w:hAnsi="Arial" w:cs="Arial"/>
                <w:i/>
                <w:sz w:val="20"/>
                <w:szCs w:val="20"/>
              </w:rPr>
              <w:t xml:space="preserve"> repeat the digits in the backward direction</w:t>
            </w:r>
            <w:r w:rsidRPr="00F67237">
              <w:rPr>
                <w:rFonts w:ascii="Arial" w:hAnsi="Arial" w:cs="Arial"/>
                <w:sz w:val="20"/>
                <w:szCs w:val="20"/>
              </w:rPr>
              <w:t xml:space="preserve">). </w:t>
            </w:r>
            <w:r w:rsidRPr="00F67237">
              <w:rPr>
                <w:rFonts w:ascii="Arial" w:hAnsi="Arial" w:cs="Arial"/>
                <w:i/>
                <w:sz w:val="20"/>
                <w:szCs w:val="20"/>
              </w:rPr>
              <w:t xml:space="preserve">If the </w:t>
            </w:r>
            <w:r w:rsidR="00C31076" w:rsidRPr="00F67237">
              <w:rPr>
                <w:rFonts w:ascii="Arial" w:hAnsi="Arial" w:cs="Arial"/>
                <w:i/>
                <w:sz w:val="20"/>
                <w:szCs w:val="20"/>
              </w:rPr>
              <w:t>respondent</w:t>
            </w:r>
            <w:r w:rsidRPr="00F67237">
              <w:rPr>
                <w:rFonts w:ascii="Arial" w:hAnsi="Arial" w:cs="Arial"/>
                <w:i/>
                <w:sz w:val="20"/>
                <w:szCs w:val="20"/>
              </w:rPr>
              <w:t xml:space="preserve"> has not understood the game, give a second example (e.g. 2 4 1).</w:t>
            </w:r>
            <w:r w:rsidR="002839B4" w:rsidRPr="00F67237">
              <w:rPr>
                <w:rFonts w:ascii="Arial" w:hAnsi="Arial" w:cs="Arial"/>
                <w:i/>
                <w:sz w:val="20"/>
                <w:szCs w:val="20"/>
              </w:rPr>
              <w:t xml:space="preserve"> </w:t>
            </w:r>
            <w:r w:rsidR="002839B4" w:rsidRPr="00F67237">
              <w:rPr>
                <w:rFonts w:ascii="Nyala" w:hAnsi="Nyala" w:cs="Nyala"/>
                <w:i/>
                <w:sz w:val="20"/>
                <w:szCs w:val="20"/>
              </w:rPr>
              <w:t>አሁን</w:t>
            </w:r>
            <w:r w:rsidR="002839B4" w:rsidRPr="00F67237">
              <w:rPr>
                <w:rFonts w:ascii="Arial" w:hAnsi="Arial" w:cs="Arial"/>
                <w:i/>
                <w:sz w:val="20"/>
                <w:szCs w:val="20"/>
              </w:rPr>
              <w:t xml:space="preserve"> </w:t>
            </w:r>
            <w:r w:rsidR="002839B4" w:rsidRPr="00F67237">
              <w:rPr>
                <w:rFonts w:ascii="Nyala" w:hAnsi="Nyala" w:cs="Nyala"/>
                <w:i/>
                <w:sz w:val="20"/>
                <w:szCs w:val="20"/>
              </w:rPr>
              <w:t>አንድ</w:t>
            </w:r>
            <w:r w:rsidR="002839B4" w:rsidRPr="00F67237">
              <w:rPr>
                <w:rFonts w:ascii="Arial" w:hAnsi="Arial" w:cs="Arial"/>
                <w:i/>
                <w:sz w:val="20"/>
                <w:szCs w:val="20"/>
              </w:rPr>
              <w:t xml:space="preserve"> </w:t>
            </w:r>
            <w:r w:rsidR="002839B4" w:rsidRPr="00F67237">
              <w:rPr>
                <w:rFonts w:ascii="Nyala" w:hAnsi="Nyala" w:cs="Nyala"/>
                <w:i/>
                <w:sz w:val="20"/>
                <w:szCs w:val="20"/>
              </w:rPr>
              <w:t>ደረጃ</w:t>
            </w:r>
            <w:r w:rsidR="002839B4" w:rsidRPr="00F67237">
              <w:rPr>
                <w:rFonts w:ascii="Arial" w:hAnsi="Arial" w:cs="Arial"/>
                <w:i/>
                <w:sz w:val="20"/>
                <w:szCs w:val="20"/>
              </w:rPr>
              <w:t xml:space="preserve"> </w:t>
            </w:r>
            <w:r w:rsidR="002839B4" w:rsidRPr="00F67237">
              <w:rPr>
                <w:rFonts w:ascii="Nyala" w:hAnsi="Nyala" w:cs="Nyala"/>
                <w:i/>
                <w:sz w:val="20"/>
                <w:szCs w:val="20"/>
              </w:rPr>
              <w:t>ከፍ</w:t>
            </w:r>
            <w:r w:rsidR="002839B4" w:rsidRPr="00F67237">
              <w:rPr>
                <w:rFonts w:ascii="Arial" w:hAnsi="Arial" w:cs="Arial"/>
                <w:i/>
                <w:sz w:val="20"/>
                <w:szCs w:val="20"/>
              </w:rPr>
              <w:t xml:space="preserve"> </w:t>
            </w:r>
            <w:r w:rsidR="002839B4" w:rsidRPr="00F67237">
              <w:rPr>
                <w:rFonts w:ascii="Nyala" w:hAnsi="Nyala" w:cs="Nyala"/>
                <w:i/>
                <w:sz w:val="20"/>
                <w:szCs w:val="20"/>
              </w:rPr>
              <w:t>እናርገውና</w:t>
            </w:r>
            <w:r w:rsidR="002839B4" w:rsidRPr="00F67237">
              <w:rPr>
                <w:rFonts w:ascii="Arial" w:hAnsi="Arial" w:cs="Arial"/>
                <w:i/>
                <w:sz w:val="20"/>
                <w:szCs w:val="20"/>
              </w:rPr>
              <w:t xml:space="preserve"> </w:t>
            </w:r>
            <w:r w:rsidR="002839B4" w:rsidRPr="00F67237">
              <w:rPr>
                <w:rFonts w:ascii="Nyala" w:hAnsi="Nyala" w:cs="Nyala"/>
                <w:i/>
                <w:sz w:val="20"/>
                <w:szCs w:val="20"/>
              </w:rPr>
              <w:t>እኔ</w:t>
            </w:r>
            <w:r w:rsidR="002839B4" w:rsidRPr="00F67237">
              <w:rPr>
                <w:rFonts w:ascii="Arial" w:hAnsi="Arial" w:cs="Arial"/>
                <w:i/>
                <w:sz w:val="20"/>
                <w:szCs w:val="20"/>
              </w:rPr>
              <w:t xml:space="preserve"> 7 3 8 </w:t>
            </w:r>
            <w:r w:rsidR="002839B4" w:rsidRPr="00F67237">
              <w:rPr>
                <w:rFonts w:ascii="Nyala" w:hAnsi="Nyala" w:cs="Nyala"/>
                <w:i/>
                <w:sz w:val="20"/>
                <w:szCs w:val="20"/>
              </w:rPr>
              <w:t>ስል</w:t>
            </w:r>
            <w:r w:rsidR="002839B4" w:rsidRPr="00F67237">
              <w:rPr>
                <w:rFonts w:ascii="Arial" w:hAnsi="Arial" w:cs="Arial"/>
                <w:i/>
                <w:sz w:val="20"/>
                <w:szCs w:val="20"/>
              </w:rPr>
              <w:t xml:space="preserve"> </w:t>
            </w:r>
            <w:r w:rsidR="002839B4" w:rsidRPr="00F67237">
              <w:rPr>
                <w:rFonts w:ascii="Nyala" w:hAnsi="Nyala" w:cs="Nyala"/>
                <w:i/>
                <w:sz w:val="20"/>
                <w:szCs w:val="20"/>
              </w:rPr>
              <w:t>እርስዎ</w:t>
            </w:r>
            <w:r w:rsidR="002839B4" w:rsidRPr="00F67237">
              <w:rPr>
                <w:rFonts w:ascii="Arial" w:hAnsi="Arial" w:cs="Arial"/>
                <w:i/>
                <w:sz w:val="20"/>
                <w:szCs w:val="20"/>
              </w:rPr>
              <w:t xml:space="preserve"> </w:t>
            </w:r>
            <w:r w:rsidR="002839B4" w:rsidRPr="00F67237">
              <w:rPr>
                <w:rFonts w:ascii="Nyala" w:hAnsi="Nyala" w:cs="Nyala"/>
                <w:i/>
                <w:sz w:val="20"/>
                <w:szCs w:val="20"/>
              </w:rPr>
              <w:t>ቀጥሮቹን</w:t>
            </w:r>
            <w:r w:rsidR="002839B4" w:rsidRPr="00F67237">
              <w:rPr>
                <w:rFonts w:ascii="Arial" w:hAnsi="Arial" w:cs="Arial"/>
                <w:i/>
                <w:sz w:val="20"/>
                <w:szCs w:val="20"/>
              </w:rPr>
              <w:t xml:space="preserve"> </w:t>
            </w:r>
            <w:r w:rsidR="002839B4" w:rsidRPr="00F67237">
              <w:rPr>
                <w:rFonts w:ascii="Nyala" w:hAnsi="Nyala" w:cs="Nyala"/>
                <w:i/>
                <w:sz w:val="20"/>
                <w:szCs w:val="20"/>
              </w:rPr>
              <w:t>ወደ</w:t>
            </w:r>
            <w:r w:rsidR="002839B4" w:rsidRPr="00F67237">
              <w:rPr>
                <w:rFonts w:ascii="Arial" w:hAnsi="Arial" w:cs="Arial"/>
                <w:i/>
                <w:sz w:val="20"/>
                <w:szCs w:val="20"/>
              </w:rPr>
              <w:t xml:space="preserve"> </w:t>
            </w:r>
            <w:r w:rsidR="002839B4" w:rsidRPr="00F67237">
              <w:rPr>
                <w:rFonts w:ascii="Nyala" w:hAnsi="Nyala" w:cs="Nyala"/>
                <w:i/>
                <w:sz w:val="20"/>
                <w:szCs w:val="20"/>
              </w:rPr>
              <w:t>ኋላ</w:t>
            </w:r>
            <w:r w:rsidR="002839B4" w:rsidRPr="00F67237">
              <w:rPr>
                <w:rFonts w:ascii="Arial" w:hAnsi="Arial" w:cs="Arial"/>
                <w:i/>
                <w:sz w:val="20"/>
                <w:szCs w:val="20"/>
              </w:rPr>
              <w:t xml:space="preserve"> </w:t>
            </w:r>
            <w:r w:rsidR="002839B4" w:rsidRPr="00F67237">
              <w:rPr>
                <w:rFonts w:ascii="Nyala" w:hAnsi="Nyala" w:cs="Nyala"/>
                <w:i/>
                <w:sz w:val="20"/>
                <w:szCs w:val="20"/>
              </w:rPr>
              <w:t>ይነግሩኛል፡፡</w:t>
            </w:r>
            <w:r w:rsidR="002839B4" w:rsidRPr="00F67237">
              <w:rPr>
                <w:rFonts w:ascii="Arial" w:hAnsi="Arial" w:cs="Arial"/>
                <w:i/>
                <w:sz w:val="20"/>
                <w:szCs w:val="20"/>
              </w:rPr>
              <w:t xml:space="preserve"> </w:t>
            </w:r>
            <w:r w:rsidR="002839B4" w:rsidRPr="00F67237">
              <w:rPr>
                <w:rFonts w:ascii="Nyala" w:hAnsi="Nyala" w:cs="Nyala"/>
                <w:i/>
                <w:sz w:val="20"/>
                <w:szCs w:val="20"/>
              </w:rPr>
              <w:t>ይህ</w:t>
            </w:r>
            <w:r w:rsidR="002839B4" w:rsidRPr="00F67237">
              <w:rPr>
                <w:rFonts w:ascii="Arial" w:hAnsi="Arial" w:cs="Arial"/>
                <w:i/>
                <w:sz w:val="20"/>
                <w:szCs w:val="20"/>
              </w:rPr>
              <w:t xml:space="preserve"> </w:t>
            </w:r>
            <w:r w:rsidR="002839B4" w:rsidRPr="00F67237">
              <w:rPr>
                <w:rFonts w:ascii="Nyala" w:hAnsi="Nyala" w:cs="Nyala"/>
                <w:i/>
                <w:sz w:val="20"/>
                <w:szCs w:val="20"/>
              </w:rPr>
              <w:t>ማለት</w:t>
            </w:r>
            <w:r w:rsidR="002839B4" w:rsidRPr="00F67237">
              <w:rPr>
                <w:rFonts w:ascii="Arial" w:hAnsi="Arial" w:cs="Arial"/>
                <w:i/>
                <w:sz w:val="20"/>
                <w:szCs w:val="20"/>
              </w:rPr>
              <w:t xml:space="preserve"> 8 3 7 </w:t>
            </w:r>
            <w:r w:rsidR="002839B4" w:rsidRPr="00F67237">
              <w:rPr>
                <w:rFonts w:ascii="Nyala" w:hAnsi="Nyala" w:cs="Nyala"/>
                <w:i/>
                <w:sz w:val="20"/>
                <w:szCs w:val="20"/>
              </w:rPr>
              <w:t>ይላሉ</w:t>
            </w:r>
            <w:r w:rsidR="002839B4" w:rsidRPr="00F67237">
              <w:rPr>
                <w:rFonts w:ascii="Arial" w:hAnsi="Arial" w:cs="Arial"/>
                <w:i/>
                <w:sz w:val="20"/>
                <w:szCs w:val="20"/>
              </w:rPr>
              <w:t xml:space="preserve"> </w:t>
            </w:r>
            <w:r w:rsidR="002839B4" w:rsidRPr="00F67237">
              <w:rPr>
                <w:rFonts w:ascii="Nyala" w:hAnsi="Nyala" w:cs="Nyala"/>
                <w:i/>
                <w:sz w:val="20"/>
                <w:szCs w:val="20"/>
              </w:rPr>
              <w:t>ማለት</w:t>
            </w:r>
            <w:r w:rsidR="002839B4" w:rsidRPr="00F67237">
              <w:rPr>
                <w:rFonts w:ascii="Arial" w:hAnsi="Arial" w:cs="Arial"/>
                <w:i/>
                <w:sz w:val="20"/>
                <w:szCs w:val="20"/>
              </w:rPr>
              <w:t xml:space="preserve"> </w:t>
            </w:r>
            <w:r w:rsidR="002839B4" w:rsidRPr="00F67237">
              <w:rPr>
                <w:rFonts w:ascii="Nyala" w:hAnsi="Nyala" w:cs="Nyala"/>
                <w:i/>
                <w:sz w:val="20"/>
                <w:szCs w:val="20"/>
              </w:rPr>
              <w:t>ነው፡፡</w:t>
            </w:r>
            <w:r w:rsidR="002839B4" w:rsidRPr="00F67237">
              <w:rPr>
                <w:rFonts w:ascii="Arial" w:hAnsi="Arial" w:cs="Arial"/>
                <w:i/>
                <w:sz w:val="20"/>
                <w:szCs w:val="20"/>
              </w:rPr>
              <w:t xml:space="preserve"> </w:t>
            </w:r>
            <w:r w:rsidR="002839B4" w:rsidRPr="00F67237">
              <w:rPr>
                <w:rFonts w:ascii="Nyala" w:hAnsi="Nyala" w:cs="Nyala"/>
                <w:i/>
                <w:sz w:val="20"/>
                <w:szCs w:val="20"/>
              </w:rPr>
              <w:t>አሁንም</w:t>
            </w:r>
            <w:r w:rsidR="002839B4" w:rsidRPr="00F67237">
              <w:rPr>
                <w:rFonts w:ascii="Arial" w:hAnsi="Arial" w:cs="Arial"/>
                <w:i/>
                <w:sz w:val="20"/>
                <w:szCs w:val="20"/>
              </w:rPr>
              <w:t xml:space="preserve"> </w:t>
            </w:r>
            <w:r w:rsidR="002839B4" w:rsidRPr="00F67237">
              <w:rPr>
                <w:rFonts w:ascii="Nyala" w:hAnsi="Nyala" w:cs="Nyala"/>
                <w:i/>
                <w:sz w:val="20"/>
                <w:szCs w:val="20"/>
              </w:rPr>
              <w:t>እስቲ</w:t>
            </w:r>
            <w:r w:rsidR="002839B4" w:rsidRPr="00F67237">
              <w:rPr>
                <w:rFonts w:ascii="Arial" w:hAnsi="Arial" w:cs="Arial"/>
                <w:i/>
                <w:sz w:val="20"/>
                <w:szCs w:val="20"/>
              </w:rPr>
              <w:t xml:space="preserve"> </w:t>
            </w:r>
            <w:r w:rsidR="002839B4" w:rsidRPr="00F67237">
              <w:rPr>
                <w:rFonts w:ascii="Nyala" w:hAnsi="Nyala" w:cs="Nyala"/>
                <w:i/>
                <w:sz w:val="20"/>
                <w:szCs w:val="20"/>
              </w:rPr>
              <w:t>በምሳሌ</w:t>
            </w:r>
            <w:r w:rsidR="002839B4" w:rsidRPr="00F67237">
              <w:rPr>
                <w:rFonts w:ascii="Arial" w:hAnsi="Arial" w:cs="Arial"/>
                <w:i/>
                <w:sz w:val="20"/>
                <w:szCs w:val="20"/>
              </w:rPr>
              <w:t xml:space="preserve"> </w:t>
            </w:r>
            <w:r w:rsidR="002839B4" w:rsidRPr="00F67237">
              <w:rPr>
                <w:rFonts w:ascii="Nyala" w:hAnsi="Nyala" w:cs="Nyala"/>
                <w:i/>
                <w:sz w:val="20"/>
                <w:szCs w:val="20"/>
              </w:rPr>
              <w:t>እንጀምር፡፡</w:t>
            </w:r>
            <w:r w:rsidR="002839B4" w:rsidRPr="00F67237">
              <w:rPr>
                <w:rFonts w:ascii="Arial" w:hAnsi="Arial" w:cs="Arial"/>
                <w:i/>
                <w:sz w:val="20"/>
                <w:szCs w:val="20"/>
              </w:rPr>
              <w:t xml:space="preserve"> </w:t>
            </w:r>
            <w:r w:rsidR="002839B4" w:rsidRPr="00F67237">
              <w:rPr>
                <w:rFonts w:ascii="Nyala" w:hAnsi="Nyala" w:cs="Nyala"/>
                <w:i/>
                <w:sz w:val="20"/>
                <w:szCs w:val="20"/>
              </w:rPr>
              <w:t>እኔ</w:t>
            </w:r>
            <w:r w:rsidR="002839B4" w:rsidRPr="00F67237">
              <w:rPr>
                <w:rFonts w:ascii="Arial" w:hAnsi="Arial" w:cs="Arial"/>
                <w:i/>
                <w:sz w:val="20"/>
                <w:szCs w:val="20"/>
              </w:rPr>
              <w:t xml:space="preserve"> 9 5 2 </w:t>
            </w:r>
            <w:r w:rsidR="002839B4" w:rsidRPr="00F67237">
              <w:rPr>
                <w:rFonts w:ascii="Nyala" w:hAnsi="Nyala" w:cs="Nyala"/>
                <w:i/>
                <w:sz w:val="20"/>
                <w:szCs w:val="20"/>
              </w:rPr>
              <w:t>ስልእርስዎ</w:t>
            </w:r>
            <w:r w:rsidR="002839B4" w:rsidRPr="00F67237">
              <w:rPr>
                <w:rFonts w:ascii="Arial" w:hAnsi="Arial" w:cs="Arial"/>
                <w:i/>
                <w:sz w:val="20"/>
                <w:szCs w:val="20"/>
              </w:rPr>
              <w:t xml:space="preserve"> (</w:t>
            </w:r>
            <w:r w:rsidR="002839B4" w:rsidRPr="00F67237">
              <w:rPr>
                <w:rFonts w:ascii="Nyala" w:hAnsi="Nyala" w:cs="Nyala"/>
                <w:i/>
                <w:sz w:val="20"/>
                <w:szCs w:val="20"/>
              </w:rPr>
              <w:t>መላሿ</w:t>
            </w:r>
            <w:r w:rsidR="002839B4" w:rsidRPr="00F67237">
              <w:rPr>
                <w:rFonts w:ascii="Arial" w:hAnsi="Arial" w:cs="Arial"/>
                <w:i/>
                <w:sz w:val="20"/>
                <w:szCs w:val="20"/>
              </w:rPr>
              <w:t xml:space="preserve"> </w:t>
            </w:r>
            <w:r w:rsidR="002839B4" w:rsidRPr="00F67237">
              <w:rPr>
                <w:rFonts w:ascii="Nyala" w:hAnsi="Nyala" w:cs="Nyala"/>
                <w:i/>
                <w:sz w:val="20"/>
                <w:szCs w:val="20"/>
              </w:rPr>
              <w:t>ቁጥሮቹን</w:t>
            </w:r>
            <w:r w:rsidR="002839B4" w:rsidRPr="00F67237">
              <w:rPr>
                <w:rFonts w:ascii="Arial" w:hAnsi="Arial" w:cs="Arial"/>
                <w:i/>
                <w:sz w:val="20"/>
                <w:szCs w:val="20"/>
              </w:rPr>
              <w:t xml:space="preserve"> </w:t>
            </w:r>
            <w:r w:rsidR="002839B4" w:rsidRPr="00F67237">
              <w:rPr>
                <w:rFonts w:ascii="Nyala" w:hAnsi="Nyala" w:cs="Nyala"/>
                <w:i/>
                <w:sz w:val="20"/>
                <w:szCs w:val="20"/>
              </w:rPr>
              <w:t>ወደኋላ</w:t>
            </w:r>
            <w:r w:rsidR="002839B4" w:rsidRPr="00F67237">
              <w:rPr>
                <w:rFonts w:ascii="Arial" w:hAnsi="Arial" w:cs="Arial"/>
                <w:i/>
                <w:sz w:val="20"/>
                <w:szCs w:val="20"/>
              </w:rPr>
              <w:t xml:space="preserve"> </w:t>
            </w:r>
            <w:r w:rsidR="002839B4" w:rsidRPr="00F67237">
              <w:rPr>
                <w:rFonts w:ascii="Nyala" w:hAnsi="Nyala" w:cs="Nyala"/>
                <w:i/>
                <w:sz w:val="20"/>
                <w:szCs w:val="20"/>
              </w:rPr>
              <w:t>ገልብጠው</w:t>
            </w:r>
            <w:r w:rsidR="002839B4" w:rsidRPr="00F67237">
              <w:rPr>
                <w:rFonts w:ascii="Arial" w:hAnsi="Arial" w:cs="Arial"/>
                <w:i/>
                <w:sz w:val="20"/>
                <w:szCs w:val="20"/>
              </w:rPr>
              <w:t xml:space="preserve"> </w:t>
            </w:r>
            <w:r w:rsidR="002839B4" w:rsidRPr="00F67237">
              <w:rPr>
                <w:rFonts w:ascii="Nyala" w:hAnsi="Nyala" w:cs="Nyala"/>
                <w:i/>
                <w:sz w:val="20"/>
                <w:szCs w:val="20"/>
              </w:rPr>
              <w:t>እንዲጠሩ</w:t>
            </w:r>
            <w:r w:rsidR="002839B4" w:rsidRPr="00F67237">
              <w:rPr>
                <w:rFonts w:ascii="Arial" w:hAnsi="Arial" w:cs="Arial"/>
                <w:i/>
                <w:sz w:val="20"/>
                <w:szCs w:val="20"/>
              </w:rPr>
              <w:t xml:space="preserve"> </w:t>
            </w:r>
            <w:r w:rsidR="002839B4" w:rsidRPr="00F67237">
              <w:rPr>
                <w:rFonts w:ascii="Nyala" w:hAnsi="Nyala" w:cs="Nyala"/>
                <w:i/>
                <w:sz w:val="20"/>
                <w:szCs w:val="20"/>
              </w:rPr>
              <w:t>ያድርጉ</w:t>
            </w:r>
            <w:r w:rsidR="002839B4" w:rsidRPr="00F67237">
              <w:rPr>
                <w:rFonts w:ascii="Arial" w:hAnsi="Arial" w:cs="Arial"/>
                <w:i/>
                <w:sz w:val="20"/>
                <w:szCs w:val="20"/>
              </w:rPr>
              <w:t>)</w:t>
            </w:r>
            <w:r w:rsidR="002839B4" w:rsidRPr="00F67237">
              <w:rPr>
                <w:rFonts w:ascii="Nyala" w:hAnsi="Nyala" w:cs="Nyala"/>
                <w:i/>
                <w:sz w:val="20"/>
                <w:szCs w:val="20"/>
              </w:rPr>
              <w:t>፡፡</w:t>
            </w:r>
            <w:r w:rsidR="002839B4" w:rsidRPr="00F67237">
              <w:rPr>
                <w:rFonts w:ascii="Arial" w:hAnsi="Arial" w:cs="Arial"/>
                <w:i/>
                <w:sz w:val="20"/>
                <w:szCs w:val="20"/>
              </w:rPr>
              <w:t xml:space="preserve"> </w:t>
            </w:r>
            <w:r w:rsidR="002839B4" w:rsidRPr="00F67237">
              <w:rPr>
                <w:rFonts w:ascii="Nyala" w:hAnsi="Nyala" w:cs="Nyala"/>
                <w:i/>
                <w:sz w:val="20"/>
                <w:szCs w:val="20"/>
              </w:rPr>
              <w:t>መላሿ</w:t>
            </w:r>
            <w:r w:rsidR="002839B4" w:rsidRPr="00F67237">
              <w:rPr>
                <w:rFonts w:ascii="Arial" w:hAnsi="Arial" w:cs="Arial"/>
                <w:i/>
                <w:sz w:val="20"/>
                <w:szCs w:val="20"/>
              </w:rPr>
              <w:t xml:space="preserve"> </w:t>
            </w:r>
            <w:r w:rsidR="002839B4" w:rsidRPr="00F67237">
              <w:rPr>
                <w:rFonts w:ascii="Nyala" w:hAnsi="Nyala" w:cs="Nyala"/>
                <w:i/>
                <w:sz w:val="20"/>
                <w:szCs w:val="20"/>
              </w:rPr>
              <w:t>ጨዋታውን</w:t>
            </w:r>
            <w:r w:rsidR="002839B4" w:rsidRPr="00F67237">
              <w:rPr>
                <w:rFonts w:ascii="Arial" w:hAnsi="Arial" w:cs="Arial"/>
                <w:i/>
                <w:sz w:val="20"/>
                <w:szCs w:val="20"/>
              </w:rPr>
              <w:t xml:space="preserve"> </w:t>
            </w:r>
            <w:r w:rsidR="002839B4" w:rsidRPr="00F67237">
              <w:rPr>
                <w:rFonts w:ascii="Nyala" w:hAnsi="Nyala" w:cs="Nyala"/>
                <w:i/>
                <w:sz w:val="20"/>
                <w:szCs w:val="20"/>
              </w:rPr>
              <w:t>ካልተረዱት</w:t>
            </w:r>
            <w:r w:rsidR="002839B4" w:rsidRPr="00F67237">
              <w:rPr>
                <w:rFonts w:ascii="Arial" w:hAnsi="Arial" w:cs="Arial"/>
                <w:i/>
                <w:sz w:val="20"/>
                <w:szCs w:val="20"/>
              </w:rPr>
              <w:t xml:space="preserve"> </w:t>
            </w:r>
            <w:r w:rsidR="002839B4" w:rsidRPr="00F67237">
              <w:rPr>
                <w:rFonts w:ascii="Nyala" w:hAnsi="Nyala" w:cs="Nyala"/>
                <w:i/>
                <w:sz w:val="20"/>
                <w:szCs w:val="20"/>
              </w:rPr>
              <w:t>ሁለተኛ</w:t>
            </w:r>
            <w:r w:rsidR="002839B4" w:rsidRPr="00F67237">
              <w:rPr>
                <w:rFonts w:ascii="Arial" w:hAnsi="Arial" w:cs="Arial"/>
                <w:i/>
                <w:sz w:val="20"/>
                <w:szCs w:val="20"/>
              </w:rPr>
              <w:t xml:space="preserve"> </w:t>
            </w:r>
            <w:r w:rsidR="002839B4" w:rsidRPr="00F67237">
              <w:rPr>
                <w:rFonts w:ascii="Nyala" w:hAnsi="Nyala" w:cs="Nyala"/>
                <w:i/>
                <w:sz w:val="20"/>
                <w:szCs w:val="20"/>
              </w:rPr>
              <w:t>ምሳሌ</w:t>
            </w:r>
            <w:r w:rsidR="002839B4" w:rsidRPr="00F67237">
              <w:rPr>
                <w:rFonts w:ascii="Arial" w:hAnsi="Arial" w:cs="Arial"/>
                <w:i/>
                <w:sz w:val="20"/>
                <w:szCs w:val="20"/>
              </w:rPr>
              <w:t xml:space="preserve"> </w:t>
            </w:r>
            <w:r w:rsidR="002839B4" w:rsidRPr="00F67237">
              <w:rPr>
                <w:rFonts w:ascii="Nyala" w:hAnsi="Nyala" w:cs="Nyala"/>
                <w:i/>
                <w:sz w:val="20"/>
                <w:szCs w:val="20"/>
              </w:rPr>
              <w:t>ይስጡ</w:t>
            </w:r>
            <w:r w:rsidR="002839B4" w:rsidRPr="00F67237">
              <w:rPr>
                <w:rFonts w:ascii="Arial" w:hAnsi="Arial" w:cs="Arial"/>
                <w:i/>
                <w:sz w:val="20"/>
                <w:szCs w:val="20"/>
              </w:rPr>
              <w:t xml:space="preserve"> </w:t>
            </w:r>
            <w:r w:rsidR="002839B4" w:rsidRPr="00F67237">
              <w:rPr>
                <w:rFonts w:ascii="Arial" w:hAnsi="Arial" w:cs="Arial"/>
                <w:i/>
                <w:sz w:val="20"/>
                <w:szCs w:val="20"/>
              </w:rPr>
              <w:lastRenderedPageBreak/>
              <w:t>(2 4 1)</w:t>
            </w:r>
          </w:p>
          <w:p w14:paraId="126A244F" w14:textId="77EC697E" w:rsidR="00D05530" w:rsidRPr="00F67237" w:rsidRDefault="00D05530" w:rsidP="006B2DF9">
            <w:pPr>
              <w:spacing w:beforeLines="20" w:before="48" w:afterLines="20" w:after="48"/>
              <w:ind w:left="360"/>
              <w:rPr>
                <w:rFonts w:ascii="Arial" w:hAnsi="Arial" w:cs="Arial"/>
                <w:sz w:val="20"/>
                <w:szCs w:val="20"/>
              </w:rPr>
            </w:pPr>
            <w:r w:rsidRPr="00F67237">
              <w:rPr>
                <w:rFonts w:ascii="Arial" w:hAnsi="Arial" w:cs="Arial"/>
                <w:b/>
                <w:i/>
                <w:sz w:val="20"/>
                <w:szCs w:val="20"/>
              </w:rPr>
              <w:t xml:space="preserve">Start with three digits. If the </w:t>
            </w:r>
            <w:r w:rsidR="00C31076" w:rsidRPr="00F67237">
              <w:rPr>
                <w:rFonts w:ascii="Arial" w:hAnsi="Arial" w:cs="Arial"/>
                <w:b/>
                <w:i/>
                <w:sz w:val="20"/>
                <w:szCs w:val="20"/>
              </w:rPr>
              <w:t>respondent</w:t>
            </w:r>
            <w:r w:rsidRPr="00F67237">
              <w:rPr>
                <w:rFonts w:ascii="Arial" w:hAnsi="Arial" w:cs="Arial"/>
                <w:b/>
                <w:i/>
                <w:sz w:val="20"/>
                <w:szCs w:val="20"/>
              </w:rPr>
              <w:t xml:space="preserve"> is successful, present four digits and so on. Repeat this procedure until the </w:t>
            </w:r>
            <w:r w:rsidR="00C31076" w:rsidRPr="00F67237">
              <w:rPr>
                <w:rFonts w:ascii="Arial" w:hAnsi="Arial" w:cs="Arial"/>
                <w:b/>
                <w:i/>
                <w:sz w:val="20"/>
                <w:szCs w:val="20"/>
              </w:rPr>
              <w:t>respondent</w:t>
            </w:r>
            <w:r w:rsidRPr="00F67237">
              <w:rPr>
                <w:rFonts w:ascii="Arial" w:hAnsi="Arial" w:cs="Arial"/>
                <w:b/>
                <w:i/>
                <w:sz w:val="20"/>
                <w:szCs w:val="20"/>
              </w:rPr>
              <w:t xml:space="preserve"> makes a mistake. </w:t>
            </w:r>
            <w:r w:rsidR="00921C7E" w:rsidRPr="00F67237">
              <w:rPr>
                <w:rFonts w:ascii="Arial" w:hAnsi="Arial" w:cs="Arial"/>
                <w:b/>
                <w:i/>
                <w:sz w:val="20"/>
                <w:szCs w:val="20"/>
              </w:rPr>
              <w:t xml:space="preserve">Please write down the letter of the sequence the respondent does </w:t>
            </w:r>
            <w:r w:rsidR="00921C7E" w:rsidRPr="00F67237">
              <w:rPr>
                <w:rFonts w:ascii="Arial" w:hAnsi="Arial" w:cs="Arial"/>
                <w:b/>
                <w:i/>
                <w:sz w:val="20"/>
                <w:szCs w:val="20"/>
                <w:u w:val="single"/>
              </w:rPr>
              <w:t>not</w:t>
            </w:r>
            <w:r w:rsidR="00921C7E" w:rsidRPr="00F67237">
              <w:rPr>
                <w:rFonts w:ascii="Arial" w:hAnsi="Arial" w:cs="Arial"/>
                <w:b/>
                <w:i/>
                <w:sz w:val="20"/>
                <w:szCs w:val="20"/>
              </w:rPr>
              <w:t xml:space="preserve"> repeat correctly, i.e. the sequence in which she makes the first mistake. </w:t>
            </w:r>
            <w:r w:rsidRPr="00F67237">
              <w:rPr>
                <w:rFonts w:ascii="Arial" w:hAnsi="Arial" w:cs="Arial"/>
                <w:b/>
                <w:i/>
                <w:sz w:val="20"/>
                <w:szCs w:val="20"/>
              </w:rPr>
              <w:t xml:space="preserve">Remember that the </w:t>
            </w:r>
            <w:r w:rsidR="00C31076" w:rsidRPr="00F67237">
              <w:rPr>
                <w:rFonts w:ascii="Arial" w:hAnsi="Arial" w:cs="Arial"/>
                <w:b/>
                <w:i/>
                <w:sz w:val="20"/>
                <w:szCs w:val="20"/>
              </w:rPr>
              <w:t>respondent</w:t>
            </w:r>
            <w:r w:rsidRPr="00F67237">
              <w:rPr>
                <w:rFonts w:ascii="Arial" w:hAnsi="Arial" w:cs="Arial"/>
                <w:b/>
                <w:i/>
                <w:sz w:val="20"/>
                <w:szCs w:val="20"/>
              </w:rPr>
              <w:t xml:space="preserve"> has to repeat the digits in the backward direction now! </w:t>
            </w:r>
            <w:r w:rsidR="00463DD1" w:rsidRPr="00F67237">
              <w:rPr>
                <w:rFonts w:ascii="Nyala" w:hAnsi="Nyala" w:cs="Nyala"/>
                <w:sz w:val="20"/>
                <w:szCs w:val="20"/>
              </w:rPr>
              <w:t>በ</w:t>
            </w:r>
            <w:r w:rsidR="00463DD1" w:rsidRPr="00F67237">
              <w:rPr>
                <w:rFonts w:ascii="Arial" w:hAnsi="Arial" w:cs="Arial"/>
                <w:sz w:val="20"/>
                <w:szCs w:val="20"/>
              </w:rPr>
              <w:t xml:space="preserve">3 </w:t>
            </w:r>
            <w:r w:rsidR="00463DD1" w:rsidRPr="00F67237">
              <w:rPr>
                <w:rFonts w:ascii="Nyala" w:hAnsi="Nyala" w:cs="Nyala"/>
                <w:sz w:val="20"/>
                <w:szCs w:val="20"/>
              </w:rPr>
              <w:t>ዲጂቶች</w:t>
            </w:r>
            <w:r w:rsidR="00463DD1" w:rsidRPr="00F67237">
              <w:rPr>
                <w:rFonts w:ascii="Arial" w:hAnsi="Arial" w:cs="Arial"/>
                <w:sz w:val="20"/>
                <w:szCs w:val="20"/>
              </w:rPr>
              <w:t xml:space="preserve"> </w:t>
            </w:r>
            <w:r w:rsidR="00463DD1" w:rsidRPr="00F67237">
              <w:rPr>
                <w:rFonts w:ascii="Nyala" w:hAnsi="Nyala" w:cs="Nyala"/>
                <w:sz w:val="20"/>
                <w:szCs w:val="20"/>
              </w:rPr>
              <w:t>ይጀምሩ፡፡</w:t>
            </w:r>
            <w:r w:rsidR="00463DD1" w:rsidRPr="00F67237">
              <w:rPr>
                <w:rFonts w:ascii="Arial" w:hAnsi="Arial" w:cs="Arial"/>
                <w:sz w:val="20"/>
                <w:szCs w:val="20"/>
              </w:rPr>
              <w:t xml:space="preserve"> </w:t>
            </w:r>
            <w:r w:rsidR="00463DD1" w:rsidRPr="00F67237">
              <w:rPr>
                <w:rFonts w:ascii="Nyala" w:hAnsi="Nyala" w:cs="Nyala"/>
                <w:sz w:val="20"/>
                <w:szCs w:val="20"/>
              </w:rPr>
              <w:t>መላሿ</w:t>
            </w:r>
            <w:r w:rsidR="00463DD1" w:rsidRPr="00F67237">
              <w:rPr>
                <w:rFonts w:ascii="Arial" w:hAnsi="Arial" w:cs="Arial"/>
                <w:sz w:val="20"/>
                <w:szCs w:val="20"/>
              </w:rPr>
              <w:t xml:space="preserve"> </w:t>
            </w:r>
            <w:r w:rsidR="00463DD1" w:rsidRPr="00F67237">
              <w:rPr>
                <w:rFonts w:ascii="Nyala" w:hAnsi="Nyala" w:cs="Nyala"/>
                <w:sz w:val="20"/>
                <w:szCs w:val="20"/>
              </w:rPr>
              <w:t>ቁጥሮቹን</w:t>
            </w:r>
            <w:r w:rsidR="00463DD1" w:rsidRPr="00F67237">
              <w:rPr>
                <w:rFonts w:ascii="Arial" w:hAnsi="Arial" w:cs="Arial"/>
                <w:sz w:val="20"/>
                <w:szCs w:val="20"/>
              </w:rPr>
              <w:t xml:space="preserve"> </w:t>
            </w:r>
            <w:r w:rsidR="00463DD1" w:rsidRPr="00F67237">
              <w:rPr>
                <w:rFonts w:ascii="Nyala" w:hAnsi="Nyala" w:cs="Nyala"/>
                <w:sz w:val="20"/>
                <w:szCs w:val="20"/>
              </w:rPr>
              <w:t>እንዳያዩ</w:t>
            </w:r>
            <w:r w:rsidR="00463DD1" w:rsidRPr="00F67237">
              <w:rPr>
                <w:rFonts w:ascii="Arial" w:hAnsi="Arial" w:cs="Arial"/>
                <w:sz w:val="20"/>
                <w:szCs w:val="20"/>
              </w:rPr>
              <w:t xml:space="preserve"> </w:t>
            </w:r>
            <w:r w:rsidR="00463DD1" w:rsidRPr="00F67237">
              <w:rPr>
                <w:rFonts w:ascii="Nyala" w:hAnsi="Nyala" w:cs="Nyala"/>
                <w:sz w:val="20"/>
                <w:szCs w:val="20"/>
              </w:rPr>
              <w:t>ይጠንቀቁ፡፡</w:t>
            </w:r>
            <w:r w:rsidR="00463DD1" w:rsidRPr="00F67237">
              <w:rPr>
                <w:rFonts w:ascii="Arial" w:hAnsi="Arial" w:cs="Arial"/>
                <w:sz w:val="20"/>
                <w:szCs w:val="20"/>
              </w:rPr>
              <w:t xml:space="preserve"> </w:t>
            </w:r>
            <w:r w:rsidR="00463DD1" w:rsidRPr="00F67237">
              <w:rPr>
                <w:rFonts w:ascii="Nyala" w:hAnsi="Nyala" w:cs="Nyala"/>
                <w:sz w:val="20"/>
                <w:szCs w:val="20"/>
              </w:rPr>
              <w:t>መላሿ</w:t>
            </w:r>
            <w:r w:rsidR="00463DD1" w:rsidRPr="00F67237">
              <w:rPr>
                <w:rFonts w:ascii="Arial" w:hAnsi="Arial" w:cs="Arial"/>
                <w:sz w:val="20"/>
                <w:szCs w:val="20"/>
              </w:rPr>
              <w:t xml:space="preserve"> </w:t>
            </w:r>
            <w:r w:rsidR="00463DD1" w:rsidRPr="00F67237">
              <w:rPr>
                <w:rFonts w:ascii="Nyala" w:hAnsi="Nyala" w:cs="Nyala"/>
                <w:sz w:val="20"/>
                <w:szCs w:val="20"/>
              </w:rPr>
              <w:t>ትክክለኛ</w:t>
            </w:r>
            <w:r w:rsidR="00463DD1" w:rsidRPr="00F67237">
              <w:rPr>
                <w:rFonts w:ascii="Arial" w:hAnsi="Arial" w:cs="Arial"/>
                <w:sz w:val="20"/>
                <w:szCs w:val="20"/>
              </w:rPr>
              <w:t xml:space="preserve"> </w:t>
            </w:r>
            <w:r w:rsidR="00463DD1" w:rsidRPr="00F67237">
              <w:rPr>
                <w:rFonts w:ascii="Nyala" w:hAnsi="Nyala" w:cs="Nyala"/>
                <w:sz w:val="20"/>
                <w:szCs w:val="20"/>
              </w:rPr>
              <w:t>መልስ</w:t>
            </w:r>
            <w:r w:rsidR="00463DD1" w:rsidRPr="00F67237">
              <w:rPr>
                <w:rFonts w:ascii="Arial" w:hAnsi="Arial" w:cs="Arial"/>
                <w:sz w:val="20"/>
                <w:szCs w:val="20"/>
              </w:rPr>
              <w:t xml:space="preserve"> </w:t>
            </w:r>
            <w:r w:rsidR="00463DD1" w:rsidRPr="00F67237">
              <w:rPr>
                <w:rFonts w:ascii="Nyala" w:hAnsi="Nyala" w:cs="Nyala"/>
                <w:sz w:val="20"/>
                <w:szCs w:val="20"/>
              </w:rPr>
              <w:t>ከሰጡ</w:t>
            </w:r>
            <w:r w:rsidR="00463DD1" w:rsidRPr="00F67237">
              <w:rPr>
                <w:rFonts w:ascii="Arial" w:hAnsi="Arial" w:cs="Arial"/>
                <w:sz w:val="20"/>
                <w:szCs w:val="20"/>
              </w:rPr>
              <w:t xml:space="preserve"> </w:t>
            </w:r>
            <w:r w:rsidR="00463DD1" w:rsidRPr="00F67237">
              <w:rPr>
                <w:rFonts w:ascii="Nyala" w:hAnsi="Nyala" w:cs="Nyala"/>
                <w:sz w:val="20"/>
                <w:szCs w:val="20"/>
              </w:rPr>
              <w:t>አራት</w:t>
            </w:r>
            <w:r w:rsidR="00463DD1" w:rsidRPr="00F67237">
              <w:rPr>
                <w:rFonts w:ascii="Arial" w:hAnsi="Arial" w:cs="Arial"/>
                <w:sz w:val="20"/>
                <w:szCs w:val="20"/>
              </w:rPr>
              <w:t xml:space="preserve"> </w:t>
            </w:r>
            <w:r w:rsidR="00463DD1" w:rsidRPr="00F67237">
              <w:rPr>
                <w:rFonts w:ascii="Nyala" w:hAnsi="Nyala" w:cs="Nyala"/>
                <w:sz w:val="20"/>
                <w:szCs w:val="20"/>
              </w:rPr>
              <w:t>ዲጂቶችን</w:t>
            </w:r>
            <w:r w:rsidR="00463DD1" w:rsidRPr="00F67237">
              <w:rPr>
                <w:rFonts w:ascii="Arial" w:hAnsi="Arial" w:cs="Arial"/>
                <w:sz w:val="20"/>
                <w:szCs w:val="20"/>
              </w:rPr>
              <w:t xml:space="preserve"> </w:t>
            </w:r>
            <w:r w:rsidR="00463DD1" w:rsidRPr="00F67237">
              <w:rPr>
                <w:rFonts w:ascii="Nyala" w:hAnsi="Nyala" w:cs="Nyala"/>
                <w:sz w:val="20"/>
                <w:szCs w:val="20"/>
              </w:rPr>
              <w:t>ወዘተ</w:t>
            </w:r>
            <w:r w:rsidR="00463DD1" w:rsidRPr="00F67237">
              <w:rPr>
                <w:rFonts w:ascii="Arial" w:hAnsi="Arial" w:cs="Arial"/>
                <w:sz w:val="20"/>
                <w:szCs w:val="20"/>
              </w:rPr>
              <w:t xml:space="preserve"> </w:t>
            </w:r>
            <w:r w:rsidR="00463DD1" w:rsidRPr="00F67237">
              <w:rPr>
                <w:rFonts w:ascii="Nyala" w:hAnsi="Nyala" w:cs="Nyala"/>
                <w:sz w:val="20"/>
                <w:szCs w:val="20"/>
              </w:rPr>
              <w:t>እያሉ</w:t>
            </w:r>
            <w:r w:rsidR="00463DD1" w:rsidRPr="00F67237">
              <w:rPr>
                <w:rFonts w:ascii="Arial" w:hAnsi="Arial" w:cs="Arial"/>
                <w:sz w:val="20"/>
                <w:szCs w:val="20"/>
              </w:rPr>
              <w:t xml:space="preserve"> </w:t>
            </w:r>
            <w:r w:rsidR="00463DD1" w:rsidRPr="00F67237">
              <w:rPr>
                <w:rFonts w:ascii="Nyala" w:hAnsi="Nyala" w:cs="Nyala"/>
                <w:sz w:val="20"/>
                <w:szCs w:val="20"/>
              </w:rPr>
              <w:t>እስከሚሳሳቱ</w:t>
            </w:r>
            <w:r w:rsidR="00463DD1" w:rsidRPr="00F67237">
              <w:rPr>
                <w:rFonts w:ascii="Arial" w:hAnsi="Arial" w:cs="Arial"/>
                <w:sz w:val="20"/>
                <w:szCs w:val="20"/>
              </w:rPr>
              <w:t xml:space="preserve"> </w:t>
            </w:r>
            <w:r w:rsidR="00463DD1" w:rsidRPr="00F67237">
              <w:rPr>
                <w:rFonts w:ascii="Nyala" w:hAnsi="Nyala" w:cs="Nyala"/>
                <w:sz w:val="20"/>
                <w:szCs w:val="20"/>
              </w:rPr>
              <w:t>ድረስ</w:t>
            </w:r>
            <w:r w:rsidR="00463DD1" w:rsidRPr="00F67237">
              <w:rPr>
                <w:rFonts w:ascii="Arial" w:hAnsi="Arial" w:cs="Arial"/>
                <w:sz w:val="20"/>
                <w:szCs w:val="20"/>
              </w:rPr>
              <w:t xml:space="preserve"> </w:t>
            </w:r>
            <w:r w:rsidR="00463DD1" w:rsidRPr="00F67237">
              <w:rPr>
                <w:rFonts w:ascii="Nyala" w:hAnsi="Nyala" w:cs="Nyala"/>
                <w:sz w:val="20"/>
                <w:szCs w:val="20"/>
              </w:rPr>
              <w:t>ይቀጥሉ፡፡</w:t>
            </w:r>
            <w:r w:rsidR="00463DD1" w:rsidRPr="00F67237">
              <w:rPr>
                <w:rFonts w:ascii="Arial" w:hAnsi="Arial" w:cs="Arial"/>
                <w:sz w:val="20"/>
                <w:szCs w:val="20"/>
              </w:rPr>
              <w:t xml:space="preserve"> </w:t>
            </w:r>
            <w:r w:rsidR="00463DD1" w:rsidRPr="00F67237">
              <w:rPr>
                <w:rFonts w:ascii="Nyala" w:hAnsi="Nyala" w:cs="Nyala"/>
                <w:sz w:val="20"/>
                <w:szCs w:val="20"/>
              </w:rPr>
              <w:t>እባክዎን</w:t>
            </w:r>
            <w:r w:rsidR="00463DD1" w:rsidRPr="00F67237">
              <w:rPr>
                <w:rFonts w:ascii="Arial" w:hAnsi="Arial" w:cs="Arial"/>
                <w:sz w:val="20"/>
                <w:szCs w:val="20"/>
              </w:rPr>
              <w:t xml:space="preserve"> </w:t>
            </w:r>
            <w:r w:rsidR="00463DD1" w:rsidRPr="00F67237">
              <w:rPr>
                <w:rFonts w:ascii="Nyala" w:hAnsi="Nyala" w:cs="Nyala"/>
                <w:sz w:val="20"/>
                <w:szCs w:val="20"/>
              </w:rPr>
              <w:t>መላሿ</w:t>
            </w:r>
            <w:r w:rsidR="00463DD1" w:rsidRPr="00F67237">
              <w:rPr>
                <w:rFonts w:ascii="Arial" w:hAnsi="Arial" w:cs="Arial"/>
                <w:sz w:val="20"/>
                <w:szCs w:val="20"/>
              </w:rPr>
              <w:t xml:space="preserve"> </w:t>
            </w:r>
            <w:r w:rsidR="00463DD1" w:rsidRPr="00F67237">
              <w:rPr>
                <w:rFonts w:ascii="Nyala" w:hAnsi="Nyala" w:cs="Nyala"/>
                <w:sz w:val="20"/>
                <w:szCs w:val="20"/>
              </w:rPr>
              <w:t>በትክክል</w:t>
            </w:r>
            <w:r w:rsidR="00463DD1" w:rsidRPr="00F67237">
              <w:rPr>
                <w:rFonts w:ascii="Arial" w:hAnsi="Arial" w:cs="Arial"/>
                <w:sz w:val="20"/>
                <w:szCs w:val="20"/>
              </w:rPr>
              <w:t xml:space="preserve"> </w:t>
            </w:r>
            <w:r w:rsidR="00463DD1" w:rsidRPr="00F67237">
              <w:rPr>
                <w:rFonts w:ascii="Nyala" w:hAnsi="Nyala" w:cs="Nyala"/>
                <w:sz w:val="20"/>
                <w:szCs w:val="20"/>
              </w:rPr>
              <w:t>ደግመው</w:t>
            </w:r>
            <w:r w:rsidR="00463DD1" w:rsidRPr="00F67237">
              <w:rPr>
                <w:rFonts w:ascii="Arial" w:hAnsi="Arial" w:cs="Arial"/>
                <w:sz w:val="20"/>
                <w:szCs w:val="20"/>
              </w:rPr>
              <w:t xml:space="preserve"> </w:t>
            </w:r>
            <w:r w:rsidR="00463DD1" w:rsidRPr="00F67237">
              <w:rPr>
                <w:rFonts w:ascii="Nyala" w:hAnsi="Nyala" w:cs="Nyala"/>
                <w:sz w:val="20"/>
                <w:szCs w:val="20"/>
              </w:rPr>
              <w:t>ያልጠሩበትን</w:t>
            </w:r>
            <w:r w:rsidR="00463DD1" w:rsidRPr="00F67237">
              <w:rPr>
                <w:rFonts w:ascii="Arial" w:hAnsi="Arial" w:cs="Arial"/>
                <w:sz w:val="20"/>
                <w:szCs w:val="20"/>
              </w:rPr>
              <w:t xml:space="preserve">/ </w:t>
            </w:r>
            <w:r w:rsidR="00463DD1" w:rsidRPr="00F67237">
              <w:rPr>
                <w:rFonts w:ascii="Nyala" w:hAnsi="Nyala" w:cs="Nyala"/>
                <w:sz w:val="20"/>
                <w:szCs w:val="20"/>
                <w:u w:val="single"/>
              </w:rPr>
              <w:t>የተሳሳቱበትን</w:t>
            </w:r>
            <w:r w:rsidR="00463DD1" w:rsidRPr="00F67237">
              <w:rPr>
                <w:rFonts w:ascii="Arial" w:hAnsi="Arial" w:cs="Arial"/>
                <w:sz w:val="20"/>
                <w:szCs w:val="20"/>
              </w:rPr>
              <w:t xml:space="preserve"> </w:t>
            </w:r>
            <w:r w:rsidR="00463DD1" w:rsidRPr="00F67237">
              <w:rPr>
                <w:rFonts w:ascii="Nyala" w:hAnsi="Nyala" w:cs="Nyala"/>
                <w:sz w:val="20"/>
                <w:szCs w:val="20"/>
              </w:rPr>
              <w:t>የቁጥር</w:t>
            </w:r>
            <w:r w:rsidR="00463DD1" w:rsidRPr="00F67237">
              <w:rPr>
                <w:rFonts w:ascii="Arial" w:hAnsi="Arial" w:cs="Arial"/>
                <w:sz w:val="20"/>
                <w:szCs w:val="20"/>
              </w:rPr>
              <w:t xml:space="preserve"> </w:t>
            </w:r>
            <w:r w:rsidR="00463DD1" w:rsidRPr="00F67237">
              <w:rPr>
                <w:rFonts w:ascii="Nyala" w:hAnsi="Nyala" w:cs="Nyala"/>
                <w:sz w:val="20"/>
                <w:szCs w:val="20"/>
              </w:rPr>
              <w:t>ስብስብ</w:t>
            </w:r>
            <w:r w:rsidR="00463DD1" w:rsidRPr="00F67237">
              <w:rPr>
                <w:rFonts w:ascii="Arial" w:hAnsi="Arial" w:cs="Arial"/>
                <w:sz w:val="20"/>
                <w:szCs w:val="20"/>
              </w:rPr>
              <w:t xml:space="preserve"> </w:t>
            </w:r>
            <w:r w:rsidR="00463DD1" w:rsidRPr="00F67237">
              <w:rPr>
                <w:rFonts w:ascii="Nyala" w:hAnsi="Nyala" w:cs="Nyala"/>
                <w:sz w:val="20"/>
                <w:szCs w:val="20"/>
              </w:rPr>
              <w:t>የያዘውን</w:t>
            </w:r>
            <w:r w:rsidR="00463DD1" w:rsidRPr="00F67237">
              <w:rPr>
                <w:rFonts w:ascii="Arial" w:hAnsi="Arial" w:cs="Arial"/>
                <w:sz w:val="20"/>
                <w:szCs w:val="20"/>
              </w:rPr>
              <w:t xml:space="preserve"> </w:t>
            </w:r>
            <w:r w:rsidR="00463DD1" w:rsidRPr="00F67237">
              <w:rPr>
                <w:rFonts w:ascii="Nyala" w:hAnsi="Nyala" w:cs="Nyala"/>
                <w:sz w:val="20"/>
                <w:szCs w:val="20"/>
                <w:u w:val="single"/>
              </w:rPr>
              <w:t>ፊደል</w:t>
            </w:r>
            <w:r w:rsidR="00463DD1" w:rsidRPr="00F67237">
              <w:rPr>
                <w:rFonts w:ascii="Arial" w:hAnsi="Arial" w:cs="Arial"/>
                <w:sz w:val="20"/>
                <w:szCs w:val="20"/>
              </w:rPr>
              <w:t xml:space="preserve"> </w:t>
            </w:r>
            <w:r w:rsidR="00463DD1" w:rsidRPr="00F67237">
              <w:rPr>
                <w:rFonts w:ascii="Nyala" w:hAnsi="Nyala" w:cs="Nyala"/>
                <w:sz w:val="20"/>
                <w:szCs w:val="20"/>
              </w:rPr>
              <w:t>ይጻፉ፡፡</w:t>
            </w:r>
            <w:r w:rsidR="00463DD1" w:rsidRPr="00F67237">
              <w:rPr>
                <w:rFonts w:ascii="Arial" w:hAnsi="Arial" w:cs="Arial"/>
                <w:sz w:val="20"/>
                <w:szCs w:val="20"/>
              </w:rPr>
              <w:t xml:space="preserve"> </w:t>
            </w:r>
            <w:r w:rsidR="00463DD1" w:rsidRPr="00F67237">
              <w:rPr>
                <w:rFonts w:ascii="Nyala" w:hAnsi="Nyala" w:cs="Nyala"/>
                <w:sz w:val="20"/>
                <w:szCs w:val="20"/>
              </w:rPr>
              <w:t>ያስታውሱ</w:t>
            </w:r>
            <w:r w:rsidR="00463DD1" w:rsidRPr="00F67237">
              <w:rPr>
                <w:rFonts w:ascii="Arial" w:hAnsi="Arial" w:cs="Arial"/>
                <w:sz w:val="20"/>
                <w:szCs w:val="20"/>
              </w:rPr>
              <w:t xml:space="preserve"> </w:t>
            </w:r>
            <w:r w:rsidR="00463DD1" w:rsidRPr="00F67237">
              <w:rPr>
                <w:rFonts w:ascii="Nyala" w:hAnsi="Nyala" w:cs="Nyala"/>
                <w:sz w:val="20"/>
                <w:szCs w:val="20"/>
              </w:rPr>
              <w:t>መላሿ</w:t>
            </w:r>
            <w:r w:rsidR="00463DD1" w:rsidRPr="00F67237">
              <w:rPr>
                <w:rFonts w:ascii="Arial" w:hAnsi="Arial" w:cs="Arial"/>
                <w:sz w:val="20"/>
                <w:szCs w:val="20"/>
              </w:rPr>
              <w:t xml:space="preserve"> </w:t>
            </w:r>
            <w:r w:rsidR="00463DD1" w:rsidRPr="00F67237">
              <w:rPr>
                <w:rFonts w:ascii="Nyala" w:hAnsi="Nyala" w:cs="Nyala"/>
                <w:sz w:val="20"/>
                <w:szCs w:val="20"/>
              </w:rPr>
              <w:t>አሁን</w:t>
            </w:r>
            <w:r w:rsidR="00463DD1" w:rsidRPr="00F67237">
              <w:rPr>
                <w:rFonts w:ascii="Arial" w:hAnsi="Arial" w:cs="Arial"/>
                <w:sz w:val="20"/>
                <w:szCs w:val="20"/>
              </w:rPr>
              <w:t xml:space="preserve"> </w:t>
            </w:r>
            <w:r w:rsidR="00463DD1" w:rsidRPr="00F67237">
              <w:rPr>
                <w:rFonts w:ascii="Nyala" w:hAnsi="Nyala" w:cs="Nyala"/>
                <w:sz w:val="20"/>
                <w:szCs w:val="20"/>
              </w:rPr>
              <w:t>ቁጥሮቹን</w:t>
            </w:r>
            <w:r w:rsidR="00463DD1" w:rsidRPr="00F67237">
              <w:rPr>
                <w:rFonts w:ascii="Arial" w:hAnsi="Arial" w:cs="Arial"/>
                <w:sz w:val="20"/>
                <w:szCs w:val="20"/>
              </w:rPr>
              <w:t xml:space="preserve"> </w:t>
            </w:r>
            <w:r w:rsidR="00463DD1" w:rsidRPr="00F67237">
              <w:rPr>
                <w:rFonts w:ascii="Nyala" w:hAnsi="Nyala" w:cs="Nyala"/>
                <w:sz w:val="20"/>
                <w:szCs w:val="20"/>
              </w:rPr>
              <w:t>ወደኋላ</w:t>
            </w:r>
            <w:r w:rsidR="00463DD1" w:rsidRPr="00F67237">
              <w:rPr>
                <w:rFonts w:ascii="Arial" w:hAnsi="Arial" w:cs="Arial"/>
                <w:sz w:val="20"/>
                <w:szCs w:val="20"/>
              </w:rPr>
              <w:t xml:space="preserve"> </w:t>
            </w:r>
            <w:r w:rsidR="00463DD1" w:rsidRPr="00F67237">
              <w:rPr>
                <w:rFonts w:ascii="Nyala" w:hAnsi="Nyala" w:cs="Nyala"/>
                <w:sz w:val="20"/>
                <w:szCs w:val="20"/>
              </w:rPr>
              <w:t>ነው</w:t>
            </w:r>
            <w:r w:rsidR="00463DD1" w:rsidRPr="00F67237">
              <w:rPr>
                <w:rFonts w:ascii="Arial" w:hAnsi="Arial" w:cs="Arial"/>
                <w:sz w:val="20"/>
                <w:szCs w:val="20"/>
              </w:rPr>
              <w:t xml:space="preserve"> </w:t>
            </w:r>
            <w:r w:rsidR="00463DD1" w:rsidRPr="00F67237">
              <w:rPr>
                <w:rFonts w:ascii="Nyala" w:hAnsi="Nyala" w:cs="Nyala"/>
                <w:sz w:val="20"/>
                <w:szCs w:val="20"/>
              </w:rPr>
              <w:t>መጥራት</w:t>
            </w:r>
            <w:r w:rsidR="00463DD1" w:rsidRPr="00F67237">
              <w:rPr>
                <w:rFonts w:ascii="Arial" w:hAnsi="Arial" w:cs="Arial"/>
                <w:sz w:val="20"/>
                <w:szCs w:val="20"/>
              </w:rPr>
              <w:t xml:space="preserve"> </w:t>
            </w:r>
            <w:r w:rsidR="00463DD1" w:rsidRPr="00F67237">
              <w:rPr>
                <w:rFonts w:ascii="Nyala" w:hAnsi="Nyala" w:cs="Nyala"/>
                <w:sz w:val="20"/>
                <w:szCs w:val="20"/>
              </w:rPr>
              <w:t>ያለባቸው፡፡</w:t>
            </w:r>
          </w:p>
          <w:p w14:paraId="0CFF9350" w14:textId="77777777" w:rsidR="00D05530" w:rsidRPr="00F67237" w:rsidRDefault="00D05530" w:rsidP="00DE08E3">
            <w:pPr>
              <w:pStyle w:val="ListParagraph"/>
              <w:numPr>
                <w:ilvl w:val="0"/>
                <w:numId w:val="16"/>
              </w:numPr>
              <w:spacing w:beforeLines="20" w:before="48" w:afterLines="20" w:after="48"/>
              <w:rPr>
                <w:rFonts w:ascii="Arial" w:hAnsi="Arial" w:cs="Arial"/>
                <w:sz w:val="20"/>
                <w:szCs w:val="20"/>
              </w:rPr>
            </w:pPr>
            <w:r w:rsidRPr="00F67237">
              <w:rPr>
                <w:rFonts w:ascii="Arial" w:hAnsi="Arial" w:cs="Arial"/>
                <w:sz w:val="20"/>
                <w:szCs w:val="20"/>
              </w:rPr>
              <w:t>5 6 2</w:t>
            </w:r>
          </w:p>
          <w:p w14:paraId="43C328C6" w14:textId="77777777" w:rsidR="00D05530" w:rsidRPr="00F67237" w:rsidRDefault="00D05530" w:rsidP="00DE08E3">
            <w:pPr>
              <w:pStyle w:val="ListParagraph"/>
              <w:numPr>
                <w:ilvl w:val="0"/>
                <w:numId w:val="16"/>
              </w:numPr>
              <w:spacing w:beforeLines="20" w:before="48" w:afterLines="20" w:after="48"/>
              <w:rPr>
                <w:rFonts w:ascii="Arial" w:hAnsi="Arial" w:cs="Arial"/>
                <w:sz w:val="20"/>
                <w:szCs w:val="20"/>
              </w:rPr>
            </w:pPr>
            <w:r w:rsidRPr="00F67237">
              <w:rPr>
                <w:rFonts w:ascii="Arial" w:hAnsi="Arial" w:cs="Arial"/>
                <w:sz w:val="20"/>
                <w:szCs w:val="20"/>
              </w:rPr>
              <w:t>4 8 7 1</w:t>
            </w:r>
          </w:p>
          <w:p w14:paraId="30FFFD10" w14:textId="77777777" w:rsidR="00D05530" w:rsidRPr="00F67237" w:rsidRDefault="00D05530" w:rsidP="00DE08E3">
            <w:pPr>
              <w:pStyle w:val="ListParagraph"/>
              <w:numPr>
                <w:ilvl w:val="0"/>
                <w:numId w:val="16"/>
              </w:numPr>
              <w:spacing w:beforeLines="20" w:before="48" w:afterLines="20" w:after="48"/>
              <w:rPr>
                <w:rFonts w:ascii="Arial" w:hAnsi="Arial" w:cs="Arial"/>
                <w:sz w:val="20"/>
                <w:szCs w:val="20"/>
              </w:rPr>
            </w:pPr>
            <w:r w:rsidRPr="00F67237">
              <w:rPr>
                <w:rFonts w:ascii="Arial" w:hAnsi="Arial" w:cs="Arial"/>
                <w:sz w:val="20"/>
                <w:szCs w:val="20"/>
              </w:rPr>
              <w:t>5 3 6 2 1</w:t>
            </w:r>
          </w:p>
          <w:p w14:paraId="679C0D13" w14:textId="77777777" w:rsidR="00D05530" w:rsidRPr="00F67237" w:rsidRDefault="00D05530" w:rsidP="00DE08E3">
            <w:pPr>
              <w:pStyle w:val="ListParagraph"/>
              <w:numPr>
                <w:ilvl w:val="0"/>
                <w:numId w:val="16"/>
              </w:numPr>
              <w:spacing w:beforeLines="20" w:before="48" w:afterLines="20" w:after="48"/>
              <w:rPr>
                <w:rFonts w:ascii="Arial" w:hAnsi="Arial" w:cs="Arial"/>
                <w:sz w:val="20"/>
                <w:szCs w:val="20"/>
              </w:rPr>
            </w:pPr>
            <w:r w:rsidRPr="00F67237">
              <w:rPr>
                <w:rFonts w:ascii="Arial" w:hAnsi="Arial" w:cs="Arial"/>
                <w:sz w:val="20"/>
                <w:szCs w:val="20"/>
              </w:rPr>
              <w:t>9 7 8 1 4 6</w:t>
            </w:r>
          </w:p>
          <w:p w14:paraId="68AE8FEE" w14:textId="77777777" w:rsidR="00D05530" w:rsidRPr="00F67237" w:rsidRDefault="00D05530" w:rsidP="00DE08E3">
            <w:pPr>
              <w:pStyle w:val="ListParagraph"/>
              <w:numPr>
                <w:ilvl w:val="0"/>
                <w:numId w:val="16"/>
              </w:numPr>
              <w:spacing w:beforeLines="20" w:before="48" w:afterLines="20" w:after="48"/>
              <w:rPr>
                <w:rFonts w:ascii="Arial" w:hAnsi="Arial" w:cs="Arial"/>
                <w:sz w:val="20"/>
                <w:szCs w:val="20"/>
              </w:rPr>
            </w:pPr>
            <w:r w:rsidRPr="00F67237">
              <w:rPr>
                <w:rFonts w:ascii="Arial" w:hAnsi="Arial" w:cs="Arial"/>
                <w:sz w:val="20"/>
                <w:szCs w:val="20"/>
              </w:rPr>
              <w:t>3 6 2 5 9 8 1</w:t>
            </w:r>
          </w:p>
          <w:p w14:paraId="0BD48B3C" w14:textId="77777777" w:rsidR="00D05530" w:rsidRPr="00F67237" w:rsidRDefault="00D05530" w:rsidP="00DE08E3">
            <w:pPr>
              <w:pStyle w:val="ListParagraph"/>
              <w:numPr>
                <w:ilvl w:val="0"/>
                <w:numId w:val="16"/>
              </w:numPr>
              <w:spacing w:beforeLines="20" w:before="48" w:afterLines="20" w:after="48"/>
              <w:rPr>
                <w:rFonts w:ascii="Arial" w:hAnsi="Arial" w:cs="Arial"/>
                <w:sz w:val="20"/>
                <w:szCs w:val="20"/>
              </w:rPr>
            </w:pPr>
            <w:r w:rsidRPr="00F67237">
              <w:rPr>
                <w:rFonts w:ascii="Arial" w:hAnsi="Arial" w:cs="Arial"/>
                <w:sz w:val="20"/>
                <w:szCs w:val="20"/>
              </w:rPr>
              <w:t>4 5 8 2 1 4 8 9</w:t>
            </w:r>
          </w:p>
          <w:p w14:paraId="73EE343E" w14:textId="77777777" w:rsidR="00D05530" w:rsidRPr="00F67237" w:rsidRDefault="00D05530" w:rsidP="00DE08E3">
            <w:pPr>
              <w:pStyle w:val="ListParagraph"/>
              <w:numPr>
                <w:ilvl w:val="0"/>
                <w:numId w:val="16"/>
              </w:numPr>
              <w:spacing w:beforeLines="20" w:before="48" w:afterLines="20" w:after="48"/>
              <w:rPr>
                <w:rFonts w:ascii="Arial" w:hAnsi="Arial" w:cs="Arial"/>
                <w:sz w:val="20"/>
                <w:szCs w:val="20"/>
              </w:rPr>
            </w:pPr>
            <w:r w:rsidRPr="00F67237">
              <w:rPr>
                <w:rFonts w:ascii="Arial" w:hAnsi="Arial" w:cs="Arial"/>
                <w:sz w:val="20"/>
                <w:szCs w:val="20"/>
              </w:rPr>
              <w:t>1 5 3 6 7 3 6 8 3</w:t>
            </w:r>
          </w:p>
          <w:p w14:paraId="14571840" w14:textId="77777777" w:rsidR="00D05530" w:rsidRPr="00F67237" w:rsidRDefault="00D05530" w:rsidP="00DE08E3">
            <w:pPr>
              <w:pStyle w:val="ListParagraph"/>
              <w:numPr>
                <w:ilvl w:val="0"/>
                <w:numId w:val="16"/>
              </w:numPr>
              <w:spacing w:beforeLines="20" w:before="48" w:afterLines="20" w:after="48"/>
              <w:rPr>
                <w:rFonts w:ascii="Arial" w:hAnsi="Arial" w:cs="Arial"/>
                <w:sz w:val="20"/>
                <w:szCs w:val="20"/>
              </w:rPr>
            </w:pPr>
            <w:r w:rsidRPr="00F67237">
              <w:rPr>
                <w:rFonts w:ascii="Arial" w:hAnsi="Arial" w:cs="Arial"/>
                <w:sz w:val="20"/>
                <w:szCs w:val="20"/>
              </w:rPr>
              <w:t>4 2 6 4 2 4 3 5 7 9</w:t>
            </w:r>
          </w:p>
        </w:tc>
      </w:tr>
      <w:tr w:rsidR="00D05530" w:rsidRPr="00F67237" w14:paraId="29459FE3" w14:textId="77777777" w:rsidTr="004C402E">
        <w:trPr>
          <w:trHeight w:val="333"/>
        </w:trPr>
        <w:tc>
          <w:tcPr>
            <w:tcW w:w="675" w:type="dxa"/>
          </w:tcPr>
          <w:p w14:paraId="700C5795" w14:textId="77777777" w:rsidR="00D05530" w:rsidRPr="00F67237" w:rsidRDefault="00B93804" w:rsidP="00B87372">
            <w:pPr>
              <w:rPr>
                <w:rFonts w:ascii="Arial" w:hAnsi="Arial" w:cs="Arial"/>
                <w:sz w:val="20"/>
                <w:szCs w:val="20"/>
              </w:rPr>
            </w:pPr>
            <w:r w:rsidRPr="00F67237">
              <w:rPr>
                <w:rFonts w:ascii="Arial" w:hAnsi="Arial" w:cs="Arial"/>
                <w:sz w:val="20"/>
                <w:szCs w:val="20"/>
              </w:rPr>
              <w:lastRenderedPageBreak/>
              <w:t>8</w:t>
            </w:r>
          </w:p>
        </w:tc>
        <w:tc>
          <w:tcPr>
            <w:tcW w:w="8647" w:type="dxa"/>
          </w:tcPr>
          <w:p w14:paraId="3263F7DF" w14:textId="36DD29AC" w:rsidR="00D05530" w:rsidRPr="00F67237" w:rsidRDefault="00D05530" w:rsidP="004C402E">
            <w:pPr>
              <w:spacing w:beforeLines="20" w:before="48" w:afterLines="20" w:after="48"/>
              <w:rPr>
                <w:rFonts w:ascii="Arial" w:hAnsi="Arial" w:cs="Arial"/>
                <w:i/>
                <w:sz w:val="20"/>
                <w:szCs w:val="20"/>
              </w:rPr>
            </w:pPr>
            <w:r w:rsidRPr="00F67237">
              <w:rPr>
                <w:rFonts w:ascii="Arial" w:hAnsi="Arial" w:cs="Arial"/>
                <w:sz w:val="20"/>
                <w:szCs w:val="20"/>
              </w:rPr>
              <w:t>Please imagine for a moment the best life you could have</w:t>
            </w:r>
            <w:r w:rsidRPr="00F67237">
              <w:rPr>
                <w:rFonts w:ascii="Arial" w:hAnsi="Arial" w:cs="Arial"/>
                <w:b/>
                <w:i/>
                <w:sz w:val="20"/>
                <w:szCs w:val="20"/>
              </w:rPr>
              <w:t>. (Pause)</w:t>
            </w:r>
            <w:r w:rsidRPr="00F67237">
              <w:rPr>
                <w:rFonts w:ascii="Arial" w:hAnsi="Arial" w:cs="Arial"/>
                <w:i/>
                <w:sz w:val="20"/>
                <w:szCs w:val="20"/>
              </w:rPr>
              <w:t xml:space="preserve"> </w:t>
            </w:r>
            <w:r w:rsidRPr="00F67237">
              <w:rPr>
                <w:rFonts w:ascii="Arial" w:hAnsi="Arial" w:cs="Arial"/>
                <w:sz w:val="20"/>
                <w:szCs w:val="20"/>
              </w:rPr>
              <w:t xml:space="preserve">Now, imagine for a moment the worst life you could have. </w:t>
            </w:r>
            <w:r w:rsidRPr="00F67237">
              <w:rPr>
                <w:rFonts w:ascii="Arial" w:hAnsi="Arial" w:cs="Arial"/>
                <w:b/>
                <w:i/>
                <w:sz w:val="20"/>
                <w:szCs w:val="20"/>
              </w:rPr>
              <w:t xml:space="preserve">(Pause – Then show picture of a ladder numbered from </w:t>
            </w:r>
            <w:r w:rsidR="009A037F" w:rsidRPr="00F67237">
              <w:rPr>
                <w:rFonts w:ascii="Arial" w:hAnsi="Arial" w:cs="Arial"/>
                <w:b/>
                <w:i/>
                <w:sz w:val="20"/>
                <w:szCs w:val="20"/>
              </w:rPr>
              <w:t>1</w:t>
            </w:r>
            <w:r w:rsidRPr="00F67237">
              <w:rPr>
                <w:rFonts w:ascii="Arial" w:hAnsi="Arial" w:cs="Arial"/>
                <w:b/>
                <w:i/>
                <w:sz w:val="20"/>
                <w:szCs w:val="20"/>
              </w:rPr>
              <w:t xml:space="preserve"> on the bottom rung to </w:t>
            </w:r>
            <w:r w:rsidR="009A037F" w:rsidRPr="00F67237">
              <w:rPr>
                <w:rFonts w:ascii="Arial" w:hAnsi="Arial" w:cs="Arial"/>
                <w:b/>
                <w:i/>
                <w:sz w:val="20"/>
                <w:szCs w:val="20"/>
              </w:rPr>
              <w:t xml:space="preserve">10 </w:t>
            </w:r>
            <w:r w:rsidRPr="00F67237">
              <w:rPr>
                <w:rFonts w:ascii="Arial" w:hAnsi="Arial" w:cs="Arial"/>
                <w:b/>
                <w:i/>
                <w:sz w:val="20"/>
                <w:szCs w:val="20"/>
              </w:rPr>
              <w:t>on the top rung.)</w:t>
            </w:r>
            <w:r w:rsidR="00EA2340" w:rsidRPr="00F67237">
              <w:rPr>
                <w:rFonts w:ascii="Arial" w:hAnsi="Arial" w:cs="Arial"/>
                <w:i/>
                <w:sz w:val="20"/>
                <w:szCs w:val="20"/>
              </w:rPr>
              <w:t xml:space="preserve"> </w:t>
            </w:r>
            <w:r w:rsidR="00EA2340" w:rsidRPr="00F67237">
              <w:rPr>
                <w:rFonts w:ascii="Nyala" w:hAnsi="Nyala" w:cs="Nyala"/>
                <w:i/>
                <w:sz w:val="20"/>
                <w:szCs w:val="20"/>
              </w:rPr>
              <w:t>እስቲ</w:t>
            </w:r>
            <w:r w:rsidR="00EA2340" w:rsidRPr="00F67237">
              <w:rPr>
                <w:rFonts w:ascii="Arial" w:hAnsi="Arial" w:cs="Arial"/>
                <w:i/>
                <w:sz w:val="20"/>
                <w:szCs w:val="20"/>
              </w:rPr>
              <w:t xml:space="preserve"> </w:t>
            </w:r>
            <w:r w:rsidR="00EA2340" w:rsidRPr="00F67237">
              <w:rPr>
                <w:rFonts w:ascii="Nyala" w:hAnsi="Nyala" w:cs="Nyala"/>
                <w:i/>
                <w:sz w:val="20"/>
                <w:szCs w:val="20"/>
              </w:rPr>
              <w:t>ሊኖርዎት</w:t>
            </w:r>
            <w:r w:rsidR="00EA2340" w:rsidRPr="00F67237">
              <w:rPr>
                <w:rFonts w:ascii="Arial" w:hAnsi="Arial" w:cs="Arial"/>
                <w:i/>
                <w:sz w:val="20"/>
                <w:szCs w:val="20"/>
              </w:rPr>
              <w:t xml:space="preserve"> </w:t>
            </w:r>
            <w:r w:rsidR="00EA2340" w:rsidRPr="00F67237">
              <w:rPr>
                <w:rFonts w:ascii="Nyala" w:hAnsi="Nyala" w:cs="Nyala"/>
                <w:i/>
                <w:sz w:val="20"/>
                <w:szCs w:val="20"/>
              </w:rPr>
              <w:t>የሚችለውን</w:t>
            </w:r>
            <w:r w:rsidR="00EA2340" w:rsidRPr="00F67237">
              <w:rPr>
                <w:rFonts w:ascii="Arial" w:hAnsi="Arial" w:cs="Arial"/>
                <w:i/>
                <w:sz w:val="20"/>
                <w:szCs w:val="20"/>
              </w:rPr>
              <w:t xml:space="preserve"> </w:t>
            </w:r>
            <w:r w:rsidR="00EA2340" w:rsidRPr="00F67237">
              <w:rPr>
                <w:rFonts w:ascii="Nyala" w:hAnsi="Nyala" w:cs="Nyala"/>
                <w:i/>
                <w:sz w:val="20"/>
                <w:szCs w:val="20"/>
              </w:rPr>
              <w:t>በጣም</w:t>
            </w:r>
            <w:r w:rsidR="00EA2340" w:rsidRPr="00F67237">
              <w:rPr>
                <w:rFonts w:ascii="Arial" w:hAnsi="Arial" w:cs="Arial"/>
                <w:i/>
                <w:sz w:val="20"/>
                <w:szCs w:val="20"/>
              </w:rPr>
              <w:t xml:space="preserve"> </w:t>
            </w:r>
            <w:r w:rsidR="00EA2340" w:rsidRPr="00F67237">
              <w:rPr>
                <w:rFonts w:ascii="Nyala" w:hAnsi="Nyala" w:cs="Nyala"/>
                <w:i/>
                <w:sz w:val="20"/>
                <w:szCs w:val="20"/>
              </w:rPr>
              <w:t>ጥሩ</w:t>
            </w:r>
            <w:r w:rsidR="00EA2340" w:rsidRPr="00F67237">
              <w:rPr>
                <w:rFonts w:ascii="Arial" w:hAnsi="Arial" w:cs="Arial"/>
                <w:i/>
                <w:sz w:val="20"/>
                <w:szCs w:val="20"/>
              </w:rPr>
              <w:t xml:space="preserve"> </w:t>
            </w:r>
            <w:r w:rsidR="00EA2340" w:rsidRPr="00F67237">
              <w:rPr>
                <w:rFonts w:ascii="Nyala" w:hAnsi="Nyala" w:cs="Nyala"/>
                <w:i/>
                <w:sz w:val="20"/>
                <w:szCs w:val="20"/>
              </w:rPr>
              <w:t>የሆነ</w:t>
            </w:r>
            <w:r w:rsidR="00EA2340" w:rsidRPr="00F67237">
              <w:rPr>
                <w:rFonts w:ascii="Arial" w:hAnsi="Arial" w:cs="Arial"/>
                <w:i/>
                <w:sz w:val="20"/>
                <w:szCs w:val="20"/>
              </w:rPr>
              <w:t xml:space="preserve"> </w:t>
            </w:r>
            <w:r w:rsidR="00EA2340" w:rsidRPr="00F67237">
              <w:rPr>
                <w:rFonts w:ascii="Nyala" w:hAnsi="Nyala" w:cs="Nyala"/>
                <w:i/>
                <w:sz w:val="20"/>
                <w:szCs w:val="20"/>
              </w:rPr>
              <w:t>ህይወት</w:t>
            </w:r>
            <w:r w:rsidR="00EA2340" w:rsidRPr="00F67237">
              <w:rPr>
                <w:rFonts w:ascii="Arial" w:hAnsi="Arial" w:cs="Arial"/>
                <w:i/>
                <w:sz w:val="20"/>
                <w:szCs w:val="20"/>
              </w:rPr>
              <w:t xml:space="preserve"> </w:t>
            </w:r>
            <w:r w:rsidR="00EA2340" w:rsidRPr="00F67237">
              <w:rPr>
                <w:rFonts w:ascii="Nyala" w:hAnsi="Nyala" w:cs="Nyala"/>
                <w:i/>
                <w:sz w:val="20"/>
                <w:szCs w:val="20"/>
              </w:rPr>
              <w:t>ያስቡ</w:t>
            </w:r>
            <w:r w:rsidR="00EA2340" w:rsidRPr="00F67237">
              <w:rPr>
                <w:rFonts w:ascii="Arial" w:hAnsi="Arial" w:cs="Arial"/>
                <w:i/>
                <w:sz w:val="20"/>
                <w:szCs w:val="20"/>
              </w:rPr>
              <w:t>. (</w:t>
            </w:r>
            <w:r w:rsidR="00EA2340" w:rsidRPr="00F67237">
              <w:rPr>
                <w:rFonts w:ascii="Nyala" w:hAnsi="Nyala" w:cs="Nyala"/>
                <w:i/>
                <w:sz w:val="20"/>
                <w:szCs w:val="20"/>
              </w:rPr>
              <w:t>ግዜ</w:t>
            </w:r>
            <w:r w:rsidR="00EA2340" w:rsidRPr="00F67237">
              <w:rPr>
                <w:rFonts w:ascii="Arial" w:hAnsi="Arial" w:cs="Arial"/>
                <w:i/>
                <w:sz w:val="20"/>
                <w:szCs w:val="20"/>
              </w:rPr>
              <w:t xml:space="preserve"> </w:t>
            </w:r>
            <w:r w:rsidR="00EA2340" w:rsidRPr="00F67237">
              <w:rPr>
                <w:rFonts w:ascii="Nyala" w:hAnsi="Nyala" w:cs="Nyala"/>
                <w:i/>
                <w:sz w:val="20"/>
                <w:szCs w:val="20"/>
              </w:rPr>
              <w:t>ይስጧቸው</w:t>
            </w:r>
            <w:r w:rsidR="00EA2340" w:rsidRPr="00F67237">
              <w:rPr>
                <w:rFonts w:ascii="Arial" w:hAnsi="Arial" w:cs="Arial"/>
                <w:i/>
                <w:sz w:val="20"/>
                <w:szCs w:val="20"/>
              </w:rPr>
              <w:t xml:space="preserve">) </w:t>
            </w:r>
            <w:r w:rsidR="00EA2340" w:rsidRPr="00F67237">
              <w:rPr>
                <w:rFonts w:ascii="Nyala" w:hAnsi="Nyala" w:cs="Nyala"/>
                <w:i/>
                <w:sz w:val="20"/>
                <w:szCs w:val="20"/>
              </w:rPr>
              <w:t>አሁን</w:t>
            </w:r>
            <w:r w:rsidR="00EA2340" w:rsidRPr="00F67237">
              <w:rPr>
                <w:rFonts w:ascii="Arial" w:hAnsi="Arial" w:cs="Arial"/>
                <w:i/>
                <w:sz w:val="20"/>
                <w:szCs w:val="20"/>
              </w:rPr>
              <w:t xml:space="preserve"> </w:t>
            </w:r>
            <w:r w:rsidR="00EA2340" w:rsidRPr="00F67237">
              <w:rPr>
                <w:rFonts w:ascii="Nyala" w:hAnsi="Nyala" w:cs="Nyala"/>
                <w:i/>
                <w:sz w:val="20"/>
                <w:szCs w:val="20"/>
              </w:rPr>
              <w:t>ደግሞ</w:t>
            </w:r>
            <w:r w:rsidR="00EA2340" w:rsidRPr="00F67237">
              <w:rPr>
                <w:rFonts w:ascii="Arial" w:hAnsi="Arial" w:cs="Arial"/>
                <w:i/>
                <w:sz w:val="20"/>
                <w:szCs w:val="20"/>
              </w:rPr>
              <w:t xml:space="preserve"> </w:t>
            </w:r>
            <w:r w:rsidR="00EA2340" w:rsidRPr="00F67237">
              <w:rPr>
                <w:rFonts w:ascii="Nyala" w:hAnsi="Nyala" w:cs="Nyala"/>
                <w:i/>
                <w:sz w:val="20"/>
                <w:szCs w:val="20"/>
              </w:rPr>
              <w:t>ሊኖርዎት</w:t>
            </w:r>
            <w:r w:rsidR="00EA2340" w:rsidRPr="00F67237">
              <w:rPr>
                <w:rFonts w:ascii="Arial" w:hAnsi="Arial" w:cs="Arial"/>
                <w:i/>
                <w:sz w:val="20"/>
                <w:szCs w:val="20"/>
              </w:rPr>
              <w:t xml:space="preserve"> </w:t>
            </w:r>
            <w:r w:rsidR="00EA2340" w:rsidRPr="00F67237">
              <w:rPr>
                <w:rFonts w:ascii="Nyala" w:hAnsi="Nyala" w:cs="Nyala"/>
                <w:i/>
                <w:sz w:val="20"/>
                <w:szCs w:val="20"/>
              </w:rPr>
              <w:t>የሚችለውን</w:t>
            </w:r>
            <w:r w:rsidR="00EA2340" w:rsidRPr="00F67237">
              <w:rPr>
                <w:rFonts w:ascii="Arial" w:hAnsi="Arial" w:cs="Arial"/>
                <w:i/>
                <w:sz w:val="20"/>
                <w:szCs w:val="20"/>
              </w:rPr>
              <w:t xml:space="preserve"> </w:t>
            </w:r>
            <w:r w:rsidR="00EA2340" w:rsidRPr="00F67237">
              <w:rPr>
                <w:rFonts w:ascii="Nyala" w:hAnsi="Nyala" w:cs="Nyala"/>
                <w:i/>
                <w:sz w:val="20"/>
                <w:szCs w:val="20"/>
              </w:rPr>
              <w:t>በጣም</w:t>
            </w:r>
            <w:r w:rsidR="00EA2340" w:rsidRPr="00F67237">
              <w:rPr>
                <w:rFonts w:ascii="Arial" w:hAnsi="Arial" w:cs="Arial"/>
                <w:i/>
                <w:sz w:val="20"/>
                <w:szCs w:val="20"/>
              </w:rPr>
              <w:t xml:space="preserve"> </w:t>
            </w:r>
            <w:r w:rsidR="00EA2340" w:rsidRPr="00F67237">
              <w:rPr>
                <w:rFonts w:ascii="Nyala" w:hAnsi="Nyala" w:cs="Nyala"/>
                <w:i/>
                <w:sz w:val="20"/>
                <w:szCs w:val="20"/>
              </w:rPr>
              <w:t>መጥፎ</w:t>
            </w:r>
            <w:r w:rsidR="00EA2340" w:rsidRPr="00F67237">
              <w:rPr>
                <w:rFonts w:ascii="Arial" w:hAnsi="Arial" w:cs="Arial"/>
                <w:i/>
                <w:sz w:val="20"/>
                <w:szCs w:val="20"/>
              </w:rPr>
              <w:t xml:space="preserve"> </w:t>
            </w:r>
            <w:r w:rsidR="00EA2340" w:rsidRPr="00F67237">
              <w:rPr>
                <w:rFonts w:ascii="Nyala" w:hAnsi="Nyala" w:cs="Nyala"/>
                <w:i/>
                <w:sz w:val="20"/>
                <w:szCs w:val="20"/>
              </w:rPr>
              <w:t>ሕይወት</w:t>
            </w:r>
            <w:r w:rsidR="00EA2340" w:rsidRPr="00F67237">
              <w:rPr>
                <w:rFonts w:ascii="Arial" w:hAnsi="Arial" w:cs="Arial"/>
                <w:i/>
                <w:sz w:val="20"/>
                <w:szCs w:val="20"/>
              </w:rPr>
              <w:t xml:space="preserve"> </w:t>
            </w:r>
            <w:r w:rsidR="00EA2340" w:rsidRPr="00F67237">
              <w:rPr>
                <w:rFonts w:ascii="Nyala" w:hAnsi="Nyala" w:cs="Nyala"/>
                <w:i/>
                <w:sz w:val="20"/>
                <w:szCs w:val="20"/>
              </w:rPr>
              <w:t>ያስቡ</w:t>
            </w:r>
            <w:r w:rsidR="00EA2340" w:rsidRPr="00F67237">
              <w:rPr>
                <w:rFonts w:ascii="Arial" w:hAnsi="Arial" w:cs="Arial"/>
                <w:i/>
                <w:sz w:val="20"/>
                <w:szCs w:val="20"/>
              </w:rPr>
              <w:t xml:space="preserve"> </w:t>
            </w:r>
            <w:r w:rsidR="00EA2340" w:rsidRPr="00F67237">
              <w:rPr>
                <w:rFonts w:ascii="Arial" w:hAnsi="Arial" w:cs="Arial"/>
                <w:b/>
                <w:i/>
                <w:sz w:val="20"/>
                <w:szCs w:val="20"/>
              </w:rPr>
              <w:t>(</w:t>
            </w:r>
            <w:r w:rsidR="00EA2340" w:rsidRPr="00F67237">
              <w:rPr>
                <w:rFonts w:ascii="Nyala" w:hAnsi="Nyala" w:cs="Nyala"/>
                <w:b/>
                <w:i/>
                <w:sz w:val="20"/>
                <w:szCs w:val="20"/>
              </w:rPr>
              <w:t>ግዜ</w:t>
            </w:r>
            <w:r w:rsidR="00EA2340" w:rsidRPr="00F67237">
              <w:rPr>
                <w:rFonts w:ascii="Arial" w:hAnsi="Arial" w:cs="Arial"/>
                <w:b/>
                <w:i/>
                <w:sz w:val="20"/>
                <w:szCs w:val="20"/>
              </w:rPr>
              <w:t xml:space="preserve"> </w:t>
            </w:r>
            <w:r w:rsidR="00EA2340" w:rsidRPr="00F67237">
              <w:rPr>
                <w:rFonts w:ascii="Nyala" w:hAnsi="Nyala" w:cs="Nyala"/>
                <w:b/>
                <w:i/>
                <w:sz w:val="20"/>
                <w:szCs w:val="20"/>
              </w:rPr>
              <w:t>ይስጧቸው</w:t>
            </w:r>
            <w:r w:rsidR="00EA2340" w:rsidRPr="00F67237">
              <w:rPr>
                <w:rFonts w:ascii="Arial" w:hAnsi="Arial" w:cs="Arial"/>
                <w:b/>
                <w:i/>
                <w:sz w:val="20"/>
                <w:szCs w:val="20"/>
              </w:rPr>
              <w:t>-</w:t>
            </w:r>
            <w:r w:rsidR="00EA2340" w:rsidRPr="00F67237">
              <w:rPr>
                <w:rFonts w:ascii="Nyala" w:hAnsi="Nyala" w:cs="Nyala"/>
                <w:b/>
                <w:i/>
                <w:sz w:val="20"/>
                <w:szCs w:val="20"/>
              </w:rPr>
              <w:t>አሁን</w:t>
            </w:r>
            <w:r w:rsidR="00EA2340" w:rsidRPr="00F67237">
              <w:rPr>
                <w:rFonts w:ascii="Arial" w:hAnsi="Arial" w:cs="Arial"/>
                <w:b/>
                <w:i/>
                <w:sz w:val="20"/>
                <w:szCs w:val="20"/>
              </w:rPr>
              <w:t xml:space="preserve"> </w:t>
            </w:r>
            <w:r w:rsidR="00EA2340" w:rsidRPr="00F67237">
              <w:rPr>
                <w:rFonts w:ascii="Nyala" w:hAnsi="Nyala" w:cs="Nyala"/>
                <w:b/>
                <w:i/>
                <w:sz w:val="20"/>
                <w:szCs w:val="20"/>
              </w:rPr>
              <w:t>ከታች</w:t>
            </w:r>
            <w:r w:rsidR="00EA2340" w:rsidRPr="00F67237">
              <w:rPr>
                <w:rFonts w:ascii="Arial" w:hAnsi="Arial" w:cs="Arial"/>
                <w:b/>
                <w:i/>
                <w:sz w:val="20"/>
                <w:szCs w:val="20"/>
              </w:rPr>
              <w:t xml:space="preserve"> </w:t>
            </w:r>
            <w:r w:rsidR="00EA2340" w:rsidRPr="00F67237">
              <w:rPr>
                <w:rFonts w:ascii="Nyala" w:hAnsi="Nyala" w:cs="Nyala"/>
                <w:b/>
                <w:i/>
                <w:sz w:val="20"/>
                <w:szCs w:val="20"/>
              </w:rPr>
              <w:t>ከ</w:t>
            </w:r>
            <w:r w:rsidR="00EA2340" w:rsidRPr="00F67237">
              <w:rPr>
                <w:rFonts w:ascii="Arial" w:hAnsi="Arial" w:cs="Arial"/>
                <w:b/>
                <w:i/>
                <w:sz w:val="20"/>
                <w:szCs w:val="20"/>
              </w:rPr>
              <w:t xml:space="preserve"> 1 </w:t>
            </w:r>
            <w:r w:rsidR="00EA2340" w:rsidRPr="00F67237">
              <w:rPr>
                <w:rFonts w:ascii="Nyala" w:hAnsi="Nyala" w:cs="Nyala"/>
                <w:b/>
                <w:i/>
                <w:sz w:val="20"/>
                <w:szCs w:val="20"/>
              </w:rPr>
              <w:t>ቁጥር</w:t>
            </w:r>
            <w:r w:rsidR="00EA2340" w:rsidRPr="00F67237">
              <w:rPr>
                <w:rFonts w:ascii="Arial" w:hAnsi="Arial" w:cs="Arial"/>
                <w:b/>
                <w:i/>
                <w:sz w:val="20"/>
                <w:szCs w:val="20"/>
              </w:rPr>
              <w:t xml:space="preserve"> </w:t>
            </w:r>
            <w:r w:rsidR="00EA2340" w:rsidRPr="00F67237">
              <w:rPr>
                <w:rFonts w:ascii="Nyala" w:hAnsi="Nyala" w:cs="Nyala"/>
                <w:b/>
                <w:i/>
                <w:sz w:val="20"/>
                <w:szCs w:val="20"/>
              </w:rPr>
              <w:t>ጀምሮ</w:t>
            </w:r>
            <w:r w:rsidR="00EA2340" w:rsidRPr="00F67237">
              <w:rPr>
                <w:rFonts w:ascii="Arial" w:hAnsi="Arial" w:cs="Arial"/>
                <w:b/>
                <w:i/>
                <w:sz w:val="20"/>
                <w:szCs w:val="20"/>
              </w:rPr>
              <w:t xml:space="preserve"> </w:t>
            </w:r>
            <w:r w:rsidR="00EA2340" w:rsidRPr="00F67237">
              <w:rPr>
                <w:rFonts w:ascii="Nyala" w:eastAsia="MingLiU" w:hAnsi="Nyala" w:cs="Nyala"/>
                <w:b/>
                <w:i/>
                <w:sz w:val="20"/>
                <w:szCs w:val="20"/>
              </w:rPr>
              <w:t>እስከ</w:t>
            </w:r>
            <w:r w:rsidR="00EA2340" w:rsidRPr="00F67237">
              <w:rPr>
                <w:rFonts w:ascii="Arial" w:eastAsia="MingLiU" w:hAnsi="Arial" w:cs="Arial"/>
                <w:b/>
                <w:i/>
                <w:sz w:val="20"/>
                <w:szCs w:val="20"/>
              </w:rPr>
              <w:t xml:space="preserve"> </w:t>
            </w:r>
            <w:r w:rsidR="00EA2340" w:rsidRPr="00F67237">
              <w:rPr>
                <w:rFonts w:ascii="Nyala" w:eastAsia="MingLiU" w:hAnsi="Nyala" w:cs="Nyala"/>
                <w:b/>
                <w:i/>
                <w:sz w:val="20"/>
                <w:szCs w:val="20"/>
              </w:rPr>
              <w:t>ላይ</w:t>
            </w:r>
            <w:r w:rsidR="00EA2340" w:rsidRPr="00F67237">
              <w:rPr>
                <w:rFonts w:ascii="Arial" w:eastAsia="MingLiU" w:hAnsi="Arial" w:cs="Arial"/>
                <w:b/>
                <w:i/>
                <w:sz w:val="20"/>
                <w:szCs w:val="20"/>
              </w:rPr>
              <w:t xml:space="preserve"> 10 </w:t>
            </w:r>
            <w:r w:rsidR="00EA2340" w:rsidRPr="00F67237">
              <w:rPr>
                <w:rFonts w:ascii="Nyala" w:eastAsia="MingLiU" w:hAnsi="Nyala" w:cs="Nyala"/>
                <w:b/>
                <w:i/>
                <w:sz w:val="20"/>
                <w:szCs w:val="20"/>
              </w:rPr>
              <w:t>ቁጥር</w:t>
            </w:r>
            <w:r w:rsidR="00EA2340" w:rsidRPr="00F67237">
              <w:rPr>
                <w:rFonts w:ascii="Arial" w:eastAsia="MingLiU" w:hAnsi="Arial" w:cs="Arial"/>
                <w:b/>
                <w:i/>
                <w:sz w:val="20"/>
                <w:szCs w:val="20"/>
              </w:rPr>
              <w:t xml:space="preserve"> </w:t>
            </w:r>
            <w:r w:rsidR="00EA2340" w:rsidRPr="00F67237">
              <w:rPr>
                <w:rFonts w:ascii="Nyala" w:eastAsia="MingLiU" w:hAnsi="Nyala" w:cs="Nyala"/>
                <w:b/>
                <w:i/>
                <w:sz w:val="20"/>
                <w:szCs w:val="20"/>
              </w:rPr>
              <w:t>መርገጫዎች</w:t>
            </w:r>
            <w:r w:rsidR="00EA2340" w:rsidRPr="00F67237">
              <w:rPr>
                <w:rFonts w:ascii="Arial" w:eastAsia="MingLiU" w:hAnsi="Arial" w:cs="Arial"/>
                <w:b/>
                <w:i/>
                <w:sz w:val="20"/>
                <w:szCs w:val="20"/>
              </w:rPr>
              <w:t xml:space="preserve"> </w:t>
            </w:r>
            <w:r w:rsidR="00EA2340" w:rsidRPr="00F67237">
              <w:rPr>
                <w:rFonts w:ascii="Nyala" w:eastAsia="MingLiU" w:hAnsi="Nyala" w:cs="Nyala"/>
                <w:b/>
                <w:i/>
                <w:sz w:val="20"/>
                <w:szCs w:val="20"/>
              </w:rPr>
              <w:t>ያሉትን</w:t>
            </w:r>
            <w:r w:rsidR="00EA2340" w:rsidRPr="00F67237">
              <w:rPr>
                <w:rFonts w:ascii="Arial" w:eastAsia="MingLiU" w:hAnsi="Arial" w:cs="Arial"/>
                <w:b/>
                <w:i/>
                <w:sz w:val="20"/>
                <w:szCs w:val="20"/>
              </w:rPr>
              <w:t xml:space="preserve"> </w:t>
            </w:r>
            <w:r w:rsidR="00EA2340" w:rsidRPr="00F67237">
              <w:rPr>
                <w:rFonts w:ascii="Nyala" w:eastAsia="MingLiU" w:hAnsi="Nyala" w:cs="Nyala"/>
                <w:b/>
                <w:i/>
                <w:sz w:val="20"/>
                <w:szCs w:val="20"/>
              </w:rPr>
              <w:t>መሰላል</w:t>
            </w:r>
            <w:r w:rsidR="00EA2340" w:rsidRPr="00F67237">
              <w:rPr>
                <w:rFonts w:ascii="Arial" w:eastAsia="MingLiU" w:hAnsi="Arial" w:cs="Arial"/>
                <w:b/>
                <w:i/>
                <w:sz w:val="20"/>
                <w:szCs w:val="20"/>
              </w:rPr>
              <w:t xml:space="preserve"> </w:t>
            </w:r>
            <w:r w:rsidR="00EA2340" w:rsidRPr="00F67237">
              <w:rPr>
                <w:rFonts w:ascii="Nyala" w:eastAsia="MingLiU" w:hAnsi="Nyala" w:cs="Nyala"/>
                <w:b/>
                <w:i/>
                <w:sz w:val="20"/>
                <w:szCs w:val="20"/>
              </w:rPr>
              <w:t>ምስል</w:t>
            </w:r>
            <w:r w:rsidR="00EA2340" w:rsidRPr="00F67237">
              <w:rPr>
                <w:rFonts w:ascii="Arial" w:eastAsia="MingLiU" w:hAnsi="Arial" w:cs="Arial"/>
                <w:b/>
                <w:i/>
                <w:sz w:val="20"/>
                <w:szCs w:val="20"/>
              </w:rPr>
              <w:t xml:space="preserve"> </w:t>
            </w:r>
            <w:r w:rsidR="00EA2340" w:rsidRPr="00F67237">
              <w:rPr>
                <w:rFonts w:ascii="Nyala" w:eastAsia="MingLiU" w:hAnsi="Nyala" w:cs="Nyala"/>
                <w:b/>
                <w:i/>
                <w:sz w:val="20"/>
                <w:szCs w:val="20"/>
              </w:rPr>
              <w:t>ያሳዩ</w:t>
            </w:r>
            <w:r w:rsidR="00EA2340" w:rsidRPr="00F67237">
              <w:rPr>
                <w:rFonts w:ascii="Arial" w:hAnsi="Arial" w:cs="Arial"/>
                <w:b/>
                <w:i/>
                <w:sz w:val="20"/>
                <w:szCs w:val="20"/>
              </w:rPr>
              <w:t>)</w:t>
            </w:r>
          </w:p>
          <w:p w14:paraId="618997A7" w14:textId="392FBFB0" w:rsidR="0037381F" w:rsidRPr="00F67237" w:rsidRDefault="00D05530" w:rsidP="0037381F">
            <w:pPr>
              <w:spacing w:beforeLines="20" w:before="48" w:afterLines="20" w:after="48"/>
              <w:rPr>
                <w:rFonts w:ascii="Arial" w:hAnsi="Arial" w:cs="Arial"/>
                <w:sz w:val="20"/>
                <w:szCs w:val="20"/>
              </w:rPr>
            </w:pPr>
            <w:r w:rsidRPr="00F67237">
              <w:rPr>
                <w:rFonts w:ascii="Arial" w:hAnsi="Arial" w:cs="Arial"/>
                <w:sz w:val="20"/>
                <w:szCs w:val="20"/>
              </w:rPr>
              <w:t xml:space="preserve">Suppose that the top of the ladder represents the best possible life for you and the bottom represents the worst possible life for you. </w:t>
            </w:r>
            <w:r w:rsidR="00EA2340" w:rsidRPr="00F67237">
              <w:rPr>
                <w:rFonts w:ascii="Nyala" w:hAnsi="Nyala" w:cs="Nyala"/>
                <w:sz w:val="20"/>
                <w:szCs w:val="20"/>
              </w:rPr>
              <w:t>የመሰላሉ</w:t>
            </w:r>
            <w:r w:rsidR="00EA2340" w:rsidRPr="00F67237">
              <w:rPr>
                <w:rFonts w:ascii="Arial" w:hAnsi="Arial" w:cs="Arial"/>
                <w:sz w:val="20"/>
                <w:szCs w:val="20"/>
              </w:rPr>
              <w:t xml:space="preserve"> </w:t>
            </w:r>
            <w:r w:rsidR="00EA2340" w:rsidRPr="00F67237">
              <w:rPr>
                <w:rFonts w:ascii="Nyala" w:hAnsi="Nyala" w:cs="Nyala"/>
                <w:sz w:val="20"/>
                <w:szCs w:val="20"/>
              </w:rPr>
              <w:t>የላይኛው</w:t>
            </w:r>
            <w:r w:rsidR="00EA2340" w:rsidRPr="00F67237">
              <w:rPr>
                <w:rFonts w:ascii="Arial" w:hAnsi="Arial" w:cs="Arial"/>
                <w:sz w:val="20"/>
                <w:szCs w:val="20"/>
              </w:rPr>
              <w:t xml:space="preserve"> </w:t>
            </w:r>
            <w:r w:rsidR="00EA2340" w:rsidRPr="00F67237">
              <w:rPr>
                <w:rFonts w:ascii="Nyala" w:hAnsi="Nyala" w:cs="Nyala"/>
                <w:sz w:val="20"/>
                <w:szCs w:val="20"/>
              </w:rPr>
              <w:t>መርገጫ</w:t>
            </w:r>
            <w:r w:rsidR="00EA2340" w:rsidRPr="00F67237">
              <w:rPr>
                <w:rFonts w:ascii="Arial" w:hAnsi="Arial" w:cs="Arial"/>
                <w:sz w:val="20"/>
                <w:szCs w:val="20"/>
              </w:rPr>
              <w:t xml:space="preserve"> </w:t>
            </w:r>
            <w:r w:rsidR="00EA2340" w:rsidRPr="00F67237">
              <w:rPr>
                <w:rFonts w:ascii="Nyala" w:hAnsi="Nyala" w:cs="Nyala"/>
                <w:sz w:val="20"/>
                <w:szCs w:val="20"/>
              </w:rPr>
              <w:t>እርስዎ</w:t>
            </w:r>
            <w:r w:rsidR="00EA2340" w:rsidRPr="00F67237">
              <w:rPr>
                <w:rFonts w:ascii="Arial" w:hAnsi="Arial" w:cs="Arial"/>
                <w:sz w:val="20"/>
                <w:szCs w:val="20"/>
              </w:rPr>
              <w:t xml:space="preserve"> </w:t>
            </w:r>
            <w:r w:rsidR="00EA2340" w:rsidRPr="00F67237">
              <w:rPr>
                <w:rFonts w:ascii="Nyala" w:hAnsi="Nyala" w:cs="Nyala"/>
                <w:sz w:val="20"/>
                <w:szCs w:val="20"/>
              </w:rPr>
              <w:t>ሊኖሮት</w:t>
            </w:r>
            <w:r w:rsidR="00EA2340" w:rsidRPr="00F67237">
              <w:rPr>
                <w:rFonts w:ascii="Arial" w:hAnsi="Arial" w:cs="Arial"/>
                <w:sz w:val="20"/>
                <w:szCs w:val="20"/>
              </w:rPr>
              <w:t xml:space="preserve"> </w:t>
            </w:r>
            <w:r w:rsidR="00EA2340" w:rsidRPr="00F67237">
              <w:rPr>
                <w:rFonts w:ascii="Nyala" w:hAnsi="Nyala" w:cs="Nyala"/>
                <w:sz w:val="20"/>
                <w:szCs w:val="20"/>
              </w:rPr>
              <w:t>የሚችለውን</w:t>
            </w:r>
            <w:r w:rsidR="00EA2340" w:rsidRPr="00F67237">
              <w:rPr>
                <w:rFonts w:ascii="Arial" w:hAnsi="Arial" w:cs="Arial"/>
                <w:sz w:val="20"/>
                <w:szCs w:val="20"/>
              </w:rPr>
              <w:t xml:space="preserve"> </w:t>
            </w:r>
            <w:r w:rsidR="00EA2340" w:rsidRPr="00F67237">
              <w:rPr>
                <w:rFonts w:ascii="Nyala" w:hAnsi="Nyala" w:cs="Nyala"/>
                <w:sz w:val="20"/>
                <w:szCs w:val="20"/>
              </w:rPr>
              <w:t>በጣም</w:t>
            </w:r>
            <w:r w:rsidR="00EA2340" w:rsidRPr="00F67237">
              <w:rPr>
                <w:rFonts w:ascii="Arial" w:hAnsi="Arial" w:cs="Arial"/>
                <w:sz w:val="20"/>
                <w:szCs w:val="20"/>
              </w:rPr>
              <w:t xml:space="preserve"> </w:t>
            </w:r>
            <w:r w:rsidR="00EA2340" w:rsidRPr="00F67237">
              <w:rPr>
                <w:rFonts w:ascii="Nyala" w:hAnsi="Nyala" w:cs="Nyala"/>
                <w:sz w:val="20"/>
                <w:szCs w:val="20"/>
              </w:rPr>
              <w:t>ጥሩ</w:t>
            </w:r>
            <w:r w:rsidR="00EA2340" w:rsidRPr="00F67237">
              <w:rPr>
                <w:rFonts w:ascii="Arial" w:hAnsi="Arial" w:cs="Arial"/>
                <w:sz w:val="20"/>
                <w:szCs w:val="20"/>
              </w:rPr>
              <w:t xml:space="preserve"> </w:t>
            </w:r>
            <w:r w:rsidR="00EA2340" w:rsidRPr="00F67237">
              <w:rPr>
                <w:rFonts w:ascii="Nyala" w:hAnsi="Nyala" w:cs="Nyala"/>
                <w:sz w:val="20"/>
                <w:szCs w:val="20"/>
              </w:rPr>
              <w:t>የሆነ</w:t>
            </w:r>
            <w:r w:rsidR="00EA2340" w:rsidRPr="00F67237">
              <w:rPr>
                <w:rFonts w:ascii="Arial" w:hAnsi="Arial" w:cs="Arial"/>
                <w:sz w:val="20"/>
                <w:szCs w:val="20"/>
              </w:rPr>
              <w:t xml:space="preserve"> </w:t>
            </w:r>
            <w:r w:rsidR="00EA2340" w:rsidRPr="00F67237">
              <w:rPr>
                <w:rFonts w:ascii="Nyala" w:hAnsi="Nyala" w:cs="Nyala"/>
                <w:sz w:val="20"/>
                <w:szCs w:val="20"/>
              </w:rPr>
              <w:t>ህይወት</w:t>
            </w:r>
            <w:r w:rsidR="00EA2340" w:rsidRPr="00F67237">
              <w:rPr>
                <w:rFonts w:ascii="Arial" w:hAnsi="Arial" w:cs="Arial"/>
                <w:sz w:val="20"/>
                <w:szCs w:val="20"/>
              </w:rPr>
              <w:t xml:space="preserve"> </w:t>
            </w:r>
            <w:r w:rsidR="00EA2340" w:rsidRPr="00F67237">
              <w:rPr>
                <w:rFonts w:ascii="Nyala" w:hAnsi="Nyala" w:cs="Nyala"/>
                <w:sz w:val="20"/>
                <w:szCs w:val="20"/>
              </w:rPr>
              <w:t>የታችኛው</w:t>
            </w:r>
            <w:r w:rsidR="00EA2340" w:rsidRPr="00F67237">
              <w:rPr>
                <w:rFonts w:ascii="Arial" w:hAnsi="Arial" w:cs="Arial"/>
                <w:sz w:val="20"/>
                <w:szCs w:val="20"/>
              </w:rPr>
              <w:t xml:space="preserve"> </w:t>
            </w:r>
            <w:r w:rsidR="00EA2340" w:rsidRPr="00F67237">
              <w:rPr>
                <w:rFonts w:ascii="Nyala" w:hAnsi="Nyala" w:cs="Nyala"/>
                <w:sz w:val="20"/>
                <w:szCs w:val="20"/>
              </w:rPr>
              <w:t>መርገጫ</w:t>
            </w:r>
            <w:r w:rsidR="00EA2340" w:rsidRPr="00F67237">
              <w:rPr>
                <w:rFonts w:ascii="Arial" w:hAnsi="Arial" w:cs="Arial"/>
                <w:sz w:val="20"/>
                <w:szCs w:val="20"/>
              </w:rPr>
              <w:t xml:space="preserve"> </w:t>
            </w:r>
            <w:r w:rsidR="00EA2340" w:rsidRPr="00F67237">
              <w:rPr>
                <w:rFonts w:ascii="Nyala" w:hAnsi="Nyala" w:cs="Nyala"/>
                <w:sz w:val="20"/>
                <w:szCs w:val="20"/>
              </w:rPr>
              <w:t>ደግሞ</w:t>
            </w:r>
            <w:r w:rsidR="00EA2340" w:rsidRPr="00F67237">
              <w:rPr>
                <w:rFonts w:ascii="Arial" w:hAnsi="Arial" w:cs="Arial"/>
                <w:sz w:val="20"/>
                <w:szCs w:val="20"/>
              </w:rPr>
              <w:t xml:space="preserve"> </w:t>
            </w:r>
            <w:r w:rsidR="00EA2340" w:rsidRPr="00F67237">
              <w:rPr>
                <w:rFonts w:ascii="Nyala" w:hAnsi="Nyala" w:cs="Nyala"/>
                <w:sz w:val="20"/>
                <w:szCs w:val="20"/>
              </w:rPr>
              <w:t>ሊኖርዎት</w:t>
            </w:r>
            <w:r w:rsidR="00EA2340" w:rsidRPr="00F67237">
              <w:rPr>
                <w:rFonts w:ascii="Arial" w:hAnsi="Arial" w:cs="Arial"/>
                <w:sz w:val="20"/>
                <w:szCs w:val="20"/>
              </w:rPr>
              <w:t xml:space="preserve"> </w:t>
            </w:r>
            <w:r w:rsidR="00EA2340" w:rsidRPr="00F67237">
              <w:rPr>
                <w:rFonts w:ascii="Nyala" w:hAnsi="Nyala" w:cs="Nyala"/>
                <w:sz w:val="20"/>
                <w:szCs w:val="20"/>
              </w:rPr>
              <w:t>የሚችለውን</w:t>
            </w:r>
            <w:r w:rsidR="00EA2340" w:rsidRPr="00F67237">
              <w:rPr>
                <w:rFonts w:ascii="Arial" w:hAnsi="Arial" w:cs="Arial"/>
                <w:sz w:val="20"/>
                <w:szCs w:val="20"/>
              </w:rPr>
              <w:t xml:space="preserve"> </w:t>
            </w:r>
            <w:r w:rsidR="00EA2340" w:rsidRPr="00F67237">
              <w:rPr>
                <w:rFonts w:ascii="Nyala" w:hAnsi="Nyala" w:cs="Nyala"/>
                <w:sz w:val="20"/>
                <w:szCs w:val="20"/>
              </w:rPr>
              <w:t>በጣም</w:t>
            </w:r>
            <w:r w:rsidR="00EA2340" w:rsidRPr="00F67237">
              <w:rPr>
                <w:rFonts w:ascii="Arial" w:hAnsi="Arial" w:cs="Arial"/>
                <w:sz w:val="20"/>
                <w:szCs w:val="20"/>
              </w:rPr>
              <w:t xml:space="preserve"> </w:t>
            </w:r>
            <w:r w:rsidR="00EA2340" w:rsidRPr="00F67237">
              <w:rPr>
                <w:rFonts w:ascii="Nyala" w:hAnsi="Nyala" w:cs="Nyala"/>
                <w:sz w:val="20"/>
                <w:szCs w:val="20"/>
              </w:rPr>
              <w:t>መጥፎ</w:t>
            </w:r>
            <w:r w:rsidR="00EA2340" w:rsidRPr="00F67237">
              <w:rPr>
                <w:rFonts w:ascii="Arial" w:hAnsi="Arial" w:cs="Arial"/>
                <w:sz w:val="20"/>
                <w:szCs w:val="20"/>
              </w:rPr>
              <w:t xml:space="preserve"> </w:t>
            </w:r>
            <w:r w:rsidR="00EA2340" w:rsidRPr="00F67237">
              <w:rPr>
                <w:rFonts w:ascii="Nyala" w:hAnsi="Nyala" w:cs="Nyala"/>
                <w:sz w:val="20"/>
                <w:szCs w:val="20"/>
              </w:rPr>
              <w:t>ህይወት</w:t>
            </w:r>
            <w:r w:rsidR="00EA2340" w:rsidRPr="00F67237">
              <w:rPr>
                <w:rFonts w:ascii="Arial" w:hAnsi="Arial" w:cs="Arial"/>
                <w:sz w:val="20"/>
                <w:szCs w:val="20"/>
              </w:rPr>
              <w:t xml:space="preserve"> </w:t>
            </w:r>
            <w:r w:rsidR="00EA2340" w:rsidRPr="00F67237">
              <w:rPr>
                <w:rFonts w:ascii="Nyala" w:hAnsi="Nyala" w:cs="Nyala"/>
                <w:sz w:val="20"/>
                <w:szCs w:val="20"/>
              </w:rPr>
              <w:t>ያሳያል</w:t>
            </w:r>
            <w:r w:rsidR="00EA2340" w:rsidRPr="00F67237">
              <w:rPr>
                <w:rFonts w:ascii="Arial" w:hAnsi="Arial" w:cs="Arial"/>
                <w:sz w:val="20"/>
                <w:szCs w:val="20"/>
              </w:rPr>
              <w:t xml:space="preserve"> </w:t>
            </w:r>
            <w:r w:rsidR="00EA2340" w:rsidRPr="00F67237">
              <w:rPr>
                <w:rFonts w:ascii="Nyala" w:hAnsi="Nyala" w:cs="Nyala"/>
                <w:sz w:val="20"/>
                <w:szCs w:val="20"/>
              </w:rPr>
              <w:t>እንበልና</w:t>
            </w:r>
          </w:p>
          <w:p w14:paraId="52B04A6C" w14:textId="5CDB4342" w:rsidR="0037381F" w:rsidRPr="00F67237" w:rsidRDefault="0037381F" w:rsidP="00DE08E3">
            <w:pPr>
              <w:pStyle w:val="ListParagraph"/>
              <w:numPr>
                <w:ilvl w:val="0"/>
                <w:numId w:val="13"/>
              </w:numPr>
              <w:spacing w:beforeLines="20" w:before="48" w:afterLines="20" w:after="48"/>
              <w:rPr>
                <w:rFonts w:ascii="Arial" w:hAnsi="Arial" w:cs="Arial"/>
                <w:b/>
                <w:i/>
                <w:sz w:val="20"/>
                <w:szCs w:val="20"/>
              </w:rPr>
            </w:pPr>
            <w:r w:rsidRPr="00F67237">
              <w:rPr>
                <w:rFonts w:ascii="Arial" w:hAnsi="Arial" w:cs="Arial"/>
                <w:sz w:val="20"/>
                <w:szCs w:val="20"/>
              </w:rPr>
              <w:t xml:space="preserve">Where on the ladder do you feel you stand at the present time/ </w:t>
            </w:r>
            <w:r w:rsidRPr="00F67237">
              <w:rPr>
                <w:rFonts w:ascii="Nyala" w:hAnsi="Nyala" w:cs="Nyala"/>
                <w:sz w:val="20"/>
                <w:szCs w:val="20"/>
              </w:rPr>
              <w:t>በአሁኑ</w:t>
            </w:r>
            <w:r w:rsidRPr="00F67237">
              <w:rPr>
                <w:rFonts w:ascii="Arial" w:hAnsi="Arial" w:cs="Arial"/>
                <w:sz w:val="20"/>
                <w:szCs w:val="20"/>
              </w:rPr>
              <w:t xml:space="preserve"> </w:t>
            </w:r>
            <w:r w:rsidRPr="00F67237">
              <w:rPr>
                <w:rFonts w:ascii="Nyala" w:hAnsi="Nyala" w:cs="Nyala"/>
                <w:sz w:val="20"/>
                <w:szCs w:val="20"/>
              </w:rPr>
              <w:t>ሰአት</w:t>
            </w:r>
            <w:r w:rsidRPr="00F67237">
              <w:rPr>
                <w:rFonts w:ascii="Arial" w:hAnsi="Arial" w:cs="Arial"/>
                <w:sz w:val="20"/>
                <w:szCs w:val="20"/>
              </w:rPr>
              <w:t xml:space="preserve"> </w:t>
            </w:r>
            <w:r w:rsidRPr="00F67237">
              <w:rPr>
                <w:rFonts w:ascii="Nyala" w:hAnsi="Nyala" w:cs="Nyala"/>
                <w:sz w:val="20"/>
                <w:szCs w:val="20"/>
              </w:rPr>
              <w:t>በመሰላሉ</w:t>
            </w:r>
            <w:r w:rsidRPr="00F67237">
              <w:rPr>
                <w:rFonts w:ascii="Arial" w:hAnsi="Arial" w:cs="Arial"/>
                <w:sz w:val="20"/>
                <w:szCs w:val="20"/>
              </w:rPr>
              <w:t xml:space="preserve"> </w:t>
            </w:r>
            <w:r w:rsidRPr="00F67237">
              <w:rPr>
                <w:rFonts w:ascii="Nyala" w:hAnsi="Nyala" w:cs="Nyala"/>
                <w:sz w:val="20"/>
                <w:szCs w:val="20"/>
              </w:rPr>
              <w:t>ስንተኛ</w:t>
            </w:r>
            <w:r w:rsidRPr="00F67237">
              <w:rPr>
                <w:rFonts w:ascii="Arial" w:hAnsi="Arial" w:cs="Arial"/>
                <w:sz w:val="20"/>
                <w:szCs w:val="20"/>
              </w:rPr>
              <w:t xml:space="preserve"> </w:t>
            </w:r>
            <w:r w:rsidRPr="00F67237">
              <w:rPr>
                <w:rFonts w:ascii="Nyala" w:hAnsi="Nyala" w:cs="Nyala"/>
                <w:sz w:val="20"/>
                <w:szCs w:val="20"/>
              </w:rPr>
              <w:t>መርገጫ</w:t>
            </w:r>
            <w:r w:rsidRPr="00F67237">
              <w:rPr>
                <w:rFonts w:ascii="Arial" w:hAnsi="Arial" w:cs="Arial"/>
                <w:sz w:val="20"/>
                <w:szCs w:val="20"/>
              </w:rPr>
              <w:t xml:space="preserve"> </w:t>
            </w:r>
            <w:r w:rsidRPr="00F67237">
              <w:rPr>
                <w:rFonts w:ascii="Nyala" w:hAnsi="Nyala" w:cs="Nyala"/>
                <w:sz w:val="20"/>
                <w:szCs w:val="20"/>
              </w:rPr>
              <w:t>ላይ</w:t>
            </w:r>
            <w:r w:rsidRPr="00F67237">
              <w:rPr>
                <w:rFonts w:ascii="Arial" w:hAnsi="Arial" w:cs="Arial"/>
                <w:sz w:val="20"/>
                <w:szCs w:val="20"/>
              </w:rPr>
              <w:t xml:space="preserve"> </w:t>
            </w:r>
            <w:r w:rsidRPr="00F67237">
              <w:rPr>
                <w:rFonts w:ascii="Nyala" w:hAnsi="Nyala" w:cs="Nyala"/>
                <w:sz w:val="20"/>
                <w:szCs w:val="20"/>
              </w:rPr>
              <w:t>ነኝ</w:t>
            </w:r>
            <w:r w:rsidRPr="00F67237">
              <w:rPr>
                <w:rFonts w:ascii="Arial" w:hAnsi="Arial" w:cs="Arial"/>
                <w:sz w:val="20"/>
                <w:szCs w:val="20"/>
              </w:rPr>
              <w:t xml:space="preserve"> </w:t>
            </w:r>
            <w:r w:rsidRPr="00F67237">
              <w:rPr>
                <w:rFonts w:ascii="Nyala" w:hAnsi="Nyala" w:cs="Nyala"/>
                <w:sz w:val="20"/>
                <w:szCs w:val="20"/>
              </w:rPr>
              <w:t>ብለው</w:t>
            </w:r>
            <w:r w:rsidRPr="00F67237">
              <w:rPr>
                <w:rFonts w:ascii="Arial" w:hAnsi="Arial" w:cs="Arial"/>
                <w:sz w:val="20"/>
                <w:szCs w:val="20"/>
              </w:rPr>
              <w:t xml:space="preserve"> </w:t>
            </w:r>
            <w:r w:rsidRPr="00F67237">
              <w:rPr>
                <w:rFonts w:ascii="Nyala" w:hAnsi="Nyala" w:cs="Nyala"/>
                <w:sz w:val="20"/>
                <w:szCs w:val="20"/>
              </w:rPr>
              <w:t>ያስባ</w:t>
            </w:r>
            <w:r w:rsidR="00A543B8" w:rsidRPr="00F67237">
              <w:rPr>
                <w:rFonts w:ascii="Nyala" w:hAnsi="Nyala" w:cs="Nyala"/>
                <w:sz w:val="20"/>
                <w:szCs w:val="20"/>
              </w:rPr>
              <w:t>ሉ</w:t>
            </w:r>
            <w:r w:rsidR="00A543B8" w:rsidRPr="00F67237">
              <w:rPr>
                <w:rFonts w:ascii="Arial" w:hAnsi="Arial" w:cs="Arial"/>
                <w:sz w:val="20"/>
                <w:szCs w:val="20"/>
              </w:rPr>
              <w:t xml:space="preserve">? </w:t>
            </w:r>
          </w:p>
          <w:p w14:paraId="5023F06C" w14:textId="77777777" w:rsidR="0037381F" w:rsidRPr="00F67237" w:rsidRDefault="0037381F" w:rsidP="00DE08E3">
            <w:pPr>
              <w:pStyle w:val="ListParagraph"/>
              <w:numPr>
                <w:ilvl w:val="0"/>
                <w:numId w:val="13"/>
              </w:numPr>
              <w:spacing w:beforeLines="20" w:before="48" w:afterLines="20" w:after="48"/>
              <w:rPr>
                <w:rFonts w:ascii="Arial" w:hAnsi="Arial" w:cs="Arial"/>
                <w:b/>
                <w:i/>
                <w:sz w:val="20"/>
                <w:szCs w:val="20"/>
              </w:rPr>
            </w:pPr>
            <w:r w:rsidRPr="00F67237">
              <w:rPr>
                <w:rFonts w:ascii="Arial" w:hAnsi="Arial" w:cs="Arial"/>
                <w:sz w:val="20"/>
                <w:szCs w:val="20"/>
              </w:rPr>
              <w:t xml:space="preserve">Where on the ladder do you think you will stand in one year/ </w:t>
            </w:r>
            <w:r w:rsidRPr="00F67237">
              <w:rPr>
                <w:rFonts w:ascii="Nyala" w:hAnsi="Nyala" w:cs="Nyala"/>
                <w:sz w:val="20"/>
                <w:szCs w:val="20"/>
              </w:rPr>
              <w:t>በአንድ</w:t>
            </w:r>
            <w:r w:rsidRPr="00F67237">
              <w:rPr>
                <w:rFonts w:ascii="Arial" w:hAnsi="Arial" w:cs="Arial"/>
                <w:sz w:val="20"/>
                <w:szCs w:val="20"/>
              </w:rPr>
              <w:t xml:space="preserve"> </w:t>
            </w:r>
            <w:r w:rsidRPr="00F67237">
              <w:rPr>
                <w:rFonts w:ascii="Nyala" w:hAnsi="Nyala" w:cs="Nyala"/>
                <w:sz w:val="20"/>
                <w:szCs w:val="20"/>
              </w:rPr>
              <w:t>አመት</w:t>
            </w:r>
            <w:r w:rsidRPr="00F67237">
              <w:rPr>
                <w:rFonts w:ascii="Arial" w:hAnsi="Arial" w:cs="Arial"/>
                <w:sz w:val="20"/>
                <w:szCs w:val="20"/>
              </w:rPr>
              <w:t xml:space="preserve"> </w:t>
            </w:r>
            <w:r w:rsidRPr="00F67237">
              <w:rPr>
                <w:rFonts w:ascii="Nyala" w:hAnsi="Nyala" w:cs="Nyala"/>
                <w:sz w:val="20"/>
                <w:szCs w:val="20"/>
              </w:rPr>
              <w:t>ውስጥ</w:t>
            </w:r>
            <w:r w:rsidRPr="00F67237">
              <w:rPr>
                <w:rFonts w:ascii="Arial" w:hAnsi="Arial" w:cs="Arial"/>
                <w:sz w:val="20"/>
                <w:szCs w:val="20"/>
              </w:rPr>
              <w:t xml:space="preserve"> </w:t>
            </w:r>
            <w:r w:rsidRPr="00F67237">
              <w:rPr>
                <w:rFonts w:ascii="Nyala" w:hAnsi="Nyala" w:cs="Nyala"/>
                <w:sz w:val="20"/>
                <w:szCs w:val="20"/>
              </w:rPr>
              <w:t>በመሰላሉ</w:t>
            </w:r>
            <w:r w:rsidRPr="00F67237">
              <w:rPr>
                <w:rFonts w:ascii="Arial" w:hAnsi="Arial" w:cs="Arial"/>
                <w:sz w:val="20"/>
                <w:szCs w:val="20"/>
              </w:rPr>
              <w:t xml:space="preserve"> </w:t>
            </w:r>
            <w:r w:rsidRPr="00F67237">
              <w:rPr>
                <w:rFonts w:ascii="Nyala" w:hAnsi="Nyala" w:cs="Nyala"/>
                <w:sz w:val="20"/>
                <w:szCs w:val="20"/>
              </w:rPr>
              <w:t>ስንተኛ</w:t>
            </w:r>
            <w:r w:rsidRPr="00F67237">
              <w:rPr>
                <w:rFonts w:ascii="Arial" w:hAnsi="Arial" w:cs="Arial"/>
                <w:sz w:val="20"/>
                <w:szCs w:val="20"/>
              </w:rPr>
              <w:t xml:space="preserve"> </w:t>
            </w:r>
            <w:r w:rsidRPr="00F67237">
              <w:rPr>
                <w:rFonts w:ascii="Nyala" w:hAnsi="Nyala" w:cs="Nyala"/>
                <w:sz w:val="20"/>
                <w:szCs w:val="20"/>
              </w:rPr>
              <w:t>መርገጫ</w:t>
            </w:r>
            <w:r w:rsidRPr="00F67237">
              <w:rPr>
                <w:rFonts w:ascii="Arial" w:hAnsi="Arial" w:cs="Arial"/>
                <w:sz w:val="20"/>
                <w:szCs w:val="20"/>
              </w:rPr>
              <w:t xml:space="preserve"> </w:t>
            </w:r>
            <w:r w:rsidRPr="00F67237">
              <w:rPr>
                <w:rFonts w:ascii="Nyala" w:hAnsi="Nyala" w:cs="Nyala"/>
                <w:sz w:val="20"/>
                <w:szCs w:val="20"/>
              </w:rPr>
              <w:t>ላይ</w:t>
            </w:r>
            <w:r w:rsidRPr="00F67237">
              <w:rPr>
                <w:rFonts w:ascii="Arial" w:hAnsi="Arial" w:cs="Arial"/>
                <w:sz w:val="20"/>
                <w:szCs w:val="20"/>
              </w:rPr>
              <w:t xml:space="preserve"> </w:t>
            </w:r>
            <w:r w:rsidRPr="00F67237">
              <w:rPr>
                <w:rFonts w:ascii="Nyala" w:hAnsi="Nyala" w:cs="Nyala"/>
                <w:sz w:val="20"/>
                <w:szCs w:val="20"/>
              </w:rPr>
              <w:t>እሆናለሁ</w:t>
            </w:r>
            <w:r w:rsidRPr="00F67237">
              <w:rPr>
                <w:rFonts w:ascii="Arial" w:hAnsi="Arial" w:cs="Arial"/>
                <w:sz w:val="20"/>
                <w:szCs w:val="20"/>
              </w:rPr>
              <w:t xml:space="preserve"> </w:t>
            </w:r>
            <w:r w:rsidRPr="00F67237">
              <w:rPr>
                <w:rFonts w:ascii="Nyala" w:hAnsi="Nyala" w:cs="Nyala"/>
                <w:sz w:val="20"/>
                <w:szCs w:val="20"/>
              </w:rPr>
              <w:t>ብለው</w:t>
            </w:r>
            <w:r w:rsidRPr="00F67237">
              <w:rPr>
                <w:rFonts w:ascii="Arial" w:hAnsi="Arial" w:cs="Arial"/>
                <w:sz w:val="20"/>
                <w:szCs w:val="20"/>
              </w:rPr>
              <w:t xml:space="preserve"> </w:t>
            </w:r>
            <w:r w:rsidRPr="00F67237">
              <w:rPr>
                <w:rFonts w:ascii="Nyala" w:hAnsi="Nyala" w:cs="Nyala"/>
                <w:sz w:val="20"/>
                <w:szCs w:val="20"/>
              </w:rPr>
              <w:t>ያስባሉ</w:t>
            </w:r>
            <w:r w:rsidRPr="00F67237">
              <w:rPr>
                <w:rFonts w:ascii="Arial" w:hAnsi="Arial" w:cs="Arial"/>
                <w:sz w:val="20"/>
                <w:szCs w:val="20"/>
              </w:rPr>
              <w:t xml:space="preserve">? </w:t>
            </w:r>
          </w:p>
          <w:p w14:paraId="6295D628" w14:textId="6EA506A8" w:rsidR="0037381F" w:rsidRPr="00F67237" w:rsidRDefault="0037381F" w:rsidP="00DE08E3">
            <w:pPr>
              <w:pStyle w:val="ListParagraph"/>
              <w:numPr>
                <w:ilvl w:val="0"/>
                <w:numId w:val="13"/>
              </w:numPr>
              <w:spacing w:beforeLines="20" w:before="48" w:afterLines="20" w:after="48"/>
              <w:rPr>
                <w:rFonts w:ascii="Arial" w:hAnsi="Arial" w:cs="Arial"/>
                <w:sz w:val="20"/>
                <w:szCs w:val="20"/>
              </w:rPr>
            </w:pPr>
            <w:r w:rsidRPr="00F67237">
              <w:rPr>
                <w:rFonts w:ascii="Arial" w:hAnsi="Arial" w:cs="Arial"/>
                <w:sz w:val="20"/>
                <w:szCs w:val="20"/>
              </w:rPr>
              <w:t xml:space="preserve">Where on the ladder do you think you will stand in two years/ </w:t>
            </w:r>
            <w:r w:rsidRPr="00F67237">
              <w:rPr>
                <w:rFonts w:ascii="Nyala" w:hAnsi="Nyala" w:cs="Nyala"/>
                <w:sz w:val="20"/>
                <w:szCs w:val="20"/>
              </w:rPr>
              <w:t>በሁለት</w:t>
            </w:r>
            <w:r w:rsidRPr="00F67237">
              <w:rPr>
                <w:rFonts w:ascii="Arial" w:hAnsi="Arial" w:cs="Arial"/>
                <w:sz w:val="20"/>
                <w:szCs w:val="20"/>
              </w:rPr>
              <w:t xml:space="preserve"> </w:t>
            </w:r>
            <w:r w:rsidRPr="00F67237">
              <w:rPr>
                <w:rFonts w:ascii="Nyala" w:hAnsi="Nyala" w:cs="Nyala"/>
                <w:sz w:val="20"/>
                <w:szCs w:val="20"/>
              </w:rPr>
              <w:t>አመት</w:t>
            </w:r>
            <w:r w:rsidRPr="00F67237">
              <w:rPr>
                <w:rFonts w:ascii="Arial" w:hAnsi="Arial" w:cs="Arial"/>
                <w:sz w:val="20"/>
                <w:szCs w:val="20"/>
              </w:rPr>
              <w:t xml:space="preserve"> </w:t>
            </w:r>
            <w:r w:rsidRPr="00F67237">
              <w:rPr>
                <w:rFonts w:ascii="Nyala" w:hAnsi="Nyala" w:cs="Nyala"/>
                <w:sz w:val="20"/>
                <w:szCs w:val="20"/>
              </w:rPr>
              <w:t>ውስጥ</w:t>
            </w:r>
            <w:r w:rsidRPr="00F67237">
              <w:rPr>
                <w:rFonts w:ascii="Arial" w:hAnsi="Arial" w:cs="Arial"/>
                <w:sz w:val="20"/>
                <w:szCs w:val="20"/>
              </w:rPr>
              <w:t xml:space="preserve"> </w:t>
            </w:r>
            <w:r w:rsidRPr="00F67237">
              <w:rPr>
                <w:rFonts w:ascii="Nyala" w:hAnsi="Nyala" w:cs="Nyala"/>
                <w:sz w:val="20"/>
                <w:szCs w:val="20"/>
              </w:rPr>
              <w:t>በመሰላሉ</w:t>
            </w:r>
            <w:r w:rsidRPr="00F67237">
              <w:rPr>
                <w:rFonts w:ascii="Arial" w:hAnsi="Arial" w:cs="Arial"/>
                <w:sz w:val="20"/>
                <w:szCs w:val="20"/>
              </w:rPr>
              <w:t xml:space="preserve"> </w:t>
            </w:r>
            <w:r w:rsidRPr="00F67237">
              <w:rPr>
                <w:rFonts w:ascii="Nyala" w:hAnsi="Nyala" w:cs="Nyala"/>
                <w:sz w:val="20"/>
                <w:szCs w:val="20"/>
              </w:rPr>
              <w:t>ስንተኛ</w:t>
            </w:r>
            <w:r w:rsidRPr="00F67237">
              <w:rPr>
                <w:rFonts w:ascii="Arial" w:hAnsi="Arial" w:cs="Arial"/>
                <w:sz w:val="20"/>
                <w:szCs w:val="20"/>
              </w:rPr>
              <w:t xml:space="preserve"> </w:t>
            </w:r>
            <w:r w:rsidRPr="00F67237">
              <w:rPr>
                <w:rFonts w:ascii="Nyala" w:hAnsi="Nyala" w:cs="Nyala"/>
                <w:sz w:val="20"/>
                <w:szCs w:val="20"/>
              </w:rPr>
              <w:t>መርገጫ</w:t>
            </w:r>
            <w:r w:rsidRPr="00F67237">
              <w:rPr>
                <w:rFonts w:ascii="Arial" w:hAnsi="Arial" w:cs="Arial"/>
                <w:sz w:val="20"/>
                <w:szCs w:val="20"/>
              </w:rPr>
              <w:t xml:space="preserve"> </w:t>
            </w:r>
            <w:r w:rsidRPr="00F67237">
              <w:rPr>
                <w:rFonts w:ascii="Nyala" w:hAnsi="Nyala" w:cs="Nyala"/>
                <w:sz w:val="20"/>
                <w:szCs w:val="20"/>
              </w:rPr>
              <w:t>ላይ</w:t>
            </w:r>
            <w:r w:rsidRPr="00F67237">
              <w:rPr>
                <w:rFonts w:ascii="Arial" w:hAnsi="Arial" w:cs="Arial"/>
                <w:sz w:val="20"/>
                <w:szCs w:val="20"/>
              </w:rPr>
              <w:t xml:space="preserve"> </w:t>
            </w:r>
            <w:r w:rsidRPr="00F67237">
              <w:rPr>
                <w:rFonts w:ascii="Nyala" w:hAnsi="Nyala" w:cs="Nyala"/>
                <w:sz w:val="20"/>
                <w:szCs w:val="20"/>
              </w:rPr>
              <w:t>እሆናለሁ</w:t>
            </w:r>
            <w:r w:rsidRPr="00F67237">
              <w:rPr>
                <w:rFonts w:ascii="Arial" w:hAnsi="Arial" w:cs="Arial"/>
                <w:sz w:val="20"/>
                <w:szCs w:val="20"/>
              </w:rPr>
              <w:t xml:space="preserve"> </w:t>
            </w:r>
            <w:r w:rsidRPr="00F67237">
              <w:rPr>
                <w:rFonts w:ascii="Nyala" w:hAnsi="Nyala" w:cs="Nyala"/>
                <w:sz w:val="20"/>
                <w:szCs w:val="20"/>
              </w:rPr>
              <w:t>ብለው</w:t>
            </w:r>
            <w:r w:rsidRPr="00F67237">
              <w:rPr>
                <w:rFonts w:ascii="Arial" w:hAnsi="Arial" w:cs="Arial"/>
                <w:sz w:val="20"/>
                <w:szCs w:val="20"/>
              </w:rPr>
              <w:t xml:space="preserve"> </w:t>
            </w:r>
            <w:r w:rsidRPr="00F67237">
              <w:rPr>
                <w:rFonts w:ascii="Nyala" w:hAnsi="Nyala" w:cs="Nyala"/>
                <w:sz w:val="20"/>
                <w:szCs w:val="20"/>
              </w:rPr>
              <w:t>ያስባሉ</w:t>
            </w:r>
            <w:r w:rsidRPr="00F67237">
              <w:rPr>
                <w:rFonts w:ascii="Arial" w:hAnsi="Arial" w:cs="Arial"/>
                <w:sz w:val="20"/>
                <w:szCs w:val="20"/>
              </w:rPr>
              <w:t xml:space="preserve">? </w:t>
            </w:r>
          </w:p>
        </w:tc>
      </w:tr>
      <w:tr w:rsidR="00525572" w:rsidRPr="00F67237" w14:paraId="6F8DC58D" w14:textId="77777777" w:rsidTr="004C402E">
        <w:trPr>
          <w:trHeight w:val="333"/>
        </w:trPr>
        <w:tc>
          <w:tcPr>
            <w:tcW w:w="675" w:type="dxa"/>
          </w:tcPr>
          <w:p w14:paraId="295BC68C" w14:textId="6F4504B2" w:rsidR="00525572" w:rsidRPr="00F67237" w:rsidRDefault="00525572" w:rsidP="00B87372">
            <w:pPr>
              <w:rPr>
                <w:rFonts w:ascii="Arial" w:hAnsi="Arial" w:cs="Arial"/>
                <w:sz w:val="20"/>
                <w:szCs w:val="20"/>
              </w:rPr>
            </w:pPr>
            <w:r w:rsidRPr="00F67237">
              <w:rPr>
                <w:rFonts w:ascii="Arial" w:hAnsi="Arial" w:cs="Arial"/>
                <w:sz w:val="20"/>
                <w:szCs w:val="20"/>
              </w:rPr>
              <w:t>9</w:t>
            </w:r>
          </w:p>
        </w:tc>
        <w:tc>
          <w:tcPr>
            <w:tcW w:w="8647" w:type="dxa"/>
          </w:tcPr>
          <w:p w14:paraId="7F78B146" w14:textId="7711A49D" w:rsidR="00525572" w:rsidRPr="00F67237" w:rsidRDefault="00525572" w:rsidP="0033269D">
            <w:pPr>
              <w:spacing w:after="200" w:line="276" w:lineRule="auto"/>
              <w:jc w:val="both"/>
              <w:rPr>
                <w:rFonts w:ascii="Arial" w:hAnsi="Arial" w:cs="Arial"/>
              </w:rPr>
            </w:pPr>
            <w:r w:rsidRPr="00F67237">
              <w:rPr>
                <w:rFonts w:ascii="Arial" w:hAnsi="Arial" w:cs="Arial"/>
              </w:rPr>
              <w:t xml:space="preserve">Taking all things together, would you say you are: </w:t>
            </w:r>
            <w:r w:rsidR="000002DD" w:rsidRPr="00F67237">
              <w:rPr>
                <w:rFonts w:ascii="Nyala" w:hAnsi="Nyala" w:cs="Nyala"/>
              </w:rPr>
              <w:t>ሁሉንም</w:t>
            </w:r>
            <w:r w:rsidR="000002DD" w:rsidRPr="00F67237">
              <w:rPr>
                <w:rFonts w:ascii="Arial" w:hAnsi="Arial" w:cs="Arial"/>
              </w:rPr>
              <w:t xml:space="preserve"> </w:t>
            </w:r>
            <w:r w:rsidR="000002DD" w:rsidRPr="00F67237">
              <w:rPr>
                <w:rFonts w:ascii="Nyala" w:hAnsi="Nyala" w:cs="Nyala"/>
              </w:rPr>
              <w:t>ነገር</w:t>
            </w:r>
            <w:r w:rsidR="000002DD" w:rsidRPr="00F67237">
              <w:rPr>
                <w:rFonts w:ascii="Arial" w:hAnsi="Arial" w:cs="Arial"/>
              </w:rPr>
              <w:t xml:space="preserve"> </w:t>
            </w:r>
            <w:r w:rsidR="000002DD" w:rsidRPr="00F67237">
              <w:rPr>
                <w:rFonts w:ascii="Nyala" w:hAnsi="Nyala" w:cs="Nyala"/>
              </w:rPr>
              <w:t>ከግምት</w:t>
            </w:r>
            <w:r w:rsidR="000002DD" w:rsidRPr="00F67237">
              <w:rPr>
                <w:rFonts w:ascii="Arial" w:hAnsi="Arial" w:cs="Arial"/>
              </w:rPr>
              <w:t xml:space="preserve"> </w:t>
            </w:r>
            <w:r w:rsidR="000002DD" w:rsidRPr="00F67237">
              <w:rPr>
                <w:rFonts w:ascii="Nyala" w:hAnsi="Nyala" w:cs="Nyala"/>
              </w:rPr>
              <w:t>በማስገባት</w:t>
            </w:r>
            <w:r w:rsidR="000002DD" w:rsidRPr="00F67237">
              <w:rPr>
                <w:rFonts w:ascii="Arial" w:hAnsi="Arial" w:cs="Arial"/>
              </w:rPr>
              <w:t xml:space="preserve"> </w:t>
            </w:r>
            <w:r w:rsidR="000002DD" w:rsidRPr="00F67237">
              <w:rPr>
                <w:rFonts w:ascii="Nyala" w:hAnsi="Nyala" w:cs="Nyala"/>
              </w:rPr>
              <w:t>በአሁኑ</w:t>
            </w:r>
            <w:r w:rsidR="000002DD" w:rsidRPr="00F67237">
              <w:rPr>
                <w:rFonts w:ascii="Arial" w:hAnsi="Arial" w:cs="Arial"/>
              </w:rPr>
              <w:t xml:space="preserve"> </w:t>
            </w:r>
            <w:r w:rsidR="000002DD" w:rsidRPr="00F67237">
              <w:rPr>
                <w:rFonts w:ascii="Nyala" w:hAnsi="Nyala" w:cs="Nyala"/>
              </w:rPr>
              <w:t>ወቅት</w:t>
            </w:r>
            <w:r w:rsidR="000002DD" w:rsidRPr="00F67237">
              <w:rPr>
                <w:rFonts w:ascii="Arial" w:hAnsi="Arial" w:cs="Arial"/>
              </w:rPr>
              <w:t xml:space="preserve"> </w:t>
            </w:r>
            <w:r w:rsidR="000002DD" w:rsidRPr="00F67237">
              <w:rPr>
                <w:rFonts w:ascii="Nyala" w:hAnsi="Nyala" w:cs="Nyala"/>
              </w:rPr>
              <w:t>ደሰተኛ</w:t>
            </w:r>
            <w:r w:rsidR="0033269D" w:rsidRPr="00F67237">
              <w:rPr>
                <w:rFonts w:ascii="Arial" w:hAnsi="Arial" w:cs="Arial"/>
              </w:rPr>
              <w:t xml:space="preserve"> </w:t>
            </w:r>
            <w:r w:rsidR="000002DD" w:rsidRPr="00F67237">
              <w:rPr>
                <w:rFonts w:ascii="Nyala" w:hAnsi="Nyala" w:cs="Nyala"/>
              </w:rPr>
              <w:t>ነኝ፣</w:t>
            </w:r>
            <w:r w:rsidR="000002DD" w:rsidRPr="00F67237">
              <w:rPr>
                <w:rFonts w:ascii="Arial" w:hAnsi="Arial" w:cs="Arial"/>
              </w:rPr>
              <w:t xml:space="preserve"> </w:t>
            </w:r>
            <w:r w:rsidR="000002DD" w:rsidRPr="00F67237">
              <w:rPr>
                <w:rFonts w:ascii="Nyala" w:hAnsi="Nyala" w:cs="Nyala"/>
              </w:rPr>
              <w:t>በመጠኑ</w:t>
            </w:r>
            <w:r w:rsidR="000002DD" w:rsidRPr="00F67237">
              <w:rPr>
                <w:rFonts w:ascii="Arial" w:hAnsi="Arial" w:cs="Arial"/>
              </w:rPr>
              <w:t xml:space="preserve"> </w:t>
            </w:r>
            <w:r w:rsidR="000002DD" w:rsidRPr="00F67237">
              <w:rPr>
                <w:rFonts w:ascii="Nyala" w:hAnsi="Nyala" w:cs="Nyala"/>
              </w:rPr>
              <w:t>ደስተኛ</w:t>
            </w:r>
            <w:r w:rsidR="000002DD" w:rsidRPr="00F67237">
              <w:rPr>
                <w:rFonts w:ascii="Arial" w:hAnsi="Arial" w:cs="Arial"/>
              </w:rPr>
              <w:t xml:space="preserve"> </w:t>
            </w:r>
            <w:r w:rsidR="000002DD" w:rsidRPr="00F67237">
              <w:rPr>
                <w:rFonts w:ascii="Nyala" w:hAnsi="Nyala" w:cs="Nyala"/>
              </w:rPr>
              <w:t>ነኝ፣</w:t>
            </w:r>
            <w:r w:rsidR="000002DD" w:rsidRPr="00F67237">
              <w:rPr>
                <w:rFonts w:ascii="Arial" w:hAnsi="Arial" w:cs="Arial"/>
              </w:rPr>
              <w:t xml:space="preserve"> </w:t>
            </w:r>
            <w:r w:rsidR="000002DD" w:rsidRPr="00F67237">
              <w:rPr>
                <w:rFonts w:ascii="Nyala" w:hAnsi="Nyala" w:cs="Nyala"/>
              </w:rPr>
              <w:t>በመ</w:t>
            </w:r>
            <w:r w:rsidR="0033269D" w:rsidRPr="00F67237">
              <w:rPr>
                <w:rFonts w:ascii="Nyala" w:hAnsi="Nyala" w:cs="Nyala"/>
              </w:rPr>
              <w:t>ጠኑ</w:t>
            </w:r>
            <w:r w:rsidR="0033269D" w:rsidRPr="00F67237">
              <w:rPr>
                <w:rFonts w:ascii="Arial" w:hAnsi="Arial" w:cs="Arial"/>
              </w:rPr>
              <w:t xml:space="preserve"> </w:t>
            </w:r>
            <w:r w:rsidR="0033269D" w:rsidRPr="00F67237">
              <w:rPr>
                <w:rFonts w:ascii="Nyala" w:hAnsi="Nyala" w:cs="Nyala"/>
              </w:rPr>
              <w:t>ደስተኛ</w:t>
            </w:r>
            <w:r w:rsidR="0033269D" w:rsidRPr="00F67237">
              <w:rPr>
                <w:rFonts w:ascii="Arial" w:hAnsi="Arial" w:cs="Arial"/>
              </w:rPr>
              <w:t xml:space="preserve"> </w:t>
            </w:r>
            <w:r w:rsidR="0033269D" w:rsidRPr="00F67237">
              <w:rPr>
                <w:rFonts w:ascii="Nyala" w:hAnsi="Nyala" w:cs="Nyala"/>
              </w:rPr>
              <w:t>አይደለሁም፣</w:t>
            </w:r>
            <w:r w:rsidR="0033269D" w:rsidRPr="00F67237">
              <w:rPr>
                <w:rFonts w:ascii="Arial" w:hAnsi="Arial" w:cs="Arial"/>
              </w:rPr>
              <w:t xml:space="preserve"> </w:t>
            </w:r>
            <w:r w:rsidR="0033269D" w:rsidRPr="00F67237">
              <w:rPr>
                <w:rFonts w:ascii="Nyala" w:hAnsi="Nyala" w:cs="Nyala"/>
              </w:rPr>
              <w:t>ደስተኛ</w:t>
            </w:r>
            <w:r w:rsidR="0033269D" w:rsidRPr="00F67237">
              <w:rPr>
                <w:rFonts w:ascii="Arial" w:hAnsi="Arial" w:cs="Arial"/>
              </w:rPr>
              <w:t xml:space="preserve"> </w:t>
            </w:r>
            <w:r w:rsidR="0033269D" w:rsidRPr="00F67237">
              <w:rPr>
                <w:rFonts w:ascii="Nyala" w:hAnsi="Nyala" w:cs="Nyala"/>
              </w:rPr>
              <w:t>አይደለሁም</w:t>
            </w:r>
            <w:r w:rsidR="0033269D" w:rsidRPr="00F67237">
              <w:rPr>
                <w:rFonts w:ascii="Arial" w:hAnsi="Arial" w:cs="Arial"/>
              </w:rPr>
              <w:t xml:space="preserve"> </w:t>
            </w:r>
            <w:r w:rsidR="0033269D" w:rsidRPr="00F67237">
              <w:rPr>
                <w:rFonts w:ascii="Nyala" w:hAnsi="Nyala" w:cs="Nyala"/>
              </w:rPr>
              <w:t>ይላሉ</w:t>
            </w:r>
          </w:p>
          <w:p w14:paraId="7539767B" w14:textId="1C919F89" w:rsidR="001B721A" w:rsidRPr="00433614" w:rsidRDefault="009B6A32" w:rsidP="001B721A">
            <w:pPr>
              <w:tabs>
                <w:tab w:val="left" w:pos="1029"/>
              </w:tabs>
              <w:rPr>
                <w:ins w:id="228" w:author="toshiba" w:date="2016-11-15T20:51:00Z"/>
                <w:rFonts w:ascii="Nyala" w:hAnsi="Nyala"/>
                <w:sz w:val="16"/>
                <w:szCs w:val="16"/>
              </w:rPr>
            </w:pPr>
            <w:r w:rsidRPr="001B721A">
              <w:rPr>
                <w:rFonts w:ascii="Arial" w:hAnsi="Arial" w:cs="Arial"/>
                <w:sz w:val="20"/>
                <w:szCs w:val="20"/>
                <w:highlight w:val="yellow"/>
              </w:rPr>
              <w:t xml:space="preserve">1 =Very happy,  </w:t>
            </w:r>
            <w:ins w:id="229" w:author="toshiba" w:date="2016-11-15T20:51:00Z">
              <w:r w:rsidR="001B721A" w:rsidRPr="00433614">
                <w:rPr>
                  <w:rFonts w:ascii="Nyala" w:hAnsi="Nyala"/>
                  <w:sz w:val="16"/>
                  <w:szCs w:val="16"/>
                </w:rPr>
                <w:t xml:space="preserve">በጣም ደስተኛ </w:t>
              </w:r>
            </w:ins>
            <w:r w:rsidRPr="001B721A">
              <w:rPr>
                <w:rFonts w:ascii="Arial" w:hAnsi="Arial" w:cs="Arial"/>
                <w:sz w:val="20"/>
                <w:szCs w:val="20"/>
                <w:highlight w:val="yellow"/>
              </w:rPr>
              <w:t xml:space="preserve">                       </w:t>
            </w:r>
            <w:r w:rsidR="00525572" w:rsidRPr="001B721A">
              <w:rPr>
                <w:rFonts w:ascii="Arial" w:hAnsi="Arial" w:cs="Arial"/>
                <w:sz w:val="20"/>
                <w:szCs w:val="20"/>
                <w:highlight w:val="yellow"/>
              </w:rPr>
              <w:t xml:space="preserve">2=Rather happy </w:t>
            </w:r>
            <w:ins w:id="230" w:author="toshiba" w:date="2016-11-15T20:51:00Z">
              <w:r w:rsidR="001B721A">
                <w:rPr>
                  <w:rFonts w:ascii="Arial" w:hAnsi="Arial" w:cs="Arial"/>
                  <w:sz w:val="20"/>
                  <w:szCs w:val="20"/>
                </w:rPr>
                <w:t xml:space="preserve"> </w:t>
              </w:r>
              <w:r w:rsidR="001B721A">
                <w:rPr>
                  <w:rFonts w:ascii="Nyala" w:hAnsi="Nyala"/>
                  <w:sz w:val="16"/>
                  <w:szCs w:val="16"/>
                </w:rPr>
                <w:t>በመጠኑ ደስ</w:t>
              </w:r>
            </w:ins>
            <w:ins w:id="231" w:author="toshiba" w:date="2016-11-15T20:52:00Z">
              <w:r w:rsidR="001B721A" w:rsidRPr="00433614">
                <w:rPr>
                  <w:rFonts w:ascii="Nyala" w:hAnsi="Nyala"/>
                  <w:sz w:val="16"/>
                  <w:szCs w:val="16"/>
                </w:rPr>
                <w:t>ተኛ</w:t>
              </w:r>
            </w:ins>
          </w:p>
          <w:p w14:paraId="3D6E159B" w14:textId="462403CE" w:rsidR="00525572" w:rsidRPr="001B721A" w:rsidRDefault="00525572" w:rsidP="004C402E">
            <w:pPr>
              <w:spacing w:beforeLines="20" w:before="48" w:afterLines="20" w:after="48"/>
              <w:rPr>
                <w:rFonts w:ascii="Arial" w:hAnsi="Arial" w:cs="Arial"/>
                <w:sz w:val="20"/>
                <w:szCs w:val="20"/>
                <w:highlight w:val="yellow"/>
              </w:rPr>
            </w:pPr>
          </w:p>
          <w:p w14:paraId="40DCBEBA" w14:textId="7B87AB33" w:rsidR="00525572" w:rsidRPr="00F67237" w:rsidRDefault="009B6A32" w:rsidP="004C402E">
            <w:pPr>
              <w:spacing w:beforeLines="20" w:before="48" w:afterLines="20" w:after="48"/>
              <w:rPr>
                <w:rFonts w:ascii="Arial" w:hAnsi="Arial" w:cs="Arial"/>
                <w:sz w:val="20"/>
                <w:szCs w:val="20"/>
              </w:rPr>
            </w:pPr>
            <w:r w:rsidRPr="001B721A">
              <w:rPr>
                <w:rFonts w:ascii="Arial" w:hAnsi="Arial" w:cs="Arial"/>
                <w:sz w:val="20"/>
                <w:szCs w:val="20"/>
                <w:highlight w:val="yellow"/>
              </w:rPr>
              <w:t>3 = Not very happy,</w:t>
            </w:r>
            <w:ins w:id="232" w:author="toshiba" w:date="2016-11-15T20:52:00Z">
              <w:r w:rsidR="001B721A" w:rsidRPr="00433614">
                <w:rPr>
                  <w:rFonts w:ascii="Nyala" w:hAnsi="Nyala"/>
                  <w:sz w:val="16"/>
                  <w:szCs w:val="16"/>
                </w:rPr>
                <w:t xml:space="preserve"> በመጠኑ ደስተኛ አይደለሁም</w:t>
              </w:r>
            </w:ins>
            <w:r w:rsidRPr="001B721A">
              <w:rPr>
                <w:rFonts w:ascii="Arial" w:hAnsi="Arial" w:cs="Arial"/>
                <w:sz w:val="20"/>
                <w:szCs w:val="20"/>
                <w:highlight w:val="yellow"/>
              </w:rPr>
              <w:t xml:space="preserve">                  </w:t>
            </w:r>
            <w:r w:rsidR="00525572" w:rsidRPr="001B721A">
              <w:rPr>
                <w:rFonts w:ascii="Arial" w:hAnsi="Arial" w:cs="Arial"/>
                <w:sz w:val="20"/>
                <w:szCs w:val="20"/>
                <w:highlight w:val="yellow"/>
              </w:rPr>
              <w:t>4 = Not at all happy</w:t>
            </w:r>
            <w:ins w:id="233" w:author="toshiba" w:date="2016-11-15T20:51:00Z">
              <w:r w:rsidR="001B721A">
                <w:rPr>
                  <w:rFonts w:ascii="Arial" w:hAnsi="Arial" w:cs="Arial"/>
                  <w:sz w:val="20"/>
                  <w:szCs w:val="20"/>
                </w:rPr>
                <w:t xml:space="preserve"> </w:t>
              </w:r>
              <w:r w:rsidR="001B721A" w:rsidRPr="00433614">
                <w:rPr>
                  <w:rFonts w:ascii="Nyala" w:hAnsi="Nyala"/>
                  <w:sz w:val="16"/>
                  <w:szCs w:val="16"/>
                </w:rPr>
                <w:t>በፍፁም ደስተኛ አይደለሁም</w:t>
              </w:r>
            </w:ins>
          </w:p>
        </w:tc>
      </w:tr>
      <w:tr w:rsidR="00525572" w:rsidRPr="00F67237" w14:paraId="4255DC5A" w14:textId="77777777" w:rsidTr="004C402E">
        <w:trPr>
          <w:trHeight w:val="333"/>
        </w:trPr>
        <w:tc>
          <w:tcPr>
            <w:tcW w:w="675" w:type="dxa"/>
          </w:tcPr>
          <w:p w14:paraId="7CF17FD4" w14:textId="5CE944B6" w:rsidR="00525572" w:rsidRPr="00F67237" w:rsidRDefault="00525572" w:rsidP="00B87372">
            <w:pPr>
              <w:rPr>
                <w:rFonts w:ascii="Arial" w:hAnsi="Arial" w:cs="Arial"/>
                <w:sz w:val="20"/>
                <w:szCs w:val="20"/>
              </w:rPr>
            </w:pPr>
            <w:r w:rsidRPr="00F67237">
              <w:rPr>
                <w:rFonts w:ascii="Arial" w:hAnsi="Arial" w:cs="Arial"/>
                <w:sz w:val="20"/>
                <w:szCs w:val="20"/>
              </w:rPr>
              <w:t>10</w:t>
            </w:r>
          </w:p>
        </w:tc>
        <w:tc>
          <w:tcPr>
            <w:tcW w:w="8647" w:type="dxa"/>
          </w:tcPr>
          <w:p w14:paraId="4E77D772" w14:textId="44FD8688" w:rsidR="00525572" w:rsidRPr="00F67237" w:rsidRDefault="00525572" w:rsidP="001B2DAF">
            <w:pPr>
              <w:spacing w:after="200" w:line="276" w:lineRule="auto"/>
              <w:jc w:val="both"/>
              <w:rPr>
                <w:rFonts w:ascii="Arial" w:hAnsi="Arial" w:cs="Arial"/>
                <w:sz w:val="24"/>
              </w:rPr>
            </w:pPr>
            <w:r w:rsidRPr="00F67237">
              <w:rPr>
                <w:rFonts w:ascii="Arial" w:hAnsi="Arial" w:cs="Arial"/>
                <w:sz w:val="20"/>
                <w:szCs w:val="20"/>
              </w:rPr>
              <w:t xml:space="preserve">Overall, how satisfied are you with your economic well-being (income?) Are you ... </w:t>
            </w:r>
            <w:r w:rsidR="001B2DAF" w:rsidRPr="00F67237">
              <w:rPr>
                <w:rFonts w:ascii="Nyala" w:hAnsi="Nyala" w:cs="Nyala"/>
                <w:sz w:val="24"/>
              </w:rPr>
              <w:t>በአጠቃላይ</w:t>
            </w:r>
            <w:r w:rsidR="001B2DAF" w:rsidRPr="00F67237">
              <w:rPr>
                <w:rFonts w:ascii="Arial" w:hAnsi="Arial" w:cs="Arial"/>
                <w:sz w:val="24"/>
              </w:rPr>
              <w:t xml:space="preserve"> </w:t>
            </w:r>
            <w:r w:rsidR="001B2DAF" w:rsidRPr="00F67237">
              <w:rPr>
                <w:rFonts w:ascii="Nyala" w:hAnsi="Nyala" w:cs="Nyala"/>
                <w:sz w:val="24"/>
              </w:rPr>
              <w:t>የገቢ</w:t>
            </w:r>
            <w:r w:rsidR="001B2DAF" w:rsidRPr="00F67237">
              <w:rPr>
                <w:rFonts w:ascii="Arial" w:hAnsi="Arial" w:cs="Arial"/>
                <w:sz w:val="24"/>
              </w:rPr>
              <w:t xml:space="preserve"> </w:t>
            </w:r>
            <w:r w:rsidR="001B2DAF" w:rsidRPr="00F67237">
              <w:rPr>
                <w:rFonts w:ascii="Nyala" w:hAnsi="Nyala" w:cs="Nyala"/>
                <w:sz w:val="24"/>
              </w:rPr>
              <w:t>ሁኔታውን</w:t>
            </w:r>
            <w:r w:rsidR="001B2DAF" w:rsidRPr="00F67237">
              <w:rPr>
                <w:rFonts w:ascii="Arial" w:hAnsi="Arial" w:cs="Arial"/>
                <w:sz w:val="24"/>
              </w:rPr>
              <w:t xml:space="preserve"> </w:t>
            </w:r>
            <w:r w:rsidR="001B2DAF" w:rsidRPr="00F67237">
              <w:rPr>
                <w:rFonts w:ascii="Nyala" w:hAnsi="Nyala" w:cs="Nyala"/>
                <w:sz w:val="24"/>
              </w:rPr>
              <w:t>ከግምት</w:t>
            </w:r>
            <w:r w:rsidR="001B2DAF" w:rsidRPr="00F67237">
              <w:rPr>
                <w:rFonts w:ascii="Arial" w:hAnsi="Arial" w:cs="Arial"/>
                <w:sz w:val="24"/>
              </w:rPr>
              <w:t xml:space="preserve"> </w:t>
            </w:r>
            <w:r w:rsidR="001B2DAF" w:rsidRPr="00F67237">
              <w:rPr>
                <w:rFonts w:ascii="Nyala" w:hAnsi="Nyala" w:cs="Nyala"/>
                <w:sz w:val="24"/>
              </w:rPr>
              <w:t>በማስገባት</w:t>
            </w:r>
            <w:r w:rsidR="001B2DAF" w:rsidRPr="00F67237">
              <w:rPr>
                <w:rFonts w:ascii="Arial" w:hAnsi="Arial" w:cs="Arial"/>
                <w:sz w:val="24"/>
              </w:rPr>
              <w:t xml:space="preserve"> </w:t>
            </w:r>
            <w:r w:rsidR="001B2DAF" w:rsidRPr="00F67237">
              <w:rPr>
                <w:rFonts w:ascii="Nyala" w:hAnsi="Nyala" w:cs="Nyala"/>
                <w:sz w:val="24"/>
              </w:rPr>
              <w:t>ምን</w:t>
            </w:r>
            <w:r w:rsidR="001B2DAF" w:rsidRPr="00F67237">
              <w:rPr>
                <w:rFonts w:ascii="Arial" w:hAnsi="Arial" w:cs="Arial"/>
                <w:sz w:val="24"/>
              </w:rPr>
              <w:t xml:space="preserve"> </w:t>
            </w:r>
            <w:r w:rsidR="001B2DAF" w:rsidRPr="00F67237">
              <w:rPr>
                <w:rFonts w:ascii="Nyala" w:hAnsi="Nyala" w:cs="Nyala"/>
                <w:sz w:val="24"/>
              </w:rPr>
              <w:t>ያህል</w:t>
            </w:r>
            <w:r w:rsidR="001B2DAF" w:rsidRPr="00F67237">
              <w:rPr>
                <w:rFonts w:ascii="Arial" w:hAnsi="Arial" w:cs="Arial"/>
                <w:sz w:val="24"/>
              </w:rPr>
              <w:t xml:space="preserve"> </w:t>
            </w:r>
            <w:r w:rsidR="001B2DAF" w:rsidRPr="00F67237">
              <w:rPr>
                <w:rFonts w:ascii="Nyala" w:hAnsi="Nyala" w:cs="Nyala"/>
                <w:sz w:val="24"/>
              </w:rPr>
              <w:t>ደስተኛ</w:t>
            </w:r>
            <w:r w:rsidR="001B2DAF" w:rsidRPr="00F67237">
              <w:rPr>
                <w:rFonts w:ascii="Arial" w:hAnsi="Arial" w:cs="Arial"/>
                <w:sz w:val="24"/>
              </w:rPr>
              <w:t>/</w:t>
            </w:r>
            <w:r w:rsidR="001B2DAF" w:rsidRPr="00F67237">
              <w:rPr>
                <w:rFonts w:ascii="Nyala" w:hAnsi="Nyala" w:cs="Nyala"/>
                <w:sz w:val="24"/>
              </w:rPr>
              <w:t>እረክቻለሁ</w:t>
            </w:r>
            <w:r w:rsidR="001B2DAF" w:rsidRPr="00F67237">
              <w:rPr>
                <w:rFonts w:ascii="Arial" w:hAnsi="Arial" w:cs="Arial"/>
                <w:sz w:val="24"/>
              </w:rPr>
              <w:t xml:space="preserve"> </w:t>
            </w:r>
            <w:r w:rsidR="001B2DAF" w:rsidRPr="00F67237">
              <w:rPr>
                <w:rFonts w:ascii="Nyala" w:hAnsi="Nyala" w:cs="Nyala"/>
                <w:sz w:val="24"/>
              </w:rPr>
              <w:t>ይላሉ</w:t>
            </w:r>
          </w:p>
          <w:p w14:paraId="664025E7" w14:textId="08DB2731" w:rsidR="00525572" w:rsidRPr="00031FD4" w:rsidRDefault="00525572" w:rsidP="00031FD4">
            <w:pPr>
              <w:pStyle w:val="ListParagraph"/>
              <w:spacing w:after="200" w:line="276" w:lineRule="auto"/>
              <w:ind w:left="1440"/>
              <w:rPr>
                <w:rFonts w:ascii="Arial" w:hAnsi="Arial" w:cs="Arial"/>
              </w:rPr>
            </w:pPr>
            <w:r w:rsidRPr="00031FD4">
              <w:rPr>
                <w:rFonts w:ascii="Arial" w:hAnsi="Arial" w:cs="Arial"/>
              </w:rPr>
              <w:t xml:space="preserve">1 = Very satisfied </w:t>
            </w:r>
            <w:r w:rsidR="001B2DAF" w:rsidRPr="00031FD4">
              <w:rPr>
                <w:rFonts w:ascii="Arial" w:hAnsi="Arial" w:cs="Arial"/>
              </w:rPr>
              <w:t xml:space="preserve"> </w:t>
            </w:r>
            <w:r w:rsidR="001B2DAF" w:rsidRPr="00031FD4">
              <w:rPr>
                <w:rFonts w:ascii="Nyala" w:hAnsi="Nyala" w:cs="Nyala"/>
              </w:rPr>
              <w:t>በጣም</w:t>
            </w:r>
            <w:r w:rsidR="001B2DAF" w:rsidRPr="00031FD4">
              <w:rPr>
                <w:rFonts w:ascii="Arial" w:hAnsi="Arial" w:cs="Arial"/>
              </w:rPr>
              <w:t xml:space="preserve"> </w:t>
            </w:r>
            <w:r w:rsidR="001B2DAF" w:rsidRPr="00031FD4">
              <w:rPr>
                <w:rFonts w:ascii="Nyala" w:hAnsi="Nyala" w:cs="Nyala"/>
              </w:rPr>
              <w:t>ረክቻለሁ</w:t>
            </w:r>
          </w:p>
          <w:p w14:paraId="48D3C8B7" w14:textId="5A7B3DC5" w:rsidR="00525572" w:rsidRPr="00031FD4" w:rsidRDefault="00525572" w:rsidP="00031FD4">
            <w:pPr>
              <w:pStyle w:val="ListParagraph"/>
              <w:spacing w:after="200" w:line="276" w:lineRule="auto"/>
              <w:ind w:left="1440"/>
              <w:rPr>
                <w:rFonts w:ascii="Arial" w:hAnsi="Arial" w:cs="Arial"/>
              </w:rPr>
            </w:pPr>
            <w:r w:rsidRPr="00031FD4">
              <w:rPr>
                <w:rFonts w:ascii="Arial" w:hAnsi="Arial" w:cs="Arial"/>
              </w:rPr>
              <w:t xml:space="preserve">2 = Fairly satisfied </w:t>
            </w:r>
            <w:r w:rsidR="001B2DAF" w:rsidRPr="00031FD4">
              <w:rPr>
                <w:rFonts w:ascii="Arial" w:hAnsi="Arial" w:cs="Arial"/>
              </w:rPr>
              <w:t xml:space="preserve"> </w:t>
            </w:r>
            <w:r w:rsidR="001B2DAF" w:rsidRPr="00031FD4">
              <w:rPr>
                <w:rFonts w:ascii="Nyala" w:hAnsi="Nyala" w:cs="Nyala"/>
              </w:rPr>
              <w:t>በመጠኑ</w:t>
            </w:r>
            <w:r w:rsidR="001B2DAF" w:rsidRPr="00031FD4">
              <w:rPr>
                <w:rFonts w:ascii="Arial" w:hAnsi="Arial" w:cs="Arial"/>
              </w:rPr>
              <w:t xml:space="preserve"> </w:t>
            </w:r>
            <w:r w:rsidR="001B2DAF" w:rsidRPr="00031FD4">
              <w:rPr>
                <w:rFonts w:ascii="Nyala" w:hAnsi="Nyala" w:cs="Nyala"/>
              </w:rPr>
              <w:t>ረክቻለሁ</w:t>
            </w:r>
            <w:r w:rsidR="001B2DAF" w:rsidRPr="00031FD4">
              <w:rPr>
                <w:rFonts w:ascii="Arial" w:hAnsi="Arial" w:cs="Arial"/>
              </w:rPr>
              <w:t>/</w:t>
            </w:r>
            <w:r w:rsidR="001B2DAF" w:rsidRPr="00031FD4">
              <w:rPr>
                <w:rFonts w:ascii="Nyala" w:hAnsi="Nyala" w:cs="Nyala"/>
              </w:rPr>
              <w:t>በቂ</w:t>
            </w:r>
          </w:p>
          <w:p w14:paraId="26C33C0D" w14:textId="77777777" w:rsidR="001B2DAF" w:rsidRPr="00031FD4" w:rsidRDefault="00525572" w:rsidP="00031FD4">
            <w:pPr>
              <w:pStyle w:val="ListParagraph"/>
              <w:spacing w:after="200" w:line="276" w:lineRule="auto"/>
              <w:ind w:left="1440"/>
              <w:rPr>
                <w:rFonts w:ascii="Arial" w:hAnsi="Arial" w:cs="Arial"/>
              </w:rPr>
            </w:pPr>
            <w:r w:rsidRPr="00031FD4">
              <w:rPr>
                <w:rFonts w:ascii="Arial" w:hAnsi="Arial" w:cs="Arial"/>
              </w:rPr>
              <w:t xml:space="preserve">3 = Not very satisfied </w:t>
            </w:r>
            <w:r w:rsidR="001B2DAF" w:rsidRPr="00031FD4">
              <w:rPr>
                <w:rFonts w:ascii="Arial" w:hAnsi="Arial" w:cs="Arial"/>
              </w:rPr>
              <w:t xml:space="preserve"> </w:t>
            </w:r>
            <w:r w:rsidR="001B2DAF" w:rsidRPr="00031FD4">
              <w:rPr>
                <w:rFonts w:ascii="Nyala" w:hAnsi="Nyala" w:cs="Nyala"/>
              </w:rPr>
              <w:t>በመጠኑ</w:t>
            </w:r>
            <w:r w:rsidR="001B2DAF" w:rsidRPr="00031FD4">
              <w:rPr>
                <w:rFonts w:ascii="Arial" w:hAnsi="Arial" w:cs="Arial"/>
              </w:rPr>
              <w:t xml:space="preserve"> </w:t>
            </w:r>
            <w:r w:rsidR="001B2DAF" w:rsidRPr="00031FD4">
              <w:rPr>
                <w:rFonts w:ascii="Nyala" w:hAnsi="Nyala" w:cs="Nyala"/>
              </w:rPr>
              <w:t>ደስተኛ</w:t>
            </w:r>
            <w:r w:rsidR="001B2DAF" w:rsidRPr="00031FD4">
              <w:rPr>
                <w:rFonts w:ascii="Arial" w:hAnsi="Arial" w:cs="Arial"/>
              </w:rPr>
              <w:t xml:space="preserve"> </w:t>
            </w:r>
            <w:r w:rsidR="001B2DAF" w:rsidRPr="00031FD4">
              <w:rPr>
                <w:rFonts w:ascii="Nyala" w:hAnsi="Nyala" w:cs="Nyala"/>
              </w:rPr>
              <w:t>አይደለሁም</w:t>
            </w:r>
          </w:p>
          <w:p w14:paraId="57C1D6AF" w14:textId="25678A65" w:rsidR="00525572" w:rsidRPr="00031FD4" w:rsidRDefault="00525572" w:rsidP="00031FD4">
            <w:pPr>
              <w:pStyle w:val="ListParagraph"/>
              <w:spacing w:after="200" w:line="276" w:lineRule="auto"/>
              <w:ind w:left="1440"/>
              <w:rPr>
                <w:rFonts w:ascii="Arial" w:hAnsi="Arial" w:cs="Arial"/>
              </w:rPr>
            </w:pPr>
            <w:r w:rsidRPr="00031FD4">
              <w:rPr>
                <w:rFonts w:ascii="Arial" w:hAnsi="Arial" w:cs="Arial"/>
              </w:rPr>
              <w:t>4 = Not at all satisfied</w:t>
            </w:r>
            <w:r w:rsidR="001B2DAF" w:rsidRPr="00031FD4">
              <w:rPr>
                <w:rFonts w:ascii="Arial" w:hAnsi="Arial" w:cs="Arial"/>
              </w:rPr>
              <w:t xml:space="preserve"> </w:t>
            </w:r>
            <w:r w:rsidR="001B2DAF" w:rsidRPr="00031FD4">
              <w:rPr>
                <w:rFonts w:ascii="Nyala" w:hAnsi="Nyala" w:cs="Nyala"/>
              </w:rPr>
              <w:t>በፍፁም</w:t>
            </w:r>
            <w:r w:rsidR="001B2DAF" w:rsidRPr="00031FD4">
              <w:rPr>
                <w:rFonts w:ascii="Arial" w:hAnsi="Arial" w:cs="Arial"/>
              </w:rPr>
              <w:t xml:space="preserve"> </w:t>
            </w:r>
            <w:r w:rsidR="001B2DAF" w:rsidRPr="00031FD4">
              <w:rPr>
                <w:rFonts w:ascii="Nyala" w:hAnsi="Nyala" w:cs="Nyala"/>
              </w:rPr>
              <w:t>አልረካሁም</w:t>
            </w:r>
          </w:p>
        </w:tc>
      </w:tr>
      <w:tr w:rsidR="00525572" w:rsidRPr="00F67237" w14:paraId="719A2EEA" w14:textId="77777777" w:rsidTr="004C402E">
        <w:trPr>
          <w:trHeight w:val="333"/>
        </w:trPr>
        <w:tc>
          <w:tcPr>
            <w:tcW w:w="675" w:type="dxa"/>
          </w:tcPr>
          <w:p w14:paraId="0BE94DB6" w14:textId="00C432A9" w:rsidR="00525572" w:rsidRPr="00F67237" w:rsidRDefault="00525572" w:rsidP="00B87372">
            <w:pPr>
              <w:rPr>
                <w:rFonts w:ascii="Arial" w:hAnsi="Arial" w:cs="Arial"/>
                <w:sz w:val="20"/>
                <w:szCs w:val="20"/>
              </w:rPr>
            </w:pPr>
            <w:r w:rsidRPr="00F67237">
              <w:rPr>
                <w:rFonts w:ascii="Arial" w:hAnsi="Arial" w:cs="Arial"/>
                <w:sz w:val="20"/>
                <w:szCs w:val="20"/>
              </w:rPr>
              <w:t>11</w:t>
            </w:r>
          </w:p>
        </w:tc>
        <w:tc>
          <w:tcPr>
            <w:tcW w:w="8647" w:type="dxa"/>
          </w:tcPr>
          <w:p w14:paraId="01D81D78" w14:textId="77777777" w:rsidR="00525572" w:rsidRPr="00F67237" w:rsidRDefault="00525572" w:rsidP="004C402E">
            <w:pPr>
              <w:spacing w:beforeLines="20" w:before="48" w:afterLines="20" w:after="48"/>
              <w:rPr>
                <w:rFonts w:ascii="Arial" w:hAnsi="Arial" w:cs="Arial"/>
                <w:sz w:val="20"/>
                <w:szCs w:val="20"/>
              </w:rPr>
            </w:pPr>
            <w:r w:rsidRPr="00F67237">
              <w:rPr>
                <w:rFonts w:ascii="Arial" w:hAnsi="Arial" w:cs="Arial"/>
                <w:sz w:val="20"/>
                <w:szCs w:val="20"/>
              </w:rPr>
              <w:t xml:space="preserve">Some people feel they have completely free choice and control over their lives, while other people feel that what they do has no real effect on what happens to them. </w:t>
            </w:r>
          </w:p>
          <w:p w14:paraId="7D1ABB39" w14:textId="77EB7F0A" w:rsidR="00525572" w:rsidRPr="00F67237" w:rsidRDefault="00525572" w:rsidP="004C402E">
            <w:pPr>
              <w:spacing w:beforeLines="20" w:before="48" w:afterLines="20" w:after="48"/>
              <w:rPr>
                <w:rFonts w:ascii="Arial" w:hAnsi="Arial" w:cs="Arial"/>
                <w:sz w:val="20"/>
                <w:szCs w:val="20"/>
              </w:rPr>
            </w:pPr>
            <w:r w:rsidRPr="00F67237">
              <w:rPr>
                <w:rFonts w:ascii="Arial" w:hAnsi="Arial" w:cs="Arial"/>
                <w:sz w:val="20"/>
                <w:szCs w:val="20"/>
              </w:rPr>
              <w:t xml:space="preserve">Please use this scale [from 1 to 10] to indicate how much freedom of choice and control you feel you have over the way your life turns out.”  Answer on a ten-point scale, ranging from </w:t>
            </w:r>
          </w:p>
          <w:p w14:paraId="662EAACE" w14:textId="77777777" w:rsidR="00124B2E" w:rsidRPr="00F67237" w:rsidRDefault="00CF0752" w:rsidP="008B12C7">
            <w:pPr>
              <w:spacing w:beforeLines="20" w:before="48" w:afterLines="20" w:after="48"/>
              <w:rPr>
                <w:rFonts w:ascii="Arial" w:hAnsi="Arial" w:cs="Arial"/>
                <w:sz w:val="24"/>
              </w:rPr>
            </w:pPr>
            <w:r w:rsidRPr="00F67237">
              <w:rPr>
                <w:rFonts w:ascii="Arial" w:hAnsi="Arial" w:cs="Arial"/>
                <w:sz w:val="20"/>
                <w:szCs w:val="20"/>
              </w:rPr>
              <w:t>“none at all” (1)</w:t>
            </w:r>
            <w:r w:rsidR="008B12C7" w:rsidRPr="00F67237">
              <w:rPr>
                <w:rFonts w:ascii="Arial" w:hAnsi="Arial" w:cs="Arial"/>
                <w:sz w:val="20"/>
                <w:szCs w:val="20"/>
              </w:rPr>
              <w:t xml:space="preserve"> </w:t>
            </w:r>
            <w:r w:rsidR="00525572" w:rsidRPr="00F67237">
              <w:rPr>
                <w:rFonts w:ascii="Arial" w:hAnsi="Arial" w:cs="Arial"/>
                <w:sz w:val="20"/>
                <w:szCs w:val="20"/>
              </w:rPr>
              <w:t>to “a great deal" (10).</w:t>
            </w:r>
            <w:r w:rsidR="008B12C7" w:rsidRPr="00F67237">
              <w:rPr>
                <w:rFonts w:ascii="Arial" w:hAnsi="Arial" w:cs="Arial"/>
                <w:sz w:val="24"/>
              </w:rPr>
              <w:t xml:space="preserve"> </w:t>
            </w:r>
          </w:p>
          <w:p w14:paraId="420EF0A6" w14:textId="0144603D" w:rsidR="008B12C7" w:rsidRPr="00F67237" w:rsidRDefault="008B12C7" w:rsidP="008B12C7">
            <w:pPr>
              <w:spacing w:beforeLines="20" w:before="48" w:afterLines="20" w:after="48"/>
              <w:rPr>
                <w:rFonts w:ascii="Arial" w:hAnsi="Arial" w:cs="Arial"/>
                <w:sz w:val="20"/>
                <w:szCs w:val="20"/>
              </w:rPr>
            </w:pPr>
            <w:r w:rsidRPr="00F67237">
              <w:rPr>
                <w:rFonts w:ascii="Nyala" w:hAnsi="Nyala" w:cs="Nyala"/>
                <w:sz w:val="20"/>
                <w:szCs w:val="20"/>
              </w:rPr>
              <w:t>አንዳንድ</w:t>
            </w:r>
            <w:r w:rsidRPr="00F67237">
              <w:rPr>
                <w:rFonts w:ascii="Arial" w:hAnsi="Arial" w:cs="Arial"/>
                <w:sz w:val="20"/>
                <w:szCs w:val="20"/>
              </w:rPr>
              <w:t xml:space="preserve"> </w:t>
            </w:r>
            <w:r w:rsidRPr="00F67237">
              <w:rPr>
                <w:rFonts w:ascii="Nyala" w:hAnsi="Nyala" w:cs="Nyala"/>
                <w:sz w:val="20"/>
                <w:szCs w:val="20"/>
              </w:rPr>
              <w:t>ሰዎች</w:t>
            </w:r>
            <w:r w:rsidRPr="00F67237">
              <w:rPr>
                <w:rFonts w:ascii="Arial" w:hAnsi="Arial" w:cs="Arial"/>
                <w:sz w:val="20"/>
                <w:szCs w:val="20"/>
              </w:rPr>
              <w:t xml:space="preserve"> </w:t>
            </w:r>
            <w:r w:rsidRPr="00F67237">
              <w:rPr>
                <w:rFonts w:ascii="Nyala" w:hAnsi="Nyala" w:cs="Nyala"/>
                <w:sz w:val="20"/>
                <w:szCs w:val="20"/>
              </w:rPr>
              <w:t>በቀን</w:t>
            </w:r>
            <w:r w:rsidRPr="00F67237">
              <w:rPr>
                <w:rFonts w:ascii="Arial" w:hAnsi="Arial" w:cs="Arial"/>
                <w:sz w:val="20"/>
                <w:szCs w:val="20"/>
              </w:rPr>
              <w:t xml:space="preserve"> </w:t>
            </w:r>
            <w:r w:rsidRPr="00F67237">
              <w:rPr>
                <w:rFonts w:ascii="Nyala" w:hAnsi="Nyala" w:cs="Nyala"/>
                <w:sz w:val="20"/>
                <w:szCs w:val="20"/>
              </w:rPr>
              <w:t>ተቀን</w:t>
            </w:r>
            <w:r w:rsidRPr="00F67237">
              <w:rPr>
                <w:rFonts w:ascii="Arial" w:hAnsi="Arial" w:cs="Arial"/>
                <w:sz w:val="20"/>
                <w:szCs w:val="20"/>
              </w:rPr>
              <w:t xml:space="preserve"> </w:t>
            </w:r>
            <w:r w:rsidRPr="00F67237">
              <w:rPr>
                <w:rFonts w:ascii="Nyala" w:hAnsi="Nyala" w:cs="Nyala"/>
                <w:sz w:val="20"/>
                <w:szCs w:val="20"/>
              </w:rPr>
              <w:t>ህይወታቸው</w:t>
            </w:r>
            <w:r w:rsidRPr="00F67237">
              <w:rPr>
                <w:rFonts w:ascii="Arial" w:hAnsi="Arial" w:cs="Arial"/>
                <w:sz w:val="20"/>
                <w:szCs w:val="20"/>
              </w:rPr>
              <w:t xml:space="preserve"> </w:t>
            </w:r>
            <w:r w:rsidRPr="00F67237">
              <w:rPr>
                <w:rFonts w:ascii="Nyala" w:hAnsi="Nyala" w:cs="Nyala"/>
                <w:sz w:val="20"/>
                <w:szCs w:val="20"/>
              </w:rPr>
              <w:t>ላይ</w:t>
            </w:r>
            <w:r w:rsidRPr="00F67237">
              <w:rPr>
                <w:rFonts w:ascii="Arial" w:hAnsi="Arial" w:cs="Arial"/>
                <w:sz w:val="20"/>
                <w:szCs w:val="20"/>
              </w:rPr>
              <w:t xml:space="preserve"> </w:t>
            </w:r>
            <w:r w:rsidRPr="00F67237">
              <w:rPr>
                <w:rFonts w:ascii="Nyala" w:hAnsi="Nyala" w:cs="Nyala"/>
                <w:sz w:val="20"/>
                <w:szCs w:val="20"/>
              </w:rPr>
              <w:t>ራሳቸው</w:t>
            </w:r>
            <w:r w:rsidRPr="00F67237">
              <w:rPr>
                <w:rFonts w:ascii="Arial" w:hAnsi="Arial" w:cs="Arial"/>
                <w:sz w:val="20"/>
                <w:szCs w:val="20"/>
              </w:rPr>
              <w:t xml:space="preserve"> </w:t>
            </w:r>
            <w:r w:rsidRPr="00F67237">
              <w:rPr>
                <w:rFonts w:ascii="Nyala" w:hAnsi="Nyala" w:cs="Nyala"/>
                <w:sz w:val="20"/>
                <w:szCs w:val="20"/>
              </w:rPr>
              <w:t>የመወሰንና</w:t>
            </w:r>
            <w:r w:rsidRPr="00F67237">
              <w:rPr>
                <w:rFonts w:ascii="Arial" w:hAnsi="Arial" w:cs="Arial"/>
                <w:sz w:val="20"/>
                <w:szCs w:val="20"/>
              </w:rPr>
              <w:t xml:space="preserve"> </w:t>
            </w:r>
            <w:r w:rsidRPr="00F67237">
              <w:rPr>
                <w:rFonts w:ascii="Nyala" w:hAnsi="Nyala" w:cs="Nyala"/>
                <w:sz w:val="20"/>
                <w:szCs w:val="20"/>
              </w:rPr>
              <w:t>የሚፈልጉትን</w:t>
            </w:r>
            <w:r w:rsidRPr="00F67237">
              <w:rPr>
                <w:rFonts w:ascii="Arial" w:hAnsi="Arial" w:cs="Arial"/>
                <w:sz w:val="20"/>
                <w:szCs w:val="20"/>
              </w:rPr>
              <w:t xml:space="preserve"> </w:t>
            </w:r>
            <w:r w:rsidRPr="00F67237">
              <w:rPr>
                <w:rFonts w:ascii="Nyala" w:hAnsi="Nyala" w:cs="Nyala"/>
                <w:sz w:val="20"/>
                <w:szCs w:val="20"/>
              </w:rPr>
              <w:t>የመምረጥ</w:t>
            </w:r>
            <w:r w:rsidRPr="00F67237">
              <w:rPr>
                <w:rFonts w:ascii="Arial" w:hAnsi="Arial" w:cs="Arial"/>
                <w:sz w:val="20"/>
                <w:szCs w:val="20"/>
              </w:rPr>
              <w:t xml:space="preserve"> </w:t>
            </w:r>
            <w:r w:rsidRPr="00F67237">
              <w:rPr>
                <w:rFonts w:ascii="Nyala" w:hAnsi="Nyala" w:cs="Nyala"/>
                <w:sz w:val="20"/>
                <w:szCs w:val="20"/>
              </w:rPr>
              <w:t>ነፃነት</w:t>
            </w:r>
            <w:r w:rsidRPr="00F67237">
              <w:rPr>
                <w:rFonts w:ascii="Arial" w:hAnsi="Arial" w:cs="Arial"/>
                <w:sz w:val="20"/>
                <w:szCs w:val="20"/>
              </w:rPr>
              <w:t xml:space="preserve"> </w:t>
            </w:r>
            <w:r w:rsidRPr="00F67237">
              <w:rPr>
                <w:rFonts w:ascii="Nyala" w:hAnsi="Nyala" w:cs="Nyala"/>
                <w:sz w:val="20"/>
                <w:szCs w:val="20"/>
              </w:rPr>
              <w:t>እንዳላቸው</w:t>
            </w:r>
            <w:r w:rsidRPr="00F67237">
              <w:rPr>
                <w:rFonts w:ascii="Arial" w:hAnsi="Arial" w:cs="Arial"/>
                <w:sz w:val="20"/>
                <w:szCs w:val="20"/>
              </w:rPr>
              <w:t xml:space="preserve"> </w:t>
            </w:r>
            <w:r w:rsidRPr="00F67237">
              <w:rPr>
                <w:rFonts w:ascii="Nyala" w:hAnsi="Nyala" w:cs="Nyala"/>
                <w:sz w:val="20"/>
                <w:szCs w:val="20"/>
              </w:rPr>
              <w:t>ሲያስቡ፣</w:t>
            </w:r>
            <w:r w:rsidRPr="00F67237">
              <w:rPr>
                <w:rFonts w:ascii="Arial" w:hAnsi="Arial" w:cs="Arial"/>
                <w:sz w:val="20"/>
                <w:szCs w:val="20"/>
              </w:rPr>
              <w:t xml:space="preserve"> </w:t>
            </w:r>
            <w:r w:rsidRPr="00F67237">
              <w:rPr>
                <w:rFonts w:ascii="Nyala" w:hAnsi="Nyala" w:cs="Nyala"/>
                <w:sz w:val="20"/>
                <w:szCs w:val="20"/>
              </w:rPr>
              <w:t>አንዳንዶች</w:t>
            </w:r>
            <w:r w:rsidRPr="00F67237">
              <w:rPr>
                <w:rFonts w:ascii="Arial" w:hAnsi="Arial" w:cs="Arial"/>
                <w:sz w:val="20"/>
                <w:szCs w:val="20"/>
              </w:rPr>
              <w:t xml:space="preserve"> </w:t>
            </w:r>
            <w:r w:rsidRPr="00F67237">
              <w:rPr>
                <w:rFonts w:ascii="Nyala" w:hAnsi="Nyala" w:cs="Nyala"/>
                <w:sz w:val="20"/>
                <w:szCs w:val="20"/>
              </w:rPr>
              <w:t>ደግሞ</w:t>
            </w:r>
            <w:r w:rsidRPr="00F67237">
              <w:rPr>
                <w:rFonts w:ascii="Arial" w:hAnsi="Arial" w:cs="Arial"/>
                <w:sz w:val="20"/>
                <w:szCs w:val="20"/>
              </w:rPr>
              <w:t xml:space="preserve"> </w:t>
            </w:r>
            <w:r w:rsidRPr="00F67237">
              <w:rPr>
                <w:rFonts w:ascii="Nyala" w:hAnsi="Nyala" w:cs="Nyala"/>
                <w:sz w:val="20"/>
                <w:szCs w:val="20"/>
              </w:rPr>
              <w:t>የቀን</w:t>
            </w:r>
            <w:r w:rsidRPr="00F67237">
              <w:rPr>
                <w:rFonts w:ascii="Arial" w:hAnsi="Arial" w:cs="Arial"/>
                <w:sz w:val="20"/>
                <w:szCs w:val="20"/>
              </w:rPr>
              <w:t xml:space="preserve"> </w:t>
            </w:r>
            <w:r w:rsidRPr="00F67237">
              <w:rPr>
                <w:rFonts w:ascii="Nyala" w:hAnsi="Nyala" w:cs="Nyala"/>
                <w:sz w:val="20"/>
                <w:szCs w:val="20"/>
              </w:rPr>
              <w:t>ተቀን</w:t>
            </w:r>
            <w:r w:rsidRPr="00F67237">
              <w:rPr>
                <w:rFonts w:ascii="Arial" w:hAnsi="Arial" w:cs="Arial"/>
                <w:sz w:val="20"/>
                <w:szCs w:val="20"/>
              </w:rPr>
              <w:t xml:space="preserve"> </w:t>
            </w:r>
            <w:r w:rsidRPr="00F67237">
              <w:rPr>
                <w:rFonts w:ascii="Nyala" w:hAnsi="Nyala" w:cs="Nyala"/>
                <w:sz w:val="20"/>
                <w:szCs w:val="20"/>
              </w:rPr>
              <w:t>ህይወታቸው</w:t>
            </w:r>
            <w:r w:rsidRPr="00F67237">
              <w:rPr>
                <w:rFonts w:ascii="Arial" w:hAnsi="Arial" w:cs="Arial"/>
                <w:sz w:val="20"/>
                <w:szCs w:val="20"/>
              </w:rPr>
              <w:t xml:space="preserve"> </w:t>
            </w:r>
            <w:r w:rsidRPr="00F67237">
              <w:rPr>
                <w:rFonts w:ascii="Nyala" w:hAnsi="Nyala" w:cs="Nyala"/>
                <w:sz w:val="20"/>
                <w:szCs w:val="20"/>
              </w:rPr>
              <w:t>ላይ</w:t>
            </w:r>
            <w:r w:rsidRPr="00F67237">
              <w:rPr>
                <w:rFonts w:ascii="Arial" w:hAnsi="Arial" w:cs="Arial"/>
                <w:sz w:val="20"/>
                <w:szCs w:val="20"/>
              </w:rPr>
              <w:t xml:space="preserve"> </w:t>
            </w:r>
            <w:r w:rsidRPr="00F67237">
              <w:rPr>
                <w:rFonts w:ascii="Nyala" w:hAnsi="Nyala" w:cs="Nyala"/>
                <w:sz w:val="20"/>
                <w:szCs w:val="20"/>
              </w:rPr>
              <w:t>ራሳቸው</w:t>
            </w:r>
            <w:r w:rsidRPr="00F67237">
              <w:rPr>
                <w:rFonts w:ascii="Arial" w:hAnsi="Arial" w:cs="Arial"/>
                <w:sz w:val="20"/>
                <w:szCs w:val="20"/>
              </w:rPr>
              <w:t xml:space="preserve"> </w:t>
            </w:r>
            <w:r w:rsidRPr="00F67237">
              <w:rPr>
                <w:rFonts w:ascii="Nyala" w:hAnsi="Nyala" w:cs="Nyala"/>
                <w:sz w:val="20"/>
                <w:szCs w:val="20"/>
              </w:rPr>
              <w:t>ምንም</w:t>
            </w:r>
            <w:r w:rsidRPr="00F67237">
              <w:rPr>
                <w:rFonts w:ascii="Arial" w:hAnsi="Arial" w:cs="Arial"/>
                <w:sz w:val="20"/>
                <w:szCs w:val="20"/>
              </w:rPr>
              <w:t xml:space="preserve"> </w:t>
            </w:r>
            <w:r w:rsidRPr="00F67237">
              <w:rPr>
                <w:rFonts w:ascii="Nyala" w:hAnsi="Nyala" w:cs="Nyala"/>
                <w:sz w:val="20"/>
                <w:szCs w:val="20"/>
              </w:rPr>
              <w:t>መወሰንና</w:t>
            </w:r>
            <w:r w:rsidRPr="00F67237">
              <w:rPr>
                <w:rFonts w:ascii="Arial" w:hAnsi="Arial" w:cs="Arial"/>
                <w:sz w:val="20"/>
                <w:szCs w:val="20"/>
              </w:rPr>
              <w:t xml:space="preserve"> </w:t>
            </w:r>
            <w:r w:rsidRPr="00F67237">
              <w:rPr>
                <w:rFonts w:ascii="Nyala" w:hAnsi="Nyala" w:cs="Nyala"/>
                <w:sz w:val="20"/>
                <w:szCs w:val="20"/>
              </w:rPr>
              <w:t>መፍጠር</w:t>
            </w:r>
            <w:r w:rsidRPr="00F67237">
              <w:rPr>
                <w:rFonts w:ascii="Arial" w:hAnsi="Arial" w:cs="Arial"/>
                <w:sz w:val="20"/>
                <w:szCs w:val="20"/>
              </w:rPr>
              <w:t xml:space="preserve"> </w:t>
            </w:r>
            <w:r w:rsidRPr="00F67237">
              <w:rPr>
                <w:rFonts w:ascii="Nyala" w:hAnsi="Nyala" w:cs="Nyala"/>
                <w:sz w:val="20"/>
                <w:szCs w:val="20"/>
              </w:rPr>
              <w:t>እንደማይችሉ</w:t>
            </w:r>
            <w:r w:rsidRPr="00F67237">
              <w:rPr>
                <w:rFonts w:ascii="Arial" w:hAnsi="Arial" w:cs="Arial"/>
                <w:sz w:val="20"/>
                <w:szCs w:val="20"/>
              </w:rPr>
              <w:t xml:space="preserve"> </w:t>
            </w:r>
            <w:r w:rsidRPr="00F67237">
              <w:rPr>
                <w:rFonts w:ascii="Nyala" w:hAnsi="Nyala" w:cs="Nyala"/>
                <w:sz w:val="20"/>
                <w:szCs w:val="20"/>
              </w:rPr>
              <w:t>ያስባሉ፡፡</w:t>
            </w:r>
            <w:r w:rsidRPr="00F67237">
              <w:rPr>
                <w:rFonts w:ascii="Arial" w:hAnsi="Arial" w:cs="Arial"/>
                <w:sz w:val="20"/>
                <w:szCs w:val="20"/>
              </w:rPr>
              <w:t xml:space="preserve"> </w:t>
            </w:r>
            <w:r w:rsidRPr="00F67237">
              <w:rPr>
                <w:rFonts w:ascii="Nyala" w:hAnsi="Nyala" w:cs="Nyala"/>
                <w:sz w:val="20"/>
                <w:szCs w:val="20"/>
              </w:rPr>
              <w:t>እባኮትን</w:t>
            </w:r>
            <w:r w:rsidRPr="00F67237">
              <w:rPr>
                <w:rFonts w:ascii="Arial" w:hAnsi="Arial" w:cs="Arial"/>
                <w:sz w:val="20"/>
                <w:szCs w:val="20"/>
              </w:rPr>
              <w:t xml:space="preserve"> </w:t>
            </w:r>
            <w:r w:rsidRPr="00F67237">
              <w:rPr>
                <w:rFonts w:ascii="Nyala" w:hAnsi="Nyala" w:cs="Nyala"/>
                <w:sz w:val="20"/>
                <w:szCs w:val="20"/>
              </w:rPr>
              <w:t>ከ</w:t>
            </w:r>
            <w:r w:rsidRPr="00F67237">
              <w:rPr>
                <w:rFonts w:ascii="Arial" w:hAnsi="Arial" w:cs="Arial"/>
                <w:sz w:val="20"/>
                <w:szCs w:val="20"/>
              </w:rPr>
              <w:t xml:space="preserve">/1-10/ </w:t>
            </w:r>
            <w:r w:rsidRPr="00F67237">
              <w:rPr>
                <w:rFonts w:ascii="Nyala" w:hAnsi="Nyala" w:cs="Nyala"/>
                <w:sz w:val="20"/>
                <w:szCs w:val="20"/>
              </w:rPr>
              <w:t>ያሉወን</w:t>
            </w:r>
            <w:r w:rsidRPr="00F67237">
              <w:rPr>
                <w:rFonts w:ascii="Arial" w:hAnsi="Arial" w:cs="Arial"/>
                <w:sz w:val="20"/>
                <w:szCs w:val="20"/>
              </w:rPr>
              <w:t xml:space="preserve"> </w:t>
            </w:r>
            <w:r w:rsidRPr="00F67237">
              <w:rPr>
                <w:rFonts w:ascii="Nyala" w:hAnsi="Nyala" w:cs="Nyala"/>
                <w:sz w:val="20"/>
                <w:szCs w:val="20"/>
              </w:rPr>
              <w:t>የቁጥር</w:t>
            </w:r>
            <w:r w:rsidRPr="00F67237">
              <w:rPr>
                <w:rFonts w:ascii="Arial" w:hAnsi="Arial" w:cs="Arial"/>
                <w:sz w:val="20"/>
                <w:szCs w:val="20"/>
              </w:rPr>
              <w:t xml:space="preserve"> </w:t>
            </w:r>
            <w:r w:rsidRPr="00F67237">
              <w:rPr>
                <w:rFonts w:ascii="Nyala" w:hAnsi="Nyala" w:cs="Nyala"/>
                <w:sz w:val="20"/>
                <w:szCs w:val="20"/>
              </w:rPr>
              <w:lastRenderedPageBreak/>
              <w:t>መመዘኛ</w:t>
            </w:r>
            <w:r w:rsidRPr="00F67237">
              <w:rPr>
                <w:rFonts w:ascii="Arial" w:hAnsi="Arial" w:cs="Arial"/>
                <w:sz w:val="20"/>
                <w:szCs w:val="20"/>
              </w:rPr>
              <w:t xml:space="preserve"> </w:t>
            </w:r>
            <w:r w:rsidRPr="00F67237">
              <w:rPr>
                <w:rFonts w:ascii="Nyala" w:hAnsi="Nyala" w:cs="Nyala"/>
                <w:sz w:val="20"/>
                <w:szCs w:val="20"/>
              </w:rPr>
              <w:t>በመጠቀም</w:t>
            </w:r>
            <w:r w:rsidRPr="00F67237">
              <w:rPr>
                <w:rFonts w:ascii="Arial" w:hAnsi="Arial" w:cs="Arial"/>
                <w:sz w:val="20"/>
                <w:szCs w:val="20"/>
              </w:rPr>
              <w:t xml:space="preserve"> </w:t>
            </w:r>
            <w:r w:rsidRPr="001F4A2A">
              <w:rPr>
                <w:rFonts w:ascii="Nyala" w:hAnsi="Nyala" w:cs="Nyala"/>
                <w:sz w:val="20"/>
                <w:szCs w:val="20"/>
                <w:highlight w:val="yellow"/>
              </w:rPr>
              <w:t>በራ</w:t>
            </w:r>
            <w:ins w:id="234" w:author="toshiba" w:date="2016-11-15T14:22:00Z">
              <w:r w:rsidR="008E14E9" w:rsidRPr="001F4A2A">
                <w:rPr>
                  <w:rFonts w:ascii="Nyala" w:hAnsi="Nyala" w:cs="Nyala"/>
                  <w:sz w:val="20"/>
                  <w:szCs w:val="20"/>
                  <w:highlight w:val="yellow"/>
                </w:rPr>
                <w:t>ሶ</w:t>
              </w:r>
            </w:ins>
            <w:del w:id="235" w:author="toshiba" w:date="2016-11-15T14:22:00Z">
              <w:r w:rsidRPr="00F67237" w:rsidDel="008E14E9">
                <w:rPr>
                  <w:rFonts w:ascii="Nyala" w:hAnsi="Nyala" w:cs="Nyala"/>
                  <w:sz w:val="20"/>
                  <w:szCs w:val="20"/>
                </w:rPr>
                <w:delText>ሷ</w:delText>
              </w:r>
            </w:del>
            <w:r w:rsidRPr="00F67237">
              <w:rPr>
                <w:rFonts w:ascii="Arial" w:hAnsi="Arial" w:cs="Arial"/>
                <w:sz w:val="20"/>
                <w:szCs w:val="20"/>
              </w:rPr>
              <w:t xml:space="preserve"> </w:t>
            </w:r>
            <w:r w:rsidRPr="00F67237">
              <w:rPr>
                <w:rFonts w:ascii="Nyala" w:hAnsi="Nyala" w:cs="Nyala"/>
                <w:sz w:val="20"/>
                <w:szCs w:val="20"/>
              </w:rPr>
              <w:t>የቀን</w:t>
            </w:r>
            <w:r w:rsidRPr="00F67237">
              <w:rPr>
                <w:rFonts w:ascii="Arial" w:hAnsi="Arial" w:cs="Arial"/>
                <w:sz w:val="20"/>
                <w:szCs w:val="20"/>
              </w:rPr>
              <w:t xml:space="preserve"> </w:t>
            </w:r>
            <w:r w:rsidRPr="00F67237">
              <w:rPr>
                <w:rFonts w:ascii="Nyala" w:hAnsi="Nyala" w:cs="Nyala"/>
                <w:sz w:val="20"/>
                <w:szCs w:val="20"/>
              </w:rPr>
              <w:t>ተቀን</w:t>
            </w:r>
            <w:r w:rsidRPr="00F67237">
              <w:rPr>
                <w:rFonts w:ascii="Arial" w:hAnsi="Arial" w:cs="Arial"/>
                <w:sz w:val="20"/>
                <w:szCs w:val="20"/>
              </w:rPr>
              <w:t xml:space="preserve"> </w:t>
            </w:r>
            <w:r w:rsidRPr="00F67237">
              <w:rPr>
                <w:rFonts w:ascii="Nyala" w:hAnsi="Nyala" w:cs="Nyala"/>
                <w:sz w:val="20"/>
                <w:szCs w:val="20"/>
              </w:rPr>
              <w:t>ህይወት</w:t>
            </w:r>
            <w:r w:rsidRPr="00F67237">
              <w:rPr>
                <w:rFonts w:ascii="Arial" w:hAnsi="Arial" w:cs="Arial"/>
                <w:sz w:val="20"/>
                <w:szCs w:val="20"/>
              </w:rPr>
              <w:t xml:space="preserve"> </w:t>
            </w:r>
            <w:r w:rsidRPr="00F67237">
              <w:rPr>
                <w:rFonts w:ascii="Nyala" w:hAnsi="Nyala" w:cs="Nyala"/>
                <w:sz w:val="20"/>
                <w:szCs w:val="20"/>
              </w:rPr>
              <w:t>ላይ</w:t>
            </w:r>
            <w:r w:rsidRPr="00F67237">
              <w:rPr>
                <w:rFonts w:ascii="Arial" w:hAnsi="Arial" w:cs="Arial"/>
                <w:sz w:val="20"/>
                <w:szCs w:val="20"/>
              </w:rPr>
              <w:t xml:space="preserve"> </w:t>
            </w:r>
            <w:r w:rsidRPr="00F67237">
              <w:rPr>
                <w:rFonts w:ascii="Nyala" w:hAnsi="Nyala" w:cs="Nyala"/>
                <w:sz w:val="20"/>
                <w:szCs w:val="20"/>
              </w:rPr>
              <w:t>ምን</w:t>
            </w:r>
            <w:r w:rsidRPr="00F67237">
              <w:rPr>
                <w:rFonts w:ascii="Arial" w:hAnsi="Arial" w:cs="Arial"/>
                <w:sz w:val="20"/>
                <w:szCs w:val="20"/>
              </w:rPr>
              <w:t xml:space="preserve"> </w:t>
            </w:r>
            <w:r w:rsidRPr="00F67237">
              <w:rPr>
                <w:rFonts w:ascii="Nyala" w:hAnsi="Nyala" w:cs="Nyala"/>
                <w:sz w:val="20"/>
                <w:szCs w:val="20"/>
              </w:rPr>
              <w:t>ያህል</w:t>
            </w:r>
            <w:r w:rsidRPr="00F67237">
              <w:rPr>
                <w:rFonts w:ascii="Arial" w:hAnsi="Arial" w:cs="Arial"/>
                <w:sz w:val="20"/>
                <w:szCs w:val="20"/>
              </w:rPr>
              <w:t xml:space="preserve"> </w:t>
            </w:r>
            <w:r w:rsidRPr="00F67237">
              <w:rPr>
                <w:rFonts w:ascii="Nyala" w:hAnsi="Nyala" w:cs="Nyala"/>
                <w:sz w:val="20"/>
                <w:szCs w:val="20"/>
              </w:rPr>
              <w:t>የመወሰንና</w:t>
            </w:r>
            <w:r w:rsidRPr="00F67237">
              <w:rPr>
                <w:rFonts w:ascii="Arial" w:hAnsi="Arial" w:cs="Arial"/>
                <w:sz w:val="20"/>
                <w:szCs w:val="20"/>
              </w:rPr>
              <w:t xml:space="preserve"> </w:t>
            </w:r>
            <w:r w:rsidRPr="00F67237">
              <w:rPr>
                <w:rFonts w:ascii="Nyala" w:hAnsi="Nyala" w:cs="Nyala"/>
                <w:sz w:val="20"/>
                <w:szCs w:val="20"/>
              </w:rPr>
              <w:t>የሚመጣውን</w:t>
            </w:r>
            <w:r w:rsidRPr="00F67237">
              <w:rPr>
                <w:rFonts w:ascii="Arial" w:hAnsi="Arial" w:cs="Arial"/>
                <w:sz w:val="20"/>
                <w:szCs w:val="20"/>
              </w:rPr>
              <w:t xml:space="preserve"> </w:t>
            </w:r>
            <w:r w:rsidRPr="00F67237">
              <w:rPr>
                <w:rFonts w:ascii="Nyala" w:hAnsi="Nyala" w:cs="Nyala"/>
                <w:sz w:val="20"/>
                <w:szCs w:val="20"/>
              </w:rPr>
              <w:t>የመቆጣጠረ</w:t>
            </w:r>
            <w:r w:rsidRPr="00F67237">
              <w:rPr>
                <w:rFonts w:ascii="Arial" w:hAnsi="Arial" w:cs="Arial"/>
                <w:sz w:val="20"/>
                <w:szCs w:val="20"/>
              </w:rPr>
              <w:t xml:space="preserve"> </w:t>
            </w:r>
            <w:r w:rsidRPr="00F67237">
              <w:rPr>
                <w:rFonts w:ascii="Nyala" w:hAnsi="Nyala" w:cs="Nyala"/>
                <w:sz w:val="20"/>
                <w:szCs w:val="20"/>
              </w:rPr>
              <w:t>አቅም</w:t>
            </w:r>
            <w:r w:rsidRPr="00F67237">
              <w:rPr>
                <w:rFonts w:ascii="Arial" w:hAnsi="Arial" w:cs="Arial"/>
                <w:sz w:val="20"/>
                <w:szCs w:val="20"/>
              </w:rPr>
              <w:t xml:space="preserve"> </w:t>
            </w:r>
            <w:r w:rsidRPr="00F67237">
              <w:rPr>
                <w:rFonts w:ascii="Nyala" w:hAnsi="Nyala" w:cs="Nyala"/>
                <w:sz w:val="20"/>
                <w:szCs w:val="20"/>
              </w:rPr>
              <w:t>አለኝ</w:t>
            </w:r>
            <w:r w:rsidRPr="00F67237">
              <w:rPr>
                <w:rFonts w:ascii="Arial" w:hAnsi="Arial" w:cs="Arial"/>
                <w:sz w:val="20"/>
                <w:szCs w:val="20"/>
              </w:rPr>
              <w:t xml:space="preserve"> </w:t>
            </w:r>
            <w:r w:rsidRPr="00F67237">
              <w:rPr>
                <w:rFonts w:ascii="Nyala" w:hAnsi="Nyala" w:cs="Nyala"/>
                <w:sz w:val="20"/>
                <w:szCs w:val="20"/>
              </w:rPr>
              <w:t>ብለው</w:t>
            </w:r>
            <w:r w:rsidRPr="00F67237">
              <w:rPr>
                <w:rFonts w:ascii="Arial" w:hAnsi="Arial" w:cs="Arial"/>
                <w:sz w:val="20"/>
                <w:szCs w:val="20"/>
              </w:rPr>
              <w:t xml:space="preserve"> </w:t>
            </w:r>
            <w:r w:rsidRPr="00F67237">
              <w:rPr>
                <w:rFonts w:ascii="Nyala" w:hAnsi="Nyala" w:cs="Nyala"/>
                <w:sz w:val="20"/>
                <w:szCs w:val="20"/>
              </w:rPr>
              <w:t>ያስባሉ</w:t>
            </w:r>
            <w:r w:rsidRPr="00F67237">
              <w:rPr>
                <w:rFonts w:ascii="Arial" w:hAnsi="Arial" w:cs="Arial"/>
                <w:sz w:val="20"/>
                <w:szCs w:val="20"/>
              </w:rPr>
              <w:t xml:space="preserve"> ? </w:t>
            </w:r>
          </w:p>
          <w:p w14:paraId="1056EBA1" w14:textId="76AF0E6B" w:rsidR="00525572" w:rsidRPr="00F67237" w:rsidRDefault="008B12C7" w:rsidP="004C402E">
            <w:pPr>
              <w:spacing w:beforeLines="20" w:before="48" w:afterLines="20" w:after="48"/>
              <w:rPr>
                <w:rFonts w:ascii="Arial" w:hAnsi="Arial" w:cs="Arial"/>
                <w:sz w:val="20"/>
                <w:szCs w:val="20"/>
              </w:rPr>
            </w:pPr>
            <w:r w:rsidRPr="00F67237">
              <w:rPr>
                <w:rFonts w:ascii="Arial" w:hAnsi="Arial" w:cs="Arial"/>
                <w:sz w:val="20"/>
                <w:szCs w:val="20"/>
              </w:rPr>
              <w:t>“1”</w:t>
            </w:r>
            <w:r w:rsidRPr="00F67237">
              <w:rPr>
                <w:rFonts w:ascii="Nyala" w:hAnsi="Nyala" w:cs="Nyala"/>
                <w:sz w:val="20"/>
                <w:szCs w:val="20"/>
              </w:rPr>
              <w:t>ምንም</w:t>
            </w:r>
            <w:r w:rsidRPr="00F67237">
              <w:rPr>
                <w:rFonts w:ascii="Arial" w:hAnsi="Arial" w:cs="Arial"/>
                <w:sz w:val="20"/>
                <w:szCs w:val="20"/>
              </w:rPr>
              <w:t xml:space="preserve"> </w:t>
            </w:r>
            <w:r w:rsidRPr="00F67237">
              <w:rPr>
                <w:rFonts w:ascii="Nyala" w:hAnsi="Nyala" w:cs="Nyala"/>
                <w:sz w:val="20"/>
                <w:szCs w:val="20"/>
              </w:rPr>
              <w:t>አቅም</w:t>
            </w:r>
            <w:r w:rsidRPr="00F67237">
              <w:rPr>
                <w:rFonts w:ascii="Arial" w:hAnsi="Arial" w:cs="Arial"/>
                <w:sz w:val="20"/>
                <w:szCs w:val="20"/>
              </w:rPr>
              <w:t xml:space="preserve"> </w:t>
            </w:r>
            <w:r w:rsidRPr="00F67237">
              <w:rPr>
                <w:rFonts w:ascii="Nyala" w:hAnsi="Nyala" w:cs="Nyala"/>
                <w:sz w:val="20"/>
                <w:szCs w:val="20"/>
              </w:rPr>
              <w:t>የለኝም</w:t>
            </w:r>
            <w:r w:rsidR="00685267" w:rsidRPr="00F67237">
              <w:rPr>
                <w:rFonts w:ascii="Arial" w:hAnsi="Arial" w:cs="Arial"/>
                <w:sz w:val="20"/>
                <w:szCs w:val="20"/>
              </w:rPr>
              <w:t xml:space="preserve"> </w:t>
            </w:r>
            <w:r w:rsidR="00685267" w:rsidRPr="00F67237">
              <w:rPr>
                <w:rFonts w:ascii="Nyala" w:hAnsi="Nyala" w:cs="Nyala"/>
                <w:sz w:val="20"/>
                <w:szCs w:val="20"/>
              </w:rPr>
              <w:t>እሰከ</w:t>
            </w:r>
            <w:r w:rsidR="00685267" w:rsidRPr="00F67237">
              <w:rPr>
                <w:rFonts w:ascii="Arial" w:hAnsi="Arial" w:cs="Arial"/>
                <w:sz w:val="20"/>
                <w:szCs w:val="20"/>
              </w:rPr>
              <w:t xml:space="preserve"> </w:t>
            </w:r>
            <w:r w:rsidRPr="00F67237">
              <w:rPr>
                <w:rFonts w:ascii="Arial" w:hAnsi="Arial" w:cs="Arial"/>
                <w:sz w:val="20"/>
                <w:szCs w:val="20"/>
              </w:rPr>
              <w:t>“10”</w:t>
            </w:r>
            <w:r w:rsidR="0074773B" w:rsidRPr="00F67237">
              <w:rPr>
                <w:rFonts w:ascii="Arial" w:hAnsi="Arial" w:cs="Arial"/>
                <w:sz w:val="20"/>
                <w:szCs w:val="20"/>
              </w:rPr>
              <w:t xml:space="preserve">  </w:t>
            </w:r>
            <w:r w:rsidR="0074773B" w:rsidRPr="00F67237">
              <w:rPr>
                <w:rFonts w:ascii="Nyala" w:hAnsi="Nyala" w:cs="Nyala"/>
                <w:sz w:val="20"/>
                <w:szCs w:val="20"/>
              </w:rPr>
              <w:t>ሙሉ</w:t>
            </w:r>
            <w:r w:rsidR="0074773B" w:rsidRPr="00F67237">
              <w:rPr>
                <w:rFonts w:ascii="Arial" w:hAnsi="Arial" w:cs="Arial"/>
                <w:sz w:val="20"/>
                <w:szCs w:val="20"/>
              </w:rPr>
              <w:t xml:space="preserve">  </w:t>
            </w:r>
            <w:r w:rsidR="0074773B" w:rsidRPr="00F67237">
              <w:rPr>
                <w:rFonts w:ascii="Nyala" w:hAnsi="Nyala" w:cs="Nyala"/>
                <w:sz w:val="20"/>
                <w:szCs w:val="20"/>
              </w:rPr>
              <w:t>አቅም</w:t>
            </w:r>
            <w:r w:rsidR="0074773B" w:rsidRPr="00F67237">
              <w:rPr>
                <w:rFonts w:ascii="Arial" w:hAnsi="Arial" w:cs="Arial"/>
                <w:sz w:val="20"/>
                <w:szCs w:val="20"/>
              </w:rPr>
              <w:t xml:space="preserve"> </w:t>
            </w:r>
            <w:r w:rsidR="0074773B" w:rsidRPr="00F67237">
              <w:rPr>
                <w:rFonts w:ascii="Nyala" w:hAnsi="Nyala" w:cs="Nyala"/>
                <w:sz w:val="20"/>
                <w:szCs w:val="20"/>
              </w:rPr>
              <w:t>አለ</w:t>
            </w:r>
            <w:r w:rsidR="0020641F" w:rsidRPr="00F67237">
              <w:rPr>
                <w:rFonts w:ascii="Nyala" w:hAnsi="Nyala" w:cs="Nyala"/>
                <w:sz w:val="20"/>
                <w:szCs w:val="20"/>
              </w:rPr>
              <w:t>ኝ</w:t>
            </w:r>
          </w:p>
        </w:tc>
      </w:tr>
    </w:tbl>
    <w:p w14:paraId="5E4B4894" w14:textId="536F8768" w:rsidR="00B87372" w:rsidRPr="00F67237" w:rsidRDefault="00B87372">
      <w:pPr>
        <w:rPr>
          <w:rFonts w:ascii="Arial" w:hAnsi="Arial" w:cs="Arial"/>
          <w:sz w:val="20"/>
          <w:szCs w:val="20"/>
        </w:rPr>
      </w:pPr>
    </w:p>
    <w:tbl>
      <w:tblPr>
        <w:tblStyle w:val="TableGrid"/>
        <w:tblW w:w="0" w:type="auto"/>
        <w:tblCellMar>
          <w:top w:w="108" w:type="dxa"/>
          <w:bottom w:w="108" w:type="dxa"/>
        </w:tblCellMar>
        <w:tblLook w:val="04A0" w:firstRow="1" w:lastRow="0" w:firstColumn="1" w:lastColumn="0" w:noHBand="0" w:noVBand="1"/>
      </w:tblPr>
      <w:tblGrid>
        <w:gridCol w:w="606"/>
        <w:gridCol w:w="8682"/>
      </w:tblGrid>
      <w:tr w:rsidR="00812152" w:rsidRPr="00F67237" w14:paraId="7ECF231E" w14:textId="77777777" w:rsidTr="003C3A64">
        <w:trPr>
          <w:trHeight w:val="333"/>
        </w:trPr>
        <w:tc>
          <w:tcPr>
            <w:tcW w:w="9288" w:type="dxa"/>
            <w:gridSpan w:val="2"/>
            <w:shd w:val="clear" w:color="auto" w:fill="DBE5F1" w:themeFill="accent1" w:themeFillTint="33"/>
          </w:tcPr>
          <w:p w14:paraId="092C2D36" w14:textId="407BB5C6" w:rsidR="00812152" w:rsidRPr="00F67237" w:rsidRDefault="0018427A" w:rsidP="00812152">
            <w:pPr>
              <w:rPr>
                <w:rFonts w:ascii="Arial" w:hAnsi="Arial" w:cs="Arial"/>
                <w:b/>
                <w:sz w:val="20"/>
                <w:szCs w:val="20"/>
              </w:rPr>
            </w:pPr>
            <w:r w:rsidRPr="00F67237">
              <w:rPr>
                <w:rFonts w:ascii="Arial" w:hAnsi="Arial" w:cs="Arial"/>
                <w:b/>
                <w:sz w:val="20"/>
                <w:szCs w:val="20"/>
              </w:rPr>
              <w:t>6</w:t>
            </w:r>
            <w:r w:rsidR="00812152" w:rsidRPr="00F67237">
              <w:rPr>
                <w:rFonts w:ascii="Arial" w:hAnsi="Arial" w:cs="Arial"/>
                <w:b/>
                <w:sz w:val="20"/>
                <w:szCs w:val="20"/>
              </w:rPr>
              <w:t xml:space="preserve"> </w:t>
            </w:r>
            <w:r w:rsidR="00812152" w:rsidRPr="00F67237">
              <w:rPr>
                <w:rFonts w:ascii="Arial" w:hAnsi="Arial" w:cs="Arial"/>
                <w:b/>
                <w:sz w:val="20"/>
                <w:szCs w:val="20"/>
                <w:shd w:val="clear" w:color="auto" w:fill="DBE5F1" w:themeFill="accent1" w:themeFillTint="33"/>
              </w:rPr>
              <w:t>Business Knowledge</w:t>
            </w:r>
            <w:r w:rsidR="00127F3C" w:rsidRPr="00F67237">
              <w:rPr>
                <w:rFonts w:ascii="Arial" w:hAnsi="Arial" w:cs="Arial"/>
                <w:b/>
                <w:sz w:val="20"/>
                <w:szCs w:val="20"/>
                <w:shd w:val="clear" w:color="auto" w:fill="DBE5F1" w:themeFill="accent1" w:themeFillTint="33"/>
              </w:rPr>
              <w:t xml:space="preserve">   </w:t>
            </w:r>
            <w:r w:rsidR="00127F3C" w:rsidRPr="00F67237">
              <w:rPr>
                <w:rFonts w:ascii="Nyala" w:hAnsi="Nyala" w:cs="Nyala"/>
                <w:b/>
                <w:sz w:val="20"/>
                <w:szCs w:val="20"/>
                <w:shd w:val="clear" w:color="auto" w:fill="DBE5F1" w:themeFill="accent1" w:themeFillTint="33"/>
              </w:rPr>
              <w:t>የንግድ</w:t>
            </w:r>
            <w:r w:rsidR="00127F3C" w:rsidRPr="00F67237">
              <w:rPr>
                <w:rFonts w:ascii="Arial" w:hAnsi="Arial" w:cs="Arial"/>
                <w:b/>
                <w:sz w:val="20"/>
                <w:szCs w:val="20"/>
                <w:shd w:val="clear" w:color="auto" w:fill="DBE5F1" w:themeFill="accent1" w:themeFillTint="33"/>
              </w:rPr>
              <w:t xml:space="preserve"> </w:t>
            </w:r>
            <w:r w:rsidR="00127F3C" w:rsidRPr="00F67237">
              <w:rPr>
                <w:rFonts w:ascii="Nyala" w:hAnsi="Nyala" w:cs="Nyala"/>
                <w:b/>
                <w:sz w:val="20"/>
                <w:szCs w:val="20"/>
                <w:shd w:val="clear" w:color="auto" w:fill="DBE5F1" w:themeFill="accent1" w:themeFillTint="33"/>
              </w:rPr>
              <w:t>ስራ</w:t>
            </w:r>
            <w:r w:rsidR="00127F3C" w:rsidRPr="00F67237">
              <w:rPr>
                <w:rFonts w:ascii="Arial" w:hAnsi="Arial" w:cs="Arial"/>
                <w:b/>
                <w:sz w:val="20"/>
                <w:szCs w:val="20"/>
                <w:shd w:val="clear" w:color="auto" w:fill="DBE5F1" w:themeFill="accent1" w:themeFillTint="33"/>
              </w:rPr>
              <w:t xml:space="preserve"> </w:t>
            </w:r>
            <w:r w:rsidR="00127F3C" w:rsidRPr="00F67237">
              <w:rPr>
                <w:rFonts w:ascii="Nyala" w:hAnsi="Nyala" w:cs="Nyala"/>
                <w:b/>
                <w:sz w:val="20"/>
                <w:szCs w:val="20"/>
                <w:shd w:val="clear" w:color="auto" w:fill="DBE5F1" w:themeFill="accent1" w:themeFillTint="33"/>
              </w:rPr>
              <w:t>እውቀት</w:t>
            </w:r>
          </w:p>
        </w:tc>
      </w:tr>
      <w:tr w:rsidR="00172A69" w:rsidRPr="00F67237" w14:paraId="59567D61" w14:textId="77777777" w:rsidTr="003C3A64">
        <w:trPr>
          <w:trHeight w:val="333"/>
        </w:trPr>
        <w:tc>
          <w:tcPr>
            <w:tcW w:w="606" w:type="dxa"/>
          </w:tcPr>
          <w:p w14:paraId="6B832012" w14:textId="77777777" w:rsidR="00172A69" w:rsidRPr="00F67237" w:rsidRDefault="00172A69" w:rsidP="003C3A64">
            <w:pPr>
              <w:rPr>
                <w:rFonts w:ascii="Arial" w:hAnsi="Arial" w:cs="Arial"/>
                <w:sz w:val="20"/>
                <w:szCs w:val="20"/>
              </w:rPr>
            </w:pPr>
          </w:p>
        </w:tc>
        <w:tc>
          <w:tcPr>
            <w:tcW w:w="8682" w:type="dxa"/>
          </w:tcPr>
          <w:p w14:paraId="20723B37" w14:textId="46C0BF2E" w:rsidR="00CC5176" w:rsidRPr="00F67237" w:rsidRDefault="00061C3F" w:rsidP="00061C3F">
            <w:pPr>
              <w:rPr>
                <w:rFonts w:ascii="Arial" w:hAnsi="Arial" w:cs="Arial"/>
                <w:sz w:val="20"/>
                <w:szCs w:val="20"/>
              </w:rPr>
            </w:pPr>
            <w:r w:rsidRPr="00F67237">
              <w:rPr>
                <w:rFonts w:ascii="Arial" w:hAnsi="Arial" w:cs="Arial"/>
                <w:sz w:val="20"/>
                <w:szCs w:val="20"/>
              </w:rPr>
              <w:t>We will now play another</w:t>
            </w:r>
            <w:r w:rsidR="00CC5176" w:rsidRPr="00F67237">
              <w:rPr>
                <w:rFonts w:ascii="Arial" w:hAnsi="Arial" w:cs="Arial"/>
                <w:sz w:val="20"/>
                <w:szCs w:val="20"/>
              </w:rPr>
              <w:t xml:space="preserve"> game to get a better understanding of your ideas on certain topics. It does not matter if you give the right or wrong answer – we just would like to understand your reasoning. For each statement or question, I will read out several response options. You can then choose your answer from these options. </w:t>
            </w:r>
            <w:r w:rsidR="007F5FC6" w:rsidRPr="00F67237">
              <w:rPr>
                <w:rFonts w:ascii="Nyala" w:hAnsi="Nyala" w:cs="Nyala"/>
                <w:sz w:val="20"/>
                <w:szCs w:val="20"/>
              </w:rPr>
              <w:t>በአንዳንድ</w:t>
            </w:r>
            <w:r w:rsidR="007F5FC6" w:rsidRPr="00F67237">
              <w:rPr>
                <w:rFonts w:ascii="Arial" w:hAnsi="Arial" w:cs="Arial"/>
                <w:sz w:val="20"/>
                <w:szCs w:val="20"/>
              </w:rPr>
              <w:t xml:space="preserve"> </w:t>
            </w:r>
            <w:r w:rsidR="007F5FC6" w:rsidRPr="00F67237">
              <w:rPr>
                <w:rFonts w:ascii="Nyala" w:hAnsi="Nyala" w:cs="Nyala"/>
                <w:sz w:val="20"/>
                <w:szCs w:val="20"/>
              </w:rPr>
              <w:t>ጉዳዮች</w:t>
            </w:r>
            <w:r w:rsidR="007F5FC6" w:rsidRPr="00F67237">
              <w:rPr>
                <w:rFonts w:ascii="Arial" w:hAnsi="Arial" w:cs="Arial"/>
                <w:sz w:val="20"/>
                <w:szCs w:val="20"/>
              </w:rPr>
              <w:t xml:space="preserve"> </w:t>
            </w:r>
            <w:r w:rsidR="007F5FC6" w:rsidRPr="00F67237">
              <w:rPr>
                <w:rFonts w:ascii="Nyala" w:hAnsi="Nyala" w:cs="Nyala"/>
                <w:sz w:val="20"/>
                <w:szCs w:val="20"/>
              </w:rPr>
              <w:t>ዙሪያ</w:t>
            </w:r>
            <w:r w:rsidR="007F5FC6" w:rsidRPr="00F67237">
              <w:rPr>
                <w:rFonts w:ascii="Arial" w:hAnsi="Arial" w:cs="Arial"/>
                <w:sz w:val="20"/>
                <w:szCs w:val="20"/>
              </w:rPr>
              <w:t xml:space="preserve"> </w:t>
            </w:r>
            <w:r w:rsidR="007F5FC6" w:rsidRPr="00F67237">
              <w:rPr>
                <w:rFonts w:ascii="Nyala" w:hAnsi="Nyala" w:cs="Nyala"/>
                <w:sz w:val="20"/>
                <w:szCs w:val="20"/>
              </w:rPr>
              <w:t>ያሎትን</w:t>
            </w:r>
            <w:r w:rsidR="007F5FC6" w:rsidRPr="00F67237">
              <w:rPr>
                <w:rFonts w:ascii="Arial" w:hAnsi="Arial" w:cs="Arial"/>
                <w:sz w:val="20"/>
                <w:szCs w:val="20"/>
              </w:rPr>
              <w:t xml:space="preserve"> </w:t>
            </w:r>
            <w:r w:rsidR="007F5FC6" w:rsidRPr="00F67237">
              <w:rPr>
                <w:rFonts w:ascii="Nyala" w:hAnsi="Nyala" w:cs="Nyala"/>
                <w:sz w:val="20"/>
                <w:szCs w:val="20"/>
              </w:rPr>
              <w:t>ግንዛቤ</w:t>
            </w:r>
            <w:r w:rsidR="007F5FC6" w:rsidRPr="00F67237">
              <w:rPr>
                <w:rFonts w:ascii="Arial" w:hAnsi="Arial" w:cs="Arial"/>
                <w:sz w:val="20"/>
                <w:szCs w:val="20"/>
              </w:rPr>
              <w:t xml:space="preserve"> </w:t>
            </w:r>
            <w:r w:rsidR="007F5FC6" w:rsidRPr="00F67237">
              <w:rPr>
                <w:rFonts w:ascii="Nyala" w:hAnsi="Nyala" w:cs="Nyala"/>
                <w:sz w:val="20"/>
                <w:szCs w:val="20"/>
              </w:rPr>
              <w:t>ይበልጥ</w:t>
            </w:r>
            <w:r w:rsidR="007F5FC6" w:rsidRPr="00F67237">
              <w:rPr>
                <w:rFonts w:ascii="Arial" w:hAnsi="Arial" w:cs="Arial"/>
                <w:sz w:val="20"/>
                <w:szCs w:val="20"/>
              </w:rPr>
              <w:t xml:space="preserve"> </w:t>
            </w:r>
            <w:r w:rsidR="007F5FC6" w:rsidRPr="00F67237">
              <w:rPr>
                <w:rFonts w:ascii="Nyala" w:hAnsi="Nyala" w:cs="Nyala"/>
                <w:sz w:val="20"/>
                <w:szCs w:val="20"/>
              </w:rPr>
              <w:t>ለማወቅ</w:t>
            </w:r>
            <w:r w:rsidR="007F5FC6" w:rsidRPr="00F67237">
              <w:rPr>
                <w:rFonts w:ascii="Arial" w:hAnsi="Arial" w:cs="Arial"/>
                <w:sz w:val="20"/>
                <w:szCs w:val="20"/>
              </w:rPr>
              <w:t xml:space="preserve"> </w:t>
            </w:r>
            <w:r w:rsidR="007F5FC6" w:rsidRPr="00F67237">
              <w:rPr>
                <w:rFonts w:ascii="Nyala" w:hAnsi="Nyala" w:cs="Nyala"/>
                <w:sz w:val="20"/>
                <w:szCs w:val="20"/>
              </w:rPr>
              <w:t>ሌላ</w:t>
            </w:r>
            <w:r w:rsidR="007F5FC6" w:rsidRPr="00F67237">
              <w:rPr>
                <w:rFonts w:ascii="Arial" w:hAnsi="Arial" w:cs="Arial"/>
                <w:sz w:val="20"/>
                <w:szCs w:val="20"/>
              </w:rPr>
              <w:t xml:space="preserve"> </w:t>
            </w:r>
            <w:r w:rsidR="007F5FC6" w:rsidRPr="00F67237">
              <w:rPr>
                <w:rFonts w:ascii="Nyala" w:hAnsi="Nyala" w:cs="Nyala"/>
                <w:sz w:val="20"/>
                <w:szCs w:val="20"/>
              </w:rPr>
              <w:t>ጨዋታ</w:t>
            </w:r>
            <w:r w:rsidR="007F5FC6" w:rsidRPr="00F67237">
              <w:rPr>
                <w:rFonts w:ascii="Arial" w:hAnsi="Arial" w:cs="Arial"/>
                <w:sz w:val="20"/>
                <w:szCs w:val="20"/>
              </w:rPr>
              <w:t xml:space="preserve"> </w:t>
            </w:r>
            <w:r w:rsidR="007F5FC6" w:rsidRPr="00F67237">
              <w:rPr>
                <w:rFonts w:ascii="Nyala" w:hAnsi="Nyala" w:cs="Nyala"/>
                <w:sz w:val="20"/>
                <w:szCs w:val="20"/>
              </w:rPr>
              <w:t>እንጫወታለን፡፡</w:t>
            </w:r>
            <w:r w:rsidR="007F5FC6" w:rsidRPr="00F67237">
              <w:rPr>
                <w:rFonts w:ascii="Arial" w:hAnsi="Arial" w:cs="Arial"/>
                <w:sz w:val="20"/>
                <w:szCs w:val="20"/>
              </w:rPr>
              <w:t xml:space="preserve"> </w:t>
            </w:r>
            <w:r w:rsidR="007F5FC6" w:rsidRPr="00F67237">
              <w:rPr>
                <w:rFonts w:ascii="Nyala" w:hAnsi="Nyala" w:cs="Nyala"/>
                <w:sz w:val="20"/>
                <w:szCs w:val="20"/>
              </w:rPr>
              <w:t>ትክክለኛውንም</w:t>
            </w:r>
            <w:r w:rsidR="007F5FC6" w:rsidRPr="00F67237">
              <w:rPr>
                <w:rFonts w:ascii="Arial" w:hAnsi="Arial" w:cs="Arial"/>
                <w:sz w:val="20"/>
                <w:szCs w:val="20"/>
              </w:rPr>
              <w:t xml:space="preserve"> </w:t>
            </w:r>
            <w:r w:rsidR="007F5FC6" w:rsidRPr="00F67237">
              <w:rPr>
                <w:rFonts w:ascii="Nyala" w:hAnsi="Nyala" w:cs="Nyala"/>
                <w:sz w:val="20"/>
                <w:szCs w:val="20"/>
              </w:rPr>
              <w:t>ሆነ</w:t>
            </w:r>
            <w:r w:rsidR="007F5FC6" w:rsidRPr="00F67237">
              <w:rPr>
                <w:rFonts w:ascii="Arial" w:hAnsi="Arial" w:cs="Arial"/>
                <w:sz w:val="20"/>
                <w:szCs w:val="20"/>
              </w:rPr>
              <w:t xml:space="preserve"> </w:t>
            </w:r>
            <w:r w:rsidR="007F5FC6" w:rsidRPr="00F67237">
              <w:rPr>
                <w:rFonts w:ascii="Nyala" w:hAnsi="Nyala" w:cs="Nyala"/>
                <w:sz w:val="20"/>
                <w:szCs w:val="20"/>
              </w:rPr>
              <w:t>የተሳሳተ</w:t>
            </w:r>
            <w:r w:rsidR="007F5FC6" w:rsidRPr="00F67237">
              <w:rPr>
                <w:rFonts w:ascii="Arial" w:hAnsi="Arial" w:cs="Arial"/>
                <w:sz w:val="20"/>
                <w:szCs w:val="20"/>
              </w:rPr>
              <w:t xml:space="preserve"> </w:t>
            </w:r>
            <w:r w:rsidR="007F5FC6" w:rsidRPr="00F67237">
              <w:rPr>
                <w:rFonts w:ascii="Nyala" w:hAnsi="Nyala" w:cs="Nyala"/>
                <w:sz w:val="20"/>
                <w:szCs w:val="20"/>
              </w:rPr>
              <w:t>መልስ</w:t>
            </w:r>
            <w:r w:rsidR="007F5FC6" w:rsidRPr="00F67237">
              <w:rPr>
                <w:rFonts w:ascii="Arial" w:hAnsi="Arial" w:cs="Arial"/>
                <w:sz w:val="20"/>
                <w:szCs w:val="20"/>
              </w:rPr>
              <w:t xml:space="preserve"> </w:t>
            </w:r>
            <w:r w:rsidR="007F5FC6" w:rsidRPr="00F67237">
              <w:rPr>
                <w:rFonts w:ascii="Nyala" w:hAnsi="Nyala" w:cs="Nyala"/>
                <w:sz w:val="20"/>
                <w:szCs w:val="20"/>
              </w:rPr>
              <w:t>ቢሰጡኝ</w:t>
            </w:r>
            <w:r w:rsidR="007F5FC6" w:rsidRPr="00F67237">
              <w:rPr>
                <w:rFonts w:ascii="Arial" w:hAnsi="Arial" w:cs="Arial"/>
                <w:sz w:val="20"/>
                <w:szCs w:val="20"/>
              </w:rPr>
              <w:t xml:space="preserve"> </w:t>
            </w:r>
            <w:r w:rsidR="007F5FC6" w:rsidRPr="00F67237">
              <w:rPr>
                <w:rFonts w:ascii="Nyala" w:hAnsi="Nyala" w:cs="Nyala"/>
                <w:sz w:val="20"/>
                <w:szCs w:val="20"/>
              </w:rPr>
              <w:t>ምንም</w:t>
            </w:r>
            <w:r w:rsidR="007F5FC6" w:rsidRPr="00F67237">
              <w:rPr>
                <w:rFonts w:ascii="Arial" w:hAnsi="Arial" w:cs="Arial"/>
                <w:sz w:val="20"/>
                <w:szCs w:val="20"/>
              </w:rPr>
              <w:t xml:space="preserve"> </w:t>
            </w:r>
            <w:r w:rsidR="007F5FC6" w:rsidRPr="00F67237">
              <w:rPr>
                <w:rFonts w:ascii="Nyala" w:hAnsi="Nyala" w:cs="Nyala"/>
                <w:sz w:val="20"/>
                <w:szCs w:val="20"/>
              </w:rPr>
              <w:t>ችግር</w:t>
            </w:r>
            <w:r w:rsidR="007F5FC6" w:rsidRPr="00F67237">
              <w:rPr>
                <w:rFonts w:ascii="Arial" w:hAnsi="Arial" w:cs="Arial"/>
                <w:sz w:val="20"/>
                <w:szCs w:val="20"/>
              </w:rPr>
              <w:t xml:space="preserve"> </w:t>
            </w:r>
            <w:r w:rsidR="007F5FC6" w:rsidRPr="00F67237">
              <w:rPr>
                <w:rFonts w:ascii="Nyala" w:hAnsi="Nyala" w:cs="Nyala"/>
                <w:sz w:val="20"/>
                <w:szCs w:val="20"/>
              </w:rPr>
              <w:t>የለውም</w:t>
            </w:r>
            <w:r w:rsidR="007F5FC6" w:rsidRPr="00F67237">
              <w:rPr>
                <w:rFonts w:ascii="Arial" w:hAnsi="Arial" w:cs="Arial"/>
                <w:sz w:val="20"/>
                <w:szCs w:val="20"/>
              </w:rPr>
              <w:t xml:space="preserve"> </w:t>
            </w:r>
            <w:r w:rsidR="007F5FC6" w:rsidRPr="00F67237">
              <w:rPr>
                <w:rFonts w:ascii="Nyala" w:hAnsi="Nyala" w:cs="Nyala"/>
                <w:sz w:val="20"/>
                <w:szCs w:val="20"/>
              </w:rPr>
              <w:t>፣</w:t>
            </w:r>
            <w:r w:rsidR="007F5FC6" w:rsidRPr="00F67237">
              <w:rPr>
                <w:rFonts w:ascii="Arial" w:hAnsi="Arial" w:cs="Arial"/>
                <w:sz w:val="20"/>
                <w:szCs w:val="20"/>
              </w:rPr>
              <w:t xml:space="preserve"> </w:t>
            </w:r>
            <w:r w:rsidR="007F5FC6" w:rsidRPr="00F67237">
              <w:rPr>
                <w:rFonts w:ascii="Nyala" w:hAnsi="Nyala" w:cs="Nyala"/>
                <w:sz w:val="20"/>
                <w:szCs w:val="20"/>
              </w:rPr>
              <w:t>ሃሳብዎን</w:t>
            </w:r>
            <w:r w:rsidR="007F5FC6" w:rsidRPr="00F67237">
              <w:rPr>
                <w:rFonts w:ascii="Arial" w:hAnsi="Arial" w:cs="Arial"/>
                <w:sz w:val="20"/>
                <w:szCs w:val="20"/>
              </w:rPr>
              <w:t xml:space="preserve"> </w:t>
            </w:r>
            <w:r w:rsidR="007F5FC6" w:rsidRPr="00F67237">
              <w:rPr>
                <w:rFonts w:ascii="Nyala" w:hAnsi="Nyala" w:cs="Nyala"/>
                <w:sz w:val="20"/>
                <w:szCs w:val="20"/>
              </w:rPr>
              <w:t>ማወቅ</w:t>
            </w:r>
            <w:r w:rsidR="007F5FC6" w:rsidRPr="00F67237">
              <w:rPr>
                <w:rFonts w:ascii="Arial" w:hAnsi="Arial" w:cs="Arial"/>
                <w:sz w:val="20"/>
                <w:szCs w:val="20"/>
              </w:rPr>
              <w:t xml:space="preserve"> </w:t>
            </w:r>
            <w:r w:rsidR="007F5FC6" w:rsidRPr="00F67237">
              <w:rPr>
                <w:rFonts w:ascii="Nyala" w:hAnsi="Nyala" w:cs="Nyala"/>
                <w:sz w:val="20"/>
                <w:szCs w:val="20"/>
              </w:rPr>
              <w:t>ብቻ</w:t>
            </w:r>
            <w:r w:rsidR="007F5FC6" w:rsidRPr="00F67237">
              <w:rPr>
                <w:rFonts w:ascii="Arial" w:hAnsi="Arial" w:cs="Arial"/>
                <w:sz w:val="20"/>
                <w:szCs w:val="20"/>
              </w:rPr>
              <w:t xml:space="preserve"> </w:t>
            </w:r>
            <w:r w:rsidR="007F5FC6" w:rsidRPr="00F67237">
              <w:rPr>
                <w:rFonts w:ascii="Nyala" w:hAnsi="Nyala" w:cs="Nyala"/>
                <w:sz w:val="20"/>
                <w:szCs w:val="20"/>
              </w:rPr>
              <w:t>ነው</w:t>
            </w:r>
            <w:r w:rsidR="007F5FC6" w:rsidRPr="00F67237">
              <w:rPr>
                <w:rFonts w:ascii="Arial" w:hAnsi="Arial" w:cs="Arial"/>
                <w:sz w:val="20"/>
                <w:szCs w:val="20"/>
              </w:rPr>
              <w:t xml:space="preserve"> </w:t>
            </w:r>
            <w:r w:rsidR="007F5FC6" w:rsidRPr="00F67237">
              <w:rPr>
                <w:rFonts w:ascii="Nyala" w:hAnsi="Nyala" w:cs="Nyala"/>
                <w:sz w:val="20"/>
                <w:szCs w:val="20"/>
              </w:rPr>
              <w:t>የምንፈልገው፡፡</w:t>
            </w:r>
            <w:r w:rsidR="007F5FC6" w:rsidRPr="00F67237">
              <w:rPr>
                <w:rFonts w:ascii="Arial" w:hAnsi="Arial" w:cs="Arial"/>
                <w:sz w:val="20"/>
                <w:szCs w:val="20"/>
              </w:rPr>
              <w:t xml:space="preserve"> </w:t>
            </w:r>
            <w:r w:rsidR="007F5FC6" w:rsidRPr="00F67237">
              <w:rPr>
                <w:rFonts w:ascii="Nyala" w:hAnsi="Nyala" w:cs="Nyala"/>
                <w:sz w:val="20"/>
                <w:szCs w:val="20"/>
              </w:rPr>
              <w:t>ለያንዳንዱ</w:t>
            </w:r>
            <w:r w:rsidR="007F5FC6" w:rsidRPr="00F67237">
              <w:rPr>
                <w:rFonts w:ascii="Arial" w:hAnsi="Arial" w:cs="Arial"/>
                <w:sz w:val="20"/>
                <w:szCs w:val="20"/>
              </w:rPr>
              <w:t xml:space="preserve">  </w:t>
            </w:r>
            <w:r w:rsidR="007F5FC6" w:rsidRPr="00F67237">
              <w:rPr>
                <w:rFonts w:ascii="Nyala" w:hAnsi="Nyala" w:cs="Nyala"/>
                <w:sz w:val="20"/>
                <w:szCs w:val="20"/>
              </w:rPr>
              <w:t>ጥያቄ</w:t>
            </w:r>
            <w:r w:rsidR="007F5FC6" w:rsidRPr="00F67237">
              <w:rPr>
                <w:rFonts w:ascii="Arial" w:hAnsi="Arial" w:cs="Arial"/>
                <w:sz w:val="20"/>
                <w:szCs w:val="20"/>
              </w:rPr>
              <w:t xml:space="preserve"> </w:t>
            </w:r>
            <w:r w:rsidR="007F5FC6" w:rsidRPr="00F67237">
              <w:rPr>
                <w:rFonts w:ascii="Nyala" w:hAnsi="Nyala" w:cs="Nyala"/>
                <w:sz w:val="20"/>
                <w:szCs w:val="20"/>
              </w:rPr>
              <w:t>የመልስ</w:t>
            </w:r>
            <w:r w:rsidR="007F5FC6" w:rsidRPr="00F67237">
              <w:rPr>
                <w:rFonts w:ascii="Arial" w:hAnsi="Arial" w:cs="Arial"/>
                <w:sz w:val="20"/>
                <w:szCs w:val="20"/>
              </w:rPr>
              <w:t xml:space="preserve"> </w:t>
            </w:r>
            <w:r w:rsidR="007F5FC6" w:rsidRPr="00F67237">
              <w:rPr>
                <w:rFonts w:ascii="Nyala" w:hAnsi="Nyala" w:cs="Nyala"/>
                <w:sz w:val="20"/>
                <w:szCs w:val="20"/>
              </w:rPr>
              <w:t>ምርጫዎቹን</w:t>
            </w:r>
            <w:r w:rsidR="007F5FC6" w:rsidRPr="00F67237">
              <w:rPr>
                <w:rFonts w:ascii="Arial" w:hAnsi="Arial" w:cs="Arial"/>
                <w:sz w:val="20"/>
                <w:szCs w:val="20"/>
              </w:rPr>
              <w:t xml:space="preserve"> </w:t>
            </w:r>
            <w:r w:rsidR="007F5FC6" w:rsidRPr="00F67237">
              <w:rPr>
                <w:rFonts w:ascii="Nyala" w:hAnsi="Nyala" w:cs="Nyala"/>
                <w:sz w:val="20"/>
                <w:szCs w:val="20"/>
              </w:rPr>
              <w:t>አነብልዎታለሁ፡፡</w:t>
            </w:r>
            <w:r w:rsidR="007F5FC6" w:rsidRPr="00F67237">
              <w:rPr>
                <w:rFonts w:ascii="Arial" w:hAnsi="Arial" w:cs="Arial"/>
                <w:sz w:val="20"/>
                <w:szCs w:val="20"/>
              </w:rPr>
              <w:t xml:space="preserve"> </w:t>
            </w:r>
            <w:r w:rsidR="007F5FC6" w:rsidRPr="00F67237">
              <w:rPr>
                <w:rFonts w:ascii="Nyala" w:hAnsi="Nyala" w:cs="Nyala"/>
                <w:sz w:val="20"/>
                <w:szCs w:val="20"/>
              </w:rPr>
              <w:t>መልስዎን</w:t>
            </w:r>
            <w:r w:rsidR="007F5FC6" w:rsidRPr="00F67237">
              <w:rPr>
                <w:rFonts w:ascii="Arial" w:hAnsi="Arial" w:cs="Arial"/>
                <w:sz w:val="20"/>
                <w:szCs w:val="20"/>
              </w:rPr>
              <w:t xml:space="preserve"> </w:t>
            </w:r>
            <w:r w:rsidR="007F5FC6" w:rsidRPr="00F67237">
              <w:rPr>
                <w:rFonts w:ascii="Nyala" w:hAnsi="Nyala" w:cs="Nyala"/>
                <w:sz w:val="20"/>
                <w:szCs w:val="20"/>
              </w:rPr>
              <w:t>ከምርጫዎቹ</w:t>
            </w:r>
            <w:r w:rsidR="007F5FC6" w:rsidRPr="00F67237">
              <w:rPr>
                <w:rFonts w:ascii="Arial" w:hAnsi="Arial" w:cs="Arial"/>
                <w:sz w:val="20"/>
                <w:szCs w:val="20"/>
              </w:rPr>
              <w:t xml:space="preserve"> </w:t>
            </w:r>
            <w:r w:rsidR="007F5FC6" w:rsidRPr="00F67237">
              <w:rPr>
                <w:rFonts w:ascii="Nyala" w:hAnsi="Nyala" w:cs="Nyala"/>
                <w:sz w:val="20"/>
                <w:szCs w:val="20"/>
              </w:rPr>
              <w:t>ውስጥ</w:t>
            </w:r>
            <w:r w:rsidR="007F5FC6" w:rsidRPr="00F67237">
              <w:rPr>
                <w:rFonts w:ascii="Arial" w:hAnsi="Arial" w:cs="Arial"/>
                <w:sz w:val="20"/>
                <w:szCs w:val="20"/>
              </w:rPr>
              <w:t xml:space="preserve"> </w:t>
            </w:r>
            <w:r w:rsidR="007F5FC6" w:rsidRPr="00F67237">
              <w:rPr>
                <w:rFonts w:ascii="Nyala" w:hAnsi="Nyala" w:cs="Nyala"/>
                <w:sz w:val="20"/>
                <w:szCs w:val="20"/>
              </w:rPr>
              <w:t>ሊነግሩኝ</w:t>
            </w:r>
            <w:r w:rsidR="007F5FC6" w:rsidRPr="00F67237">
              <w:rPr>
                <w:rFonts w:ascii="Arial" w:hAnsi="Arial" w:cs="Arial"/>
                <w:sz w:val="20"/>
                <w:szCs w:val="20"/>
              </w:rPr>
              <w:t xml:space="preserve"> </w:t>
            </w:r>
            <w:r w:rsidR="007F5FC6" w:rsidRPr="00F67237">
              <w:rPr>
                <w:rFonts w:ascii="Nyala" w:hAnsi="Nyala" w:cs="Nyala"/>
                <w:sz w:val="20"/>
                <w:szCs w:val="20"/>
              </w:rPr>
              <w:t>ይችላሉ፡፡</w:t>
            </w:r>
          </w:p>
        </w:tc>
      </w:tr>
      <w:tr w:rsidR="00943933" w:rsidRPr="00F67237" w14:paraId="7AECEE65" w14:textId="77777777" w:rsidTr="003C3A64">
        <w:trPr>
          <w:trHeight w:val="333"/>
        </w:trPr>
        <w:tc>
          <w:tcPr>
            <w:tcW w:w="606" w:type="dxa"/>
          </w:tcPr>
          <w:p w14:paraId="6614C841" w14:textId="77777777" w:rsidR="00943933" w:rsidRPr="00F67237" w:rsidRDefault="00943933" w:rsidP="00FB5B51">
            <w:pPr>
              <w:rPr>
                <w:rFonts w:ascii="Arial" w:hAnsi="Arial" w:cs="Arial"/>
                <w:sz w:val="20"/>
                <w:szCs w:val="20"/>
              </w:rPr>
            </w:pPr>
            <w:r w:rsidRPr="00F67237">
              <w:rPr>
                <w:rFonts w:ascii="Arial" w:hAnsi="Arial" w:cs="Arial"/>
                <w:sz w:val="20"/>
                <w:szCs w:val="20"/>
              </w:rPr>
              <w:t>1</w:t>
            </w:r>
          </w:p>
        </w:tc>
        <w:tc>
          <w:tcPr>
            <w:tcW w:w="8682" w:type="dxa"/>
          </w:tcPr>
          <w:p w14:paraId="7AE3DE53" w14:textId="77777777" w:rsidR="00BB581E" w:rsidRPr="00F67237" w:rsidRDefault="00943933" w:rsidP="00BB581E">
            <w:pPr>
              <w:rPr>
                <w:rFonts w:ascii="Arial" w:hAnsi="Arial" w:cs="Arial"/>
                <w:sz w:val="20"/>
                <w:szCs w:val="20"/>
              </w:rPr>
            </w:pPr>
            <w:r w:rsidRPr="00F67237">
              <w:rPr>
                <w:rFonts w:ascii="Arial" w:hAnsi="Arial" w:cs="Arial"/>
                <w:sz w:val="20"/>
                <w:szCs w:val="20"/>
              </w:rPr>
              <w:t xml:space="preserve">Profit is determined by: </w:t>
            </w:r>
            <w:r w:rsidR="00BB581E" w:rsidRPr="00F67237">
              <w:rPr>
                <w:rFonts w:ascii="Nyala" w:hAnsi="Nyala" w:cs="Nyala"/>
                <w:sz w:val="20"/>
                <w:szCs w:val="20"/>
              </w:rPr>
              <w:t>ትርፍ</w:t>
            </w:r>
            <w:r w:rsidR="00BB581E" w:rsidRPr="00F67237">
              <w:rPr>
                <w:rFonts w:ascii="Arial" w:hAnsi="Arial" w:cs="Arial"/>
                <w:sz w:val="20"/>
                <w:szCs w:val="20"/>
              </w:rPr>
              <w:t xml:space="preserve"> </w:t>
            </w:r>
            <w:r w:rsidR="00BB581E" w:rsidRPr="00F67237">
              <w:rPr>
                <w:rFonts w:ascii="Nyala" w:hAnsi="Nyala" w:cs="Nyala"/>
                <w:sz w:val="20"/>
                <w:szCs w:val="20"/>
              </w:rPr>
              <w:t>የሚገኘው</w:t>
            </w:r>
            <w:r w:rsidR="00BB581E" w:rsidRPr="00F67237">
              <w:rPr>
                <w:rFonts w:ascii="Arial" w:hAnsi="Arial" w:cs="Arial"/>
                <w:sz w:val="20"/>
                <w:szCs w:val="20"/>
              </w:rPr>
              <w:t>/</w:t>
            </w:r>
            <w:r w:rsidR="00BB581E" w:rsidRPr="00F67237">
              <w:rPr>
                <w:rFonts w:ascii="Nyala" w:hAnsi="Nyala" w:cs="Nyala"/>
                <w:sz w:val="20"/>
                <w:szCs w:val="20"/>
              </w:rPr>
              <w:t>የሚታወቀው</w:t>
            </w:r>
            <w:r w:rsidR="00BB581E" w:rsidRPr="00F67237">
              <w:rPr>
                <w:rFonts w:ascii="Arial" w:hAnsi="Arial" w:cs="Arial"/>
                <w:sz w:val="20"/>
                <w:szCs w:val="20"/>
              </w:rPr>
              <w:t xml:space="preserve">: </w:t>
            </w:r>
          </w:p>
          <w:p w14:paraId="12D5208C" w14:textId="77777777" w:rsidR="00BB581E" w:rsidRPr="00F67237" w:rsidRDefault="00BB581E" w:rsidP="00BB581E">
            <w:pPr>
              <w:rPr>
                <w:rFonts w:ascii="Arial" w:hAnsi="Arial" w:cs="Arial"/>
                <w:sz w:val="20"/>
                <w:szCs w:val="20"/>
              </w:rPr>
            </w:pPr>
            <w:r w:rsidRPr="00F67237">
              <w:rPr>
                <w:rFonts w:ascii="Arial" w:hAnsi="Arial" w:cs="Arial"/>
                <w:sz w:val="20"/>
                <w:szCs w:val="20"/>
              </w:rPr>
              <w:t xml:space="preserve">1 = Business income minus expenses./ </w:t>
            </w:r>
            <w:r w:rsidRPr="00F67237">
              <w:rPr>
                <w:rFonts w:ascii="Nyala" w:hAnsi="Nyala" w:cs="Nyala"/>
                <w:sz w:val="20"/>
                <w:szCs w:val="20"/>
              </w:rPr>
              <w:t>የንግድ</w:t>
            </w:r>
            <w:r w:rsidRPr="00F67237">
              <w:rPr>
                <w:rFonts w:ascii="Arial" w:hAnsi="Arial" w:cs="Arial"/>
                <w:sz w:val="20"/>
                <w:szCs w:val="20"/>
              </w:rPr>
              <w:t xml:space="preserve"> </w:t>
            </w:r>
            <w:r w:rsidRPr="00F67237">
              <w:rPr>
                <w:rFonts w:ascii="Nyala" w:hAnsi="Nyala" w:cs="Nyala"/>
                <w:sz w:val="20"/>
                <w:szCs w:val="20"/>
              </w:rPr>
              <w:t>ገቢ</w:t>
            </w:r>
            <w:r w:rsidRPr="00F67237">
              <w:rPr>
                <w:rFonts w:ascii="Arial" w:hAnsi="Arial" w:cs="Arial"/>
                <w:sz w:val="20"/>
                <w:szCs w:val="20"/>
              </w:rPr>
              <w:t xml:space="preserve"> </w:t>
            </w:r>
            <w:r w:rsidRPr="00F67237">
              <w:rPr>
                <w:rFonts w:ascii="Nyala" w:hAnsi="Nyala" w:cs="Nyala"/>
                <w:sz w:val="20"/>
                <w:szCs w:val="20"/>
              </w:rPr>
              <w:t>ሲቀነስ</w:t>
            </w:r>
            <w:r w:rsidRPr="00F67237">
              <w:rPr>
                <w:rFonts w:ascii="Arial" w:hAnsi="Arial" w:cs="Arial"/>
                <w:sz w:val="20"/>
                <w:szCs w:val="20"/>
              </w:rPr>
              <w:t xml:space="preserve"> </w:t>
            </w:r>
            <w:r w:rsidRPr="00F67237">
              <w:rPr>
                <w:rFonts w:ascii="Nyala" w:hAnsi="Nyala" w:cs="Nyala"/>
                <w:sz w:val="20"/>
                <w:szCs w:val="20"/>
              </w:rPr>
              <w:t>ወጪዎች</w:t>
            </w:r>
            <w:r w:rsidRPr="00F67237">
              <w:rPr>
                <w:rFonts w:ascii="Arial" w:hAnsi="Arial" w:cs="Arial"/>
                <w:sz w:val="20"/>
                <w:szCs w:val="20"/>
              </w:rPr>
              <w:t xml:space="preserve"> </w:t>
            </w:r>
          </w:p>
          <w:p w14:paraId="154E6138" w14:textId="77777777" w:rsidR="00BB581E" w:rsidRPr="00F67237" w:rsidRDefault="00BB581E" w:rsidP="00BB581E">
            <w:pPr>
              <w:rPr>
                <w:rFonts w:ascii="Arial" w:hAnsi="Arial" w:cs="Arial"/>
                <w:sz w:val="20"/>
                <w:szCs w:val="20"/>
              </w:rPr>
            </w:pPr>
            <w:r w:rsidRPr="00F67237">
              <w:rPr>
                <w:rFonts w:ascii="Arial" w:hAnsi="Arial" w:cs="Arial"/>
                <w:sz w:val="20"/>
                <w:szCs w:val="20"/>
              </w:rPr>
              <w:t xml:space="preserve">2 = Business income minus wages./ </w:t>
            </w:r>
            <w:r w:rsidRPr="00F67237">
              <w:rPr>
                <w:rFonts w:ascii="Nyala" w:hAnsi="Nyala" w:cs="Nyala"/>
                <w:sz w:val="20"/>
                <w:szCs w:val="20"/>
              </w:rPr>
              <w:t>የንግድ</w:t>
            </w:r>
            <w:r w:rsidRPr="00F67237">
              <w:rPr>
                <w:rFonts w:ascii="Arial" w:hAnsi="Arial" w:cs="Arial"/>
                <w:sz w:val="20"/>
                <w:szCs w:val="20"/>
              </w:rPr>
              <w:t xml:space="preserve"> </w:t>
            </w:r>
            <w:r w:rsidRPr="00F67237">
              <w:rPr>
                <w:rFonts w:ascii="Nyala" w:hAnsi="Nyala" w:cs="Nyala"/>
                <w:sz w:val="20"/>
                <w:szCs w:val="20"/>
              </w:rPr>
              <w:t>ገቢ</w:t>
            </w:r>
            <w:r w:rsidRPr="00F67237">
              <w:rPr>
                <w:rFonts w:ascii="Arial" w:hAnsi="Arial" w:cs="Arial"/>
                <w:sz w:val="20"/>
                <w:szCs w:val="20"/>
              </w:rPr>
              <w:t xml:space="preserve"> </w:t>
            </w:r>
            <w:r w:rsidRPr="00F67237">
              <w:rPr>
                <w:rFonts w:ascii="Nyala" w:hAnsi="Nyala" w:cs="Nyala"/>
                <w:sz w:val="20"/>
                <w:szCs w:val="20"/>
              </w:rPr>
              <w:t>ሲቀነስ</w:t>
            </w:r>
            <w:r w:rsidRPr="00F67237">
              <w:rPr>
                <w:rFonts w:ascii="Arial" w:hAnsi="Arial" w:cs="Arial"/>
                <w:sz w:val="20"/>
                <w:szCs w:val="20"/>
              </w:rPr>
              <w:t xml:space="preserve"> </w:t>
            </w:r>
            <w:r w:rsidRPr="00F67237">
              <w:rPr>
                <w:rFonts w:ascii="Nyala" w:hAnsi="Nyala" w:cs="Nyala"/>
                <w:sz w:val="20"/>
                <w:szCs w:val="20"/>
              </w:rPr>
              <w:t>ደመወዝ</w:t>
            </w:r>
          </w:p>
          <w:p w14:paraId="7AF46A52" w14:textId="77777777" w:rsidR="00BB581E" w:rsidRPr="00F67237" w:rsidRDefault="00BB581E" w:rsidP="00BB581E">
            <w:pPr>
              <w:rPr>
                <w:rFonts w:ascii="Arial" w:hAnsi="Arial" w:cs="Arial"/>
                <w:sz w:val="20"/>
                <w:szCs w:val="20"/>
              </w:rPr>
            </w:pPr>
            <w:r w:rsidRPr="00F67237">
              <w:rPr>
                <w:rFonts w:ascii="Arial" w:hAnsi="Arial" w:cs="Arial"/>
                <w:sz w:val="20"/>
                <w:szCs w:val="20"/>
              </w:rPr>
              <w:t xml:space="preserve">3 = Business income minus advertising costs./ </w:t>
            </w:r>
            <w:r w:rsidRPr="00F67237">
              <w:rPr>
                <w:rFonts w:ascii="Nyala" w:hAnsi="Nyala" w:cs="Nyala"/>
                <w:sz w:val="20"/>
                <w:szCs w:val="20"/>
              </w:rPr>
              <w:t>የንግድ</w:t>
            </w:r>
            <w:r w:rsidRPr="00F67237">
              <w:rPr>
                <w:rFonts w:ascii="Arial" w:hAnsi="Arial" w:cs="Arial"/>
                <w:sz w:val="20"/>
                <w:szCs w:val="20"/>
              </w:rPr>
              <w:t xml:space="preserve"> </w:t>
            </w:r>
            <w:r w:rsidRPr="00F67237">
              <w:rPr>
                <w:rFonts w:ascii="Nyala" w:hAnsi="Nyala" w:cs="Nyala"/>
                <w:sz w:val="20"/>
                <w:szCs w:val="20"/>
              </w:rPr>
              <w:t>ገቢ</w:t>
            </w:r>
            <w:r w:rsidRPr="00F67237">
              <w:rPr>
                <w:rFonts w:ascii="Arial" w:hAnsi="Arial" w:cs="Arial"/>
                <w:sz w:val="20"/>
                <w:szCs w:val="20"/>
              </w:rPr>
              <w:t xml:space="preserve"> </w:t>
            </w:r>
            <w:r w:rsidRPr="00F67237">
              <w:rPr>
                <w:rFonts w:ascii="Nyala" w:hAnsi="Nyala" w:cs="Nyala"/>
                <w:sz w:val="20"/>
                <w:szCs w:val="20"/>
              </w:rPr>
              <w:t>ሲቀነስ</w:t>
            </w:r>
            <w:r w:rsidRPr="00F67237">
              <w:rPr>
                <w:rFonts w:ascii="Arial" w:hAnsi="Arial" w:cs="Arial"/>
                <w:sz w:val="20"/>
                <w:szCs w:val="20"/>
              </w:rPr>
              <w:t xml:space="preserve"> </w:t>
            </w:r>
            <w:r w:rsidRPr="00F67237">
              <w:rPr>
                <w:rFonts w:ascii="Nyala" w:hAnsi="Nyala" w:cs="Nyala"/>
                <w:sz w:val="20"/>
                <w:szCs w:val="20"/>
              </w:rPr>
              <w:t>የማስታወቂያ</w:t>
            </w:r>
            <w:r w:rsidRPr="00F67237">
              <w:rPr>
                <w:rFonts w:ascii="Arial" w:hAnsi="Arial" w:cs="Arial"/>
                <w:sz w:val="20"/>
                <w:szCs w:val="20"/>
              </w:rPr>
              <w:t xml:space="preserve"> </w:t>
            </w:r>
            <w:r w:rsidRPr="00F67237">
              <w:rPr>
                <w:rFonts w:ascii="Nyala" w:hAnsi="Nyala" w:cs="Nyala"/>
                <w:sz w:val="20"/>
                <w:szCs w:val="20"/>
              </w:rPr>
              <w:t>ወጪዎች</w:t>
            </w:r>
          </w:p>
          <w:p w14:paraId="01B43F4C" w14:textId="5FC5E8EF" w:rsidR="002A02EE" w:rsidRPr="00F67237" w:rsidRDefault="00BB581E" w:rsidP="002A02EE">
            <w:pPr>
              <w:rPr>
                <w:rFonts w:ascii="Arial" w:hAnsi="Arial" w:cs="Arial"/>
                <w:sz w:val="20"/>
                <w:szCs w:val="20"/>
              </w:rPr>
            </w:pPr>
            <w:r w:rsidRPr="00F67237">
              <w:rPr>
                <w:rFonts w:ascii="Arial" w:hAnsi="Arial" w:cs="Arial"/>
                <w:sz w:val="20"/>
                <w:szCs w:val="20"/>
              </w:rPr>
              <w:t xml:space="preserve">-99 = Don’t know/ </w:t>
            </w:r>
            <w:r w:rsidRPr="00F67237">
              <w:rPr>
                <w:rFonts w:ascii="Nyala" w:hAnsi="Nyala" w:cs="Nyala"/>
                <w:sz w:val="20"/>
                <w:szCs w:val="20"/>
              </w:rPr>
              <w:t>አላውቅም</w:t>
            </w:r>
          </w:p>
        </w:tc>
      </w:tr>
      <w:tr w:rsidR="00943933" w:rsidRPr="00F67237" w14:paraId="05A971C3" w14:textId="77777777" w:rsidTr="003C3A64">
        <w:trPr>
          <w:trHeight w:val="333"/>
        </w:trPr>
        <w:tc>
          <w:tcPr>
            <w:tcW w:w="606" w:type="dxa"/>
          </w:tcPr>
          <w:p w14:paraId="6E8283D7" w14:textId="77777777" w:rsidR="00943933" w:rsidRPr="00F67237" w:rsidRDefault="00943933" w:rsidP="0061162F">
            <w:pPr>
              <w:rPr>
                <w:rFonts w:ascii="Arial" w:hAnsi="Arial" w:cs="Arial"/>
                <w:sz w:val="20"/>
                <w:szCs w:val="20"/>
              </w:rPr>
            </w:pPr>
            <w:r w:rsidRPr="00F67237">
              <w:rPr>
                <w:rFonts w:ascii="Arial" w:hAnsi="Arial" w:cs="Arial"/>
                <w:sz w:val="20"/>
                <w:szCs w:val="20"/>
              </w:rPr>
              <w:t>2</w:t>
            </w:r>
          </w:p>
        </w:tc>
        <w:tc>
          <w:tcPr>
            <w:tcW w:w="8682" w:type="dxa"/>
          </w:tcPr>
          <w:p w14:paraId="00D97C10" w14:textId="0EAE3BFC" w:rsidR="002F5BE5" w:rsidRPr="00F67237" w:rsidRDefault="00943933" w:rsidP="002F5BE5">
            <w:pPr>
              <w:rPr>
                <w:rFonts w:ascii="Arial" w:hAnsi="Arial" w:cs="Arial"/>
                <w:sz w:val="20"/>
                <w:szCs w:val="20"/>
              </w:rPr>
            </w:pPr>
            <w:r w:rsidRPr="00F67237">
              <w:rPr>
                <w:rFonts w:ascii="Arial" w:hAnsi="Arial" w:cs="Arial"/>
                <w:sz w:val="20"/>
                <w:szCs w:val="20"/>
              </w:rPr>
              <w:t>Ma</w:t>
            </w:r>
            <w:r w:rsidR="00346A0C" w:rsidRPr="00F67237">
              <w:rPr>
                <w:rFonts w:ascii="Arial" w:hAnsi="Arial" w:cs="Arial"/>
                <w:sz w:val="20"/>
                <w:szCs w:val="20"/>
              </w:rPr>
              <w:t>rket research is important for</w:t>
            </w:r>
            <w:r w:rsidR="002F5BE5" w:rsidRPr="00F67237">
              <w:rPr>
                <w:rFonts w:ascii="Arial" w:hAnsi="Arial" w:cs="Arial"/>
                <w:sz w:val="20"/>
                <w:szCs w:val="20"/>
              </w:rPr>
              <w:t xml:space="preserve">/ </w:t>
            </w:r>
            <w:r w:rsidR="002F5BE5" w:rsidRPr="00F67237">
              <w:rPr>
                <w:rFonts w:ascii="Nyala" w:hAnsi="Nyala" w:cs="Nyala"/>
                <w:sz w:val="20"/>
                <w:szCs w:val="20"/>
              </w:rPr>
              <w:t>የገበያ</w:t>
            </w:r>
            <w:r w:rsidR="002F5BE5" w:rsidRPr="00F67237">
              <w:rPr>
                <w:rFonts w:ascii="Arial" w:hAnsi="Arial" w:cs="Arial"/>
                <w:sz w:val="20"/>
                <w:szCs w:val="20"/>
              </w:rPr>
              <w:t xml:space="preserve"> </w:t>
            </w:r>
            <w:r w:rsidR="002F5BE5" w:rsidRPr="00F67237">
              <w:rPr>
                <w:rFonts w:ascii="Nyala" w:hAnsi="Nyala" w:cs="Nyala"/>
                <w:sz w:val="20"/>
                <w:szCs w:val="20"/>
              </w:rPr>
              <w:t>ጥናት</w:t>
            </w:r>
            <w:r w:rsidR="002F5BE5" w:rsidRPr="00F67237">
              <w:rPr>
                <w:rFonts w:ascii="Arial" w:hAnsi="Arial" w:cs="Arial"/>
                <w:sz w:val="20"/>
                <w:szCs w:val="20"/>
              </w:rPr>
              <w:t xml:space="preserve"> </w:t>
            </w:r>
            <w:r w:rsidR="002F5BE5" w:rsidRPr="00F67237">
              <w:rPr>
                <w:rFonts w:ascii="Nyala" w:hAnsi="Nyala" w:cs="Nyala"/>
                <w:sz w:val="20"/>
                <w:szCs w:val="20"/>
              </w:rPr>
              <w:t>ለምን</w:t>
            </w:r>
            <w:r w:rsidR="002F5BE5" w:rsidRPr="00F67237">
              <w:rPr>
                <w:rFonts w:ascii="Arial" w:hAnsi="Arial" w:cs="Arial"/>
                <w:sz w:val="20"/>
                <w:szCs w:val="20"/>
              </w:rPr>
              <w:t xml:space="preserve"> </w:t>
            </w:r>
            <w:r w:rsidR="002F5BE5" w:rsidRPr="00F67237">
              <w:rPr>
                <w:rFonts w:ascii="Nyala" w:hAnsi="Nyala" w:cs="Nyala"/>
                <w:sz w:val="20"/>
                <w:szCs w:val="20"/>
              </w:rPr>
              <w:t>ይጠቅማል</w:t>
            </w:r>
            <w:r w:rsidR="002F5BE5" w:rsidRPr="00F67237">
              <w:rPr>
                <w:rFonts w:ascii="Arial" w:hAnsi="Arial" w:cs="Arial"/>
                <w:sz w:val="20"/>
                <w:szCs w:val="20"/>
              </w:rPr>
              <w:t xml:space="preserve"> </w:t>
            </w:r>
          </w:p>
          <w:p w14:paraId="32793506" w14:textId="76CB3284" w:rsidR="002F5BE5" w:rsidRPr="00F67237" w:rsidRDefault="002F5BE5" w:rsidP="002F5BE5">
            <w:pPr>
              <w:rPr>
                <w:rFonts w:ascii="Arial" w:hAnsi="Arial" w:cs="Arial"/>
                <w:sz w:val="20"/>
                <w:szCs w:val="20"/>
              </w:rPr>
            </w:pPr>
            <w:r w:rsidRPr="00F67237">
              <w:rPr>
                <w:rFonts w:ascii="Arial" w:hAnsi="Arial" w:cs="Arial"/>
                <w:sz w:val="20"/>
                <w:szCs w:val="20"/>
              </w:rPr>
              <w:t xml:space="preserve">1 = </w:t>
            </w:r>
            <w:r w:rsidR="00346A0C" w:rsidRPr="00F67237">
              <w:rPr>
                <w:rFonts w:ascii="Arial" w:hAnsi="Arial" w:cs="Arial"/>
                <w:sz w:val="20"/>
                <w:szCs w:val="20"/>
              </w:rPr>
              <w:t>Recruiting employees</w:t>
            </w:r>
            <w:r w:rsidRPr="00F67237">
              <w:rPr>
                <w:rFonts w:ascii="Arial" w:hAnsi="Arial" w:cs="Arial"/>
                <w:sz w:val="20"/>
                <w:szCs w:val="20"/>
              </w:rPr>
              <w:t xml:space="preserve">/ </w:t>
            </w:r>
            <w:r w:rsidRPr="00F67237">
              <w:rPr>
                <w:rFonts w:ascii="Nyala" w:hAnsi="Nyala" w:cs="Nyala"/>
                <w:sz w:val="20"/>
                <w:szCs w:val="20"/>
              </w:rPr>
              <w:t>ሰራተኞችን</w:t>
            </w:r>
            <w:r w:rsidRPr="00F67237">
              <w:rPr>
                <w:rFonts w:ascii="Arial" w:hAnsi="Arial" w:cs="Arial"/>
                <w:sz w:val="20"/>
                <w:szCs w:val="20"/>
              </w:rPr>
              <w:t xml:space="preserve"> </w:t>
            </w:r>
            <w:r w:rsidRPr="00A02B2C">
              <w:rPr>
                <w:rFonts w:ascii="Nyala" w:hAnsi="Nyala" w:cs="Nyala"/>
                <w:sz w:val="20"/>
                <w:szCs w:val="20"/>
                <w:highlight w:val="yellow"/>
              </w:rPr>
              <w:t>ለመመ</w:t>
            </w:r>
            <w:ins w:id="236" w:author="toshiba" w:date="2016-11-15T14:22:00Z">
              <w:r w:rsidR="007176E3" w:rsidRPr="00A02B2C">
                <w:rPr>
                  <w:rFonts w:ascii="Nyala" w:hAnsi="Nyala" w:cs="Nyala"/>
                  <w:sz w:val="20"/>
                  <w:szCs w:val="20"/>
                  <w:highlight w:val="yellow"/>
                </w:rPr>
                <w:t>ል</w:t>
              </w:r>
            </w:ins>
            <w:del w:id="237" w:author="toshiba" w:date="2016-11-15T14:22:00Z">
              <w:r w:rsidRPr="00A02B2C" w:rsidDel="007176E3">
                <w:rPr>
                  <w:rFonts w:ascii="Nyala" w:hAnsi="Nyala" w:cs="Nyala"/>
                  <w:sz w:val="20"/>
                  <w:szCs w:val="20"/>
                  <w:highlight w:val="yellow"/>
                </w:rPr>
                <w:delText>ለ</w:delText>
              </w:r>
            </w:del>
            <w:r w:rsidRPr="00A02B2C">
              <w:rPr>
                <w:rFonts w:ascii="Nyala" w:hAnsi="Nyala" w:cs="Nyala"/>
                <w:sz w:val="20"/>
                <w:szCs w:val="20"/>
                <w:highlight w:val="yellow"/>
              </w:rPr>
              <w:t>መል</w:t>
            </w:r>
          </w:p>
          <w:p w14:paraId="6EF3FE65" w14:textId="7AB436B6" w:rsidR="002F5BE5" w:rsidRPr="00F67237" w:rsidRDefault="002F5BE5" w:rsidP="002F5BE5">
            <w:pPr>
              <w:rPr>
                <w:rFonts w:ascii="Arial" w:hAnsi="Arial" w:cs="Arial"/>
                <w:sz w:val="20"/>
                <w:szCs w:val="20"/>
              </w:rPr>
            </w:pPr>
            <w:r w:rsidRPr="00F67237">
              <w:rPr>
                <w:rFonts w:ascii="Arial" w:hAnsi="Arial" w:cs="Arial"/>
                <w:sz w:val="20"/>
                <w:szCs w:val="20"/>
              </w:rPr>
              <w:t xml:space="preserve">2 = </w:t>
            </w:r>
            <w:r w:rsidR="00346A0C" w:rsidRPr="00F67237">
              <w:rPr>
                <w:rFonts w:ascii="Arial" w:hAnsi="Arial" w:cs="Arial"/>
                <w:sz w:val="20"/>
                <w:szCs w:val="20"/>
              </w:rPr>
              <w:t>Keeping within the law</w:t>
            </w:r>
            <w:r w:rsidRPr="00F67237">
              <w:rPr>
                <w:rFonts w:ascii="Arial" w:hAnsi="Arial" w:cs="Arial"/>
                <w:sz w:val="20"/>
                <w:szCs w:val="20"/>
              </w:rPr>
              <w:t xml:space="preserve">/ </w:t>
            </w:r>
            <w:r w:rsidRPr="00F67237">
              <w:rPr>
                <w:rFonts w:ascii="Nyala" w:hAnsi="Nyala" w:cs="Nyala"/>
                <w:sz w:val="20"/>
                <w:szCs w:val="20"/>
              </w:rPr>
              <w:t>ህግን</w:t>
            </w:r>
            <w:r w:rsidRPr="00F67237">
              <w:rPr>
                <w:rFonts w:ascii="Arial" w:hAnsi="Arial" w:cs="Arial"/>
                <w:sz w:val="20"/>
                <w:szCs w:val="20"/>
              </w:rPr>
              <w:t xml:space="preserve"> </w:t>
            </w:r>
            <w:r w:rsidRPr="00F67237">
              <w:rPr>
                <w:rFonts w:ascii="Nyala" w:hAnsi="Nyala" w:cs="Nyala"/>
                <w:sz w:val="20"/>
                <w:szCs w:val="20"/>
              </w:rPr>
              <w:t>ለማክበር</w:t>
            </w:r>
          </w:p>
          <w:p w14:paraId="21735E85" w14:textId="1DA69021" w:rsidR="002F5BE5" w:rsidRPr="00F67237" w:rsidRDefault="002F5BE5" w:rsidP="002F5BE5">
            <w:pPr>
              <w:rPr>
                <w:rFonts w:ascii="Arial" w:hAnsi="Arial" w:cs="Arial"/>
                <w:sz w:val="20"/>
                <w:szCs w:val="20"/>
              </w:rPr>
            </w:pPr>
            <w:r w:rsidRPr="00F67237">
              <w:rPr>
                <w:rFonts w:ascii="Arial" w:hAnsi="Arial" w:cs="Arial"/>
                <w:sz w:val="20"/>
                <w:szCs w:val="20"/>
              </w:rPr>
              <w:t>3 = Determining whether or not your pro</w:t>
            </w:r>
            <w:r w:rsidR="00346A0C" w:rsidRPr="00F67237">
              <w:rPr>
                <w:rFonts w:ascii="Arial" w:hAnsi="Arial" w:cs="Arial"/>
                <w:sz w:val="20"/>
                <w:szCs w:val="20"/>
              </w:rPr>
              <w:t>ducts or services will sell</w:t>
            </w:r>
            <w:r w:rsidRPr="00F67237">
              <w:rPr>
                <w:rFonts w:ascii="Arial" w:hAnsi="Arial" w:cs="Arial"/>
                <w:sz w:val="20"/>
                <w:szCs w:val="20"/>
              </w:rPr>
              <w:t xml:space="preserve">/ </w:t>
            </w:r>
            <w:r w:rsidRPr="00F67237">
              <w:rPr>
                <w:rFonts w:ascii="Nyala" w:hAnsi="Nyala" w:cs="Nyala"/>
                <w:sz w:val="20"/>
                <w:szCs w:val="20"/>
              </w:rPr>
              <w:t>ምርትዎ</w:t>
            </w:r>
            <w:r w:rsidRPr="00F67237">
              <w:rPr>
                <w:rFonts w:ascii="Arial" w:hAnsi="Arial" w:cs="Arial"/>
                <w:sz w:val="20"/>
                <w:szCs w:val="20"/>
              </w:rPr>
              <w:t>/</w:t>
            </w:r>
            <w:r w:rsidRPr="00F67237">
              <w:rPr>
                <w:rFonts w:ascii="Nyala" w:hAnsi="Nyala" w:cs="Nyala"/>
                <w:sz w:val="20"/>
                <w:szCs w:val="20"/>
              </w:rPr>
              <w:t>አገልግሎትዎ</w:t>
            </w:r>
            <w:r w:rsidRPr="00F67237">
              <w:rPr>
                <w:rFonts w:ascii="Arial" w:hAnsi="Arial" w:cs="Arial"/>
                <w:sz w:val="20"/>
                <w:szCs w:val="20"/>
              </w:rPr>
              <w:t xml:space="preserve"> </w:t>
            </w:r>
            <w:r w:rsidRPr="00F67237">
              <w:rPr>
                <w:rFonts w:ascii="Nyala" w:hAnsi="Nyala" w:cs="Nyala"/>
                <w:sz w:val="20"/>
                <w:szCs w:val="20"/>
              </w:rPr>
              <w:t>ይሸጥ</w:t>
            </w:r>
            <w:r w:rsidRPr="00F67237">
              <w:rPr>
                <w:rFonts w:ascii="Arial" w:hAnsi="Arial" w:cs="Arial"/>
                <w:sz w:val="20"/>
                <w:szCs w:val="20"/>
              </w:rPr>
              <w:t xml:space="preserve"> </w:t>
            </w:r>
            <w:r w:rsidRPr="00F67237">
              <w:rPr>
                <w:rFonts w:ascii="Nyala" w:hAnsi="Nyala" w:cs="Nyala"/>
                <w:sz w:val="20"/>
                <w:szCs w:val="20"/>
              </w:rPr>
              <w:t>ወይም</w:t>
            </w:r>
            <w:r w:rsidRPr="00F67237">
              <w:rPr>
                <w:rFonts w:ascii="Arial" w:hAnsi="Arial" w:cs="Arial"/>
                <w:sz w:val="20"/>
                <w:szCs w:val="20"/>
              </w:rPr>
              <w:t xml:space="preserve"> </w:t>
            </w:r>
            <w:r w:rsidRPr="00F67237">
              <w:rPr>
                <w:rFonts w:ascii="Nyala" w:hAnsi="Nyala" w:cs="Nyala"/>
                <w:sz w:val="20"/>
                <w:szCs w:val="20"/>
              </w:rPr>
              <w:t>አይሸጥ</w:t>
            </w:r>
            <w:r w:rsidRPr="00F67237">
              <w:rPr>
                <w:rFonts w:ascii="Arial" w:hAnsi="Arial" w:cs="Arial"/>
                <w:sz w:val="20"/>
                <w:szCs w:val="20"/>
              </w:rPr>
              <w:t xml:space="preserve"> </w:t>
            </w:r>
            <w:r w:rsidRPr="00F67237">
              <w:rPr>
                <w:rFonts w:ascii="Nyala" w:hAnsi="Nyala" w:cs="Nyala"/>
                <w:sz w:val="20"/>
                <w:szCs w:val="20"/>
              </w:rPr>
              <w:t>አስቀድሞ</w:t>
            </w:r>
            <w:r w:rsidRPr="00F67237">
              <w:rPr>
                <w:rFonts w:ascii="Arial" w:hAnsi="Arial" w:cs="Arial"/>
                <w:sz w:val="20"/>
                <w:szCs w:val="20"/>
              </w:rPr>
              <w:t xml:space="preserve"> </w:t>
            </w:r>
            <w:r w:rsidRPr="00F67237">
              <w:rPr>
                <w:rFonts w:ascii="Nyala" w:hAnsi="Nyala" w:cs="Nyala"/>
                <w:sz w:val="20"/>
                <w:szCs w:val="20"/>
              </w:rPr>
              <w:t>ለማወቅ</w:t>
            </w:r>
          </w:p>
          <w:p w14:paraId="29C1AA27" w14:textId="74C06AD3" w:rsidR="002A02EE" w:rsidRPr="00F67237" w:rsidRDefault="002F5BE5" w:rsidP="002A02EE">
            <w:pPr>
              <w:rPr>
                <w:rFonts w:ascii="Arial" w:hAnsi="Arial" w:cs="Arial"/>
                <w:sz w:val="20"/>
                <w:szCs w:val="20"/>
              </w:rPr>
            </w:pPr>
            <w:r w:rsidRPr="00F67237">
              <w:rPr>
                <w:rFonts w:ascii="Arial" w:hAnsi="Arial" w:cs="Arial"/>
                <w:sz w:val="20"/>
                <w:szCs w:val="20"/>
              </w:rPr>
              <w:t xml:space="preserve">-99 = Don’t know/ </w:t>
            </w:r>
            <w:r w:rsidRPr="00F67237">
              <w:rPr>
                <w:rFonts w:ascii="Nyala" w:hAnsi="Nyala" w:cs="Nyala"/>
                <w:sz w:val="20"/>
                <w:szCs w:val="20"/>
              </w:rPr>
              <w:t>አላውቅም</w:t>
            </w:r>
          </w:p>
        </w:tc>
      </w:tr>
      <w:tr w:rsidR="00943933" w:rsidRPr="00F67237" w14:paraId="22CD0BF4" w14:textId="77777777" w:rsidTr="003C3A64">
        <w:trPr>
          <w:trHeight w:val="333"/>
        </w:trPr>
        <w:tc>
          <w:tcPr>
            <w:tcW w:w="606" w:type="dxa"/>
          </w:tcPr>
          <w:p w14:paraId="507E0647" w14:textId="77777777" w:rsidR="00943933" w:rsidRPr="00F67237" w:rsidRDefault="00943933" w:rsidP="0061162F">
            <w:pPr>
              <w:rPr>
                <w:rFonts w:ascii="Arial" w:hAnsi="Arial" w:cs="Arial"/>
                <w:sz w:val="20"/>
                <w:szCs w:val="20"/>
              </w:rPr>
            </w:pPr>
            <w:r w:rsidRPr="00F67237">
              <w:rPr>
                <w:rFonts w:ascii="Arial" w:hAnsi="Arial" w:cs="Arial"/>
                <w:sz w:val="20"/>
                <w:szCs w:val="20"/>
              </w:rPr>
              <w:t>3</w:t>
            </w:r>
          </w:p>
        </w:tc>
        <w:tc>
          <w:tcPr>
            <w:tcW w:w="8682" w:type="dxa"/>
            <w:vAlign w:val="center"/>
          </w:tcPr>
          <w:p w14:paraId="5724F96B" w14:textId="52D75E0A" w:rsidR="00FF1696" w:rsidRPr="00F67237" w:rsidRDefault="00943933" w:rsidP="00FF1696">
            <w:pPr>
              <w:numPr>
                <w:ilvl w:val="12"/>
                <w:numId w:val="0"/>
              </w:numPr>
              <w:rPr>
                <w:rFonts w:ascii="Arial" w:hAnsi="Arial" w:cs="Arial"/>
                <w:sz w:val="20"/>
                <w:szCs w:val="20"/>
              </w:rPr>
            </w:pPr>
            <w:r w:rsidRPr="00F67237">
              <w:rPr>
                <w:rFonts w:ascii="Arial" w:hAnsi="Arial" w:cs="Arial"/>
                <w:sz w:val="20"/>
                <w:szCs w:val="20"/>
              </w:rPr>
              <w:t>Which is the best method of checking on business progress?</w:t>
            </w:r>
            <w:r w:rsidR="00FF1696" w:rsidRPr="00F67237">
              <w:rPr>
                <w:rFonts w:ascii="Arial" w:hAnsi="Arial" w:cs="Arial"/>
                <w:sz w:val="20"/>
                <w:szCs w:val="20"/>
              </w:rPr>
              <w:t xml:space="preserve"> / </w:t>
            </w:r>
            <w:r w:rsidR="00FF1696" w:rsidRPr="00F67237">
              <w:rPr>
                <w:rFonts w:ascii="Nyala" w:hAnsi="Nyala" w:cs="Nyala"/>
                <w:sz w:val="20"/>
                <w:szCs w:val="20"/>
              </w:rPr>
              <w:t>የንግድ</w:t>
            </w:r>
            <w:r w:rsidR="00FF1696" w:rsidRPr="00F67237">
              <w:rPr>
                <w:rFonts w:ascii="Arial" w:hAnsi="Arial" w:cs="Arial"/>
                <w:sz w:val="20"/>
                <w:szCs w:val="20"/>
              </w:rPr>
              <w:t xml:space="preserve"> </w:t>
            </w:r>
            <w:r w:rsidR="00FF1696" w:rsidRPr="00A02B2C">
              <w:rPr>
                <w:rFonts w:ascii="Nyala" w:hAnsi="Nyala" w:cs="Nyala"/>
                <w:sz w:val="20"/>
                <w:szCs w:val="20"/>
                <w:highlight w:val="yellow"/>
              </w:rPr>
              <w:t>ድርጅትን</w:t>
            </w:r>
            <w:ins w:id="238" w:author="toshiba" w:date="2016-11-15T14:23:00Z">
              <w:r w:rsidR="009078F3" w:rsidRPr="00A02B2C">
                <w:rPr>
                  <w:rFonts w:ascii="Nyala" w:hAnsi="Nyala" w:cs="Nyala"/>
                  <w:sz w:val="20"/>
                  <w:szCs w:val="20"/>
                  <w:highlight w:val="yellow"/>
                </w:rPr>
                <w:t xml:space="preserve"> </w:t>
              </w:r>
            </w:ins>
            <w:r w:rsidR="00FF1696" w:rsidRPr="00A02B2C">
              <w:rPr>
                <w:rFonts w:ascii="Arial" w:hAnsi="Arial" w:cs="Arial"/>
                <w:sz w:val="20"/>
                <w:szCs w:val="20"/>
                <w:highlight w:val="yellow"/>
              </w:rPr>
              <w:t xml:space="preserve"> </w:t>
            </w:r>
            <w:ins w:id="239" w:author="toshiba" w:date="2016-11-15T20:53:00Z">
              <w:r w:rsidR="00A02B2C" w:rsidRPr="00A02B2C">
                <w:rPr>
                  <w:rFonts w:ascii="Nyala" w:hAnsi="Nyala"/>
                  <w:sz w:val="16"/>
                  <w:szCs w:val="16"/>
                  <w:highlight w:val="yellow"/>
                </w:rPr>
                <w:t xml:space="preserve">የለውጥ </w:t>
              </w:r>
            </w:ins>
            <w:r w:rsidR="00FF1696" w:rsidRPr="00A02B2C">
              <w:rPr>
                <w:rFonts w:ascii="Nyala" w:hAnsi="Nyala" w:cs="Nyala"/>
                <w:sz w:val="20"/>
                <w:szCs w:val="20"/>
                <w:highlight w:val="yellow"/>
              </w:rPr>
              <w:t>ሁኔታ</w:t>
            </w:r>
            <w:r w:rsidR="00FF1696" w:rsidRPr="00F67237">
              <w:rPr>
                <w:rFonts w:ascii="Arial" w:hAnsi="Arial" w:cs="Arial"/>
                <w:sz w:val="20"/>
                <w:szCs w:val="20"/>
              </w:rPr>
              <w:t xml:space="preserve"> </w:t>
            </w:r>
            <w:r w:rsidR="00FF1696" w:rsidRPr="00F67237">
              <w:rPr>
                <w:rFonts w:ascii="Nyala" w:hAnsi="Nyala" w:cs="Nyala"/>
                <w:sz w:val="20"/>
                <w:szCs w:val="20"/>
              </w:rPr>
              <w:t>ለማየት</w:t>
            </w:r>
            <w:r w:rsidR="00FF1696" w:rsidRPr="00F67237">
              <w:rPr>
                <w:rFonts w:ascii="Arial" w:hAnsi="Arial" w:cs="Arial"/>
                <w:sz w:val="20"/>
                <w:szCs w:val="20"/>
              </w:rPr>
              <w:t xml:space="preserve"> </w:t>
            </w:r>
            <w:r w:rsidR="00FF1696" w:rsidRPr="00F67237">
              <w:rPr>
                <w:rFonts w:ascii="Nyala" w:hAnsi="Nyala" w:cs="Nyala"/>
                <w:sz w:val="20"/>
                <w:szCs w:val="20"/>
              </w:rPr>
              <w:t>የትኛው</w:t>
            </w:r>
            <w:r w:rsidR="00FF1696" w:rsidRPr="00F67237">
              <w:rPr>
                <w:rFonts w:ascii="Arial" w:hAnsi="Arial" w:cs="Arial"/>
                <w:sz w:val="20"/>
                <w:szCs w:val="20"/>
              </w:rPr>
              <w:t xml:space="preserve"> </w:t>
            </w:r>
            <w:r w:rsidR="00FF1696" w:rsidRPr="00F67237">
              <w:rPr>
                <w:rFonts w:ascii="Nyala" w:hAnsi="Nyala" w:cs="Nyala"/>
                <w:sz w:val="20"/>
                <w:szCs w:val="20"/>
              </w:rPr>
              <w:t>መንገድ</w:t>
            </w:r>
            <w:r w:rsidR="00FF1696" w:rsidRPr="00F67237">
              <w:rPr>
                <w:rFonts w:ascii="Arial" w:hAnsi="Arial" w:cs="Arial"/>
                <w:sz w:val="20"/>
                <w:szCs w:val="20"/>
              </w:rPr>
              <w:t xml:space="preserve"> </w:t>
            </w:r>
            <w:r w:rsidR="00FF1696" w:rsidRPr="00F67237">
              <w:rPr>
                <w:rFonts w:ascii="Nyala" w:hAnsi="Nyala" w:cs="Nyala"/>
                <w:sz w:val="20"/>
                <w:szCs w:val="20"/>
              </w:rPr>
              <w:t>ይሻላል</w:t>
            </w:r>
            <w:r w:rsidR="00FF1696" w:rsidRPr="00F67237">
              <w:rPr>
                <w:rFonts w:ascii="Arial" w:hAnsi="Arial" w:cs="Arial"/>
                <w:sz w:val="20"/>
                <w:szCs w:val="20"/>
              </w:rPr>
              <w:t>?</w:t>
            </w:r>
          </w:p>
          <w:p w14:paraId="408171C9" w14:textId="12523D6D" w:rsidR="00FF1696" w:rsidRPr="00F67237" w:rsidRDefault="00FF1696" w:rsidP="00FF1696">
            <w:pPr>
              <w:rPr>
                <w:rFonts w:ascii="Arial" w:hAnsi="Arial" w:cs="Arial"/>
                <w:sz w:val="20"/>
                <w:szCs w:val="20"/>
              </w:rPr>
            </w:pPr>
            <w:r w:rsidRPr="00F67237">
              <w:rPr>
                <w:rFonts w:ascii="Arial" w:hAnsi="Arial" w:cs="Arial"/>
                <w:sz w:val="20"/>
                <w:szCs w:val="20"/>
              </w:rPr>
              <w:t xml:space="preserve">1 = Inspect ing the business accounts/ </w:t>
            </w:r>
            <w:r w:rsidRPr="00F67237">
              <w:rPr>
                <w:rFonts w:ascii="Nyala" w:hAnsi="Nyala" w:cs="Nyala"/>
                <w:sz w:val="20"/>
                <w:szCs w:val="20"/>
              </w:rPr>
              <w:t>የድርጅቱን</w:t>
            </w:r>
            <w:r w:rsidRPr="00F67237">
              <w:rPr>
                <w:rFonts w:ascii="Arial" w:hAnsi="Arial" w:cs="Arial"/>
                <w:sz w:val="20"/>
                <w:szCs w:val="20"/>
              </w:rPr>
              <w:t xml:space="preserve"> </w:t>
            </w:r>
            <w:r w:rsidRPr="00F67237">
              <w:rPr>
                <w:rFonts w:ascii="Nyala" w:hAnsi="Nyala" w:cs="Nyala"/>
                <w:sz w:val="20"/>
                <w:szCs w:val="20"/>
              </w:rPr>
              <w:t>አካውንት</w:t>
            </w:r>
            <w:r w:rsidRPr="00F67237">
              <w:rPr>
                <w:rFonts w:ascii="Arial" w:hAnsi="Arial" w:cs="Arial"/>
                <w:sz w:val="20"/>
                <w:szCs w:val="20"/>
              </w:rPr>
              <w:t xml:space="preserve"> </w:t>
            </w:r>
            <w:r w:rsidRPr="00F67237">
              <w:rPr>
                <w:rFonts w:ascii="Nyala" w:hAnsi="Nyala" w:cs="Nyala"/>
                <w:sz w:val="20"/>
                <w:szCs w:val="20"/>
              </w:rPr>
              <w:t>መመርመር</w:t>
            </w:r>
          </w:p>
          <w:p w14:paraId="40F705C9" w14:textId="5219E53A" w:rsidR="00FF1696" w:rsidRPr="00F67237" w:rsidRDefault="00FF1696" w:rsidP="00FF1696">
            <w:pPr>
              <w:rPr>
                <w:rFonts w:ascii="Arial" w:hAnsi="Arial" w:cs="Arial"/>
                <w:sz w:val="20"/>
                <w:szCs w:val="20"/>
              </w:rPr>
            </w:pPr>
            <w:r w:rsidRPr="00F67237">
              <w:rPr>
                <w:rFonts w:ascii="Arial" w:hAnsi="Arial" w:cs="Arial"/>
                <w:sz w:val="20"/>
                <w:szCs w:val="20"/>
              </w:rPr>
              <w:t xml:space="preserve">2 = Inspecting number of customers/ </w:t>
            </w:r>
            <w:r w:rsidRPr="00F67237">
              <w:rPr>
                <w:rFonts w:ascii="Nyala" w:hAnsi="Nyala" w:cs="Nyala"/>
                <w:sz w:val="20"/>
                <w:szCs w:val="20"/>
              </w:rPr>
              <w:t>የደንበኞችን</w:t>
            </w:r>
            <w:r w:rsidRPr="00F67237">
              <w:rPr>
                <w:rFonts w:ascii="Arial" w:hAnsi="Arial" w:cs="Arial"/>
                <w:sz w:val="20"/>
                <w:szCs w:val="20"/>
              </w:rPr>
              <w:t xml:space="preserve"> </w:t>
            </w:r>
            <w:r w:rsidRPr="00F67237">
              <w:rPr>
                <w:rFonts w:ascii="Nyala" w:hAnsi="Nyala" w:cs="Nyala"/>
                <w:sz w:val="20"/>
                <w:szCs w:val="20"/>
              </w:rPr>
              <w:t>ብዛት</w:t>
            </w:r>
            <w:r w:rsidRPr="00F67237">
              <w:rPr>
                <w:rFonts w:ascii="Arial" w:hAnsi="Arial" w:cs="Arial"/>
                <w:sz w:val="20"/>
                <w:szCs w:val="20"/>
              </w:rPr>
              <w:t xml:space="preserve"> </w:t>
            </w:r>
            <w:r w:rsidRPr="00F67237">
              <w:rPr>
                <w:rFonts w:ascii="Nyala" w:hAnsi="Nyala" w:cs="Nyala"/>
                <w:sz w:val="20"/>
                <w:szCs w:val="20"/>
              </w:rPr>
              <w:t>መመርመር</w:t>
            </w:r>
            <w:r w:rsidRPr="00F67237">
              <w:rPr>
                <w:rFonts w:ascii="Arial" w:hAnsi="Arial" w:cs="Arial"/>
                <w:sz w:val="20"/>
                <w:szCs w:val="20"/>
              </w:rPr>
              <w:t xml:space="preserve"> </w:t>
            </w:r>
          </w:p>
          <w:p w14:paraId="5FA5BAB9" w14:textId="07330478" w:rsidR="00FF1696" w:rsidRPr="00F67237" w:rsidRDefault="00FF1696" w:rsidP="00FF1696">
            <w:pPr>
              <w:rPr>
                <w:rFonts w:ascii="Arial" w:hAnsi="Arial" w:cs="Arial"/>
                <w:sz w:val="20"/>
                <w:szCs w:val="20"/>
              </w:rPr>
            </w:pPr>
            <w:r w:rsidRPr="00F67237">
              <w:rPr>
                <w:rFonts w:ascii="Arial" w:hAnsi="Arial" w:cs="Arial"/>
                <w:sz w:val="20"/>
                <w:szCs w:val="20"/>
              </w:rPr>
              <w:t xml:space="preserve">3 = Inspecting volume of sales/ </w:t>
            </w:r>
            <w:r w:rsidRPr="00F67237">
              <w:rPr>
                <w:rFonts w:ascii="Nyala" w:hAnsi="Nyala" w:cs="Nyala"/>
                <w:sz w:val="20"/>
                <w:szCs w:val="20"/>
              </w:rPr>
              <w:t>የሽያጭ</w:t>
            </w:r>
            <w:r w:rsidRPr="00F67237">
              <w:rPr>
                <w:rFonts w:ascii="Arial" w:hAnsi="Arial" w:cs="Arial"/>
                <w:sz w:val="20"/>
                <w:szCs w:val="20"/>
              </w:rPr>
              <w:t xml:space="preserve"> </w:t>
            </w:r>
            <w:r w:rsidRPr="00F67237">
              <w:rPr>
                <w:rFonts w:ascii="Nyala" w:hAnsi="Nyala" w:cs="Nyala"/>
                <w:sz w:val="20"/>
                <w:szCs w:val="20"/>
              </w:rPr>
              <w:t>መጠንን</w:t>
            </w:r>
            <w:r w:rsidRPr="00F67237">
              <w:rPr>
                <w:rFonts w:ascii="Arial" w:hAnsi="Arial" w:cs="Arial"/>
                <w:sz w:val="20"/>
                <w:szCs w:val="20"/>
              </w:rPr>
              <w:t xml:space="preserve"> </w:t>
            </w:r>
            <w:r w:rsidRPr="00F67237">
              <w:rPr>
                <w:rFonts w:ascii="Nyala" w:hAnsi="Nyala" w:cs="Nyala"/>
                <w:sz w:val="20"/>
                <w:szCs w:val="20"/>
              </w:rPr>
              <w:t>መመርመር</w:t>
            </w:r>
            <w:r w:rsidRPr="00F67237">
              <w:rPr>
                <w:rFonts w:ascii="Arial" w:hAnsi="Arial" w:cs="Arial"/>
                <w:sz w:val="20"/>
                <w:szCs w:val="20"/>
              </w:rPr>
              <w:t xml:space="preserve"> </w:t>
            </w:r>
          </w:p>
          <w:p w14:paraId="583C77CE" w14:textId="3A4CCF05" w:rsidR="002A02EE" w:rsidRPr="00F67237" w:rsidRDefault="00FF1696" w:rsidP="00F61F84">
            <w:pPr>
              <w:numPr>
                <w:ilvl w:val="12"/>
                <w:numId w:val="0"/>
              </w:numPr>
              <w:rPr>
                <w:rFonts w:ascii="Arial" w:hAnsi="Arial" w:cs="Arial"/>
                <w:sz w:val="20"/>
                <w:szCs w:val="20"/>
              </w:rPr>
            </w:pPr>
            <w:r w:rsidRPr="00F67237">
              <w:rPr>
                <w:rFonts w:ascii="Arial" w:hAnsi="Arial" w:cs="Arial"/>
                <w:sz w:val="20"/>
                <w:szCs w:val="20"/>
              </w:rPr>
              <w:t xml:space="preserve">-99 = Don’t know/ </w:t>
            </w:r>
            <w:r w:rsidRPr="00F67237">
              <w:rPr>
                <w:rFonts w:ascii="Nyala" w:hAnsi="Nyala" w:cs="Nyala"/>
                <w:sz w:val="20"/>
                <w:szCs w:val="20"/>
              </w:rPr>
              <w:t>አላውቅም</w:t>
            </w:r>
          </w:p>
        </w:tc>
      </w:tr>
      <w:tr w:rsidR="00943933" w:rsidRPr="00F67237" w14:paraId="7F4968AE" w14:textId="77777777" w:rsidTr="003C3A64">
        <w:trPr>
          <w:trHeight w:val="333"/>
        </w:trPr>
        <w:tc>
          <w:tcPr>
            <w:tcW w:w="606" w:type="dxa"/>
          </w:tcPr>
          <w:p w14:paraId="2F505B9F" w14:textId="77777777" w:rsidR="00943933" w:rsidRPr="00F67237" w:rsidRDefault="00943933" w:rsidP="0061162F">
            <w:pPr>
              <w:rPr>
                <w:rFonts w:ascii="Arial" w:hAnsi="Arial" w:cs="Arial"/>
                <w:sz w:val="20"/>
                <w:szCs w:val="20"/>
              </w:rPr>
            </w:pPr>
            <w:r w:rsidRPr="00F67237">
              <w:rPr>
                <w:rFonts w:ascii="Arial" w:hAnsi="Arial" w:cs="Arial"/>
                <w:sz w:val="20"/>
                <w:szCs w:val="20"/>
              </w:rPr>
              <w:t>4</w:t>
            </w:r>
          </w:p>
        </w:tc>
        <w:tc>
          <w:tcPr>
            <w:tcW w:w="8682" w:type="dxa"/>
            <w:vAlign w:val="center"/>
          </w:tcPr>
          <w:p w14:paraId="1B32D6E4" w14:textId="2271CC0D" w:rsidR="00F61F84" w:rsidRPr="00F67237" w:rsidRDefault="00943933" w:rsidP="00F61F84">
            <w:pPr>
              <w:numPr>
                <w:ilvl w:val="12"/>
                <w:numId w:val="0"/>
              </w:numPr>
              <w:rPr>
                <w:rFonts w:ascii="Arial" w:hAnsi="Arial" w:cs="Arial"/>
                <w:sz w:val="20"/>
                <w:szCs w:val="20"/>
              </w:rPr>
            </w:pPr>
            <w:r w:rsidRPr="00F67237">
              <w:rPr>
                <w:rFonts w:ascii="Arial" w:hAnsi="Arial" w:cs="Arial"/>
                <w:sz w:val="20"/>
                <w:szCs w:val="20"/>
              </w:rPr>
              <w:t>Why is advertising important?</w:t>
            </w:r>
            <w:r w:rsidR="00F61F84" w:rsidRPr="00F67237">
              <w:rPr>
                <w:rFonts w:ascii="Arial" w:hAnsi="Arial" w:cs="Arial"/>
                <w:sz w:val="20"/>
                <w:szCs w:val="20"/>
              </w:rPr>
              <w:t xml:space="preserve"> / </w:t>
            </w:r>
            <w:r w:rsidR="00F61F84" w:rsidRPr="00F67237">
              <w:rPr>
                <w:rFonts w:ascii="Nyala" w:hAnsi="Nyala" w:cs="Nyala"/>
                <w:sz w:val="20"/>
                <w:szCs w:val="20"/>
              </w:rPr>
              <w:t>ማስታወቂያ</w:t>
            </w:r>
            <w:r w:rsidR="00F61F84" w:rsidRPr="00F67237">
              <w:rPr>
                <w:rFonts w:ascii="Arial" w:hAnsi="Arial" w:cs="Arial"/>
                <w:sz w:val="20"/>
                <w:szCs w:val="20"/>
              </w:rPr>
              <w:t xml:space="preserve"> </w:t>
            </w:r>
            <w:r w:rsidR="00F61F84" w:rsidRPr="00F67237">
              <w:rPr>
                <w:rFonts w:ascii="Nyala" w:hAnsi="Nyala" w:cs="Nyala"/>
                <w:sz w:val="20"/>
                <w:szCs w:val="20"/>
              </w:rPr>
              <w:t>ለምን</w:t>
            </w:r>
            <w:r w:rsidR="00F61F84" w:rsidRPr="00F67237">
              <w:rPr>
                <w:rFonts w:ascii="Arial" w:hAnsi="Arial" w:cs="Arial"/>
                <w:sz w:val="20"/>
                <w:szCs w:val="20"/>
              </w:rPr>
              <w:t xml:space="preserve"> </w:t>
            </w:r>
            <w:r w:rsidR="00F61F84" w:rsidRPr="00F67237">
              <w:rPr>
                <w:rFonts w:ascii="Nyala" w:hAnsi="Nyala" w:cs="Nyala"/>
                <w:sz w:val="20"/>
                <w:szCs w:val="20"/>
              </w:rPr>
              <w:t>ያስፈልጋል</w:t>
            </w:r>
            <w:r w:rsidR="00F61F84" w:rsidRPr="00F67237">
              <w:rPr>
                <w:rFonts w:ascii="Arial" w:hAnsi="Arial" w:cs="Arial"/>
                <w:sz w:val="20"/>
                <w:szCs w:val="20"/>
              </w:rPr>
              <w:t>?</w:t>
            </w:r>
          </w:p>
          <w:p w14:paraId="086AAE5E" w14:textId="77777777" w:rsidR="00F61F84" w:rsidRPr="00F67237" w:rsidRDefault="00F61F84" w:rsidP="00F61F84">
            <w:pPr>
              <w:rPr>
                <w:rFonts w:ascii="Arial" w:hAnsi="Arial" w:cs="Arial"/>
                <w:sz w:val="20"/>
                <w:szCs w:val="20"/>
              </w:rPr>
            </w:pPr>
            <w:r w:rsidRPr="00F67237">
              <w:rPr>
                <w:rFonts w:ascii="Arial" w:hAnsi="Arial" w:cs="Arial"/>
                <w:sz w:val="20"/>
                <w:szCs w:val="20"/>
              </w:rPr>
              <w:t xml:space="preserve">1 = You can be proud of your business./ </w:t>
            </w:r>
            <w:r w:rsidRPr="00F67237">
              <w:rPr>
                <w:rFonts w:ascii="Nyala" w:hAnsi="Nyala" w:cs="Nyala"/>
                <w:sz w:val="20"/>
                <w:szCs w:val="20"/>
              </w:rPr>
              <w:t>በንግድዎ</w:t>
            </w:r>
            <w:r w:rsidRPr="00F67237">
              <w:rPr>
                <w:rFonts w:ascii="Arial" w:hAnsi="Arial" w:cs="Arial"/>
                <w:sz w:val="20"/>
                <w:szCs w:val="20"/>
              </w:rPr>
              <w:t xml:space="preserve"> </w:t>
            </w:r>
            <w:r w:rsidRPr="00F67237">
              <w:rPr>
                <w:rFonts w:ascii="Nyala" w:hAnsi="Nyala" w:cs="Nyala"/>
                <w:sz w:val="20"/>
                <w:szCs w:val="20"/>
              </w:rPr>
              <w:t>እንዲኮሩ</w:t>
            </w:r>
          </w:p>
          <w:p w14:paraId="7FAFEED6" w14:textId="77777777" w:rsidR="00F61F84" w:rsidRPr="00F67237" w:rsidRDefault="00F61F84" w:rsidP="00F61F84">
            <w:pPr>
              <w:rPr>
                <w:rFonts w:ascii="Arial" w:hAnsi="Arial" w:cs="Arial"/>
                <w:sz w:val="20"/>
                <w:szCs w:val="20"/>
              </w:rPr>
            </w:pPr>
            <w:r w:rsidRPr="00F67237">
              <w:rPr>
                <w:rFonts w:ascii="Arial" w:hAnsi="Arial" w:cs="Arial"/>
                <w:sz w:val="20"/>
                <w:szCs w:val="20"/>
              </w:rPr>
              <w:t xml:space="preserve">2 = The public learns about your product./ </w:t>
            </w:r>
            <w:r w:rsidRPr="00F67237">
              <w:rPr>
                <w:rFonts w:ascii="Nyala" w:hAnsi="Nyala" w:cs="Nyala"/>
                <w:sz w:val="20"/>
                <w:szCs w:val="20"/>
              </w:rPr>
              <w:t>ስለምርትዎ</w:t>
            </w:r>
            <w:r w:rsidRPr="00F67237">
              <w:rPr>
                <w:rFonts w:ascii="Arial" w:hAnsi="Arial" w:cs="Arial"/>
                <w:sz w:val="20"/>
                <w:szCs w:val="20"/>
              </w:rPr>
              <w:t xml:space="preserve"> </w:t>
            </w:r>
            <w:r w:rsidRPr="00F67237">
              <w:rPr>
                <w:rFonts w:ascii="Nyala" w:hAnsi="Nyala" w:cs="Nyala"/>
                <w:sz w:val="20"/>
                <w:szCs w:val="20"/>
              </w:rPr>
              <w:t>ሰዎች</w:t>
            </w:r>
            <w:r w:rsidRPr="00F67237">
              <w:rPr>
                <w:rFonts w:ascii="Arial" w:hAnsi="Arial" w:cs="Arial"/>
                <w:sz w:val="20"/>
                <w:szCs w:val="20"/>
              </w:rPr>
              <w:t xml:space="preserve"> </w:t>
            </w:r>
            <w:r w:rsidRPr="00F67237">
              <w:rPr>
                <w:rFonts w:ascii="Nyala" w:hAnsi="Nyala" w:cs="Nyala"/>
                <w:sz w:val="20"/>
                <w:szCs w:val="20"/>
              </w:rPr>
              <w:t>እንዲያውቁ</w:t>
            </w:r>
          </w:p>
          <w:p w14:paraId="1B6A8BC5" w14:textId="77777777" w:rsidR="00F61F84" w:rsidRPr="00F67237" w:rsidRDefault="00F61F84" w:rsidP="00F61F84">
            <w:pPr>
              <w:rPr>
                <w:rFonts w:ascii="Arial" w:hAnsi="Arial" w:cs="Arial"/>
                <w:sz w:val="20"/>
                <w:szCs w:val="20"/>
              </w:rPr>
            </w:pPr>
            <w:r w:rsidRPr="00F67237">
              <w:rPr>
                <w:rFonts w:ascii="Arial" w:hAnsi="Arial" w:cs="Arial"/>
                <w:sz w:val="20"/>
                <w:szCs w:val="20"/>
              </w:rPr>
              <w:t xml:space="preserve">3 = It helps you get loans./ </w:t>
            </w:r>
            <w:r w:rsidRPr="00F67237">
              <w:rPr>
                <w:rFonts w:ascii="Nyala" w:hAnsi="Nyala" w:cs="Nyala"/>
                <w:sz w:val="20"/>
                <w:szCs w:val="20"/>
              </w:rPr>
              <w:t>ብድር</w:t>
            </w:r>
            <w:r w:rsidRPr="00F67237">
              <w:rPr>
                <w:rFonts w:ascii="Arial" w:hAnsi="Arial" w:cs="Arial"/>
                <w:sz w:val="20"/>
                <w:szCs w:val="20"/>
              </w:rPr>
              <w:t xml:space="preserve"> </w:t>
            </w:r>
            <w:r w:rsidRPr="00F67237">
              <w:rPr>
                <w:rFonts w:ascii="Nyala" w:hAnsi="Nyala" w:cs="Nyala"/>
                <w:sz w:val="20"/>
                <w:szCs w:val="20"/>
              </w:rPr>
              <w:t>ለማግኘት</w:t>
            </w:r>
          </w:p>
          <w:p w14:paraId="6DC37582" w14:textId="77777777" w:rsidR="002A02EE" w:rsidRDefault="00F61F84" w:rsidP="00F61F84">
            <w:pPr>
              <w:numPr>
                <w:ilvl w:val="12"/>
                <w:numId w:val="0"/>
              </w:numPr>
              <w:rPr>
                <w:rFonts w:ascii="Nyala" w:hAnsi="Nyala" w:cs="Nyala"/>
                <w:sz w:val="20"/>
                <w:szCs w:val="20"/>
              </w:rPr>
            </w:pPr>
            <w:r w:rsidRPr="00F67237">
              <w:rPr>
                <w:rFonts w:ascii="Arial" w:hAnsi="Arial" w:cs="Arial"/>
                <w:sz w:val="20"/>
                <w:szCs w:val="20"/>
              </w:rPr>
              <w:t xml:space="preserve">-99 = Don’t know/ </w:t>
            </w:r>
            <w:r w:rsidRPr="00F67237">
              <w:rPr>
                <w:rFonts w:ascii="Nyala" w:hAnsi="Nyala" w:cs="Nyala"/>
                <w:sz w:val="20"/>
                <w:szCs w:val="20"/>
              </w:rPr>
              <w:t>አላውቅም</w:t>
            </w:r>
          </w:p>
          <w:p w14:paraId="7E7FF455" w14:textId="77777777" w:rsidR="0036067C" w:rsidRDefault="0036067C" w:rsidP="00F61F84">
            <w:pPr>
              <w:numPr>
                <w:ilvl w:val="12"/>
                <w:numId w:val="0"/>
              </w:numPr>
              <w:rPr>
                <w:rFonts w:ascii="Nyala" w:hAnsi="Nyala" w:cs="Nyala"/>
                <w:sz w:val="20"/>
                <w:szCs w:val="20"/>
              </w:rPr>
            </w:pPr>
          </w:p>
          <w:p w14:paraId="52F7962F" w14:textId="5EE3317E" w:rsidR="0036067C" w:rsidRPr="00F67237" w:rsidRDefault="0036067C" w:rsidP="00F61F84">
            <w:pPr>
              <w:numPr>
                <w:ilvl w:val="12"/>
                <w:numId w:val="0"/>
              </w:numPr>
              <w:rPr>
                <w:rFonts w:ascii="Arial" w:hAnsi="Arial" w:cs="Arial"/>
                <w:sz w:val="20"/>
                <w:szCs w:val="20"/>
              </w:rPr>
            </w:pPr>
          </w:p>
        </w:tc>
      </w:tr>
      <w:tr w:rsidR="00943933" w:rsidRPr="00F67237" w14:paraId="7E594823" w14:textId="77777777" w:rsidTr="003C3A64">
        <w:trPr>
          <w:trHeight w:val="333"/>
        </w:trPr>
        <w:tc>
          <w:tcPr>
            <w:tcW w:w="606" w:type="dxa"/>
          </w:tcPr>
          <w:p w14:paraId="3E41D2B9" w14:textId="77777777" w:rsidR="00943933" w:rsidRPr="00F67237" w:rsidRDefault="00943933" w:rsidP="0061162F">
            <w:pPr>
              <w:rPr>
                <w:rFonts w:ascii="Arial" w:hAnsi="Arial" w:cs="Arial"/>
                <w:sz w:val="20"/>
                <w:szCs w:val="20"/>
              </w:rPr>
            </w:pPr>
            <w:r w:rsidRPr="00F67237">
              <w:rPr>
                <w:rFonts w:ascii="Arial" w:hAnsi="Arial" w:cs="Arial"/>
                <w:sz w:val="20"/>
                <w:szCs w:val="20"/>
              </w:rPr>
              <w:t>5</w:t>
            </w:r>
          </w:p>
        </w:tc>
        <w:tc>
          <w:tcPr>
            <w:tcW w:w="8682" w:type="dxa"/>
            <w:vAlign w:val="center"/>
          </w:tcPr>
          <w:p w14:paraId="79E45DA3" w14:textId="77777777" w:rsidR="00F61F84" w:rsidRPr="00F67237" w:rsidRDefault="00943933" w:rsidP="00F61F84">
            <w:pPr>
              <w:rPr>
                <w:rFonts w:ascii="Arial" w:hAnsi="Arial" w:cs="Arial"/>
                <w:sz w:val="20"/>
                <w:szCs w:val="20"/>
              </w:rPr>
            </w:pPr>
            <w:r w:rsidRPr="00F67237">
              <w:rPr>
                <w:rFonts w:ascii="Arial" w:hAnsi="Arial" w:cs="Arial"/>
                <w:sz w:val="20"/>
                <w:szCs w:val="20"/>
              </w:rPr>
              <w:t>Business discounts given to your friends and family:</w:t>
            </w:r>
            <w:r w:rsidR="00F61F84" w:rsidRPr="00F67237">
              <w:rPr>
                <w:rFonts w:ascii="Arial" w:hAnsi="Arial" w:cs="Arial"/>
                <w:sz w:val="20"/>
                <w:szCs w:val="20"/>
              </w:rPr>
              <w:t xml:space="preserve"> </w:t>
            </w:r>
            <w:r w:rsidR="00F61F84" w:rsidRPr="00F67237">
              <w:rPr>
                <w:rFonts w:ascii="Nyala" w:hAnsi="Nyala" w:cs="Nyala"/>
                <w:sz w:val="20"/>
                <w:szCs w:val="20"/>
              </w:rPr>
              <w:t>ለቤተሰብና</w:t>
            </w:r>
            <w:r w:rsidR="00F61F84" w:rsidRPr="00F67237">
              <w:rPr>
                <w:rFonts w:ascii="Arial" w:hAnsi="Arial" w:cs="Arial"/>
                <w:sz w:val="20"/>
                <w:szCs w:val="20"/>
              </w:rPr>
              <w:t xml:space="preserve"> </w:t>
            </w:r>
            <w:r w:rsidR="00F61F84" w:rsidRPr="00F67237">
              <w:rPr>
                <w:rFonts w:ascii="Nyala" w:hAnsi="Nyala" w:cs="Nyala"/>
                <w:sz w:val="20"/>
                <w:szCs w:val="20"/>
              </w:rPr>
              <w:t>ጓደኞች</w:t>
            </w:r>
            <w:r w:rsidR="00F61F84" w:rsidRPr="00F67237">
              <w:rPr>
                <w:rFonts w:ascii="Arial" w:hAnsi="Arial" w:cs="Arial"/>
                <w:sz w:val="20"/>
                <w:szCs w:val="20"/>
              </w:rPr>
              <w:t xml:space="preserve"> </w:t>
            </w:r>
            <w:r w:rsidR="00F61F84" w:rsidRPr="00F67237">
              <w:rPr>
                <w:rFonts w:ascii="Nyala" w:hAnsi="Nyala" w:cs="Nyala"/>
                <w:sz w:val="20"/>
                <w:szCs w:val="20"/>
              </w:rPr>
              <w:t>የሚደረግ</w:t>
            </w:r>
            <w:r w:rsidR="00F61F84" w:rsidRPr="00F67237">
              <w:rPr>
                <w:rFonts w:ascii="Arial" w:hAnsi="Arial" w:cs="Arial"/>
                <w:sz w:val="20"/>
                <w:szCs w:val="20"/>
              </w:rPr>
              <w:t xml:space="preserve"> </w:t>
            </w:r>
            <w:r w:rsidR="00F61F84" w:rsidRPr="00F67237">
              <w:rPr>
                <w:rFonts w:ascii="Nyala" w:hAnsi="Nyala" w:cs="Nyala"/>
                <w:sz w:val="20"/>
                <w:szCs w:val="20"/>
              </w:rPr>
              <w:t>የዋጋ</w:t>
            </w:r>
            <w:r w:rsidR="00F61F84" w:rsidRPr="00F67237">
              <w:rPr>
                <w:rFonts w:ascii="Arial" w:hAnsi="Arial" w:cs="Arial"/>
                <w:sz w:val="20"/>
                <w:szCs w:val="20"/>
              </w:rPr>
              <w:t xml:space="preserve"> </w:t>
            </w:r>
            <w:r w:rsidR="00F61F84" w:rsidRPr="00F67237">
              <w:rPr>
                <w:rFonts w:ascii="Nyala" w:hAnsi="Nyala" w:cs="Nyala"/>
                <w:sz w:val="20"/>
                <w:szCs w:val="20"/>
              </w:rPr>
              <w:t>ቅናሽ፡</w:t>
            </w:r>
            <w:r w:rsidR="00F61F84" w:rsidRPr="00F67237">
              <w:rPr>
                <w:rFonts w:ascii="Arial" w:hAnsi="Arial" w:cs="Arial"/>
                <w:sz w:val="20"/>
                <w:szCs w:val="20"/>
              </w:rPr>
              <w:t xml:space="preserve"> </w:t>
            </w:r>
          </w:p>
          <w:p w14:paraId="48E930CC" w14:textId="77777777" w:rsidR="00F61F84" w:rsidRPr="00F67237" w:rsidRDefault="00F61F84" w:rsidP="00F61F84">
            <w:pPr>
              <w:rPr>
                <w:rFonts w:ascii="Arial" w:hAnsi="Arial" w:cs="Arial"/>
                <w:sz w:val="20"/>
                <w:szCs w:val="20"/>
              </w:rPr>
            </w:pPr>
            <w:r w:rsidRPr="00F67237">
              <w:rPr>
                <w:rFonts w:ascii="Arial" w:hAnsi="Arial" w:cs="Arial"/>
                <w:sz w:val="20"/>
                <w:szCs w:val="20"/>
              </w:rPr>
              <w:t xml:space="preserve">1 = Need to be recorded./ </w:t>
            </w:r>
            <w:r w:rsidRPr="00F67237">
              <w:rPr>
                <w:rFonts w:ascii="Nyala" w:hAnsi="Nyala" w:cs="Nyala"/>
                <w:sz w:val="20"/>
                <w:szCs w:val="20"/>
              </w:rPr>
              <w:t>መመዝገብ</w:t>
            </w:r>
            <w:r w:rsidRPr="00F67237">
              <w:rPr>
                <w:rFonts w:ascii="Arial" w:hAnsi="Arial" w:cs="Arial"/>
                <w:sz w:val="20"/>
                <w:szCs w:val="20"/>
              </w:rPr>
              <w:t xml:space="preserve"> </w:t>
            </w:r>
            <w:r w:rsidRPr="00F67237">
              <w:rPr>
                <w:rFonts w:ascii="Nyala" w:hAnsi="Nyala" w:cs="Nyala"/>
                <w:sz w:val="20"/>
                <w:szCs w:val="20"/>
              </w:rPr>
              <w:t>አለበት</w:t>
            </w:r>
            <w:r w:rsidRPr="00F67237">
              <w:rPr>
                <w:rFonts w:ascii="Arial" w:hAnsi="Arial" w:cs="Arial"/>
                <w:sz w:val="20"/>
                <w:szCs w:val="20"/>
              </w:rPr>
              <w:t xml:space="preserve"> </w:t>
            </w:r>
          </w:p>
          <w:p w14:paraId="3501E23E" w14:textId="77777777" w:rsidR="00F61F84" w:rsidRPr="00F67237" w:rsidRDefault="00F61F84" w:rsidP="00F61F84">
            <w:pPr>
              <w:rPr>
                <w:rFonts w:ascii="Arial" w:hAnsi="Arial" w:cs="Arial"/>
                <w:sz w:val="20"/>
                <w:szCs w:val="20"/>
              </w:rPr>
            </w:pPr>
            <w:r w:rsidRPr="00F67237">
              <w:rPr>
                <w:rFonts w:ascii="Arial" w:hAnsi="Arial" w:cs="Arial"/>
                <w:sz w:val="20"/>
                <w:szCs w:val="20"/>
              </w:rPr>
              <w:t xml:space="preserve">2 = Do not need to be recorded./ </w:t>
            </w:r>
            <w:r w:rsidRPr="00F67237">
              <w:rPr>
                <w:rFonts w:ascii="Nyala" w:hAnsi="Nyala" w:cs="Nyala"/>
                <w:sz w:val="20"/>
                <w:szCs w:val="20"/>
              </w:rPr>
              <w:t>መመዝገብ</w:t>
            </w:r>
            <w:r w:rsidRPr="00F67237">
              <w:rPr>
                <w:rFonts w:ascii="Arial" w:hAnsi="Arial" w:cs="Arial"/>
                <w:sz w:val="20"/>
                <w:szCs w:val="20"/>
              </w:rPr>
              <w:t xml:space="preserve"> </w:t>
            </w:r>
            <w:r w:rsidRPr="00F67237">
              <w:rPr>
                <w:rFonts w:ascii="Nyala" w:hAnsi="Nyala" w:cs="Nyala"/>
                <w:sz w:val="20"/>
                <w:szCs w:val="20"/>
              </w:rPr>
              <w:t>አያስፈልገውም</w:t>
            </w:r>
          </w:p>
          <w:p w14:paraId="08108F62" w14:textId="155FB062" w:rsidR="000B6F4B" w:rsidRPr="00F67237" w:rsidRDefault="00F61F84" w:rsidP="000B6F4B">
            <w:pPr>
              <w:rPr>
                <w:rFonts w:ascii="Arial" w:hAnsi="Arial" w:cs="Arial"/>
                <w:sz w:val="20"/>
                <w:szCs w:val="20"/>
              </w:rPr>
            </w:pPr>
            <w:r w:rsidRPr="00F67237">
              <w:rPr>
                <w:rFonts w:ascii="Arial" w:hAnsi="Arial" w:cs="Arial"/>
                <w:sz w:val="20"/>
                <w:szCs w:val="20"/>
              </w:rPr>
              <w:t xml:space="preserve">-99 = Don’t know/ </w:t>
            </w:r>
            <w:r w:rsidRPr="00F67237">
              <w:rPr>
                <w:rFonts w:ascii="Nyala" w:hAnsi="Nyala" w:cs="Nyala"/>
                <w:sz w:val="20"/>
                <w:szCs w:val="20"/>
              </w:rPr>
              <w:t>አላውቅም</w:t>
            </w:r>
          </w:p>
        </w:tc>
      </w:tr>
      <w:tr w:rsidR="00943933" w:rsidRPr="00F67237" w14:paraId="3059E741" w14:textId="77777777" w:rsidTr="003C3A64">
        <w:trPr>
          <w:trHeight w:val="333"/>
        </w:trPr>
        <w:tc>
          <w:tcPr>
            <w:tcW w:w="606" w:type="dxa"/>
          </w:tcPr>
          <w:p w14:paraId="423166FE" w14:textId="77777777" w:rsidR="00943933" w:rsidRPr="00F67237" w:rsidRDefault="00943933" w:rsidP="0061162F">
            <w:pPr>
              <w:rPr>
                <w:rFonts w:ascii="Arial" w:hAnsi="Arial" w:cs="Arial"/>
                <w:sz w:val="20"/>
                <w:szCs w:val="20"/>
              </w:rPr>
            </w:pPr>
            <w:r w:rsidRPr="00F67237">
              <w:rPr>
                <w:rFonts w:ascii="Arial" w:hAnsi="Arial" w:cs="Arial"/>
                <w:sz w:val="20"/>
                <w:szCs w:val="20"/>
              </w:rPr>
              <w:t>6</w:t>
            </w:r>
          </w:p>
        </w:tc>
        <w:tc>
          <w:tcPr>
            <w:tcW w:w="8682" w:type="dxa"/>
          </w:tcPr>
          <w:p w14:paraId="4FF8B699" w14:textId="50E6ED70" w:rsidR="00D643EB" w:rsidRPr="00F67237" w:rsidRDefault="00943933" w:rsidP="00D643EB">
            <w:pPr>
              <w:rPr>
                <w:rFonts w:ascii="Arial" w:hAnsi="Arial" w:cs="Arial"/>
                <w:sz w:val="20"/>
                <w:szCs w:val="20"/>
              </w:rPr>
            </w:pPr>
            <w:r w:rsidRPr="00F67237">
              <w:rPr>
                <w:rFonts w:ascii="Arial" w:hAnsi="Arial" w:cs="Arial"/>
                <w:sz w:val="20"/>
                <w:szCs w:val="20"/>
              </w:rPr>
              <w:t>Collateral for a loan is required:</w:t>
            </w:r>
            <w:r w:rsidR="00D643EB" w:rsidRPr="00F67237">
              <w:rPr>
                <w:rFonts w:ascii="Arial" w:hAnsi="Arial" w:cs="Arial"/>
                <w:sz w:val="20"/>
                <w:szCs w:val="20"/>
              </w:rPr>
              <w:t xml:space="preserve"> </w:t>
            </w:r>
            <w:r w:rsidR="00D643EB" w:rsidRPr="00F67237">
              <w:rPr>
                <w:rFonts w:ascii="Nyala" w:hAnsi="Nyala" w:cs="Nyala"/>
                <w:sz w:val="20"/>
                <w:szCs w:val="20"/>
              </w:rPr>
              <w:t>ለብድር</w:t>
            </w:r>
            <w:r w:rsidR="00D643EB" w:rsidRPr="00F67237">
              <w:rPr>
                <w:rFonts w:ascii="Arial" w:hAnsi="Arial" w:cs="Arial"/>
                <w:sz w:val="20"/>
                <w:szCs w:val="20"/>
              </w:rPr>
              <w:t xml:space="preserve"> </w:t>
            </w:r>
            <w:r w:rsidR="00D643EB" w:rsidRPr="00F67237">
              <w:rPr>
                <w:rFonts w:ascii="Nyala" w:hAnsi="Nyala" w:cs="Nyala"/>
                <w:sz w:val="20"/>
                <w:szCs w:val="20"/>
              </w:rPr>
              <w:t>ማስያዣ</w:t>
            </w:r>
            <w:r w:rsidR="00D643EB" w:rsidRPr="00F67237">
              <w:rPr>
                <w:rFonts w:ascii="Arial" w:hAnsi="Arial" w:cs="Arial"/>
                <w:sz w:val="20"/>
                <w:szCs w:val="20"/>
              </w:rPr>
              <w:t xml:space="preserve"> </w:t>
            </w:r>
            <w:r w:rsidR="00D643EB" w:rsidRPr="00F67237">
              <w:rPr>
                <w:rFonts w:ascii="Nyala" w:hAnsi="Nyala" w:cs="Nyala"/>
                <w:sz w:val="20"/>
                <w:szCs w:val="20"/>
              </w:rPr>
              <w:t>የሚያስፈልገው</w:t>
            </w:r>
            <w:r w:rsidR="00D643EB" w:rsidRPr="00F67237">
              <w:rPr>
                <w:rFonts w:ascii="Arial" w:hAnsi="Arial" w:cs="Arial"/>
                <w:sz w:val="20"/>
                <w:szCs w:val="20"/>
              </w:rPr>
              <w:t xml:space="preserve"> </w:t>
            </w:r>
            <w:r w:rsidR="00D643EB" w:rsidRPr="00F67237">
              <w:rPr>
                <w:rFonts w:ascii="Nyala" w:hAnsi="Nyala" w:cs="Nyala"/>
                <w:sz w:val="20"/>
                <w:szCs w:val="20"/>
              </w:rPr>
              <w:t>፡</w:t>
            </w:r>
          </w:p>
          <w:p w14:paraId="1381F3BC" w14:textId="77777777" w:rsidR="00D643EB" w:rsidRPr="00F67237" w:rsidRDefault="00D643EB" w:rsidP="00D643EB">
            <w:pPr>
              <w:rPr>
                <w:rFonts w:ascii="Arial" w:hAnsi="Arial" w:cs="Arial"/>
                <w:sz w:val="20"/>
                <w:szCs w:val="20"/>
              </w:rPr>
            </w:pPr>
            <w:r w:rsidRPr="00F67237">
              <w:rPr>
                <w:rFonts w:ascii="Arial" w:hAnsi="Arial" w:cs="Arial"/>
                <w:sz w:val="20"/>
                <w:szCs w:val="20"/>
              </w:rPr>
              <w:t xml:space="preserve">1 = To keep certain people from entering business/ </w:t>
            </w:r>
            <w:r w:rsidRPr="00F67237">
              <w:rPr>
                <w:rFonts w:ascii="Nyala" w:hAnsi="Nyala" w:cs="Nyala"/>
                <w:sz w:val="20"/>
                <w:szCs w:val="20"/>
              </w:rPr>
              <w:t>አንዳንድ</w:t>
            </w:r>
            <w:r w:rsidRPr="00F67237">
              <w:rPr>
                <w:rFonts w:ascii="Arial" w:hAnsi="Arial" w:cs="Arial"/>
                <w:sz w:val="20"/>
                <w:szCs w:val="20"/>
              </w:rPr>
              <w:t xml:space="preserve"> </w:t>
            </w:r>
            <w:r w:rsidRPr="00F67237">
              <w:rPr>
                <w:rFonts w:ascii="Nyala" w:hAnsi="Nyala" w:cs="Nyala"/>
                <w:sz w:val="20"/>
                <w:szCs w:val="20"/>
              </w:rPr>
              <w:t>ሰዎች</w:t>
            </w:r>
            <w:r w:rsidRPr="00F67237">
              <w:rPr>
                <w:rFonts w:ascii="Arial" w:hAnsi="Arial" w:cs="Arial"/>
                <w:sz w:val="20"/>
                <w:szCs w:val="20"/>
              </w:rPr>
              <w:t xml:space="preserve"> </w:t>
            </w:r>
            <w:r w:rsidRPr="00F67237">
              <w:rPr>
                <w:rFonts w:ascii="Nyala" w:hAnsi="Nyala" w:cs="Nyala"/>
                <w:sz w:val="20"/>
                <w:szCs w:val="20"/>
              </w:rPr>
              <w:t>ንግድ</w:t>
            </w:r>
            <w:r w:rsidRPr="00F67237">
              <w:rPr>
                <w:rFonts w:ascii="Arial" w:hAnsi="Arial" w:cs="Arial"/>
                <w:sz w:val="20"/>
                <w:szCs w:val="20"/>
              </w:rPr>
              <w:t xml:space="preserve"> </w:t>
            </w:r>
            <w:r w:rsidRPr="00F67237">
              <w:rPr>
                <w:rFonts w:ascii="Nyala" w:hAnsi="Nyala" w:cs="Nyala"/>
                <w:sz w:val="20"/>
                <w:szCs w:val="20"/>
              </w:rPr>
              <w:t>ስራ</w:t>
            </w:r>
            <w:r w:rsidRPr="00F67237">
              <w:rPr>
                <w:rFonts w:ascii="Arial" w:hAnsi="Arial" w:cs="Arial"/>
                <w:sz w:val="20"/>
                <w:szCs w:val="20"/>
              </w:rPr>
              <w:t xml:space="preserve"> </w:t>
            </w:r>
            <w:r w:rsidRPr="00F67237">
              <w:rPr>
                <w:rFonts w:ascii="Nyala" w:hAnsi="Nyala" w:cs="Nyala"/>
                <w:sz w:val="20"/>
                <w:szCs w:val="20"/>
              </w:rPr>
              <w:t>ውስጥ</w:t>
            </w:r>
            <w:r w:rsidRPr="00F67237">
              <w:rPr>
                <w:rFonts w:ascii="Arial" w:hAnsi="Arial" w:cs="Arial"/>
                <w:sz w:val="20"/>
                <w:szCs w:val="20"/>
              </w:rPr>
              <w:t xml:space="preserve"> </w:t>
            </w:r>
            <w:r w:rsidRPr="00F67237">
              <w:rPr>
                <w:rFonts w:ascii="Nyala" w:hAnsi="Nyala" w:cs="Nyala"/>
                <w:sz w:val="20"/>
                <w:szCs w:val="20"/>
              </w:rPr>
              <w:t>እንዳይገቡ</w:t>
            </w:r>
            <w:r w:rsidRPr="00F67237">
              <w:rPr>
                <w:rFonts w:ascii="Arial" w:hAnsi="Arial" w:cs="Arial"/>
                <w:sz w:val="20"/>
                <w:szCs w:val="20"/>
              </w:rPr>
              <w:t xml:space="preserve"> </w:t>
            </w:r>
            <w:r w:rsidRPr="00F67237">
              <w:rPr>
                <w:rFonts w:ascii="Nyala" w:hAnsi="Nyala" w:cs="Nyala"/>
                <w:sz w:val="20"/>
                <w:szCs w:val="20"/>
              </w:rPr>
              <w:t>ለማድረግ</w:t>
            </w:r>
          </w:p>
          <w:p w14:paraId="7B703934" w14:textId="77777777" w:rsidR="00D643EB" w:rsidRPr="00F67237" w:rsidRDefault="00D643EB" w:rsidP="00D643EB">
            <w:pPr>
              <w:rPr>
                <w:rFonts w:ascii="Arial" w:hAnsi="Arial" w:cs="Arial"/>
                <w:sz w:val="20"/>
                <w:szCs w:val="20"/>
              </w:rPr>
            </w:pPr>
            <w:r w:rsidRPr="00F67237">
              <w:rPr>
                <w:rFonts w:ascii="Arial" w:hAnsi="Arial" w:cs="Arial"/>
                <w:sz w:val="20"/>
                <w:szCs w:val="20"/>
              </w:rPr>
              <w:t xml:space="preserve">2 = To protect the interest of the lender./ </w:t>
            </w:r>
            <w:r w:rsidRPr="00F67237">
              <w:rPr>
                <w:rFonts w:ascii="Nyala" w:hAnsi="Nyala" w:cs="Nyala"/>
                <w:sz w:val="20"/>
                <w:szCs w:val="20"/>
              </w:rPr>
              <w:t>የአበዳሪውን</w:t>
            </w:r>
            <w:r w:rsidRPr="00F67237">
              <w:rPr>
                <w:rFonts w:ascii="Arial" w:hAnsi="Arial" w:cs="Arial"/>
                <w:sz w:val="20"/>
                <w:szCs w:val="20"/>
              </w:rPr>
              <w:t xml:space="preserve"> </w:t>
            </w:r>
            <w:r w:rsidRPr="00F67237">
              <w:rPr>
                <w:rFonts w:ascii="Nyala" w:hAnsi="Nyala" w:cs="Nyala"/>
                <w:sz w:val="20"/>
                <w:szCs w:val="20"/>
              </w:rPr>
              <w:t>ጥቅም</w:t>
            </w:r>
            <w:r w:rsidRPr="00F67237">
              <w:rPr>
                <w:rFonts w:ascii="Arial" w:hAnsi="Arial" w:cs="Arial"/>
                <w:sz w:val="20"/>
                <w:szCs w:val="20"/>
              </w:rPr>
              <w:t xml:space="preserve"> </w:t>
            </w:r>
            <w:r w:rsidRPr="00F67237">
              <w:rPr>
                <w:rFonts w:ascii="Nyala" w:hAnsi="Nyala" w:cs="Nyala"/>
                <w:sz w:val="20"/>
                <w:szCs w:val="20"/>
              </w:rPr>
              <w:t>ለማስጠበቅ</w:t>
            </w:r>
          </w:p>
          <w:p w14:paraId="6C9878A9" w14:textId="30CC951F" w:rsidR="000B6F4B" w:rsidRPr="00F67237" w:rsidRDefault="00D643EB" w:rsidP="000B6F4B">
            <w:pPr>
              <w:rPr>
                <w:rFonts w:ascii="Arial" w:hAnsi="Arial" w:cs="Arial"/>
                <w:sz w:val="20"/>
                <w:szCs w:val="20"/>
              </w:rPr>
            </w:pPr>
            <w:r w:rsidRPr="00F67237">
              <w:rPr>
                <w:rFonts w:ascii="Arial" w:hAnsi="Arial" w:cs="Arial"/>
                <w:sz w:val="20"/>
                <w:szCs w:val="20"/>
              </w:rPr>
              <w:t xml:space="preserve">-99 = Don’t know/ </w:t>
            </w:r>
            <w:r w:rsidRPr="00F67237">
              <w:rPr>
                <w:rFonts w:ascii="Nyala" w:hAnsi="Nyala" w:cs="Nyala"/>
                <w:sz w:val="20"/>
                <w:szCs w:val="20"/>
              </w:rPr>
              <w:t>አላውቅም</w:t>
            </w:r>
          </w:p>
        </w:tc>
      </w:tr>
      <w:tr w:rsidR="00943933" w:rsidRPr="00F67237" w14:paraId="1A7D7E07" w14:textId="77777777" w:rsidTr="003C3A64">
        <w:trPr>
          <w:trHeight w:val="333"/>
        </w:trPr>
        <w:tc>
          <w:tcPr>
            <w:tcW w:w="606" w:type="dxa"/>
          </w:tcPr>
          <w:p w14:paraId="040965D5" w14:textId="77777777" w:rsidR="00943933" w:rsidRPr="00F67237" w:rsidRDefault="00943933" w:rsidP="0061162F">
            <w:pPr>
              <w:rPr>
                <w:rFonts w:ascii="Arial" w:hAnsi="Arial" w:cs="Arial"/>
                <w:sz w:val="20"/>
                <w:szCs w:val="20"/>
              </w:rPr>
            </w:pPr>
            <w:r w:rsidRPr="00F67237">
              <w:rPr>
                <w:rFonts w:ascii="Arial" w:hAnsi="Arial" w:cs="Arial"/>
                <w:sz w:val="20"/>
                <w:szCs w:val="20"/>
              </w:rPr>
              <w:t>7</w:t>
            </w:r>
          </w:p>
        </w:tc>
        <w:tc>
          <w:tcPr>
            <w:tcW w:w="8682" w:type="dxa"/>
          </w:tcPr>
          <w:p w14:paraId="01153E82" w14:textId="2E34F5E6" w:rsidR="00D7541F" w:rsidRPr="00F67237" w:rsidRDefault="00D7541F" w:rsidP="00D7541F">
            <w:pPr>
              <w:rPr>
                <w:rFonts w:ascii="Arial" w:hAnsi="Arial" w:cs="Arial"/>
                <w:sz w:val="20"/>
                <w:szCs w:val="20"/>
              </w:rPr>
            </w:pPr>
            <w:r w:rsidRPr="00F67237">
              <w:rPr>
                <w:rFonts w:ascii="Arial" w:hAnsi="Arial" w:cs="Arial"/>
                <w:sz w:val="20"/>
                <w:szCs w:val="20"/>
              </w:rPr>
              <w:t xml:space="preserve">If business is bad/ </w:t>
            </w:r>
            <w:r w:rsidRPr="00F67237">
              <w:rPr>
                <w:rFonts w:ascii="Nyala" w:hAnsi="Nyala" w:cs="Nyala"/>
                <w:sz w:val="20"/>
                <w:szCs w:val="20"/>
              </w:rPr>
              <w:t>ንግዱ</w:t>
            </w:r>
            <w:r w:rsidRPr="00F67237">
              <w:rPr>
                <w:rFonts w:ascii="Arial" w:hAnsi="Arial" w:cs="Arial"/>
                <w:sz w:val="20"/>
                <w:szCs w:val="20"/>
              </w:rPr>
              <w:t xml:space="preserve">/ </w:t>
            </w:r>
            <w:r w:rsidRPr="00F67237">
              <w:rPr>
                <w:rFonts w:ascii="Nyala" w:hAnsi="Nyala" w:cs="Nyala"/>
                <w:sz w:val="20"/>
                <w:szCs w:val="20"/>
              </w:rPr>
              <w:t>ስራ</w:t>
            </w:r>
            <w:r w:rsidRPr="00F67237">
              <w:rPr>
                <w:rFonts w:ascii="Arial" w:hAnsi="Arial" w:cs="Arial"/>
                <w:sz w:val="20"/>
                <w:szCs w:val="20"/>
              </w:rPr>
              <w:t xml:space="preserve"> </w:t>
            </w:r>
            <w:r w:rsidRPr="00F67237">
              <w:rPr>
                <w:rFonts w:ascii="Nyala" w:hAnsi="Nyala" w:cs="Nyala"/>
                <w:sz w:val="20"/>
                <w:szCs w:val="20"/>
              </w:rPr>
              <w:t>ጥሩ</w:t>
            </w:r>
            <w:r w:rsidRPr="00F67237">
              <w:rPr>
                <w:rFonts w:ascii="Arial" w:hAnsi="Arial" w:cs="Arial"/>
                <w:sz w:val="20"/>
                <w:szCs w:val="20"/>
              </w:rPr>
              <w:t xml:space="preserve"> </w:t>
            </w:r>
            <w:r w:rsidRPr="00F67237">
              <w:rPr>
                <w:rFonts w:ascii="Nyala" w:hAnsi="Nyala" w:cs="Nyala"/>
                <w:sz w:val="20"/>
                <w:szCs w:val="20"/>
              </w:rPr>
              <w:t>ካልሆነ፡</w:t>
            </w:r>
            <w:r w:rsidRPr="00F67237">
              <w:rPr>
                <w:rFonts w:ascii="Arial" w:hAnsi="Arial" w:cs="Arial"/>
                <w:sz w:val="20"/>
                <w:szCs w:val="20"/>
              </w:rPr>
              <w:t xml:space="preserve"> </w:t>
            </w:r>
          </w:p>
          <w:p w14:paraId="270BAD36" w14:textId="77777777" w:rsidR="00D7541F" w:rsidRPr="00F67237" w:rsidRDefault="00D7541F" w:rsidP="00D7541F">
            <w:pPr>
              <w:rPr>
                <w:rFonts w:ascii="Arial" w:hAnsi="Arial" w:cs="Arial"/>
                <w:sz w:val="20"/>
                <w:szCs w:val="20"/>
              </w:rPr>
            </w:pPr>
            <w:r w:rsidRPr="00F67237">
              <w:rPr>
                <w:rFonts w:ascii="Arial" w:hAnsi="Arial" w:cs="Arial"/>
                <w:sz w:val="20"/>
                <w:szCs w:val="20"/>
              </w:rPr>
              <w:t xml:space="preserve">1 = A borrower may reschedule payment of the debt./ </w:t>
            </w:r>
            <w:r w:rsidRPr="00F67237">
              <w:rPr>
                <w:rFonts w:ascii="Nyala" w:hAnsi="Nyala" w:cs="Nyala"/>
                <w:sz w:val="20"/>
                <w:szCs w:val="20"/>
              </w:rPr>
              <w:t>አንድ</w:t>
            </w:r>
            <w:r w:rsidRPr="00F67237">
              <w:rPr>
                <w:rFonts w:ascii="Arial" w:hAnsi="Arial" w:cs="Arial"/>
                <w:sz w:val="20"/>
                <w:szCs w:val="20"/>
              </w:rPr>
              <w:t xml:space="preserve"> </w:t>
            </w:r>
            <w:r w:rsidRPr="00F67237">
              <w:rPr>
                <w:rFonts w:ascii="Nyala" w:hAnsi="Nyala" w:cs="Nyala"/>
                <w:sz w:val="20"/>
                <w:szCs w:val="20"/>
              </w:rPr>
              <w:t>ተበዳሪ</w:t>
            </w:r>
            <w:r w:rsidRPr="00F67237">
              <w:rPr>
                <w:rFonts w:ascii="Arial" w:hAnsi="Arial" w:cs="Arial"/>
                <w:sz w:val="20"/>
                <w:szCs w:val="20"/>
              </w:rPr>
              <w:t xml:space="preserve"> </w:t>
            </w:r>
            <w:r w:rsidRPr="00F67237">
              <w:rPr>
                <w:rFonts w:ascii="Nyala" w:hAnsi="Nyala" w:cs="Nyala"/>
                <w:sz w:val="20"/>
                <w:szCs w:val="20"/>
              </w:rPr>
              <w:t>የብድር</w:t>
            </w:r>
            <w:r w:rsidRPr="00F67237">
              <w:rPr>
                <w:rFonts w:ascii="Arial" w:hAnsi="Arial" w:cs="Arial"/>
                <w:sz w:val="20"/>
                <w:szCs w:val="20"/>
              </w:rPr>
              <w:t xml:space="preserve"> </w:t>
            </w:r>
            <w:r w:rsidRPr="00F67237">
              <w:rPr>
                <w:rFonts w:ascii="Nyala" w:hAnsi="Nyala" w:cs="Nyala"/>
                <w:sz w:val="20"/>
                <w:szCs w:val="20"/>
              </w:rPr>
              <w:t>መክፈያውን</w:t>
            </w:r>
            <w:r w:rsidRPr="00F67237">
              <w:rPr>
                <w:rFonts w:ascii="Arial" w:hAnsi="Arial" w:cs="Arial"/>
                <w:sz w:val="20"/>
                <w:szCs w:val="20"/>
              </w:rPr>
              <w:t xml:space="preserve"> </w:t>
            </w:r>
            <w:r w:rsidRPr="00F67237">
              <w:rPr>
                <w:rFonts w:ascii="Nyala" w:hAnsi="Nyala" w:cs="Nyala"/>
                <w:sz w:val="20"/>
                <w:szCs w:val="20"/>
              </w:rPr>
              <w:t>ጊዜ</w:t>
            </w:r>
            <w:r w:rsidRPr="00F67237">
              <w:rPr>
                <w:rFonts w:ascii="Arial" w:hAnsi="Arial" w:cs="Arial"/>
                <w:sz w:val="20"/>
                <w:szCs w:val="20"/>
              </w:rPr>
              <w:t xml:space="preserve"> </w:t>
            </w:r>
            <w:r w:rsidRPr="00F67237">
              <w:rPr>
                <w:rFonts w:ascii="Nyala" w:hAnsi="Nyala" w:cs="Nyala"/>
                <w:sz w:val="20"/>
                <w:szCs w:val="20"/>
              </w:rPr>
              <w:t>ማራዘም</w:t>
            </w:r>
            <w:r w:rsidRPr="00F67237">
              <w:rPr>
                <w:rFonts w:ascii="Arial" w:hAnsi="Arial" w:cs="Arial"/>
                <w:sz w:val="20"/>
                <w:szCs w:val="20"/>
              </w:rPr>
              <w:t xml:space="preserve"> </w:t>
            </w:r>
            <w:r w:rsidRPr="00F67237">
              <w:rPr>
                <w:rFonts w:ascii="Nyala" w:hAnsi="Nyala" w:cs="Nyala"/>
                <w:sz w:val="20"/>
                <w:szCs w:val="20"/>
              </w:rPr>
              <w:t>ይችላል</w:t>
            </w:r>
          </w:p>
          <w:p w14:paraId="0600BC00" w14:textId="77777777" w:rsidR="00D7541F" w:rsidRPr="00F67237" w:rsidRDefault="00D7541F" w:rsidP="00D7541F">
            <w:pPr>
              <w:rPr>
                <w:rFonts w:ascii="Arial" w:hAnsi="Arial" w:cs="Arial"/>
                <w:sz w:val="20"/>
                <w:szCs w:val="20"/>
              </w:rPr>
            </w:pPr>
            <w:r w:rsidRPr="00F67237">
              <w:rPr>
                <w:rFonts w:ascii="Arial" w:hAnsi="Arial" w:cs="Arial"/>
                <w:sz w:val="20"/>
                <w:szCs w:val="20"/>
              </w:rPr>
              <w:t xml:space="preserve">2 = A borrower may only reschedule payment of the debt with the agreement of the lender./ </w:t>
            </w:r>
            <w:r w:rsidRPr="00F67237">
              <w:rPr>
                <w:rFonts w:ascii="Nyala" w:hAnsi="Nyala" w:cs="Nyala"/>
                <w:sz w:val="20"/>
                <w:szCs w:val="20"/>
              </w:rPr>
              <w:t>አንድ</w:t>
            </w:r>
            <w:r w:rsidRPr="00F67237">
              <w:rPr>
                <w:rFonts w:ascii="Arial" w:hAnsi="Arial" w:cs="Arial"/>
                <w:sz w:val="20"/>
                <w:szCs w:val="20"/>
              </w:rPr>
              <w:t xml:space="preserve"> </w:t>
            </w:r>
            <w:r w:rsidRPr="00F67237">
              <w:rPr>
                <w:rFonts w:ascii="Nyala" w:hAnsi="Nyala" w:cs="Nyala"/>
                <w:sz w:val="20"/>
                <w:szCs w:val="20"/>
              </w:rPr>
              <w:t>ተበዳሪ</w:t>
            </w:r>
            <w:r w:rsidRPr="00F67237">
              <w:rPr>
                <w:rFonts w:ascii="Arial" w:hAnsi="Arial" w:cs="Arial"/>
                <w:sz w:val="20"/>
                <w:szCs w:val="20"/>
              </w:rPr>
              <w:t xml:space="preserve"> </w:t>
            </w:r>
            <w:r w:rsidRPr="00F67237">
              <w:rPr>
                <w:rFonts w:ascii="Nyala" w:hAnsi="Nyala" w:cs="Nyala"/>
                <w:sz w:val="20"/>
                <w:szCs w:val="20"/>
              </w:rPr>
              <w:t>የብድር</w:t>
            </w:r>
            <w:r w:rsidRPr="00F67237">
              <w:rPr>
                <w:rFonts w:ascii="Arial" w:hAnsi="Arial" w:cs="Arial"/>
                <w:sz w:val="20"/>
                <w:szCs w:val="20"/>
              </w:rPr>
              <w:t xml:space="preserve"> </w:t>
            </w:r>
            <w:r w:rsidRPr="00F67237">
              <w:rPr>
                <w:rFonts w:ascii="Nyala" w:hAnsi="Nyala" w:cs="Nyala"/>
                <w:sz w:val="20"/>
                <w:szCs w:val="20"/>
              </w:rPr>
              <w:t>መክፈያውን</w:t>
            </w:r>
            <w:r w:rsidRPr="00F67237">
              <w:rPr>
                <w:rFonts w:ascii="Arial" w:hAnsi="Arial" w:cs="Arial"/>
                <w:sz w:val="20"/>
                <w:szCs w:val="20"/>
              </w:rPr>
              <w:t xml:space="preserve"> </w:t>
            </w:r>
            <w:r w:rsidRPr="00F67237">
              <w:rPr>
                <w:rFonts w:ascii="Nyala" w:hAnsi="Nyala" w:cs="Nyala"/>
                <w:sz w:val="20"/>
                <w:szCs w:val="20"/>
              </w:rPr>
              <w:t>ጊዜ</w:t>
            </w:r>
            <w:r w:rsidRPr="00F67237">
              <w:rPr>
                <w:rFonts w:ascii="Arial" w:hAnsi="Arial" w:cs="Arial"/>
                <w:sz w:val="20"/>
                <w:szCs w:val="20"/>
              </w:rPr>
              <w:t xml:space="preserve"> </w:t>
            </w:r>
            <w:r w:rsidRPr="00F67237">
              <w:rPr>
                <w:rFonts w:ascii="Nyala" w:hAnsi="Nyala" w:cs="Nyala"/>
                <w:sz w:val="20"/>
                <w:szCs w:val="20"/>
              </w:rPr>
              <w:t>ማራዘም</w:t>
            </w:r>
            <w:r w:rsidRPr="00F67237">
              <w:rPr>
                <w:rFonts w:ascii="Arial" w:hAnsi="Arial" w:cs="Arial"/>
                <w:sz w:val="20"/>
                <w:szCs w:val="20"/>
              </w:rPr>
              <w:t xml:space="preserve"> </w:t>
            </w:r>
            <w:r w:rsidRPr="00F67237">
              <w:rPr>
                <w:rFonts w:ascii="Nyala" w:hAnsi="Nyala" w:cs="Nyala"/>
                <w:sz w:val="20"/>
                <w:szCs w:val="20"/>
              </w:rPr>
              <w:t>የሚችለው</w:t>
            </w:r>
            <w:r w:rsidRPr="00F67237">
              <w:rPr>
                <w:rFonts w:ascii="Arial" w:hAnsi="Arial" w:cs="Arial"/>
                <w:sz w:val="20"/>
                <w:szCs w:val="20"/>
              </w:rPr>
              <w:t xml:space="preserve"> </w:t>
            </w:r>
            <w:r w:rsidRPr="00F67237">
              <w:rPr>
                <w:rFonts w:ascii="Nyala" w:hAnsi="Nyala" w:cs="Nyala"/>
                <w:sz w:val="20"/>
                <w:szCs w:val="20"/>
              </w:rPr>
              <w:t>ከአበዳሪው</w:t>
            </w:r>
            <w:r w:rsidRPr="00F67237">
              <w:rPr>
                <w:rFonts w:ascii="Arial" w:hAnsi="Arial" w:cs="Arial"/>
                <w:sz w:val="20"/>
                <w:szCs w:val="20"/>
              </w:rPr>
              <w:t xml:space="preserve"> </w:t>
            </w:r>
            <w:r w:rsidRPr="00F67237">
              <w:rPr>
                <w:rFonts w:ascii="Nyala" w:hAnsi="Nyala" w:cs="Nyala"/>
                <w:sz w:val="20"/>
                <w:szCs w:val="20"/>
              </w:rPr>
              <w:t>ጋር</w:t>
            </w:r>
            <w:r w:rsidRPr="00F67237">
              <w:rPr>
                <w:rFonts w:ascii="Arial" w:hAnsi="Arial" w:cs="Arial"/>
                <w:sz w:val="20"/>
                <w:szCs w:val="20"/>
              </w:rPr>
              <w:t xml:space="preserve"> </w:t>
            </w:r>
            <w:r w:rsidRPr="00F67237">
              <w:rPr>
                <w:rFonts w:ascii="Nyala" w:hAnsi="Nyala" w:cs="Nyala"/>
                <w:sz w:val="20"/>
                <w:szCs w:val="20"/>
              </w:rPr>
              <w:t>ከተስማማ</w:t>
            </w:r>
            <w:r w:rsidRPr="00F67237">
              <w:rPr>
                <w:rFonts w:ascii="Arial" w:hAnsi="Arial" w:cs="Arial"/>
                <w:sz w:val="20"/>
                <w:szCs w:val="20"/>
              </w:rPr>
              <w:t xml:space="preserve"> </w:t>
            </w:r>
            <w:r w:rsidRPr="00F67237">
              <w:rPr>
                <w:rFonts w:ascii="Nyala" w:hAnsi="Nyala" w:cs="Nyala"/>
                <w:sz w:val="20"/>
                <w:szCs w:val="20"/>
              </w:rPr>
              <w:t>ብቻ</w:t>
            </w:r>
            <w:r w:rsidRPr="00F67237">
              <w:rPr>
                <w:rFonts w:ascii="Arial" w:hAnsi="Arial" w:cs="Arial"/>
                <w:sz w:val="20"/>
                <w:szCs w:val="20"/>
              </w:rPr>
              <w:t xml:space="preserve"> </w:t>
            </w:r>
            <w:r w:rsidRPr="00F67237">
              <w:rPr>
                <w:rFonts w:ascii="Nyala" w:hAnsi="Nyala" w:cs="Nyala"/>
                <w:sz w:val="20"/>
                <w:szCs w:val="20"/>
              </w:rPr>
              <w:t>ይሆናል</w:t>
            </w:r>
          </w:p>
          <w:p w14:paraId="4415FC51" w14:textId="0DCD67AE" w:rsidR="000B6F4B" w:rsidRPr="00F67237" w:rsidRDefault="00D7541F" w:rsidP="000B6F4B">
            <w:pPr>
              <w:rPr>
                <w:rFonts w:ascii="Arial" w:hAnsi="Arial" w:cs="Arial"/>
                <w:sz w:val="20"/>
                <w:szCs w:val="20"/>
              </w:rPr>
            </w:pPr>
            <w:r w:rsidRPr="00F67237">
              <w:rPr>
                <w:rFonts w:ascii="Arial" w:hAnsi="Arial" w:cs="Arial"/>
                <w:sz w:val="20"/>
                <w:szCs w:val="20"/>
              </w:rPr>
              <w:t xml:space="preserve">-99 = Don’t know/ </w:t>
            </w:r>
            <w:r w:rsidRPr="00F67237">
              <w:rPr>
                <w:rFonts w:ascii="Nyala" w:hAnsi="Nyala" w:cs="Nyala"/>
                <w:sz w:val="20"/>
                <w:szCs w:val="20"/>
              </w:rPr>
              <w:t>አላውቅም</w:t>
            </w:r>
          </w:p>
        </w:tc>
      </w:tr>
      <w:tr w:rsidR="00943933" w:rsidRPr="00F67237" w14:paraId="5501B9EC" w14:textId="77777777" w:rsidTr="003C3A64">
        <w:trPr>
          <w:trHeight w:val="333"/>
        </w:trPr>
        <w:tc>
          <w:tcPr>
            <w:tcW w:w="606" w:type="dxa"/>
          </w:tcPr>
          <w:p w14:paraId="5B589AC6" w14:textId="77777777" w:rsidR="00943933" w:rsidRPr="00F67237" w:rsidRDefault="00943933" w:rsidP="0061162F">
            <w:pPr>
              <w:rPr>
                <w:rFonts w:ascii="Arial" w:hAnsi="Arial" w:cs="Arial"/>
                <w:sz w:val="20"/>
                <w:szCs w:val="20"/>
              </w:rPr>
            </w:pPr>
            <w:r w:rsidRPr="00F67237">
              <w:rPr>
                <w:rFonts w:ascii="Arial" w:hAnsi="Arial" w:cs="Arial"/>
                <w:sz w:val="20"/>
                <w:szCs w:val="20"/>
              </w:rPr>
              <w:t>8</w:t>
            </w:r>
          </w:p>
        </w:tc>
        <w:tc>
          <w:tcPr>
            <w:tcW w:w="8682" w:type="dxa"/>
          </w:tcPr>
          <w:p w14:paraId="1C460C46" w14:textId="77777777" w:rsidR="00D374CD" w:rsidRPr="00433614" w:rsidRDefault="00943933" w:rsidP="00D374CD">
            <w:pPr>
              <w:ind w:firstLine="720"/>
              <w:rPr>
                <w:ins w:id="240" w:author="toshiba" w:date="2016-11-15T20:55:00Z"/>
                <w:rFonts w:ascii="Nyala" w:hAnsi="Nyala"/>
                <w:sz w:val="16"/>
                <w:szCs w:val="16"/>
              </w:rPr>
            </w:pPr>
            <w:r w:rsidRPr="00F67237">
              <w:rPr>
                <w:rFonts w:ascii="Arial" w:hAnsi="Arial" w:cs="Arial"/>
                <w:sz w:val="20"/>
                <w:szCs w:val="20"/>
              </w:rPr>
              <w:t>Which statement is true? A good relationship to one</w:t>
            </w:r>
            <w:r w:rsidR="00061C3F" w:rsidRPr="00F67237">
              <w:rPr>
                <w:rFonts w:ascii="Arial" w:hAnsi="Arial" w:cs="Arial"/>
                <w:sz w:val="20"/>
                <w:szCs w:val="20"/>
              </w:rPr>
              <w:t>’s</w:t>
            </w:r>
            <w:r w:rsidRPr="00F67237">
              <w:rPr>
                <w:rFonts w:ascii="Arial" w:hAnsi="Arial" w:cs="Arial"/>
                <w:sz w:val="20"/>
                <w:szCs w:val="20"/>
              </w:rPr>
              <w:t xml:space="preserve"> customer is helpful because:</w:t>
            </w:r>
            <w:r w:rsidR="002642C2" w:rsidRPr="00F67237">
              <w:rPr>
                <w:rFonts w:ascii="Arial" w:hAnsi="Arial" w:cs="Arial"/>
                <w:sz w:val="20"/>
                <w:szCs w:val="20"/>
              </w:rPr>
              <w:t xml:space="preserve"> </w:t>
            </w:r>
            <w:r w:rsidR="002642C2" w:rsidRPr="00F67237">
              <w:rPr>
                <w:rFonts w:ascii="Nyala" w:hAnsi="Nyala" w:cs="Nyala"/>
                <w:sz w:val="20"/>
                <w:szCs w:val="20"/>
              </w:rPr>
              <w:t>የትኛው</w:t>
            </w:r>
            <w:r w:rsidR="002642C2" w:rsidRPr="00F67237">
              <w:rPr>
                <w:rFonts w:ascii="Arial" w:hAnsi="Arial" w:cs="Arial"/>
                <w:sz w:val="20"/>
                <w:szCs w:val="20"/>
              </w:rPr>
              <w:t xml:space="preserve"> </w:t>
            </w:r>
            <w:r w:rsidR="002642C2" w:rsidRPr="00F67237">
              <w:rPr>
                <w:rFonts w:ascii="Nyala" w:hAnsi="Nyala" w:cs="Nyala"/>
                <w:sz w:val="20"/>
                <w:szCs w:val="20"/>
              </w:rPr>
              <w:t>ምክኒያት</w:t>
            </w:r>
            <w:r w:rsidR="002642C2" w:rsidRPr="00F67237">
              <w:rPr>
                <w:rFonts w:ascii="Arial" w:hAnsi="Arial" w:cs="Arial"/>
                <w:sz w:val="20"/>
                <w:szCs w:val="20"/>
              </w:rPr>
              <w:t xml:space="preserve"> </w:t>
            </w:r>
            <w:r w:rsidR="002642C2" w:rsidRPr="00F67237">
              <w:rPr>
                <w:rFonts w:ascii="Nyala" w:hAnsi="Nyala" w:cs="Nyala"/>
                <w:sz w:val="20"/>
                <w:szCs w:val="20"/>
              </w:rPr>
              <w:t>ነው</w:t>
            </w:r>
            <w:r w:rsidR="002642C2" w:rsidRPr="00F67237">
              <w:rPr>
                <w:rFonts w:ascii="Arial" w:hAnsi="Arial" w:cs="Arial"/>
                <w:sz w:val="20"/>
                <w:szCs w:val="20"/>
              </w:rPr>
              <w:t xml:space="preserve"> </w:t>
            </w:r>
            <w:r w:rsidR="002642C2" w:rsidRPr="00F67237">
              <w:rPr>
                <w:rFonts w:ascii="Nyala" w:hAnsi="Nyala" w:cs="Nyala"/>
                <w:sz w:val="20"/>
                <w:szCs w:val="20"/>
              </w:rPr>
              <w:t>ትክክል</w:t>
            </w:r>
            <w:r w:rsidR="002642C2" w:rsidRPr="00F67237">
              <w:rPr>
                <w:rFonts w:ascii="Arial" w:hAnsi="Arial" w:cs="Arial"/>
                <w:sz w:val="20"/>
                <w:szCs w:val="20"/>
              </w:rPr>
              <w:t>-</w:t>
            </w:r>
            <w:r w:rsidR="002642C2" w:rsidRPr="00F67237">
              <w:rPr>
                <w:rFonts w:ascii="Nyala" w:hAnsi="Nyala" w:cs="Nyala"/>
                <w:sz w:val="20"/>
                <w:szCs w:val="20"/>
              </w:rPr>
              <w:t>ከደንበኞች</w:t>
            </w:r>
            <w:r w:rsidR="002642C2" w:rsidRPr="00F67237">
              <w:rPr>
                <w:rFonts w:ascii="Arial" w:hAnsi="Arial" w:cs="Arial"/>
                <w:sz w:val="20"/>
                <w:szCs w:val="20"/>
              </w:rPr>
              <w:t xml:space="preserve"> </w:t>
            </w:r>
            <w:r w:rsidR="002642C2" w:rsidRPr="00F67237">
              <w:rPr>
                <w:rFonts w:ascii="Nyala" w:hAnsi="Nyala" w:cs="Nyala"/>
                <w:sz w:val="20"/>
                <w:szCs w:val="20"/>
              </w:rPr>
              <w:t>ጋር</w:t>
            </w:r>
            <w:r w:rsidR="002642C2" w:rsidRPr="00F67237">
              <w:rPr>
                <w:rFonts w:ascii="Arial" w:hAnsi="Arial" w:cs="Arial"/>
                <w:sz w:val="20"/>
                <w:szCs w:val="20"/>
              </w:rPr>
              <w:t xml:space="preserve"> </w:t>
            </w:r>
            <w:r w:rsidR="002642C2" w:rsidRPr="00F67237">
              <w:rPr>
                <w:rFonts w:ascii="Nyala" w:hAnsi="Nyala" w:cs="Nyala"/>
                <w:sz w:val="20"/>
                <w:szCs w:val="20"/>
              </w:rPr>
              <w:t>ጥሩ</w:t>
            </w:r>
            <w:r w:rsidR="002642C2" w:rsidRPr="00F67237">
              <w:rPr>
                <w:rFonts w:ascii="Arial" w:hAnsi="Arial" w:cs="Arial"/>
                <w:sz w:val="20"/>
                <w:szCs w:val="20"/>
              </w:rPr>
              <w:t xml:space="preserve"> </w:t>
            </w:r>
            <w:r w:rsidR="002642C2" w:rsidRPr="00F67237">
              <w:rPr>
                <w:rFonts w:ascii="Nyala" w:hAnsi="Nyala" w:cs="Nyala"/>
                <w:sz w:val="20"/>
                <w:szCs w:val="20"/>
              </w:rPr>
              <w:t>ግንኙነት</w:t>
            </w:r>
            <w:r w:rsidR="002642C2" w:rsidRPr="00F67237">
              <w:rPr>
                <w:rFonts w:ascii="Arial" w:hAnsi="Arial" w:cs="Arial"/>
                <w:sz w:val="20"/>
                <w:szCs w:val="20"/>
              </w:rPr>
              <w:t xml:space="preserve"> </w:t>
            </w:r>
            <w:r w:rsidR="002642C2" w:rsidRPr="00F67237">
              <w:rPr>
                <w:rFonts w:ascii="Nyala" w:hAnsi="Nyala" w:cs="Nyala"/>
                <w:sz w:val="20"/>
                <w:szCs w:val="20"/>
              </w:rPr>
              <w:t>ማፍራት</w:t>
            </w:r>
            <w:ins w:id="241" w:author="toshiba" w:date="2016-11-15T20:55:00Z">
              <w:r w:rsidR="00D374CD">
                <w:rPr>
                  <w:rFonts w:ascii="Nyala" w:hAnsi="Nyala" w:cs="Nyala"/>
                  <w:sz w:val="20"/>
                  <w:szCs w:val="20"/>
                </w:rPr>
                <w:t xml:space="preserve"> </w:t>
              </w:r>
              <w:r w:rsidR="00D374CD" w:rsidRPr="00FC07C8">
                <w:rPr>
                  <w:rFonts w:ascii="Nyala" w:hAnsi="Nyala"/>
                  <w:sz w:val="16"/>
                  <w:szCs w:val="16"/>
                  <w:highlight w:val="yellow"/>
                </w:rPr>
                <w:t>ጠቃሚ የሚሆነው</w:t>
              </w:r>
            </w:ins>
          </w:p>
          <w:p w14:paraId="1634E184" w14:textId="6A0E10D8" w:rsidR="002642C2" w:rsidRPr="00F67237" w:rsidRDefault="002642C2" w:rsidP="002642C2">
            <w:pPr>
              <w:rPr>
                <w:rFonts w:ascii="Arial" w:hAnsi="Arial" w:cs="Arial"/>
                <w:sz w:val="20"/>
                <w:szCs w:val="20"/>
              </w:rPr>
            </w:pPr>
            <w:r w:rsidRPr="00F67237">
              <w:rPr>
                <w:rFonts w:ascii="Arial" w:hAnsi="Arial" w:cs="Arial"/>
                <w:sz w:val="20"/>
                <w:szCs w:val="20"/>
              </w:rPr>
              <w:lastRenderedPageBreak/>
              <w:t xml:space="preserve"> :</w:t>
            </w:r>
          </w:p>
          <w:p w14:paraId="05BC34C3" w14:textId="77777777" w:rsidR="002642C2" w:rsidRPr="00F67237" w:rsidRDefault="002642C2" w:rsidP="002642C2">
            <w:pPr>
              <w:rPr>
                <w:rFonts w:ascii="Arial" w:hAnsi="Arial" w:cs="Arial"/>
                <w:sz w:val="20"/>
                <w:szCs w:val="20"/>
              </w:rPr>
            </w:pPr>
            <w:r w:rsidRPr="00F67237">
              <w:rPr>
                <w:rFonts w:ascii="Arial" w:hAnsi="Arial" w:cs="Arial"/>
                <w:sz w:val="20"/>
                <w:szCs w:val="20"/>
              </w:rPr>
              <w:t xml:space="preserve">1 = It proves that you have run good commercials./ </w:t>
            </w:r>
            <w:r w:rsidRPr="00F67237">
              <w:rPr>
                <w:rFonts w:ascii="Nyala" w:hAnsi="Nyala" w:cs="Nyala"/>
                <w:sz w:val="20"/>
                <w:szCs w:val="20"/>
              </w:rPr>
              <w:t>ጥሩ</w:t>
            </w:r>
            <w:r w:rsidRPr="00F67237">
              <w:rPr>
                <w:rFonts w:ascii="Arial" w:hAnsi="Arial" w:cs="Arial"/>
                <w:sz w:val="20"/>
                <w:szCs w:val="20"/>
              </w:rPr>
              <w:t xml:space="preserve"> </w:t>
            </w:r>
            <w:r w:rsidRPr="00F67237">
              <w:rPr>
                <w:rFonts w:ascii="Nyala" w:hAnsi="Nyala" w:cs="Nyala"/>
                <w:sz w:val="20"/>
                <w:szCs w:val="20"/>
              </w:rPr>
              <w:t>ማስታወቂያ</w:t>
            </w:r>
            <w:r w:rsidRPr="00F67237">
              <w:rPr>
                <w:rFonts w:ascii="Arial" w:hAnsi="Arial" w:cs="Arial"/>
                <w:sz w:val="20"/>
                <w:szCs w:val="20"/>
              </w:rPr>
              <w:t xml:space="preserve"> </w:t>
            </w:r>
            <w:r w:rsidRPr="00F67237">
              <w:rPr>
                <w:rFonts w:ascii="Nyala" w:hAnsi="Nyala" w:cs="Nyala"/>
                <w:sz w:val="20"/>
                <w:szCs w:val="20"/>
              </w:rPr>
              <w:t>ማስነገርዎን</w:t>
            </w:r>
            <w:r w:rsidRPr="00F67237">
              <w:rPr>
                <w:rFonts w:ascii="Arial" w:hAnsi="Arial" w:cs="Arial"/>
                <w:sz w:val="20"/>
                <w:szCs w:val="20"/>
              </w:rPr>
              <w:t xml:space="preserve"> </w:t>
            </w:r>
            <w:r w:rsidRPr="00F67237">
              <w:rPr>
                <w:rFonts w:ascii="Nyala" w:hAnsi="Nyala" w:cs="Nyala"/>
                <w:sz w:val="20"/>
                <w:szCs w:val="20"/>
              </w:rPr>
              <w:t>ያሳያል</w:t>
            </w:r>
          </w:p>
          <w:p w14:paraId="2040CBF9" w14:textId="77777777" w:rsidR="002642C2" w:rsidRPr="00F67237" w:rsidRDefault="002642C2" w:rsidP="002642C2">
            <w:pPr>
              <w:rPr>
                <w:rFonts w:ascii="Arial" w:hAnsi="Arial" w:cs="Arial"/>
                <w:sz w:val="20"/>
                <w:szCs w:val="20"/>
              </w:rPr>
            </w:pPr>
            <w:r w:rsidRPr="00F67237">
              <w:rPr>
                <w:rFonts w:ascii="Arial" w:hAnsi="Arial" w:cs="Arial"/>
                <w:sz w:val="20"/>
                <w:szCs w:val="20"/>
              </w:rPr>
              <w:t xml:space="preserve">2 = The customer can recommend you to others./ </w:t>
            </w:r>
            <w:r w:rsidRPr="00F67237">
              <w:rPr>
                <w:rFonts w:ascii="Nyala" w:hAnsi="Nyala" w:cs="Nyala"/>
                <w:sz w:val="20"/>
                <w:szCs w:val="20"/>
              </w:rPr>
              <w:t>ደንበኞችዎ</w:t>
            </w:r>
            <w:r w:rsidRPr="00F67237">
              <w:rPr>
                <w:rFonts w:ascii="Arial" w:hAnsi="Arial" w:cs="Arial"/>
                <w:sz w:val="20"/>
                <w:szCs w:val="20"/>
              </w:rPr>
              <w:t xml:space="preserve"> </w:t>
            </w:r>
            <w:r w:rsidRPr="00F67237">
              <w:rPr>
                <w:rFonts w:ascii="Nyala" w:hAnsi="Nyala" w:cs="Nyala"/>
                <w:sz w:val="20"/>
                <w:szCs w:val="20"/>
              </w:rPr>
              <w:t>ሌሎች</w:t>
            </w:r>
            <w:r w:rsidRPr="00F67237">
              <w:rPr>
                <w:rFonts w:ascii="Arial" w:hAnsi="Arial" w:cs="Arial"/>
                <w:sz w:val="20"/>
                <w:szCs w:val="20"/>
              </w:rPr>
              <w:t xml:space="preserve"> </w:t>
            </w:r>
            <w:r w:rsidRPr="00F67237">
              <w:rPr>
                <w:rFonts w:ascii="Nyala" w:hAnsi="Nyala" w:cs="Nyala"/>
                <w:sz w:val="20"/>
                <w:szCs w:val="20"/>
              </w:rPr>
              <w:t>ደንበኞችን</w:t>
            </w:r>
            <w:r w:rsidRPr="00F67237">
              <w:rPr>
                <w:rFonts w:ascii="Arial" w:hAnsi="Arial" w:cs="Arial"/>
                <w:sz w:val="20"/>
                <w:szCs w:val="20"/>
              </w:rPr>
              <w:t xml:space="preserve"> </w:t>
            </w:r>
            <w:r w:rsidRPr="00F67237">
              <w:rPr>
                <w:rFonts w:ascii="Nyala" w:hAnsi="Nyala" w:cs="Nyala"/>
                <w:sz w:val="20"/>
                <w:szCs w:val="20"/>
              </w:rPr>
              <w:t>ያፈሩልዎታል</w:t>
            </w:r>
          </w:p>
          <w:p w14:paraId="70DDCC99" w14:textId="77777777" w:rsidR="002642C2" w:rsidRPr="00F67237" w:rsidRDefault="002642C2" w:rsidP="002642C2">
            <w:pPr>
              <w:rPr>
                <w:rFonts w:ascii="Arial" w:hAnsi="Arial" w:cs="Arial"/>
                <w:sz w:val="20"/>
                <w:szCs w:val="20"/>
              </w:rPr>
            </w:pPr>
            <w:r w:rsidRPr="00F67237">
              <w:rPr>
                <w:rFonts w:ascii="Arial" w:hAnsi="Arial" w:cs="Arial"/>
                <w:sz w:val="20"/>
                <w:szCs w:val="20"/>
              </w:rPr>
              <w:t xml:space="preserve">3 = You do not have to look for new customers./ </w:t>
            </w:r>
            <w:r w:rsidRPr="00F67237">
              <w:rPr>
                <w:rFonts w:ascii="Nyala" w:hAnsi="Nyala" w:cs="Nyala"/>
                <w:sz w:val="20"/>
                <w:szCs w:val="20"/>
              </w:rPr>
              <w:t>አዳዲስ</w:t>
            </w:r>
            <w:r w:rsidRPr="00F67237">
              <w:rPr>
                <w:rFonts w:ascii="Arial" w:hAnsi="Arial" w:cs="Arial"/>
                <w:sz w:val="20"/>
                <w:szCs w:val="20"/>
              </w:rPr>
              <w:t xml:space="preserve"> </w:t>
            </w:r>
            <w:r w:rsidRPr="00F67237">
              <w:rPr>
                <w:rFonts w:ascii="Nyala" w:hAnsi="Nyala" w:cs="Nyala"/>
                <w:sz w:val="20"/>
                <w:szCs w:val="20"/>
              </w:rPr>
              <w:t>ደንበኞችን</w:t>
            </w:r>
            <w:r w:rsidRPr="00F67237">
              <w:rPr>
                <w:rFonts w:ascii="Arial" w:hAnsi="Arial" w:cs="Arial"/>
                <w:sz w:val="20"/>
                <w:szCs w:val="20"/>
              </w:rPr>
              <w:t xml:space="preserve"> </w:t>
            </w:r>
            <w:r w:rsidRPr="00F67237">
              <w:rPr>
                <w:rFonts w:ascii="Nyala" w:hAnsi="Nyala" w:cs="Nyala"/>
                <w:sz w:val="20"/>
                <w:szCs w:val="20"/>
              </w:rPr>
              <w:t>ማፈላለግ</w:t>
            </w:r>
            <w:r w:rsidRPr="00F67237">
              <w:rPr>
                <w:rFonts w:ascii="Arial" w:hAnsi="Arial" w:cs="Arial"/>
                <w:sz w:val="20"/>
                <w:szCs w:val="20"/>
              </w:rPr>
              <w:t xml:space="preserve"> </w:t>
            </w:r>
            <w:r w:rsidRPr="00F67237">
              <w:rPr>
                <w:rFonts w:ascii="Nyala" w:hAnsi="Nyala" w:cs="Nyala"/>
                <w:sz w:val="20"/>
                <w:szCs w:val="20"/>
              </w:rPr>
              <w:t>አያስፈልጎትም</w:t>
            </w:r>
            <w:r w:rsidRPr="00F67237">
              <w:rPr>
                <w:rFonts w:ascii="Arial" w:hAnsi="Arial" w:cs="Arial"/>
                <w:sz w:val="20"/>
                <w:szCs w:val="20"/>
              </w:rPr>
              <w:t xml:space="preserve"> </w:t>
            </w:r>
          </w:p>
          <w:p w14:paraId="0054EC81" w14:textId="01818D50" w:rsidR="000B6F4B" w:rsidRPr="00F67237" w:rsidRDefault="002642C2" w:rsidP="000B6F4B">
            <w:pPr>
              <w:rPr>
                <w:rFonts w:ascii="Arial" w:hAnsi="Arial" w:cs="Arial"/>
                <w:sz w:val="20"/>
                <w:szCs w:val="20"/>
              </w:rPr>
            </w:pPr>
            <w:r w:rsidRPr="00F67237">
              <w:rPr>
                <w:rFonts w:ascii="Arial" w:hAnsi="Arial" w:cs="Arial"/>
                <w:sz w:val="20"/>
                <w:szCs w:val="20"/>
              </w:rPr>
              <w:t xml:space="preserve">-99 = Don’t know/ </w:t>
            </w:r>
            <w:r w:rsidRPr="00F67237">
              <w:rPr>
                <w:rFonts w:ascii="Nyala" w:hAnsi="Nyala" w:cs="Nyala"/>
                <w:sz w:val="20"/>
                <w:szCs w:val="20"/>
              </w:rPr>
              <w:t>አላውቅም</w:t>
            </w:r>
          </w:p>
        </w:tc>
      </w:tr>
      <w:tr w:rsidR="00943933" w:rsidRPr="00F67237" w14:paraId="066693BC" w14:textId="77777777" w:rsidTr="003C3A64">
        <w:trPr>
          <w:trHeight w:val="333"/>
        </w:trPr>
        <w:tc>
          <w:tcPr>
            <w:tcW w:w="606" w:type="dxa"/>
          </w:tcPr>
          <w:p w14:paraId="3E468141" w14:textId="77777777" w:rsidR="00943933" w:rsidRPr="00F67237" w:rsidRDefault="00943933" w:rsidP="0061162F">
            <w:pPr>
              <w:rPr>
                <w:rFonts w:ascii="Arial" w:hAnsi="Arial" w:cs="Arial"/>
                <w:sz w:val="20"/>
                <w:szCs w:val="20"/>
              </w:rPr>
            </w:pPr>
            <w:r w:rsidRPr="00F67237">
              <w:rPr>
                <w:rFonts w:ascii="Arial" w:hAnsi="Arial" w:cs="Arial"/>
                <w:sz w:val="20"/>
                <w:szCs w:val="20"/>
              </w:rPr>
              <w:lastRenderedPageBreak/>
              <w:t>9</w:t>
            </w:r>
          </w:p>
        </w:tc>
        <w:tc>
          <w:tcPr>
            <w:tcW w:w="8682" w:type="dxa"/>
          </w:tcPr>
          <w:p w14:paraId="1C0F28FF" w14:textId="77777777" w:rsidR="0036067C" w:rsidRDefault="00943933" w:rsidP="00657A09">
            <w:pPr>
              <w:rPr>
                <w:rFonts w:ascii="Arial" w:hAnsi="Arial" w:cs="Arial"/>
                <w:sz w:val="20"/>
                <w:szCs w:val="20"/>
              </w:rPr>
            </w:pPr>
            <w:r w:rsidRPr="00F67237">
              <w:rPr>
                <w:rFonts w:ascii="Arial" w:hAnsi="Arial" w:cs="Arial"/>
                <w:sz w:val="20"/>
                <w:szCs w:val="20"/>
              </w:rPr>
              <w:t>Suppose you need to take a loan of 10,000 Birr from a Microfinance Institution (MFI) and you have two op</w:t>
            </w:r>
            <w:r w:rsidR="00061C3F" w:rsidRPr="00F67237">
              <w:rPr>
                <w:rFonts w:ascii="Arial" w:hAnsi="Arial" w:cs="Arial"/>
                <w:sz w:val="20"/>
                <w:szCs w:val="20"/>
              </w:rPr>
              <w:t xml:space="preserve">portunities. </w:t>
            </w:r>
            <w:r w:rsidRPr="00F67237">
              <w:rPr>
                <w:rFonts w:ascii="Arial" w:hAnsi="Arial" w:cs="Arial"/>
                <w:sz w:val="20"/>
                <w:szCs w:val="20"/>
              </w:rPr>
              <w:t>One is you pay an interest of 100 Birr every month for 12 months, and the other is you pay an interest of 1200 Birr at the end of the year?  Which is the higher interest rate?</w:t>
            </w:r>
            <w:r w:rsidR="00657A09" w:rsidRPr="00F67237">
              <w:rPr>
                <w:rFonts w:ascii="Arial" w:hAnsi="Arial" w:cs="Arial"/>
                <w:sz w:val="20"/>
                <w:szCs w:val="20"/>
              </w:rPr>
              <w:t xml:space="preserve"> </w:t>
            </w:r>
          </w:p>
          <w:p w14:paraId="19CF598D" w14:textId="0CA48D9D" w:rsidR="00657A09" w:rsidRPr="00F67237" w:rsidRDefault="00657A09" w:rsidP="00657A09">
            <w:pPr>
              <w:rPr>
                <w:rFonts w:ascii="Arial" w:hAnsi="Arial" w:cs="Arial"/>
                <w:sz w:val="20"/>
                <w:szCs w:val="20"/>
              </w:rPr>
            </w:pPr>
            <w:r w:rsidRPr="00F67237">
              <w:rPr>
                <w:rFonts w:ascii="Nyala" w:hAnsi="Nyala" w:cs="Nyala"/>
                <w:sz w:val="20"/>
                <w:szCs w:val="20"/>
              </w:rPr>
              <w:t>ከብድር</w:t>
            </w:r>
            <w:r w:rsidRPr="00F67237">
              <w:rPr>
                <w:rFonts w:ascii="Arial" w:hAnsi="Arial" w:cs="Arial"/>
                <w:sz w:val="20"/>
                <w:szCs w:val="20"/>
              </w:rPr>
              <w:t xml:space="preserve"> </w:t>
            </w:r>
            <w:r w:rsidRPr="00F67237">
              <w:rPr>
                <w:rFonts w:ascii="Nyala" w:hAnsi="Nyala" w:cs="Nyala"/>
                <w:sz w:val="20"/>
                <w:szCs w:val="20"/>
              </w:rPr>
              <w:t>ተቋማት</w:t>
            </w:r>
            <w:r w:rsidRPr="00F67237">
              <w:rPr>
                <w:rFonts w:ascii="Arial" w:hAnsi="Arial" w:cs="Arial"/>
                <w:sz w:val="20"/>
                <w:szCs w:val="20"/>
              </w:rPr>
              <w:t xml:space="preserve"> 10000 </w:t>
            </w:r>
            <w:r w:rsidRPr="00F67237">
              <w:rPr>
                <w:rFonts w:ascii="Nyala" w:hAnsi="Nyala" w:cs="Nyala"/>
                <w:sz w:val="20"/>
                <w:szCs w:val="20"/>
              </w:rPr>
              <w:t>ብር</w:t>
            </w:r>
            <w:r w:rsidRPr="00F67237">
              <w:rPr>
                <w:rFonts w:ascii="Arial" w:hAnsi="Arial" w:cs="Arial"/>
                <w:sz w:val="20"/>
                <w:szCs w:val="20"/>
              </w:rPr>
              <w:t xml:space="preserve"> </w:t>
            </w:r>
            <w:r w:rsidRPr="00F67237">
              <w:rPr>
                <w:rFonts w:ascii="Nyala" w:hAnsi="Nyala" w:cs="Nyala"/>
                <w:sz w:val="20"/>
                <w:szCs w:val="20"/>
              </w:rPr>
              <w:t>መበደር</w:t>
            </w:r>
            <w:r w:rsidRPr="00F67237">
              <w:rPr>
                <w:rFonts w:ascii="Arial" w:hAnsi="Arial" w:cs="Arial"/>
                <w:sz w:val="20"/>
                <w:szCs w:val="20"/>
              </w:rPr>
              <w:t xml:space="preserve"> </w:t>
            </w:r>
            <w:r w:rsidRPr="00F67237">
              <w:rPr>
                <w:rFonts w:ascii="Nyala" w:hAnsi="Nyala" w:cs="Nyala"/>
                <w:sz w:val="20"/>
                <w:szCs w:val="20"/>
              </w:rPr>
              <w:t>አለብዎ</w:t>
            </w:r>
            <w:r w:rsidRPr="00F67237">
              <w:rPr>
                <w:rFonts w:ascii="Arial" w:hAnsi="Arial" w:cs="Arial"/>
                <w:sz w:val="20"/>
                <w:szCs w:val="20"/>
              </w:rPr>
              <w:t xml:space="preserve"> </w:t>
            </w:r>
            <w:r w:rsidRPr="00F67237">
              <w:rPr>
                <w:rFonts w:ascii="Nyala" w:hAnsi="Nyala" w:cs="Nyala"/>
                <w:sz w:val="20"/>
                <w:szCs w:val="20"/>
              </w:rPr>
              <w:t>እና</w:t>
            </w:r>
            <w:r w:rsidRPr="00F67237">
              <w:rPr>
                <w:rFonts w:ascii="Arial" w:hAnsi="Arial" w:cs="Arial"/>
                <w:sz w:val="20"/>
                <w:szCs w:val="20"/>
              </w:rPr>
              <w:t xml:space="preserve"> </w:t>
            </w:r>
            <w:r w:rsidRPr="00F67237">
              <w:rPr>
                <w:rFonts w:ascii="Nyala" w:hAnsi="Nyala" w:cs="Nyala"/>
                <w:sz w:val="20"/>
                <w:szCs w:val="20"/>
              </w:rPr>
              <w:t>ሁለት</w:t>
            </w:r>
            <w:r w:rsidRPr="00F67237">
              <w:rPr>
                <w:rFonts w:ascii="Arial" w:hAnsi="Arial" w:cs="Arial"/>
                <w:sz w:val="20"/>
                <w:szCs w:val="20"/>
              </w:rPr>
              <w:t xml:space="preserve"> </w:t>
            </w:r>
            <w:r w:rsidRPr="00F67237">
              <w:rPr>
                <w:rFonts w:ascii="Nyala" w:hAnsi="Nyala" w:cs="Nyala"/>
                <w:sz w:val="20"/>
                <w:szCs w:val="20"/>
              </w:rPr>
              <w:t>እድሎች</w:t>
            </w:r>
            <w:r w:rsidRPr="00F67237">
              <w:rPr>
                <w:rFonts w:ascii="Arial" w:hAnsi="Arial" w:cs="Arial"/>
                <w:sz w:val="20"/>
                <w:szCs w:val="20"/>
              </w:rPr>
              <w:t xml:space="preserve"> </w:t>
            </w:r>
            <w:r w:rsidRPr="00F67237">
              <w:rPr>
                <w:rFonts w:ascii="Nyala" w:hAnsi="Nyala" w:cs="Nyala"/>
                <w:sz w:val="20"/>
                <w:szCs w:val="20"/>
              </w:rPr>
              <w:t>አሉዎት</w:t>
            </w:r>
            <w:r w:rsidRPr="00F67237">
              <w:rPr>
                <w:rFonts w:ascii="Arial" w:hAnsi="Arial" w:cs="Arial"/>
                <w:sz w:val="20"/>
                <w:szCs w:val="20"/>
              </w:rPr>
              <w:t xml:space="preserve"> </w:t>
            </w:r>
            <w:r w:rsidRPr="00F67237">
              <w:rPr>
                <w:rFonts w:ascii="Nyala" w:hAnsi="Nyala" w:cs="Nyala"/>
                <w:sz w:val="20"/>
                <w:szCs w:val="20"/>
              </w:rPr>
              <w:t>እንበል፡፡</w:t>
            </w:r>
            <w:r w:rsidRPr="00F67237">
              <w:rPr>
                <w:rFonts w:ascii="Arial" w:hAnsi="Arial" w:cs="Arial"/>
                <w:sz w:val="20"/>
                <w:szCs w:val="20"/>
              </w:rPr>
              <w:t xml:space="preserve"> </w:t>
            </w:r>
            <w:r w:rsidRPr="00F67237">
              <w:rPr>
                <w:rFonts w:ascii="Nyala" w:hAnsi="Nyala" w:cs="Nyala"/>
                <w:sz w:val="20"/>
                <w:szCs w:val="20"/>
              </w:rPr>
              <w:t>አንደኛው</w:t>
            </w:r>
            <w:r w:rsidRPr="00F67237">
              <w:rPr>
                <w:rFonts w:ascii="Arial" w:hAnsi="Arial" w:cs="Arial"/>
                <w:sz w:val="20"/>
                <w:szCs w:val="20"/>
              </w:rPr>
              <w:t xml:space="preserve"> </w:t>
            </w:r>
            <w:r w:rsidRPr="00F67237">
              <w:rPr>
                <w:rFonts w:ascii="Nyala" w:hAnsi="Nyala" w:cs="Nyala"/>
                <w:sz w:val="20"/>
                <w:szCs w:val="20"/>
              </w:rPr>
              <w:t>አማራጭ</w:t>
            </w:r>
            <w:r w:rsidRPr="00F67237">
              <w:rPr>
                <w:rFonts w:ascii="Arial" w:hAnsi="Arial" w:cs="Arial"/>
                <w:sz w:val="20"/>
                <w:szCs w:val="20"/>
              </w:rPr>
              <w:t xml:space="preserve"> </w:t>
            </w:r>
            <w:r w:rsidRPr="00F67237">
              <w:rPr>
                <w:rFonts w:ascii="Nyala" w:hAnsi="Nyala" w:cs="Nyala"/>
                <w:sz w:val="20"/>
                <w:szCs w:val="20"/>
              </w:rPr>
              <w:t>የ</w:t>
            </w:r>
            <w:r w:rsidRPr="00F67237">
              <w:rPr>
                <w:rFonts w:ascii="Arial" w:hAnsi="Arial" w:cs="Arial"/>
                <w:sz w:val="20"/>
                <w:szCs w:val="20"/>
              </w:rPr>
              <w:t xml:space="preserve">100 </w:t>
            </w:r>
            <w:r w:rsidRPr="00F67237">
              <w:rPr>
                <w:rFonts w:ascii="Nyala" w:hAnsi="Nyala" w:cs="Nyala"/>
                <w:sz w:val="20"/>
                <w:szCs w:val="20"/>
              </w:rPr>
              <w:t>ብር</w:t>
            </w:r>
            <w:r w:rsidRPr="00F67237">
              <w:rPr>
                <w:rFonts w:ascii="Arial" w:hAnsi="Arial" w:cs="Arial"/>
                <w:sz w:val="20"/>
                <w:szCs w:val="20"/>
              </w:rPr>
              <w:t xml:space="preserve"> </w:t>
            </w:r>
            <w:r w:rsidRPr="00F67237">
              <w:rPr>
                <w:rFonts w:ascii="Nyala" w:hAnsi="Nyala" w:cs="Nyala"/>
                <w:sz w:val="20"/>
                <w:szCs w:val="20"/>
              </w:rPr>
              <w:t>ወለድ</w:t>
            </w:r>
            <w:r w:rsidRPr="00F67237">
              <w:rPr>
                <w:rFonts w:ascii="Arial" w:hAnsi="Arial" w:cs="Arial"/>
                <w:sz w:val="20"/>
                <w:szCs w:val="20"/>
              </w:rPr>
              <w:t xml:space="preserve"> </w:t>
            </w:r>
            <w:r w:rsidRPr="00F67237">
              <w:rPr>
                <w:rFonts w:ascii="Nyala" w:hAnsi="Nyala" w:cs="Nyala"/>
                <w:sz w:val="20"/>
                <w:szCs w:val="20"/>
              </w:rPr>
              <w:t>በየወሩ</w:t>
            </w:r>
            <w:r w:rsidRPr="00F67237">
              <w:rPr>
                <w:rFonts w:ascii="Arial" w:hAnsi="Arial" w:cs="Arial"/>
                <w:sz w:val="20"/>
                <w:szCs w:val="20"/>
              </w:rPr>
              <w:t xml:space="preserve"> </w:t>
            </w:r>
            <w:r w:rsidRPr="00F67237">
              <w:rPr>
                <w:rFonts w:ascii="Nyala" w:hAnsi="Nyala" w:cs="Nyala"/>
                <w:sz w:val="20"/>
                <w:szCs w:val="20"/>
              </w:rPr>
              <w:t>ለ</w:t>
            </w:r>
            <w:r w:rsidRPr="00F67237">
              <w:rPr>
                <w:rFonts w:ascii="Arial" w:hAnsi="Arial" w:cs="Arial"/>
                <w:sz w:val="20"/>
                <w:szCs w:val="20"/>
              </w:rPr>
              <w:t xml:space="preserve">12 </w:t>
            </w:r>
            <w:r w:rsidRPr="00F67237">
              <w:rPr>
                <w:rFonts w:ascii="Nyala" w:hAnsi="Nyala" w:cs="Nyala"/>
                <w:sz w:val="20"/>
                <w:szCs w:val="20"/>
              </w:rPr>
              <w:t>ወራት</w:t>
            </w:r>
            <w:r w:rsidRPr="00F67237">
              <w:rPr>
                <w:rFonts w:ascii="Arial" w:hAnsi="Arial" w:cs="Arial"/>
                <w:sz w:val="20"/>
                <w:szCs w:val="20"/>
              </w:rPr>
              <w:t xml:space="preserve"> </w:t>
            </w:r>
            <w:r w:rsidRPr="00F67237">
              <w:rPr>
                <w:rFonts w:ascii="Nyala" w:hAnsi="Nyala" w:cs="Nyala"/>
                <w:sz w:val="20"/>
                <w:szCs w:val="20"/>
              </w:rPr>
              <w:t>መክፈል</w:t>
            </w:r>
            <w:r w:rsidRPr="00F67237">
              <w:rPr>
                <w:rFonts w:ascii="Arial" w:hAnsi="Arial" w:cs="Arial"/>
                <w:sz w:val="20"/>
                <w:szCs w:val="20"/>
              </w:rPr>
              <w:t xml:space="preserve"> </w:t>
            </w:r>
            <w:r w:rsidRPr="00F67237">
              <w:rPr>
                <w:rFonts w:ascii="Nyala" w:hAnsi="Nyala" w:cs="Nyala"/>
                <w:sz w:val="20"/>
                <w:szCs w:val="20"/>
              </w:rPr>
              <w:t>ሲሆን</w:t>
            </w:r>
            <w:r w:rsidRPr="00F67237">
              <w:rPr>
                <w:rFonts w:ascii="Arial" w:hAnsi="Arial" w:cs="Arial"/>
                <w:sz w:val="20"/>
                <w:szCs w:val="20"/>
              </w:rPr>
              <w:t xml:space="preserve"> </w:t>
            </w:r>
            <w:r w:rsidRPr="00F67237">
              <w:rPr>
                <w:rFonts w:ascii="Nyala" w:hAnsi="Nyala" w:cs="Nyala"/>
                <w:sz w:val="20"/>
                <w:szCs w:val="20"/>
              </w:rPr>
              <w:t>ሁለተኛው</w:t>
            </w:r>
            <w:r w:rsidRPr="00F67237">
              <w:rPr>
                <w:rFonts w:ascii="Arial" w:hAnsi="Arial" w:cs="Arial"/>
                <w:sz w:val="20"/>
                <w:szCs w:val="20"/>
              </w:rPr>
              <w:t xml:space="preserve"> </w:t>
            </w:r>
            <w:r w:rsidRPr="00F67237">
              <w:rPr>
                <w:rFonts w:ascii="Nyala" w:hAnsi="Nyala" w:cs="Nyala"/>
                <w:sz w:val="20"/>
                <w:szCs w:val="20"/>
              </w:rPr>
              <w:t>ደግሞ</w:t>
            </w:r>
            <w:r w:rsidRPr="00F67237">
              <w:rPr>
                <w:rFonts w:ascii="Arial" w:hAnsi="Arial" w:cs="Arial"/>
                <w:sz w:val="20"/>
                <w:szCs w:val="20"/>
              </w:rPr>
              <w:t xml:space="preserve"> </w:t>
            </w:r>
            <w:r w:rsidRPr="00F67237">
              <w:rPr>
                <w:rFonts w:ascii="Nyala" w:hAnsi="Nyala" w:cs="Nyala"/>
                <w:sz w:val="20"/>
                <w:szCs w:val="20"/>
              </w:rPr>
              <w:t>የ</w:t>
            </w:r>
            <w:r w:rsidRPr="00F67237">
              <w:rPr>
                <w:rFonts w:ascii="Arial" w:hAnsi="Arial" w:cs="Arial"/>
                <w:sz w:val="20"/>
                <w:szCs w:val="20"/>
              </w:rPr>
              <w:t xml:space="preserve">1200 </w:t>
            </w:r>
            <w:r w:rsidRPr="00F67237">
              <w:rPr>
                <w:rFonts w:ascii="Nyala" w:hAnsi="Nyala" w:cs="Nyala"/>
                <w:sz w:val="20"/>
                <w:szCs w:val="20"/>
              </w:rPr>
              <w:t>ብር</w:t>
            </w:r>
            <w:r w:rsidRPr="00F67237">
              <w:rPr>
                <w:rFonts w:ascii="Arial" w:hAnsi="Arial" w:cs="Arial"/>
                <w:sz w:val="20"/>
                <w:szCs w:val="20"/>
              </w:rPr>
              <w:t xml:space="preserve"> </w:t>
            </w:r>
            <w:r w:rsidRPr="00F67237">
              <w:rPr>
                <w:rFonts w:ascii="Nyala" w:hAnsi="Nyala" w:cs="Nyala"/>
                <w:sz w:val="20"/>
                <w:szCs w:val="20"/>
              </w:rPr>
              <w:t>ወለድ</w:t>
            </w:r>
            <w:r w:rsidRPr="00F67237">
              <w:rPr>
                <w:rFonts w:ascii="Arial" w:hAnsi="Arial" w:cs="Arial"/>
                <w:sz w:val="20"/>
                <w:szCs w:val="20"/>
              </w:rPr>
              <w:t xml:space="preserve"> </w:t>
            </w:r>
            <w:r w:rsidRPr="00F67237">
              <w:rPr>
                <w:rFonts w:ascii="Nyala" w:hAnsi="Nyala" w:cs="Nyala"/>
                <w:sz w:val="20"/>
                <w:szCs w:val="20"/>
              </w:rPr>
              <w:t>በአመቱ</w:t>
            </w:r>
            <w:r w:rsidRPr="00F67237">
              <w:rPr>
                <w:rFonts w:ascii="Arial" w:hAnsi="Arial" w:cs="Arial"/>
                <w:sz w:val="20"/>
                <w:szCs w:val="20"/>
              </w:rPr>
              <w:t xml:space="preserve"> </w:t>
            </w:r>
            <w:r w:rsidRPr="00F67237">
              <w:rPr>
                <w:rFonts w:ascii="Nyala" w:hAnsi="Nyala" w:cs="Nyala"/>
                <w:sz w:val="20"/>
                <w:szCs w:val="20"/>
              </w:rPr>
              <w:t>መጨረሻ</w:t>
            </w:r>
            <w:r w:rsidRPr="00F67237">
              <w:rPr>
                <w:rFonts w:ascii="Arial" w:hAnsi="Arial" w:cs="Arial"/>
                <w:sz w:val="20"/>
                <w:szCs w:val="20"/>
              </w:rPr>
              <w:t xml:space="preserve"> </w:t>
            </w:r>
            <w:r w:rsidRPr="00F67237">
              <w:rPr>
                <w:rFonts w:ascii="Nyala" w:hAnsi="Nyala" w:cs="Nyala"/>
                <w:sz w:val="20"/>
                <w:szCs w:val="20"/>
              </w:rPr>
              <w:t>መክፈል</w:t>
            </w:r>
            <w:r w:rsidRPr="00F67237">
              <w:rPr>
                <w:rFonts w:ascii="Arial" w:hAnsi="Arial" w:cs="Arial"/>
                <w:sz w:val="20"/>
                <w:szCs w:val="20"/>
              </w:rPr>
              <w:t xml:space="preserve"> </w:t>
            </w:r>
            <w:r w:rsidRPr="00F67237">
              <w:rPr>
                <w:rFonts w:ascii="Nyala" w:hAnsi="Nyala" w:cs="Nyala"/>
                <w:sz w:val="20"/>
                <w:szCs w:val="20"/>
              </w:rPr>
              <w:t>ነው፡፡</w:t>
            </w:r>
            <w:r w:rsidRPr="00F67237">
              <w:rPr>
                <w:rFonts w:ascii="Arial" w:hAnsi="Arial" w:cs="Arial"/>
                <w:sz w:val="20"/>
                <w:szCs w:val="20"/>
              </w:rPr>
              <w:t xml:space="preserve"> </w:t>
            </w:r>
            <w:r w:rsidRPr="00F67237">
              <w:rPr>
                <w:rFonts w:ascii="Nyala" w:hAnsi="Nyala" w:cs="Nyala"/>
                <w:sz w:val="20"/>
                <w:szCs w:val="20"/>
              </w:rPr>
              <w:t>የትኛው</w:t>
            </w:r>
            <w:r w:rsidRPr="00F67237">
              <w:rPr>
                <w:rFonts w:ascii="Arial" w:hAnsi="Arial" w:cs="Arial"/>
                <w:sz w:val="20"/>
                <w:szCs w:val="20"/>
              </w:rPr>
              <w:t xml:space="preserve"> </w:t>
            </w:r>
            <w:r w:rsidRPr="00F67237">
              <w:rPr>
                <w:rFonts w:ascii="Nyala" w:hAnsi="Nyala" w:cs="Nyala"/>
                <w:sz w:val="20"/>
                <w:szCs w:val="20"/>
              </w:rPr>
              <w:t>የወለድ</w:t>
            </w:r>
            <w:r w:rsidRPr="00F67237">
              <w:rPr>
                <w:rFonts w:ascii="Arial" w:hAnsi="Arial" w:cs="Arial"/>
                <w:sz w:val="20"/>
                <w:szCs w:val="20"/>
              </w:rPr>
              <w:t xml:space="preserve"> </w:t>
            </w:r>
            <w:r w:rsidRPr="00F67237">
              <w:rPr>
                <w:rFonts w:ascii="Nyala" w:hAnsi="Nyala" w:cs="Nyala"/>
                <w:sz w:val="20"/>
                <w:szCs w:val="20"/>
              </w:rPr>
              <w:t>መጠን</w:t>
            </w:r>
            <w:r w:rsidRPr="00F67237">
              <w:rPr>
                <w:rFonts w:ascii="Arial" w:hAnsi="Arial" w:cs="Arial"/>
                <w:sz w:val="20"/>
                <w:szCs w:val="20"/>
              </w:rPr>
              <w:t xml:space="preserve"> </w:t>
            </w:r>
            <w:r w:rsidRPr="00F67237">
              <w:rPr>
                <w:rFonts w:ascii="Nyala" w:hAnsi="Nyala" w:cs="Nyala"/>
                <w:sz w:val="20"/>
                <w:szCs w:val="20"/>
              </w:rPr>
              <w:t>ይበልጣል</w:t>
            </w:r>
            <w:r w:rsidRPr="00F67237">
              <w:rPr>
                <w:rFonts w:ascii="Arial" w:hAnsi="Arial" w:cs="Arial"/>
                <w:sz w:val="20"/>
                <w:szCs w:val="20"/>
              </w:rPr>
              <w:t>?</w:t>
            </w:r>
          </w:p>
          <w:p w14:paraId="42AB328A" w14:textId="77777777" w:rsidR="00657A09" w:rsidRPr="00F67237" w:rsidRDefault="00657A09" w:rsidP="00657A09">
            <w:pPr>
              <w:rPr>
                <w:rFonts w:ascii="Arial" w:hAnsi="Arial" w:cs="Arial"/>
                <w:sz w:val="20"/>
                <w:szCs w:val="20"/>
              </w:rPr>
            </w:pPr>
            <w:r w:rsidRPr="00F67237">
              <w:rPr>
                <w:rFonts w:ascii="Arial" w:hAnsi="Arial" w:cs="Arial"/>
                <w:sz w:val="20"/>
                <w:szCs w:val="20"/>
              </w:rPr>
              <w:t xml:space="preserve">1 = 100 Birr every month for 12 months is higher/ </w:t>
            </w:r>
            <w:r w:rsidRPr="00F67237">
              <w:rPr>
                <w:rFonts w:ascii="Nyala" w:hAnsi="Nyala" w:cs="Nyala"/>
                <w:sz w:val="20"/>
                <w:szCs w:val="20"/>
              </w:rPr>
              <w:t>የ</w:t>
            </w:r>
            <w:r w:rsidRPr="00F67237">
              <w:rPr>
                <w:rFonts w:ascii="Arial" w:hAnsi="Arial" w:cs="Arial"/>
                <w:sz w:val="20"/>
                <w:szCs w:val="20"/>
              </w:rPr>
              <w:t xml:space="preserve">100 </w:t>
            </w:r>
            <w:r w:rsidRPr="00F67237">
              <w:rPr>
                <w:rFonts w:ascii="Nyala" w:hAnsi="Nyala" w:cs="Nyala"/>
                <w:sz w:val="20"/>
                <w:szCs w:val="20"/>
              </w:rPr>
              <w:t>ብር</w:t>
            </w:r>
            <w:r w:rsidRPr="00F67237">
              <w:rPr>
                <w:rFonts w:ascii="Arial" w:hAnsi="Arial" w:cs="Arial"/>
                <w:sz w:val="20"/>
                <w:szCs w:val="20"/>
              </w:rPr>
              <w:t xml:space="preserve"> </w:t>
            </w:r>
            <w:r w:rsidRPr="00F67237">
              <w:rPr>
                <w:rFonts w:ascii="Nyala" w:hAnsi="Nyala" w:cs="Nyala"/>
                <w:sz w:val="20"/>
                <w:szCs w:val="20"/>
              </w:rPr>
              <w:t>ወለድ</w:t>
            </w:r>
            <w:r w:rsidRPr="00F67237">
              <w:rPr>
                <w:rFonts w:ascii="Arial" w:hAnsi="Arial" w:cs="Arial"/>
                <w:sz w:val="20"/>
                <w:szCs w:val="20"/>
              </w:rPr>
              <w:t xml:space="preserve"> </w:t>
            </w:r>
            <w:r w:rsidRPr="00F67237">
              <w:rPr>
                <w:rFonts w:ascii="Nyala" w:hAnsi="Nyala" w:cs="Nyala"/>
                <w:sz w:val="20"/>
                <w:szCs w:val="20"/>
              </w:rPr>
              <w:t>በየወሩ</w:t>
            </w:r>
            <w:r w:rsidRPr="00F67237">
              <w:rPr>
                <w:rFonts w:ascii="Arial" w:hAnsi="Arial" w:cs="Arial"/>
                <w:sz w:val="20"/>
                <w:szCs w:val="20"/>
              </w:rPr>
              <w:t xml:space="preserve"> </w:t>
            </w:r>
            <w:r w:rsidRPr="00F67237">
              <w:rPr>
                <w:rFonts w:ascii="Nyala" w:hAnsi="Nyala" w:cs="Nyala"/>
                <w:sz w:val="20"/>
                <w:szCs w:val="20"/>
              </w:rPr>
              <w:t>ለ</w:t>
            </w:r>
            <w:r w:rsidRPr="00F67237">
              <w:rPr>
                <w:rFonts w:ascii="Arial" w:hAnsi="Arial" w:cs="Arial"/>
                <w:sz w:val="20"/>
                <w:szCs w:val="20"/>
              </w:rPr>
              <w:t xml:space="preserve">12 </w:t>
            </w:r>
            <w:r w:rsidRPr="00F67237">
              <w:rPr>
                <w:rFonts w:ascii="Nyala" w:hAnsi="Nyala" w:cs="Nyala"/>
                <w:sz w:val="20"/>
                <w:szCs w:val="20"/>
              </w:rPr>
              <w:t>ወራት</w:t>
            </w:r>
            <w:r w:rsidRPr="00F67237">
              <w:rPr>
                <w:rFonts w:ascii="Arial" w:hAnsi="Arial" w:cs="Arial"/>
                <w:sz w:val="20"/>
                <w:szCs w:val="20"/>
              </w:rPr>
              <w:t xml:space="preserve"> </w:t>
            </w:r>
            <w:r w:rsidRPr="00F67237">
              <w:rPr>
                <w:rFonts w:ascii="Nyala" w:hAnsi="Nyala" w:cs="Nyala"/>
                <w:sz w:val="20"/>
                <w:szCs w:val="20"/>
              </w:rPr>
              <w:t>መክፈል</w:t>
            </w:r>
            <w:r w:rsidRPr="00F67237">
              <w:rPr>
                <w:rFonts w:ascii="Arial" w:hAnsi="Arial" w:cs="Arial"/>
                <w:sz w:val="20"/>
                <w:szCs w:val="20"/>
              </w:rPr>
              <w:t xml:space="preserve"> </w:t>
            </w:r>
            <w:r w:rsidRPr="00F67237">
              <w:rPr>
                <w:rFonts w:ascii="Nyala" w:hAnsi="Nyala" w:cs="Nyala"/>
                <w:sz w:val="20"/>
                <w:szCs w:val="20"/>
              </w:rPr>
              <w:t>ይበልጣል</w:t>
            </w:r>
          </w:p>
          <w:p w14:paraId="3CBEBA70" w14:textId="77777777" w:rsidR="00657A09" w:rsidRPr="00F67237" w:rsidRDefault="00657A09" w:rsidP="00657A09">
            <w:pPr>
              <w:rPr>
                <w:rFonts w:ascii="Arial" w:hAnsi="Arial" w:cs="Arial"/>
                <w:sz w:val="20"/>
                <w:szCs w:val="20"/>
              </w:rPr>
            </w:pPr>
            <w:r w:rsidRPr="00F67237">
              <w:rPr>
                <w:rFonts w:ascii="Arial" w:hAnsi="Arial" w:cs="Arial"/>
                <w:sz w:val="20"/>
                <w:szCs w:val="20"/>
              </w:rPr>
              <w:t xml:space="preserve">2 = 1200 Birr at the end of the year is higher/ </w:t>
            </w:r>
            <w:r w:rsidRPr="00F67237">
              <w:rPr>
                <w:rFonts w:ascii="Nyala" w:hAnsi="Nyala" w:cs="Nyala"/>
                <w:sz w:val="20"/>
                <w:szCs w:val="20"/>
              </w:rPr>
              <w:t>የ</w:t>
            </w:r>
            <w:r w:rsidRPr="00F67237">
              <w:rPr>
                <w:rFonts w:ascii="Arial" w:hAnsi="Arial" w:cs="Arial"/>
                <w:sz w:val="20"/>
                <w:szCs w:val="20"/>
              </w:rPr>
              <w:t xml:space="preserve">1200 </w:t>
            </w:r>
            <w:r w:rsidRPr="00F67237">
              <w:rPr>
                <w:rFonts w:ascii="Nyala" w:hAnsi="Nyala" w:cs="Nyala"/>
                <w:sz w:val="20"/>
                <w:szCs w:val="20"/>
              </w:rPr>
              <w:t>ብር</w:t>
            </w:r>
            <w:r w:rsidRPr="00F67237">
              <w:rPr>
                <w:rFonts w:ascii="Arial" w:hAnsi="Arial" w:cs="Arial"/>
                <w:sz w:val="20"/>
                <w:szCs w:val="20"/>
              </w:rPr>
              <w:t xml:space="preserve"> </w:t>
            </w:r>
            <w:r w:rsidRPr="00F67237">
              <w:rPr>
                <w:rFonts w:ascii="Nyala" w:hAnsi="Nyala" w:cs="Nyala"/>
                <w:sz w:val="20"/>
                <w:szCs w:val="20"/>
              </w:rPr>
              <w:t>ወለድ</w:t>
            </w:r>
            <w:r w:rsidRPr="00F67237">
              <w:rPr>
                <w:rFonts w:ascii="Arial" w:hAnsi="Arial" w:cs="Arial"/>
                <w:sz w:val="20"/>
                <w:szCs w:val="20"/>
              </w:rPr>
              <w:t xml:space="preserve"> </w:t>
            </w:r>
            <w:r w:rsidRPr="00F67237">
              <w:rPr>
                <w:rFonts w:ascii="Nyala" w:hAnsi="Nyala" w:cs="Nyala"/>
                <w:sz w:val="20"/>
                <w:szCs w:val="20"/>
              </w:rPr>
              <w:t>በአመቱ</w:t>
            </w:r>
            <w:r w:rsidRPr="00F67237">
              <w:rPr>
                <w:rFonts w:ascii="Arial" w:hAnsi="Arial" w:cs="Arial"/>
                <w:sz w:val="20"/>
                <w:szCs w:val="20"/>
              </w:rPr>
              <w:t xml:space="preserve"> </w:t>
            </w:r>
            <w:r w:rsidRPr="00F67237">
              <w:rPr>
                <w:rFonts w:ascii="Nyala" w:hAnsi="Nyala" w:cs="Nyala"/>
                <w:sz w:val="20"/>
                <w:szCs w:val="20"/>
              </w:rPr>
              <w:t>መጨረሻ</w:t>
            </w:r>
            <w:r w:rsidRPr="00F67237">
              <w:rPr>
                <w:rFonts w:ascii="Arial" w:hAnsi="Arial" w:cs="Arial"/>
                <w:sz w:val="20"/>
                <w:szCs w:val="20"/>
              </w:rPr>
              <w:t xml:space="preserve"> </w:t>
            </w:r>
            <w:r w:rsidRPr="00F67237">
              <w:rPr>
                <w:rFonts w:ascii="Nyala" w:hAnsi="Nyala" w:cs="Nyala"/>
                <w:sz w:val="20"/>
                <w:szCs w:val="20"/>
              </w:rPr>
              <w:t>መክፈል</w:t>
            </w:r>
            <w:r w:rsidRPr="00F67237">
              <w:rPr>
                <w:rFonts w:ascii="Arial" w:hAnsi="Arial" w:cs="Arial"/>
                <w:sz w:val="20"/>
                <w:szCs w:val="20"/>
              </w:rPr>
              <w:t xml:space="preserve"> </w:t>
            </w:r>
            <w:r w:rsidRPr="00F67237">
              <w:rPr>
                <w:rFonts w:ascii="Nyala" w:hAnsi="Nyala" w:cs="Nyala"/>
                <w:sz w:val="20"/>
                <w:szCs w:val="20"/>
              </w:rPr>
              <w:t>ይበልጣል</w:t>
            </w:r>
          </w:p>
          <w:p w14:paraId="7C034083" w14:textId="77777777" w:rsidR="00657A09" w:rsidRPr="00F67237" w:rsidRDefault="00657A09" w:rsidP="00657A09">
            <w:pPr>
              <w:rPr>
                <w:rFonts w:ascii="Arial" w:hAnsi="Arial" w:cs="Arial"/>
                <w:sz w:val="20"/>
                <w:szCs w:val="20"/>
              </w:rPr>
            </w:pPr>
            <w:r w:rsidRPr="00F67237">
              <w:rPr>
                <w:rFonts w:ascii="Arial" w:hAnsi="Arial" w:cs="Arial"/>
                <w:sz w:val="20"/>
                <w:szCs w:val="20"/>
              </w:rPr>
              <w:t xml:space="preserve">3 = Both are the same/ </w:t>
            </w:r>
            <w:r w:rsidRPr="00F67237">
              <w:rPr>
                <w:rFonts w:ascii="Nyala" w:hAnsi="Nyala" w:cs="Nyala"/>
                <w:sz w:val="20"/>
                <w:szCs w:val="20"/>
              </w:rPr>
              <w:t>ሁለቱም</w:t>
            </w:r>
            <w:r w:rsidRPr="00F67237">
              <w:rPr>
                <w:rFonts w:ascii="Arial" w:hAnsi="Arial" w:cs="Arial"/>
                <w:sz w:val="20"/>
                <w:szCs w:val="20"/>
              </w:rPr>
              <w:t xml:space="preserve"> </w:t>
            </w:r>
            <w:r w:rsidRPr="00F67237">
              <w:rPr>
                <w:rFonts w:ascii="Nyala" w:hAnsi="Nyala" w:cs="Nyala"/>
                <w:sz w:val="20"/>
                <w:szCs w:val="20"/>
              </w:rPr>
              <w:t>አንድ</w:t>
            </w:r>
            <w:r w:rsidRPr="00F67237">
              <w:rPr>
                <w:rFonts w:ascii="Arial" w:hAnsi="Arial" w:cs="Arial"/>
                <w:sz w:val="20"/>
                <w:szCs w:val="20"/>
              </w:rPr>
              <w:t xml:space="preserve"> </w:t>
            </w:r>
            <w:r w:rsidRPr="00F67237">
              <w:rPr>
                <w:rFonts w:ascii="Nyala" w:hAnsi="Nyala" w:cs="Nyala"/>
                <w:sz w:val="20"/>
                <w:szCs w:val="20"/>
              </w:rPr>
              <w:t>ናቸው</w:t>
            </w:r>
          </w:p>
          <w:p w14:paraId="621623C1" w14:textId="0CFAFBF1" w:rsidR="00657A09" w:rsidRPr="00F67237" w:rsidRDefault="00657A09" w:rsidP="000B6F4B">
            <w:pPr>
              <w:rPr>
                <w:rFonts w:ascii="Arial" w:hAnsi="Arial" w:cs="Arial"/>
                <w:sz w:val="20"/>
                <w:szCs w:val="20"/>
              </w:rPr>
            </w:pPr>
            <w:r w:rsidRPr="00F67237">
              <w:rPr>
                <w:rFonts w:ascii="Arial" w:hAnsi="Arial" w:cs="Arial"/>
                <w:sz w:val="20"/>
                <w:szCs w:val="20"/>
              </w:rPr>
              <w:t xml:space="preserve">-99 = Don’t know/ </w:t>
            </w:r>
            <w:r w:rsidRPr="00F67237">
              <w:rPr>
                <w:rFonts w:ascii="Nyala" w:hAnsi="Nyala" w:cs="Nyala"/>
                <w:sz w:val="20"/>
                <w:szCs w:val="20"/>
              </w:rPr>
              <w:t>አላውቅም</w:t>
            </w:r>
          </w:p>
        </w:tc>
      </w:tr>
      <w:tr w:rsidR="00943933" w:rsidRPr="00F67237" w14:paraId="14C3AB2E" w14:textId="77777777" w:rsidTr="003C3A64">
        <w:trPr>
          <w:trHeight w:val="333"/>
        </w:trPr>
        <w:tc>
          <w:tcPr>
            <w:tcW w:w="606" w:type="dxa"/>
          </w:tcPr>
          <w:p w14:paraId="283E4700" w14:textId="77777777" w:rsidR="00943933" w:rsidRPr="00F67237" w:rsidRDefault="00943933" w:rsidP="0061162F">
            <w:pPr>
              <w:rPr>
                <w:rFonts w:ascii="Arial" w:hAnsi="Arial" w:cs="Arial"/>
                <w:sz w:val="20"/>
                <w:szCs w:val="20"/>
              </w:rPr>
            </w:pPr>
            <w:r w:rsidRPr="00F67237">
              <w:rPr>
                <w:rFonts w:ascii="Arial" w:hAnsi="Arial" w:cs="Arial"/>
                <w:sz w:val="20"/>
                <w:szCs w:val="20"/>
              </w:rPr>
              <w:t>10</w:t>
            </w:r>
          </w:p>
        </w:tc>
        <w:tc>
          <w:tcPr>
            <w:tcW w:w="8682" w:type="dxa"/>
          </w:tcPr>
          <w:p w14:paraId="2685EDCB" w14:textId="77777777" w:rsidR="00AB7AF7" w:rsidRPr="00F67237" w:rsidRDefault="00943933" w:rsidP="00AB7AF7">
            <w:pPr>
              <w:rPr>
                <w:rFonts w:ascii="Arial" w:hAnsi="Arial" w:cs="Arial"/>
              </w:rPr>
            </w:pPr>
            <w:r w:rsidRPr="00F67237">
              <w:rPr>
                <w:rFonts w:ascii="Arial" w:hAnsi="Arial" w:cs="Arial"/>
                <w:sz w:val="20"/>
                <w:szCs w:val="20"/>
              </w:rPr>
              <w:t xml:space="preserve">Please tell me whether you agree or disagree with the following statement: “It is better for a business woman to combine the money for her personal household and business affairs.”  </w:t>
            </w:r>
            <w:r w:rsidR="00AB7AF7" w:rsidRPr="00F67237">
              <w:rPr>
                <w:rFonts w:ascii="Nyala" w:hAnsi="Nyala" w:cs="Nyala"/>
                <w:sz w:val="20"/>
                <w:szCs w:val="20"/>
              </w:rPr>
              <w:t>እባክዎን</w:t>
            </w:r>
            <w:r w:rsidR="00AB7AF7" w:rsidRPr="00F67237">
              <w:rPr>
                <w:rFonts w:ascii="Arial" w:hAnsi="Arial" w:cs="Arial"/>
                <w:sz w:val="20"/>
                <w:szCs w:val="20"/>
              </w:rPr>
              <w:t xml:space="preserve"> </w:t>
            </w:r>
            <w:r w:rsidR="00AB7AF7" w:rsidRPr="00F67237">
              <w:rPr>
                <w:rFonts w:ascii="Nyala" w:hAnsi="Nyala" w:cs="Nyala"/>
                <w:sz w:val="20"/>
                <w:szCs w:val="20"/>
              </w:rPr>
              <w:t>በሚቀጥለው</w:t>
            </w:r>
            <w:r w:rsidR="00AB7AF7" w:rsidRPr="00F67237">
              <w:rPr>
                <w:rFonts w:ascii="Arial" w:hAnsi="Arial" w:cs="Arial"/>
                <w:sz w:val="20"/>
                <w:szCs w:val="20"/>
              </w:rPr>
              <w:t xml:space="preserve"> </w:t>
            </w:r>
            <w:r w:rsidR="00AB7AF7" w:rsidRPr="00F67237">
              <w:rPr>
                <w:rFonts w:ascii="Nyala" w:hAnsi="Nyala" w:cs="Nyala"/>
                <w:sz w:val="20"/>
                <w:szCs w:val="20"/>
              </w:rPr>
              <w:t>ሃሳብ</w:t>
            </w:r>
            <w:r w:rsidR="00AB7AF7" w:rsidRPr="00F67237">
              <w:rPr>
                <w:rFonts w:ascii="Arial" w:hAnsi="Arial" w:cs="Arial"/>
                <w:sz w:val="20"/>
                <w:szCs w:val="20"/>
              </w:rPr>
              <w:t xml:space="preserve"> </w:t>
            </w:r>
            <w:r w:rsidR="00AB7AF7" w:rsidRPr="00F67237">
              <w:rPr>
                <w:rFonts w:ascii="Nyala" w:hAnsi="Nyala" w:cs="Nyala"/>
                <w:sz w:val="20"/>
                <w:szCs w:val="20"/>
              </w:rPr>
              <w:t>ይስማሙ</w:t>
            </w:r>
            <w:r w:rsidR="00AB7AF7" w:rsidRPr="00F67237">
              <w:rPr>
                <w:rFonts w:ascii="Arial" w:hAnsi="Arial" w:cs="Arial"/>
                <w:sz w:val="20"/>
                <w:szCs w:val="20"/>
              </w:rPr>
              <w:t xml:space="preserve"> </w:t>
            </w:r>
            <w:r w:rsidR="00AB7AF7" w:rsidRPr="00F67237">
              <w:rPr>
                <w:rFonts w:ascii="Nyala" w:hAnsi="Nyala" w:cs="Nyala"/>
                <w:sz w:val="20"/>
                <w:szCs w:val="20"/>
              </w:rPr>
              <w:t>ወይም</w:t>
            </w:r>
            <w:r w:rsidR="00AB7AF7" w:rsidRPr="00F67237">
              <w:rPr>
                <w:rFonts w:ascii="Arial" w:hAnsi="Arial" w:cs="Arial"/>
                <w:sz w:val="20"/>
                <w:szCs w:val="20"/>
              </w:rPr>
              <w:t xml:space="preserve"> </w:t>
            </w:r>
            <w:r w:rsidR="00AB7AF7" w:rsidRPr="00F67237">
              <w:rPr>
                <w:rFonts w:ascii="Nyala" w:hAnsi="Nyala" w:cs="Nyala"/>
                <w:sz w:val="20"/>
                <w:szCs w:val="20"/>
              </w:rPr>
              <w:t>አይስማሙ</w:t>
            </w:r>
            <w:r w:rsidR="00AB7AF7" w:rsidRPr="00F67237">
              <w:rPr>
                <w:rFonts w:ascii="Arial" w:hAnsi="Arial" w:cs="Arial"/>
                <w:sz w:val="20"/>
                <w:szCs w:val="20"/>
              </w:rPr>
              <w:t xml:space="preserve"> </w:t>
            </w:r>
            <w:r w:rsidR="00AB7AF7" w:rsidRPr="00F67237">
              <w:rPr>
                <w:rFonts w:ascii="Nyala" w:hAnsi="Nyala" w:cs="Nyala"/>
                <w:sz w:val="20"/>
                <w:szCs w:val="20"/>
              </w:rPr>
              <w:t>መሆኑን</w:t>
            </w:r>
            <w:r w:rsidR="00AB7AF7" w:rsidRPr="00F67237">
              <w:rPr>
                <w:rFonts w:ascii="Arial" w:hAnsi="Arial" w:cs="Arial"/>
                <w:sz w:val="20"/>
                <w:szCs w:val="20"/>
              </w:rPr>
              <w:t xml:space="preserve"> </w:t>
            </w:r>
            <w:r w:rsidR="00AB7AF7" w:rsidRPr="00F67237">
              <w:rPr>
                <w:rFonts w:ascii="Nyala" w:hAnsi="Nyala" w:cs="Nyala"/>
                <w:sz w:val="20"/>
                <w:szCs w:val="20"/>
              </w:rPr>
              <w:t>ይንገሩኝ፡</w:t>
            </w:r>
            <w:r w:rsidR="00AB7AF7" w:rsidRPr="00F67237">
              <w:rPr>
                <w:rFonts w:ascii="Arial" w:hAnsi="Arial" w:cs="Arial"/>
                <w:sz w:val="20"/>
                <w:szCs w:val="20"/>
              </w:rPr>
              <w:t xml:space="preserve"> “</w:t>
            </w:r>
            <w:r w:rsidR="00AB7AF7" w:rsidRPr="00F67237">
              <w:rPr>
                <w:rFonts w:ascii="Nyala" w:hAnsi="Nyala" w:cs="Nyala"/>
                <w:sz w:val="20"/>
              </w:rPr>
              <w:t>አንዲት</w:t>
            </w:r>
            <w:r w:rsidR="00AB7AF7" w:rsidRPr="00F67237">
              <w:rPr>
                <w:rFonts w:ascii="Arial" w:hAnsi="Arial" w:cs="Arial"/>
                <w:sz w:val="20"/>
              </w:rPr>
              <w:t xml:space="preserve"> </w:t>
            </w:r>
            <w:r w:rsidR="00AB7AF7" w:rsidRPr="00F67237">
              <w:rPr>
                <w:rFonts w:ascii="Nyala" w:hAnsi="Nyala" w:cs="Nyala"/>
                <w:sz w:val="20"/>
              </w:rPr>
              <w:t>ነጋዴ</w:t>
            </w:r>
            <w:r w:rsidR="00AB7AF7" w:rsidRPr="00F67237">
              <w:rPr>
                <w:rFonts w:ascii="Arial" w:hAnsi="Arial" w:cs="Arial"/>
                <w:sz w:val="20"/>
              </w:rPr>
              <w:t xml:space="preserve"> </w:t>
            </w:r>
            <w:r w:rsidR="00AB7AF7" w:rsidRPr="00F67237">
              <w:rPr>
                <w:rFonts w:ascii="Nyala" w:hAnsi="Nyala" w:cs="Nyala"/>
                <w:sz w:val="20"/>
              </w:rPr>
              <w:t>ሴት</w:t>
            </w:r>
            <w:r w:rsidR="00AB7AF7" w:rsidRPr="00F67237">
              <w:rPr>
                <w:rFonts w:ascii="Arial" w:hAnsi="Arial" w:cs="Arial"/>
                <w:sz w:val="20"/>
              </w:rPr>
              <w:t xml:space="preserve"> </w:t>
            </w:r>
            <w:r w:rsidR="00AB7AF7" w:rsidRPr="00F67237">
              <w:rPr>
                <w:rFonts w:ascii="Nyala" w:hAnsi="Nyala" w:cs="Nyala"/>
                <w:sz w:val="20"/>
              </w:rPr>
              <w:t>የግልና</w:t>
            </w:r>
            <w:r w:rsidR="00AB7AF7" w:rsidRPr="00F67237">
              <w:rPr>
                <w:rFonts w:ascii="Arial" w:hAnsi="Arial" w:cs="Arial"/>
                <w:sz w:val="20"/>
              </w:rPr>
              <w:t xml:space="preserve"> </w:t>
            </w:r>
            <w:r w:rsidR="00AB7AF7" w:rsidRPr="00F67237">
              <w:rPr>
                <w:rFonts w:ascii="Nyala" w:hAnsi="Nyala" w:cs="Nyala"/>
                <w:sz w:val="20"/>
              </w:rPr>
              <w:t>የንግድ</w:t>
            </w:r>
            <w:r w:rsidR="00AB7AF7" w:rsidRPr="00F67237">
              <w:rPr>
                <w:rFonts w:ascii="Arial" w:hAnsi="Arial" w:cs="Arial"/>
                <w:sz w:val="20"/>
              </w:rPr>
              <w:t xml:space="preserve"> </w:t>
            </w:r>
            <w:r w:rsidR="00AB7AF7" w:rsidRPr="00F67237">
              <w:rPr>
                <w:rFonts w:ascii="Nyala" w:hAnsi="Nyala" w:cs="Nyala"/>
                <w:sz w:val="20"/>
              </w:rPr>
              <w:t>ገንዘብዋን</w:t>
            </w:r>
            <w:r w:rsidR="00AB7AF7" w:rsidRPr="00F67237">
              <w:rPr>
                <w:rFonts w:ascii="Arial" w:hAnsi="Arial" w:cs="Arial"/>
                <w:sz w:val="20"/>
              </w:rPr>
              <w:t xml:space="preserve"> </w:t>
            </w:r>
            <w:r w:rsidR="00AB7AF7" w:rsidRPr="00F67237">
              <w:rPr>
                <w:rFonts w:ascii="Nyala" w:hAnsi="Nyala" w:cs="Nyala"/>
                <w:sz w:val="20"/>
              </w:rPr>
              <w:t>አንድላይ</w:t>
            </w:r>
            <w:r w:rsidR="00AB7AF7" w:rsidRPr="00F67237">
              <w:rPr>
                <w:rFonts w:ascii="Arial" w:hAnsi="Arial" w:cs="Arial"/>
                <w:sz w:val="20"/>
              </w:rPr>
              <w:t xml:space="preserve"> </w:t>
            </w:r>
            <w:r w:rsidR="00AB7AF7" w:rsidRPr="00F67237">
              <w:rPr>
                <w:rFonts w:ascii="Nyala" w:hAnsi="Nyala" w:cs="Nyala"/>
                <w:sz w:val="20"/>
              </w:rPr>
              <w:t>ቀላቅላ</w:t>
            </w:r>
            <w:r w:rsidR="00AB7AF7" w:rsidRPr="00F67237">
              <w:rPr>
                <w:rFonts w:ascii="Arial" w:hAnsi="Arial" w:cs="Arial"/>
                <w:sz w:val="20"/>
              </w:rPr>
              <w:t xml:space="preserve"> </w:t>
            </w:r>
            <w:r w:rsidR="00AB7AF7" w:rsidRPr="00F67237">
              <w:rPr>
                <w:rFonts w:ascii="Nyala" w:hAnsi="Nyala" w:cs="Nyala"/>
                <w:sz w:val="20"/>
              </w:rPr>
              <w:t>ብትጠቀም</w:t>
            </w:r>
            <w:r w:rsidR="00AB7AF7" w:rsidRPr="00F67237">
              <w:rPr>
                <w:rFonts w:ascii="Arial" w:hAnsi="Arial" w:cs="Arial"/>
                <w:sz w:val="20"/>
              </w:rPr>
              <w:t xml:space="preserve"> </w:t>
            </w:r>
            <w:r w:rsidR="00AB7AF7" w:rsidRPr="00F67237">
              <w:rPr>
                <w:rFonts w:ascii="Nyala" w:hAnsi="Nyala" w:cs="Nyala"/>
                <w:sz w:val="20"/>
              </w:rPr>
              <w:t>ጥሩ</w:t>
            </w:r>
            <w:r w:rsidR="00AB7AF7" w:rsidRPr="00F67237">
              <w:rPr>
                <w:rFonts w:ascii="Arial" w:hAnsi="Arial" w:cs="Arial"/>
                <w:sz w:val="20"/>
              </w:rPr>
              <w:t xml:space="preserve"> </w:t>
            </w:r>
            <w:r w:rsidR="00AB7AF7" w:rsidRPr="00F67237">
              <w:rPr>
                <w:rFonts w:ascii="Nyala" w:hAnsi="Nyala" w:cs="Nyala"/>
                <w:sz w:val="20"/>
              </w:rPr>
              <w:t>ነው</w:t>
            </w:r>
            <w:r w:rsidR="00AB7AF7" w:rsidRPr="00F67237">
              <w:rPr>
                <w:rFonts w:ascii="Arial" w:hAnsi="Arial" w:cs="Arial"/>
                <w:sz w:val="18"/>
                <w:szCs w:val="20"/>
              </w:rPr>
              <w:t>”</w:t>
            </w:r>
          </w:p>
          <w:p w14:paraId="7B0050B8" w14:textId="77777777" w:rsidR="00AB7AF7" w:rsidRPr="00F67237" w:rsidRDefault="00AB7AF7" w:rsidP="00AB7AF7">
            <w:pPr>
              <w:rPr>
                <w:rFonts w:ascii="Arial" w:hAnsi="Arial" w:cs="Arial"/>
                <w:sz w:val="20"/>
                <w:szCs w:val="20"/>
              </w:rPr>
            </w:pPr>
            <w:r w:rsidRPr="00F67237">
              <w:rPr>
                <w:rFonts w:ascii="Arial" w:hAnsi="Arial" w:cs="Arial"/>
                <w:sz w:val="20"/>
                <w:szCs w:val="20"/>
              </w:rPr>
              <w:t xml:space="preserve">1 = Agree/ </w:t>
            </w:r>
            <w:r w:rsidRPr="00F67237">
              <w:rPr>
                <w:rFonts w:ascii="Nyala" w:hAnsi="Nyala" w:cs="Nyala"/>
                <w:sz w:val="20"/>
                <w:szCs w:val="20"/>
              </w:rPr>
              <w:t>እስማማለሁ</w:t>
            </w:r>
          </w:p>
          <w:p w14:paraId="5625AA17" w14:textId="77777777" w:rsidR="00AB7AF7" w:rsidRPr="00F67237" w:rsidRDefault="00AB7AF7" w:rsidP="00AB7AF7">
            <w:pPr>
              <w:rPr>
                <w:rFonts w:ascii="Arial" w:hAnsi="Arial" w:cs="Arial"/>
                <w:sz w:val="20"/>
                <w:szCs w:val="20"/>
              </w:rPr>
            </w:pPr>
            <w:r w:rsidRPr="00F67237">
              <w:rPr>
                <w:rFonts w:ascii="Arial" w:hAnsi="Arial" w:cs="Arial"/>
                <w:sz w:val="20"/>
                <w:szCs w:val="20"/>
              </w:rPr>
              <w:t xml:space="preserve">2 = Disagree/ </w:t>
            </w:r>
            <w:r w:rsidRPr="00F67237">
              <w:rPr>
                <w:rFonts w:ascii="Nyala" w:hAnsi="Nyala" w:cs="Nyala"/>
                <w:sz w:val="20"/>
                <w:szCs w:val="20"/>
              </w:rPr>
              <w:t>አልስማማም</w:t>
            </w:r>
          </w:p>
          <w:p w14:paraId="69484673" w14:textId="776B963B" w:rsidR="000B6F4B" w:rsidRPr="00F67237" w:rsidRDefault="00AB7AF7" w:rsidP="000B6F4B">
            <w:pPr>
              <w:rPr>
                <w:rFonts w:ascii="Arial" w:hAnsi="Arial" w:cs="Arial"/>
                <w:sz w:val="20"/>
                <w:szCs w:val="20"/>
              </w:rPr>
            </w:pPr>
            <w:r w:rsidRPr="00F67237">
              <w:rPr>
                <w:rFonts w:ascii="Arial" w:hAnsi="Arial" w:cs="Arial"/>
                <w:sz w:val="20"/>
                <w:szCs w:val="20"/>
              </w:rPr>
              <w:t xml:space="preserve">-99 = Don’t know/ </w:t>
            </w:r>
            <w:r w:rsidRPr="00F67237">
              <w:rPr>
                <w:rFonts w:ascii="Nyala" w:hAnsi="Nyala" w:cs="Nyala"/>
                <w:sz w:val="20"/>
                <w:szCs w:val="20"/>
              </w:rPr>
              <w:t>አላውቅም</w:t>
            </w:r>
          </w:p>
        </w:tc>
      </w:tr>
      <w:tr w:rsidR="00597A85" w:rsidRPr="00F67237" w14:paraId="4DAD2080" w14:textId="77777777" w:rsidTr="003C3A64">
        <w:trPr>
          <w:trHeight w:val="333"/>
        </w:trPr>
        <w:tc>
          <w:tcPr>
            <w:tcW w:w="606" w:type="dxa"/>
          </w:tcPr>
          <w:p w14:paraId="7251A350" w14:textId="05C4B11C" w:rsidR="00597A85" w:rsidRPr="00F67237" w:rsidRDefault="00597A85" w:rsidP="0061162F">
            <w:pPr>
              <w:rPr>
                <w:rFonts w:ascii="Arial" w:hAnsi="Arial" w:cs="Arial"/>
                <w:sz w:val="20"/>
                <w:szCs w:val="20"/>
              </w:rPr>
            </w:pPr>
            <w:r w:rsidRPr="00F67237">
              <w:rPr>
                <w:rFonts w:ascii="Arial" w:hAnsi="Arial" w:cs="Arial"/>
                <w:sz w:val="20"/>
                <w:szCs w:val="20"/>
              </w:rPr>
              <w:t>11</w:t>
            </w:r>
          </w:p>
        </w:tc>
        <w:tc>
          <w:tcPr>
            <w:tcW w:w="8682" w:type="dxa"/>
          </w:tcPr>
          <w:p w14:paraId="7400FEE9" w14:textId="5018DED8" w:rsidR="00405FA4" w:rsidRPr="0036067C" w:rsidRDefault="00597A85" w:rsidP="00405FA4">
            <w:pPr>
              <w:rPr>
                <w:rFonts w:ascii="Arial" w:hAnsi="Arial" w:cs="Arial"/>
                <w:i/>
              </w:rPr>
            </w:pPr>
            <w:r w:rsidRPr="0036067C">
              <w:rPr>
                <w:rFonts w:ascii="Arial" w:hAnsi="Arial" w:cs="Arial"/>
              </w:rPr>
              <w:t xml:space="preserve">What is the most important component of keeping business records? </w:t>
            </w:r>
            <w:r w:rsidRPr="0036067C">
              <w:rPr>
                <w:rFonts w:ascii="Arial" w:hAnsi="Arial" w:cs="Arial"/>
                <w:i/>
              </w:rPr>
              <w:t>(read options 1 to 3 aloud)</w:t>
            </w:r>
            <w:r w:rsidR="00405FA4" w:rsidRPr="0036067C">
              <w:rPr>
                <w:rFonts w:ascii="Arial" w:hAnsi="Arial" w:cs="Arial"/>
                <w:i/>
              </w:rPr>
              <w:t xml:space="preserve"> </w:t>
            </w:r>
            <w:r w:rsidR="00405FA4" w:rsidRPr="0036067C">
              <w:rPr>
                <w:rFonts w:ascii="Nyala" w:hAnsi="Nyala" w:cs="Nyala"/>
                <w:i/>
              </w:rPr>
              <w:t>በንግድ</w:t>
            </w:r>
            <w:r w:rsidR="00405FA4" w:rsidRPr="0036067C">
              <w:rPr>
                <w:rFonts w:ascii="Arial" w:hAnsi="Arial" w:cs="Arial"/>
                <w:i/>
              </w:rPr>
              <w:t xml:space="preserve"> </w:t>
            </w:r>
            <w:r w:rsidR="00405FA4" w:rsidRPr="0036067C">
              <w:rPr>
                <w:rFonts w:ascii="Nyala" w:hAnsi="Nyala" w:cs="Nyala"/>
                <w:i/>
              </w:rPr>
              <w:t>ስራ</w:t>
            </w:r>
            <w:r w:rsidR="00405FA4" w:rsidRPr="0036067C">
              <w:rPr>
                <w:rFonts w:ascii="Arial" w:hAnsi="Arial" w:cs="Arial"/>
                <w:i/>
              </w:rPr>
              <w:t xml:space="preserve"> </w:t>
            </w:r>
            <w:r w:rsidR="00405FA4" w:rsidRPr="0036067C">
              <w:rPr>
                <w:rFonts w:ascii="Nyala" w:hAnsi="Nyala" w:cs="Nyala"/>
                <w:i/>
              </w:rPr>
              <w:t>ውስጥ</w:t>
            </w:r>
            <w:r w:rsidR="00405FA4" w:rsidRPr="0036067C">
              <w:rPr>
                <w:rFonts w:ascii="Arial" w:hAnsi="Arial" w:cs="Arial"/>
                <w:i/>
              </w:rPr>
              <w:t xml:space="preserve"> </w:t>
            </w:r>
            <w:r w:rsidR="00405FA4" w:rsidRPr="0036067C">
              <w:rPr>
                <w:rFonts w:ascii="Nyala" w:hAnsi="Nyala" w:cs="Nyala"/>
                <w:i/>
              </w:rPr>
              <w:t>በዋናነት</w:t>
            </w:r>
            <w:r w:rsidR="00405FA4" w:rsidRPr="0036067C">
              <w:rPr>
                <w:rFonts w:ascii="Arial" w:hAnsi="Arial" w:cs="Arial"/>
                <w:i/>
              </w:rPr>
              <w:t xml:space="preserve"> </w:t>
            </w:r>
            <w:r w:rsidR="00405FA4" w:rsidRPr="0036067C">
              <w:rPr>
                <w:rFonts w:ascii="Nyala" w:hAnsi="Nyala" w:cs="Nyala"/>
                <w:i/>
              </w:rPr>
              <w:t>መመዝገብ</w:t>
            </w:r>
            <w:r w:rsidR="00405FA4" w:rsidRPr="0036067C">
              <w:rPr>
                <w:rFonts w:ascii="Arial" w:hAnsi="Arial" w:cs="Arial"/>
                <w:i/>
              </w:rPr>
              <w:t xml:space="preserve"> </w:t>
            </w:r>
            <w:r w:rsidR="00405FA4" w:rsidRPr="0036067C">
              <w:rPr>
                <w:rFonts w:ascii="Nyala" w:hAnsi="Nyala" w:cs="Nyala"/>
                <w:i/>
              </w:rPr>
              <w:t>ያለበት</w:t>
            </w:r>
            <w:r w:rsidR="00405FA4" w:rsidRPr="0036067C">
              <w:rPr>
                <w:rFonts w:ascii="Arial" w:hAnsi="Arial" w:cs="Arial"/>
                <w:i/>
              </w:rPr>
              <w:t xml:space="preserve"> </w:t>
            </w:r>
            <w:r w:rsidR="00405FA4" w:rsidRPr="0036067C">
              <w:rPr>
                <w:rFonts w:ascii="Nyala" w:hAnsi="Nyala" w:cs="Nyala"/>
                <w:i/>
              </w:rPr>
              <w:t>ምንድነው</w:t>
            </w:r>
            <w:r w:rsidR="00405FA4" w:rsidRPr="0036067C">
              <w:rPr>
                <w:rFonts w:ascii="Arial" w:hAnsi="Arial" w:cs="Arial"/>
              </w:rPr>
              <w:t>?</w:t>
            </w:r>
            <w:r w:rsidR="00405FA4" w:rsidRPr="0036067C">
              <w:rPr>
                <w:rFonts w:ascii="Arial" w:hAnsi="Arial" w:cs="Arial"/>
                <w:i/>
              </w:rPr>
              <w:t xml:space="preserve"> (</w:t>
            </w:r>
            <w:r w:rsidR="00405FA4" w:rsidRPr="0036067C">
              <w:rPr>
                <w:rFonts w:ascii="Nyala" w:hAnsi="Nyala" w:cs="Nyala"/>
                <w:i/>
              </w:rPr>
              <w:t>ከ</w:t>
            </w:r>
            <w:r w:rsidR="00405FA4" w:rsidRPr="0036067C">
              <w:rPr>
                <w:rFonts w:ascii="Arial" w:hAnsi="Arial" w:cs="Arial"/>
                <w:i/>
              </w:rPr>
              <w:t xml:space="preserve">1 </w:t>
            </w:r>
            <w:r w:rsidR="00405FA4" w:rsidRPr="0036067C">
              <w:rPr>
                <w:rFonts w:ascii="Nyala" w:hAnsi="Nyala" w:cs="Nyala"/>
                <w:i/>
              </w:rPr>
              <w:t>እስከ</w:t>
            </w:r>
            <w:r w:rsidR="00405FA4" w:rsidRPr="0036067C">
              <w:rPr>
                <w:rFonts w:ascii="Arial" w:hAnsi="Arial" w:cs="Arial"/>
                <w:i/>
              </w:rPr>
              <w:t xml:space="preserve"> 3 </w:t>
            </w:r>
            <w:r w:rsidR="00405FA4" w:rsidRPr="0036067C">
              <w:rPr>
                <w:rFonts w:ascii="Nyala" w:hAnsi="Nyala" w:cs="Nyala"/>
                <w:i/>
              </w:rPr>
              <w:t>ያሉትን</w:t>
            </w:r>
            <w:r w:rsidR="00405FA4" w:rsidRPr="0036067C">
              <w:rPr>
                <w:rFonts w:ascii="Arial" w:hAnsi="Arial" w:cs="Arial"/>
                <w:i/>
              </w:rPr>
              <w:t xml:space="preserve"> </w:t>
            </w:r>
            <w:r w:rsidR="00405FA4" w:rsidRPr="0036067C">
              <w:rPr>
                <w:rFonts w:ascii="Nyala" w:hAnsi="Nyala" w:cs="Nyala"/>
                <w:i/>
              </w:rPr>
              <w:t>ምርጫዎች</w:t>
            </w:r>
            <w:r w:rsidR="00405FA4" w:rsidRPr="0036067C">
              <w:rPr>
                <w:rFonts w:ascii="Arial" w:hAnsi="Arial" w:cs="Arial"/>
                <w:i/>
              </w:rPr>
              <w:t xml:space="preserve"> </w:t>
            </w:r>
            <w:r w:rsidR="00405FA4" w:rsidRPr="0036067C">
              <w:rPr>
                <w:rFonts w:ascii="Nyala" w:hAnsi="Nyala" w:cs="Nyala"/>
                <w:i/>
              </w:rPr>
              <w:t>ያንብቡላቸው</w:t>
            </w:r>
            <w:r w:rsidR="00405FA4" w:rsidRPr="0036067C">
              <w:rPr>
                <w:rFonts w:ascii="Arial" w:hAnsi="Arial" w:cs="Arial"/>
                <w:i/>
              </w:rPr>
              <w:t>)</w:t>
            </w:r>
          </w:p>
          <w:p w14:paraId="65401366" w14:textId="77777777" w:rsidR="00405FA4" w:rsidRPr="0036067C" w:rsidRDefault="00405FA4" w:rsidP="00405FA4">
            <w:pPr>
              <w:rPr>
                <w:rFonts w:ascii="Arial" w:hAnsi="Arial" w:cs="Arial"/>
              </w:rPr>
            </w:pPr>
            <w:r w:rsidRPr="0036067C">
              <w:rPr>
                <w:rFonts w:ascii="Arial" w:hAnsi="Arial" w:cs="Arial"/>
              </w:rPr>
              <w:t xml:space="preserve">1=Recording sales/ </w:t>
            </w:r>
            <w:r w:rsidRPr="0036067C">
              <w:rPr>
                <w:rFonts w:ascii="Nyala" w:hAnsi="Nyala" w:cs="Nyala"/>
              </w:rPr>
              <w:t>ሽያጭን</w:t>
            </w:r>
            <w:r w:rsidRPr="0036067C">
              <w:rPr>
                <w:rFonts w:ascii="Arial" w:hAnsi="Arial" w:cs="Arial"/>
              </w:rPr>
              <w:t xml:space="preserve"> </w:t>
            </w:r>
            <w:r w:rsidRPr="0036067C">
              <w:rPr>
                <w:rFonts w:ascii="Nyala" w:hAnsi="Nyala" w:cs="Nyala"/>
              </w:rPr>
              <w:t>መመዝገብ</w:t>
            </w:r>
            <w:r w:rsidRPr="0036067C">
              <w:rPr>
                <w:rFonts w:ascii="Arial" w:hAnsi="Arial" w:cs="Arial"/>
              </w:rPr>
              <w:t xml:space="preserve">  </w:t>
            </w:r>
          </w:p>
          <w:p w14:paraId="66351954" w14:textId="77777777" w:rsidR="00405FA4" w:rsidRPr="0036067C" w:rsidRDefault="00405FA4" w:rsidP="00405FA4">
            <w:pPr>
              <w:rPr>
                <w:rFonts w:ascii="Arial" w:hAnsi="Arial" w:cs="Arial"/>
              </w:rPr>
            </w:pPr>
            <w:r w:rsidRPr="0036067C">
              <w:rPr>
                <w:rFonts w:ascii="Arial" w:hAnsi="Arial" w:cs="Arial"/>
              </w:rPr>
              <w:t xml:space="preserve">2=Recording costs/ </w:t>
            </w:r>
            <w:r w:rsidRPr="0036067C">
              <w:rPr>
                <w:rFonts w:ascii="Nyala" w:hAnsi="Nyala" w:cs="Nyala"/>
              </w:rPr>
              <w:t>ወጪን</w:t>
            </w:r>
            <w:r w:rsidRPr="0036067C">
              <w:rPr>
                <w:rFonts w:ascii="Arial" w:hAnsi="Arial" w:cs="Arial"/>
              </w:rPr>
              <w:t xml:space="preserve"> </w:t>
            </w:r>
            <w:r w:rsidRPr="0036067C">
              <w:rPr>
                <w:rFonts w:ascii="Nyala" w:hAnsi="Nyala" w:cs="Nyala"/>
              </w:rPr>
              <w:t>መመዝገብ</w:t>
            </w:r>
          </w:p>
          <w:p w14:paraId="1E198D39" w14:textId="77777777" w:rsidR="00405FA4" w:rsidRPr="0036067C" w:rsidRDefault="00405FA4" w:rsidP="00405FA4">
            <w:pPr>
              <w:rPr>
                <w:rFonts w:ascii="Arial" w:hAnsi="Arial" w:cs="Arial"/>
              </w:rPr>
            </w:pPr>
            <w:r w:rsidRPr="0036067C">
              <w:rPr>
                <w:rFonts w:ascii="Arial" w:hAnsi="Arial" w:cs="Arial"/>
              </w:rPr>
              <w:t xml:space="preserve">3=Recording both costs and sales / </w:t>
            </w:r>
            <w:r w:rsidRPr="0036067C">
              <w:rPr>
                <w:rFonts w:ascii="Nyala" w:hAnsi="Nyala" w:cs="Nyala"/>
              </w:rPr>
              <w:t>ወጪንም</w:t>
            </w:r>
            <w:r w:rsidRPr="0036067C">
              <w:rPr>
                <w:rFonts w:ascii="Arial" w:hAnsi="Arial" w:cs="Arial"/>
              </w:rPr>
              <w:t xml:space="preserve"> </w:t>
            </w:r>
            <w:r w:rsidRPr="0036067C">
              <w:rPr>
                <w:rFonts w:ascii="Nyala" w:hAnsi="Nyala" w:cs="Nyala"/>
              </w:rPr>
              <w:t>ሽያጭንም</w:t>
            </w:r>
            <w:r w:rsidRPr="0036067C">
              <w:rPr>
                <w:rFonts w:ascii="Arial" w:hAnsi="Arial" w:cs="Arial"/>
              </w:rPr>
              <w:t xml:space="preserve"> </w:t>
            </w:r>
            <w:r w:rsidRPr="0036067C">
              <w:rPr>
                <w:rFonts w:ascii="Nyala" w:hAnsi="Nyala" w:cs="Nyala"/>
              </w:rPr>
              <w:t>መመዝገብ</w:t>
            </w:r>
          </w:p>
          <w:p w14:paraId="40F337B6" w14:textId="10AA20BD" w:rsidR="00597A85" w:rsidRPr="0036067C" w:rsidRDefault="00405FA4" w:rsidP="00597A85">
            <w:pPr>
              <w:rPr>
                <w:rFonts w:ascii="Arial" w:hAnsi="Arial" w:cs="Arial"/>
                <w:i/>
              </w:rPr>
            </w:pPr>
            <w:r w:rsidRPr="0036067C">
              <w:rPr>
                <w:rFonts w:ascii="Arial" w:hAnsi="Arial" w:cs="Arial"/>
              </w:rPr>
              <w:t>-99=Don’t know</w:t>
            </w:r>
          </w:p>
        </w:tc>
      </w:tr>
      <w:tr w:rsidR="000F64DB" w:rsidRPr="00F67237" w14:paraId="422EB9BE" w14:textId="77777777" w:rsidTr="003C3A64">
        <w:trPr>
          <w:trHeight w:val="333"/>
        </w:trPr>
        <w:tc>
          <w:tcPr>
            <w:tcW w:w="606" w:type="dxa"/>
          </w:tcPr>
          <w:p w14:paraId="7908ED57" w14:textId="35CB1DCE" w:rsidR="000F64DB" w:rsidRPr="00F67237" w:rsidRDefault="000F64DB" w:rsidP="0061162F">
            <w:pPr>
              <w:rPr>
                <w:rFonts w:ascii="Arial" w:hAnsi="Arial" w:cs="Arial"/>
                <w:sz w:val="20"/>
                <w:szCs w:val="20"/>
              </w:rPr>
            </w:pPr>
            <w:r w:rsidRPr="00F67237">
              <w:rPr>
                <w:rFonts w:ascii="Arial" w:hAnsi="Arial" w:cs="Arial"/>
                <w:sz w:val="20"/>
                <w:szCs w:val="20"/>
              </w:rPr>
              <w:t>12</w:t>
            </w:r>
          </w:p>
        </w:tc>
        <w:tc>
          <w:tcPr>
            <w:tcW w:w="8682" w:type="dxa"/>
          </w:tcPr>
          <w:p w14:paraId="3655CD9A" w14:textId="0D85F6C5" w:rsidR="00B17A73" w:rsidRPr="0036067C" w:rsidRDefault="000F64DB" w:rsidP="00B17A73">
            <w:pPr>
              <w:rPr>
                <w:rFonts w:ascii="Arial" w:hAnsi="Arial" w:cs="Arial"/>
              </w:rPr>
            </w:pPr>
            <w:r w:rsidRPr="0036067C">
              <w:rPr>
                <w:rFonts w:ascii="Arial" w:hAnsi="Arial" w:cs="Arial"/>
              </w:rPr>
              <w:t>What will happen to the price of charcoal if the price of kerosene increases?</w:t>
            </w:r>
            <w:r w:rsidR="00B17A73" w:rsidRPr="0036067C">
              <w:rPr>
                <w:rFonts w:ascii="Arial" w:hAnsi="Arial" w:cs="Arial"/>
              </w:rPr>
              <w:t xml:space="preserve"> </w:t>
            </w:r>
            <w:r w:rsidR="00B17A73" w:rsidRPr="0036067C">
              <w:rPr>
                <w:rFonts w:ascii="Nyala" w:hAnsi="Nyala" w:cs="Nyala"/>
              </w:rPr>
              <w:t>የጋዝ</w:t>
            </w:r>
            <w:r w:rsidR="00B17A73" w:rsidRPr="0036067C">
              <w:rPr>
                <w:rFonts w:ascii="Arial" w:hAnsi="Arial" w:cs="Arial"/>
              </w:rPr>
              <w:t xml:space="preserve"> </w:t>
            </w:r>
            <w:r w:rsidR="00B17A73" w:rsidRPr="0036067C">
              <w:rPr>
                <w:rFonts w:ascii="Nyala" w:hAnsi="Nyala" w:cs="Nyala"/>
              </w:rPr>
              <w:t>ዋጋ</w:t>
            </w:r>
            <w:r w:rsidR="00B17A73" w:rsidRPr="0036067C">
              <w:rPr>
                <w:rFonts w:ascii="Arial" w:hAnsi="Arial" w:cs="Arial"/>
              </w:rPr>
              <w:t xml:space="preserve"> </w:t>
            </w:r>
            <w:r w:rsidR="00B17A73" w:rsidRPr="0036067C">
              <w:rPr>
                <w:rFonts w:ascii="Nyala" w:hAnsi="Nyala" w:cs="Nyala"/>
              </w:rPr>
              <w:t>ከጨመረ</w:t>
            </w:r>
            <w:r w:rsidR="00B17A73" w:rsidRPr="0036067C">
              <w:rPr>
                <w:rFonts w:ascii="Arial" w:hAnsi="Arial" w:cs="Arial"/>
              </w:rPr>
              <w:t xml:space="preserve"> </w:t>
            </w:r>
            <w:r w:rsidR="00B17A73" w:rsidRPr="0036067C">
              <w:rPr>
                <w:rFonts w:ascii="Nyala" w:hAnsi="Nyala" w:cs="Nyala"/>
              </w:rPr>
              <w:t>የከሰል</w:t>
            </w:r>
            <w:r w:rsidR="00B17A73" w:rsidRPr="0036067C">
              <w:rPr>
                <w:rFonts w:ascii="Arial" w:hAnsi="Arial" w:cs="Arial"/>
              </w:rPr>
              <w:t xml:space="preserve"> </w:t>
            </w:r>
            <w:r w:rsidR="00B17A73" w:rsidRPr="0036067C">
              <w:rPr>
                <w:rFonts w:ascii="Nyala" w:hAnsi="Nyala" w:cs="Nyala"/>
              </w:rPr>
              <w:t>ዋጋ</w:t>
            </w:r>
            <w:r w:rsidR="00B17A73" w:rsidRPr="0036067C">
              <w:rPr>
                <w:rFonts w:ascii="Arial" w:hAnsi="Arial" w:cs="Arial"/>
              </w:rPr>
              <w:t xml:space="preserve"> </w:t>
            </w:r>
            <w:r w:rsidR="00B17A73" w:rsidRPr="0036067C">
              <w:rPr>
                <w:rFonts w:ascii="Nyala" w:hAnsi="Nyala" w:cs="Nyala"/>
              </w:rPr>
              <w:t>ምን</w:t>
            </w:r>
            <w:r w:rsidR="00B17A73" w:rsidRPr="0036067C">
              <w:rPr>
                <w:rFonts w:ascii="Arial" w:hAnsi="Arial" w:cs="Arial"/>
              </w:rPr>
              <w:t xml:space="preserve"> </w:t>
            </w:r>
            <w:r w:rsidR="00B17A73" w:rsidRPr="0036067C">
              <w:rPr>
                <w:rFonts w:ascii="Nyala" w:hAnsi="Nyala" w:cs="Nyala"/>
              </w:rPr>
              <w:t>ይሆናል</w:t>
            </w:r>
            <w:r w:rsidR="00B17A73" w:rsidRPr="0036067C">
              <w:rPr>
                <w:rFonts w:ascii="Arial" w:hAnsi="Arial" w:cs="Arial"/>
              </w:rPr>
              <w:t>?</w:t>
            </w:r>
          </w:p>
          <w:p w14:paraId="14BD563A" w14:textId="77777777" w:rsidR="00B17A73" w:rsidRPr="0036067C" w:rsidRDefault="00B17A73" w:rsidP="00B17A73">
            <w:pPr>
              <w:rPr>
                <w:rFonts w:ascii="Arial" w:hAnsi="Arial" w:cs="Arial"/>
              </w:rPr>
            </w:pPr>
            <w:r w:rsidRPr="0036067C">
              <w:rPr>
                <w:rFonts w:ascii="Arial" w:hAnsi="Arial" w:cs="Arial"/>
              </w:rPr>
              <w:t xml:space="preserve">1 = Increase/ </w:t>
            </w:r>
            <w:r w:rsidRPr="0036067C">
              <w:rPr>
                <w:rFonts w:ascii="Nyala" w:hAnsi="Nyala" w:cs="Nyala"/>
              </w:rPr>
              <w:t>ይጨምራል</w:t>
            </w:r>
            <w:r w:rsidRPr="0036067C">
              <w:rPr>
                <w:rFonts w:ascii="Arial" w:hAnsi="Arial" w:cs="Arial"/>
              </w:rPr>
              <w:t xml:space="preserve"> </w:t>
            </w:r>
          </w:p>
          <w:p w14:paraId="3EA1BB46" w14:textId="77777777" w:rsidR="00B17A73" w:rsidRPr="0036067C" w:rsidRDefault="00B17A73" w:rsidP="00B17A73">
            <w:pPr>
              <w:rPr>
                <w:rFonts w:ascii="Arial" w:hAnsi="Arial" w:cs="Arial"/>
              </w:rPr>
            </w:pPr>
            <w:r w:rsidRPr="0036067C">
              <w:rPr>
                <w:rFonts w:ascii="Arial" w:hAnsi="Arial" w:cs="Arial"/>
              </w:rPr>
              <w:t xml:space="preserve">2 = Decrease/ </w:t>
            </w:r>
            <w:r w:rsidRPr="0036067C">
              <w:rPr>
                <w:rFonts w:ascii="Nyala" w:hAnsi="Nyala" w:cs="Nyala"/>
              </w:rPr>
              <w:t>ይቀንሳል</w:t>
            </w:r>
          </w:p>
          <w:p w14:paraId="5D9A3BDA" w14:textId="77777777" w:rsidR="00B17A73" w:rsidRPr="0036067C" w:rsidRDefault="00B17A73" w:rsidP="00B17A73">
            <w:pPr>
              <w:rPr>
                <w:rFonts w:ascii="Arial" w:hAnsi="Arial" w:cs="Arial"/>
              </w:rPr>
            </w:pPr>
            <w:r w:rsidRPr="0036067C">
              <w:rPr>
                <w:rFonts w:ascii="Arial" w:hAnsi="Arial" w:cs="Arial"/>
              </w:rPr>
              <w:t xml:space="preserve">3 = Stay the same/ </w:t>
            </w:r>
            <w:r w:rsidRPr="0036067C">
              <w:rPr>
                <w:rFonts w:ascii="Nyala" w:hAnsi="Nyala" w:cs="Nyala"/>
              </w:rPr>
              <w:t>ለውጥ</w:t>
            </w:r>
            <w:r w:rsidRPr="0036067C">
              <w:rPr>
                <w:rFonts w:ascii="Arial" w:hAnsi="Arial" w:cs="Arial"/>
              </w:rPr>
              <w:t xml:space="preserve"> </w:t>
            </w:r>
            <w:r w:rsidRPr="0036067C">
              <w:rPr>
                <w:rFonts w:ascii="Nyala" w:hAnsi="Nyala" w:cs="Nyala"/>
              </w:rPr>
              <w:t>አይኖረውም</w:t>
            </w:r>
          </w:p>
          <w:p w14:paraId="00F708B8" w14:textId="77777777" w:rsidR="00B17A73" w:rsidRPr="0036067C" w:rsidRDefault="00B17A73" w:rsidP="00B17A73">
            <w:pPr>
              <w:rPr>
                <w:rFonts w:ascii="Arial" w:hAnsi="Arial" w:cs="Arial"/>
              </w:rPr>
            </w:pPr>
            <w:r w:rsidRPr="0036067C">
              <w:rPr>
                <w:rFonts w:ascii="Arial" w:hAnsi="Arial" w:cs="Arial"/>
              </w:rPr>
              <w:t xml:space="preserve">4 = It is impossible to know/ </w:t>
            </w:r>
            <w:r w:rsidRPr="0036067C">
              <w:rPr>
                <w:rFonts w:ascii="Nyala" w:hAnsi="Nyala" w:cs="Nyala"/>
              </w:rPr>
              <w:t>ማወቅ</w:t>
            </w:r>
            <w:r w:rsidRPr="0036067C">
              <w:rPr>
                <w:rFonts w:ascii="Arial" w:hAnsi="Arial" w:cs="Arial"/>
              </w:rPr>
              <w:t xml:space="preserve"> </w:t>
            </w:r>
            <w:r w:rsidRPr="0036067C">
              <w:rPr>
                <w:rFonts w:ascii="Nyala" w:hAnsi="Nyala" w:cs="Nyala"/>
              </w:rPr>
              <w:t>አይቻልም</w:t>
            </w:r>
            <w:r w:rsidRPr="0036067C">
              <w:rPr>
                <w:rFonts w:ascii="Arial" w:hAnsi="Arial" w:cs="Arial"/>
              </w:rPr>
              <w:t xml:space="preserve"> </w:t>
            </w:r>
          </w:p>
          <w:p w14:paraId="149BBDC0" w14:textId="20162B40" w:rsidR="000F64DB" w:rsidRPr="0036067C" w:rsidRDefault="00B17A73" w:rsidP="00B17A73">
            <w:pPr>
              <w:rPr>
                <w:rFonts w:ascii="Arial" w:hAnsi="Arial" w:cs="Arial"/>
              </w:rPr>
            </w:pPr>
            <w:r w:rsidRPr="0036067C">
              <w:rPr>
                <w:rFonts w:ascii="Arial" w:hAnsi="Arial" w:cs="Arial"/>
              </w:rPr>
              <w:t xml:space="preserve">-99 = Don’t know/ </w:t>
            </w:r>
            <w:r w:rsidRPr="0036067C">
              <w:rPr>
                <w:rFonts w:ascii="Nyala" w:hAnsi="Nyala" w:cs="Nyala"/>
              </w:rPr>
              <w:t>አላውቅም</w:t>
            </w:r>
          </w:p>
          <w:p w14:paraId="66861DB6" w14:textId="67588B3D" w:rsidR="000F64DB" w:rsidRPr="0036067C" w:rsidRDefault="000F64DB" w:rsidP="000F64DB">
            <w:pPr>
              <w:rPr>
                <w:rFonts w:ascii="Arial" w:hAnsi="Arial" w:cs="Arial"/>
              </w:rPr>
            </w:pPr>
          </w:p>
        </w:tc>
      </w:tr>
      <w:tr w:rsidR="000F64DB" w:rsidRPr="00F67237" w14:paraId="3F95F662" w14:textId="77777777" w:rsidTr="003C3A64">
        <w:trPr>
          <w:trHeight w:val="333"/>
        </w:trPr>
        <w:tc>
          <w:tcPr>
            <w:tcW w:w="606" w:type="dxa"/>
          </w:tcPr>
          <w:p w14:paraId="5353F7BB" w14:textId="7719E903" w:rsidR="000F64DB" w:rsidRPr="00F67237" w:rsidRDefault="000F64DB" w:rsidP="0061162F">
            <w:pPr>
              <w:rPr>
                <w:rFonts w:ascii="Arial" w:hAnsi="Arial" w:cs="Arial"/>
                <w:sz w:val="20"/>
                <w:szCs w:val="20"/>
              </w:rPr>
            </w:pPr>
            <w:r w:rsidRPr="00F67237">
              <w:rPr>
                <w:rFonts w:ascii="Arial" w:hAnsi="Arial" w:cs="Arial"/>
                <w:sz w:val="20"/>
                <w:szCs w:val="20"/>
              </w:rPr>
              <w:t>13</w:t>
            </w:r>
          </w:p>
        </w:tc>
        <w:tc>
          <w:tcPr>
            <w:tcW w:w="8682" w:type="dxa"/>
          </w:tcPr>
          <w:p w14:paraId="4B09E0A1" w14:textId="77777777" w:rsidR="00B17A73" w:rsidRDefault="000F64DB" w:rsidP="00B17A73">
            <w:pPr>
              <w:rPr>
                <w:rFonts w:ascii="Arial" w:hAnsi="Arial" w:cs="Arial"/>
                <w:noProof/>
              </w:rPr>
            </w:pPr>
            <w:r w:rsidRPr="00595EAD">
              <w:rPr>
                <w:rFonts w:ascii="Arial" w:hAnsi="Arial" w:cs="Arial"/>
              </w:rPr>
              <w:t>Suppose you have deposited 100,000 Birr in a savings account which has an interest rate of 10% per year.  If you withdraw the money in one year, how much will you get?</w:t>
            </w:r>
            <w:r w:rsidRPr="00595EAD">
              <w:rPr>
                <w:rFonts w:ascii="Arial" w:hAnsi="Arial" w:cs="Arial"/>
                <w:i/>
              </w:rPr>
              <w:t xml:space="preserve"> Record amount in Birr.  </w:t>
            </w:r>
            <w:r w:rsidRPr="00595EAD">
              <w:rPr>
                <w:rFonts w:ascii="Arial" w:hAnsi="Arial" w:cs="Arial"/>
              </w:rPr>
              <w:t xml:space="preserve"> </w:t>
            </w:r>
            <w:r w:rsidRPr="00595EAD">
              <w:rPr>
                <w:rFonts w:ascii="Arial" w:hAnsi="Arial" w:cs="Arial"/>
                <w:noProof/>
              </w:rPr>
              <w:t>_______________ Birr</w:t>
            </w:r>
            <w:r w:rsidR="00B17A73" w:rsidRPr="00595EAD">
              <w:rPr>
                <w:rFonts w:ascii="Arial" w:hAnsi="Arial" w:cs="Arial"/>
                <w:noProof/>
              </w:rPr>
              <w:t xml:space="preserve"> </w:t>
            </w:r>
          </w:p>
          <w:p w14:paraId="3F3A6FAD" w14:textId="77777777" w:rsidR="00595EAD" w:rsidRPr="00595EAD" w:rsidRDefault="00595EAD" w:rsidP="00B17A73">
            <w:pPr>
              <w:rPr>
                <w:rFonts w:ascii="Arial" w:hAnsi="Arial" w:cs="Arial"/>
                <w:noProof/>
              </w:rPr>
            </w:pPr>
          </w:p>
          <w:p w14:paraId="5753A962" w14:textId="38EBA12F" w:rsidR="000F64DB" w:rsidRPr="00595EAD" w:rsidRDefault="00B17A73" w:rsidP="00B17A73">
            <w:pPr>
              <w:rPr>
                <w:rFonts w:ascii="Arial" w:hAnsi="Arial" w:cs="Arial"/>
              </w:rPr>
            </w:pPr>
            <w:r w:rsidRPr="00595EAD">
              <w:rPr>
                <w:rFonts w:ascii="Arial" w:hAnsi="Arial" w:cs="Arial"/>
                <w:noProof/>
              </w:rPr>
              <w:t xml:space="preserve">100,000 </w:t>
            </w:r>
            <w:r w:rsidRPr="00595EAD">
              <w:rPr>
                <w:rFonts w:ascii="Nyala" w:hAnsi="Nyala" w:cs="Nyala"/>
                <w:noProof/>
              </w:rPr>
              <w:t>ብር</w:t>
            </w:r>
            <w:r w:rsidRPr="00595EAD">
              <w:rPr>
                <w:rFonts w:ascii="Arial" w:hAnsi="Arial" w:cs="Arial"/>
                <w:noProof/>
              </w:rPr>
              <w:t xml:space="preserve"> </w:t>
            </w:r>
            <w:r w:rsidRPr="00595EAD">
              <w:rPr>
                <w:rFonts w:ascii="Nyala" w:hAnsi="Nyala" w:cs="Nyala"/>
                <w:noProof/>
              </w:rPr>
              <w:t>ባንክ</w:t>
            </w:r>
            <w:r w:rsidRPr="00595EAD">
              <w:rPr>
                <w:rFonts w:ascii="Arial" w:hAnsi="Arial" w:cs="Arial"/>
                <w:noProof/>
              </w:rPr>
              <w:t xml:space="preserve"> </w:t>
            </w:r>
            <w:r w:rsidRPr="00595EAD">
              <w:rPr>
                <w:rFonts w:ascii="Nyala" w:hAnsi="Nyala" w:cs="Nyala"/>
                <w:noProof/>
              </w:rPr>
              <w:t>ውስጥ</w:t>
            </w:r>
            <w:r w:rsidRPr="00595EAD">
              <w:rPr>
                <w:rFonts w:ascii="Arial" w:hAnsi="Arial" w:cs="Arial"/>
                <w:noProof/>
              </w:rPr>
              <w:t xml:space="preserve"> </w:t>
            </w:r>
            <w:r w:rsidRPr="00595EAD">
              <w:rPr>
                <w:rFonts w:ascii="Nyala" w:hAnsi="Nyala" w:cs="Nyala"/>
                <w:noProof/>
              </w:rPr>
              <w:t>በቁጠባ</w:t>
            </w:r>
            <w:r w:rsidRPr="00595EAD">
              <w:rPr>
                <w:rFonts w:ascii="Arial" w:hAnsi="Arial" w:cs="Arial"/>
                <w:noProof/>
              </w:rPr>
              <w:t xml:space="preserve"> </w:t>
            </w:r>
            <w:r w:rsidRPr="00595EAD">
              <w:rPr>
                <w:rFonts w:ascii="Nyala" w:hAnsi="Nyala" w:cs="Nyala"/>
                <w:noProof/>
              </w:rPr>
              <w:t>ደብተር</w:t>
            </w:r>
            <w:r w:rsidRPr="00595EAD">
              <w:rPr>
                <w:rFonts w:ascii="Arial" w:hAnsi="Arial" w:cs="Arial"/>
                <w:noProof/>
              </w:rPr>
              <w:t xml:space="preserve"> </w:t>
            </w:r>
            <w:r w:rsidRPr="00595EAD">
              <w:rPr>
                <w:rFonts w:ascii="Nyala" w:hAnsi="Nyala" w:cs="Nyala"/>
                <w:noProof/>
              </w:rPr>
              <w:t>አስቀምጠዋል</w:t>
            </w:r>
            <w:r w:rsidRPr="00595EAD">
              <w:rPr>
                <w:rFonts w:ascii="Arial" w:hAnsi="Arial" w:cs="Arial"/>
                <w:noProof/>
              </w:rPr>
              <w:t xml:space="preserve"> </w:t>
            </w:r>
            <w:r w:rsidRPr="00595EAD">
              <w:rPr>
                <w:rFonts w:ascii="Nyala" w:hAnsi="Nyala" w:cs="Nyala"/>
                <w:noProof/>
              </w:rPr>
              <w:t>እንበልና</w:t>
            </w:r>
            <w:r w:rsidRPr="00595EAD">
              <w:rPr>
                <w:rFonts w:ascii="Arial" w:hAnsi="Arial" w:cs="Arial"/>
                <w:noProof/>
              </w:rPr>
              <w:t xml:space="preserve"> </w:t>
            </w:r>
            <w:r w:rsidRPr="00595EAD">
              <w:rPr>
                <w:rFonts w:ascii="Nyala" w:hAnsi="Nyala" w:cs="Nyala"/>
                <w:noProof/>
              </w:rPr>
              <w:t>የወለድ</w:t>
            </w:r>
            <w:r w:rsidRPr="00595EAD">
              <w:rPr>
                <w:rFonts w:ascii="Arial" w:hAnsi="Arial" w:cs="Arial"/>
                <w:noProof/>
              </w:rPr>
              <w:t xml:space="preserve"> </w:t>
            </w:r>
            <w:r w:rsidRPr="00595EAD">
              <w:rPr>
                <w:rFonts w:ascii="Nyala" w:hAnsi="Nyala" w:cs="Nyala"/>
                <w:noProof/>
              </w:rPr>
              <w:t>መጠኑ</w:t>
            </w:r>
            <w:r w:rsidRPr="00595EAD">
              <w:rPr>
                <w:rFonts w:ascii="Arial" w:hAnsi="Arial" w:cs="Arial"/>
                <w:noProof/>
              </w:rPr>
              <w:t xml:space="preserve"> </w:t>
            </w:r>
            <w:r w:rsidRPr="00595EAD">
              <w:rPr>
                <w:rFonts w:ascii="Nyala" w:hAnsi="Nyala" w:cs="Nyala"/>
                <w:noProof/>
              </w:rPr>
              <w:t>ደግሞ</w:t>
            </w:r>
            <w:r w:rsidRPr="00595EAD">
              <w:rPr>
                <w:rFonts w:ascii="Arial" w:hAnsi="Arial" w:cs="Arial"/>
                <w:noProof/>
              </w:rPr>
              <w:t xml:space="preserve"> </w:t>
            </w:r>
            <w:r w:rsidRPr="00595EAD">
              <w:rPr>
                <w:rFonts w:ascii="Nyala" w:hAnsi="Nyala" w:cs="Nyala"/>
                <w:noProof/>
              </w:rPr>
              <w:t>በአመት</w:t>
            </w:r>
            <w:r w:rsidRPr="00595EAD">
              <w:rPr>
                <w:rFonts w:ascii="Arial" w:hAnsi="Arial" w:cs="Arial"/>
                <w:noProof/>
              </w:rPr>
              <w:t xml:space="preserve"> 10</w:t>
            </w:r>
            <w:r w:rsidRPr="00595EAD">
              <w:rPr>
                <w:rFonts w:ascii="Arial" w:hAnsi="Arial" w:cs="Arial"/>
              </w:rPr>
              <w:t xml:space="preserve">%  </w:t>
            </w:r>
            <w:r w:rsidRPr="00595EAD">
              <w:rPr>
                <w:rFonts w:ascii="Nyala" w:hAnsi="Nyala" w:cs="Nyala"/>
              </w:rPr>
              <w:t>ነው</w:t>
            </w:r>
            <w:r w:rsidRPr="00595EAD">
              <w:rPr>
                <w:rFonts w:ascii="Arial" w:hAnsi="Arial" w:cs="Arial"/>
              </w:rPr>
              <w:t xml:space="preserve"> </w:t>
            </w:r>
            <w:r w:rsidRPr="00595EAD">
              <w:rPr>
                <w:rFonts w:ascii="Nyala" w:hAnsi="Nyala" w:cs="Nyala"/>
              </w:rPr>
              <w:t>እንበል፡፡</w:t>
            </w:r>
            <w:r w:rsidRPr="00595EAD">
              <w:rPr>
                <w:rFonts w:ascii="Arial" w:hAnsi="Arial" w:cs="Arial"/>
              </w:rPr>
              <w:t xml:space="preserve"> </w:t>
            </w:r>
            <w:r w:rsidRPr="00595EAD">
              <w:rPr>
                <w:rFonts w:ascii="Nyala" w:hAnsi="Nyala" w:cs="Nyala"/>
              </w:rPr>
              <w:t>ገንዘቡን</w:t>
            </w:r>
            <w:r w:rsidRPr="00595EAD">
              <w:rPr>
                <w:rFonts w:ascii="Arial" w:hAnsi="Arial" w:cs="Arial"/>
              </w:rPr>
              <w:t xml:space="preserve"> </w:t>
            </w:r>
            <w:r w:rsidRPr="00595EAD">
              <w:rPr>
                <w:rFonts w:ascii="Nyala" w:hAnsi="Nyala" w:cs="Nyala"/>
              </w:rPr>
              <w:t>ከአንድ</w:t>
            </w:r>
            <w:r w:rsidRPr="00595EAD">
              <w:rPr>
                <w:rFonts w:ascii="Arial" w:hAnsi="Arial" w:cs="Arial"/>
              </w:rPr>
              <w:t xml:space="preserve"> </w:t>
            </w:r>
            <w:r w:rsidRPr="00595EAD">
              <w:rPr>
                <w:rFonts w:ascii="Nyala" w:hAnsi="Nyala" w:cs="Nyala"/>
              </w:rPr>
              <w:t>አመት</w:t>
            </w:r>
            <w:r w:rsidRPr="00595EAD">
              <w:rPr>
                <w:rFonts w:ascii="Arial" w:hAnsi="Arial" w:cs="Arial"/>
              </w:rPr>
              <w:t xml:space="preserve"> </w:t>
            </w:r>
            <w:r w:rsidRPr="00595EAD">
              <w:rPr>
                <w:rFonts w:ascii="Nyala" w:hAnsi="Nyala" w:cs="Nyala"/>
              </w:rPr>
              <w:t>በሁዋላ</w:t>
            </w:r>
            <w:r w:rsidRPr="00595EAD">
              <w:rPr>
                <w:rFonts w:ascii="Arial" w:hAnsi="Arial" w:cs="Arial"/>
              </w:rPr>
              <w:t xml:space="preserve"> </w:t>
            </w:r>
            <w:r w:rsidRPr="00595EAD">
              <w:rPr>
                <w:rFonts w:ascii="Nyala" w:hAnsi="Nyala" w:cs="Nyala"/>
              </w:rPr>
              <w:t>ቢያወጡት</w:t>
            </w:r>
            <w:r w:rsidRPr="00595EAD">
              <w:rPr>
                <w:rFonts w:ascii="Arial" w:hAnsi="Arial" w:cs="Arial"/>
              </w:rPr>
              <w:t xml:space="preserve"> </w:t>
            </w:r>
            <w:r w:rsidRPr="00595EAD">
              <w:rPr>
                <w:rFonts w:ascii="Nyala" w:hAnsi="Nyala" w:cs="Nyala"/>
              </w:rPr>
              <w:t>፣</w:t>
            </w:r>
            <w:r w:rsidRPr="00595EAD">
              <w:rPr>
                <w:rFonts w:ascii="Arial" w:hAnsi="Arial" w:cs="Arial"/>
              </w:rPr>
              <w:t xml:space="preserve"> </w:t>
            </w:r>
            <w:r w:rsidRPr="00595EAD">
              <w:rPr>
                <w:rFonts w:ascii="Nyala" w:hAnsi="Nyala" w:cs="Nyala"/>
              </w:rPr>
              <w:t>ስንት</w:t>
            </w:r>
            <w:r w:rsidRPr="00595EAD">
              <w:rPr>
                <w:rFonts w:ascii="Arial" w:hAnsi="Arial" w:cs="Arial"/>
              </w:rPr>
              <w:t xml:space="preserve"> </w:t>
            </w:r>
            <w:r w:rsidRPr="00595EAD">
              <w:rPr>
                <w:rFonts w:ascii="Nyala" w:hAnsi="Nyala" w:cs="Nyala"/>
              </w:rPr>
              <w:t>ብር</w:t>
            </w:r>
            <w:r w:rsidRPr="00595EAD">
              <w:rPr>
                <w:rFonts w:ascii="Arial" w:hAnsi="Arial" w:cs="Arial"/>
              </w:rPr>
              <w:t xml:space="preserve"> </w:t>
            </w:r>
            <w:r w:rsidRPr="00595EAD">
              <w:rPr>
                <w:rFonts w:ascii="Nyala" w:hAnsi="Nyala" w:cs="Nyala"/>
              </w:rPr>
              <w:t>ያገኛሉ</w:t>
            </w:r>
            <w:r w:rsidRPr="00595EAD">
              <w:rPr>
                <w:rFonts w:ascii="Arial" w:hAnsi="Arial" w:cs="Arial"/>
              </w:rPr>
              <w:t xml:space="preserve">? </w:t>
            </w:r>
            <w:r w:rsidRPr="00595EAD">
              <w:rPr>
                <w:rFonts w:ascii="Nyala" w:hAnsi="Nyala" w:cs="Nyala"/>
              </w:rPr>
              <w:t>መጠኑን</w:t>
            </w:r>
            <w:r w:rsidRPr="00595EAD">
              <w:rPr>
                <w:rFonts w:ascii="Arial" w:hAnsi="Arial" w:cs="Arial"/>
              </w:rPr>
              <w:t xml:space="preserve"> </w:t>
            </w:r>
            <w:r w:rsidRPr="00595EAD">
              <w:rPr>
                <w:rFonts w:ascii="Nyala" w:hAnsi="Nyala" w:cs="Nyala"/>
              </w:rPr>
              <w:t>በብር</w:t>
            </w:r>
            <w:r w:rsidRPr="00595EAD">
              <w:rPr>
                <w:rFonts w:ascii="Arial" w:hAnsi="Arial" w:cs="Arial"/>
              </w:rPr>
              <w:t xml:space="preserve"> </w:t>
            </w:r>
            <w:r w:rsidRPr="00595EAD">
              <w:rPr>
                <w:rFonts w:ascii="Nyala" w:hAnsi="Nyala" w:cs="Nyala"/>
              </w:rPr>
              <w:t>ይግለጹ</w:t>
            </w:r>
            <w:r w:rsidRPr="00595EAD">
              <w:rPr>
                <w:rFonts w:ascii="Arial" w:hAnsi="Arial" w:cs="Arial"/>
              </w:rPr>
              <w:t xml:space="preserve"> </w:t>
            </w:r>
            <w:r w:rsidRPr="00595EAD">
              <w:rPr>
                <w:rFonts w:ascii="Arial" w:hAnsi="Arial" w:cs="Arial"/>
                <w:i/>
              </w:rPr>
              <w:t xml:space="preserve">  </w:t>
            </w:r>
            <w:r w:rsidRPr="00595EAD">
              <w:rPr>
                <w:rFonts w:ascii="Arial" w:hAnsi="Arial" w:cs="Arial"/>
                <w:noProof/>
              </w:rPr>
              <w:t>_______________</w:t>
            </w:r>
            <w:r w:rsidRPr="00595EAD">
              <w:rPr>
                <w:rFonts w:ascii="Nyala" w:hAnsi="Nyala" w:cs="Nyala"/>
              </w:rPr>
              <w:t>ብር</w:t>
            </w:r>
          </w:p>
        </w:tc>
      </w:tr>
      <w:tr w:rsidR="000F64DB" w:rsidRPr="00F67237" w14:paraId="7F057C99" w14:textId="77777777" w:rsidTr="003C3A64">
        <w:trPr>
          <w:trHeight w:val="333"/>
        </w:trPr>
        <w:tc>
          <w:tcPr>
            <w:tcW w:w="606" w:type="dxa"/>
          </w:tcPr>
          <w:p w14:paraId="035A5C1F" w14:textId="1089E7E1" w:rsidR="000F64DB" w:rsidRPr="00F67237" w:rsidRDefault="000F64DB" w:rsidP="0061162F">
            <w:pPr>
              <w:rPr>
                <w:rFonts w:ascii="Arial" w:hAnsi="Arial" w:cs="Arial"/>
                <w:sz w:val="20"/>
                <w:szCs w:val="20"/>
              </w:rPr>
            </w:pPr>
            <w:r w:rsidRPr="00F67237">
              <w:rPr>
                <w:rFonts w:ascii="Arial" w:hAnsi="Arial" w:cs="Arial"/>
                <w:sz w:val="20"/>
                <w:szCs w:val="20"/>
              </w:rPr>
              <w:t>14</w:t>
            </w:r>
          </w:p>
        </w:tc>
        <w:tc>
          <w:tcPr>
            <w:tcW w:w="8682" w:type="dxa"/>
          </w:tcPr>
          <w:p w14:paraId="3FDB200E" w14:textId="77777777" w:rsidR="00595EAD" w:rsidRDefault="000F64DB" w:rsidP="00E56634">
            <w:pPr>
              <w:rPr>
                <w:rFonts w:ascii="Arial" w:hAnsi="Arial" w:cs="Arial"/>
                <w:noProof/>
              </w:rPr>
            </w:pPr>
            <w:r w:rsidRPr="00595EAD">
              <w:rPr>
                <w:rFonts w:ascii="Arial" w:hAnsi="Arial" w:cs="Arial"/>
              </w:rPr>
              <w:t>Suppose you have deposited 100,000 Birr in a savings account which has an interest rate of 10% per year.  If you withdraw the money in two years, how much will you get?</w:t>
            </w:r>
            <w:r w:rsidRPr="00595EAD">
              <w:rPr>
                <w:rFonts w:ascii="Arial" w:hAnsi="Arial" w:cs="Arial"/>
                <w:noProof/>
              </w:rPr>
              <w:t xml:space="preserve"> </w:t>
            </w:r>
            <w:r w:rsidRPr="00595EAD">
              <w:rPr>
                <w:rFonts w:ascii="Arial" w:hAnsi="Arial" w:cs="Arial"/>
                <w:i/>
              </w:rPr>
              <w:t xml:space="preserve">Record amount in Birr.  </w:t>
            </w:r>
            <w:r w:rsidRPr="00595EAD">
              <w:rPr>
                <w:rFonts w:ascii="Arial" w:hAnsi="Arial" w:cs="Arial"/>
                <w:noProof/>
              </w:rPr>
              <w:t>_______________ Birr</w:t>
            </w:r>
            <w:r w:rsidR="00E56634" w:rsidRPr="00595EAD">
              <w:rPr>
                <w:rFonts w:ascii="Arial" w:hAnsi="Arial" w:cs="Arial"/>
                <w:noProof/>
              </w:rPr>
              <w:t xml:space="preserve">. </w:t>
            </w:r>
          </w:p>
          <w:p w14:paraId="7283D0C4" w14:textId="77777777" w:rsidR="00595EAD" w:rsidRDefault="00595EAD" w:rsidP="00E56634">
            <w:pPr>
              <w:rPr>
                <w:rFonts w:ascii="Arial" w:hAnsi="Arial" w:cs="Arial"/>
                <w:noProof/>
              </w:rPr>
            </w:pPr>
          </w:p>
          <w:p w14:paraId="454A1292" w14:textId="54699B9E" w:rsidR="00E56634" w:rsidRPr="00595EAD" w:rsidRDefault="00E56634" w:rsidP="00E56634">
            <w:pPr>
              <w:rPr>
                <w:rFonts w:ascii="Arial" w:hAnsi="Arial" w:cs="Arial"/>
              </w:rPr>
            </w:pPr>
            <w:r w:rsidRPr="00595EAD">
              <w:rPr>
                <w:rFonts w:ascii="Arial" w:hAnsi="Arial" w:cs="Arial"/>
                <w:noProof/>
              </w:rPr>
              <w:t xml:space="preserve">100,000 </w:t>
            </w:r>
            <w:r w:rsidRPr="00595EAD">
              <w:rPr>
                <w:rFonts w:ascii="Nyala" w:hAnsi="Nyala" w:cs="Nyala"/>
                <w:noProof/>
              </w:rPr>
              <w:t>ብር</w:t>
            </w:r>
            <w:r w:rsidRPr="00595EAD">
              <w:rPr>
                <w:rFonts w:ascii="Arial" w:hAnsi="Arial" w:cs="Arial"/>
                <w:noProof/>
              </w:rPr>
              <w:t xml:space="preserve"> </w:t>
            </w:r>
            <w:r w:rsidRPr="00595EAD">
              <w:rPr>
                <w:rFonts w:ascii="Nyala" w:hAnsi="Nyala" w:cs="Nyala"/>
                <w:noProof/>
              </w:rPr>
              <w:t>ባንክ</w:t>
            </w:r>
            <w:r w:rsidRPr="00595EAD">
              <w:rPr>
                <w:rFonts w:ascii="Arial" w:hAnsi="Arial" w:cs="Arial"/>
                <w:noProof/>
              </w:rPr>
              <w:t xml:space="preserve"> </w:t>
            </w:r>
            <w:r w:rsidRPr="00595EAD">
              <w:rPr>
                <w:rFonts w:ascii="Nyala" w:hAnsi="Nyala" w:cs="Nyala"/>
                <w:noProof/>
              </w:rPr>
              <w:t>ውስጥ</w:t>
            </w:r>
            <w:r w:rsidRPr="00595EAD">
              <w:rPr>
                <w:rFonts w:ascii="Arial" w:hAnsi="Arial" w:cs="Arial"/>
                <w:noProof/>
              </w:rPr>
              <w:t xml:space="preserve"> </w:t>
            </w:r>
            <w:r w:rsidRPr="00595EAD">
              <w:rPr>
                <w:rFonts w:ascii="Nyala" w:hAnsi="Nyala" w:cs="Nyala"/>
                <w:noProof/>
              </w:rPr>
              <w:t>በቁጠባ</w:t>
            </w:r>
            <w:r w:rsidRPr="00595EAD">
              <w:rPr>
                <w:rFonts w:ascii="Arial" w:hAnsi="Arial" w:cs="Arial"/>
                <w:noProof/>
              </w:rPr>
              <w:t xml:space="preserve"> </w:t>
            </w:r>
            <w:r w:rsidRPr="00595EAD">
              <w:rPr>
                <w:rFonts w:ascii="Nyala" w:hAnsi="Nyala" w:cs="Nyala"/>
                <w:noProof/>
              </w:rPr>
              <w:t>ደብተር</w:t>
            </w:r>
            <w:r w:rsidRPr="00595EAD">
              <w:rPr>
                <w:rFonts w:ascii="Arial" w:hAnsi="Arial" w:cs="Arial"/>
                <w:noProof/>
              </w:rPr>
              <w:t xml:space="preserve"> </w:t>
            </w:r>
            <w:r w:rsidRPr="00595EAD">
              <w:rPr>
                <w:rFonts w:ascii="Nyala" w:hAnsi="Nyala" w:cs="Nyala"/>
                <w:noProof/>
              </w:rPr>
              <w:t>አስቀምጠዋል</w:t>
            </w:r>
            <w:r w:rsidRPr="00595EAD">
              <w:rPr>
                <w:rFonts w:ascii="Arial" w:hAnsi="Arial" w:cs="Arial"/>
                <w:noProof/>
              </w:rPr>
              <w:t xml:space="preserve"> </w:t>
            </w:r>
            <w:r w:rsidRPr="00595EAD">
              <w:rPr>
                <w:rFonts w:ascii="Nyala" w:hAnsi="Nyala" w:cs="Nyala"/>
                <w:noProof/>
              </w:rPr>
              <w:t>እንበልና</w:t>
            </w:r>
            <w:r w:rsidRPr="00595EAD">
              <w:rPr>
                <w:rFonts w:ascii="Arial" w:hAnsi="Arial" w:cs="Arial"/>
                <w:noProof/>
              </w:rPr>
              <w:t xml:space="preserve"> </w:t>
            </w:r>
            <w:r w:rsidRPr="00595EAD">
              <w:rPr>
                <w:rFonts w:ascii="Nyala" w:hAnsi="Nyala" w:cs="Nyala"/>
                <w:noProof/>
              </w:rPr>
              <w:t>የወለድ</w:t>
            </w:r>
            <w:r w:rsidRPr="00595EAD">
              <w:rPr>
                <w:rFonts w:ascii="Arial" w:hAnsi="Arial" w:cs="Arial"/>
                <w:noProof/>
              </w:rPr>
              <w:t xml:space="preserve"> </w:t>
            </w:r>
            <w:r w:rsidRPr="00595EAD">
              <w:rPr>
                <w:rFonts w:ascii="Nyala" w:hAnsi="Nyala" w:cs="Nyala"/>
                <w:noProof/>
              </w:rPr>
              <w:t>መጠኑ</w:t>
            </w:r>
            <w:r w:rsidRPr="00595EAD">
              <w:rPr>
                <w:rFonts w:ascii="Arial" w:hAnsi="Arial" w:cs="Arial"/>
                <w:noProof/>
              </w:rPr>
              <w:t xml:space="preserve"> </w:t>
            </w:r>
            <w:r w:rsidRPr="00595EAD">
              <w:rPr>
                <w:rFonts w:ascii="Nyala" w:hAnsi="Nyala" w:cs="Nyala"/>
                <w:noProof/>
              </w:rPr>
              <w:t>ደግሞ</w:t>
            </w:r>
            <w:r w:rsidRPr="00595EAD">
              <w:rPr>
                <w:rFonts w:ascii="Arial" w:hAnsi="Arial" w:cs="Arial"/>
                <w:noProof/>
              </w:rPr>
              <w:t xml:space="preserve"> </w:t>
            </w:r>
            <w:r w:rsidRPr="00595EAD">
              <w:rPr>
                <w:rFonts w:ascii="Nyala" w:hAnsi="Nyala" w:cs="Nyala"/>
                <w:noProof/>
              </w:rPr>
              <w:t>በአመት</w:t>
            </w:r>
            <w:r w:rsidRPr="00595EAD">
              <w:rPr>
                <w:rFonts w:ascii="Arial" w:hAnsi="Arial" w:cs="Arial"/>
                <w:noProof/>
              </w:rPr>
              <w:t xml:space="preserve"> 10</w:t>
            </w:r>
            <w:r w:rsidRPr="00595EAD">
              <w:rPr>
                <w:rFonts w:ascii="Arial" w:hAnsi="Arial" w:cs="Arial"/>
              </w:rPr>
              <w:t xml:space="preserve">%  </w:t>
            </w:r>
            <w:r w:rsidRPr="00595EAD">
              <w:rPr>
                <w:rFonts w:ascii="Nyala" w:hAnsi="Nyala" w:cs="Nyala"/>
              </w:rPr>
              <w:t>ነው</w:t>
            </w:r>
            <w:r w:rsidRPr="00595EAD">
              <w:rPr>
                <w:rFonts w:ascii="Arial" w:hAnsi="Arial" w:cs="Arial"/>
              </w:rPr>
              <w:t xml:space="preserve"> </w:t>
            </w:r>
            <w:r w:rsidRPr="00595EAD">
              <w:rPr>
                <w:rFonts w:ascii="Nyala" w:hAnsi="Nyala" w:cs="Nyala"/>
              </w:rPr>
              <w:t>እንበል፡፡</w:t>
            </w:r>
            <w:r w:rsidRPr="00595EAD">
              <w:rPr>
                <w:rFonts w:ascii="Arial" w:hAnsi="Arial" w:cs="Arial"/>
              </w:rPr>
              <w:t xml:space="preserve"> </w:t>
            </w:r>
            <w:r w:rsidRPr="00595EAD">
              <w:rPr>
                <w:rFonts w:ascii="Nyala" w:hAnsi="Nyala" w:cs="Nyala"/>
              </w:rPr>
              <w:t>ገንዘቡን</w:t>
            </w:r>
            <w:r w:rsidRPr="00595EAD">
              <w:rPr>
                <w:rFonts w:ascii="Arial" w:hAnsi="Arial" w:cs="Arial"/>
              </w:rPr>
              <w:t xml:space="preserve"> </w:t>
            </w:r>
            <w:r w:rsidRPr="00595EAD">
              <w:rPr>
                <w:rFonts w:ascii="Nyala" w:hAnsi="Nyala" w:cs="Nyala"/>
              </w:rPr>
              <w:t>ከ</w:t>
            </w:r>
            <w:r w:rsidR="00403BE6" w:rsidRPr="00595EAD">
              <w:rPr>
                <w:rFonts w:ascii="Nyala" w:hAnsi="Nyala" w:cs="Nyala"/>
              </w:rPr>
              <w:t>ሁለት</w:t>
            </w:r>
            <w:r w:rsidRPr="00595EAD">
              <w:rPr>
                <w:rFonts w:ascii="Arial" w:hAnsi="Arial" w:cs="Arial"/>
              </w:rPr>
              <w:t xml:space="preserve"> </w:t>
            </w:r>
            <w:r w:rsidRPr="00595EAD">
              <w:rPr>
                <w:rFonts w:ascii="Nyala" w:hAnsi="Nyala" w:cs="Nyala"/>
              </w:rPr>
              <w:t>አመት</w:t>
            </w:r>
            <w:r w:rsidRPr="00595EAD">
              <w:rPr>
                <w:rFonts w:ascii="Arial" w:hAnsi="Arial" w:cs="Arial"/>
              </w:rPr>
              <w:t xml:space="preserve"> </w:t>
            </w:r>
            <w:r w:rsidRPr="00595EAD">
              <w:rPr>
                <w:rFonts w:ascii="Nyala" w:hAnsi="Nyala" w:cs="Nyala"/>
              </w:rPr>
              <w:t>በሁዋላ</w:t>
            </w:r>
            <w:r w:rsidRPr="00595EAD">
              <w:rPr>
                <w:rFonts w:ascii="Arial" w:hAnsi="Arial" w:cs="Arial"/>
              </w:rPr>
              <w:t xml:space="preserve"> </w:t>
            </w:r>
            <w:r w:rsidRPr="00595EAD">
              <w:rPr>
                <w:rFonts w:ascii="Nyala" w:hAnsi="Nyala" w:cs="Nyala"/>
              </w:rPr>
              <w:t>ቢያወጡት</w:t>
            </w:r>
            <w:r w:rsidRPr="00595EAD">
              <w:rPr>
                <w:rFonts w:ascii="Arial" w:hAnsi="Arial" w:cs="Arial"/>
              </w:rPr>
              <w:t xml:space="preserve"> </w:t>
            </w:r>
            <w:r w:rsidRPr="00595EAD">
              <w:rPr>
                <w:rFonts w:ascii="Nyala" w:hAnsi="Nyala" w:cs="Nyala"/>
              </w:rPr>
              <w:t>፣</w:t>
            </w:r>
            <w:r w:rsidRPr="00595EAD">
              <w:rPr>
                <w:rFonts w:ascii="Arial" w:hAnsi="Arial" w:cs="Arial"/>
              </w:rPr>
              <w:t xml:space="preserve"> </w:t>
            </w:r>
            <w:r w:rsidRPr="00595EAD">
              <w:rPr>
                <w:rFonts w:ascii="Nyala" w:hAnsi="Nyala" w:cs="Nyala"/>
              </w:rPr>
              <w:t>ስንት</w:t>
            </w:r>
            <w:r w:rsidRPr="00595EAD">
              <w:rPr>
                <w:rFonts w:ascii="Arial" w:hAnsi="Arial" w:cs="Arial"/>
              </w:rPr>
              <w:t xml:space="preserve"> </w:t>
            </w:r>
            <w:r w:rsidRPr="00595EAD">
              <w:rPr>
                <w:rFonts w:ascii="Nyala" w:hAnsi="Nyala" w:cs="Nyala"/>
              </w:rPr>
              <w:t>ብር</w:t>
            </w:r>
            <w:r w:rsidRPr="00595EAD">
              <w:rPr>
                <w:rFonts w:ascii="Arial" w:hAnsi="Arial" w:cs="Arial"/>
              </w:rPr>
              <w:t xml:space="preserve"> </w:t>
            </w:r>
            <w:r w:rsidRPr="00595EAD">
              <w:rPr>
                <w:rFonts w:ascii="Nyala" w:hAnsi="Nyala" w:cs="Nyala"/>
              </w:rPr>
              <w:t>ያገኛሉ</w:t>
            </w:r>
            <w:r w:rsidRPr="00595EAD">
              <w:rPr>
                <w:rFonts w:ascii="Arial" w:hAnsi="Arial" w:cs="Arial"/>
              </w:rPr>
              <w:t>?</w:t>
            </w:r>
          </w:p>
          <w:p w14:paraId="3C8CC244" w14:textId="45B73F1C" w:rsidR="000F64DB" w:rsidRPr="00595EAD" w:rsidRDefault="00E56634" w:rsidP="00E56634">
            <w:pPr>
              <w:rPr>
                <w:rFonts w:ascii="Arial" w:hAnsi="Arial" w:cs="Arial"/>
              </w:rPr>
            </w:pPr>
            <w:r w:rsidRPr="00595EAD">
              <w:rPr>
                <w:rFonts w:ascii="Arial" w:hAnsi="Arial" w:cs="Arial"/>
              </w:rPr>
              <w:t xml:space="preserve"> </w:t>
            </w:r>
            <w:r w:rsidRPr="00595EAD">
              <w:rPr>
                <w:rFonts w:ascii="Nyala" w:hAnsi="Nyala" w:cs="Nyala"/>
              </w:rPr>
              <w:t>መጠኑን</w:t>
            </w:r>
            <w:r w:rsidRPr="00595EAD">
              <w:rPr>
                <w:rFonts w:ascii="Arial" w:hAnsi="Arial" w:cs="Arial"/>
              </w:rPr>
              <w:t xml:space="preserve"> </w:t>
            </w:r>
            <w:r w:rsidRPr="00595EAD">
              <w:rPr>
                <w:rFonts w:ascii="Nyala" w:hAnsi="Nyala" w:cs="Nyala"/>
              </w:rPr>
              <w:t>በብር</w:t>
            </w:r>
            <w:r w:rsidRPr="00595EAD">
              <w:rPr>
                <w:rFonts w:ascii="Arial" w:hAnsi="Arial" w:cs="Arial"/>
              </w:rPr>
              <w:t xml:space="preserve"> </w:t>
            </w:r>
            <w:r w:rsidRPr="00595EAD">
              <w:rPr>
                <w:rFonts w:ascii="Nyala" w:hAnsi="Nyala" w:cs="Nyala"/>
              </w:rPr>
              <w:t>ይግለጹ</w:t>
            </w:r>
            <w:r w:rsidRPr="00595EAD">
              <w:rPr>
                <w:rFonts w:ascii="Arial" w:hAnsi="Arial" w:cs="Arial"/>
              </w:rPr>
              <w:t xml:space="preserve"> </w:t>
            </w:r>
            <w:r w:rsidRPr="00595EAD">
              <w:rPr>
                <w:rFonts w:ascii="Arial" w:hAnsi="Arial" w:cs="Arial"/>
                <w:i/>
              </w:rPr>
              <w:t xml:space="preserve">  </w:t>
            </w:r>
            <w:r w:rsidRPr="00595EAD">
              <w:rPr>
                <w:rFonts w:ascii="Arial" w:hAnsi="Arial" w:cs="Arial"/>
                <w:noProof/>
              </w:rPr>
              <w:t>_______________</w:t>
            </w:r>
            <w:r w:rsidRPr="00595EAD">
              <w:rPr>
                <w:rFonts w:ascii="Nyala" w:hAnsi="Nyala" w:cs="Nyala"/>
              </w:rPr>
              <w:t>ብር</w:t>
            </w:r>
          </w:p>
        </w:tc>
      </w:tr>
    </w:tbl>
    <w:p w14:paraId="318AD1CA" w14:textId="77777777" w:rsidR="00590886" w:rsidRPr="00F67237" w:rsidRDefault="00590886" w:rsidP="004F1D13">
      <w:pPr>
        <w:rPr>
          <w:rFonts w:ascii="Arial" w:hAnsi="Arial" w:cs="Arial"/>
          <w:sz w:val="20"/>
          <w:szCs w:val="20"/>
        </w:rPr>
      </w:pPr>
    </w:p>
    <w:p w14:paraId="359EF033" w14:textId="77777777" w:rsidR="005E40FF" w:rsidRPr="00F67237" w:rsidRDefault="005E40FF" w:rsidP="004F1D13">
      <w:pPr>
        <w:rPr>
          <w:rFonts w:ascii="Arial" w:hAnsi="Arial" w:cs="Arial"/>
          <w:sz w:val="20"/>
          <w:szCs w:val="20"/>
        </w:rPr>
      </w:pPr>
    </w:p>
    <w:tbl>
      <w:tblPr>
        <w:tblStyle w:val="TableGrid"/>
        <w:tblW w:w="0" w:type="auto"/>
        <w:tblCellMar>
          <w:top w:w="108" w:type="dxa"/>
          <w:bottom w:w="108" w:type="dxa"/>
        </w:tblCellMar>
        <w:tblLook w:val="04A0" w:firstRow="1" w:lastRow="0" w:firstColumn="1" w:lastColumn="0" w:noHBand="0" w:noVBand="1"/>
      </w:tblPr>
      <w:tblGrid>
        <w:gridCol w:w="503"/>
        <w:gridCol w:w="8785"/>
      </w:tblGrid>
      <w:tr w:rsidR="005E40FF" w:rsidRPr="00F67237" w14:paraId="7C638784" w14:textId="77777777" w:rsidTr="00917C76">
        <w:trPr>
          <w:trHeight w:val="333"/>
        </w:trPr>
        <w:tc>
          <w:tcPr>
            <w:tcW w:w="9288" w:type="dxa"/>
            <w:gridSpan w:val="2"/>
            <w:shd w:val="clear" w:color="auto" w:fill="DBE5F1" w:themeFill="accent1" w:themeFillTint="33"/>
          </w:tcPr>
          <w:p w14:paraId="2D71A8C0" w14:textId="3915D899" w:rsidR="005E40FF" w:rsidRPr="00F67237" w:rsidRDefault="005E40FF" w:rsidP="00BC6206">
            <w:pPr>
              <w:rPr>
                <w:rFonts w:ascii="Arial" w:hAnsi="Arial" w:cs="Arial"/>
                <w:b/>
                <w:sz w:val="20"/>
                <w:szCs w:val="20"/>
              </w:rPr>
            </w:pPr>
            <w:r w:rsidRPr="00F67237">
              <w:rPr>
                <w:rFonts w:ascii="Arial" w:hAnsi="Arial" w:cs="Arial"/>
                <w:b/>
                <w:sz w:val="20"/>
                <w:szCs w:val="20"/>
              </w:rPr>
              <w:t xml:space="preserve">7 </w:t>
            </w:r>
            <w:r w:rsidR="00751B2C" w:rsidRPr="00F67237">
              <w:rPr>
                <w:rFonts w:ascii="Arial" w:hAnsi="Arial" w:cs="Arial"/>
                <w:b/>
                <w:sz w:val="20"/>
                <w:szCs w:val="20"/>
              </w:rPr>
              <w:t>More information</w:t>
            </w:r>
            <w:r w:rsidR="00481B79" w:rsidRPr="00F67237">
              <w:rPr>
                <w:rFonts w:ascii="Arial" w:hAnsi="Arial" w:cs="Arial"/>
                <w:b/>
                <w:sz w:val="20"/>
                <w:szCs w:val="20"/>
              </w:rPr>
              <w:t xml:space="preserve"> </w:t>
            </w:r>
            <w:r w:rsidR="00D3735C" w:rsidRPr="00F67237">
              <w:rPr>
                <w:rFonts w:ascii="Arial" w:hAnsi="Arial" w:cs="Arial"/>
                <w:b/>
                <w:sz w:val="20"/>
                <w:szCs w:val="20"/>
              </w:rPr>
              <w:t xml:space="preserve"> </w:t>
            </w:r>
            <w:r w:rsidR="00D3735C" w:rsidRPr="00F67237">
              <w:rPr>
                <w:rFonts w:ascii="Nyala" w:hAnsi="Nyala" w:cs="Nyala"/>
                <w:b/>
                <w:i/>
                <w:sz w:val="20"/>
                <w:szCs w:val="20"/>
              </w:rPr>
              <w:t>ተጨማሪ</w:t>
            </w:r>
            <w:r w:rsidR="00D3735C" w:rsidRPr="00F67237">
              <w:rPr>
                <w:rFonts w:ascii="Arial" w:hAnsi="Arial" w:cs="Arial"/>
                <w:b/>
                <w:i/>
                <w:sz w:val="20"/>
                <w:szCs w:val="20"/>
              </w:rPr>
              <w:t xml:space="preserve"> </w:t>
            </w:r>
            <w:r w:rsidR="00D3735C" w:rsidRPr="00F67237">
              <w:rPr>
                <w:rFonts w:ascii="Nyala" w:hAnsi="Nyala" w:cs="Nyala"/>
                <w:b/>
                <w:i/>
                <w:sz w:val="20"/>
                <w:szCs w:val="20"/>
              </w:rPr>
              <w:t>መረጃ</w:t>
            </w:r>
          </w:p>
        </w:tc>
      </w:tr>
      <w:tr w:rsidR="00F119AD" w:rsidRPr="00F67237" w14:paraId="1150A954" w14:textId="77777777" w:rsidTr="00917C76">
        <w:trPr>
          <w:trHeight w:val="333"/>
        </w:trPr>
        <w:tc>
          <w:tcPr>
            <w:tcW w:w="503" w:type="dxa"/>
          </w:tcPr>
          <w:p w14:paraId="02C9B1AF" w14:textId="789CE839" w:rsidR="00F119AD" w:rsidRPr="00F67237" w:rsidRDefault="00102F2F" w:rsidP="00917C76">
            <w:pPr>
              <w:rPr>
                <w:rFonts w:ascii="Arial" w:hAnsi="Arial" w:cs="Arial"/>
                <w:sz w:val="20"/>
                <w:szCs w:val="20"/>
              </w:rPr>
            </w:pPr>
            <w:r>
              <w:rPr>
                <w:rFonts w:ascii="Arial" w:hAnsi="Arial" w:cs="Arial"/>
                <w:sz w:val="20"/>
                <w:szCs w:val="20"/>
              </w:rPr>
              <w:t>1</w:t>
            </w:r>
          </w:p>
        </w:tc>
        <w:tc>
          <w:tcPr>
            <w:tcW w:w="8785" w:type="dxa"/>
          </w:tcPr>
          <w:p w14:paraId="151A2329" w14:textId="77777777" w:rsidR="00350AF8" w:rsidRPr="00F67237" w:rsidRDefault="00350AF8" w:rsidP="00F119AD">
            <w:pPr>
              <w:rPr>
                <w:rFonts w:ascii="Arial" w:hAnsi="Arial" w:cs="Arial"/>
                <w:sz w:val="20"/>
                <w:szCs w:val="20"/>
              </w:rPr>
            </w:pPr>
          </w:p>
          <w:p w14:paraId="50FCBB01" w14:textId="77777777" w:rsidR="00866311" w:rsidRPr="00F67237" w:rsidRDefault="00F119AD" w:rsidP="00F119AD">
            <w:pPr>
              <w:rPr>
                <w:rFonts w:ascii="Arial" w:hAnsi="Arial" w:cs="Arial"/>
                <w:sz w:val="20"/>
                <w:szCs w:val="20"/>
              </w:rPr>
            </w:pPr>
            <w:r w:rsidRPr="00F67237">
              <w:rPr>
                <w:rFonts w:ascii="Arial" w:hAnsi="Arial" w:cs="Arial"/>
                <w:sz w:val="20"/>
                <w:szCs w:val="20"/>
              </w:rPr>
              <w:t xml:space="preserve">Let me ask you about your business once again. I would like to know how your business developed during the past 12 completed months </w:t>
            </w:r>
            <w:r w:rsidRPr="00F67237">
              <w:rPr>
                <w:rFonts w:ascii="Arial" w:hAnsi="Arial" w:cs="Arial"/>
                <w:sz w:val="20"/>
                <w:szCs w:val="20"/>
                <w:u w:val="single"/>
              </w:rPr>
              <w:t>relatively to your two most important competitors</w:t>
            </w:r>
            <w:r w:rsidRPr="00F67237">
              <w:rPr>
                <w:rFonts w:ascii="Arial" w:hAnsi="Arial" w:cs="Arial"/>
                <w:sz w:val="20"/>
                <w:szCs w:val="20"/>
              </w:rPr>
              <w:t xml:space="preserve">. Please tell me whether it developed much worse than your competitors </w:t>
            </w:r>
          </w:p>
          <w:p w14:paraId="690A7822" w14:textId="59D627BA" w:rsidR="00F119AD" w:rsidRPr="00F67237" w:rsidRDefault="00F119AD" w:rsidP="00F119AD">
            <w:pPr>
              <w:rPr>
                <w:rFonts w:ascii="Arial" w:hAnsi="Arial" w:cs="Arial"/>
                <w:b/>
                <w:sz w:val="20"/>
                <w:szCs w:val="20"/>
              </w:rPr>
            </w:pPr>
            <w:r w:rsidRPr="00F67237">
              <w:rPr>
                <w:rFonts w:ascii="Arial" w:hAnsi="Arial" w:cs="Arial"/>
                <w:sz w:val="20"/>
                <w:szCs w:val="20"/>
              </w:rPr>
              <w:t xml:space="preserve">(1), worse than your competitors (2), in the same way as your competitors (3), better than your competitors (4) or much better than your competitors (5). </w:t>
            </w:r>
            <w:r w:rsidRPr="00F67237">
              <w:rPr>
                <w:rFonts w:ascii="Arial" w:hAnsi="Arial" w:cs="Arial"/>
                <w:b/>
                <w:i/>
                <w:sz w:val="20"/>
                <w:szCs w:val="20"/>
              </w:rPr>
              <w:t>(After each question, show the scale and give the respondent the chance to answer.)</w:t>
            </w:r>
            <w:r w:rsidR="00350AF8" w:rsidRPr="00F67237">
              <w:rPr>
                <w:rFonts w:ascii="Arial" w:hAnsi="Arial" w:cs="Arial"/>
                <w:i/>
                <w:sz w:val="20"/>
                <w:szCs w:val="20"/>
              </w:rPr>
              <w:t xml:space="preserve"> </w:t>
            </w:r>
            <w:r w:rsidR="00350AF8" w:rsidRPr="00F67237">
              <w:rPr>
                <w:rFonts w:ascii="Nyala" w:hAnsi="Nyala" w:cs="Nyala"/>
                <w:i/>
                <w:sz w:val="20"/>
                <w:szCs w:val="20"/>
              </w:rPr>
              <w:t>በድጋሚ</w:t>
            </w:r>
            <w:r w:rsidR="00350AF8" w:rsidRPr="00F67237">
              <w:rPr>
                <w:rFonts w:ascii="Arial" w:hAnsi="Arial" w:cs="Arial"/>
                <w:i/>
                <w:sz w:val="20"/>
                <w:szCs w:val="20"/>
              </w:rPr>
              <w:t xml:space="preserve"> </w:t>
            </w:r>
            <w:r w:rsidR="00350AF8" w:rsidRPr="00F67237">
              <w:rPr>
                <w:rFonts w:ascii="Nyala" w:hAnsi="Nyala" w:cs="Nyala"/>
                <w:i/>
                <w:sz w:val="20"/>
                <w:szCs w:val="20"/>
              </w:rPr>
              <w:t>ስለ</w:t>
            </w:r>
            <w:r w:rsidR="00350AF8" w:rsidRPr="00F67237">
              <w:rPr>
                <w:rFonts w:ascii="Arial" w:hAnsi="Arial" w:cs="Arial"/>
                <w:i/>
                <w:sz w:val="20"/>
                <w:szCs w:val="20"/>
              </w:rPr>
              <w:t xml:space="preserve"> </w:t>
            </w:r>
            <w:r w:rsidR="00350AF8" w:rsidRPr="00F67237">
              <w:rPr>
                <w:rFonts w:ascii="Nyala" w:hAnsi="Nyala" w:cs="Nyala"/>
                <w:i/>
                <w:sz w:val="20"/>
                <w:szCs w:val="20"/>
              </w:rPr>
              <w:t>ንግድ</w:t>
            </w:r>
            <w:r w:rsidR="00350AF8" w:rsidRPr="00F67237">
              <w:rPr>
                <w:rFonts w:ascii="Arial" w:hAnsi="Arial" w:cs="Arial"/>
                <w:i/>
                <w:sz w:val="20"/>
                <w:szCs w:val="20"/>
              </w:rPr>
              <w:t xml:space="preserve"> </w:t>
            </w:r>
            <w:r w:rsidR="00350AF8" w:rsidRPr="00F67237">
              <w:rPr>
                <w:rFonts w:ascii="Nyala" w:hAnsi="Nyala" w:cs="Nyala"/>
                <w:i/>
                <w:sz w:val="20"/>
                <w:szCs w:val="20"/>
              </w:rPr>
              <w:t>ስራዎ</w:t>
            </w:r>
            <w:r w:rsidR="00350AF8" w:rsidRPr="00F67237">
              <w:rPr>
                <w:rFonts w:ascii="Arial" w:hAnsi="Arial" w:cs="Arial"/>
                <w:i/>
                <w:sz w:val="20"/>
                <w:szCs w:val="20"/>
              </w:rPr>
              <w:t xml:space="preserve"> </w:t>
            </w:r>
            <w:r w:rsidR="00350AF8" w:rsidRPr="00F67237">
              <w:rPr>
                <w:rFonts w:ascii="Nyala" w:hAnsi="Nyala" w:cs="Nyala"/>
                <w:i/>
                <w:sz w:val="20"/>
                <w:szCs w:val="20"/>
              </w:rPr>
              <w:t>ልጠይቆ፡፡</w:t>
            </w:r>
            <w:r w:rsidR="00350AF8" w:rsidRPr="00F67237">
              <w:rPr>
                <w:rFonts w:ascii="Arial" w:hAnsi="Arial" w:cs="Arial"/>
                <w:i/>
                <w:sz w:val="20"/>
                <w:szCs w:val="20"/>
              </w:rPr>
              <w:t xml:space="preserve"> </w:t>
            </w:r>
            <w:r w:rsidR="00350AF8" w:rsidRPr="00F67237">
              <w:rPr>
                <w:rFonts w:ascii="Nyala" w:hAnsi="Nyala" w:cs="Nyala"/>
                <w:i/>
                <w:sz w:val="20"/>
                <w:szCs w:val="20"/>
                <w:u w:val="single"/>
              </w:rPr>
              <w:t>ከሁለት</w:t>
            </w:r>
            <w:r w:rsidR="00350AF8" w:rsidRPr="00F67237">
              <w:rPr>
                <w:rFonts w:ascii="Arial" w:hAnsi="Arial" w:cs="Arial"/>
                <w:i/>
                <w:sz w:val="20"/>
                <w:szCs w:val="20"/>
                <w:u w:val="single"/>
              </w:rPr>
              <w:t xml:space="preserve"> </w:t>
            </w:r>
            <w:r w:rsidR="00350AF8" w:rsidRPr="00F67237">
              <w:rPr>
                <w:rFonts w:ascii="Nyala" w:hAnsi="Nyala" w:cs="Nyala"/>
                <w:i/>
                <w:sz w:val="20"/>
                <w:szCs w:val="20"/>
                <w:u w:val="single"/>
              </w:rPr>
              <w:t>ዋና</w:t>
            </w:r>
            <w:r w:rsidR="00350AF8" w:rsidRPr="00F67237">
              <w:rPr>
                <w:rFonts w:ascii="Arial" w:hAnsi="Arial" w:cs="Arial"/>
                <w:i/>
                <w:sz w:val="20"/>
                <w:szCs w:val="20"/>
                <w:u w:val="single"/>
              </w:rPr>
              <w:t xml:space="preserve"> </w:t>
            </w:r>
            <w:r w:rsidR="00350AF8" w:rsidRPr="00F67237">
              <w:rPr>
                <w:rFonts w:ascii="Nyala" w:hAnsi="Nyala" w:cs="Nyala"/>
                <w:i/>
                <w:sz w:val="20"/>
                <w:szCs w:val="20"/>
                <w:u w:val="single"/>
              </w:rPr>
              <w:t>ዋና</w:t>
            </w:r>
            <w:r w:rsidR="00350AF8" w:rsidRPr="00F67237">
              <w:rPr>
                <w:rFonts w:ascii="Arial" w:hAnsi="Arial" w:cs="Arial"/>
                <w:i/>
                <w:sz w:val="20"/>
                <w:szCs w:val="20"/>
                <w:u w:val="single"/>
              </w:rPr>
              <w:t xml:space="preserve"> </w:t>
            </w:r>
            <w:r w:rsidR="00350AF8" w:rsidRPr="00F67237">
              <w:rPr>
                <w:rFonts w:ascii="Nyala" w:hAnsi="Nyala" w:cs="Nyala"/>
                <w:i/>
                <w:sz w:val="20"/>
                <w:szCs w:val="20"/>
                <w:u w:val="single"/>
              </w:rPr>
              <w:t>ተፎካካሪዎችዎ</w:t>
            </w:r>
            <w:r w:rsidR="00350AF8" w:rsidRPr="00F67237">
              <w:rPr>
                <w:rFonts w:ascii="Arial" w:hAnsi="Arial" w:cs="Arial"/>
                <w:i/>
                <w:sz w:val="20"/>
                <w:szCs w:val="20"/>
                <w:u w:val="single"/>
              </w:rPr>
              <w:t xml:space="preserve"> </w:t>
            </w:r>
            <w:r w:rsidR="00350AF8" w:rsidRPr="00F67237">
              <w:rPr>
                <w:rFonts w:ascii="Nyala" w:hAnsi="Nyala" w:cs="Nyala"/>
                <w:i/>
                <w:sz w:val="20"/>
                <w:szCs w:val="20"/>
                <w:u w:val="single"/>
              </w:rPr>
              <w:t>አንጻር</w:t>
            </w:r>
            <w:r w:rsidR="00350AF8" w:rsidRPr="00F67237">
              <w:rPr>
                <w:rFonts w:ascii="Arial" w:hAnsi="Arial" w:cs="Arial"/>
                <w:i/>
                <w:sz w:val="20"/>
                <w:szCs w:val="20"/>
              </w:rPr>
              <w:t xml:space="preserve"> </w:t>
            </w:r>
            <w:r w:rsidR="00350AF8" w:rsidRPr="00F67237">
              <w:rPr>
                <w:rFonts w:ascii="Nyala" w:hAnsi="Nyala" w:cs="Nyala"/>
                <w:i/>
                <w:sz w:val="20"/>
                <w:szCs w:val="20"/>
              </w:rPr>
              <w:t>የርስዎ</w:t>
            </w:r>
            <w:r w:rsidR="00350AF8" w:rsidRPr="00F67237">
              <w:rPr>
                <w:rFonts w:ascii="Arial" w:hAnsi="Arial" w:cs="Arial"/>
                <w:i/>
                <w:sz w:val="20"/>
                <w:szCs w:val="20"/>
              </w:rPr>
              <w:t xml:space="preserve"> </w:t>
            </w:r>
            <w:r w:rsidR="00350AF8" w:rsidRPr="00F67237">
              <w:rPr>
                <w:rFonts w:ascii="Nyala" w:hAnsi="Nyala" w:cs="Nyala"/>
                <w:i/>
                <w:sz w:val="20"/>
                <w:szCs w:val="20"/>
              </w:rPr>
              <w:t>ንግድ</w:t>
            </w:r>
            <w:r w:rsidR="00350AF8" w:rsidRPr="00F67237">
              <w:rPr>
                <w:rFonts w:ascii="Arial" w:hAnsi="Arial" w:cs="Arial"/>
                <w:i/>
                <w:sz w:val="20"/>
                <w:szCs w:val="20"/>
              </w:rPr>
              <w:t xml:space="preserve"> </w:t>
            </w:r>
            <w:r w:rsidR="00350AF8" w:rsidRPr="00F67237">
              <w:rPr>
                <w:rFonts w:ascii="Nyala" w:hAnsi="Nyala" w:cs="Nyala"/>
                <w:i/>
                <w:sz w:val="20"/>
                <w:szCs w:val="20"/>
              </w:rPr>
              <w:t>ባለፉት</w:t>
            </w:r>
            <w:r w:rsidR="00350AF8" w:rsidRPr="00F67237">
              <w:rPr>
                <w:rFonts w:ascii="Arial" w:hAnsi="Arial" w:cs="Arial"/>
                <w:i/>
                <w:sz w:val="20"/>
                <w:szCs w:val="20"/>
              </w:rPr>
              <w:t xml:space="preserve"> 12 </w:t>
            </w:r>
            <w:r w:rsidR="00350AF8" w:rsidRPr="00F67237">
              <w:rPr>
                <w:rFonts w:ascii="Nyala" w:hAnsi="Nyala" w:cs="Nyala"/>
                <w:i/>
                <w:sz w:val="20"/>
                <w:szCs w:val="20"/>
              </w:rPr>
              <w:t>ወራት</w:t>
            </w:r>
            <w:r w:rsidR="00350AF8" w:rsidRPr="00F67237">
              <w:rPr>
                <w:rFonts w:ascii="Arial" w:hAnsi="Arial" w:cs="Arial"/>
                <w:i/>
                <w:sz w:val="20"/>
                <w:szCs w:val="20"/>
              </w:rPr>
              <w:t xml:space="preserve"> </w:t>
            </w:r>
            <w:r w:rsidR="00350AF8" w:rsidRPr="00F67237">
              <w:rPr>
                <w:rFonts w:ascii="Nyala" w:hAnsi="Nyala" w:cs="Nyala"/>
                <w:i/>
                <w:sz w:val="20"/>
                <w:szCs w:val="20"/>
              </w:rPr>
              <w:t>እንዴት</w:t>
            </w:r>
            <w:r w:rsidR="00350AF8" w:rsidRPr="00F67237">
              <w:rPr>
                <w:rFonts w:ascii="Arial" w:hAnsi="Arial" w:cs="Arial"/>
                <w:i/>
                <w:sz w:val="20"/>
                <w:szCs w:val="20"/>
              </w:rPr>
              <w:t xml:space="preserve"> </w:t>
            </w:r>
            <w:r w:rsidR="00350AF8" w:rsidRPr="00F67237">
              <w:rPr>
                <w:rFonts w:ascii="Nyala" w:hAnsi="Nyala" w:cs="Nyala"/>
                <w:i/>
                <w:sz w:val="20"/>
                <w:szCs w:val="20"/>
              </w:rPr>
              <w:t>አንደነበር</w:t>
            </w:r>
            <w:r w:rsidR="00350AF8" w:rsidRPr="00F67237">
              <w:rPr>
                <w:rFonts w:ascii="Arial" w:hAnsi="Arial" w:cs="Arial"/>
                <w:i/>
                <w:sz w:val="20"/>
                <w:szCs w:val="20"/>
              </w:rPr>
              <w:t xml:space="preserve"> </w:t>
            </w:r>
            <w:r w:rsidR="00350AF8" w:rsidRPr="00F67237">
              <w:rPr>
                <w:rFonts w:ascii="Nyala" w:hAnsi="Nyala" w:cs="Nyala"/>
                <w:i/>
                <w:sz w:val="20"/>
                <w:szCs w:val="20"/>
              </w:rPr>
              <w:t>ማወቅ</w:t>
            </w:r>
            <w:r w:rsidR="00350AF8" w:rsidRPr="00F67237">
              <w:rPr>
                <w:rFonts w:ascii="Arial" w:hAnsi="Arial" w:cs="Arial"/>
                <w:i/>
                <w:sz w:val="20"/>
                <w:szCs w:val="20"/>
              </w:rPr>
              <w:t xml:space="preserve"> </w:t>
            </w:r>
            <w:r w:rsidR="00350AF8" w:rsidRPr="00F67237">
              <w:rPr>
                <w:rFonts w:ascii="Nyala" w:hAnsi="Nyala" w:cs="Nyala"/>
                <w:i/>
                <w:sz w:val="20"/>
                <w:szCs w:val="20"/>
              </w:rPr>
              <w:t>እፈልጋለሁ፡፡</w:t>
            </w:r>
            <w:r w:rsidR="00350AF8" w:rsidRPr="00F67237">
              <w:rPr>
                <w:rFonts w:ascii="Arial" w:hAnsi="Arial" w:cs="Arial"/>
                <w:i/>
                <w:sz w:val="20"/>
                <w:szCs w:val="20"/>
              </w:rPr>
              <w:t xml:space="preserve"> </w:t>
            </w:r>
            <w:r w:rsidR="00350AF8" w:rsidRPr="00F67237">
              <w:rPr>
                <w:rFonts w:ascii="Nyala" w:hAnsi="Nyala" w:cs="Nyala"/>
                <w:i/>
                <w:sz w:val="20"/>
                <w:szCs w:val="20"/>
              </w:rPr>
              <w:t>እባክዎ</w:t>
            </w:r>
            <w:r w:rsidR="00350AF8" w:rsidRPr="00F67237">
              <w:rPr>
                <w:rFonts w:ascii="Arial" w:hAnsi="Arial" w:cs="Arial"/>
                <w:i/>
                <w:sz w:val="20"/>
                <w:szCs w:val="20"/>
              </w:rPr>
              <w:t xml:space="preserve"> </w:t>
            </w:r>
            <w:r w:rsidR="00350AF8" w:rsidRPr="00F67237">
              <w:rPr>
                <w:rFonts w:ascii="Nyala" w:hAnsi="Nyala" w:cs="Nyala"/>
                <w:i/>
                <w:sz w:val="20"/>
                <w:szCs w:val="20"/>
              </w:rPr>
              <w:t>ከተፎካካሪዎችዎ</w:t>
            </w:r>
            <w:r w:rsidR="00350AF8" w:rsidRPr="00F67237">
              <w:rPr>
                <w:rFonts w:ascii="Arial" w:hAnsi="Arial" w:cs="Arial"/>
                <w:i/>
                <w:sz w:val="20"/>
                <w:szCs w:val="20"/>
              </w:rPr>
              <w:t xml:space="preserve"> </w:t>
            </w:r>
            <w:r w:rsidR="00350AF8" w:rsidRPr="00F67237">
              <w:rPr>
                <w:rFonts w:ascii="Nyala" w:hAnsi="Nyala" w:cs="Nyala"/>
                <w:i/>
                <w:sz w:val="20"/>
                <w:szCs w:val="20"/>
              </w:rPr>
              <w:t>በጣም</w:t>
            </w:r>
            <w:r w:rsidR="00350AF8" w:rsidRPr="00F67237">
              <w:rPr>
                <w:rFonts w:ascii="Arial" w:hAnsi="Arial" w:cs="Arial"/>
                <w:i/>
                <w:sz w:val="20"/>
                <w:szCs w:val="20"/>
              </w:rPr>
              <w:t xml:space="preserve"> </w:t>
            </w:r>
            <w:r w:rsidR="00350AF8" w:rsidRPr="00F67237">
              <w:rPr>
                <w:rFonts w:ascii="Nyala" w:hAnsi="Nyala" w:cs="Nyala"/>
                <w:i/>
                <w:sz w:val="20"/>
                <w:szCs w:val="20"/>
              </w:rPr>
              <w:t>ባነሰ</w:t>
            </w:r>
            <w:r w:rsidR="00350AF8" w:rsidRPr="00F67237">
              <w:rPr>
                <w:rFonts w:ascii="Arial" w:hAnsi="Arial" w:cs="Arial"/>
                <w:i/>
                <w:sz w:val="20"/>
                <w:szCs w:val="20"/>
              </w:rPr>
              <w:t xml:space="preserve"> </w:t>
            </w:r>
            <w:r w:rsidR="00350AF8" w:rsidRPr="00F67237">
              <w:rPr>
                <w:rFonts w:ascii="Nyala" w:hAnsi="Nyala" w:cs="Nyala"/>
                <w:i/>
                <w:sz w:val="20"/>
                <w:szCs w:val="20"/>
              </w:rPr>
              <w:t>መልኩ</w:t>
            </w:r>
            <w:r w:rsidR="00350AF8" w:rsidRPr="00F67237">
              <w:rPr>
                <w:rFonts w:ascii="Arial" w:hAnsi="Arial" w:cs="Arial"/>
                <w:i/>
                <w:sz w:val="20"/>
                <w:szCs w:val="20"/>
              </w:rPr>
              <w:t xml:space="preserve"> (1)</w:t>
            </w:r>
            <w:r w:rsidR="00350AF8" w:rsidRPr="00F67237">
              <w:rPr>
                <w:rFonts w:ascii="Nyala" w:hAnsi="Nyala" w:cs="Nyala"/>
                <w:i/>
                <w:sz w:val="20"/>
                <w:szCs w:val="20"/>
              </w:rPr>
              <w:t>፣</w:t>
            </w:r>
            <w:r w:rsidR="00350AF8" w:rsidRPr="00F67237">
              <w:rPr>
                <w:rFonts w:ascii="Arial" w:hAnsi="Arial" w:cs="Arial"/>
                <w:i/>
                <w:sz w:val="20"/>
                <w:szCs w:val="20"/>
              </w:rPr>
              <w:t xml:space="preserve"> </w:t>
            </w:r>
            <w:r w:rsidR="00350AF8" w:rsidRPr="00F67237">
              <w:rPr>
                <w:rFonts w:ascii="Nyala" w:hAnsi="Nyala" w:cs="Nyala"/>
                <w:i/>
                <w:sz w:val="20"/>
                <w:szCs w:val="20"/>
              </w:rPr>
              <w:t>ከነሱ</w:t>
            </w:r>
            <w:r w:rsidR="00350AF8" w:rsidRPr="00F67237">
              <w:rPr>
                <w:rFonts w:ascii="Arial" w:hAnsi="Arial" w:cs="Arial"/>
                <w:i/>
                <w:sz w:val="20"/>
                <w:szCs w:val="20"/>
              </w:rPr>
              <w:t xml:space="preserve"> </w:t>
            </w:r>
            <w:r w:rsidR="00350AF8" w:rsidRPr="00F67237">
              <w:rPr>
                <w:rFonts w:ascii="Nyala" w:hAnsi="Nyala" w:cs="Nyala"/>
                <w:i/>
                <w:sz w:val="20"/>
                <w:szCs w:val="20"/>
              </w:rPr>
              <w:t>ባነሰ</w:t>
            </w:r>
            <w:r w:rsidR="00350AF8" w:rsidRPr="00F67237">
              <w:rPr>
                <w:rFonts w:ascii="Arial" w:hAnsi="Arial" w:cs="Arial"/>
                <w:i/>
                <w:sz w:val="20"/>
                <w:szCs w:val="20"/>
              </w:rPr>
              <w:t xml:space="preserve"> </w:t>
            </w:r>
            <w:r w:rsidR="00350AF8" w:rsidRPr="00F67237">
              <w:rPr>
                <w:rFonts w:ascii="Nyala" w:hAnsi="Nyala" w:cs="Nyala"/>
                <w:i/>
                <w:sz w:val="20"/>
                <w:szCs w:val="20"/>
              </w:rPr>
              <w:t>መልኩ</w:t>
            </w:r>
            <w:r w:rsidR="00350AF8" w:rsidRPr="00F67237">
              <w:rPr>
                <w:rFonts w:ascii="Arial" w:hAnsi="Arial" w:cs="Arial"/>
                <w:i/>
                <w:sz w:val="20"/>
                <w:szCs w:val="20"/>
              </w:rPr>
              <w:t xml:space="preserve"> (2)</w:t>
            </w:r>
            <w:r w:rsidR="00350AF8" w:rsidRPr="00F67237">
              <w:rPr>
                <w:rFonts w:ascii="Nyala" w:hAnsi="Nyala" w:cs="Nyala"/>
                <w:i/>
                <w:sz w:val="20"/>
                <w:szCs w:val="20"/>
              </w:rPr>
              <w:t>፣</w:t>
            </w:r>
            <w:r w:rsidR="00350AF8" w:rsidRPr="00F67237">
              <w:rPr>
                <w:rFonts w:ascii="Arial" w:hAnsi="Arial" w:cs="Arial"/>
                <w:i/>
                <w:sz w:val="20"/>
                <w:szCs w:val="20"/>
              </w:rPr>
              <w:t xml:space="preserve"> </w:t>
            </w:r>
            <w:r w:rsidR="00350AF8" w:rsidRPr="00F67237">
              <w:rPr>
                <w:rFonts w:ascii="Nyala" w:hAnsi="Nyala" w:cs="Nyala"/>
                <w:i/>
                <w:sz w:val="20"/>
                <w:szCs w:val="20"/>
              </w:rPr>
              <w:t>ከነሱ</w:t>
            </w:r>
            <w:r w:rsidR="00350AF8" w:rsidRPr="00F67237">
              <w:rPr>
                <w:rFonts w:ascii="Arial" w:hAnsi="Arial" w:cs="Arial"/>
                <w:i/>
                <w:sz w:val="20"/>
                <w:szCs w:val="20"/>
              </w:rPr>
              <w:t xml:space="preserve"> </w:t>
            </w:r>
            <w:r w:rsidR="00350AF8" w:rsidRPr="00F67237">
              <w:rPr>
                <w:rFonts w:ascii="Nyala" w:hAnsi="Nyala" w:cs="Nyala"/>
                <w:i/>
                <w:sz w:val="20"/>
                <w:szCs w:val="20"/>
              </w:rPr>
              <w:t>ጋር</w:t>
            </w:r>
            <w:r w:rsidR="00350AF8" w:rsidRPr="00F67237">
              <w:rPr>
                <w:rFonts w:ascii="Arial" w:hAnsi="Arial" w:cs="Arial"/>
                <w:i/>
                <w:sz w:val="20"/>
                <w:szCs w:val="20"/>
              </w:rPr>
              <w:t xml:space="preserve"> </w:t>
            </w:r>
            <w:r w:rsidR="00350AF8" w:rsidRPr="00F67237">
              <w:rPr>
                <w:rFonts w:ascii="Nyala" w:hAnsi="Nyala" w:cs="Nyala"/>
                <w:i/>
                <w:sz w:val="20"/>
                <w:szCs w:val="20"/>
              </w:rPr>
              <w:t>በተመሳሳይ</w:t>
            </w:r>
            <w:r w:rsidR="00350AF8" w:rsidRPr="00F67237">
              <w:rPr>
                <w:rFonts w:ascii="Arial" w:hAnsi="Arial" w:cs="Arial"/>
                <w:i/>
                <w:sz w:val="20"/>
                <w:szCs w:val="20"/>
              </w:rPr>
              <w:t xml:space="preserve"> </w:t>
            </w:r>
            <w:r w:rsidR="00350AF8" w:rsidRPr="00F67237">
              <w:rPr>
                <w:rFonts w:ascii="Nyala" w:hAnsi="Nyala" w:cs="Nyala"/>
                <w:i/>
                <w:sz w:val="20"/>
                <w:szCs w:val="20"/>
              </w:rPr>
              <w:t>መልኩ</w:t>
            </w:r>
            <w:r w:rsidR="00350AF8" w:rsidRPr="00F67237">
              <w:rPr>
                <w:rFonts w:ascii="Arial" w:hAnsi="Arial" w:cs="Arial"/>
                <w:i/>
                <w:sz w:val="20"/>
                <w:szCs w:val="20"/>
              </w:rPr>
              <w:t xml:space="preserve"> (3)</w:t>
            </w:r>
            <w:r w:rsidR="00350AF8" w:rsidRPr="00F67237">
              <w:rPr>
                <w:rFonts w:ascii="Nyala" w:hAnsi="Nyala" w:cs="Nyala"/>
                <w:i/>
                <w:sz w:val="20"/>
                <w:szCs w:val="20"/>
              </w:rPr>
              <w:t>፣</w:t>
            </w:r>
            <w:r w:rsidR="00350AF8" w:rsidRPr="00F67237">
              <w:rPr>
                <w:rFonts w:ascii="Arial" w:hAnsi="Arial" w:cs="Arial"/>
                <w:i/>
                <w:sz w:val="20"/>
                <w:szCs w:val="20"/>
              </w:rPr>
              <w:t xml:space="preserve"> </w:t>
            </w:r>
            <w:r w:rsidR="00350AF8" w:rsidRPr="00F67237">
              <w:rPr>
                <w:rFonts w:ascii="Nyala" w:hAnsi="Nyala" w:cs="Nyala"/>
                <w:i/>
                <w:sz w:val="20"/>
                <w:szCs w:val="20"/>
              </w:rPr>
              <w:t>ከነሱ</w:t>
            </w:r>
            <w:r w:rsidR="00350AF8" w:rsidRPr="00F67237">
              <w:rPr>
                <w:rFonts w:ascii="Arial" w:hAnsi="Arial" w:cs="Arial"/>
                <w:i/>
                <w:sz w:val="20"/>
                <w:szCs w:val="20"/>
              </w:rPr>
              <w:t xml:space="preserve"> </w:t>
            </w:r>
            <w:r w:rsidR="00350AF8" w:rsidRPr="00F67237">
              <w:rPr>
                <w:rFonts w:ascii="Nyala" w:hAnsi="Nyala" w:cs="Nyala"/>
                <w:i/>
                <w:sz w:val="20"/>
                <w:szCs w:val="20"/>
              </w:rPr>
              <w:t>በተሻለ</w:t>
            </w:r>
            <w:r w:rsidR="00350AF8" w:rsidRPr="00F67237">
              <w:rPr>
                <w:rFonts w:ascii="Arial" w:hAnsi="Arial" w:cs="Arial"/>
                <w:i/>
                <w:sz w:val="20"/>
                <w:szCs w:val="20"/>
              </w:rPr>
              <w:t xml:space="preserve"> </w:t>
            </w:r>
            <w:r w:rsidR="00350AF8" w:rsidRPr="00F67237">
              <w:rPr>
                <w:rFonts w:ascii="Nyala" w:hAnsi="Nyala" w:cs="Nyala"/>
                <w:i/>
                <w:sz w:val="20"/>
                <w:szCs w:val="20"/>
              </w:rPr>
              <w:t>መልኩ</w:t>
            </w:r>
            <w:r w:rsidR="00350AF8" w:rsidRPr="00F67237">
              <w:rPr>
                <w:rFonts w:ascii="Arial" w:hAnsi="Arial" w:cs="Arial"/>
                <w:i/>
                <w:sz w:val="20"/>
                <w:szCs w:val="20"/>
              </w:rPr>
              <w:t xml:space="preserve"> (4)</w:t>
            </w:r>
            <w:r w:rsidR="00350AF8" w:rsidRPr="00F67237">
              <w:rPr>
                <w:rFonts w:ascii="Nyala" w:hAnsi="Nyala" w:cs="Nyala"/>
                <w:i/>
                <w:sz w:val="20"/>
                <w:szCs w:val="20"/>
              </w:rPr>
              <w:t>፣</w:t>
            </w:r>
            <w:r w:rsidR="00350AF8" w:rsidRPr="00F67237">
              <w:rPr>
                <w:rFonts w:ascii="Arial" w:hAnsi="Arial" w:cs="Arial"/>
                <w:i/>
                <w:sz w:val="20"/>
                <w:szCs w:val="20"/>
              </w:rPr>
              <w:t xml:space="preserve"> </w:t>
            </w:r>
            <w:r w:rsidR="00350AF8" w:rsidRPr="00F67237">
              <w:rPr>
                <w:rFonts w:ascii="Nyala" w:hAnsi="Nyala" w:cs="Nyala"/>
                <w:i/>
                <w:sz w:val="20"/>
                <w:szCs w:val="20"/>
              </w:rPr>
              <w:t>ወይም</w:t>
            </w:r>
            <w:r w:rsidR="00350AF8" w:rsidRPr="00F67237">
              <w:rPr>
                <w:rFonts w:ascii="Arial" w:hAnsi="Arial" w:cs="Arial"/>
                <w:i/>
                <w:sz w:val="20"/>
                <w:szCs w:val="20"/>
              </w:rPr>
              <w:t xml:space="preserve"> </w:t>
            </w:r>
            <w:r w:rsidR="00350AF8" w:rsidRPr="00F67237">
              <w:rPr>
                <w:rFonts w:ascii="Nyala" w:hAnsi="Nyala" w:cs="Nyala"/>
                <w:i/>
                <w:sz w:val="20"/>
                <w:szCs w:val="20"/>
              </w:rPr>
              <w:t>ከነሱ</w:t>
            </w:r>
            <w:r w:rsidR="00350AF8" w:rsidRPr="00F67237">
              <w:rPr>
                <w:rFonts w:ascii="Arial" w:hAnsi="Arial" w:cs="Arial"/>
                <w:i/>
                <w:sz w:val="20"/>
                <w:szCs w:val="20"/>
              </w:rPr>
              <w:t xml:space="preserve"> </w:t>
            </w:r>
            <w:r w:rsidR="00350AF8" w:rsidRPr="00F67237">
              <w:rPr>
                <w:rFonts w:ascii="Nyala" w:hAnsi="Nyala" w:cs="Nyala"/>
                <w:i/>
                <w:sz w:val="20"/>
                <w:szCs w:val="20"/>
              </w:rPr>
              <w:t>በጣም</w:t>
            </w:r>
            <w:r w:rsidR="00350AF8" w:rsidRPr="00F67237">
              <w:rPr>
                <w:rFonts w:ascii="Arial" w:hAnsi="Arial" w:cs="Arial"/>
                <w:i/>
                <w:sz w:val="20"/>
                <w:szCs w:val="20"/>
              </w:rPr>
              <w:t xml:space="preserve"> </w:t>
            </w:r>
            <w:r w:rsidR="00350AF8" w:rsidRPr="00F67237">
              <w:rPr>
                <w:rFonts w:ascii="Nyala" w:hAnsi="Nyala" w:cs="Nyala"/>
                <w:i/>
                <w:sz w:val="20"/>
                <w:szCs w:val="20"/>
              </w:rPr>
              <w:t>በተሸለ</w:t>
            </w:r>
            <w:r w:rsidR="00350AF8" w:rsidRPr="00F67237">
              <w:rPr>
                <w:rFonts w:ascii="Arial" w:hAnsi="Arial" w:cs="Arial"/>
                <w:i/>
                <w:sz w:val="20"/>
                <w:szCs w:val="20"/>
              </w:rPr>
              <w:t xml:space="preserve"> </w:t>
            </w:r>
            <w:r w:rsidR="00350AF8" w:rsidRPr="00F67237">
              <w:rPr>
                <w:rFonts w:ascii="Nyala" w:hAnsi="Nyala" w:cs="Nyala"/>
                <w:i/>
                <w:sz w:val="20"/>
                <w:szCs w:val="20"/>
              </w:rPr>
              <w:t>መልኩ</w:t>
            </w:r>
            <w:r w:rsidR="00350AF8" w:rsidRPr="00F67237">
              <w:rPr>
                <w:rFonts w:ascii="Arial" w:hAnsi="Arial" w:cs="Arial"/>
                <w:i/>
                <w:sz w:val="20"/>
                <w:szCs w:val="20"/>
              </w:rPr>
              <w:t xml:space="preserve"> (5) </w:t>
            </w:r>
            <w:r w:rsidR="00350AF8" w:rsidRPr="00F67237">
              <w:rPr>
                <w:rFonts w:ascii="Nyala" w:hAnsi="Nyala" w:cs="Nyala"/>
                <w:i/>
                <w:sz w:val="20"/>
                <w:szCs w:val="20"/>
              </w:rPr>
              <w:t>ነው</w:t>
            </w:r>
            <w:r w:rsidR="00350AF8" w:rsidRPr="00F67237">
              <w:rPr>
                <w:rFonts w:ascii="Arial" w:hAnsi="Arial" w:cs="Arial"/>
                <w:i/>
                <w:sz w:val="20"/>
                <w:szCs w:val="20"/>
              </w:rPr>
              <w:t xml:space="preserve"> </w:t>
            </w:r>
            <w:r w:rsidR="00350AF8" w:rsidRPr="00F67237">
              <w:rPr>
                <w:rFonts w:ascii="Nyala" w:hAnsi="Nyala" w:cs="Nyala"/>
                <w:i/>
                <w:sz w:val="20"/>
                <w:szCs w:val="20"/>
              </w:rPr>
              <w:t>በማለት</w:t>
            </w:r>
            <w:r w:rsidR="00350AF8" w:rsidRPr="00F67237">
              <w:rPr>
                <w:rFonts w:ascii="Arial" w:hAnsi="Arial" w:cs="Arial"/>
                <w:i/>
                <w:sz w:val="20"/>
                <w:szCs w:val="20"/>
              </w:rPr>
              <w:t xml:space="preserve"> </w:t>
            </w:r>
            <w:r w:rsidR="00350AF8" w:rsidRPr="00F67237">
              <w:rPr>
                <w:rFonts w:ascii="Nyala" w:hAnsi="Nyala" w:cs="Nyala"/>
                <w:i/>
                <w:sz w:val="20"/>
                <w:szCs w:val="20"/>
              </w:rPr>
              <w:t>ይንገሩኝ፡፡</w:t>
            </w:r>
            <w:r w:rsidR="00350AF8" w:rsidRPr="00F67237">
              <w:rPr>
                <w:rFonts w:ascii="Arial" w:hAnsi="Arial" w:cs="Arial"/>
                <w:i/>
                <w:sz w:val="20"/>
                <w:szCs w:val="20"/>
              </w:rPr>
              <w:t xml:space="preserve"> </w:t>
            </w:r>
            <w:r w:rsidR="00350AF8" w:rsidRPr="00F67237">
              <w:rPr>
                <w:rFonts w:ascii="Arial" w:hAnsi="Arial" w:cs="Arial"/>
                <w:b/>
                <w:i/>
                <w:sz w:val="20"/>
                <w:szCs w:val="20"/>
              </w:rPr>
              <w:t>(</w:t>
            </w:r>
            <w:r w:rsidR="00350AF8" w:rsidRPr="00F67237">
              <w:rPr>
                <w:rFonts w:ascii="Nyala" w:hAnsi="Nyala" w:cs="Nyala"/>
                <w:b/>
                <w:i/>
                <w:sz w:val="20"/>
                <w:szCs w:val="20"/>
              </w:rPr>
              <w:t>ከያንዳንዱ</w:t>
            </w:r>
            <w:r w:rsidR="00350AF8" w:rsidRPr="00F67237">
              <w:rPr>
                <w:rFonts w:ascii="Arial" w:hAnsi="Arial" w:cs="Arial"/>
                <w:b/>
                <w:i/>
                <w:sz w:val="20"/>
                <w:szCs w:val="20"/>
              </w:rPr>
              <w:t xml:space="preserve"> </w:t>
            </w:r>
            <w:r w:rsidR="00350AF8" w:rsidRPr="00F67237">
              <w:rPr>
                <w:rFonts w:ascii="Nyala" w:hAnsi="Nyala" w:cs="Nyala"/>
                <w:b/>
                <w:i/>
                <w:sz w:val="20"/>
                <w:szCs w:val="20"/>
              </w:rPr>
              <w:t>ጥያቄ</w:t>
            </w:r>
            <w:r w:rsidR="00350AF8" w:rsidRPr="00F67237">
              <w:rPr>
                <w:rFonts w:ascii="Arial" w:hAnsi="Arial" w:cs="Arial"/>
                <w:b/>
                <w:i/>
                <w:sz w:val="20"/>
                <w:szCs w:val="20"/>
              </w:rPr>
              <w:t xml:space="preserve"> </w:t>
            </w:r>
            <w:r w:rsidR="00350AF8" w:rsidRPr="00F67237">
              <w:rPr>
                <w:rFonts w:ascii="Nyala" w:hAnsi="Nyala" w:cs="Nyala"/>
                <w:b/>
                <w:i/>
                <w:sz w:val="20"/>
                <w:szCs w:val="20"/>
              </w:rPr>
              <w:t>በኋላ</w:t>
            </w:r>
            <w:r w:rsidR="00350AF8" w:rsidRPr="00F67237">
              <w:rPr>
                <w:rFonts w:ascii="Arial" w:hAnsi="Arial" w:cs="Arial"/>
                <w:b/>
                <w:i/>
                <w:sz w:val="20"/>
                <w:szCs w:val="20"/>
              </w:rPr>
              <w:t xml:space="preserve"> </w:t>
            </w:r>
            <w:r w:rsidR="00350AF8" w:rsidRPr="00F67237">
              <w:rPr>
                <w:rFonts w:ascii="Nyala" w:hAnsi="Nyala" w:cs="Nyala"/>
                <w:b/>
                <w:i/>
                <w:sz w:val="20"/>
                <w:szCs w:val="20"/>
              </w:rPr>
              <w:t>ምርጫዎቹን</w:t>
            </w:r>
            <w:r w:rsidR="00350AF8" w:rsidRPr="00F67237">
              <w:rPr>
                <w:rFonts w:ascii="Arial" w:hAnsi="Arial" w:cs="Arial"/>
                <w:b/>
                <w:i/>
                <w:sz w:val="20"/>
                <w:szCs w:val="20"/>
              </w:rPr>
              <w:t xml:space="preserve"> </w:t>
            </w:r>
            <w:r w:rsidR="00350AF8" w:rsidRPr="00F67237">
              <w:rPr>
                <w:rFonts w:ascii="Nyala" w:hAnsi="Nyala" w:cs="Nyala"/>
                <w:b/>
                <w:i/>
                <w:sz w:val="20"/>
                <w:szCs w:val="20"/>
              </w:rPr>
              <w:t>አሳይተው</w:t>
            </w:r>
            <w:r w:rsidR="00350AF8" w:rsidRPr="00F67237">
              <w:rPr>
                <w:rFonts w:ascii="Arial" w:hAnsi="Arial" w:cs="Arial"/>
                <w:b/>
                <w:i/>
                <w:sz w:val="20"/>
                <w:szCs w:val="20"/>
              </w:rPr>
              <w:t xml:space="preserve"> </w:t>
            </w:r>
            <w:r w:rsidR="00350AF8" w:rsidRPr="00F67237">
              <w:rPr>
                <w:rFonts w:ascii="Nyala" w:hAnsi="Nyala" w:cs="Nyala"/>
                <w:b/>
                <w:i/>
                <w:sz w:val="20"/>
                <w:szCs w:val="20"/>
              </w:rPr>
              <w:t>መልስ</w:t>
            </w:r>
            <w:r w:rsidR="00350AF8" w:rsidRPr="00F67237">
              <w:rPr>
                <w:rFonts w:ascii="Arial" w:hAnsi="Arial" w:cs="Arial"/>
                <w:b/>
                <w:i/>
                <w:sz w:val="20"/>
                <w:szCs w:val="20"/>
              </w:rPr>
              <w:t xml:space="preserve"> </w:t>
            </w:r>
            <w:r w:rsidR="00350AF8" w:rsidRPr="00F67237">
              <w:rPr>
                <w:rFonts w:ascii="Nyala" w:hAnsi="Nyala" w:cs="Nyala"/>
                <w:b/>
                <w:i/>
                <w:sz w:val="20"/>
                <w:szCs w:val="20"/>
              </w:rPr>
              <w:t>እንዲሰጡዎት</w:t>
            </w:r>
            <w:r w:rsidR="00350AF8" w:rsidRPr="00F67237">
              <w:rPr>
                <w:rFonts w:ascii="Arial" w:hAnsi="Arial" w:cs="Arial"/>
                <w:b/>
                <w:i/>
                <w:sz w:val="20"/>
                <w:szCs w:val="20"/>
              </w:rPr>
              <w:t xml:space="preserve"> </w:t>
            </w:r>
            <w:r w:rsidR="00350AF8" w:rsidRPr="00F67237">
              <w:rPr>
                <w:rFonts w:ascii="Nyala" w:hAnsi="Nyala" w:cs="Nyala"/>
                <w:b/>
                <w:i/>
                <w:sz w:val="20"/>
                <w:szCs w:val="20"/>
              </w:rPr>
              <w:t>እድሉን</w:t>
            </w:r>
            <w:r w:rsidR="00350AF8" w:rsidRPr="00F67237">
              <w:rPr>
                <w:rFonts w:ascii="Arial" w:hAnsi="Arial" w:cs="Arial"/>
                <w:b/>
                <w:i/>
                <w:sz w:val="20"/>
                <w:szCs w:val="20"/>
              </w:rPr>
              <w:t xml:space="preserve"> </w:t>
            </w:r>
            <w:r w:rsidR="00350AF8" w:rsidRPr="00F67237">
              <w:rPr>
                <w:rFonts w:ascii="Nyala" w:hAnsi="Nyala" w:cs="Nyala"/>
                <w:b/>
                <w:i/>
                <w:sz w:val="20"/>
                <w:szCs w:val="20"/>
              </w:rPr>
              <w:t>ይስጧቸው</w:t>
            </w:r>
            <w:r w:rsidR="00350AF8" w:rsidRPr="00F67237">
              <w:rPr>
                <w:rFonts w:ascii="Arial" w:hAnsi="Arial" w:cs="Arial"/>
                <w:b/>
                <w:i/>
                <w:sz w:val="20"/>
                <w:szCs w:val="20"/>
              </w:rPr>
              <w:t xml:space="preserve"> )</w:t>
            </w:r>
          </w:p>
          <w:p w14:paraId="22C6C717" w14:textId="4300D48C" w:rsidR="00F119AD" w:rsidRPr="00F67237" w:rsidRDefault="00F119AD" w:rsidP="00F119AD">
            <w:pPr>
              <w:rPr>
                <w:rFonts w:ascii="Arial" w:hAnsi="Arial" w:cs="Arial"/>
                <w:sz w:val="20"/>
                <w:szCs w:val="20"/>
              </w:rPr>
            </w:pPr>
            <w:r w:rsidRPr="00F67237">
              <w:rPr>
                <w:rFonts w:ascii="Arial" w:hAnsi="Arial" w:cs="Arial"/>
                <w:sz w:val="20"/>
                <w:szCs w:val="20"/>
              </w:rPr>
              <w:t xml:space="preserve">How did your business develop during the </w:t>
            </w:r>
            <w:r w:rsidRPr="00F67237">
              <w:rPr>
                <w:rFonts w:ascii="Arial" w:hAnsi="Arial" w:cs="Arial"/>
                <w:sz w:val="20"/>
                <w:szCs w:val="20"/>
                <w:u w:val="single"/>
              </w:rPr>
              <w:t>past 12 completed months</w:t>
            </w:r>
            <w:r w:rsidRPr="00F67237">
              <w:rPr>
                <w:rFonts w:ascii="Arial" w:hAnsi="Arial" w:cs="Arial"/>
                <w:sz w:val="20"/>
                <w:szCs w:val="20"/>
              </w:rPr>
              <w:t xml:space="preserve"> compared to your </w:t>
            </w:r>
            <w:r w:rsidRPr="00F67237">
              <w:rPr>
                <w:rFonts w:ascii="Arial" w:hAnsi="Arial" w:cs="Arial"/>
                <w:sz w:val="20"/>
                <w:szCs w:val="20"/>
                <w:u w:val="single"/>
              </w:rPr>
              <w:t>two most important competitors</w:t>
            </w:r>
            <w:r w:rsidRPr="00F67237">
              <w:rPr>
                <w:rFonts w:ascii="Arial" w:hAnsi="Arial" w:cs="Arial"/>
                <w:sz w:val="20"/>
                <w:szCs w:val="20"/>
              </w:rPr>
              <w:t xml:space="preserve"> regarding…</w:t>
            </w:r>
            <w:r w:rsidR="00C210EC" w:rsidRPr="00F67237">
              <w:rPr>
                <w:rFonts w:ascii="Nyala" w:hAnsi="Nyala" w:cs="Nyala"/>
                <w:sz w:val="20"/>
                <w:szCs w:val="20"/>
                <w:u w:val="single"/>
              </w:rPr>
              <w:t>ከሁለት</w:t>
            </w:r>
            <w:r w:rsidR="00C210EC" w:rsidRPr="00F67237">
              <w:rPr>
                <w:rFonts w:ascii="Arial" w:hAnsi="Arial" w:cs="Arial"/>
                <w:sz w:val="20"/>
                <w:szCs w:val="20"/>
                <w:u w:val="single"/>
              </w:rPr>
              <w:t xml:space="preserve"> </w:t>
            </w:r>
            <w:r w:rsidR="00C210EC" w:rsidRPr="00F67237">
              <w:rPr>
                <w:rFonts w:ascii="Nyala" w:hAnsi="Nyala" w:cs="Nyala"/>
                <w:sz w:val="20"/>
                <w:szCs w:val="20"/>
                <w:u w:val="single"/>
              </w:rPr>
              <w:t>ዋና</w:t>
            </w:r>
            <w:r w:rsidR="00C210EC" w:rsidRPr="00F67237">
              <w:rPr>
                <w:rFonts w:ascii="Arial" w:hAnsi="Arial" w:cs="Arial"/>
                <w:sz w:val="20"/>
                <w:szCs w:val="20"/>
                <w:u w:val="single"/>
              </w:rPr>
              <w:t xml:space="preserve"> </w:t>
            </w:r>
            <w:r w:rsidR="00C210EC" w:rsidRPr="00F67237">
              <w:rPr>
                <w:rFonts w:ascii="Nyala" w:hAnsi="Nyala" w:cs="Nyala"/>
                <w:sz w:val="20"/>
                <w:szCs w:val="20"/>
                <w:u w:val="single"/>
              </w:rPr>
              <w:t>ዋና</w:t>
            </w:r>
            <w:r w:rsidR="00C210EC" w:rsidRPr="00F67237">
              <w:rPr>
                <w:rFonts w:ascii="Arial" w:hAnsi="Arial" w:cs="Arial"/>
                <w:sz w:val="20"/>
                <w:szCs w:val="20"/>
                <w:u w:val="single"/>
              </w:rPr>
              <w:t xml:space="preserve"> </w:t>
            </w:r>
            <w:r w:rsidR="00C210EC" w:rsidRPr="00F67237">
              <w:rPr>
                <w:rFonts w:ascii="Nyala" w:hAnsi="Nyala" w:cs="Nyala"/>
                <w:sz w:val="20"/>
                <w:szCs w:val="20"/>
                <w:u w:val="single"/>
              </w:rPr>
              <w:t>ተፎካካሪዎችዎ</w:t>
            </w:r>
            <w:r w:rsidR="00C210EC" w:rsidRPr="00F67237">
              <w:rPr>
                <w:rFonts w:ascii="Arial" w:hAnsi="Arial" w:cs="Arial"/>
                <w:sz w:val="20"/>
                <w:szCs w:val="20"/>
              </w:rPr>
              <w:t xml:space="preserve"> </w:t>
            </w:r>
            <w:r w:rsidR="00C210EC" w:rsidRPr="00F67237">
              <w:rPr>
                <w:rFonts w:ascii="Nyala" w:hAnsi="Nyala" w:cs="Nyala"/>
                <w:sz w:val="20"/>
                <w:szCs w:val="20"/>
              </w:rPr>
              <w:t>አንጻር</w:t>
            </w:r>
            <w:r w:rsidR="00C210EC" w:rsidRPr="00F67237">
              <w:rPr>
                <w:rFonts w:ascii="Arial" w:hAnsi="Arial" w:cs="Arial"/>
                <w:sz w:val="20"/>
                <w:szCs w:val="20"/>
              </w:rPr>
              <w:t xml:space="preserve"> </w:t>
            </w:r>
            <w:r w:rsidR="00C210EC" w:rsidRPr="00F67237">
              <w:rPr>
                <w:rFonts w:ascii="Nyala" w:hAnsi="Nyala" w:cs="Nyala"/>
                <w:sz w:val="20"/>
                <w:szCs w:val="20"/>
                <w:u w:val="single"/>
              </w:rPr>
              <w:t>ባለፉት</w:t>
            </w:r>
            <w:r w:rsidR="00C210EC" w:rsidRPr="00F67237">
              <w:rPr>
                <w:rFonts w:ascii="Arial" w:hAnsi="Arial" w:cs="Arial"/>
                <w:sz w:val="20"/>
                <w:szCs w:val="20"/>
                <w:u w:val="single"/>
              </w:rPr>
              <w:t xml:space="preserve"> 12 </w:t>
            </w:r>
            <w:r w:rsidR="00C210EC" w:rsidRPr="00F67237">
              <w:rPr>
                <w:rFonts w:ascii="Nyala" w:hAnsi="Nyala" w:cs="Nyala"/>
                <w:sz w:val="20"/>
                <w:szCs w:val="20"/>
                <w:u w:val="single"/>
              </w:rPr>
              <w:t>ወራት</w:t>
            </w:r>
            <w:r w:rsidR="00C210EC" w:rsidRPr="00F67237">
              <w:rPr>
                <w:rFonts w:ascii="Arial" w:hAnsi="Arial" w:cs="Arial"/>
                <w:sz w:val="20"/>
                <w:szCs w:val="20"/>
                <w:u w:val="single"/>
              </w:rPr>
              <w:t xml:space="preserve"> </w:t>
            </w:r>
            <w:r w:rsidR="00C210EC" w:rsidRPr="00F67237">
              <w:rPr>
                <w:rFonts w:ascii="Nyala" w:hAnsi="Nyala" w:cs="Nyala"/>
                <w:sz w:val="20"/>
                <w:szCs w:val="20"/>
                <w:u w:val="single"/>
              </w:rPr>
              <w:t>ውስጥ</w:t>
            </w:r>
            <w:r w:rsidR="00C210EC" w:rsidRPr="00F67237">
              <w:rPr>
                <w:rFonts w:ascii="Arial" w:hAnsi="Arial" w:cs="Arial"/>
                <w:sz w:val="20"/>
                <w:szCs w:val="20"/>
              </w:rPr>
              <w:t xml:space="preserve"> </w:t>
            </w:r>
            <w:r w:rsidR="00C210EC" w:rsidRPr="00F67237">
              <w:rPr>
                <w:rFonts w:ascii="Nyala" w:hAnsi="Nyala" w:cs="Nyala"/>
                <w:sz w:val="20"/>
                <w:szCs w:val="20"/>
              </w:rPr>
              <w:t>ንግድዎ</w:t>
            </w:r>
            <w:r w:rsidR="00C210EC" w:rsidRPr="00F67237">
              <w:rPr>
                <w:rFonts w:ascii="Arial" w:hAnsi="Arial" w:cs="Arial"/>
                <w:sz w:val="20"/>
                <w:szCs w:val="20"/>
              </w:rPr>
              <w:t xml:space="preserve"> </w:t>
            </w:r>
            <w:r w:rsidR="00C210EC" w:rsidRPr="00F67237">
              <w:rPr>
                <w:rFonts w:ascii="Nyala" w:hAnsi="Nyala" w:cs="Nyala"/>
                <w:sz w:val="20"/>
                <w:szCs w:val="20"/>
              </w:rPr>
              <w:t>በሚከተሉት</w:t>
            </w:r>
            <w:r w:rsidR="00C210EC" w:rsidRPr="00F67237">
              <w:rPr>
                <w:rFonts w:ascii="Arial" w:hAnsi="Arial" w:cs="Arial"/>
                <w:sz w:val="20"/>
                <w:szCs w:val="20"/>
              </w:rPr>
              <w:t xml:space="preserve"> </w:t>
            </w:r>
            <w:r w:rsidR="00C210EC" w:rsidRPr="00F67237">
              <w:rPr>
                <w:rFonts w:ascii="Nyala" w:hAnsi="Nyala" w:cs="Nyala"/>
                <w:sz w:val="20"/>
                <w:szCs w:val="20"/>
              </w:rPr>
              <w:t>ጉዳዮች</w:t>
            </w:r>
            <w:r w:rsidR="00C210EC" w:rsidRPr="00F67237">
              <w:rPr>
                <w:rFonts w:ascii="Arial" w:hAnsi="Arial" w:cs="Arial"/>
                <w:sz w:val="20"/>
                <w:szCs w:val="20"/>
              </w:rPr>
              <w:t xml:space="preserve"> </w:t>
            </w:r>
            <w:r w:rsidR="00C210EC" w:rsidRPr="00F67237">
              <w:rPr>
                <w:rFonts w:ascii="Nyala" w:hAnsi="Nyala" w:cs="Nyala"/>
                <w:sz w:val="20"/>
                <w:szCs w:val="20"/>
              </w:rPr>
              <w:t>ረገድ</w:t>
            </w:r>
            <w:r w:rsidR="00C210EC" w:rsidRPr="00F67237">
              <w:rPr>
                <w:rFonts w:ascii="Arial" w:hAnsi="Arial" w:cs="Arial"/>
                <w:sz w:val="20"/>
                <w:szCs w:val="20"/>
              </w:rPr>
              <w:t xml:space="preserve"> </w:t>
            </w:r>
            <w:r w:rsidR="00C210EC" w:rsidRPr="00F67237">
              <w:rPr>
                <w:rFonts w:ascii="Nyala" w:hAnsi="Nyala" w:cs="Nyala"/>
                <w:sz w:val="20"/>
                <w:szCs w:val="20"/>
              </w:rPr>
              <w:t>እንዴት</w:t>
            </w:r>
            <w:r w:rsidR="00C210EC" w:rsidRPr="00F67237">
              <w:rPr>
                <w:rFonts w:ascii="Arial" w:hAnsi="Arial" w:cs="Arial"/>
                <w:sz w:val="20"/>
                <w:szCs w:val="20"/>
              </w:rPr>
              <w:t xml:space="preserve"> </w:t>
            </w:r>
            <w:r w:rsidR="00C210EC" w:rsidRPr="00F67237">
              <w:rPr>
                <w:rFonts w:ascii="Nyala" w:hAnsi="Nyala" w:cs="Nyala"/>
                <w:sz w:val="20"/>
                <w:szCs w:val="20"/>
              </w:rPr>
              <w:t>ነበር፡</w:t>
            </w:r>
            <w:r w:rsidR="00C210EC" w:rsidRPr="00F67237">
              <w:rPr>
                <w:rFonts w:ascii="Arial" w:hAnsi="Arial" w:cs="Arial"/>
                <w:sz w:val="20"/>
                <w:szCs w:val="20"/>
              </w:rPr>
              <w:t xml:space="preserve"> </w:t>
            </w:r>
          </w:p>
          <w:p w14:paraId="402E5712" w14:textId="77777777" w:rsidR="00BA29CE" w:rsidRPr="00F67237" w:rsidRDefault="00F119AD" w:rsidP="00DE08E3">
            <w:pPr>
              <w:pStyle w:val="ListParagraph"/>
              <w:numPr>
                <w:ilvl w:val="0"/>
                <w:numId w:val="22"/>
              </w:numPr>
              <w:rPr>
                <w:rFonts w:ascii="Arial" w:hAnsi="Arial" w:cs="Arial"/>
                <w:sz w:val="20"/>
                <w:szCs w:val="20"/>
              </w:rPr>
            </w:pPr>
            <w:r w:rsidRPr="00F67237">
              <w:rPr>
                <w:rFonts w:ascii="Arial" w:hAnsi="Arial" w:cs="Arial"/>
                <w:sz w:val="20"/>
                <w:szCs w:val="20"/>
              </w:rPr>
              <w:t xml:space="preserve">Profit growth? </w:t>
            </w:r>
            <w:r w:rsidR="00BA29CE" w:rsidRPr="00F67237">
              <w:rPr>
                <w:rFonts w:ascii="Nyala" w:hAnsi="Nyala" w:cs="Nyala"/>
                <w:sz w:val="20"/>
                <w:szCs w:val="20"/>
              </w:rPr>
              <w:t>በትርፍ</w:t>
            </w:r>
            <w:r w:rsidR="00BA29CE" w:rsidRPr="00F67237">
              <w:rPr>
                <w:rFonts w:ascii="Arial" w:hAnsi="Arial" w:cs="Arial"/>
                <w:sz w:val="20"/>
                <w:szCs w:val="20"/>
              </w:rPr>
              <w:t xml:space="preserve"> </w:t>
            </w:r>
            <w:r w:rsidR="00BA29CE" w:rsidRPr="00F67237">
              <w:rPr>
                <w:rFonts w:ascii="Nyala" w:hAnsi="Nyala" w:cs="Nyala"/>
                <w:sz w:val="20"/>
                <w:szCs w:val="20"/>
              </w:rPr>
              <w:t>እድገት</w:t>
            </w:r>
            <w:r w:rsidR="00BA29CE" w:rsidRPr="00F67237">
              <w:rPr>
                <w:rFonts w:ascii="Arial" w:hAnsi="Arial" w:cs="Arial"/>
                <w:sz w:val="20"/>
                <w:szCs w:val="20"/>
              </w:rPr>
              <w:t xml:space="preserve"> ? </w:t>
            </w:r>
          </w:p>
          <w:tbl>
            <w:tblPr>
              <w:tblStyle w:val="TableGrid"/>
              <w:tblW w:w="0" w:type="auto"/>
              <w:tblLook w:val="04A0" w:firstRow="1" w:lastRow="0" w:firstColumn="1" w:lastColumn="0" w:noHBand="0" w:noVBand="1"/>
            </w:tblPr>
            <w:tblGrid>
              <w:gridCol w:w="1531"/>
              <w:gridCol w:w="1531"/>
              <w:gridCol w:w="1531"/>
              <w:gridCol w:w="1531"/>
              <w:gridCol w:w="1531"/>
            </w:tblGrid>
            <w:tr w:rsidR="00BA29CE" w:rsidRPr="00F67237" w14:paraId="285640B9" w14:textId="77777777" w:rsidTr="000F4544">
              <w:tc>
                <w:tcPr>
                  <w:tcW w:w="1531" w:type="dxa"/>
                  <w:shd w:val="clear" w:color="auto" w:fill="F2F2F2" w:themeFill="background1" w:themeFillShade="F2"/>
                  <w:vAlign w:val="center"/>
                </w:tcPr>
                <w:p w14:paraId="4CCF129F" w14:textId="77777777" w:rsidR="00BA29CE" w:rsidRPr="00F67237" w:rsidRDefault="00BA29CE" w:rsidP="000F4544">
                  <w:pPr>
                    <w:jc w:val="center"/>
                    <w:rPr>
                      <w:rFonts w:ascii="Arial" w:hAnsi="Arial" w:cs="Arial"/>
                      <w:b/>
                      <w:sz w:val="18"/>
                      <w:szCs w:val="18"/>
                    </w:rPr>
                  </w:pPr>
                  <w:r w:rsidRPr="00F67237">
                    <w:rPr>
                      <w:rFonts w:ascii="Arial" w:hAnsi="Arial" w:cs="Arial"/>
                      <w:b/>
                      <w:sz w:val="18"/>
                      <w:szCs w:val="18"/>
                    </w:rPr>
                    <w:t xml:space="preserve">Much worse/ </w:t>
                  </w:r>
                  <w:r w:rsidRPr="00F67237">
                    <w:rPr>
                      <w:rFonts w:ascii="Nyala" w:hAnsi="Nyala" w:cs="Nyala"/>
                      <w:i/>
                      <w:sz w:val="20"/>
                      <w:szCs w:val="20"/>
                    </w:rPr>
                    <w:t>በጣም</w:t>
                  </w:r>
                  <w:r w:rsidRPr="00F67237">
                    <w:rPr>
                      <w:rFonts w:ascii="Arial" w:hAnsi="Arial" w:cs="Arial"/>
                      <w:i/>
                      <w:sz w:val="20"/>
                      <w:szCs w:val="20"/>
                    </w:rPr>
                    <w:t xml:space="preserve"> </w:t>
                  </w:r>
                  <w:r w:rsidRPr="00F67237">
                    <w:rPr>
                      <w:rFonts w:ascii="Nyala" w:hAnsi="Nyala" w:cs="Nyala"/>
                      <w:i/>
                      <w:sz w:val="20"/>
                      <w:szCs w:val="20"/>
                    </w:rPr>
                    <w:t>ባነሰ</w:t>
                  </w:r>
                  <w:r w:rsidRPr="00F67237">
                    <w:rPr>
                      <w:rFonts w:ascii="Arial" w:hAnsi="Arial" w:cs="Arial"/>
                      <w:i/>
                      <w:sz w:val="20"/>
                      <w:szCs w:val="20"/>
                    </w:rPr>
                    <w:t xml:space="preserve"> </w:t>
                  </w:r>
                  <w:r w:rsidRPr="00F67237">
                    <w:rPr>
                      <w:rFonts w:ascii="Nyala" w:hAnsi="Nyala" w:cs="Nyala"/>
                      <w:i/>
                      <w:sz w:val="20"/>
                      <w:szCs w:val="20"/>
                    </w:rPr>
                    <w:t>መልኩ</w:t>
                  </w:r>
                  <w:r w:rsidRPr="00F67237">
                    <w:rPr>
                      <w:rFonts w:ascii="Arial" w:hAnsi="Arial" w:cs="Arial"/>
                      <w:b/>
                      <w:sz w:val="18"/>
                      <w:szCs w:val="18"/>
                    </w:rPr>
                    <w:t xml:space="preserve"> </w:t>
                  </w:r>
                </w:p>
              </w:tc>
              <w:tc>
                <w:tcPr>
                  <w:tcW w:w="1531" w:type="dxa"/>
                  <w:shd w:val="clear" w:color="auto" w:fill="F2F2F2" w:themeFill="background1" w:themeFillShade="F2"/>
                  <w:vAlign w:val="center"/>
                </w:tcPr>
                <w:p w14:paraId="3F0A49BC" w14:textId="77777777" w:rsidR="00BA29CE" w:rsidRPr="00F67237" w:rsidRDefault="00BA29CE" w:rsidP="000F4544">
                  <w:pPr>
                    <w:jc w:val="center"/>
                    <w:rPr>
                      <w:rFonts w:ascii="Arial" w:hAnsi="Arial" w:cs="Arial"/>
                      <w:b/>
                      <w:sz w:val="18"/>
                      <w:szCs w:val="18"/>
                    </w:rPr>
                  </w:pPr>
                  <w:r w:rsidRPr="00F67237">
                    <w:rPr>
                      <w:rFonts w:ascii="Arial" w:hAnsi="Arial" w:cs="Arial"/>
                      <w:b/>
                      <w:sz w:val="18"/>
                      <w:szCs w:val="18"/>
                    </w:rPr>
                    <w:t xml:space="preserve">Worse / </w:t>
                  </w:r>
                  <w:r w:rsidRPr="00F67237">
                    <w:rPr>
                      <w:rFonts w:ascii="Nyala" w:hAnsi="Nyala" w:cs="Nyala"/>
                      <w:i/>
                      <w:sz w:val="20"/>
                      <w:szCs w:val="20"/>
                    </w:rPr>
                    <w:t>ባነሰ</w:t>
                  </w:r>
                  <w:r w:rsidRPr="00F67237">
                    <w:rPr>
                      <w:rFonts w:ascii="Arial" w:hAnsi="Arial" w:cs="Arial"/>
                      <w:i/>
                      <w:sz w:val="20"/>
                      <w:szCs w:val="20"/>
                    </w:rPr>
                    <w:t xml:space="preserve"> </w:t>
                  </w:r>
                  <w:r w:rsidRPr="00F67237">
                    <w:rPr>
                      <w:rFonts w:ascii="Nyala" w:hAnsi="Nyala" w:cs="Nyala"/>
                      <w:i/>
                      <w:sz w:val="20"/>
                      <w:szCs w:val="20"/>
                    </w:rPr>
                    <w:t>መልኩ</w:t>
                  </w:r>
                </w:p>
              </w:tc>
              <w:tc>
                <w:tcPr>
                  <w:tcW w:w="1531" w:type="dxa"/>
                  <w:shd w:val="clear" w:color="auto" w:fill="F2F2F2" w:themeFill="background1" w:themeFillShade="F2"/>
                  <w:vAlign w:val="center"/>
                </w:tcPr>
                <w:p w14:paraId="08BB8153" w14:textId="77777777" w:rsidR="00BA29CE" w:rsidRPr="00F67237" w:rsidRDefault="00BA29CE" w:rsidP="000F4544">
                  <w:pPr>
                    <w:jc w:val="center"/>
                    <w:rPr>
                      <w:rFonts w:ascii="Arial" w:hAnsi="Arial" w:cs="Arial"/>
                      <w:b/>
                      <w:sz w:val="18"/>
                      <w:szCs w:val="18"/>
                    </w:rPr>
                  </w:pPr>
                  <w:r w:rsidRPr="00F67237">
                    <w:rPr>
                      <w:rFonts w:ascii="Arial" w:hAnsi="Arial" w:cs="Arial"/>
                      <w:b/>
                      <w:sz w:val="18"/>
                      <w:szCs w:val="18"/>
                    </w:rPr>
                    <w:t xml:space="preserve">The same way/ </w:t>
                  </w:r>
                  <w:r w:rsidRPr="00F67237">
                    <w:rPr>
                      <w:rFonts w:ascii="Nyala" w:hAnsi="Nyala" w:cs="Nyala"/>
                      <w:i/>
                      <w:sz w:val="20"/>
                      <w:szCs w:val="20"/>
                    </w:rPr>
                    <w:t>በተመሳሳይ</w:t>
                  </w:r>
                  <w:r w:rsidRPr="00F67237">
                    <w:rPr>
                      <w:rFonts w:ascii="Arial" w:hAnsi="Arial" w:cs="Arial"/>
                      <w:i/>
                      <w:sz w:val="20"/>
                      <w:szCs w:val="20"/>
                    </w:rPr>
                    <w:t xml:space="preserve"> </w:t>
                  </w:r>
                  <w:r w:rsidRPr="00F67237">
                    <w:rPr>
                      <w:rFonts w:ascii="Nyala" w:hAnsi="Nyala" w:cs="Nyala"/>
                      <w:i/>
                      <w:sz w:val="20"/>
                      <w:szCs w:val="20"/>
                    </w:rPr>
                    <w:t>መልኩ</w:t>
                  </w:r>
                  <w:r w:rsidRPr="00F67237">
                    <w:rPr>
                      <w:rFonts w:ascii="Arial" w:hAnsi="Arial" w:cs="Arial"/>
                      <w:b/>
                      <w:sz w:val="18"/>
                      <w:szCs w:val="18"/>
                    </w:rPr>
                    <w:t xml:space="preserve"> </w:t>
                  </w:r>
                </w:p>
              </w:tc>
              <w:tc>
                <w:tcPr>
                  <w:tcW w:w="1531" w:type="dxa"/>
                  <w:shd w:val="clear" w:color="auto" w:fill="F2F2F2" w:themeFill="background1" w:themeFillShade="F2"/>
                  <w:vAlign w:val="center"/>
                </w:tcPr>
                <w:p w14:paraId="1C5D0055" w14:textId="77777777" w:rsidR="00BA29CE" w:rsidRPr="00F67237" w:rsidRDefault="00BA29CE" w:rsidP="000F4544">
                  <w:pPr>
                    <w:jc w:val="center"/>
                    <w:rPr>
                      <w:rFonts w:ascii="Arial" w:hAnsi="Arial" w:cs="Arial"/>
                      <w:b/>
                      <w:sz w:val="18"/>
                      <w:szCs w:val="18"/>
                    </w:rPr>
                  </w:pPr>
                  <w:r w:rsidRPr="00F67237">
                    <w:rPr>
                      <w:rFonts w:ascii="Arial" w:hAnsi="Arial" w:cs="Arial"/>
                      <w:b/>
                      <w:sz w:val="18"/>
                      <w:szCs w:val="18"/>
                    </w:rPr>
                    <w:t xml:space="preserve">Better/ </w:t>
                  </w:r>
                  <w:r w:rsidRPr="00F67237">
                    <w:rPr>
                      <w:rFonts w:ascii="Nyala" w:hAnsi="Nyala" w:cs="Nyala"/>
                      <w:i/>
                      <w:sz w:val="20"/>
                      <w:szCs w:val="20"/>
                    </w:rPr>
                    <w:t>በተሻለ</w:t>
                  </w:r>
                  <w:r w:rsidRPr="00F67237">
                    <w:rPr>
                      <w:rFonts w:ascii="Arial" w:hAnsi="Arial" w:cs="Arial"/>
                      <w:i/>
                      <w:sz w:val="20"/>
                      <w:szCs w:val="20"/>
                    </w:rPr>
                    <w:t xml:space="preserve"> </w:t>
                  </w:r>
                  <w:r w:rsidRPr="00F67237">
                    <w:rPr>
                      <w:rFonts w:ascii="Nyala" w:hAnsi="Nyala" w:cs="Nyala"/>
                      <w:i/>
                      <w:sz w:val="20"/>
                      <w:szCs w:val="20"/>
                    </w:rPr>
                    <w:t>መልኩ</w:t>
                  </w:r>
                </w:p>
              </w:tc>
              <w:tc>
                <w:tcPr>
                  <w:tcW w:w="1531" w:type="dxa"/>
                  <w:shd w:val="clear" w:color="auto" w:fill="F2F2F2" w:themeFill="background1" w:themeFillShade="F2"/>
                  <w:vAlign w:val="center"/>
                </w:tcPr>
                <w:p w14:paraId="36E272AE" w14:textId="77777777" w:rsidR="00BA29CE" w:rsidRPr="00F67237" w:rsidRDefault="00BA29CE" w:rsidP="000F4544">
                  <w:pPr>
                    <w:jc w:val="center"/>
                    <w:rPr>
                      <w:rFonts w:ascii="Arial" w:hAnsi="Arial" w:cs="Arial"/>
                      <w:b/>
                      <w:sz w:val="18"/>
                      <w:szCs w:val="18"/>
                    </w:rPr>
                  </w:pPr>
                  <w:r w:rsidRPr="00F67237">
                    <w:rPr>
                      <w:rFonts w:ascii="Arial" w:hAnsi="Arial" w:cs="Arial"/>
                      <w:b/>
                      <w:sz w:val="18"/>
                      <w:szCs w:val="18"/>
                    </w:rPr>
                    <w:t xml:space="preserve">Much Better/ </w:t>
                  </w:r>
                  <w:r w:rsidRPr="00F67237">
                    <w:rPr>
                      <w:rFonts w:ascii="Nyala" w:hAnsi="Nyala" w:cs="Nyala"/>
                      <w:i/>
                      <w:sz w:val="20"/>
                      <w:szCs w:val="20"/>
                    </w:rPr>
                    <w:t>በጣም</w:t>
                  </w:r>
                  <w:r w:rsidRPr="00F67237">
                    <w:rPr>
                      <w:rFonts w:ascii="Arial" w:hAnsi="Arial" w:cs="Arial"/>
                      <w:i/>
                      <w:sz w:val="20"/>
                      <w:szCs w:val="20"/>
                    </w:rPr>
                    <w:t xml:space="preserve"> </w:t>
                  </w:r>
                  <w:r w:rsidRPr="00F67237">
                    <w:rPr>
                      <w:rFonts w:ascii="Nyala" w:hAnsi="Nyala" w:cs="Nyala"/>
                      <w:i/>
                      <w:sz w:val="20"/>
                      <w:szCs w:val="20"/>
                    </w:rPr>
                    <w:t>በተሸለ</w:t>
                  </w:r>
                  <w:r w:rsidRPr="00F67237">
                    <w:rPr>
                      <w:rFonts w:ascii="Arial" w:hAnsi="Arial" w:cs="Arial"/>
                      <w:i/>
                      <w:sz w:val="20"/>
                      <w:szCs w:val="20"/>
                    </w:rPr>
                    <w:t xml:space="preserve"> </w:t>
                  </w:r>
                  <w:r w:rsidRPr="00F67237">
                    <w:rPr>
                      <w:rFonts w:ascii="Nyala" w:hAnsi="Nyala" w:cs="Nyala"/>
                      <w:i/>
                      <w:sz w:val="20"/>
                      <w:szCs w:val="20"/>
                    </w:rPr>
                    <w:t>መልኩ</w:t>
                  </w:r>
                </w:p>
              </w:tc>
            </w:tr>
            <w:tr w:rsidR="00BA29CE" w:rsidRPr="00F67237" w14:paraId="12956A7D" w14:textId="77777777" w:rsidTr="000F4544">
              <w:tc>
                <w:tcPr>
                  <w:tcW w:w="1531" w:type="dxa"/>
                  <w:vAlign w:val="center"/>
                </w:tcPr>
                <w:p w14:paraId="0FFDC5F0" w14:textId="77777777" w:rsidR="00BA29CE" w:rsidRPr="00F67237" w:rsidRDefault="00BA29CE" w:rsidP="000F4544">
                  <w:pPr>
                    <w:jc w:val="center"/>
                    <w:rPr>
                      <w:rFonts w:ascii="Arial" w:hAnsi="Arial" w:cs="Arial"/>
                      <w:sz w:val="18"/>
                      <w:szCs w:val="18"/>
                    </w:rPr>
                  </w:pPr>
                  <w:r w:rsidRPr="00F67237">
                    <w:rPr>
                      <w:rFonts w:ascii="Arial" w:hAnsi="Arial" w:cs="Arial"/>
                      <w:sz w:val="18"/>
                      <w:szCs w:val="18"/>
                    </w:rPr>
                    <w:t>1</w:t>
                  </w:r>
                </w:p>
              </w:tc>
              <w:tc>
                <w:tcPr>
                  <w:tcW w:w="1531" w:type="dxa"/>
                  <w:vAlign w:val="center"/>
                </w:tcPr>
                <w:p w14:paraId="159F3BAB" w14:textId="77777777" w:rsidR="00BA29CE" w:rsidRPr="00F67237" w:rsidRDefault="00BA29CE" w:rsidP="000F4544">
                  <w:pPr>
                    <w:jc w:val="center"/>
                    <w:rPr>
                      <w:rFonts w:ascii="Arial" w:hAnsi="Arial" w:cs="Arial"/>
                      <w:sz w:val="18"/>
                      <w:szCs w:val="18"/>
                    </w:rPr>
                  </w:pPr>
                  <w:r w:rsidRPr="00F67237">
                    <w:rPr>
                      <w:rFonts w:ascii="Arial" w:hAnsi="Arial" w:cs="Arial"/>
                      <w:sz w:val="18"/>
                      <w:szCs w:val="18"/>
                    </w:rPr>
                    <w:t>2</w:t>
                  </w:r>
                </w:p>
              </w:tc>
              <w:tc>
                <w:tcPr>
                  <w:tcW w:w="1531" w:type="dxa"/>
                  <w:vAlign w:val="center"/>
                </w:tcPr>
                <w:p w14:paraId="18C0BA6F" w14:textId="77777777" w:rsidR="00BA29CE" w:rsidRPr="00F67237" w:rsidRDefault="00BA29CE" w:rsidP="000F4544">
                  <w:pPr>
                    <w:jc w:val="center"/>
                    <w:rPr>
                      <w:rFonts w:ascii="Arial" w:hAnsi="Arial" w:cs="Arial"/>
                      <w:sz w:val="18"/>
                      <w:szCs w:val="18"/>
                    </w:rPr>
                  </w:pPr>
                  <w:r w:rsidRPr="00F67237">
                    <w:rPr>
                      <w:rFonts w:ascii="Arial" w:hAnsi="Arial" w:cs="Arial"/>
                      <w:sz w:val="18"/>
                      <w:szCs w:val="18"/>
                    </w:rPr>
                    <w:t>3</w:t>
                  </w:r>
                </w:p>
              </w:tc>
              <w:tc>
                <w:tcPr>
                  <w:tcW w:w="1531" w:type="dxa"/>
                  <w:vAlign w:val="center"/>
                </w:tcPr>
                <w:p w14:paraId="34BCE75A" w14:textId="77777777" w:rsidR="00BA29CE" w:rsidRPr="00F67237" w:rsidRDefault="00BA29CE" w:rsidP="000F4544">
                  <w:pPr>
                    <w:jc w:val="center"/>
                    <w:rPr>
                      <w:rFonts w:ascii="Arial" w:hAnsi="Arial" w:cs="Arial"/>
                      <w:sz w:val="18"/>
                      <w:szCs w:val="18"/>
                    </w:rPr>
                  </w:pPr>
                  <w:r w:rsidRPr="00F67237">
                    <w:rPr>
                      <w:rFonts w:ascii="Arial" w:hAnsi="Arial" w:cs="Arial"/>
                      <w:sz w:val="18"/>
                      <w:szCs w:val="18"/>
                    </w:rPr>
                    <w:t>4</w:t>
                  </w:r>
                </w:p>
              </w:tc>
              <w:tc>
                <w:tcPr>
                  <w:tcW w:w="1531" w:type="dxa"/>
                  <w:vAlign w:val="center"/>
                </w:tcPr>
                <w:p w14:paraId="4E0435EB" w14:textId="77777777" w:rsidR="00BA29CE" w:rsidRPr="00F67237" w:rsidRDefault="00BA29CE" w:rsidP="000F4544">
                  <w:pPr>
                    <w:jc w:val="center"/>
                    <w:rPr>
                      <w:rFonts w:ascii="Arial" w:hAnsi="Arial" w:cs="Arial"/>
                      <w:sz w:val="18"/>
                      <w:szCs w:val="18"/>
                    </w:rPr>
                  </w:pPr>
                  <w:r w:rsidRPr="00F67237">
                    <w:rPr>
                      <w:rFonts w:ascii="Arial" w:hAnsi="Arial" w:cs="Arial"/>
                      <w:sz w:val="18"/>
                      <w:szCs w:val="18"/>
                    </w:rPr>
                    <w:t>5</w:t>
                  </w:r>
                </w:p>
              </w:tc>
            </w:tr>
          </w:tbl>
          <w:p w14:paraId="240A509D" w14:textId="77777777" w:rsidR="00F119AD" w:rsidRPr="00F67237" w:rsidRDefault="00F119AD" w:rsidP="00F119AD">
            <w:pPr>
              <w:rPr>
                <w:rFonts w:ascii="Arial" w:hAnsi="Arial" w:cs="Arial"/>
                <w:sz w:val="20"/>
                <w:szCs w:val="20"/>
              </w:rPr>
            </w:pPr>
          </w:p>
          <w:p w14:paraId="53048065" w14:textId="77777777" w:rsidR="00BA29CE" w:rsidRPr="00F67237" w:rsidRDefault="00F119AD" w:rsidP="00DE08E3">
            <w:pPr>
              <w:pStyle w:val="ListParagraph"/>
              <w:numPr>
                <w:ilvl w:val="0"/>
                <w:numId w:val="22"/>
              </w:numPr>
              <w:rPr>
                <w:rFonts w:ascii="Arial" w:hAnsi="Arial" w:cs="Arial"/>
                <w:sz w:val="20"/>
                <w:szCs w:val="20"/>
              </w:rPr>
            </w:pPr>
            <w:r w:rsidRPr="00F67237">
              <w:rPr>
                <w:rFonts w:ascii="Arial" w:hAnsi="Arial" w:cs="Arial"/>
                <w:sz w:val="20"/>
                <w:szCs w:val="20"/>
              </w:rPr>
              <w:t xml:space="preserve">Growth in employees? </w:t>
            </w:r>
            <w:r w:rsidR="00BA29CE" w:rsidRPr="00F67237">
              <w:rPr>
                <w:rFonts w:ascii="Nyala" w:hAnsi="Nyala" w:cs="Nyala"/>
                <w:sz w:val="20"/>
                <w:szCs w:val="20"/>
              </w:rPr>
              <w:t>በሰራተኞች</w:t>
            </w:r>
            <w:r w:rsidR="00BA29CE" w:rsidRPr="00F67237">
              <w:rPr>
                <w:rFonts w:ascii="Arial" w:hAnsi="Arial" w:cs="Arial"/>
                <w:sz w:val="20"/>
                <w:szCs w:val="20"/>
              </w:rPr>
              <w:t xml:space="preserve"> </w:t>
            </w:r>
            <w:r w:rsidR="00BA29CE" w:rsidRPr="00F67237">
              <w:rPr>
                <w:rFonts w:ascii="Nyala" w:hAnsi="Nyala" w:cs="Nyala"/>
                <w:sz w:val="20"/>
                <w:szCs w:val="20"/>
              </w:rPr>
              <w:t>ብዛት</w:t>
            </w:r>
            <w:r w:rsidR="00BA29CE" w:rsidRPr="00F67237">
              <w:rPr>
                <w:rFonts w:ascii="Arial" w:hAnsi="Arial" w:cs="Arial"/>
                <w:sz w:val="20"/>
                <w:szCs w:val="20"/>
              </w:rPr>
              <w:t xml:space="preserve">? </w:t>
            </w:r>
          </w:p>
          <w:tbl>
            <w:tblPr>
              <w:tblStyle w:val="TableGrid"/>
              <w:tblW w:w="0" w:type="auto"/>
              <w:tblLook w:val="04A0" w:firstRow="1" w:lastRow="0" w:firstColumn="1" w:lastColumn="0" w:noHBand="0" w:noVBand="1"/>
            </w:tblPr>
            <w:tblGrid>
              <w:gridCol w:w="1531"/>
              <w:gridCol w:w="1531"/>
              <w:gridCol w:w="1531"/>
              <w:gridCol w:w="1531"/>
              <w:gridCol w:w="1531"/>
            </w:tblGrid>
            <w:tr w:rsidR="00BA29CE" w:rsidRPr="00F67237" w14:paraId="6C790DD2" w14:textId="77777777" w:rsidTr="000F4544">
              <w:tc>
                <w:tcPr>
                  <w:tcW w:w="1531" w:type="dxa"/>
                  <w:shd w:val="clear" w:color="auto" w:fill="F2F2F2" w:themeFill="background1" w:themeFillShade="F2"/>
                  <w:vAlign w:val="center"/>
                </w:tcPr>
                <w:p w14:paraId="6EBE7230" w14:textId="77777777" w:rsidR="00BA29CE" w:rsidRPr="00F67237" w:rsidRDefault="00BA29CE" w:rsidP="000F4544">
                  <w:pPr>
                    <w:jc w:val="center"/>
                    <w:rPr>
                      <w:rFonts w:ascii="Arial" w:hAnsi="Arial" w:cs="Arial"/>
                      <w:b/>
                      <w:sz w:val="18"/>
                      <w:szCs w:val="18"/>
                    </w:rPr>
                  </w:pPr>
                  <w:r w:rsidRPr="00F67237">
                    <w:rPr>
                      <w:rFonts w:ascii="Arial" w:hAnsi="Arial" w:cs="Arial"/>
                      <w:b/>
                      <w:sz w:val="18"/>
                      <w:szCs w:val="18"/>
                    </w:rPr>
                    <w:t xml:space="preserve">Much worse/ </w:t>
                  </w:r>
                  <w:r w:rsidRPr="00F67237">
                    <w:rPr>
                      <w:rFonts w:ascii="Nyala" w:hAnsi="Nyala" w:cs="Nyala"/>
                      <w:i/>
                      <w:sz w:val="20"/>
                      <w:szCs w:val="20"/>
                    </w:rPr>
                    <w:t>በጣም</w:t>
                  </w:r>
                  <w:r w:rsidRPr="00F67237">
                    <w:rPr>
                      <w:rFonts w:ascii="Arial" w:hAnsi="Arial" w:cs="Arial"/>
                      <w:i/>
                      <w:sz w:val="20"/>
                      <w:szCs w:val="20"/>
                    </w:rPr>
                    <w:t xml:space="preserve"> </w:t>
                  </w:r>
                  <w:r w:rsidRPr="00F67237">
                    <w:rPr>
                      <w:rFonts w:ascii="Nyala" w:hAnsi="Nyala" w:cs="Nyala"/>
                      <w:i/>
                      <w:sz w:val="20"/>
                      <w:szCs w:val="20"/>
                    </w:rPr>
                    <w:t>ባነሰ</w:t>
                  </w:r>
                  <w:r w:rsidRPr="00F67237">
                    <w:rPr>
                      <w:rFonts w:ascii="Arial" w:hAnsi="Arial" w:cs="Arial"/>
                      <w:i/>
                      <w:sz w:val="20"/>
                      <w:szCs w:val="20"/>
                    </w:rPr>
                    <w:t xml:space="preserve"> </w:t>
                  </w:r>
                  <w:r w:rsidRPr="00F67237">
                    <w:rPr>
                      <w:rFonts w:ascii="Nyala" w:hAnsi="Nyala" w:cs="Nyala"/>
                      <w:i/>
                      <w:sz w:val="20"/>
                      <w:szCs w:val="20"/>
                    </w:rPr>
                    <w:t>መልኩ</w:t>
                  </w:r>
                  <w:r w:rsidRPr="00F67237">
                    <w:rPr>
                      <w:rFonts w:ascii="Arial" w:hAnsi="Arial" w:cs="Arial"/>
                      <w:b/>
                      <w:sz w:val="18"/>
                      <w:szCs w:val="18"/>
                    </w:rPr>
                    <w:t xml:space="preserve">  </w:t>
                  </w:r>
                </w:p>
              </w:tc>
              <w:tc>
                <w:tcPr>
                  <w:tcW w:w="1531" w:type="dxa"/>
                  <w:shd w:val="clear" w:color="auto" w:fill="F2F2F2" w:themeFill="background1" w:themeFillShade="F2"/>
                  <w:vAlign w:val="center"/>
                </w:tcPr>
                <w:p w14:paraId="1B2F90ED" w14:textId="77777777" w:rsidR="00BA29CE" w:rsidRPr="00F67237" w:rsidRDefault="00BA29CE" w:rsidP="000F4544">
                  <w:pPr>
                    <w:jc w:val="center"/>
                    <w:rPr>
                      <w:rFonts w:ascii="Arial" w:hAnsi="Arial" w:cs="Arial"/>
                      <w:b/>
                      <w:sz w:val="18"/>
                      <w:szCs w:val="18"/>
                    </w:rPr>
                  </w:pPr>
                  <w:r w:rsidRPr="00F67237">
                    <w:rPr>
                      <w:rFonts w:ascii="Arial" w:hAnsi="Arial" w:cs="Arial"/>
                      <w:b/>
                      <w:sz w:val="18"/>
                      <w:szCs w:val="18"/>
                    </w:rPr>
                    <w:t xml:space="preserve">Worse / </w:t>
                  </w:r>
                  <w:r w:rsidRPr="00F67237">
                    <w:rPr>
                      <w:rFonts w:ascii="Nyala" w:hAnsi="Nyala" w:cs="Nyala"/>
                      <w:i/>
                      <w:sz w:val="20"/>
                      <w:szCs w:val="20"/>
                    </w:rPr>
                    <w:t>ባነሰ</w:t>
                  </w:r>
                  <w:r w:rsidRPr="00F67237">
                    <w:rPr>
                      <w:rFonts w:ascii="Arial" w:hAnsi="Arial" w:cs="Arial"/>
                      <w:i/>
                      <w:sz w:val="20"/>
                      <w:szCs w:val="20"/>
                    </w:rPr>
                    <w:t xml:space="preserve"> </w:t>
                  </w:r>
                  <w:r w:rsidRPr="00F67237">
                    <w:rPr>
                      <w:rFonts w:ascii="Nyala" w:hAnsi="Nyala" w:cs="Nyala"/>
                      <w:i/>
                      <w:sz w:val="20"/>
                      <w:szCs w:val="20"/>
                    </w:rPr>
                    <w:t>መልኩ</w:t>
                  </w:r>
                </w:p>
              </w:tc>
              <w:tc>
                <w:tcPr>
                  <w:tcW w:w="1531" w:type="dxa"/>
                  <w:shd w:val="clear" w:color="auto" w:fill="F2F2F2" w:themeFill="background1" w:themeFillShade="F2"/>
                  <w:vAlign w:val="center"/>
                </w:tcPr>
                <w:p w14:paraId="0AD7A6BF" w14:textId="77777777" w:rsidR="00BA29CE" w:rsidRPr="00F67237" w:rsidRDefault="00BA29CE" w:rsidP="000F4544">
                  <w:pPr>
                    <w:jc w:val="center"/>
                    <w:rPr>
                      <w:rFonts w:ascii="Arial" w:hAnsi="Arial" w:cs="Arial"/>
                      <w:b/>
                      <w:sz w:val="18"/>
                      <w:szCs w:val="18"/>
                    </w:rPr>
                  </w:pPr>
                  <w:r w:rsidRPr="00F67237">
                    <w:rPr>
                      <w:rFonts w:ascii="Arial" w:hAnsi="Arial" w:cs="Arial"/>
                      <w:b/>
                      <w:sz w:val="18"/>
                      <w:szCs w:val="18"/>
                    </w:rPr>
                    <w:t xml:space="preserve">The same way/ </w:t>
                  </w:r>
                  <w:r w:rsidRPr="00F67237">
                    <w:rPr>
                      <w:rFonts w:ascii="Nyala" w:hAnsi="Nyala" w:cs="Nyala"/>
                      <w:i/>
                      <w:sz w:val="20"/>
                      <w:szCs w:val="20"/>
                    </w:rPr>
                    <w:t>በተመሳሳይ</w:t>
                  </w:r>
                  <w:r w:rsidRPr="00F67237">
                    <w:rPr>
                      <w:rFonts w:ascii="Arial" w:hAnsi="Arial" w:cs="Arial"/>
                      <w:i/>
                      <w:sz w:val="20"/>
                      <w:szCs w:val="20"/>
                    </w:rPr>
                    <w:t xml:space="preserve"> </w:t>
                  </w:r>
                  <w:r w:rsidRPr="00F67237">
                    <w:rPr>
                      <w:rFonts w:ascii="Nyala" w:hAnsi="Nyala" w:cs="Nyala"/>
                      <w:i/>
                      <w:sz w:val="20"/>
                      <w:szCs w:val="20"/>
                    </w:rPr>
                    <w:t>መልኩ</w:t>
                  </w:r>
                </w:p>
              </w:tc>
              <w:tc>
                <w:tcPr>
                  <w:tcW w:w="1531" w:type="dxa"/>
                  <w:shd w:val="clear" w:color="auto" w:fill="F2F2F2" w:themeFill="background1" w:themeFillShade="F2"/>
                  <w:vAlign w:val="center"/>
                </w:tcPr>
                <w:p w14:paraId="0E24AE47" w14:textId="77777777" w:rsidR="00BA29CE" w:rsidRPr="00F67237" w:rsidRDefault="00BA29CE" w:rsidP="000F4544">
                  <w:pPr>
                    <w:jc w:val="center"/>
                    <w:rPr>
                      <w:rFonts w:ascii="Arial" w:hAnsi="Arial" w:cs="Arial"/>
                      <w:sz w:val="18"/>
                      <w:szCs w:val="18"/>
                    </w:rPr>
                  </w:pPr>
                  <w:r w:rsidRPr="00F67237">
                    <w:rPr>
                      <w:rFonts w:ascii="Arial" w:hAnsi="Arial" w:cs="Arial"/>
                      <w:b/>
                      <w:sz w:val="18"/>
                      <w:szCs w:val="18"/>
                    </w:rPr>
                    <w:t xml:space="preserve">Better/ </w:t>
                  </w:r>
                  <w:r w:rsidRPr="00F67237">
                    <w:rPr>
                      <w:rFonts w:ascii="Nyala" w:hAnsi="Nyala" w:cs="Nyala"/>
                      <w:i/>
                      <w:sz w:val="20"/>
                      <w:szCs w:val="20"/>
                    </w:rPr>
                    <w:t>በተሻለ</w:t>
                  </w:r>
                  <w:r w:rsidRPr="00F67237">
                    <w:rPr>
                      <w:rFonts w:ascii="Arial" w:hAnsi="Arial" w:cs="Arial"/>
                      <w:i/>
                      <w:sz w:val="20"/>
                      <w:szCs w:val="20"/>
                    </w:rPr>
                    <w:t xml:space="preserve"> </w:t>
                  </w:r>
                  <w:r w:rsidRPr="00F67237">
                    <w:rPr>
                      <w:rFonts w:ascii="Nyala" w:hAnsi="Nyala" w:cs="Nyala"/>
                      <w:i/>
                      <w:sz w:val="20"/>
                      <w:szCs w:val="20"/>
                    </w:rPr>
                    <w:t>መልኩ</w:t>
                  </w:r>
                </w:p>
              </w:tc>
              <w:tc>
                <w:tcPr>
                  <w:tcW w:w="1531" w:type="dxa"/>
                  <w:shd w:val="clear" w:color="auto" w:fill="F2F2F2" w:themeFill="background1" w:themeFillShade="F2"/>
                  <w:vAlign w:val="center"/>
                </w:tcPr>
                <w:p w14:paraId="303E98CF" w14:textId="77777777" w:rsidR="00BA29CE" w:rsidRPr="00F67237" w:rsidRDefault="00BA29CE" w:rsidP="000F4544">
                  <w:pPr>
                    <w:jc w:val="center"/>
                    <w:rPr>
                      <w:rFonts w:ascii="Arial" w:hAnsi="Arial" w:cs="Arial"/>
                      <w:b/>
                      <w:sz w:val="18"/>
                      <w:szCs w:val="18"/>
                    </w:rPr>
                  </w:pPr>
                  <w:r w:rsidRPr="00F67237">
                    <w:rPr>
                      <w:rFonts w:ascii="Arial" w:hAnsi="Arial" w:cs="Arial"/>
                      <w:b/>
                      <w:sz w:val="18"/>
                      <w:szCs w:val="18"/>
                    </w:rPr>
                    <w:t xml:space="preserve">Much Better/ </w:t>
                  </w:r>
                  <w:r w:rsidRPr="00F67237">
                    <w:rPr>
                      <w:rFonts w:ascii="Nyala" w:hAnsi="Nyala" w:cs="Nyala"/>
                      <w:i/>
                      <w:sz w:val="20"/>
                      <w:szCs w:val="20"/>
                    </w:rPr>
                    <w:t>በጣም</w:t>
                  </w:r>
                  <w:r w:rsidRPr="00F67237">
                    <w:rPr>
                      <w:rFonts w:ascii="Arial" w:hAnsi="Arial" w:cs="Arial"/>
                      <w:i/>
                      <w:sz w:val="20"/>
                      <w:szCs w:val="20"/>
                    </w:rPr>
                    <w:t xml:space="preserve"> </w:t>
                  </w:r>
                  <w:r w:rsidRPr="00F67237">
                    <w:rPr>
                      <w:rFonts w:ascii="Nyala" w:hAnsi="Nyala" w:cs="Nyala"/>
                      <w:i/>
                      <w:sz w:val="20"/>
                      <w:szCs w:val="20"/>
                    </w:rPr>
                    <w:t>በተሸለ</w:t>
                  </w:r>
                  <w:r w:rsidRPr="00F67237">
                    <w:rPr>
                      <w:rFonts w:ascii="Arial" w:hAnsi="Arial" w:cs="Arial"/>
                      <w:i/>
                      <w:sz w:val="20"/>
                      <w:szCs w:val="20"/>
                    </w:rPr>
                    <w:t xml:space="preserve"> </w:t>
                  </w:r>
                  <w:r w:rsidRPr="00F67237">
                    <w:rPr>
                      <w:rFonts w:ascii="Nyala" w:hAnsi="Nyala" w:cs="Nyala"/>
                      <w:i/>
                      <w:sz w:val="20"/>
                      <w:szCs w:val="20"/>
                    </w:rPr>
                    <w:t>መልኩ</w:t>
                  </w:r>
                </w:p>
              </w:tc>
            </w:tr>
            <w:tr w:rsidR="00BA29CE" w:rsidRPr="00F67237" w14:paraId="7D8AFC9C" w14:textId="77777777" w:rsidTr="000F4544">
              <w:tc>
                <w:tcPr>
                  <w:tcW w:w="1531" w:type="dxa"/>
                  <w:vAlign w:val="center"/>
                </w:tcPr>
                <w:p w14:paraId="7B141C35" w14:textId="77777777" w:rsidR="00BA29CE" w:rsidRPr="00F67237" w:rsidRDefault="00BA29CE" w:rsidP="000F4544">
                  <w:pPr>
                    <w:jc w:val="center"/>
                    <w:rPr>
                      <w:rFonts w:ascii="Arial" w:hAnsi="Arial" w:cs="Arial"/>
                      <w:sz w:val="18"/>
                      <w:szCs w:val="18"/>
                    </w:rPr>
                  </w:pPr>
                  <w:r w:rsidRPr="00F67237">
                    <w:rPr>
                      <w:rFonts w:ascii="Arial" w:hAnsi="Arial" w:cs="Arial"/>
                      <w:sz w:val="18"/>
                      <w:szCs w:val="18"/>
                    </w:rPr>
                    <w:t>1</w:t>
                  </w:r>
                </w:p>
              </w:tc>
              <w:tc>
                <w:tcPr>
                  <w:tcW w:w="1531" w:type="dxa"/>
                  <w:vAlign w:val="center"/>
                </w:tcPr>
                <w:p w14:paraId="4D8B2540" w14:textId="77777777" w:rsidR="00BA29CE" w:rsidRPr="00F67237" w:rsidRDefault="00BA29CE" w:rsidP="000F4544">
                  <w:pPr>
                    <w:jc w:val="center"/>
                    <w:rPr>
                      <w:rFonts w:ascii="Arial" w:hAnsi="Arial" w:cs="Arial"/>
                      <w:sz w:val="18"/>
                      <w:szCs w:val="18"/>
                    </w:rPr>
                  </w:pPr>
                  <w:r w:rsidRPr="00F67237">
                    <w:rPr>
                      <w:rFonts w:ascii="Arial" w:hAnsi="Arial" w:cs="Arial"/>
                      <w:sz w:val="18"/>
                      <w:szCs w:val="18"/>
                    </w:rPr>
                    <w:t>2</w:t>
                  </w:r>
                </w:p>
              </w:tc>
              <w:tc>
                <w:tcPr>
                  <w:tcW w:w="1531" w:type="dxa"/>
                  <w:vAlign w:val="center"/>
                </w:tcPr>
                <w:p w14:paraId="6E20D5CC" w14:textId="77777777" w:rsidR="00BA29CE" w:rsidRPr="00F67237" w:rsidRDefault="00BA29CE" w:rsidP="000F4544">
                  <w:pPr>
                    <w:jc w:val="center"/>
                    <w:rPr>
                      <w:rFonts w:ascii="Arial" w:hAnsi="Arial" w:cs="Arial"/>
                      <w:sz w:val="18"/>
                      <w:szCs w:val="18"/>
                    </w:rPr>
                  </w:pPr>
                  <w:r w:rsidRPr="00F67237">
                    <w:rPr>
                      <w:rFonts w:ascii="Arial" w:hAnsi="Arial" w:cs="Arial"/>
                      <w:sz w:val="18"/>
                      <w:szCs w:val="18"/>
                    </w:rPr>
                    <w:t>3</w:t>
                  </w:r>
                </w:p>
              </w:tc>
              <w:tc>
                <w:tcPr>
                  <w:tcW w:w="1531" w:type="dxa"/>
                  <w:vAlign w:val="center"/>
                </w:tcPr>
                <w:p w14:paraId="7CB6F33C" w14:textId="77777777" w:rsidR="00BA29CE" w:rsidRPr="00F67237" w:rsidRDefault="00BA29CE" w:rsidP="000F4544">
                  <w:pPr>
                    <w:jc w:val="center"/>
                    <w:rPr>
                      <w:rFonts w:ascii="Arial" w:hAnsi="Arial" w:cs="Arial"/>
                      <w:sz w:val="18"/>
                      <w:szCs w:val="18"/>
                    </w:rPr>
                  </w:pPr>
                  <w:r w:rsidRPr="00F67237">
                    <w:rPr>
                      <w:rFonts w:ascii="Arial" w:hAnsi="Arial" w:cs="Arial"/>
                      <w:sz w:val="18"/>
                      <w:szCs w:val="18"/>
                    </w:rPr>
                    <w:t>4</w:t>
                  </w:r>
                </w:p>
              </w:tc>
              <w:tc>
                <w:tcPr>
                  <w:tcW w:w="1531" w:type="dxa"/>
                  <w:vAlign w:val="center"/>
                </w:tcPr>
                <w:p w14:paraId="119E3604" w14:textId="77777777" w:rsidR="00BA29CE" w:rsidRPr="00F67237" w:rsidRDefault="00BA29CE" w:rsidP="000F4544">
                  <w:pPr>
                    <w:jc w:val="center"/>
                    <w:rPr>
                      <w:rFonts w:ascii="Arial" w:hAnsi="Arial" w:cs="Arial"/>
                      <w:sz w:val="18"/>
                      <w:szCs w:val="18"/>
                    </w:rPr>
                  </w:pPr>
                  <w:r w:rsidRPr="00F67237">
                    <w:rPr>
                      <w:rFonts w:ascii="Arial" w:hAnsi="Arial" w:cs="Arial"/>
                      <w:sz w:val="18"/>
                      <w:szCs w:val="18"/>
                    </w:rPr>
                    <w:t>5</w:t>
                  </w:r>
                </w:p>
              </w:tc>
            </w:tr>
          </w:tbl>
          <w:p w14:paraId="645148DF" w14:textId="77777777" w:rsidR="00F119AD" w:rsidRPr="00F67237" w:rsidRDefault="00F119AD" w:rsidP="00BA29CE">
            <w:pPr>
              <w:pStyle w:val="ListParagraph"/>
              <w:ind w:left="360"/>
              <w:rPr>
                <w:rFonts w:ascii="Arial" w:hAnsi="Arial" w:cs="Arial"/>
                <w:sz w:val="20"/>
                <w:szCs w:val="20"/>
              </w:rPr>
            </w:pPr>
          </w:p>
          <w:p w14:paraId="110B2EB6" w14:textId="62410FB7" w:rsidR="00BA29CE" w:rsidRPr="00F67237" w:rsidRDefault="00F119AD" w:rsidP="00DE08E3">
            <w:pPr>
              <w:pStyle w:val="ListParagraph"/>
              <w:numPr>
                <w:ilvl w:val="0"/>
                <w:numId w:val="22"/>
              </w:numPr>
              <w:rPr>
                <w:rFonts w:ascii="Arial" w:hAnsi="Arial" w:cs="Arial"/>
                <w:sz w:val="20"/>
                <w:szCs w:val="20"/>
              </w:rPr>
            </w:pPr>
            <w:r w:rsidRPr="00F67237">
              <w:rPr>
                <w:rFonts w:ascii="Arial" w:hAnsi="Arial" w:cs="Arial"/>
                <w:sz w:val="20"/>
                <w:szCs w:val="20"/>
              </w:rPr>
              <w:t>Product / service quality?</w:t>
            </w:r>
            <w:r w:rsidR="00BA29CE" w:rsidRPr="00F67237">
              <w:rPr>
                <w:rFonts w:ascii="Arial" w:hAnsi="Arial" w:cs="Arial"/>
                <w:sz w:val="20"/>
                <w:szCs w:val="20"/>
              </w:rPr>
              <w:t xml:space="preserve"> </w:t>
            </w:r>
            <w:r w:rsidR="00BA29CE" w:rsidRPr="00F67237">
              <w:rPr>
                <w:rFonts w:ascii="Nyala" w:hAnsi="Nyala" w:cs="Nyala"/>
                <w:sz w:val="20"/>
                <w:szCs w:val="20"/>
              </w:rPr>
              <w:t>በምርት</w:t>
            </w:r>
            <w:r w:rsidR="00BA29CE" w:rsidRPr="00F67237">
              <w:rPr>
                <w:rFonts w:ascii="Arial" w:hAnsi="Arial" w:cs="Arial"/>
                <w:sz w:val="20"/>
                <w:szCs w:val="20"/>
              </w:rPr>
              <w:t>/</w:t>
            </w:r>
            <w:r w:rsidR="00BA29CE" w:rsidRPr="00F67237">
              <w:rPr>
                <w:rFonts w:ascii="Nyala" w:hAnsi="Nyala" w:cs="Nyala"/>
                <w:sz w:val="20"/>
                <w:szCs w:val="20"/>
              </w:rPr>
              <w:t>አገልግሎት</w:t>
            </w:r>
            <w:r w:rsidR="00BA29CE" w:rsidRPr="00F67237">
              <w:rPr>
                <w:rFonts w:ascii="Arial" w:hAnsi="Arial" w:cs="Arial"/>
                <w:sz w:val="20"/>
                <w:szCs w:val="20"/>
              </w:rPr>
              <w:t xml:space="preserve"> </w:t>
            </w:r>
            <w:r w:rsidR="00BA29CE" w:rsidRPr="00F67237">
              <w:rPr>
                <w:rFonts w:ascii="Nyala" w:hAnsi="Nyala" w:cs="Nyala"/>
                <w:sz w:val="20"/>
                <w:szCs w:val="20"/>
              </w:rPr>
              <w:t>ጥራት</w:t>
            </w:r>
            <w:r w:rsidR="00BA29CE" w:rsidRPr="00F67237">
              <w:rPr>
                <w:rFonts w:ascii="Arial" w:hAnsi="Arial" w:cs="Arial"/>
                <w:sz w:val="20"/>
                <w:szCs w:val="20"/>
              </w:rPr>
              <w:t>?</w:t>
            </w:r>
          </w:p>
          <w:tbl>
            <w:tblPr>
              <w:tblStyle w:val="TableGrid"/>
              <w:tblW w:w="0" w:type="auto"/>
              <w:tblLook w:val="04A0" w:firstRow="1" w:lastRow="0" w:firstColumn="1" w:lastColumn="0" w:noHBand="0" w:noVBand="1"/>
            </w:tblPr>
            <w:tblGrid>
              <w:gridCol w:w="1531"/>
              <w:gridCol w:w="1531"/>
              <w:gridCol w:w="1531"/>
              <w:gridCol w:w="1531"/>
              <w:gridCol w:w="1531"/>
            </w:tblGrid>
            <w:tr w:rsidR="00BA29CE" w:rsidRPr="00F67237" w14:paraId="071F8F08" w14:textId="77777777" w:rsidTr="000F4544">
              <w:tc>
                <w:tcPr>
                  <w:tcW w:w="1531" w:type="dxa"/>
                  <w:shd w:val="clear" w:color="auto" w:fill="F2F2F2" w:themeFill="background1" w:themeFillShade="F2"/>
                  <w:vAlign w:val="center"/>
                </w:tcPr>
                <w:p w14:paraId="750BB1EA" w14:textId="77777777" w:rsidR="00BA29CE" w:rsidRPr="00F67237" w:rsidRDefault="00BA29CE" w:rsidP="000F4544">
                  <w:pPr>
                    <w:jc w:val="center"/>
                    <w:rPr>
                      <w:rFonts w:ascii="Arial" w:hAnsi="Arial" w:cs="Arial"/>
                      <w:b/>
                      <w:sz w:val="18"/>
                      <w:szCs w:val="18"/>
                    </w:rPr>
                  </w:pPr>
                  <w:r w:rsidRPr="00F67237">
                    <w:rPr>
                      <w:rFonts w:ascii="Arial" w:hAnsi="Arial" w:cs="Arial"/>
                      <w:b/>
                      <w:sz w:val="18"/>
                      <w:szCs w:val="18"/>
                    </w:rPr>
                    <w:t xml:space="preserve">Much worse/ </w:t>
                  </w:r>
                  <w:r w:rsidRPr="00F67237">
                    <w:rPr>
                      <w:rFonts w:ascii="Nyala" w:hAnsi="Nyala" w:cs="Nyala"/>
                      <w:i/>
                      <w:sz w:val="20"/>
                      <w:szCs w:val="20"/>
                    </w:rPr>
                    <w:t>በጣም</w:t>
                  </w:r>
                  <w:r w:rsidRPr="00F67237">
                    <w:rPr>
                      <w:rFonts w:ascii="Arial" w:hAnsi="Arial" w:cs="Arial"/>
                      <w:i/>
                      <w:sz w:val="20"/>
                      <w:szCs w:val="20"/>
                    </w:rPr>
                    <w:t xml:space="preserve"> </w:t>
                  </w:r>
                  <w:r w:rsidRPr="00F67237">
                    <w:rPr>
                      <w:rFonts w:ascii="Nyala" w:hAnsi="Nyala" w:cs="Nyala"/>
                      <w:i/>
                      <w:sz w:val="20"/>
                      <w:szCs w:val="20"/>
                    </w:rPr>
                    <w:t>ባነሰ</w:t>
                  </w:r>
                  <w:r w:rsidRPr="00F67237">
                    <w:rPr>
                      <w:rFonts w:ascii="Arial" w:hAnsi="Arial" w:cs="Arial"/>
                      <w:i/>
                      <w:sz w:val="20"/>
                      <w:szCs w:val="20"/>
                    </w:rPr>
                    <w:t xml:space="preserve"> </w:t>
                  </w:r>
                  <w:r w:rsidRPr="00F67237">
                    <w:rPr>
                      <w:rFonts w:ascii="Nyala" w:hAnsi="Nyala" w:cs="Nyala"/>
                      <w:i/>
                      <w:sz w:val="20"/>
                      <w:szCs w:val="20"/>
                    </w:rPr>
                    <w:t>መልኩ</w:t>
                  </w:r>
                  <w:r w:rsidRPr="00F67237">
                    <w:rPr>
                      <w:rFonts w:ascii="Arial" w:hAnsi="Arial" w:cs="Arial"/>
                      <w:b/>
                      <w:sz w:val="18"/>
                      <w:szCs w:val="18"/>
                    </w:rPr>
                    <w:t xml:space="preserve">   </w:t>
                  </w:r>
                </w:p>
              </w:tc>
              <w:tc>
                <w:tcPr>
                  <w:tcW w:w="1531" w:type="dxa"/>
                  <w:shd w:val="clear" w:color="auto" w:fill="F2F2F2" w:themeFill="background1" w:themeFillShade="F2"/>
                  <w:vAlign w:val="center"/>
                </w:tcPr>
                <w:p w14:paraId="5CB547E1" w14:textId="77777777" w:rsidR="00BA29CE" w:rsidRPr="00F67237" w:rsidRDefault="00BA29CE" w:rsidP="000F4544">
                  <w:pPr>
                    <w:jc w:val="center"/>
                    <w:rPr>
                      <w:rFonts w:ascii="Arial" w:hAnsi="Arial" w:cs="Arial"/>
                      <w:b/>
                      <w:sz w:val="18"/>
                      <w:szCs w:val="18"/>
                    </w:rPr>
                  </w:pPr>
                  <w:r w:rsidRPr="00F67237">
                    <w:rPr>
                      <w:rFonts w:ascii="Arial" w:hAnsi="Arial" w:cs="Arial"/>
                      <w:b/>
                      <w:sz w:val="18"/>
                      <w:szCs w:val="18"/>
                    </w:rPr>
                    <w:t xml:space="preserve">Worse / </w:t>
                  </w:r>
                  <w:r w:rsidRPr="00F67237">
                    <w:rPr>
                      <w:rFonts w:ascii="Nyala" w:hAnsi="Nyala" w:cs="Nyala"/>
                      <w:i/>
                      <w:sz w:val="20"/>
                      <w:szCs w:val="20"/>
                    </w:rPr>
                    <w:t>ባነሰ</w:t>
                  </w:r>
                  <w:r w:rsidRPr="00F67237">
                    <w:rPr>
                      <w:rFonts w:ascii="Arial" w:hAnsi="Arial" w:cs="Arial"/>
                      <w:i/>
                      <w:sz w:val="20"/>
                      <w:szCs w:val="20"/>
                    </w:rPr>
                    <w:t xml:space="preserve"> </w:t>
                  </w:r>
                  <w:r w:rsidRPr="00F67237">
                    <w:rPr>
                      <w:rFonts w:ascii="Nyala" w:hAnsi="Nyala" w:cs="Nyala"/>
                      <w:i/>
                      <w:sz w:val="20"/>
                      <w:szCs w:val="20"/>
                    </w:rPr>
                    <w:t>መልኩ</w:t>
                  </w:r>
                </w:p>
              </w:tc>
              <w:tc>
                <w:tcPr>
                  <w:tcW w:w="1531" w:type="dxa"/>
                  <w:shd w:val="clear" w:color="auto" w:fill="F2F2F2" w:themeFill="background1" w:themeFillShade="F2"/>
                  <w:vAlign w:val="center"/>
                </w:tcPr>
                <w:p w14:paraId="319375E7" w14:textId="77777777" w:rsidR="00BA29CE" w:rsidRPr="00F67237" w:rsidRDefault="00BA29CE" w:rsidP="000F4544">
                  <w:pPr>
                    <w:jc w:val="center"/>
                    <w:rPr>
                      <w:rFonts w:ascii="Arial" w:hAnsi="Arial" w:cs="Arial"/>
                      <w:b/>
                      <w:sz w:val="18"/>
                      <w:szCs w:val="18"/>
                    </w:rPr>
                  </w:pPr>
                  <w:r w:rsidRPr="00F67237">
                    <w:rPr>
                      <w:rFonts w:ascii="Arial" w:hAnsi="Arial" w:cs="Arial"/>
                      <w:b/>
                      <w:sz w:val="18"/>
                      <w:szCs w:val="18"/>
                    </w:rPr>
                    <w:t xml:space="preserve">The same way/ </w:t>
                  </w:r>
                  <w:r w:rsidRPr="00F67237">
                    <w:rPr>
                      <w:rFonts w:ascii="Nyala" w:hAnsi="Nyala" w:cs="Nyala"/>
                      <w:i/>
                      <w:sz w:val="20"/>
                      <w:szCs w:val="20"/>
                    </w:rPr>
                    <w:t>በተመሳሳይ</w:t>
                  </w:r>
                  <w:r w:rsidRPr="00F67237">
                    <w:rPr>
                      <w:rFonts w:ascii="Arial" w:hAnsi="Arial" w:cs="Arial"/>
                      <w:i/>
                      <w:sz w:val="20"/>
                      <w:szCs w:val="20"/>
                    </w:rPr>
                    <w:t xml:space="preserve"> </w:t>
                  </w:r>
                  <w:r w:rsidRPr="00F67237">
                    <w:rPr>
                      <w:rFonts w:ascii="Nyala" w:hAnsi="Nyala" w:cs="Nyala"/>
                      <w:i/>
                      <w:sz w:val="20"/>
                      <w:szCs w:val="20"/>
                    </w:rPr>
                    <w:t>መልኩ</w:t>
                  </w:r>
                </w:p>
              </w:tc>
              <w:tc>
                <w:tcPr>
                  <w:tcW w:w="1531" w:type="dxa"/>
                  <w:shd w:val="clear" w:color="auto" w:fill="F2F2F2" w:themeFill="background1" w:themeFillShade="F2"/>
                  <w:vAlign w:val="center"/>
                </w:tcPr>
                <w:p w14:paraId="011EFFBB" w14:textId="77777777" w:rsidR="00BA29CE" w:rsidRPr="00F67237" w:rsidRDefault="00BA29CE" w:rsidP="000F4544">
                  <w:pPr>
                    <w:jc w:val="center"/>
                    <w:rPr>
                      <w:rFonts w:ascii="Arial" w:hAnsi="Arial" w:cs="Arial"/>
                      <w:b/>
                      <w:sz w:val="18"/>
                      <w:szCs w:val="18"/>
                    </w:rPr>
                  </w:pPr>
                  <w:r w:rsidRPr="00F67237">
                    <w:rPr>
                      <w:rFonts w:ascii="Arial" w:hAnsi="Arial" w:cs="Arial"/>
                      <w:b/>
                      <w:sz w:val="18"/>
                      <w:szCs w:val="18"/>
                    </w:rPr>
                    <w:t xml:space="preserve">Better/ </w:t>
                  </w:r>
                  <w:r w:rsidRPr="00F67237">
                    <w:rPr>
                      <w:rFonts w:ascii="Nyala" w:hAnsi="Nyala" w:cs="Nyala"/>
                      <w:i/>
                      <w:sz w:val="20"/>
                      <w:szCs w:val="20"/>
                    </w:rPr>
                    <w:t>በተሻለ</w:t>
                  </w:r>
                  <w:r w:rsidRPr="00F67237">
                    <w:rPr>
                      <w:rFonts w:ascii="Arial" w:hAnsi="Arial" w:cs="Arial"/>
                      <w:i/>
                      <w:sz w:val="20"/>
                      <w:szCs w:val="20"/>
                    </w:rPr>
                    <w:t xml:space="preserve"> </w:t>
                  </w:r>
                  <w:r w:rsidRPr="00F67237">
                    <w:rPr>
                      <w:rFonts w:ascii="Nyala" w:hAnsi="Nyala" w:cs="Nyala"/>
                      <w:i/>
                      <w:sz w:val="20"/>
                      <w:szCs w:val="20"/>
                    </w:rPr>
                    <w:t>መልኩ</w:t>
                  </w:r>
                </w:p>
              </w:tc>
              <w:tc>
                <w:tcPr>
                  <w:tcW w:w="1531" w:type="dxa"/>
                  <w:shd w:val="clear" w:color="auto" w:fill="F2F2F2" w:themeFill="background1" w:themeFillShade="F2"/>
                  <w:vAlign w:val="center"/>
                </w:tcPr>
                <w:p w14:paraId="1D455020" w14:textId="77777777" w:rsidR="00BA29CE" w:rsidRPr="00F67237" w:rsidRDefault="00BA29CE" w:rsidP="000F4544">
                  <w:pPr>
                    <w:jc w:val="center"/>
                    <w:rPr>
                      <w:rFonts w:ascii="Arial" w:hAnsi="Arial" w:cs="Arial"/>
                      <w:b/>
                      <w:sz w:val="18"/>
                      <w:szCs w:val="18"/>
                    </w:rPr>
                  </w:pPr>
                  <w:r w:rsidRPr="00F67237">
                    <w:rPr>
                      <w:rFonts w:ascii="Arial" w:hAnsi="Arial" w:cs="Arial"/>
                      <w:b/>
                      <w:sz w:val="18"/>
                      <w:szCs w:val="18"/>
                    </w:rPr>
                    <w:t xml:space="preserve">Much Better/ </w:t>
                  </w:r>
                  <w:r w:rsidRPr="00F67237">
                    <w:rPr>
                      <w:rFonts w:ascii="Nyala" w:hAnsi="Nyala" w:cs="Nyala"/>
                      <w:i/>
                      <w:sz w:val="20"/>
                      <w:szCs w:val="20"/>
                    </w:rPr>
                    <w:t>በጣም</w:t>
                  </w:r>
                  <w:r w:rsidRPr="00F67237">
                    <w:rPr>
                      <w:rFonts w:ascii="Arial" w:hAnsi="Arial" w:cs="Arial"/>
                      <w:i/>
                      <w:sz w:val="20"/>
                      <w:szCs w:val="20"/>
                    </w:rPr>
                    <w:t xml:space="preserve"> </w:t>
                  </w:r>
                  <w:r w:rsidRPr="00F67237">
                    <w:rPr>
                      <w:rFonts w:ascii="Nyala" w:hAnsi="Nyala" w:cs="Nyala"/>
                      <w:i/>
                      <w:sz w:val="20"/>
                      <w:szCs w:val="20"/>
                    </w:rPr>
                    <w:t>በተሸለ</w:t>
                  </w:r>
                  <w:r w:rsidRPr="00F67237">
                    <w:rPr>
                      <w:rFonts w:ascii="Arial" w:hAnsi="Arial" w:cs="Arial"/>
                      <w:i/>
                      <w:sz w:val="20"/>
                      <w:szCs w:val="20"/>
                    </w:rPr>
                    <w:t xml:space="preserve"> </w:t>
                  </w:r>
                  <w:r w:rsidRPr="00F67237">
                    <w:rPr>
                      <w:rFonts w:ascii="Nyala" w:hAnsi="Nyala" w:cs="Nyala"/>
                      <w:i/>
                      <w:sz w:val="20"/>
                      <w:szCs w:val="20"/>
                    </w:rPr>
                    <w:t>መልኩ</w:t>
                  </w:r>
                </w:p>
              </w:tc>
            </w:tr>
            <w:tr w:rsidR="00BA29CE" w:rsidRPr="00F67237" w14:paraId="3F4557AB" w14:textId="77777777" w:rsidTr="000F4544">
              <w:tc>
                <w:tcPr>
                  <w:tcW w:w="1531" w:type="dxa"/>
                  <w:vAlign w:val="center"/>
                </w:tcPr>
                <w:p w14:paraId="60BED5BF" w14:textId="77777777" w:rsidR="00BA29CE" w:rsidRPr="00F67237" w:rsidRDefault="00BA29CE" w:rsidP="000F4544">
                  <w:pPr>
                    <w:jc w:val="center"/>
                    <w:rPr>
                      <w:rFonts w:ascii="Arial" w:hAnsi="Arial" w:cs="Arial"/>
                      <w:sz w:val="18"/>
                      <w:szCs w:val="18"/>
                    </w:rPr>
                  </w:pPr>
                  <w:r w:rsidRPr="00F67237">
                    <w:rPr>
                      <w:rFonts w:ascii="Arial" w:hAnsi="Arial" w:cs="Arial"/>
                      <w:sz w:val="18"/>
                      <w:szCs w:val="18"/>
                    </w:rPr>
                    <w:t>1</w:t>
                  </w:r>
                </w:p>
              </w:tc>
              <w:tc>
                <w:tcPr>
                  <w:tcW w:w="1531" w:type="dxa"/>
                  <w:vAlign w:val="center"/>
                </w:tcPr>
                <w:p w14:paraId="141AEC8C" w14:textId="77777777" w:rsidR="00BA29CE" w:rsidRPr="00F67237" w:rsidRDefault="00BA29CE" w:rsidP="000F4544">
                  <w:pPr>
                    <w:jc w:val="center"/>
                    <w:rPr>
                      <w:rFonts w:ascii="Arial" w:hAnsi="Arial" w:cs="Arial"/>
                      <w:sz w:val="18"/>
                      <w:szCs w:val="18"/>
                    </w:rPr>
                  </w:pPr>
                  <w:r w:rsidRPr="00F67237">
                    <w:rPr>
                      <w:rFonts w:ascii="Arial" w:hAnsi="Arial" w:cs="Arial"/>
                      <w:sz w:val="18"/>
                      <w:szCs w:val="18"/>
                    </w:rPr>
                    <w:t>2</w:t>
                  </w:r>
                </w:p>
              </w:tc>
              <w:tc>
                <w:tcPr>
                  <w:tcW w:w="1531" w:type="dxa"/>
                  <w:vAlign w:val="center"/>
                </w:tcPr>
                <w:p w14:paraId="67F18515" w14:textId="77777777" w:rsidR="00BA29CE" w:rsidRPr="00F67237" w:rsidRDefault="00BA29CE" w:rsidP="000F4544">
                  <w:pPr>
                    <w:jc w:val="center"/>
                    <w:rPr>
                      <w:rFonts w:ascii="Arial" w:hAnsi="Arial" w:cs="Arial"/>
                      <w:sz w:val="18"/>
                      <w:szCs w:val="18"/>
                    </w:rPr>
                  </w:pPr>
                  <w:r w:rsidRPr="00F67237">
                    <w:rPr>
                      <w:rFonts w:ascii="Arial" w:hAnsi="Arial" w:cs="Arial"/>
                      <w:sz w:val="18"/>
                      <w:szCs w:val="18"/>
                    </w:rPr>
                    <w:t>3</w:t>
                  </w:r>
                </w:p>
              </w:tc>
              <w:tc>
                <w:tcPr>
                  <w:tcW w:w="1531" w:type="dxa"/>
                  <w:vAlign w:val="center"/>
                </w:tcPr>
                <w:p w14:paraId="378B68BF" w14:textId="77777777" w:rsidR="00BA29CE" w:rsidRPr="00F67237" w:rsidRDefault="00BA29CE" w:rsidP="000F4544">
                  <w:pPr>
                    <w:jc w:val="center"/>
                    <w:rPr>
                      <w:rFonts w:ascii="Arial" w:hAnsi="Arial" w:cs="Arial"/>
                      <w:sz w:val="18"/>
                      <w:szCs w:val="18"/>
                    </w:rPr>
                  </w:pPr>
                  <w:r w:rsidRPr="00F67237">
                    <w:rPr>
                      <w:rFonts w:ascii="Arial" w:hAnsi="Arial" w:cs="Arial"/>
                      <w:sz w:val="18"/>
                      <w:szCs w:val="18"/>
                    </w:rPr>
                    <w:t>4</w:t>
                  </w:r>
                </w:p>
              </w:tc>
              <w:tc>
                <w:tcPr>
                  <w:tcW w:w="1531" w:type="dxa"/>
                  <w:vAlign w:val="center"/>
                </w:tcPr>
                <w:p w14:paraId="7A3E335C" w14:textId="77777777" w:rsidR="00BA29CE" w:rsidRPr="00F67237" w:rsidRDefault="00BA29CE" w:rsidP="000F4544">
                  <w:pPr>
                    <w:jc w:val="center"/>
                    <w:rPr>
                      <w:rFonts w:ascii="Arial" w:hAnsi="Arial" w:cs="Arial"/>
                      <w:sz w:val="18"/>
                      <w:szCs w:val="18"/>
                    </w:rPr>
                  </w:pPr>
                  <w:r w:rsidRPr="00F67237">
                    <w:rPr>
                      <w:rFonts w:ascii="Arial" w:hAnsi="Arial" w:cs="Arial"/>
                      <w:sz w:val="18"/>
                      <w:szCs w:val="18"/>
                    </w:rPr>
                    <w:t>5</w:t>
                  </w:r>
                </w:p>
              </w:tc>
            </w:tr>
          </w:tbl>
          <w:p w14:paraId="1D657F6F" w14:textId="77777777" w:rsidR="00F119AD" w:rsidRPr="00F67237" w:rsidRDefault="00F119AD" w:rsidP="00BA29CE">
            <w:pPr>
              <w:pStyle w:val="ListParagraph"/>
              <w:ind w:left="360"/>
              <w:rPr>
                <w:rFonts w:ascii="Arial" w:hAnsi="Arial" w:cs="Arial"/>
                <w:sz w:val="20"/>
                <w:szCs w:val="20"/>
              </w:rPr>
            </w:pPr>
          </w:p>
          <w:p w14:paraId="17E808F0" w14:textId="546F7AF8" w:rsidR="00BA29CE" w:rsidRPr="00F67237" w:rsidRDefault="00F119AD" w:rsidP="00DE08E3">
            <w:pPr>
              <w:pStyle w:val="ListParagraph"/>
              <w:numPr>
                <w:ilvl w:val="0"/>
                <w:numId w:val="22"/>
              </w:numPr>
              <w:rPr>
                <w:rFonts w:ascii="Arial" w:hAnsi="Arial" w:cs="Arial"/>
                <w:sz w:val="20"/>
                <w:szCs w:val="20"/>
              </w:rPr>
            </w:pPr>
            <w:r w:rsidRPr="00F67237">
              <w:rPr>
                <w:rFonts w:ascii="Arial" w:hAnsi="Arial" w:cs="Arial"/>
                <w:sz w:val="20"/>
                <w:szCs w:val="20"/>
              </w:rPr>
              <w:t>Product / service variety?</w:t>
            </w:r>
            <w:r w:rsidR="00BA29CE" w:rsidRPr="00F67237">
              <w:rPr>
                <w:rFonts w:ascii="Arial" w:hAnsi="Arial" w:cs="Arial"/>
                <w:sz w:val="20"/>
                <w:szCs w:val="20"/>
              </w:rPr>
              <w:t xml:space="preserve"> </w:t>
            </w:r>
            <w:r w:rsidR="00BA29CE" w:rsidRPr="00F67237">
              <w:rPr>
                <w:rFonts w:ascii="Nyala" w:hAnsi="Nyala" w:cs="Nyala"/>
                <w:sz w:val="20"/>
                <w:szCs w:val="20"/>
              </w:rPr>
              <w:t>በምርት</w:t>
            </w:r>
            <w:r w:rsidR="00BA29CE" w:rsidRPr="00F67237">
              <w:rPr>
                <w:rFonts w:ascii="Arial" w:hAnsi="Arial" w:cs="Arial"/>
                <w:sz w:val="20"/>
                <w:szCs w:val="20"/>
              </w:rPr>
              <w:t xml:space="preserve">/ </w:t>
            </w:r>
            <w:r w:rsidR="00BA29CE" w:rsidRPr="00F67237">
              <w:rPr>
                <w:rFonts w:ascii="Nyala" w:hAnsi="Nyala" w:cs="Nyala"/>
                <w:sz w:val="20"/>
                <w:szCs w:val="20"/>
              </w:rPr>
              <w:t>አገልግሎት</w:t>
            </w:r>
            <w:r w:rsidR="00BA29CE" w:rsidRPr="00F67237">
              <w:rPr>
                <w:rFonts w:ascii="Arial" w:hAnsi="Arial" w:cs="Arial"/>
                <w:sz w:val="20"/>
                <w:szCs w:val="20"/>
              </w:rPr>
              <w:t xml:space="preserve"> </w:t>
            </w:r>
            <w:r w:rsidR="00BA29CE" w:rsidRPr="00F67237">
              <w:rPr>
                <w:rFonts w:ascii="Nyala" w:hAnsi="Nyala" w:cs="Nyala"/>
                <w:sz w:val="20"/>
                <w:szCs w:val="20"/>
              </w:rPr>
              <w:t>አይነት</w:t>
            </w:r>
            <w:r w:rsidR="00BA29CE" w:rsidRPr="00F67237">
              <w:rPr>
                <w:rFonts w:ascii="Arial" w:hAnsi="Arial" w:cs="Arial"/>
                <w:sz w:val="20"/>
                <w:szCs w:val="20"/>
              </w:rPr>
              <w:t xml:space="preserve"> </w:t>
            </w:r>
            <w:r w:rsidR="00BA29CE" w:rsidRPr="00F67237">
              <w:rPr>
                <w:rFonts w:ascii="Nyala" w:hAnsi="Nyala" w:cs="Nyala"/>
                <w:sz w:val="20"/>
                <w:szCs w:val="20"/>
              </w:rPr>
              <w:t>ብዛት</w:t>
            </w:r>
            <w:r w:rsidR="00BA29CE" w:rsidRPr="00F67237">
              <w:rPr>
                <w:rFonts w:ascii="Arial" w:hAnsi="Arial" w:cs="Arial"/>
                <w:sz w:val="20"/>
                <w:szCs w:val="20"/>
              </w:rPr>
              <w:t>?</w:t>
            </w:r>
          </w:p>
          <w:tbl>
            <w:tblPr>
              <w:tblStyle w:val="TableGrid"/>
              <w:tblW w:w="0" w:type="auto"/>
              <w:tblLook w:val="04A0" w:firstRow="1" w:lastRow="0" w:firstColumn="1" w:lastColumn="0" w:noHBand="0" w:noVBand="1"/>
            </w:tblPr>
            <w:tblGrid>
              <w:gridCol w:w="1531"/>
              <w:gridCol w:w="1531"/>
              <w:gridCol w:w="1531"/>
              <w:gridCol w:w="1531"/>
              <w:gridCol w:w="1531"/>
            </w:tblGrid>
            <w:tr w:rsidR="00BA29CE" w:rsidRPr="00F67237" w14:paraId="13803C75" w14:textId="77777777" w:rsidTr="000F4544">
              <w:tc>
                <w:tcPr>
                  <w:tcW w:w="1531" w:type="dxa"/>
                  <w:shd w:val="clear" w:color="auto" w:fill="F2F2F2" w:themeFill="background1" w:themeFillShade="F2"/>
                  <w:vAlign w:val="center"/>
                </w:tcPr>
                <w:p w14:paraId="3BABA77E" w14:textId="77777777" w:rsidR="00BA29CE" w:rsidRPr="00F67237" w:rsidRDefault="00BA29CE" w:rsidP="000F4544">
                  <w:pPr>
                    <w:jc w:val="center"/>
                    <w:rPr>
                      <w:rFonts w:ascii="Arial" w:hAnsi="Arial" w:cs="Arial"/>
                      <w:b/>
                      <w:sz w:val="18"/>
                      <w:szCs w:val="18"/>
                    </w:rPr>
                  </w:pPr>
                  <w:r w:rsidRPr="00F67237">
                    <w:rPr>
                      <w:rFonts w:ascii="Arial" w:hAnsi="Arial" w:cs="Arial"/>
                      <w:b/>
                      <w:sz w:val="18"/>
                      <w:szCs w:val="18"/>
                    </w:rPr>
                    <w:t xml:space="preserve">Much worse / </w:t>
                  </w:r>
                  <w:r w:rsidRPr="00F67237">
                    <w:rPr>
                      <w:rFonts w:ascii="Nyala" w:hAnsi="Nyala" w:cs="Nyala"/>
                      <w:i/>
                      <w:sz w:val="20"/>
                      <w:szCs w:val="20"/>
                    </w:rPr>
                    <w:t>በጣም</w:t>
                  </w:r>
                  <w:r w:rsidRPr="00F67237">
                    <w:rPr>
                      <w:rFonts w:ascii="Arial" w:hAnsi="Arial" w:cs="Arial"/>
                      <w:i/>
                      <w:sz w:val="20"/>
                      <w:szCs w:val="20"/>
                    </w:rPr>
                    <w:t xml:space="preserve"> </w:t>
                  </w:r>
                  <w:r w:rsidRPr="00F67237">
                    <w:rPr>
                      <w:rFonts w:ascii="Nyala" w:hAnsi="Nyala" w:cs="Nyala"/>
                      <w:i/>
                      <w:sz w:val="20"/>
                      <w:szCs w:val="20"/>
                    </w:rPr>
                    <w:t>ባነሰ</w:t>
                  </w:r>
                  <w:r w:rsidRPr="00F67237">
                    <w:rPr>
                      <w:rFonts w:ascii="Arial" w:hAnsi="Arial" w:cs="Arial"/>
                      <w:i/>
                      <w:sz w:val="20"/>
                      <w:szCs w:val="20"/>
                    </w:rPr>
                    <w:t xml:space="preserve"> </w:t>
                  </w:r>
                  <w:r w:rsidRPr="00F67237">
                    <w:rPr>
                      <w:rFonts w:ascii="Nyala" w:hAnsi="Nyala" w:cs="Nyala"/>
                      <w:i/>
                      <w:sz w:val="20"/>
                      <w:szCs w:val="20"/>
                    </w:rPr>
                    <w:t>መልኩ</w:t>
                  </w:r>
                  <w:r w:rsidRPr="00F67237">
                    <w:rPr>
                      <w:rFonts w:ascii="Arial" w:hAnsi="Arial" w:cs="Arial"/>
                      <w:b/>
                      <w:sz w:val="18"/>
                      <w:szCs w:val="18"/>
                    </w:rPr>
                    <w:t xml:space="preserve">  </w:t>
                  </w:r>
                </w:p>
              </w:tc>
              <w:tc>
                <w:tcPr>
                  <w:tcW w:w="1531" w:type="dxa"/>
                  <w:shd w:val="clear" w:color="auto" w:fill="F2F2F2" w:themeFill="background1" w:themeFillShade="F2"/>
                  <w:vAlign w:val="center"/>
                </w:tcPr>
                <w:p w14:paraId="4345717A" w14:textId="77777777" w:rsidR="00BA29CE" w:rsidRPr="00F67237" w:rsidRDefault="00BA29CE" w:rsidP="000F4544">
                  <w:pPr>
                    <w:jc w:val="center"/>
                    <w:rPr>
                      <w:rFonts w:ascii="Arial" w:hAnsi="Arial" w:cs="Arial"/>
                      <w:b/>
                      <w:sz w:val="18"/>
                      <w:szCs w:val="18"/>
                    </w:rPr>
                  </w:pPr>
                  <w:r w:rsidRPr="00F67237">
                    <w:rPr>
                      <w:rFonts w:ascii="Arial" w:hAnsi="Arial" w:cs="Arial"/>
                      <w:b/>
                      <w:sz w:val="18"/>
                      <w:szCs w:val="18"/>
                    </w:rPr>
                    <w:t xml:space="preserve">Worse / </w:t>
                  </w:r>
                  <w:r w:rsidRPr="00F67237">
                    <w:rPr>
                      <w:rFonts w:ascii="Nyala" w:hAnsi="Nyala" w:cs="Nyala"/>
                      <w:i/>
                      <w:sz w:val="20"/>
                      <w:szCs w:val="20"/>
                    </w:rPr>
                    <w:t>ባነሰ</w:t>
                  </w:r>
                  <w:r w:rsidRPr="00F67237">
                    <w:rPr>
                      <w:rFonts w:ascii="Arial" w:hAnsi="Arial" w:cs="Arial"/>
                      <w:i/>
                      <w:sz w:val="20"/>
                      <w:szCs w:val="20"/>
                    </w:rPr>
                    <w:t xml:space="preserve"> </w:t>
                  </w:r>
                  <w:r w:rsidRPr="00F67237">
                    <w:rPr>
                      <w:rFonts w:ascii="Nyala" w:hAnsi="Nyala" w:cs="Nyala"/>
                      <w:i/>
                      <w:sz w:val="20"/>
                      <w:szCs w:val="20"/>
                    </w:rPr>
                    <w:t>መልኩ</w:t>
                  </w:r>
                </w:p>
              </w:tc>
              <w:tc>
                <w:tcPr>
                  <w:tcW w:w="1531" w:type="dxa"/>
                  <w:shd w:val="clear" w:color="auto" w:fill="F2F2F2" w:themeFill="background1" w:themeFillShade="F2"/>
                  <w:vAlign w:val="center"/>
                </w:tcPr>
                <w:p w14:paraId="5A1F33F4" w14:textId="77777777" w:rsidR="00BA29CE" w:rsidRPr="00F67237" w:rsidRDefault="00BA29CE" w:rsidP="000F4544">
                  <w:pPr>
                    <w:jc w:val="center"/>
                    <w:rPr>
                      <w:rFonts w:ascii="Arial" w:hAnsi="Arial" w:cs="Arial"/>
                      <w:b/>
                      <w:sz w:val="18"/>
                      <w:szCs w:val="18"/>
                    </w:rPr>
                  </w:pPr>
                  <w:r w:rsidRPr="00F67237">
                    <w:rPr>
                      <w:rFonts w:ascii="Arial" w:hAnsi="Arial" w:cs="Arial"/>
                      <w:b/>
                      <w:sz w:val="18"/>
                      <w:szCs w:val="18"/>
                    </w:rPr>
                    <w:t xml:space="preserve">The same way/ </w:t>
                  </w:r>
                  <w:r w:rsidRPr="00F67237">
                    <w:rPr>
                      <w:rFonts w:ascii="Nyala" w:hAnsi="Nyala" w:cs="Nyala"/>
                      <w:i/>
                      <w:sz w:val="20"/>
                      <w:szCs w:val="20"/>
                    </w:rPr>
                    <w:t>በተመሳሳይ</w:t>
                  </w:r>
                  <w:r w:rsidRPr="00F67237">
                    <w:rPr>
                      <w:rFonts w:ascii="Arial" w:hAnsi="Arial" w:cs="Arial"/>
                      <w:i/>
                      <w:sz w:val="20"/>
                      <w:szCs w:val="20"/>
                    </w:rPr>
                    <w:t xml:space="preserve"> </w:t>
                  </w:r>
                  <w:r w:rsidRPr="00F67237">
                    <w:rPr>
                      <w:rFonts w:ascii="Nyala" w:hAnsi="Nyala" w:cs="Nyala"/>
                      <w:i/>
                      <w:sz w:val="20"/>
                      <w:szCs w:val="20"/>
                    </w:rPr>
                    <w:t>መልኩ</w:t>
                  </w:r>
                </w:p>
              </w:tc>
              <w:tc>
                <w:tcPr>
                  <w:tcW w:w="1531" w:type="dxa"/>
                  <w:shd w:val="clear" w:color="auto" w:fill="F2F2F2" w:themeFill="background1" w:themeFillShade="F2"/>
                  <w:vAlign w:val="center"/>
                </w:tcPr>
                <w:p w14:paraId="7A190149" w14:textId="77777777" w:rsidR="00BA29CE" w:rsidRPr="00F67237" w:rsidRDefault="00BA29CE" w:rsidP="000F4544">
                  <w:pPr>
                    <w:jc w:val="center"/>
                    <w:rPr>
                      <w:rFonts w:ascii="Arial" w:hAnsi="Arial" w:cs="Arial"/>
                      <w:sz w:val="18"/>
                      <w:szCs w:val="18"/>
                    </w:rPr>
                  </w:pPr>
                  <w:r w:rsidRPr="00F67237">
                    <w:rPr>
                      <w:rFonts w:ascii="Arial" w:hAnsi="Arial" w:cs="Arial"/>
                      <w:b/>
                      <w:sz w:val="18"/>
                      <w:szCs w:val="18"/>
                    </w:rPr>
                    <w:t xml:space="preserve">Better/ </w:t>
                  </w:r>
                  <w:r w:rsidRPr="00F67237">
                    <w:rPr>
                      <w:rFonts w:ascii="Nyala" w:hAnsi="Nyala" w:cs="Nyala"/>
                      <w:i/>
                      <w:sz w:val="20"/>
                      <w:szCs w:val="20"/>
                    </w:rPr>
                    <w:t>በተሻለ</w:t>
                  </w:r>
                  <w:r w:rsidRPr="00F67237">
                    <w:rPr>
                      <w:rFonts w:ascii="Arial" w:hAnsi="Arial" w:cs="Arial"/>
                      <w:i/>
                      <w:sz w:val="20"/>
                      <w:szCs w:val="20"/>
                    </w:rPr>
                    <w:t xml:space="preserve"> </w:t>
                  </w:r>
                  <w:r w:rsidRPr="00F67237">
                    <w:rPr>
                      <w:rFonts w:ascii="Nyala" w:hAnsi="Nyala" w:cs="Nyala"/>
                      <w:i/>
                      <w:sz w:val="20"/>
                      <w:szCs w:val="20"/>
                    </w:rPr>
                    <w:t>መልኩ</w:t>
                  </w:r>
                </w:p>
              </w:tc>
              <w:tc>
                <w:tcPr>
                  <w:tcW w:w="1531" w:type="dxa"/>
                  <w:shd w:val="clear" w:color="auto" w:fill="F2F2F2" w:themeFill="background1" w:themeFillShade="F2"/>
                  <w:vAlign w:val="center"/>
                </w:tcPr>
                <w:p w14:paraId="2C535212" w14:textId="77777777" w:rsidR="00BA29CE" w:rsidRPr="00F67237" w:rsidRDefault="00BA29CE" w:rsidP="000F4544">
                  <w:pPr>
                    <w:jc w:val="center"/>
                    <w:rPr>
                      <w:rFonts w:ascii="Arial" w:hAnsi="Arial" w:cs="Arial"/>
                      <w:b/>
                      <w:sz w:val="18"/>
                      <w:szCs w:val="18"/>
                    </w:rPr>
                  </w:pPr>
                  <w:r w:rsidRPr="00F67237">
                    <w:rPr>
                      <w:rFonts w:ascii="Arial" w:hAnsi="Arial" w:cs="Arial"/>
                      <w:b/>
                      <w:sz w:val="18"/>
                      <w:szCs w:val="18"/>
                    </w:rPr>
                    <w:t xml:space="preserve">Much Better/ </w:t>
                  </w:r>
                  <w:r w:rsidRPr="00F67237">
                    <w:rPr>
                      <w:rFonts w:ascii="Nyala" w:hAnsi="Nyala" w:cs="Nyala"/>
                      <w:i/>
                      <w:sz w:val="20"/>
                      <w:szCs w:val="20"/>
                    </w:rPr>
                    <w:t>በጣም</w:t>
                  </w:r>
                  <w:r w:rsidRPr="00F67237">
                    <w:rPr>
                      <w:rFonts w:ascii="Arial" w:hAnsi="Arial" w:cs="Arial"/>
                      <w:i/>
                      <w:sz w:val="20"/>
                      <w:szCs w:val="20"/>
                    </w:rPr>
                    <w:t xml:space="preserve"> </w:t>
                  </w:r>
                  <w:r w:rsidRPr="00F67237">
                    <w:rPr>
                      <w:rFonts w:ascii="Nyala" w:hAnsi="Nyala" w:cs="Nyala"/>
                      <w:i/>
                      <w:sz w:val="20"/>
                      <w:szCs w:val="20"/>
                    </w:rPr>
                    <w:t>በተሸለ</w:t>
                  </w:r>
                  <w:r w:rsidRPr="00F67237">
                    <w:rPr>
                      <w:rFonts w:ascii="Arial" w:hAnsi="Arial" w:cs="Arial"/>
                      <w:i/>
                      <w:sz w:val="20"/>
                      <w:szCs w:val="20"/>
                    </w:rPr>
                    <w:t xml:space="preserve"> </w:t>
                  </w:r>
                  <w:r w:rsidRPr="00F67237">
                    <w:rPr>
                      <w:rFonts w:ascii="Nyala" w:hAnsi="Nyala" w:cs="Nyala"/>
                      <w:i/>
                      <w:sz w:val="20"/>
                      <w:szCs w:val="20"/>
                    </w:rPr>
                    <w:t>መልኩ</w:t>
                  </w:r>
                </w:p>
              </w:tc>
            </w:tr>
            <w:tr w:rsidR="00BA29CE" w:rsidRPr="00F67237" w14:paraId="2BE39247" w14:textId="77777777" w:rsidTr="000F4544">
              <w:tc>
                <w:tcPr>
                  <w:tcW w:w="1531" w:type="dxa"/>
                  <w:vAlign w:val="center"/>
                </w:tcPr>
                <w:p w14:paraId="399C05A8" w14:textId="77777777" w:rsidR="00BA29CE" w:rsidRPr="00F67237" w:rsidRDefault="00BA29CE" w:rsidP="000F4544">
                  <w:pPr>
                    <w:jc w:val="center"/>
                    <w:rPr>
                      <w:rFonts w:ascii="Arial" w:hAnsi="Arial" w:cs="Arial"/>
                      <w:sz w:val="18"/>
                      <w:szCs w:val="18"/>
                    </w:rPr>
                  </w:pPr>
                  <w:r w:rsidRPr="00F67237">
                    <w:rPr>
                      <w:rFonts w:ascii="Arial" w:hAnsi="Arial" w:cs="Arial"/>
                      <w:sz w:val="18"/>
                      <w:szCs w:val="18"/>
                    </w:rPr>
                    <w:t>1</w:t>
                  </w:r>
                </w:p>
              </w:tc>
              <w:tc>
                <w:tcPr>
                  <w:tcW w:w="1531" w:type="dxa"/>
                  <w:vAlign w:val="center"/>
                </w:tcPr>
                <w:p w14:paraId="3191DDDE" w14:textId="77777777" w:rsidR="00BA29CE" w:rsidRPr="00F67237" w:rsidRDefault="00BA29CE" w:rsidP="000F4544">
                  <w:pPr>
                    <w:jc w:val="center"/>
                    <w:rPr>
                      <w:rFonts w:ascii="Arial" w:hAnsi="Arial" w:cs="Arial"/>
                      <w:sz w:val="18"/>
                      <w:szCs w:val="18"/>
                    </w:rPr>
                  </w:pPr>
                  <w:r w:rsidRPr="00F67237">
                    <w:rPr>
                      <w:rFonts w:ascii="Arial" w:hAnsi="Arial" w:cs="Arial"/>
                      <w:sz w:val="18"/>
                      <w:szCs w:val="18"/>
                    </w:rPr>
                    <w:t>2</w:t>
                  </w:r>
                </w:p>
              </w:tc>
              <w:tc>
                <w:tcPr>
                  <w:tcW w:w="1531" w:type="dxa"/>
                  <w:vAlign w:val="center"/>
                </w:tcPr>
                <w:p w14:paraId="43F94D56" w14:textId="77777777" w:rsidR="00BA29CE" w:rsidRPr="00F67237" w:rsidRDefault="00BA29CE" w:rsidP="000F4544">
                  <w:pPr>
                    <w:jc w:val="center"/>
                    <w:rPr>
                      <w:rFonts w:ascii="Arial" w:hAnsi="Arial" w:cs="Arial"/>
                      <w:sz w:val="18"/>
                      <w:szCs w:val="18"/>
                    </w:rPr>
                  </w:pPr>
                  <w:r w:rsidRPr="00F67237">
                    <w:rPr>
                      <w:rFonts w:ascii="Arial" w:hAnsi="Arial" w:cs="Arial"/>
                      <w:sz w:val="18"/>
                      <w:szCs w:val="18"/>
                    </w:rPr>
                    <w:t>3</w:t>
                  </w:r>
                </w:p>
              </w:tc>
              <w:tc>
                <w:tcPr>
                  <w:tcW w:w="1531" w:type="dxa"/>
                  <w:vAlign w:val="center"/>
                </w:tcPr>
                <w:p w14:paraId="4E18C537" w14:textId="77777777" w:rsidR="00BA29CE" w:rsidRPr="00F67237" w:rsidRDefault="00BA29CE" w:rsidP="000F4544">
                  <w:pPr>
                    <w:jc w:val="center"/>
                    <w:rPr>
                      <w:rFonts w:ascii="Arial" w:hAnsi="Arial" w:cs="Arial"/>
                      <w:sz w:val="18"/>
                      <w:szCs w:val="18"/>
                    </w:rPr>
                  </w:pPr>
                  <w:r w:rsidRPr="00F67237">
                    <w:rPr>
                      <w:rFonts w:ascii="Arial" w:hAnsi="Arial" w:cs="Arial"/>
                      <w:sz w:val="18"/>
                      <w:szCs w:val="18"/>
                    </w:rPr>
                    <w:t>4</w:t>
                  </w:r>
                </w:p>
              </w:tc>
              <w:tc>
                <w:tcPr>
                  <w:tcW w:w="1531" w:type="dxa"/>
                  <w:vAlign w:val="center"/>
                </w:tcPr>
                <w:p w14:paraId="2752BB2E" w14:textId="77777777" w:rsidR="00BA29CE" w:rsidRPr="00F67237" w:rsidRDefault="00BA29CE" w:rsidP="000F4544">
                  <w:pPr>
                    <w:jc w:val="center"/>
                    <w:rPr>
                      <w:rFonts w:ascii="Arial" w:hAnsi="Arial" w:cs="Arial"/>
                      <w:sz w:val="18"/>
                      <w:szCs w:val="18"/>
                    </w:rPr>
                  </w:pPr>
                  <w:r w:rsidRPr="00F67237">
                    <w:rPr>
                      <w:rFonts w:ascii="Arial" w:hAnsi="Arial" w:cs="Arial"/>
                      <w:sz w:val="18"/>
                      <w:szCs w:val="18"/>
                    </w:rPr>
                    <w:t>5</w:t>
                  </w:r>
                </w:p>
              </w:tc>
            </w:tr>
          </w:tbl>
          <w:p w14:paraId="718F8C6E" w14:textId="77777777" w:rsidR="00F119AD" w:rsidRPr="00F67237" w:rsidRDefault="00F119AD" w:rsidP="00F119AD">
            <w:pPr>
              <w:rPr>
                <w:rFonts w:ascii="Arial" w:hAnsi="Arial" w:cs="Arial"/>
                <w:sz w:val="20"/>
                <w:szCs w:val="20"/>
              </w:rPr>
            </w:pPr>
          </w:p>
          <w:p w14:paraId="4A883168" w14:textId="5207E079" w:rsidR="00BA29CE" w:rsidRPr="00F67237" w:rsidRDefault="00F119AD" w:rsidP="00DE08E3">
            <w:pPr>
              <w:pStyle w:val="ListParagraph"/>
              <w:numPr>
                <w:ilvl w:val="0"/>
                <w:numId w:val="22"/>
              </w:numPr>
              <w:rPr>
                <w:rFonts w:ascii="Arial" w:hAnsi="Arial" w:cs="Arial"/>
                <w:sz w:val="20"/>
                <w:szCs w:val="20"/>
              </w:rPr>
            </w:pPr>
            <w:r w:rsidRPr="00F67237">
              <w:rPr>
                <w:rFonts w:ascii="Arial" w:hAnsi="Arial" w:cs="Arial"/>
                <w:sz w:val="20"/>
                <w:szCs w:val="20"/>
              </w:rPr>
              <w:t>Customer satisfaction?</w:t>
            </w:r>
            <w:r w:rsidR="00BA29CE" w:rsidRPr="00F67237">
              <w:rPr>
                <w:rFonts w:ascii="Arial" w:hAnsi="Arial" w:cs="Arial"/>
                <w:sz w:val="20"/>
                <w:szCs w:val="20"/>
              </w:rPr>
              <w:t xml:space="preserve"> </w:t>
            </w:r>
            <w:r w:rsidR="00BA29CE" w:rsidRPr="00F67237">
              <w:rPr>
                <w:rFonts w:ascii="Nyala" w:hAnsi="Nyala" w:cs="Nyala"/>
                <w:sz w:val="20"/>
                <w:szCs w:val="20"/>
              </w:rPr>
              <w:t>በደንበኞች</w:t>
            </w:r>
            <w:r w:rsidR="00BA29CE" w:rsidRPr="00F67237">
              <w:rPr>
                <w:rFonts w:ascii="Arial" w:hAnsi="Arial" w:cs="Arial"/>
                <w:sz w:val="20"/>
                <w:szCs w:val="20"/>
              </w:rPr>
              <w:t xml:space="preserve"> </w:t>
            </w:r>
            <w:r w:rsidR="00BA29CE" w:rsidRPr="00F67237">
              <w:rPr>
                <w:rFonts w:ascii="Nyala" w:hAnsi="Nyala" w:cs="Nyala"/>
                <w:sz w:val="20"/>
                <w:szCs w:val="20"/>
              </w:rPr>
              <w:t>እርካታ</w:t>
            </w:r>
            <w:r w:rsidR="00BA29CE" w:rsidRPr="00F67237">
              <w:rPr>
                <w:rFonts w:ascii="Arial" w:hAnsi="Arial" w:cs="Arial"/>
                <w:sz w:val="20"/>
                <w:szCs w:val="20"/>
              </w:rPr>
              <w:t>?</w:t>
            </w:r>
          </w:p>
          <w:tbl>
            <w:tblPr>
              <w:tblStyle w:val="TableGrid"/>
              <w:tblW w:w="0" w:type="auto"/>
              <w:tblLook w:val="04A0" w:firstRow="1" w:lastRow="0" w:firstColumn="1" w:lastColumn="0" w:noHBand="0" w:noVBand="1"/>
            </w:tblPr>
            <w:tblGrid>
              <w:gridCol w:w="1531"/>
              <w:gridCol w:w="1531"/>
              <w:gridCol w:w="1531"/>
              <w:gridCol w:w="1531"/>
              <w:gridCol w:w="1531"/>
            </w:tblGrid>
            <w:tr w:rsidR="00BA29CE" w:rsidRPr="00F67237" w14:paraId="23BFF7C5" w14:textId="77777777" w:rsidTr="000F4544">
              <w:tc>
                <w:tcPr>
                  <w:tcW w:w="1531" w:type="dxa"/>
                  <w:shd w:val="clear" w:color="auto" w:fill="F2F2F2" w:themeFill="background1" w:themeFillShade="F2"/>
                  <w:vAlign w:val="center"/>
                </w:tcPr>
                <w:p w14:paraId="65DC48FB" w14:textId="77777777" w:rsidR="00BA29CE" w:rsidRPr="00F67237" w:rsidRDefault="00BA29CE" w:rsidP="000F4544">
                  <w:pPr>
                    <w:jc w:val="center"/>
                    <w:rPr>
                      <w:rFonts w:ascii="Arial" w:hAnsi="Arial" w:cs="Arial"/>
                      <w:b/>
                      <w:sz w:val="18"/>
                      <w:szCs w:val="18"/>
                    </w:rPr>
                  </w:pPr>
                  <w:r w:rsidRPr="00F67237">
                    <w:rPr>
                      <w:rFonts w:ascii="Arial" w:hAnsi="Arial" w:cs="Arial"/>
                      <w:b/>
                      <w:sz w:val="18"/>
                      <w:szCs w:val="18"/>
                    </w:rPr>
                    <w:t xml:space="preserve">Much worse / </w:t>
                  </w:r>
                  <w:r w:rsidRPr="00F67237">
                    <w:rPr>
                      <w:rFonts w:ascii="Nyala" w:hAnsi="Nyala" w:cs="Nyala"/>
                      <w:i/>
                      <w:sz w:val="20"/>
                      <w:szCs w:val="20"/>
                    </w:rPr>
                    <w:t>በጣም</w:t>
                  </w:r>
                  <w:r w:rsidRPr="00F67237">
                    <w:rPr>
                      <w:rFonts w:ascii="Arial" w:hAnsi="Arial" w:cs="Arial"/>
                      <w:i/>
                      <w:sz w:val="20"/>
                      <w:szCs w:val="20"/>
                    </w:rPr>
                    <w:t xml:space="preserve"> </w:t>
                  </w:r>
                  <w:r w:rsidRPr="00F67237">
                    <w:rPr>
                      <w:rFonts w:ascii="Nyala" w:hAnsi="Nyala" w:cs="Nyala"/>
                      <w:i/>
                      <w:sz w:val="20"/>
                      <w:szCs w:val="20"/>
                    </w:rPr>
                    <w:t>ባነሰ</w:t>
                  </w:r>
                  <w:r w:rsidRPr="00F67237">
                    <w:rPr>
                      <w:rFonts w:ascii="Arial" w:hAnsi="Arial" w:cs="Arial"/>
                      <w:i/>
                      <w:sz w:val="20"/>
                      <w:szCs w:val="20"/>
                    </w:rPr>
                    <w:t xml:space="preserve"> </w:t>
                  </w:r>
                  <w:r w:rsidRPr="00F67237">
                    <w:rPr>
                      <w:rFonts w:ascii="Nyala" w:hAnsi="Nyala" w:cs="Nyala"/>
                      <w:i/>
                      <w:sz w:val="20"/>
                      <w:szCs w:val="20"/>
                    </w:rPr>
                    <w:t>መልኩ</w:t>
                  </w:r>
                  <w:r w:rsidRPr="00F67237">
                    <w:rPr>
                      <w:rFonts w:ascii="Arial" w:hAnsi="Arial" w:cs="Arial"/>
                      <w:b/>
                      <w:sz w:val="18"/>
                      <w:szCs w:val="18"/>
                    </w:rPr>
                    <w:t xml:space="preserve">  </w:t>
                  </w:r>
                </w:p>
              </w:tc>
              <w:tc>
                <w:tcPr>
                  <w:tcW w:w="1531" w:type="dxa"/>
                  <w:shd w:val="clear" w:color="auto" w:fill="F2F2F2" w:themeFill="background1" w:themeFillShade="F2"/>
                  <w:vAlign w:val="center"/>
                </w:tcPr>
                <w:p w14:paraId="4EE8BC18" w14:textId="77777777" w:rsidR="00BA29CE" w:rsidRPr="00F67237" w:rsidRDefault="00BA29CE" w:rsidP="000F4544">
                  <w:pPr>
                    <w:jc w:val="center"/>
                    <w:rPr>
                      <w:rFonts w:ascii="Arial" w:hAnsi="Arial" w:cs="Arial"/>
                      <w:b/>
                      <w:sz w:val="18"/>
                      <w:szCs w:val="18"/>
                    </w:rPr>
                  </w:pPr>
                  <w:r w:rsidRPr="00F67237">
                    <w:rPr>
                      <w:rFonts w:ascii="Arial" w:hAnsi="Arial" w:cs="Arial"/>
                      <w:b/>
                      <w:sz w:val="18"/>
                      <w:szCs w:val="18"/>
                    </w:rPr>
                    <w:t xml:space="preserve">Worse / </w:t>
                  </w:r>
                  <w:r w:rsidRPr="00F67237">
                    <w:rPr>
                      <w:rFonts w:ascii="Nyala" w:hAnsi="Nyala" w:cs="Nyala"/>
                      <w:i/>
                      <w:sz w:val="20"/>
                      <w:szCs w:val="20"/>
                    </w:rPr>
                    <w:t>ባነሰ</w:t>
                  </w:r>
                  <w:r w:rsidRPr="00F67237">
                    <w:rPr>
                      <w:rFonts w:ascii="Arial" w:hAnsi="Arial" w:cs="Arial"/>
                      <w:i/>
                      <w:sz w:val="20"/>
                      <w:szCs w:val="20"/>
                    </w:rPr>
                    <w:t xml:space="preserve"> </w:t>
                  </w:r>
                  <w:r w:rsidRPr="00F67237">
                    <w:rPr>
                      <w:rFonts w:ascii="Nyala" w:hAnsi="Nyala" w:cs="Nyala"/>
                      <w:i/>
                      <w:sz w:val="20"/>
                      <w:szCs w:val="20"/>
                    </w:rPr>
                    <w:t>መልኩ</w:t>
                  </w:r>
                </w:p>
              </w:tc>
              <w:tc>
                <w:tcPr>
                  <w:tcW w:w="1531" w:type="dxa"/>
                  <w:shd w:val="clear" w:color="auto" w:fill="F2F2F2" w:themeFill="background1" w:themeFillShade="F2"/>
                  <w:vAlign w:val="center"/>
                </w:tcPr>
                <w:p w14:paraId="5184C8AC" w14:textId="77777777" w:rsidR="00BA29CE" w:rsidRPr="00F67237" w:rsidRDefault="00BA29CE" w:rsidP="000F4544">
                  <w:pPr>
                    <w:jc w:val="center"/>
                    <w:rPr>
                      <w:rFonts w:ascii="Arial" w:hAnsi="Arial" w:cs="Arial"/>
                      <w:b/>
                      <w:sz w:val="18"/>
                      <w:szCs w:val="18"/>
                    </w:rPr>
                  </w:pPr>
                  <w:r w:rsidRPr="00F67237">
                    <w:rPr>
                      <w:rFonts w:ascii="Arial" w:hAnsi="Arial" w:cs="Arial"/>
                      <w:b/>
                      <w:sz w:val="18"/>
                      <w:szCs w:val="18"/>
                    </w:rPr>
                    <w:t xml:space="preserve">The same way/ </w:t>
                  </w:r>
                  <w:r w:rsidRPr="00F67237">
                    <w:rPr>
                      <w:rFonts w:ascii="Nyala" w:hAnsi="Nyala" w:cs="Nyala"/>
                      <w:i/>
                      <w:sz w:val="20"/>
                      <w:szCs w:val="20"/>
                    </w:rPr>
                    <w:t>በተመሳሳይ</w:t>
                  </w:r>
                  <w:r w:rsidRPr="00F67237">
                    <w:rPr>
                      <w:rFonts w:ascii="Arial" w:hAnsi="Arial" w:cs="Arial"/>
                      <w:i/>
                      <w:sz w:val="20"/>
                      <w:szCs w:val="20"/>
                    </w:rPr>
                    <w:t xml:space="preserve"> </w:t>
                  </w:r>
                  <w:r w:rsidRPr="00F67237">
                    <w:rPr>
                      <w:rFonts w:ascii="Nyala" w:hAnsi="Nyala" w:cs="Nyala"/>
                      <w:i/>
                      <w:sz w:val="20"/>
                      <w:szCs w:val="20"/>
                    </w:rPr>
                    <w:t>መልኩ</w:t>
                  </w:r>
                </w:p>
              </w:tc>
              <w:tc>
                <w:tcPr>
                  <w:tcW w:w="1531" w:type="dxa"/>
                  <w:shd w:val="clear" w:color="auto" w:fill="F2F2F2" w:themeFill="background1" w:themeFillShade="F2"/>
                  <w:vAlign w:val="center"/>
                </w:tcPr>
                <w:p w14:paraId="6E135429" w14:textId="77777777" w:rsidR="00BA29CE" w:rsidRPr="00F67237" w:rsidRDefault="00BA29CE" w:rsidP="000F4544">
                  <w:pPr>
                    <w:jc w:val="center"/>
                    <w:rPr>
                      <w:rFonts w:ascii="Arial" w:hAnsi="Arial" w:cs="Arial"/>
                      <w:b/>
                      <w:sz w:val="18"/>
                      <w:szCs w:val="18"/>
                    </w:rPr>
                  </w:pPr>
                  <w:r w:rsidRPr="00F67237">
                    <w:rPr>
                      <w:rFonts w:ascii="Arial" w:hAnsi="Arial" w:cs="Arial"/>
                      <w:b/>
                      <w:sz w:val="18"/>
                      <w:szCs w:val="18"/>
                    </w:rPr>
                    <w:t xml:space="preserve">Better/ </w:t>
                  </w:r>
                  <w:r w:rsidRPr="00F67237">
                    <w:rPr>
                      <w:rFonts w:ascii="Nyala" w:hAnsi="Nyala" w:cs="Nyala"/>
                      <w:i/>
                      <w:sz w:val="20"/>
                      <w:szCs w:val="20"/>
                    </w:rPr>
                    <w:t>በተሻለ</w:t>
                  </w:r>
                  <w:r w:rsidRPr="00F67237">
                    <w:rPr>
                      <w:rFonts w:ascii="Arial" w:hAnsi="Arial" w:cs="Arial"/>
                      <w:i/>
                      <w:sz w:val="20"/>
                      <w:szCs w:val="20"/>
                    </w:rPr>
                    <w:t xml:space="preserve"> </w:t>
                  </w:r>
                  <w:r w:rsidRPr="00F67237">
                    <w:rPr>
                      <w:rFonts w:ascii="Nyala" w:hAnsi="Nyala" w:cs="Nyala"/>
                      <w:i/>
                      <w:sz w:val="20"/>
                      <w:szCs w:val="20"/>
                    </w:rPr>
                    <w:t>መልኩ</w:t>
                  </w:r>
                </w:p>
              </w:tc>
              <w:tc>
                <w:tcPr>
                  <w:tcW w:w="1531" w:type="dxa"/>
                  <w:shd w:val="clear" w:color="auto" w:fill="F2F2F2" w:themeFill="background1" w:themeFillShade="F2"/>
                  <w:vAlign w:val="center"/>
                </w:tcPr>
                <w:p w14:paraId="76909563" w14:textId="77777777" w:rsidR="00BA29CE" w:rsidRPr="00F67237" w:rsidRDefault="00BA29CE" w:rsidP="000F4544">
                  <w:pPr>
                    <w:jc w:val="center"/>
                    <w:rPr>
                      <w:rFonts w:ascii="Arial" w:hAnsi="Arial" w:cs="Arial"/>
                      <w:b/>
                      <w:sz w:val="18"/>
                      <w:szCs w:val="18"/>
                    </w:rPr>
                  </w:pPr>
                  <w:r w:rsidRPr="00F67237">
                    <w:rPr>
                      <w:rFonts w:ascii="Arial" w:hAnsi="Arial" w:cs="Arial"/>
                      <w:b/>
                      <w:sz w:val="18"/>
                      <w:szCs w:val="18"/>
                    </w:rPr>
                    <w:t xml:space="preserve">Much Better/ </w:t>
                  </w:r>
                  <w:r w:rsidRPr="00F67237">
                    <w:rPr>
                      <w:rFonts w:ascii="Nyala" w:hAnsi="Nyala" w:cs="Nyala"/>
                      <w:i/>
                      <w:sz w:val="20"/>
                      <w:szCs w:val="20"/>
                    </w:rPr>
                    <w:t>በጣም</w:t>
                  </w:r>
                  <w:r w:rsidRPr="00F67237">
                    <w:rPr>
                      <w:rFonts w:ascii="Arial" w:hAnsi="Arial" w:cs="Arial"/>
                      <w:i/>
                      <w:sz w:val="20"/>
                      <w:szCs w:val="20"/>
                    </w:rPr>
                    <w:t xml:space="preserve"> </w:t>
                  </w:r>
                  <w:r w:rsidRPr="00F67237">
                    <w:rPr>
                      <w:rFonts w:ascii="Nyala" w:hAnsi="Nyala" w:cs="Nyala"/>
                      <w:i/>
                      <w:sz w:val="20"/>
                      <w:szCs w:val="20"/>
                    </w:rPr>
                    <w:t>በተሸለ</w:t>
                  </w:r>
                  <w:r w:rsidRPr="00F67237">
                    <w:rPr>
                      <w:rFonts w:ascii="Arial" w:hAnsi="Arial" w:cs="Arial"/>
                      <w:i/>
                      <w:sz w:val="20"/>
                      <w:szCs w:val="20"/>
                    </w:rPr>
                    <w:t xml:space="preserve"> </w:t>
                  </w:r>
                  <w:r w:rsidRPr="00F67237">
                    <w:rPr>
                      <w:rFonts w:ascii="Nyala" w:hAnsi="Nyala" w:cs="Nyala"/>
                      <w:i/>
                      <w:sz w:val="20"/>
                      <w:szCs w:val="20"/>
                    </w:rPr>
                    <w:t>መልኩ</w:t>
                  </w:r>
                </w:p>
              </w:tc>
            </w:tr>
            <w:tr w:rsidR="00BA29CE" w:rsidRPr="00F67237" w14:paraId="70C85F96" w14:textId="77777777" w:rsidTr="000F4544">
              <w:tc>
                <w:tcPr>
                  <w:tcW w:w="1531" w:type="dxa"/>
                  <w:vAlign w:val="center"/>
                </w:tcPr>
                <w:p w14:paraId="1690FD56" w14:textId="77777777" w:rsidR="00BA29CE" w:rsidRPr="00F67237" w:rsidRDefault="00BA29CE" w:rsidP="000F4544">
                  <w:pPr>
                    <w:jc w:val="center"/>
                    <w:rPr>
                      <w:rFonts w:ascii="Arial" w:hAnsi="Arial" w:cs="Arial"/>
                      <w:sz w:val="18"/>
                      <w:szCs w:val="18"/>
                    </w:rPr>
                  </w:pPr>
                  <w:r w:rsidRPr="00F67237">
                    <w:rPr>
                      <w:rFonts w:ascii="Arial" w:hAnsi="Arial" w:cs="Arial"/>
                      <w:sz w:val="18"/>
                      <w:szCs w:val="18"/>
                    </w:rPr>
                    <w:t>1</w:t>
                  </w:r>
                </w:p>
              </w:tc>
              <w:tc>
                <w:tcPr>
                  <w:tcW w:w="1531" w:type="dxa"/>
                  <w:vAlign w:val="center"/>
                </w:tcPr>
                <w:p w14:paraId="53538BA1" w14:textId="77777777" w:rsidR="00BA29CE" w:rsidRPr="00F67237" w:rsidRDefault="00BA29CE" w:rsidP="000F4544">
                  <w:pPr>
                    <w:jc w:val="center"/>
                    <w:rPr>
                      <w:rFonts w:ascii="Arial" w:hAnsi="Arial" w:cs="Arial"/>
                      <w:sz w:val="18"/>
                      <w:szCs w:val="18"/>
                    </w:rPr>
                  </w:pPr>
                  <w:r w:rsidRPr="00F67237">
                    <w:rPr>
                      <w:rFonts w:ascii="Arial" w:hAnsi="Arial" w:cs="Arial"/>
                      <w:sz w:val="18"/>
                      <w:szCs w:val="18"/>
                    </w:rPr>
                    <w:t>2</w:t>
                  </w:r>
                </w:p>
              </w:tc>
              <w:tc>
                <w:tcPr>
                  <w:tcW w:w="1531" w:type="dxa"/>
                  <w:vAlign w:val="center"/>
                </w:tcPr>
                <w:p w14:paraId="472092F4" w14:textId="77777777" w:rsidR="00BA29CE" w:rsidRPr="00F67237" w:rsidRDefault="00BA29CE" w:rsidP="000F4544">
                  <w:pPr>
                    <w:jc w:val="center"/>
                    <w:rPr>
                      <w:rFonts w:ascii="Arial" w:hAnsi="Arial" w:cs="Arial"/>
                      <w:sz w:val="18"/>
                      <w:szCs w:val="18"/>
                    </w:rPr>
                  </w:pPr>
                  <w:r w:rsidRPr="00F67237">
                    <w:rPr>
                      <w:rFonts w:ascii="Arial" w:hAnsi="Arial" w:cs="Arial"/>
                      <w:sz w:val="18"/>
                      <w:szCs w:val="18"/>
                    </w:rPr>
                    <w:t>3</w:t>
                  </w:r>
                </w:p>
              </w:tc>
              <w:tc>
                <w:tcPr>
                  <w:tcW w:w="1531" w:type="dxa"/>
                  <w:vAlign w:val="center"/>
                </w:tcPr>
                <w:p w14:paraId="47B270F5" w14:textId="77777777" w:rsidR="00BA29CE" w:rsidRPr="00F67237" w:rsidRDefault="00BA29CE" w:rsidP="000F4544">
                  <w:pPr>
                    <w:jc w:val="center"/>
                    <w:rPr>
                      <w:rFonts w:ascii="Arial" w:hAnsi="Arial" w:cs="Arial"/>
                      <w:sz w:val="18"/>
                      <w:szCs w:val="18"/>
                    </w:rPr>
                  </w:pPr>
                  <w:r w:rsidRPr="00F67237">
                    <w:rPr>
                      <w:rFonts w:ascii="Arial" w:hAnsi="Arial" w:cs="Arial"/>
                      <w:sz w:val="18"/>
                      <w:szCs w:val="18"/>
                    </w:rPr>
                    <w:t>4</w:t>
                  </w:r>
                </w:p>
              </w:tc>
              <w:tc>
                <w:tcPr>
                  <w:tcW w:w="1531" w:type="dxa"/>
                  <w:vAlign w:val="center"/>
                </w:tcPr>
                <w:p w14:paraId="23A44A70" w14:textId="77777777" w:rsidR="00BA29CE" w:rsidRPr="00F67237" w:rsidRDefault="00BA29CE" w:rsidP="000F4544">
                  <w:pPr>
                    <w:jc w:val="center"/>
                    <w:rPr>
                      <w:rFonts w:ascii="Arial" w:hAnsi="Arial" w:cs="Arial"/>
                      <w:sz w:val="18"/>
                      <w:szCs w:val="18"/>
                    </w:rPr>
                  </w:pPr>
                  <w:r w:rsidRPr="00F67237">
                    <w:rPr>
                      <w:rFonts w:ascii="Arial" w:hAnsi="Arial" w:cs="Arial"/>
                      <w:sz w:val="18"/>
                      <w:szCs w:val="18"/>
                    </w:rPr>
                    <w:t>5</w:t>
                  </w:r>
                </w:p>
              </w:tc>
            </w:tr>
          </w:tbl>
          <w:p w14:paraId="41DB336D" w14:textId="77777777" w:rsidR="00F119AD" w:rsidRPr="00F67237" w:rsidRDefault="00F119AD" w:rsidP="004105D0">
            <w:pPr>
              <w:spacing w:beforeLines="20" w:before="48" w:afterLines="20" w:after="48"/>
              <w:rPr>
                <w:rFonts w:ascii="Arial" w:hAnsi="Arial" w:cs="Arial"/>
                <w:sz w:val="20"/>
                <w:szCs w:val="20"/>
              </w:rPr>
            </w:pPr>
          </w:p>
        </w:tc>
      </w:tr>
    </w:tbl>
    <w:p w14:paraId="67BF2E3F" w14:textId="77777777" w:rsidR="00590886" w:rsidRPr="00F67237" w:rsidRDefault="00590886" w:rsidP="004F1D13">
      <w:pPr>
        <w:rPr>
          <w:rFonts w:ascii="Arial" w:hAnsi="Arial" w:cs="Arial"/>
          <w:sz w:val="20"/>
          <w:szCs w:val="20"/>
        </w:rPr>
      </w:pPr>
    </w:p>
    <w:p w14:paraId="2C5E0F7D" w14:textId="77777777" w:rsidR="001B0945" w:rsidRPr="00F67237" w:rsidRDefault="001B0945" w:rsidP="004F1D13">
      <w:pPr>
        <w:rPr>
          <w:rFonts w:ascii="Arial" w:hAnsi="Arial" w:cs="Arial"/>
          <w:sz w:val="20"/>
          <w:szCs w:val="20"/>
        </w:rPr>
      </w:pPr>
    </w:p>
    <w:tbl>
      <w:tblPr>
        <w:tblStyle w:val="TableGrid"/>
        <w:tblW w:w="0" w:type="auto"/>
        <w:tblCellMar>
          <w:top w:w="108" w:type="dxa"/>
          <w:bottom w:w="108" w:type="dxa"/>
        </w:tblCellMar>
        <w:tblLook w:val="04A0" w:firstRow="1" w:lastRow="0" w:firstColumn="1" w:lastColumn="0" w:noHBand="0" w:noVBand="1"/>
      </w:tblPr>
      <w:tblGrid>
        <w:gridCol w:w="503"/>
        <w:gridCol w:w="8785"/>
      </w:tblGrid>
      <w:tr w:rsidR="00FA5A92" w:rsidRPr="00F67237" w14:paraId="1B21ED60" w14:textId="77777777" w:rsidTr="008443EF">
        <w:trPr>
          <w:trHeight w:val="333"/>
        </w:trPr>
        <w:tc>
          <w:tcPr>
            <w:tcW w:w="9288" w:type="dxa"/>
            <w:gridSpan w:val="2"/>
            <w:shd w:val="clear" w:color="auto" w:fill="DBE5F1" w:themeFill="accent1" w:themeFillTint="33"/>
          </w:tcPr>
          <w:p w14:paraId="2F84F7C4" w14:textId="77777777" w:rsidR="00FA5A92" w:rsidRPr="00F67237" w:rsidRDefault="005E40FF" w:rsidP="00FA5A92">
            <w:pPr>
              <w:rPr>
                <w:rFonts w:ascii="Arial" w:hAnsi="Arial" w:cs="Arial"/>
                <w:b/>
                <w:sz w:val="20"/>
                <w:szCs w:val="20"/>
              </w:rPr>
            </w:pPr>
            <w:r w:rsidRPr="00F67237">
              <w:rPr>
                <w:rFonts w:ascii="Arial" w:hAnsi="Arial" w:cs="Arial"/>
                <w:b/>
                <w:sz w:val="20"/>
                <w:szCs w:val="20"/>
              </w:rPr>
              <w:t>8</w:t>
            </w:r>
            <w:r w:rsidR="00AE21C2" w:rsidRPr="00F67237">
              <w:rPr>
                <w:rFonts w:ascii="Arial" w:hAnsi="Arial" w:cs="Arial"/>
                <w:b/>
                <w:sz w:val="20"/>
                <w:szCs w:val="20"/>
              </w:rPr>
              <w:t xml:space="preserve"> </w:t>
            </w:r>
            <w:r w:rsidR="00FA5A92" w:rsidRPr="00F67237">
              <w:rPr>
                <w:rFonts w:ascii="Arial" w:hAnsi="Arial" w:cs="Arial"/>
                <w:b/>
                <w:sz w:val="20"/>
                <w:szCs w:val="20"/>
                <w:shd w:val="clear" w:color="auto" w:fill="DBE5F1" w:themeFill="accent1" w:themeFillTint="33"/>
              </w:rPr>
              <w:t>Verification of contacts</w:t>
            </w:r>
          </w:p>
        </w:tc>
      </w:tr>
      <w:tr w:rsidR="00812152" w:rsidRPr="00F67237" w14:paraId="2BECFF93" w14:textId="77777777" w:rsidTr="00812152">
        <w:trPr>
          <w:trHeight w:val="333"/>
        </w:trPr>
        <w:tc>
          <w:tcPr>
            <w:tcW w:w="503" w:type="dxa"/>
          </w:tcPr>
          <w:p w14:paraId="7F9C472D" w14:textId="77777777" w:rsidR="00812152" w:rsidRPr="00F67237" w:rsidRDefault="00C27B17" w:rsidP="008443EF">
            <w:pPr>
              <w:rPr>
                <w:rFonts w:ascii="Arial" w:hAnsi="Arial" w:cs="Arial"/>
                <w:sz w:val="20"/>
                <w:szCs w:val="20"/>
              </w:rPr>
            </w:pPr>
            <w:r w:rsidRPr="00F67237">
              <w:rPr>
                <w:rFonts w:ascii="Arial" w:hAnsi="Arial" w:cs="Arial"/>
                <w:sz w:val="20"/>
                <w:szCs w:val="20"/>
              </w:rPr>
              <w:t>1</w:t>
            </w:r>
          </w:p>
        </w:tc>
        <w:tc>
          <w:tcPr>
            <w:tcW w:w="8785" w:type="dxa"/>
          </w:tcPr>
          <w:p w14:paraId="786D04B1" w14:textId="534A4E80" w:rsidR="00517CA1" w:rsidRPr="00F67237" w:rsidRDefault="00812152" w:rsidP="00517CA1">
            <w:pPr>
              <w:rPr>
                <w:rFonts w:ascii="Arial" w:hAnsi="Arial" w:cs="Arial"/>
                <w:sz w:val="20"/>
                <w:szCs w:val="20"/>
              </w:rPr>
            </w:pPr>
            <w:r w:rsidRPr="00F67237">
              <w:rPr>
                <w:rStyle w:val="hps"/>
                <w:rFonts w:ascii="Arial" w:hAnsi="Arial" w:cs="Arial"/>
                <w:sz w:val="20"/>
                <w:szCs w:val="20"/>
                <w:lang w:val="en"/>
              </w:rPr>
              <w:t>We are almost at the end of our interview. Just to be</w:t>
            </w:r>
            <w:r w:rsidRPr="00F67237">
              <w:rPr>
                <w:rFonts w:ascii="Arial" w:hAnsi="Arial" w:cs="Arial"/>
                <w:sz w:val="20"/>
                <w:szCs w:val="20"/>
                <w:lang w:val="en"/>
              </w:rPr>
              <w:t xml:space="preserve"> </w:t>
            </w:r>
            <w:r w:rsidRPr="00F67237">
              <w:rPr>
                <w:rStyle w:val="hps"/>
                <w:rFonts w:ascii="Arial" w:hAnsi="Arial" w:cs="Arial"/>
                <w:sz w:val="20"/>
                <w:szCs w:val="20"/>
                <w:lang w:val="en"/>
              </w:rPr>
              <w:t>sure I have</w:t>
            </w:r>
            <w:r w:rsidRPr="00F67237">
              <w:rPr>
                <w:rFonts w:ascii="Arial" w:hAnsi="Arial" w:cs="Arial"/>
                <w:sz w:val="20"/>
                <w:szCs w:val="20"/>
                <w:lang w:val="en"/>
              </w:rPr>
              <w:t xml:space="preserve"> </w:t>
            </w:r>
            <w:r w:rsidRPr="00F67237">
              <w:rPr>
                <w:rStyle w:val="hps"/>
                <w:rFonts w:ascii="Arial" w:hAnsi="Arial" w:cs="Arial"/>
                <w:sz w:val="20"/>
                <w:szCs w:val="20"/>
                <w:lang w:val="en"/>
              </w:rPr>
              <w:t>noted your</w:t>
            </w:r>
            <w:r w:rsidRPr="00F67237">
              <w:rPr>
                <w:rFonts w:ascii="Arial" w:hAnsi="Arial" w:cs="Arial"/>
                <w:sz w:val="20"/>
                <w:szCs w:val="20"/>
                <w:lang w:val="en"/>
              </w:rPr>
              <w:t xml:space="preserve"> </w:t>
            </w:r>
            <w:r w:rsidRPr="00F67237">
              <w:rPr>
                <w:rStyle w:val="hps"/>
                <w:rFonts w:ascii="Arial" w:hAnsi="Arial" w:cs="Arial"/>
                <w:sz w:val="20"/>
                <w:szCs w:val="20"/>
                <w:lang w:val="en"/>
              </w:rPr>
              <w:t>contacts correctly,</w:t>
            </w:r>
            <w:r w:rsidRPr="00F67237">
              <w:rPr>
                <w:rFonts w:ascii="Arial" w:hAnsi="Arial" w:cs="Arial"/>
                <w:sz w:val="20"/>
                <w:szCs w:val="20"/>
                <w:lang w:val="en"/>
              </w:rPr>
              <w:t xml:space="preserve"> </w:t>
            </w:r>
            <w:r w:rsidRPr="00F67237">
              <w:rPr>
                <w:rStyle w:val="hps"/>
                <w:rFonts w:ascii="Arial" w:hAnsi="Arial" w:cs="Arial"/>
                <w:sz w:val="20"/>
                <w:szCs w:val="20"/>
                <w:lang w:val="en"/>
              </w:rPr>
              <w:t>can you confirm</w:t>
            </w:r>
            <w:r w:rsidRPr="00F67237">
              <w:rPr>
                <w:rFonts w:ascii="Arial" w:hAnsi="Arial" w:cs="Arial"/>
                <w:sz w:val="20"/>
                <w:szCs w:val="20"/>
                <w:lang w:val="en"/>
              </w:rPr>
              <w:t xml:space="preserve"> </w:t>
            </w:r>
            <w:r w:rsidRPr="00F67237">
              <w:rPr>
                <w:rStyle w:val="hps"/>
                <w:rFonts w:ascii="Arial" w:hAnsi="Arial" w:cs="Arial"/>
                <w:sz w:val="20"/>
                <w:szCs w:val="20"/>
                <w:lang w:val="en"/>
              </w:rPr>
              <w:t>your</w:t>
            </w:r>
            <w:r w:rsidRPr="00F67237">
              <w:rPr>
                <w:rFonts w:ascii="Arial" w:hAnsi="Arial" w:cs="Arial"/>
                <w:sz w:val="20"/>
                <w:szCs w:val="20"/>
                <w:lang w:val="en"/>
              </w:rPr>
              <w:t xml:space="preserve"> </w:t>
            </w:r>
            <w:r w:rsidRPr="00F67237">
              <w:rPr>
                <w:rStyle w:val="hps"/>
                <w:rFonts w:ascii="Arial" w:hAnsi="Arial" w:cs="Arial"/>
                <w:sz w:val="20"/>
                <w:szCs w:val="20"/>
                <w:lang w:val="en"/>
              </w:rPr>
              <w:t>phone number</w:t>
            </w:r>
            <w:r w:rsidRPr="00F67237">
              <w:rPr>
                <w:rFonts w:ascii="Arial" w:hAnsi="Arial" w:cs="Arial"/>
                <w:sz w:val="20"/>
                <w:szCs w:val="20"/>
                <w:lang w:val="en"/>
              </w:rPr>
              <w:t>, please?</w:t>
            </w:r>
            <w:r w:rsidR="00517CA1" w:rsidRPr="00F67237">
              <w:rPr>
                <w:rFonts w:ascii="Arial" w:hAnsi="Arial" w:cs="Arial"/>
                <w:sz w:val="20"/>
                <w:szCs w:val="20"/>
              </w:rPr>
              <w:t xml:space="preserve"> </w:t>
            </w:r>
            <w:r w:rsidR="00517CA1" w:rsidRPr="00F67237">
              <w:rPr>
                <w:rFonts w:ascii="Nyala" w:hAnsi="Nyala" w:cs="Nyala"/>
                <w:sz w:val="20"/>
                <w:szCs w:val="20"/>
              </w:rPr>
              <w:t>ቃለ</w:t>
            </w:r>
            <w:r w:rsidR="00517CA1" w:rsidRPr="00F67237">
              <w:rPr>
                <w:rFonts w:ascii="Arial" w:hAnsi="Arial" w:cs="Arial"/>
                <w:sz w:val="20"/>
                <w:szCs w:val="20"/>
              </w:rPr>
              <w:t>-</w:t>
            </w:r>
            <w:r w:rsidR="00517CA1" w:rsidRPr="00F67237">
              <w:rPr>
                <w:rFonts w:ascii="Nyala" w:hAnsi="Nyala" w:cs="Nyala"/>
                <w:sz w:val="20"/>
                <w:szCs w:val="20"/>
              </w:rPr>
              <w:t>መጠይቁን</w:t>
            </w:r>
            <w:r w:rsidR="00517CA1" w:rsidRPr="00F67237">
              <w:rPr>
                <w:rFonts w:ascii="Arial" w:hAnsi="Arial" w:cs="Arial"/>
                <w:sz w:val="20"/>
                <w:szCs w:val="20"/>
              </w:rPr>
              <w:t xml:space="preserve"> </w:t>
            </w:r>
            <w:r w:rsidR="00517CA1" w:rsidRPr="00F67237">
              <w:rPr>
                <w:rFonts w:ascii="Nyala" w:hAnsi="Nyala" w:cs="Nyala"/>
                <w:sz w:val="20"/>
                <w:szCs w:val="20"/>
              </w:rPr>
              <w:t>እያገባደድን</w:t>
            </w:r>
            <w:r w:rsidR="00517CA1" w:rsidRPr="00F67237">
              <w:rPr>
                <w:rFonts w:ascii="Arial" w:hAnsi="Arial" w:cs="Arial"/>
                <w:sz w:val="20"/>
                <w:szCs w:val="20"/>
              </w:rPr>
              <w:t xml:space="preserve"> </w:t>
            </w:r>
            <w:r w:rsidR="00517CA1" w:rsidRPr="00F67237">
              <w:rPr>
                <w:rFonts w:ascii="Nyala" w:hAnsi="Nyala" w:cs="Nyala"/>
                <w:sz w:val="20"/>
                <w:szCs w:val="20"/>
              </w:rPr>
              <w:t>እንገኛለን፡፡</w:t>
            </w:r>
            <w:r w:rsidR="00517CA1" w:rsidRPr="00F67237">
              <w:rPr>
                <w:rFonts w:ascii="Arial" w:hAnsi="Arial" w:cs="Arial"/>
                <w:sz w:val="20"/>
                <w:szCs w:val="20"/>
              </w:rPr>
              <w:t xml:space="preserve"> </w:t>
            </w:r>
            <w:r w:rsidR="00517CA1" w:rsidRPr="00F67237">
              <w:rPr>
                <w:rFonts w:ascii="Nyala" w:hAnsi="Nyala" w:cs="Nyala"/>
                <w:sz w:val="20"/>
                <w:szCs w:val="20"/>
              </w:rPr>
              <w:t>አድራሻዎን</w:t>
            </w:r>
            <w:r w:rsidR="00517CA1" w:rsidRPr="00F67237">
              <w:rPr>
                <w:rFonts w:ascii="Arial" w:hAnsi="Arial" w:cs="Arial"/>
                <w:sz w:val="20"/>
                <w:szCs w:val="20"/>
              </w:rPr>
              <w:t xml:space="preserve"> </w:t>
            </w:r>
            <w:r w:rsidR="00517CA1" w:rsidRPr="00F67237">
              <w:rPr>
                <w:rFonts w:ascii="Nyala" w:hAnsi="Nyala" w:cs="Nyala"/>
                <w:sz w:val="20"/>
                <w:szCs w:val="20"/>
              </w:rPr>
              <w:t>በትክክል</w:t>
            </w:r>
            <w:r w:rsidR="00517CA1" w:rsidRPr="00F67237">
              <w:rPr>
                <w:rFonts w:ascii="Arial" w:hAnsi="Arial" w:cs="Arial"/>
                <w:sz w:val="20"/>
                <w:szCs w:val="20"/>
              </w:rPr>
              <w:t xml:space="preserve"> </w:t>
            </w:r>
            <w:r w:rsidR="00517CA1" w:rsidRPr="00F67237">
              <w:rPr>
                <w:rFonts w:ascii="Nyala" w:hAnsi="Nyala" w:cs="Nyala"/>
                <w:sz w:val="20"/>
                <w:szCs w:val="20"/>
              </w:rPr>
              <w:t>መያዜን</w:t>
            </w:r>
            <w:r w:rsidR="00517CA1" w:rsidRPr="00F67237">
              <w:rPr>
                <w:rFonts w:ascii="Arial" w:hAnsi="Arial" w:cs="Arial"/>
                <w:sz w:val="20"/>
                <w:szCs w:val="20"/>
              </w:rPr>
              <w:t xml:space="preserve"> </w:t>
            </w:r>
            <w:r w:rsidR="00517CA1" w:rsidRPr="00F67237">
              <w:rPr>
                <w:rFonts w:ascii="Nyala" w:hAnsi="Nyala" w:cs="Nyala"/>
                <w:sz w:val="20"/>
                <w:szCs w:val="20"/>
              </w:rPr>
              <w:t>ለማረጋገጥ፣</w:t>
            </w:r>
            <w:r w:rsidR="00517CA1" w:rsidRPr="00F67237">
              <w:rPr>
                <w:rFonts w:ascii="Arial" w:hAnsi="Arial" w:cs="Arial"/>
                <w:sz w:val="20"/>
                <w:szCs w:val="20"/>
              </w:rPr>
              <w:t xml:space="preserve"> </w:t>
            </w:r>
            <w:r w:rsidR="00517CA1" w:rsidRPr="00F67237">
              <w:rPr>
                <w:rFonts w:ascii="Nyala" w:hAnsi="Nyala" w:cs="Nyala"/>
                <w:sz w:val="20"/>
                <w:szCs w:val="20"/>
              </w:rPr>
              <w:t>የስልክ</w:t>
            </w:r>
            <w:r w:rsidR="00517CA1" w:rsidRPr="00F67237">
              <w:rPr>
                <w:rFonts w:ascii="Arial" w:hAnsi="Arial" w:cs="Arial"/>
                <w:sz w:val="20"/>
                <w:szCs w:val="20"/>
              </w:rPr>
              <w:t xml:space="preserve"> </w:t>
            </w:r>
            <w:r w:rsidR="00517CA1" w:rsidRPr="00F67237">
              <w:rPr>
                <w:rFonts w:ascii="Nyala" w:hAnsi="Nyala" w:cs="Nyala"/>
                <w:sz w:val="20"/>
                <w:szCs w:val="20"/>
              </w:rPr>
              <w:t>ቁትሮችዎን</w:t>
            </w:r>
            <w:r w:rsidR="00517CA1" w:rsidRPr="00F67237">
              <w:rPr>
                <w:rFonts w:ascii="Arial" w:hAnsi="Arial" w:cs="Arial"/>
                <w:sz w:val="20"/>
                <w:szCs w:val="20"/>
              </w:rPr>
              <w:t xml:space="preserve"> </w:t>
            </w:r>
            <w:r w:rsidR="00517CA1" w:rsidRPr="00F67237">
              <w:rPr>
                <w:rFonts w:ascii="Nyala" w:hAnsi="Nyala" w:cs="Nyala"/>
                <w:sz w:val="20"/>
                <w:szCs w:val="20"/>
              </w:rPr>
              <w:t>ደግመው</w:t>
            </w:r>
            <w:r w:rsidR="00517CA1" w:rsidRPr="00F67237">
              <w:rPr>
                <w:rFonts w:ascii="Arial" w:hAnsi="Arial" w:cs="Arial"/>
                <w:sz w:val="20"/>
                <w:szCs w:val="20"/>
              </w:rPr>
              <w:t xml:space="preserve"> </w:t>
            </w:r>
            <w:r w:rsidR="00517CA1" w:rsidRPr="00F67237">
              <w:rPr>
                <w:rFonts w:ascii="Nyala" w:hAnsi="Nyala" w:cs="Nyala"/>
                <w:sz w:val="20"/>
                <w:szCs w:val="20"/>
              </w:rPr>
              <w:t>ሊነግሩኝ</w:t>
            </w:r>
            <w:r w:rsidR="00517CA1" w:rsidRPr="00F67237">
              <w:rPr>
                <w:rFonts w:ascii="Arial" w:hAnsi="Arial" w:cs="Arial"/>
                <w:sz w:val="20"/>
                <w:szCs w:val="20"/>
              </w:rPr>
              <w:t xml:space="preserve"> </w:t>
            </w:r>
            <w:r w:rsidR="00517CA1" w:rsidRPr="00F67237">
              <w:rPr>
                <w:rFonts w:ascii="Nyala" w:hAnsi="Nyala" w:cs="Nyala"/>
                <w:sz w:val="20"/>
                <w:szCs w:val="20"/>
              </w:rPr>
              <w:t>ይችላሉ</w:t>
            </w:r>
            <w:r w:rsidR="00517CA1" w:rsidRPr="00F67237">
              <w:rPr>
                <w:rFonts w:ascii="Arial" w:hAnsi="Arial" w:cs="Arial"/>
                <w:sz w:val="20"/>
                <w:szCs w:val="20"/>
              </w:rPr>
              <w:t>?</w:t>
            </w:r>
          </w:p>
          <w:p w14:paraId="0959EFA4" w14:textId="77777777" w:rsidR="00517CA1" w:rsidRPr="00F67237" w:rsidRDefault="00517CA1" w:rsidP="00517CA1">
            <w:pPr>
              <w:rPr>
                <w:rFonts w:ascii="Arial" w:hAnsi="Arial" w:cs="Arial"/>
                <w:sz w:val="20"/>
                <w:szCs w:val="20"/>
              </w:rPr>
            </w:pPr>
            <w:r w:rsidRPr="00F67237">
              <w:rPr>
                <w:rFonts w:ascii="Arial" w:hAnsi="Arial" w:cs="Arial"/>
                <w:sz w:val="20"/>
                <w:szCs w:val="20"/>
              </w:rPr>
              <w:t xml:space="preserve">Number/ </w:t>
            </w:r>
            <w:r w:rsidRPr="00F67237">
              <w:rPr>
                <w:rFonts w:ascii="Nyala" w:hAnsi="Nyala" w:cs="Nyala"/>
                <w:sz w:val="20"/>
                <w:szCs w:val="20"/>
              </w:rPr>
              <w:t>ቁጥር</w:t>
            </w:r>
            <w:r w:rsidRPr="00F67237">
              <w:rPr>
                <w:rFonts w:ascii="Arial" w:hAnsi="Arial" w:cs="Arial"/>
                <w:sz w:val="20"/>
                <w:szCs w:val="20"/>
              </w:rPr>
              <w:t xml:space="preserve"> 1:</w:t>
            </w:r>
          </w:p>
          <w:p w14:paraId="5A4B2B70" w14:textId="77777777" w:rsidR="00517CA1" w:rsidRPr="00F67237" w:rsidRDefault="00517CA1" w:rsidP="00517CA1">
            <w:pPr>
              <w:rPr>
                <w:rFonts w:ascii="Arial" w:hAnsi="Arial" w:cs="Arial"/>
                <w:sz w:val="20"/>
                <w:szCs w:val="20"/>
              </w:rPr>
            </w:pPr>
            <w:r w:rsidRPr="00F67237">
              <w:rPr>
                <w:rFonts w:ascii="Arial" w:hAnsi="Arial" w:cs="Arial"/>
                <w:sz w:val="20"/>
                <w:szCs w:val="20"/>
              </w:rPr>
              <w:t xml:space="preserve">Number/ </w:t>
            </w:r>
            <w:r w:rsidRPr="00F67237">
              <w:rPr>
                <w:rFonts w:ascii="Nyala" w:hAnsi="Nyala" w:cs="Nyala"/>
                <w:sz w:val="20"/>
                <w:szCs w:val="20"/>
              </w:rPr>
              <w:t>ቁጥር</w:t>
            </w:r>
            <w:r w:rsidRPr="00F67237">
              <w:rPr>
                <w:rFonts w:ascii="Arial" w:hAnsi="Arial" w:cs="Arial"/>
                <w:sz w:val="20"/>
                <w:szCs w:val="20"/>
              </w:rPr>
              <w:t xml:space="preserve"> 2:</w:t>
            </w:r>
          </w:p>
          <w:p w14:paraId="69EFB483" w14:textId="29A363BC" w:rsidR="00812152" w:rsidRPr="00F67237" w:rsidRDefault="00517CA1" w:rsidP="00FA5A92">
            <w:pPr>
              <w:rPr>
                <w:rFonts w:ascii="Arial" w:hAnsi="Arial" w:cs="Arial"/>
                <w:sz w:val="20"/>
                <w:szCs w:val="20"/>
                <w:lang w:val="en"/>
              </w:rPr>
            </w:pPr>
            <w:r w:rsidRPr="00F67237">
              <w:rPr>
                <w:rFonts w:ascii="Arial" w:hAnsi="Arial" w:cs="Arial"/>
                <w:sz w:val="20"/>
                <w:szCs w:val="20"/>
              </w:rPr>
              <w:t xml:space="preserve">Number/ </w:t>
            </w:r>
            <w:r w:rsidRPr="00F67237">
              <w:rPr>
                <w:rFonts w:ascii="Nyala" w:hAnsi="Nyala" w:cs="Nyala"/>
                <w:sz w:val="20"/>
                <w:szCs w:val="20"/>
              </w:rPr>
              <w:t>ቁጥር</w:t>
            </w:r>
            <w:r w:rsidRPr="00F67237">
              <w:rPr>
                <w:rFonts w:ascii="Arial" w:hAnsi="Arial" w:cs="Arial"/>
                <w:sz w:val="20"/>
                <w:szCs w:val="20"/>
              </w:rPr>
              <w:t xml:space="preserve"> 3:</w:t>
            </w:r>
          </w:p>
        </w:tc>
      </w:tr>
      <w:tr w:rsidR="00812152" w:rsidRPr="00F67237" w14:paraId="16E7EFBD" w14:textId="77777777" w:rsidTr="00812152">
        <w:trPr>
          <w:trHeight w:val="333"/>
        </w:trPr>
        <w:tc>
          <w:tcPr>
            <w:tcW w:w="503" w:type="dxa"/>
          </w:tcPr>
          <w:p w14:paraId="3E157927" w14:textId="77777777" w:rsidR="00812152" w:rsidRPr="00F67237" w:rsidRDefault="00C27B17" w:rsidP="008443EF">
            <w:pPr>
              <w:rPr>
                <w:rFonts w:ascii="Arial" w:hAnsi="Arial" w:cs="Arial"/>
                <w:sz w:val="20"/>
                <w:szCs w:val="20"/>
              </w:rPr>
            </w:pPr>
            <w:r w:rsidRPr="00F67237">
              <w:rPr>
                <w:rFonts w:ascii="Arial" w:hAnsi="Arial" w:cs="Arial"/>
                <w:sz w:val="20"/>
                <w:szCs w:val="20"/>
              </w:rPr>
              <w:t>2</w:t>
            </w:r>
          </w:p>
        </w:tc>
        <w:tc>
          <w:tcPr>
            <w:tcW w:w="8785" w:type="dxa"/>
          </w:tcPr>
          <w:p w14:paraId="58D5A356" w14:textId="6A531832" w:rsidR="00812152" w:rsidRPr="00F67237" w:rsidRDefault="00812152" w:rsidP="00FA5A92">
            <w:pPr>
              <w:rPr>
                <w:rFonts w:ascii="Arial" w:hAnsi="Arial" w:cs="Arial"/>
                <w:sz w:val="20"/>
                <w:szCs w:val="20"/>
              </w:rPr>
            </w:pPr>
            <w:r w:rsidRPr="00F67237">
              <w:rPr>
                <w:rFonts w:ascii="Arial" w:hAnsi="Arial" w:cs="Arial"/>
                <w:sz w:val="20"/>
                <w:szCs w:val="20"/>
              </w:rPr>
              <w:t>End Time of interview:</w:t>
            </w:r>
            <w:r w:rsidR="00517CA1" w:rsidRPr="00F67237">
              <w:rPr>
                <w:rFonts w:ascii="Arial" w:hAnsi="Arial" w:cs="Arial"/>
                <w:sz w:val="20"/>
                <w:szCs w:val="20"/>
              </w:rPr>
              <w:t xml:space="preserve"> </w:t>
            </w:r>
            <w:r w:rsidR="00517CA1" w:rsidRPr="00F67237">
              <w:rPr>
                <w:rFonts w:ascii="Nyala" w:hAnsi="Nyala" w:cs="Nyala"/>
                <w:sz w:val="20"/>
                <w:szCs w:val="20"/>
              </w:rPr>
              <w:t>ቃለ</w:t>
            </w:r>
            <w:r w:rsidR="00517CA1" w:rsidRPr="00F67237">
              <w:rPr>
                <w:rFonts w:ascii="Arial" w:hAnsi="Arial" w:cs="Arial"/>
                <w:sz w:val="20"/>
                <w:szCs w:val="20"/>
              </w:rPr>
              <w:t>-</w:t>
            </w:r>
            <w:r w:rsidR="00517CA1" w:rsidRPr="00F67237">
              <w:rPr>
                <w:rFonts w:ascii="Nyala" w:hAnsi="Nyala" w:cs="Nyala"/>
                <w:sz w:val="20"/>
                <w:szCs w:val="20"/>
              </w:rPr>
              <w:t>መጠይቁ</w:t>
            </w:r>
            <w:r w:rsidR="00517CA1" w:rsidRPr="00F67237">
              <w:rPr>
                <w:rFonts w:ascii="Arial" w:hAnsi="Arial" w:cs="Arial"/>
                <w:sz w:val="20"/>
                <w:szCs w:val="20"/>
              </w:rPr>
              <w:t xml:space="preserve"> </w:t>
            </w:r>
            <w:r w:rsidR="00517CA1" w:rsidRPr="00F67237">
              <w:rPr>
                <w:rFonts w:ascii="Nyala" w:hAnsi="Nyala" w:cs="Nyala"/>
                <w:sz w:val="20"/>
                <w:szCs w:val="20"/>
              </w:rPr>
              <w:t>ያለቀበት</w:t>
            </w:r>
            <w:r w:rsidR="00517CA1" w:rsidRPr="00F67237">
              <w:rPr>
                <w:rFonts w:ascii="Arial" w:hAnsi="Arial" w:cs="Arial"/>
                <w:sz w:val="20"/>
                <w:szCs w:val="20"/>
              </w:rPr>
              <w:t xml:space="preserve"> </w:t>
            </w:r>
            <w:r w:rsidR="00517CA1" w:rsidRPr="00F67237">
              <w:rPr>
                <w:rFonts w:ascii="Nyala" w:hAnsi="Nyala" w:cs="Nyala"/>
                <w:sz w:val="20"/>
                <w:szCs w:val="20"/>
              </w:rPr>
              <w:t>ሰዓት</w:t>
            </w:r>
            <w:r w:rsidR="00517CA1" w:rsidRPr="00F67237">
              <w:rPr>
                <w:rFonts w:ascii="Arial" w:hAnsi="Arial" w:cs="Arial"/>
                <w:sz w:val="20"/>
                <w:szCs w:val="20"/>
              </w:rPr>
              <w:t xml:space="preserve">:  </w:t>
            </w:r>
            <w:r w:rsidRPr="00F67237">
              <w:rPr>
                <w:rFonts w:ascii="Arial" w:hAnsi="Arial" w:cs="Arial"/>
                <w:sz w:val="20"/>
                <w:szCs w:val="20"/>
              </w:rPr>
              <w:t xml:space="preserve">  _ _ : _ _ </w:t>
            </w:r>
          </w:p>
        </w:tc>
      </w:tr>
    </w:tbl>
    <w:p w14:paraId="12A55725" w14:textId="77777777" w:rsidR="00623173" w:rsidRPr="00F67237" w:rsidRDefault="00623173" w:rsidP="004F1D13">
      <w:pPr>
        <w:rPr>
          <w:rFonts w:ascii="Arial" w:hAnsi="Arial" w:cs="Arial"/>
          <w:sz w:val="20"/>
          <w:szCs w:val="20"/>
        </w:rPr>
      </w:pPr>
    </w:p>
    <w:p w14:paraId="0CED0F31" w14:textId="77777777" w:rsidR="007D165C" w:rsidRPr="00F67237" w:rsidRDefault="007D165C" w:rsidP="00584992">
      <w:pPr>
        <w:rPr>
          <w:rFonts w:ascii="Arial" w:hAnsi="Arial" w:cs="Arial"/>
          <w:b/>
          <w:u w:val="single"/>
        </w:rPr>
      </w:pPr>
    </w:p>
    <w:p w14:paraId="1CD79635" w14:textId="77777777" w:rsidR="002D2D07" w:rsidRPr="00F67237" w:rsidRDefault="002D2D07" w:rsidP="00CE1FE4">
      <w:pPr>
        <w:rPr>
          <w:rFonts w:ascii="Arial" w:hAnsi="Arial" w:cs="Arial"/>
          <w:b/>
          <w:u w:val="single"/>
        </w:rPr>
      </w:pPr>
    </w:p>
    <w:p w14:paraId="5C8EC4E0" w14:textId="76C4CF37" w:rsidR="0047021D" w:rsidRPr="00F67237" w:rsidRDefault="0047021D" w:rsidP="00B86B26">
      <w:pPr>
        <w:rPr>
          <w:rFonts w:ascii="Arial" w:hAnsi="Arial" w:cs="Arial"/>
          <w:color w:val="000000" w:themeColor="text1"/>
        </w:rPr>
      </w:pPr>
    </w:p>
    <w:sectPr w:rsidR="0047021D" w:rsidRPr="00F67237">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CA2288" w14:textId="77777777" w:rsidR="00774F57" w:rsidRDefault="00774F57" w:rsidP="00E717AA">
      <w:r>
        <w:separator/>
      </w:r>
    </w:p>
  </w:endnote>
  <w:endnote w:type="continuationSeparator" w:id="0">
    <w:p w14:paraId="0F06522E" w14:textId="77777777" w:rsidR="00774F57" w:rsidRDefault="00774F57" w:rsidP="00E7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Nyala">
    <w:panose1 w:val="02000504070300020003"/>
    <w:charset w:val="00"/>
    <w:family w:val="auto"/>
    <w:pitch w:val="variable"/>
    <w:sig w:usb0="A000006F" w:usb1="00000000" w:usb2="00000800" w:usb3="00000000" w:csb0="00000093" w:csb1="00000000"/>
  </w:font>
  <w:font w:name="MS Mincho">
    <w:altName w:val="ＭＳ 明朝"/>
    <w:panose1 w:val="02020609040205080304"/>
    <w:charset w:val="80"/>
    <w:family w:val="modern"/>
    <w:pitch w:val="fixed"/>
    <w:sig w:usb0="E00002FF" w:usb1="6AC7FDFB" w:usb2="00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 w:name="Visual Geez Unicode">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0"/>
        <w:szCs w:val="20"/>
      </w:rPr>
      <w:id w:val="1261560346"/>
      <w:docPartObj>
        <w:docPartGallery w:val="Page Numbers (Bottom of Page)"/>
        <w:docPartUnique/>
      </w:docPartObj>
    </w:sdtPr>
    <w:sdtEndPr/>
    <w:sdtContent>
      <w:p w14:paraId="0D3BF885" w14:textId="77777777" w:rsidR="00A42332" w:rsidRPr="00041D06" w:rsidRDefault="00A42332">
        <w:pPr>
          <w:pStyle w:val="Footer"/>
          <w:jc w:val="right"/>
          <w:rPr>
            <w:rFonts w:ascii="Arial" w:hAnsi="Arial" w:cs="Arial"/>
            <w:sz w:val="20"/>
            <w:szCs w:val="20"/>
          </w:rPr>
        </w:pPr>
        <w:r w:rsidRPr="00041D06">
          <w:rPr>
            <w:rFonts w:ascii="Arial" w:hAnsi="Arial" w:cs="Arial"/>
            <w:sz w:val="20"/>
            <w:szCs w:val="20"/>
          </w:rPr>
          <w:fldChar w:fldCharType="begin"/>
        </w:r>
        <w:r w:rsidRPr="00041D06">
          <w:rPr>
            <w:rFonts w:ascii="Arial" w:hAnsi="Arial" w:cs="Arial"/>
            <w:sz w:val="20"/>
            <w:szCs w:val="20"/>
          </w:rPr>
          <w:instrText>PAGE   \* MERGEFORMAT</w:instrText>
        </w:r>
        <w:r w:rsidRPr="00041D06">
          <w:rPr>
            <w:rFonts w:ascii="Arial" w:hAnsi="Arial" w:cs="Arial"/>
            <w:sz w:val="20"/>
            <w:szCs w:val="20"/>
          </w:rPr>
          <w:fldChar w:fldCharType="separate"/>
        </w:r>
        <w:r w:rsidR="00A74F1D" w:rsidRPr="00A74F1D">
          <w:rPr>
            <w:rFonts w:ascii="Arial" w:hAnsi="Arial" w:cs="Arial"/>
            <w:noProof/>
            <w:sz w:val="20"/>
            <w:szCs w:val="20"/>
            <w:lang w:val="de-DE"/>
          </w:rPr>
          <w:t>3</w:t>
        </w:r>
        <w:r w:rsidRPr="00041D06">
          <w:rPr>
            <w:rFonts w:ascii="Arial" w:hAnsi="Arial" w:cs="Arial"/>
            <w:sz w:val="20"/>
            <w:szCs w:val="20"/>
          </w:rPr>
          <w:fldChar w:fldCharType="end"/>
        </w:r>
      </w:p>
    </w:sdtContent>
  </w:sdt>
  <w:p w14:paraId="50B9C568" w14:textId="77777777" w:rsidR="00A42332" w:rsidRDefault="00A42332" w:rsidP="0042784F">
    <w:pPr>
      <w:pStyle w:val="Footer"/>
      <w:tabs>
        <w:tab w:val="clear" w:pos="4536"/>
        <w:tab w:val="clear" w:pos="9072"/>
        <w:tab w:val="left" w:pos="396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C18D47" w14:textId="77777777" w:rsidR="00774F57" w:rsidRDefault="00774F57" w:rsidP="00E717AA">
      <w:r>
        <w:separator/>
      </w:r>
    </w:p>
  </w:footnote>
  <w:footnote w:type="continuationSeparator" w:id="0">
    <w:p w14:paraId="1A83AD9F" w14:textId="77777777" w:rsidR="00774F57" w:rsidRDefault="00774F57" w:rsidP="00E717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D2263"/>
    <w:multiLevelType w:val="hybridMultilevel"/>
    <w:tmpl w:val="61C40276"/>
    <w:lvl w:ilvl="0" w:tplc="A426E268">
      <w:start w:val="1"/>
      <w:numFmt w:val="lowerLetter"/>
      <w:lvlText w:val="%1."/>
      <w:lvlJc w:val="left"/>
      <w:pPr>
        <w:ind w:left="360" w:hanging="360"/>
      </w:pPr>
      <w:rPr>
        <w:rFonts w:hint="default"/>
        <w:b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1857D50"/>
    <w:multiLevelType w:val="hybridMultilevel"/>
    <w:tmpl w:val="078AAFCE"/>
    <w:lvl w:ilvl="0" w:tplc="EE1C54C2">
      <w:start w:val="1"/>
      <w:numFmt w:val="upperLetter"/>
      <w:lvlText w:val="%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67ADF"/>
    <w:multiLevelType w:val="hybridMultilevel"/>
    <w:tmpl w:val="0A4EC770"/>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6DA191F"/>
    <w:multiLevelType w:val="hybridMultilevel"/>
    <w:tmpl w:val="1D4EC2FC"/>
    <w:lvl w:ilvl="0" w:tplc="0407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7B5F84"/>
    <w:multiLevelType w:val="hybridMultilevel"/>
    <w:tmpl w:val="A2482E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F32355E"/>
    <w:multiLevelType w:val="hybridMultilevel"/>
    <w:tmpl w:val="772433EA"/>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57853B1"/>
    <w:multiLevelType w:val="hybridMultilevel"/>
    <w:tmpl w:val="C49E7B1E"/>
    <w:lvl w:ilvl="0" w:tplc="04090009">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7" w15:restartNumberingAfterBreak="0">
    <w:nsid w:val="1D521CBE"/>
    <w:multiLevelType w:val="hybridMultilevel"/>
    <w:tmpl w:val="2E5A964C"/>
    <w:lvl w:ilvl="0" w:tplc="F53215FE">
      <w:start w:val="1"/>
      <w:numFmt w:val="decimal"/>
      <w:lvlText w:val="%1."/>
      <w:lvlJc w:val="left"/>
      <w:pPr>
        <w:ind w:left="720" w:hanging="360"/>
      </w:pPr>
      <w:rPr>
        <w:rFonts w:ascii="Arial" w:hAnsi="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A3220"/>
    <w:multiLevelType w:val="hybridMultilevel"/>
    <w:tmpl w:val="8B84E3DC"/>
    <w:lvl w:ilvl="0" w:tplc="FCDC1172">
      <w:start w:val="1"/>
      <w:numFmt w:val="decimal"/>
      <w:pStyle w:val="Heading1"/>
      <w:lvlText w:val="%1."/>
      <w:lvlJc w:val="left"/>
      <w:pPr>
        <w:tabs>
          <w:tab w:val="num" w:pos="480"/>
        </w:tabs>
        <w:ind w:left="480" w:hanging="360"/>
      </w:pPr>
      <w:rPr>
        <w:rFonts w:hint="default"/>
        <w:b/>
        <w:i w:val="0"/>
        <w:sz w:val="24"/>
        <w:szCs w:val="24"/>
      </w:rPr>
    </w:lvl>
    <w:lvl w:ilvl="1" w:tplc="8E1650E2">
      <w:numFmt w:val="none"/>
      <w:lvlText w:val=""/>
      <w:lvlJc w:val="left"/>
      <w:pPr>
        <w:tabs>
          <w:tab w:val="num" w:pos="360"/>
        </w:tabs>
      </w:pPr>
    </w:lvl>
    <w:lvl w:ilvl="2" w:tplc="665AE65E">
      <w:numFmt w:val="none"/>
      <w:lvlText w:val=""/>
      <w:lvlJc w:val="left"/>
      <w:pPr>
        <w:tabs>
          <w:tab w:val="num" w:pos="360"/>
        </w:tabs>
      </w:pPr>
    </w:lvl>
    <w:lvl w:ilvl="3" w:tplc="4E7EBF4C">
      <w:numFmt w:val="none"/>
      <w:lvlText w:val=""/>
      <w:lvlJc w:val="left"/>
      <w:pPr>
        <w:tabs>
          <w:tab w:val="num" w:pos="360"/>
        </w:tabs>
      </w:pPr>
    </w:lvl>
    <w:lvl w:ilvl="4" w:tplc="588C86D6">
      <w:numFmt w:val="none"/>
      <w:lvlText w:val=""/>
      <w:lvlJc w:val="left"/>
      <w:pPr>
        <w:tabs>
          <w:tab w:val="num" w:pos="360"/>
        </w:tabs>
      </w:pPr>
    </w:lvl>
    <w:lvl w:ilvl="5" w:tplc="467A3850">
      <w:numFmt w:val="none"/>
      <w:lvlText w:val=""/>
      <w:lvlJc w:val="left"/>
      <w:pPr>
        <w:tabs>
          <w:tab w:val="num" w:pos="360"/>
        </w:tabs>
      </w:pPr>
    </w:lvl>
    <w:lvl w:ilvl="6" w:tplc="A0DEFEF0">
      <w:numFmt w:val="none"/>
      <w:lvlText w:val=""/>
      <w:lvlJc w:val="left"/>
      <w:pPr>
        <w:tabs>
          <w:tab w:val="num" w:pos="360"/>
        </w:tabs>
      </w:pPr>
    </w:lvl>
    <w:lvl w:ilvl="7" w:tplc="F352526A">
      <w:numFmt w:val="none"/>
      <w:lvlText w:val=""/>
      <w:lvlJc w:val="left"/>
      <w:pPr>
        <w:tabs>
          <w:tab w:val="num" w:pos="360"/>
        </w:tabs>
      </w:pPr>
    </w:lvl>
    <w:lvl w:ilvl="8" w:tplc="1B38A5FE">
      <w:numFmt w:val="none"/>
      <w:lvlText w:val=""/>
      <w:lvlJc w:val="left"/>
      <w:pPr>
        <w:tabs>
          <w:tab w:val="num" w:pos="360"/>
        </w:tabs>
      </w:pPr>
    </w:lvl>
  </w:abstractNum>
  <w:abstractNum w:abstractNumId="9" w15:restartNumberingAfterBreak="0">
    <w:nsid w:val="1DDE09F8"/>
    <w:multiLevelType w:val="hybridMultilevel"/>
    <w:tmpl w:val="F9C6A55A"/>
    <w:lvl w:ilvl="0" w:tplc="F372F996">
      <w:start w:val="1"/>
      <w:numFmt w:val="lowerLetter"/>
      <w:lvlText w:val="%1."/>
      <w:lvlJc w:val="left"/>
      <w:pPr>
        <w:ind w:left="360" w:hanging="360"/>
      </w:pPr>
      <w:rPr>
        <w:rFonts w:hint="default"/>
        <w:b w:val="0"/>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27B45F78"/>
    <w:multiLevelType w:val="hybridMultilevel"/>
    <w:tmpl w:val="FE8496C8"/>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9D7617D"/>
    <w:multiLevelType w:val="hybridMultilevel"/>
    <w:tmpl w:val="73B44386"/>
    <w:lvl w:ilvl="0" w:tplc="0407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B691973"/>
    <w:multiLevelType w:val="hybridMultilevel"/>
    <w:tmpl w:val="198EA79A"/>
    <w:lvl w:ilvl="0" w:tplc="04070019">
      <w:start w:val="1"/>
      <w:numFmt w:val="lowerLetter"/>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BBA400F"/>
    <w:multiLevelType w:val="hybridMultilevel"/>
    <w:tmpl w:val="D710184C"/>
    <w:lvl w:ilvl="0" w:tplc="6D444994">
      <w:start w:val="1"/>
      <w:numFmt w:val="lowerLetter"/>
      <w:lvlText w:val="%1."/>
      <w:lvlJc w:val="left"/>
      <w:pPr>
        <w:ind w:left="360" w:hanging="360"/>
      </w:pPr>
      <w:rPr>
        <w:rFonts w:hint="default"/>
        <w:b w:val="0"/>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30E03730"/>
    <w:multiLevelType w:val="hybridMultilevel"/>
    <w:tmpl w:val="3D820F46"/>
    <w:lvl w:ilvl="0" w:tplc="6AB073FE">
      <w:start w:val="1"/>
      <w:numFmt w:val="low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155BAB"/>
    <w:multiLevelType w:val="hybridMultilevel"/>
    <w:tmpl w:val="08142DF6"/>
    <w:lvl w:ilvl="0" w:tplc="0407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8FC6BD3"/>
    <w:multiLevelType w:val="hybridMultilevel"/>
    <w:tmpl w:val="B888ABCC"/>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399130B9"/>
    <w:multiLevelType w:val="hybridMultilevel"/>
    <w:tmpl w:val="F5F2EEE4"/>
    <w:lvl w:ilvl="0" w:tplc="C0F85A12">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60D2C45"/>
    <w:multiLevelType w:val="hybridMultilevel"/>
    <w:tmpl w:val="CF72DDBA"/>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47BD5C25"/>
    <w:multiLevelType w:val="hybridMultilevel"/>
    <w:tmpl w:val="8496D11C"/>
    <w:lvl w:ilvl="0" w:tplc="C450B54E">
      <w:start w:val="1"/>
      <w:numFmt w:val="lowerLetter"/>
      <w:lvlText w:val="%1."/>
      <w:lvlJc w:val="left"/>
      <w:pPr>
        <w:ind w:left="360" w:hanging="360"/>
      </w:pPr>
      <w:rPr>
        <w:rFonts w:hint="default"/>
        <w:b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4B926AC3"/>
    <w:multiLevelType w:val="hybridMultilevel"/>
    <w:tmpl w:val="36B89254"/>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507269ED"/>
    <w:multiLevelType w:val="hybridMultilevel"/>
    <w:tmpl w:val="F7C61AE8"/>
    <w:lvl w:ilvl="0" w:tplc="04090009">
      <w:start w:val="1"/>
      <w:numFmt w:val="bullet"/>
      <w:lvlText w:val=""/>
      <w:lvlJc w:val="left"/>
      <w:pPr>
        <w:ind w:left="1568" w:hanging="360"/>
      </w:pPr>
      <w:rPr>
        <w:rFonts w:ascii="Wingdings" w:hAnsi="Wingdings" w:hint="default"/>
      </w:rPr>
    </w:lvl>
    <w:lvl w:ilvl="1" w:tplc="04090003" w:tentative="1">
      <w:start w:val="1"/>
      <w:numFmt w:val="bullet"/>
      <w:lvlText w:val="o"/>
      <w:lvlJc w:val="left"/>
      <w:pPr>
        <w:ind w:left="2288" w:hanging="360"/>
      </w:pPr>
      <w:rPr>
        <w:rFonts w:ascii="Courier New" w:hAnsi="Courier New" w:cs="Courier New" w:hint="default"/>
      </w:rPr>
    </w:lvl>
    <w:lvl w:ilvl="2" w:tplc="04090005" w:tentative="1">
      <w:start w:val="1"/>
      <w:numFmt w:val="bullet"/>
      <w:lvlText w:val=""/>
      <w:lvlJc w:val="left"/>
      <w:pPr>
        <w:ind w:left="3008" w:hanging="360"/>
      </w:pPr>
      <w:rPr>
        <w:rFonts w:ascii="Wingdings" w:hAnsi="Wingdings" w:hint="default"/>
      </w:rPr>
    </w:lvl>
    <w:lvl w:ilvl="3" w:tplc="04090001" w:tentative="1">
      <w:start w:val="1"/>
      <w:numFmt w:val="bullet"/>
      <w:lvlText w:val=""/>
      <w:lvlJc w:val="left"/>
      <w:pPr>
        <w:ind w:left="3728" w:hanging="360"/>
      </w:pPr>
      <w:rPr>
        <w:rFonts w:ascii="Symbol" w:hAnsi="Symbol" w:hint="default"/>
      </w:rPr>
    </w:lvl>
    <w:lvl w:ilvl="4" w:tplc="04090003" w:tentative="1">
      <w:start w:val="1"/>
      <w:numFmt w:val="bullet"/>
      <w:lvlText w:val="o"/>
      <w:lvlJc w:val="left"/>
      <w:pPr>
        <w:ind w:left="4448" w:hanging="360"/>
      </w:pPr>
      <w:rPr>
        <w:rFonts w:ascii="Courier New" w:hAnsi="Courier New" w:cs="Courier New" w:hint="default"/>
      </w:rPr>
    </w:lvl>
    <w:lvl w:ilvl="5" w:tplc="04090005" w:tentative="1">
      <w:start w:val="1"/>
      <w:numFmt w:val="bullet"/>
      <w:lvlText w:val=""/>
      <w:lvlJc w:val="left"/>
      <w:pPr>
        <w:ind w:left="5168" w:hanging="360"/>
      </w:pPr>
      <w:rPr>
        <w:rFonts w:ascii="Wingdings" w:hAnsi="Wingdings" w:hint="default"/>
      </w:rPr>
    </w:lvl>
    <w:lvl w:ilvl="6" w:tplc="04090001" w:tentative="1">
      <w:start w:val="1"/>
      <w:numFmt w:val="bullet"/>
      <w:lvlText w:val=""/>
      <w:lvlJc w:val="left"/>
      <w:pPr>
        <w:ind w:left="5888" w:hanging="360"/>
      </w:pPr>
      <w:rPr>
        <w:rFonts w:ascii="Symbol" w:hAnsi="Symbol" w:hint="default"/>
      </w:rPr>
    </w:lvl>
    <w:lvl w:ilvl="7" w:tplc="04090003" w:tentative="1">
      <w:start w:val="1"/>
      <w:numFmt w:val="bullet"/>
      <w:lvlText w:val="o"/>
      <w:lvlJc w:val="left"/>
      <w:pPr>
        <w:ind w:left="6608" w:hanging="360"/>
      </w:pPr>
      <w:rPr>
        <w:rFonts w:ascii="Courier New" w:hAnsi="Courier New" w:cs="Courier New" w:hint="default"/>
      </w:rPr>
    </w:lvl>
    <w:lvl w:ilvl="8" w:tplc="04090005" w:tentative="1">
      <w:start w:val="1"/>
      <w:numFmt w:val="bullet"/>
      <w:lvlText w:val=""/>
      <w:lvlJc w:val="left"/>
      <w:pPr>
        <w:ind w:left="7328" w:hanging="360"/>
      </w:pPr>
      <w:rPr>
        <w:rFonts w:ascii="Wingdings" w:hAnsi="Wingdings" w:hint="default"/>
      </w:rPr>
    </w:lvl>
  </w:abstractNum>
  <w:abstractNum w:abstractNumId="22" w15:restartNumberingAfterBreak="0">
    <w:nsid w:val="57C67E7A"/>
    <w:multiLevelType w:val="hybridMultilevel"/>
    <w:tmpl w:val="6330C20A"/>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5F2A0C6B"/>
    <w:multiLevelType w:val="hybridMultilevel"/>
    <w:tmpl w:val="18D64BF2"/>
    <w:lvl w:ilvl="0" w:tplc="0407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3C71217"/>
    <w:multiLevelType w:val="hybridMultilevel"/>
    <w:tmpl w:val="75FE1E18"/>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64042BD5"/>
    <w:multiLevelType w:val="hybridMultilevel"/>
    <w:tmpl w:val="8DC8B956"/>
    <w:lvl w:ilvl="0" w:tplc="ED882994">
      <w:start w:val="1"/>
      <w:numFmt w:val="decimal"/>
      <w:lvlText w:val="%1."/>
      <w:lvlJc w:val="left"/>
      <w:pPr>
        <w:ind w:left="344" w:hanging="360"/>
      </w:pPr>
      <w:rPr>
        <w:rFonts w:hint="default"/>
      </w:rPr>
    </w:lvl>
    <w:lvl w:ilvl="1" w:tplc="04090019" w:tentative="1">
      <w:start w:val="1"/>
      <w:numFmt w:val="lowerLetter"/>
      <w:lvlText w:val="%2."/>
      <w:lvlJc w:val="left"/>
      <w:pPr>
        <w:ind w:left="1064" w:hanging="360"/>
      </w:pPr>
    </w:lvl>
    <w:lvl w:ilvl="2" w:tplc="0409001B" w:tentative="1">
      <w:start w:val="1"/>
      <w:numFmt w:val="lowerRoman"/>
      <w:lvlText w:val="%3."/>
      <w:lvlJc w:val="right"/>
      <w:pPr>
        <w:ind w:left="1784" w:hanging="180"/>
      </w:pPr>
    </w:lvl>
    <w:lvl w:ilvl="3" w:tplc="0409000F" w:tentative="1">
      <w:start w:val="1"/>
      <w:numFmt w:val="decimal"/>
      <w:lvlText w:val="%4."/>
      <w:lvlJc w:val="left"/>
      <w:pPr>
        <w:ind w:left="2504" w:hanging="360"/>
      </w:pPr>
    </w:lvl>
    <w:lvl w:ilvl="4" w:tplc="04090019" w:tentative="1">
      <w:start w:val="1"/>
      <w:numFmt w:val="lowerLetter"/>
      <w:lvlText w:val="%5."/>
      <w:lvlJc w:val="left"/>
      <w:pPr>
        <w:ind w:left="3224" w:hanging="360"/>
      </w:pPr>
    </w:lvl>
    <w:lvl w:ilvl="5" w:tplc="0409001B" w:tentative="1">
      <w:start w:val="1"/>
      <w:numFmt w:val="lowerRoman"/>
      <w:lvlText w:val="%6."/>
      <w:lvlJc w:val="right"/>
      <w:pPr>
        <w:ind w:left="3944" w:hanging="180"/>
      </w:pPr>
    </w:lvl>
    <w:lvl w:ilvl="6" w:tplc="0409000F" w:tentative="1">
      <w:start w:val="1"/>
      <w:numFmt w:val="decimal"/>
      <w:lvlText w:val="%7."/>
      <w:lvlJc w:val="left"/>
      <w:pPr>
        <w:ind w:left="4664" w:hanging="360"/>
      </w:pPr>
    </w:lvl>
    <w:lvl w:ilvl="7" w:tplc="04090019" w:tentative="1">
      <w:start w:val="1"/>
      <w:numFmt w:val="lowerLetter"/>
      <w:lvlText w:val="%8."/>
      <w:lvlJc w:val="left"/>
      <w:pPr>
        <w:ind w:left="5384" w:hanging="360"/>
      </w:pPr>
    </w:lvl>
    <w:lvl w:ilvl="8" w:tplc="0409001B" w:tentative="1">
      <w:start w:val="1"/>
      <w:numFmt w:val="lowerRoman"/>
      <w:lvlText w:val="%9."/>
      <w:lvlJc w:val="right"/>
      <w:pPr>
        <w:ind w:left="6104" w:hanging="180"/>
      </w:pPr>
    </w:lvl>
  </w:abstractNum>
  <w:abstractNum w:abstractNumId="26" w15:restartNumberingAfterBreak="0">
    <w:nsid w:val="64C40960"/>
    <w:multiLevelType w:val="hybridMultilevel"/>
    <w:tmpl w:val="A7724C54"/>
    <w:lvl w:ilvl="0" w:tplc="BA8AE480">
      <w:start w:val="1"/>
      <w:numFmt w:val="lowerLetter"/>
      <w:lvlText w:val="%1."/>
      <w:lvlJc w:val="left"/>
      <w:pPr>
        <w:ind w:left="360" w:hanging="360"/>
      </w:pPr>
      <w:rPr>
        <w:rFonts w:hint="default"/>
        <w:b w:val="0"/>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70DC779C"/>
    <w:multiLevelType w:val="hybridMultilevel"/>
    <w:tmpl w:val="E1F076C0"/>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79B91073"/>
    <w:multiLevelType w:val="hybridMultilevel"/>
    <w:tmpl w:val="E35CC54E"/>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7EBC579E"/>
    <w:multiLevelType w:val="hybridMultilevel"/>
    <w:tmpl w:val="B754A1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
  </w:num>
  <w:num w:numId="3">
    <w:abstractNumId w:val="9"/>
  </w:num>
  <w:num w:numId="4">
    <w:abstractNumId w:val="11"/>
  </w:num>
  <w:num w:numId="5">
    <w:abstractNumId w:val="20"/>
  </w:num>
  <w:num w:numId="6">
    <w:abstractNumId w:val="2"/>
  </w:num>
  <w:num w:numId="7">
    <w:abstractNumId w:val="27"/>
  </w:num>
  <w:num w:numId="8">
    <w:abstractNumId w:val="16"/>
  </w:num>
  <w:num w:numId="9">
    <w:abstractNumId w:val="22"/>
  </w:num>
  <w:num w:numId="10">
    <w:abstractNumId w:val="13"/>
  </w:num>
  <w:num w:numId="11">
    <w:abstractNumId w:val="5"/>
  </w:num>
  <w:num w:numId="12">
    <w:abstractNumId w:val="28"/>
  </w:num>
  <w:num w:numId="13">
    <w:abstractNumId w:val="12"/>
  </w:num>
  <w:num w:numId="14">
    <w:abstractNumId w:val="8"/>
  </w:num>
  <w:num w:numId="15">
    <w:abstractNumId w:val="15"/>
  </w:num>
  <w:num w:numId="16">
    <w:abstractNumId w:val="23"/>
  </w:num>
  <w:num w:numId="17">
    <w:abstractNumId w:val="0"/>
  </w:num>
  <w:num w:numId="18">
    <w:abstractNumId w:val="24"/>
  </w:num>
  <w:num w:numId="19">
    <w:abstractNumId w:val="17"/>
  </w:num>
  <w:num w:numId="20">
    <w:abstractNumId w:val="4"/>
  </w:num>
  <w:num w:numId="21">
    <w:abstractNumId w:val="10"/>
  </w:num>
  <w:num w:numId="22">
    <w:abstractNumId w:val="18"/>
  </w:num>
  <w:num w:numId="23">
    <w:abstractNumId w:val="19"/>
  </w:num>
  <w:num w:numId="24">
    <w:abstractNumId w:val="7"/>
  </w:num>
  <w:num w:numId="25">
    <w:abstractNumId w:val="1"/>
  </w:num>
  <w:num w:numId="26">
    <w:abstractNumId w:val="21"/>
  </w:num>
  <w:num w:numId="27">
    <w:abstractNumId w:val="14"/>
  </w:num>
  <w:num w:numId="28">
    <w:abstractNumId w:val="29"/>
  </w:num>
  <w:num w:numId="29">
    <w:abstractNumId w:val="25"/>
  </w:num>
  <w:num w:numId="30">
    <w:abstractNumId w:val="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pt-BR" w:vendorID="64" w:dllVersion="131078" w:nlCheck="1" w:checkStyle="0"/>
  <w:activeWritingStyle w:appName="MSWord" w:lang="en-US" w:vendorID="64" w:dllVersion="131078" w:nlCheck="1" w:checkStyle="1"/>
  <w:activeWritingStyle w:appName="MSWord" w:lang="de-DE" w:vendorID="64" w:dllVersion="131078" w:nlCheck="1" w:checkStyle="1"/>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A"/>
    <w:rsid w:val="000002DD"/>
    <w:rsid w:val="000008C7"/>
    <w:rsid w:val="00001CC6"/>
    <w:rsid w:val="00002353"/>
    <w:rsid w:val="00003E9B"/>
    <w:rsid w:val="000042FD"/>
    <w:rsid w:val="00004383"/>
    <w:rsid w:val="000047CA"/>
    <w:rsid w:val="00004A3E"/>
    <w:rsid w:val="00005B6A"/>
    <w:rsid w:val="00010339"/>
    <w:rsid w:val="00011A69"/>
    <w:rsid w:val="00011D24"/>
    <w:rsid w:val="000139B3"/>
    <w:rsid w:val="00013A4B"/>
    <w:rsid w:val="00013C6E"/>
    <w:rsid w:val="00014260"/>
    <w:rsid w:val="00014637"/>
    <w:rsid w:val="00015EEC"/>
    <w:rsid w:val="00016089"/>
    <w:rsid w:val="0001659E"/>
    <w:rsid w:val="0001764F"/>
    <w:rsid w:val="000176CD"/>
    <w:rsid w:val="00017BAD"/>
    <w:rsid w:val="000201CD"/>
    <w:rsid w:val="00020F34"/>
    <w:rsid w:val="00021E6E"/>
    <w:rsid w:val="000232F6"/>
    <w:rsid w:val="00024A03"/>
    <w:rsid w:val="000250F7"/>
    <w:rsid w:val="00025BEC"/>
    <w:rsid w:val="00027182"/>
    <w:rsid w:val="00027984"/>
    <w:rsid w:val="00030859"/>
    <w:rsid w:val="00030DFA"/>
    <w:rsid w:val="00031FD4"/>
    <w:rsid w:val="00033E93"/>
    <w:rsid w:val="00035AA7"/>
    <w:rsid w:val="00035B0F"/>
    <w:rsid w:val="0003603F"/>
    <w:rsid w:val="0003634A"/>
    <w:rsid w:val="0003774E"/>
    <w:rsid w:val="00037F8F"/>
    <w:rsid w:val="00040193"/>
    <w:rsid w:val="000407A4"/>
    <w:rsid w:val="00040A63"/>
    <w:rsid w:val="00041244"/>
    <w:rsid w:val="00041D06"/>
    <w:rsid w:val="000427EC"/>
    <w:rsid w:val="0004291C"/>
    <w:rsid w:val="000429DF"/>
    <w:rsid w:val="00046305"/>
    <w:rsid w:val="000465C5"/>
    <w:rsid w:val="000467C0"/>
    <w:rsid w:val="0004750C"/>
    <w:rsid w:val="000479A9"/>
    <w:rsid w:val="000501DD"/>
    <w:rsid w:val="00054780"/>
    <w:rsid w:val="00054B79"/>
    <w:rsid w:val="00055FB7"/>
    <w:rsid w:val="000568C2"/>
    <w:rsid w:val="00056B9F"/>
    <w:rsid w:val="00057E7A"/>
    <w:rsid w:val="000601B2"/>
    <w:rsid w:val="00061C0A"/>
    <w:rsid w:val="00061C3F"/>
    <w:rsid w:val="0006336C"/>
    <w:rsid w:val="00063C58"/>
    <w:rsid w:val="000649D3"/>
    <w:rsid w:val="00064F91"/>
    <w:rsid w:val="00065A30"/>
    <w:rsid w:val="00066129"/>
    <w:rsid w:val="00066BA1"/>
    <w:rsid w:val="00067CBB"/>
    <w:rsid w:val="00072101"/>
    <w:rsid w:val="0007286F"/>
    <w:rsid w:val="00074895"/>
    <w:rsid w:val="00076099"/>
    <w:rsid w:val="00076D0E"/>
    <w:rsid w:val="00076E9A"/>
    <w:rsid w:val="000770AD"/>
    <w:rsid w:val="0007729D"/>
    <w:rsid w:val="0008067F"/>
    <w:rsid w:val="00081F09"/>
    <w:rsid w:val="000822F0"/>
    <w:rsid w:val="00083B4A"/>
    <w:rsid w:val="0008460E"/>
    <w:rsid w:val="000848AD"/>
    <w:rsid w:val="00084D15"/>
    <w:rsid w:val="00085BE9"/>
    <w:rsid w:val="0008674D"/>
    <w:rsid w:val="00086E10"/>
    <w:rsid w:val="00087455"/>
    <w:rsid w:val="000874B8"/>
    <w:rsid w:val="00087724"/>
    <w:rsid w:val="000908B2"/>
    <w:rsid w:val="0009521B"/>
    <w:rsid w:val="0009674D"/>
    <w:rsid w:val="00097A4D"/>
    <w:rsid w:val="00097B23"/>
    <w:rsid w:val="000A0AD1"/>
    <w:rsid w:val="000A1B36"/>
    <w:rsid w:val="000A31C8"/>
    <w:rsid w:val="000A3535"/>
    <w:rsid w:val="000A3CC8"/>
    <w:rsid w:val="000A48D8"/>
    <w:rsid w:val="000A6047"/>
    <w:rsid w:val="000A6D17"/>
    <w:rsid w:val="000B021B"/>
    <w:rsid w:val="000B0313"/>
    <w:rsid w:val="000B1356"/>
    <w:rsid w:val="000B1797"/>
    <w:rsid w:val="000B1BB3"/>
    <w:rsid w:val="000B1F4E"/>
    <w:rsid w:val="000B5527"/>
    <w:rsid w:val="000B6F4B"/>
    <w:rsid w:val="000C0E52"/>
    <w:rsid w:val="000C10EE"/>
    <w:rsid w:val="000C1CE4"/>
    <w:rsid w:val="000C1FF6"/>
    <w:rsid w:val="000C2B2F"/>
    <w:rsid w:val="000C3E58"/>
    <w:rsid w:val="000C5E8D"/>
    <w:rsid w:val="000C6A2E"/>
    <w:rsid w:val="000C6CDF"/>
    <w:rsid w:val="000C6F9E"/>
    <w:rsid w:val="000D0115"/>
    <w:rsid w:val="000D0860"/>
    <w:rsid w:val="000D233E"/>
    <w:rsid w:val="000D398A"/>
    <w:rsid w:val="000D50E1"/>
    <w:rsid w:val="000D592C"/>
    <w:rsid w:val="000D618A"/>
    <w:rsid w:val="000D635E"/>
    <w:rsid w:val="000D6415"/>
    <w:rsid w:val="000D769A"/>
    <w:rsid w:val="000E0839"/>
    <w:rsid w:val="000E0E03"/>
    <w:rsid w:val="000E0E98"/>
    <w:rsid w:val="000E1006"/>
    <w:rsid w:val="000E10F9"/>
    <w:rsid w:val="000E2440"/>
    <w:rsid w:val="000E3FD6"/>
    <w:rsid w:val="000E49D1"/>
    <w:rsid w:val="000E54ED"/>
    <w:rsid w:val="000E636C"/>
    <w:rsid w:val="000E6F2E"/>
    <w:rsid w:val="000E70A9"/>
    <w:rsid w:val="000E72CC"/>
    <w:rsid w:val="000E7D04"/>
    <w:rsid w:val="000F075D"/>
    <w:rsid w:val="000F146B"/>
    <w:rsid w:val="000F2FB8"/>
    <w:rsid w:val="000F304F"/>
    <w:rsid w:val="000F37EC"/>
    <w:rsid w:val="000F3F40"/>
    <w:rsid w:val="000F4544"/>
    <w:rsid w:val="000F473F"/>
    <w:rsid w:val="000F64DB"/>
    <w:rsid w:val="000F66CF"/>
    <w:rsid w:val="000F74B9"/>
    <w:rsid w:val="000F7C97"/>
    <w:rsid w:val="001000E3"/>
    <w:rsid w:val="001014F3"/>
    <w:rsid w:val="00102E06"/>
    <w:rsid w:val="00102F2F"/>
    <w:rsid w:val="00104707"/>
    <w:rsid w:val="00105769"/>
    <w:rsid w:val="001058DF"/>
    <w:rsid w:val="00105FD8"/>
    <w:rsid w:val="00106653"/>
    <w:rsid w:val="00107A77"/>
    <w:rsid w:val="00110803"/>
    <w:rsid w:val="00110E0A"/>
    <w:rsid w:val="001113BD"/>
    <w:rsid w:val="0011461D"/>
    <w:rsid w:val="00115FEC"/>
    <w:rsid w:val="00117FF6"/>
    <w:rsid w:val="00120BB7"/>
    <w:rsid w:val="00120BD0"/>
    <w:rsid w:val="00124B2E"/>
    <w:rsid w:val="00125E5B"/>
    <w:rsid w:val="00125EB3"/>
    <w:rsid w:val="001264E8"/>
    <w:rsid w:val="001265F1"/>
    <w:rsid w:val="001268E5"/>
    <w:rsid w:val="00127A3A"/>
    <w:rsid w:val="00127E7B"/>
    <w:rsid w:val="00127ED5"/>
    <w:rsid w:val="00127F3C"/>
    <w:rsid w:val="001310AA"/>
    <w:rsid w:val="00132CE2"/>
    <w:rsid w:val="00133924"/>
    <w:rsid w:val="001340D9"/>
    <w:rsid w:val="0013417F"/>
    <w:rsid w:val="00134B29"/>
    <w:rsid w:val="00134B82"/>
    <w:rsid w:val="00135B73"/>
    <w:rsid w:val="00135D85"/>
    <w:rsid w:val="00136526"/>
    <w:rsid w:val="0013674A"/>
    <w:rsid w:val="00136FBD"/>
    <w:rsid w:val="00137E8B"/>
    <w:rsid w:val="00141BBA"/>
    <w:rsid w:val="0014217D"/>
    <w:rsid w:val="001423C9"/>
    <w:rsid w:val="00144E8A"/>
    <w:rsid w:val="00146551"/>
    <w:rsid w:val="0015031C"/>
    <w:rsid w:val="0015065D"/>
    <w:rsid w:val="00151092"/>
    <w:rsid w:val="00151526"/>
    <w:rsid w:val="001518FD"/>
    <w:rsid w:val="00152009"/>
    <w:rsid w:val="00153291"/>
    <w:rsid w:val="00154833"/>
    <w:rsid w:val="00154A54"/>
    <w:rsid w:val="001558B9"/>
    <w:rsid w:val="00156899"/>
    <w:rsid w:val="00157B63"/>
    <w:rsid w:val="001602F1"/>
    <w:rsid w:val="001606CD"/>
    <w:rsid w:val="00161E62"/>
    <w:rsid w:val="00162A56"/>
    <w:rsid w:val="001633A6"/>
    <w:rsid w:val="00163491"/>
    <w:rsid w:val="00163ABE"/>
    <w:rsid w:val="00164890"/>
    <w:rsid w:val="00166054"/>
    <w:rsid w:val="0016650F"/>
    <w:rsid w:val="00167736"/>
    <w:rsid w:val="00167B23"/>
    <w:rsid w:val="00170BC4"/>
    <w:rsid w:val="0017113D"/>
    <w:rsid w:val="001714C8"/>
    <w:rsid w:val="001714EB"/>
    <w:rsid w:val="00172440"/>
    <w:rsid w:val="00172A69"/>
    <w:rsid w:val="001732CC"/>
    <w:rsid w:val="0017340F"/>
    <w:rsid w:val="00173F52"/>
    <w:rsid w:val="00173F9C"/>
    <w:rsid w:val="00174A2A"/>
    <w:rsid w:val="00175E95"/>
    <w:rsid w:val="00175ED6"/>
    <w:rsid w:val="00177631"/>
    <w:rsid w:val="00177F1D"/>
    <w:rsid w:val="00180744"/>
    <w:rsid w:val="001816E8"/>
    <w:rsid w:val="00182D1A"/>
    <w:rsid w:val="00183007"/>
    <w:rsid w:val="00183C44"/>
    <w:rsid w:val="0018427A"/>
    <w:rsid w:val="00186DAD"/>
    <w:rsid w:val="0018711F"/>
    <w:rsid w:val="0018768D"/>
    <w:rsid w:val="001914B5"/>
    <w:rsid w:val="0019165A"/>
    <w:rsid w:val="0019396F"/>
    <w:rsid w:val="00193C25"/>
    <w:rsid w:val="00193E27"/>
    <w:rsid w:val="001940DB"/>
    <w:rsid w:val="0019541F"/>
    <w:rsid w:val="001954F4"/>
    <w:rsid w:val="001965EA"/>
    <w:rsid w:val="001967B0"/>
    <w:rsid w:val="00196DF1"/>
    <w:rsid w:val="001A10CE"/>
    <w:rsid w:val="001A4679"/>
    <w:rsid w:val="001A4B9F"/>
    <w:rsid w:val="001A5136"/>
    <w:rsid w:val="001A5B44"/>
    <w:rsid w:val="001A7757"/>
    <w:rsid w:val="001B0945"/>
    <w:rsid w:val="001B1002"/>
    <w:rsid w:val="001B1635"/>
    <w:rsid w:val="001B1A2F"/>
    <w:rsid w:val="001B28E1"/>
    <w:rsid w:val="001B2DAF"/>
    <w:rsid w:val="001B32B1"/>
    <w:rsid w:val="001B3368"/>
    <w:rsid w:val="001B3C29"/>
    <w:rsid w:val="001B4160"/>
    <w:rsid w:val="001B4474"/>
    <w:rsid w:val="001B4C04"/>
    <w:rsid w:val="001B4C68"/>
    <w:rsid w:val="001B5F72"/>
    <w:rsid w:val="001B721A"/>
    <w:rsid w:val="001B735F"/>
    <w:rsid w:val="001B7B91"/>
    <w:rsid w:val="001C1612"/>
    <w:rsid w:val="001C2691"/>
    <w:rsid w:val="001C27BC"/>
    <w:rsid w:val="001C464B"/>
    <w:rsid w:val="001C5E29"/>
    <w:rsid w:val="001C7597"/>
    <w:rsid w:val="001C7A13"/>
    <w:rsid w:val="001C7F6C"/>
    <w:rsid w:val="001D0213"/>
    <w:rsid w:val="001D2870"/>
    <w:rsid w:val="001D33ED"/>
    <w:rsid w:val="001D3896"/>
    <w:rsid w:val="001D4A4D"/>
    <w:rsid w:val="001D4DDB"/>
    <w:rsid w:val="001D7703"/>
    <w:rsid w:val="001D7B1D"/>
    <w:rsid w:val="001E076D"/>
    <w:rsid w:val="001E11AF"/>
    <w:rsid w:val="001E12DB"/>
    <w:rsid w:val="001E1BAA"/>
    <w:rsid w:val="001E35A1"/>
    <w:rsid w:val="001E4925"/>
    <w:rsid w:val="001E4C9C"/>
    <w:rsid w:val="001E57EF"/>
    <w:rsid w:val="001E5CAE"/>
    <w:rsid w:val="001E6615"/>
    <w:rsid w:val="001E66D9"/>
    <w:rsid w:val="001E784F"/>
    <w:rsid w:val="001F18CB"/>
    <w:rsid w:val="001F3489"/>
    <w:rsid w:val="001F4A2A"/>
    <w:rsid w:val="001F59B0"/>
    <w:rsid w:val="001F6963"/>
    <w:rsid w:val="001F69EE"/>
    <w:rsid w:val="0020070E"/>
    <w:rsid w:val="00201089"/>
    <w:rsid w:val="00201774"/>
    <w:rsid w:val="00202302"/>
    <w:rsid w:val="00203E67"/>
    <w:rsid w:val="00204205"/>
    <w:rsid w:val="002045DE"/>
    <w:rsid w:val="00205AAA"/>
    <w:rsid w:val="0020616F"/>
    <w:rsid w:val="0020641F"/>
    <w:rsid w:val="00210135"/>
    <w:rsid w:val="00210B5E"/>
    <w:rsid w:val="00211103"/>
    <w:rsid w:val="00211E22"/>
    <w:rsid w:val="002141AC"/>
    <w:rsid w:val="00214378"/>
    <w:rsid w:val="00215F14"/>
    <w:rsid w:val="00217061"/>
    <w:rsid w:val="00217766"/>
    <w:rsid w:val="00217B2F"/>
    <w:rsid w:val="0022014A"/>
    <w:rsid w:val="002234D2"/>
    <w:rsid w:val="002236C9"/>
    <w:rsid w:val="00225DD6"/>
    <w:rsid w:val="00227A31"/>
    <w:rsid w:val="00227BDA"/>
    <w:rsid w:val="002310E8"/>
    <w:rsid w:val="00231A50"/>
    <w:rsid w:val="00231F3A"/>
    <w:rsid w:val="00233302"/>
    <w:rsid w:val="002336EE"/>
    <w:rsid w:val="00233D6F"/>
    <w:rsid w:val="00234113"/>
    <w:rsid w:val="00234D07"/>
    <w:rsid w:val="00234FA1"/>
    <w:rsid w:val="00236515"/>
    <w:rsid w:val="0023676F"/>
    <w:rsid w:val="00241560"/>
    <w:rsid w:val="00242011"/>
    <w:rsid w:val="00243EFB"/>
    <w:rsid w:val="00244B94"/>
    <w:rsid w:val="00246643"/>
    <w:rsid w:val="0025061A"/>
    <w:rsid w:val="00250633"/>
    <w:rsid w:val="00251353"/>
    <w:rsid w:val="00251823"/>
    <w:rsid w:val="00252022"/>
    <w:rsid w:val="00252CC2"/>
    <w:rsid w:val="002538DF"/>
    <w:rsid w:val="002547D5"/>
    <w:rsid w:val="00257473"/>
    <w:rsid w:val="00257517"/>
    <w:rsid w:val="00257932"/>
    <w:rsid w:val="002602E6"/>
    <w:rsid w:val="00260B37"/>
    <w:rsid w:val="00260F36"/>
    <w:rsid w:val="00261A16"/>
    <w:rsid w:val="002621B6"/>
    <w:rsid w:val="00263489"/>
    <w:rsid w:val="00263D7C"/>
    <w:rsid w:val="002642C2"/>
    <w:rsid w:val="0026481D"/>
    <w:rsid w:val="00264D5B"/>
    <w:rsid w:val="00265A21"/>
    <w:rsid w:val="00265B87"/>
    <w:rsid w:val="002660DC"/>
    <w:rsid w:val="00267683"/>
    <w:rsid w:val="002712E2"/>
    <w:rsid w:val="00271C4A"/>
    <w:rsid w:val="00271FAA"/>
    <w:rsid w:val="0027258B"/>
    <w:rsid w:val="002745B9"/>
    <w:rsid w:val="00275CEE"/>
    <w:rsid w:val="0027664D"/>
    <w:rsid w:val="002772FD"/>
    <w:rsid w:val="00277606"/>
    <w:rsid w:val="002805C5"/>
    <w:rsid w:val="00280BB5"/>
    <w:rsid w:val="002823BC"/>
    <w:rsid w:val="002827D4"/>
    <w:rsid w:val="002835E1"/>
    <w:rsid w:val="002838F9"/>
    <w:rsid w:val="002839B4"/>
    <w:rsid w:val="00283F4B"/>
    <w:rsid w:val="00284912"/>
    <w:rsid w:val="00286367"/>
    <w:rsid w:val="002867C3"/>
    <w:rsid w:val="00286B6F"/>
    <w:rsid w:val="0028777C"/>
    <w:rsid w:val="00291458"/>
    <w:rsid w:val="00293E42"/>
    <w:rsid w:val="0029493D"/>
    <w:rsid w:val="00294A2E"/>
    <w:rsid w:val="00295192"/>
    <w:rsid w:val="002954E7"/>
    <w:rsid w:val="002957DD"/>
    <w:rsid w:val="00296734"/>
    <w:rsid w:val="002968C8"/>
    <w:rsid w:val="00296AF9"/>
    <w:rsid w:val="00296B0F"/>
    <w:rsid w:val="00297176"/>
    <w:rsid w:val="002A0032"/>
    <w:rsid w:val="002A02EE"/>
    <w:rsid w:val="002A040B"/>
    <w:rsid w:val="002A27A9"/>
    <w:rsid w:val="002A2F0B"/>
    <w:rsid w:val="002A35E5"/>
    <w:rsid w:val="002A385B"/>
    <w:rsid w:val="002A402E"/>
    <w:rsid w:val="002A54B9"/>
    <w:rsid w:val="002A5ACD"/>
    <w:rsid w:val="002A5EB7"/>
    <w:rsid w:val="002A6FD8"/>
    <w:rsid w:val="002A7A98"/>
    <w:rsid w:val="002B04C4"/>
    <w:rsid w:val="002B169B"/>
    <w:rsid w:val="002B17F4"/>
    <w:rsid w:val="002B1A00"/>
    <w:rsid w:val="002B375A"/>
    <w:rsid w:val="002B3790"/>
    <w:rsid w:val="002B43E8"/>
    <w:rsid w:val="002B441C"/>
    <w:rsid w:val="002B48FE"/>
    <w:rsid w:val="002B6CD1"/>
    <w:rsid w:val="002C09BE"/>
    <w:rsid w:val="002C1105"/>
    <w:rsid w:val="002C1FE3"/>
    <w:rsid w:val="002C22AA"/>
    <w:rsid w:val="002C22D7"/>
    <w:rsid w:val="002C2DE2"/>
    <w:rsid w:val="002C5099"/>
    <w:rsid w:val="002C557C"/>
    <w:rsid w:val="002C63A9"/>
    <w:rsid w:val="002C696E"/>
    <w:rsid w:val="002C7709"/>
    <w:rsid w:val="002C77E0"/>
    <w:rsid w:val="002D01F9"/>
    <w:rsid w:val="002D0C56"/>
    <w:rsid w:val="002D221E"/>
    <w:rsid w:val="002D2D07"/>
    <w:rsid w:val="002D3CB2"/>
    <w:rsid w:val="002D3DCC"/>
    <w:rsid w:val="002D4E27"/>
    <w:rsid w:val="002D4EBB"/>
    <w:rsid w:val="002D4F41"/>
    <w:rsid w:val="002D5BB2"/>
    <w:rsid w:val="002D6459"/>
    <w:rsid w:val="002E03BF"/>
    <w:rsid w:val="002E0C0F"/>
    <w:rsid w:val="002E1BC7"/>
    <w:rsid w:val="002E1C74"/>
    <w:rsid w:val="002E1FBB"/>
    <w:rsid w:val="002E29D6"/>
    <w:rsid w:val="002E3ADB"/>
    <w:rsid w:val="002E420B"/>
    <w:rsid w:val="002E52F4"/>
    <w:rsid w:val="002E566F"/>
    <w:rsid w:val="002E61B0"/>
    <w:rsid w:val="002E68D6"/>
    <w:rsid w:val="002E6DD8"/>
    <w:rsid w:val="002E7763"/>
    <w:rsid w:val="002F011F"/>
    <w:rsid w:val="002F0C56"/>
    <w:rsid w:val="002F15EA"/>
    <w:rsid w:val="002F1902"/>
    <w:rsid w:val="002F1981"/>
    <w:rsid w:val="002F1AB9"/>
    <w:rsid w:val="002F2B3C"/>
    <w:rsid w:val="002F334E"/>
    <w:rsid w:val="002F3F31"/>
    <w:rsid w:val="002F3FA3"/>
    <w:rsid w:val="002F40C7"/>
    <w:rsid w:val="002F5087"/>
    <w:rsid w:val="002F5BE5"/>
    <w:rsid w:val="002F65D2"/>
    <w:rsid w:val="002F71ED"/>
    <w:rsid w:val="002F7D3E"/>
    <w:rsid w:val="003003B7"/>
    <w:rsid w:val="003018FB"/>
    <w:rsid w:val="003049CA"/>
    <w:rsid w:val="003061A9"/>
    <w:rsid w:val="003061B6"/>
    <w:rsid w:val="003069A7"/>
    <w:rsid w:val="00311A6F"/>
    <w:rsid w:val="00313213"/>
    <w:rsid w:val="003138A3"/>
    <w:rsid w:val="003142E1"/>
    <w:rsid w:val="003151FE"/>
    <w:rsid w:val="00315DFE"/>
    <w:rsid w:val="00316BD1"/>
    <w:rsid w:val="00317248"/>
    <w:rsid w:val="003222D5"/>
    <w:rsid w:val="0032435F"/>
    <w:rsid w:val="00324460"/>
    <w:rsid w:val="00324608"/>
    <w:rsid w:val="00324DA7"/>
    <w:rsid w:val="00324ED2"/>
    <w:rsid w:val="00325307"/>
    <w:rsid w:val="00325515"/>
    <w:rsid w:val="003256F4"/>
    <w:rsid w:val="00326224"/>
    <w:rsid w:val="00326D92"/>
    <w:rsid w:val="00327630"/>
    <w:rsid w:val="00330136"/>
    <w:rsid w:val="00331370"/>
    <w:rsid w:val="003322C6"/>
    <w:rsid w:val="0033269D"/>
    <w:rsid w:val="0033306B"/>
    <w:rsid w:val="003339BB"/>
    <w:rsid w:val="00334C0C"/>
    <w:rsid w:val="00334DEC"/>
    <w:rsid w:val="00335CC5"/>
    <w:rsid w:val="00336570"/>
    <w:rsid w:val="003365BB"/>
    <w:rsid w:val="003375ED"/>
    <w:rsid w:val="00340174"/>
    <w:rsid w:val="00341F4A"/>
    <w:rsid w:val="00342485"/>
    <w:rsid w:val="003432C7"/>
    <w:rsid w:val="003432DE"/>
    <w:rsid w:val="003435FC"/>
    <w:rsid w:val="0034385A"/>
    <w:rsid w:val="00343F93"/>
    <w:rsid w:val="003443D2"/>
    <w:rsid w:val="0034490B"/>
    <w:rsid w:val="003463B5"/>
    <w:rsid w:val="00346556"/>
    <w:rsid w:val="00346A0C"/>
    <w:rsid w:val="00347289"/>
    <w:rsid w:val="0034729C"/>
    <w:rsid w:val="003478E8"/>
    <w:rsid w:val="00347B89"/>
    <w:rsid w:val="0035026C"/>
    <w:rsid w:val="00350AF8"/>
    <w:rsid w:val="00351794"/>
    <w:rsid w:val="003524E3"/>
    <w:rsid w:val="00353016"/>
    <w:rsid w:val="00353EEE"/>
    <w:rsid w:val="00355653"/>
    <w:rsid w:val="003558B9"/>
    <w:rsid w:val="00355EE4"/>
    <w:rsid w:val="0035647D"/>
    <w:rsid w:val="00356637"/>
    <w:rsid w:val="003578F1"/>
    <w:rsid w:val="00357A6B"/>
    <w:rsid w:val="0036023E"/>
    <w:rsid w:val="0036067C"/>
    <w:rsid w:val="00360D19"/>
    <w:rsid w:val="0036117A"/>
    <w:rsid w:val="003629C1"/>
    <w:rsid w:val="00362F6B"/>
    <w:rsid w:val="00363343"/>
    <w:rsid w:val="00363AC8"/>
    <w:rsid w:val="00363D0B"/>
    <w:rsid w:val="0036604E"/>
    <w:rsid w:val="00366994"/>
    <w:rsid w:val="003670D6"/>
    <w:rsid w:val="0036797B"/>
    <w:rsid w:val="00370857"/>
    <w:rsid w:val="00370C29"/>
    <w:rsid w:val="00370C8A"/>
    <w:rsid w:val="00371158"/>
    <w:rsid w:val="0037118C"/>
    <w:rsid w:val="003711A6"/>
    <w:rsid w:val="00371C2C"/>
    <w:rsid w:val="00372FE1"/>
    <w:rsid w:val="00373164"/>
    <w:rsid w:val="0037381F"/>
    <w:rsid w:val="00373C1B"/>
    <w:rsid w:val="003757C5"/>
    <w:rsid w:val="00376D66"/>
    <w:rsid w:val="00377180"/>
    <w:rsid w:val="00381AAE"/>
    <w:rsid w:val="00384028"/>
    <w:rsid w:val="00384515"/>
    <w:rsid w:val="00385B7B"/>
    <w:rsid w:val="00386836"/>
    <w:rsid w:val="00390899"/>
    <w:rsid w:val="00390DFD"/>
    <w:rsid w:val="00392F06"/>
    <w:rsid w:val="00393BD8"/>
    <w:rsid w:val="00394049"/>
    <w:rsid w:val="003947B5"/>
    <w:rsid w:val="00394F5C"/>
    <w:rsid w:val="00395FA4"/>
    <w:rsid w:val="0039632D"/>
    <w:rsid w:val="00396ADB"/>
    <w:rsid w:val="00396C4E"/>
    <w:rsid w:val="003A01CD"/>
    <w:rsid w:val="003A0CF9"/>
    <w:rsid w:val="003A1BF9"/>
    <w:rsid w:val="003A27DC"/>
    <w:rsid w:val="003A2DCD"/>
    <w:rsid w:val="003A4279"/>
    <w:rsid w:val="003A5B55"/>
    <w:rsid w:val="003A5E96"/>
    <w:rsid w:val="003A64D3"/>
    <w:rsid w:val="003A74A4"/>
    <w:rsid w:val="003A7879"/>
    <w:rsid w:val="003B076F"/>
    <w:rsid w:val="003B3709"/>
    <w:rsid w:val="003B3726"/>
    <w:rsid w:val="003B3E7B"/>
    <w:rsid w:val="003B45CD"/>
    <w:rsid w:val="003B4E35"/>
    <w:rsid w:val="003C0591"/>
    <w:rsid w:val="003C1928"/>
    <w:rsid w:val="003C1B78"/>
    <w:rsid w:val="003C1DAB"/>
    <w:rsid w:val="003C3A64"/>
    <w:rsid w:val="003C3CF9"/>
    <w:rsid w:val="003C4AA1"/>
    <w:rsid w:val="003C72D1"/>
    <w:rsid w:val="003C7F57"/>
    <w:rsid w:val="003D1665"/>
    <w:rsid w:val="003D4D96"/>
    <w:rsid w:val="003D54DC"/>
    <w:rsid w:val="003D6615"/>
    <w:rsid w:val="003D74EA"/>
    <w:rsid w:val="003D77C4"/>
    <w:rsid w:val="003E08C8"/>
    <w:rsid w:val="003E12C1"/>
    <w:rsid w:val="003E137B"/>
    <w:rsid w:val="003E1482"/>
    <w:rsid w:val="003E2097"/>
    <w:rsid w:val="003E281B"/>
    <w:rsid w:val="003E44B1"/>
    <w:rsid w:val="003E5536"/>
    <w:rsid w:val="003E60C0"/>
    <w:rsid w:val="003E6466"/>
    <w:rsid w:val="003E668F"/>
    <w:rsid w:val="003E6E07"/>
    <w:rsid w:val="003E6F4A"/>
    <w:rsid w:val="003F0663"/>
    <w:rsid w:val="003F1AB9"/>
    <w:rsid w:val="003F22FD"/>
    <w:rsid w:val="003F25C3"/>
    <w:rsid w:val="003F471F"/>
    <w:rsid w:val="003F4995"/>
    <w:rsid w:val="003F57AA"/>
    <w:rsid w:val="003F6704"/>
    <w:rsid w:val="003F6A32"/>
    <w:rsid w:val="003F75E2"/>
    <w:rsid w:val="0040048B"/>
    <w:rsid w:val="00400931"/>
    <w:rsid w:val="00402324"/>
    <w:rsid w:val="00402F0D"/>
    <w:rsid w:val="00402F17"/>
    <w:rsid w:val="004036A2"/>
    <w:rsid w:val="00403BE6"/>
    <w:rsid w:val="00404983"/>
    <w:rsid w:val="00404A87"/>
    <w:rsid w:val="00404D42"/>
    <w:rsid w:val="00405FA4"/>
    <w:rsid w:val="0040631F"/>
    <w:rsid w:val="0040643C"/>
    <w:rsid w:val="00406D18"/>
    <w:rsid w:val="004078E6"/>
    <w:rsid w:val="00410055"/>
    <w:rsid w:val="004105D0"/>
    <w:rsid w:val="00412173"/>
    <w:rsid w:val="0041250E"/>
    <w:rsid w:val="00412CDB"/>
    <w:rsid w:val="004147A0"/>
    <w:rsid w:val="00414A88"/>
    <w:rsid w:val="00417105"/>
    <w:rsid w:val="004204BF"/>
    <w:rsid w:val="00420B9A"/>
    <w:rsid w:val="004222B2"/>
    <w:rsid w:val="0042302F"/>
    <w:rsid w:val="00423B12"/>
    <w:rsid w:val="00423F90"/>
    <w:rsid w:val="00424FD8"/>
    <w:rsid w:val="00425571"/>
    <w:rsid w:val="00426774"/>
    <w:rsid w:val="0042772B"/>
    <w:rsid w:val="0042784F"/>
    <w:rsid w:val="00430FC4"/>
    <w:rsid w:val="00431624"/>
    <w:rsid w:val="00431910"/>
    <w:rsid w:val="004319E0"/>
    <w:rsid w:val="00432EF8"/>
    <w:rsid w:val="0043382A"/>
    <w:rsid w:val="00433E56"/>
    <w:rsid w:val="00434683"/>
    <w:rsid w:val="0043485D"/>
    <w:rsid w:val="004371B5"/>
    <w:rsid w:val="0044283A"/>
    <w:rsid w:val="00443DF6"/>
    <w:rsid w:val="00446425"/>
    <w:rsid w:val="0044665A"/>
    <w:rsid w:val="00447868"/>
    <w:rsid w:val="004507CA"/>
    <w:rsid w:val="00450FE1"/>
    <w:rsid w:val="0045124F"/>
    <w:rsid w:val="004517BA"/>
    <w:rsid w:val="004528FF"/>
    <w:rsid w:val="0045372A"/>
    <w:rsid w:val="004538A0"/>
    <w:rsid w:val="00453AD0"/>
    <w:rsid w:val="004547FA"/>
    <w:rsid w:val="00454EFF"/>
    <w:rsid w:val="00455E91"/>
    <w:rsid w:val="00456267"/>
    <w:rsid w:val="004574F0"/>
    <w:rsid w:val="004612C5"/>
    <w:rsid w:val="0046315E"/>
    <w:rsid w:val="00463693"/>
    <w:rsid w:val="00463DD1"/>
    <w:rsid w:val="00463E80"/>
    <w:rsid w:val="004640FA"/>
    <w:rsid w:val="00466D8C"/>
    <w:rsid w:val="00466E73"/>
    <w:rsid w:val="0046751C"/>
    <w:rsid w:val="004676A4"/>
    <w:rsid w:val="0047013D"/>
    <w:rsid w:val="0047021D"/>
    <w:rsid w:val="00470693"/>
    <w:rsid w:val="00470BA1"/>
    <w:rsid w:val="00471851"/>
    <w:rsid w:val="004734CF"/>
    <w:rsid w:val="004737BF"/>
    <w:rsid w:val="00473886"/>
    <w:rsid w:val="00473C46"/>
    <w:rsid w:val="00474611"/>
    <w:rsid w:val="00475163"/>
    <w:rsid w:val="004760CF"/>
    <w:rsid w:val="00477100"/>
    <w:rsid w:val="004772A7"/>
    <w:rsid w:val="0048034E"/>
    <w:rsid w:val="00480C63"/>
    <w:rsid w:val="00481509"/>
    <w:rsid w:val="00481B79"/>
    <w:rsid w:val="00482C73"/>
    <w:rsid w:val="004839E8"/>
    <w:rsid w:val="00483B5D"/>
    <w:rsid w:val="004853B2"/>
    <w:rsid w:val="00485D1D"/>
    <w:rsid w:val="00486879"/>
    <w:rsid w:val="00486C80"/>
    <w:rsid w:val="0048741E"/>
    <w:rsid w:val="004879B4"/>
    <w:rsid w:val="00487BAF"/>
    <w:rsid w:val="00487E95"/>
    <w:rsid w:val="004919F9"/>
    <w:rsid w:val="00491C17"/>
    <w:rsid w:val="004921F2"/>
    <w:rsid w:val="00492206"/>
    <w:rsid w:val="004923B5"/>
    <w:rsid w:val="00492D04"/>
    <w:rsid w:val="004941CD"/>
    <w:rsid w:val="004953AE"/>
    <w:rsid w:val="00495612"/>
    <w:rsid w:val="004978CD"/>
    <w:rsid w:val="004A0018"/>
    <w:rsid w:val="004A2340"/>
    <w:rsid w:val="004A324A"/>
    <w:rsid w:val="004A49F9"/>
    <w:rsid w:val="004A4E4F"/>
    <w:rsid w:val="004A52EA"/>
    <w:rsid w:val="004A5327"/>
    <w:rsid w:val="004A627E"/>
    <w:rsid w:val="004A69AC"/>
    <w:rsid w:val="004A7852"/>
    <w:rsid w:val="004B04F4"/>
    <w:rsid w:val="004B07D9"/>
    <w:rsid w:val="004B14AF"/>
    <w:rsid w:val="004B15A5"/>
    <w:rsid w:val="004B3F46"/>
    <w:rsid w:val="004B58D1"/>
    <w:rsid w:val="004B5BD2"/>
    <w:rsid w:val="004B5CF3"/>
    <w:rsid w:val="004B71E3"/>
    <w:rsid w:val="004C13EB"/>
    <w:rsid w:val="004C14C6"/>
    <w:rsid w:val="004C1DFE"/>
    <w:rsid w:val="004C261B"/>
    <w:rsid w:val="004C2A24"/>
    <w:rsid w:val="004C3228"/>
    <w:rsid w:val="004C402E"/>
    <w:rsid w:val="004C4C92"/>
    <w:rsid w:val="004C4D4E"/>
    <w:rsid w:val="004C4D91"/>
    <w:rsid w:val="004C5AD5"/>
    <w:rsid w:val="004C78A7"/>
    <w:rsid w:val="004D1D4A"/>
    <w:rsid w:val="004D20A7"/>
    <w:rsid w:val="004D25E7"/>
    <w:rsid w:val="004D309C"/>
    <w:rsid w:val="004D3204"/>
    <w:rsid w:val="004D5591"/>
    <w:rsid w:val="004D6924"/>
    <w:rsid w:val="004D7256"/>
    <w:rsid w:val="004D79C1"/>
    <w:rsid w:val="004D7DAE"/>
    <w:rsid w:val="004D7DFD"/>
    <w:rsid w:val="004E2178"/>
    <w:rsid w:val="004E23AA"/>
    <w:rsid w:val="004E364B"/>
    <w:rsid w:val="004E43F0"/>
    <w:rsid w:val="004E45E5"/>
    <w:rsid w:val="004E4A39"/>
    <w:rsid w:val="004E5005"/>
    <w:rsid w:val="004E6199"/>
    <w:rsid w:val="004F045F"/>
    <w:rsid w:val="004F0CE4"/>
    <w:rsid w:val="004F1D13"/>
    <w:rsid w:val="004F2864"/>
    <w:rsid w:val="004F39F8"/>
    <w:rsid w:val="004F44F4"/>
    <w:rsid w:val="004F4709"/>
    <w:rsid w:val="004F4999"/>
    <w:rsid w:val="004F4BF0"/>
    <w:rsid w:val="004F4CBF"/>
    <w:rsid w:val="004F4CD9"/>
    <w:rsid w:val="004F6952"/>
    <w:rsid w:val="004F6BBF"/>
    <w:rsid w:val="004F7D48"/>
    <w:rsid w:val="004F7E52"/>
    <w:rsid w:val="004F7F1F"/>
    <w:rsid w:val="00500AEE"/>
    <w:rsid w:val="00500C6C"/>
    <w:rsid w:val="00500E7F"/>
    <w:rsid w:val="00501494"/>
    <w:rsid w:val="0050226F"/>
    <w:rsid w:val="00502B8F"/>
    <w:rsid w:val="005036EA"/>
    <w:rsid w:val="0050398A"/>
    <w:rsid w:val="00504483"/>
    <w:rsid w:val="00504579"/>
    <w:rsid w:val="00510BF7"/>
    <w:rsid w:val="00511A8B"/>
    <w:rsid w:val="005141F9"/>
    <w:rsid w:val="00514E66"/>
    <w:rsid w:val="00515102"/>
    <w:rsid w:val="005152C6"/>
    <w:rsid w:val="00515605"/>
    <w:rsid w:val="00517BE3"/>
    <w:rsid w:val="00517C43"/>
    <w:rsid w:val="00517CA1"/>
    <w:rsid w:val="00517FA4"/>
    <w:rsid w:val="00517FAB"/>
    <w:rsid w:val="00520434"/>
    <w:rsid w:val="00522DF2"/>
    <w:rsid w:val="005232BD"/>
    <w:rsid w:val="00524F40"/>
    <w:rsid w:val="005253A9"/>
    <w:rsid w:val="00525572"/>
    <w:rsid w:val="00526690"/>
    <w:rsid w:val="005267C5"/>
    <w:rsid w:val="00526FE8"/>
    <w:rsid w:val="00527849"/>
    <w:rsid w:val="0053085C"/>
    <w:rsid w:val="005308C9"/>
    <w:rsid w:val="00531182"/>
    <w:rsid w:val="0053126B"/>
    <w:rsid w:val="005326D5"/>
    <w:rsid w:val="005328DA"/>
    <w:rsid w:val="00532F35"/>
    <w:rsid w:val="00535512"/>
    <w:rsid w:val="00536331"/>
    <w:rsid w:val="0053660A"/>
    <w:rsid w:val="00541B15"/>
    <w:rsid w:val="00541EB4"/>
    <w:rsid w:val="00542571"/>
    <w:rsid w:val="005426D1"/>
    <w:rsid w:val="00543D45"/>
    <w:rsid w:val="00545D19"/>
    <w:rsid w:val="00545E38"/>
    <w:rsid w:val="00547ADD"/>
    <w:rsid w:val="00547EBF"/>
    <w:rsid w:val="005504BD"/>
    <w:rsid w:val="005522FC"/>
    <w:rsid w:val="00553566"/>
    <w:rsid w:val="00553F4A"/>
    <w:rsid w:val="00555B4A"/>
    <w:rsid w:val="00555C5A"/>
    <w:rsid w:val="00556B0E"/>
    <w:rsid w:val="00557541"/>
    <w:rsid w:val="0056055D"/>
    <w:rsid w:val="00561CAE"/>
    <w:rsid w:val="00561E8F"/>
    <w:rsid w:val="00561F94"/>
    <w:rsid w:val="005631D1"/>
    <w:rsid w:val="0056344F"/>
    <w:rsid w:val="00563DEA"/>
    <w:rsid w:val="00564B2B"/>
    <w:rsid w:val="00564D44"/>
    <w:rsid w:val="00565EA7"/>
    <w:rsid w:val="00565F22"/>
    <w:rsid w:val="005660E2"/>
    <w:rsid w:val="005674EE"/>
    <w:rsid w:val="0056794A"/>
    <w:rsid w:val="00567F9E"/>
    <w:rsid w:val="00567FB6"/>
    <w:rsid w:val="00570526"/>
    <w:rsid w:val="00570A7B"/>
    <w:rsid w:val="005738A0"/>
    <w:rsid w:val="005748A3"/>
    <w:rsid w:val="00574903"/>
    <w:rsid w:val="0057528B"/>
    <w:rsid w:val="00575789"/>
    <w:rsid w:val="00576050"/>
    <w:rsid w:val="00576321"/>
    <w:rsid w:val="00580E5D"/>
    <w:rsid w:val="00580F46"/>
    <w:rsid w:val="00581090"/>
    <w:rsid w:val="005813DC"/>
    <w:rsid w:val="005834A1"/>
    <w:rsid w:val="00583DBE"/>
    <w:rsid w:val="00584870"/>
    <w:rsid w:val="00584992"/>
    <w:rsid w:val="00584C00"/>
    <w:rsid w:val="005850F6"/>
    <w:rsid w:val="00587A0C"/>
    <w:rsid w:val="00590886"/>
    <w:rsid w:val="00590BE2"/>
    <w:rsid w:val="00591302"/>
    <w:rsid w:val="00591D1A"/>
    <w:rsid w:val="0059253C"/>
    <w:rsid w:val="00594985"/>
    <w:rsid w:val="00595EAD"/>
    <w:rsid w:val="00596512"/>
    <w:rsid w:val="005975ED"/>
    <w:rsid w:val="00597A85"/>
    <w:rsid w:val="005A3830"/>
    <w:rsid w:val="005A41E7"/>
    <w:rsid w:val="005A4A36"/>
    <w:rsid w:val="005A5C66"/>
    <w:rsid w:val="005A5D00"/>
    <w:rsid w:val="005A65FB"/>
    <w:rsid w:val="005A6A88"/>
    <w:rsid w:val="005A76E5"/>
    <w:rsid w:val="005A7C41"/>
    <w:rsid w:val="005A7D59"/>
    <w:rsid w:val="005B1128"/>
    <w:rsid w:val="005B1899"/>
    <w:rsid w:val="005B20E7"/>
    <w:rsid w:val="005B51F1"/>
    <w:rsid w:val="005B6EE7"/>
    <w:rsid w:val="005B7945"/>
    <w:rsid w:val="005C1972"/>
    <w:rsid w:val="005C2889"/>
    <w:rsid w:val="005C34A5"/>
    <w:rsid w:val="005C4D53"/>
    <w:rsid w:val="005C5AA9"/>
    <w:rsid w:val="005D00BB"/>
    <w:rsid w:val="005D0752"/>
    <w:rsid w:val="005D0E1F"/>
    <w:rsid w:val="005D121A"/>
    <w:rsid w:val="005D25F9"/>
    <w:rsid w:val="005D28F1"/>
    <w:rsid w:val="005D29A4"/>
    <w:rsid w:val="005D2C8D"/>
    <w:rsid w:val="005D2E6E"/>
    <w:rsid w:val="005D2F54"/>
    <w:rsid w:val="005D3F99"/>
    <w:rsid w:val="005D421A"/>
    <w:rsid w:val="005D4871"/>
    <w:rsid w:val="005D5174"/>
    <w:rsid w:val="005D5639"/>
    <w:rsid w:val="005D57B3"/>
    <w:rsid w:val="005D6AC8"/>
    <w:rsid w:val="005D6B23"/>
    <w:rsid w:val="005D75D4"/>
    <w:rsid w:val="005D77E4"/>
    <w:rsid w:val="005E0D23"/>
    <w:rsid w:val="005E1451"/>
    <w:rsid w:val="005E1612"/>
    <w:rsid w:val="005E3237"/>
    <w:rsid w:val="005E3976"/>
    <w:rsid w:val="005E40FF"/>
    <w:rsid w:val="005E4E17"/>
    <w:rsid w:val="005E54F9"/>
    <w:rsid w:val="005E6993"/>
    <w:rsid w:val="005F09DF"/>
    <w:rsid w:val="005F0E66"/>
    <w:rsid w:val="005F101D"/>
    <w:rsid w:val="005F13CE"/>
    <w:rsid w:val="005F245A"/>
    <w:rsid w:val="005F2EC2"/>
    <w:rsid w:val="005F3233"/>
    <w:rsid w:val="005F379B"/>
    <w:rsid w:val="005F4206"/>
    <w:rsid w:val="005F5040"/>
    <w:rsid w:val="005F5554"/>
    <w:rsid w:val="005F5E94"/>
    <w:rsid w:val="005F7158"/>
    <w:rsid w:val="006010DB"/>
    <w:rsid w:val="00603FFF"/>
    <w:rsid w:val="00605CDC"/>
    <w:rsid w:val="006070F0"/>
    <w:rsid w:val="006078D3"/>
    <w:rsid w:val="00610946"/>
    <w:rsid w:val="00611218"/>
    <w:rsid w:val="006115F2"/>
    <w:rsid w:val="0061162F"/>
    <w:rsid w:val="00611CEC"/>
    <w:rsid w:val="00615879"/>
    <w:rsid w:val="0061730A"/>
    <w:rsid w:val="0061765F"/>
    <w:rsid w:val="00617F8D"/>
    <w:rsid w:val="00620616"/>
    <w:rsid w:val="00622136"/>
    <w:rsid w:val="00623173"/>
    <w:rsid w:val="00624912"/>
    <w:rsid w:val="0062771E"/>
    <w:rsid w:val="00627B3F"/>
    <w:rsid w:val="00627F70"/>
    <w:rsid w:val="00630214"/>
    <w:rsid w:val="00631C3D"/>
    <w:rsid w:val="00631EE1"/>
    <w:rsid w:val="00632251"/>
    <w:rsid w:val="0063272D"/>
    <w:rsid w:val="006361FB"/>
    <w:rsid w:val="006364A8"/>
    <w:rsid w:val="00643739"/>
    <w:rsid w:val="00644B69"/>
    <w:rsid w:val="00644CE2"/>
    <w:rsid w:val="00644D97"/>
    <w:rsid w:val="00646069"/>
    <w:rsid w:val="006464DE"/>
    <w:rsid w:val="0064694C"/>
    <w:rsid w:val="0065042B"/>
    <w:rsid w:val="00650664"/>
    <w:rsid w:val="00650DAE"/>
    <w:rsid w:val="006512A2"/>
    <w:rsid w:val="00652B2F"/>
    <w:rsid w:val="00652E0A"/>
    <w:rsid w:val="00653959"/>
    <w:rsid w:val="006546B1"/>
    <w:rsid w:val="00654EB3"/>
    <w:rsid w:val="00656AB8"/>
    <w:rsid w:val="00657590"/>
    <w:rsid w:val="00657A09"/>
    <w:rsid w:val="00661AE5"/>
    <w:rsid w:val="00661DBB"/>
    <w:rsid w:val="00662B90"/>
    <w:rsid w:val="00663DBE"/>
    <w:rsid w:val="006649BF"/>
    <w:rsid w:val="0066655D"/>
    <w:rsid w:val="00666998"/>
    <w:rsid w:val="0067086C"/>
    <w:rsid w:val="006716CD"/>
    <w:rsid w:val="00672923"/>
    <w:rsid w:val="00673303"/>
    <w:rsid w:val="006744A5"/>
    <w:rsid w:val="00674622"/>
    <w:rsid w:val="006769B6"/>
    <w:rsid w:val="006806C1"/>
    <w:rsid w:val="00681C96"/>
    <w:rsid w:val="00681DAA"/>
    <w:rsid w:val="00682D8C"/>
    <w:rsid w:val="00684254"/>
    <w:rsid w:val="00685267"/>
    <w:rsid w:val="00685A57"/>
    <w:rsid w:val="00686373"/>
    <w:rsid w:val="0068648F"/>
    <w:rsid w:val="00687A65"/>
    <w:rsid w:val="00690E7F"/>
    <w:rsid w:val="00691BA1"/>
    <w:rsid w:val="00691C12"/>
    <w:rsid w:val="0069225E"/>
    <w:rsid w:val="0069352C"/>
    <w:rsid w:val="00694017"/>
    <w:rsid w:val="00694832"/>
    <w:rsid w:val="006959BC"/>
    <w:rsid w:val="00695B96"/>
    <w:rsid w:val="00695CC9"/>
    <w:rsid w:val="0069656F"/>
    <w:rsid w:val="00696C94"/>
    <w:rsid w:val="0069777E"/>
    <w:rsid w:val="00697E68"/>
    <w:rsid w:val="006A31B9"/>
    <w:rsid w:val="006A3B5A"/>
    <w:rsid w:val="006A4682"/>
    <w:rsid w:val="006A46C8"/>
    <w:rsid w:val="006A5378"/>
    <w:rsid w:val="006A55EB"/>
    <w:rsid w:val="006A5E0C"/>
    <w:rsid w:val="006A68CA"/>
    <w:rsid w:val="006A6BFE"/>
    <w:rsid w:val="006B0830"/>
    <w:rsid w:val="006B084A"/>
    <w:rsid w:val="006B2694"/>
    <w:rsid w:val="006B2D84"/>
    <w:rsid w:val="006B2DF9"/>
    <w:rsid w:val="006B341A"/>
    <w:rsid w:val="006B365D"/>
    <w:rsid w:val="006B4709"/>
    <w:rsid w:val="006B73EA"/>
    <w:rsid w:val="006C27C2"/>
    <w:rsid w:val="006C38A6"/>
    <w:rsid w:val="006C3A44"/>
    <w:rsid w:val="006C4B80"/>
    <w:rsid w:val="006C4F63"/>
    <w:rsid w:val="006C4FE6"/>
    <w:rsid w:val="006D0432"/>
    <w:rsid w:val="006D17B6"/>
    <w:rsid w:val="006D268B"/>
    <w:rsid w:val="006D4977"/>
    <w:rsid w:val="006D4F1B"/>
    <w:rsid w:val="006D65C4"/>
    <w:rsid w:val="006D683D"/>
    <w:rsid w:val="006D79C6"/>
    <w:rsid w:val="006E08D6"/>
    <w:rsid w:val="006E0E16"/>
    <w:rsid w:val="006E1BD6"/>
    <w:rsid w:val="006E1F51"/>
    <w:rsid w:val="006E2E12"/>
    <w:rsid w:val="006E2EBC"/>
    <w:rsid w:val="006E3D98"/>
    <w:rsid w:val="006E4079"/>
    <w:rsid w:val="006E4239"/>
    <w:rsid w:val="006E4FE5"/>
    <w:rsid w:val="006E53BF"/>
    <w:rsid w:val="006E5C00"/>
    <w:rsid w:val="006E71A7"/>
    <w:rsid w:val="006E7BD9"/>
    <w:rsid w:val="006F028F"/>
    <w:rsid w:val="006F06D0"/>
    <w:rsid w:val="006F4C13"/>
    <w:rsid w:val="006F4DC8"/>
    <w:rsid w:val="006F5F08"/>
    <w:rsid w:val="007004BF"/>
    <w:rsid w:val="00702601"/>
    <w:rsid w:val="00702717"/>
    <w:rsid w:val="00703F54"/>
    <w:rsid w:val="007040B2"/>
    <w:rsid w:val="00704623"/>
    <w:rsid w:val="00704D1F"/>
    <w:rsid w:val="00705F1E"/>
    <w:rsid w:val="00706867"/>
    <w:rsid w:val="00707E09"/>
    <w:rsid w:val="0071013D"/>
    <w:rsid w:val="00710483"/>
    <w:rsid w:val="00710EB3"/>
    <w:rsid w:val="00711152"/>
    <w:rsid w:val="0071295F"/>
    <w:rsid w:val="0071297E"/>
    <w:rsid w:val="007143B7"/>
    <w:rsid w:val="00715164"/>
    <w:rsid w:val="007152AF"/>
    <w:rsid w:val="00715C40"/>
    <w:rsid w:val="007176E3"/>
    <w:rsid w:val="007207C8"/>
    <w:rsid w:val="007217F7"/>
    <w:rsid w:val="00721CB0"/>
    <w:rsid w:val="00722DA8"/>
    <w:rsid w:val="00725C33"/>
    <w:rsid w:val="00726384"/>
    <w:rsid w:val="007264FB"/>
    <w:rsid w:val="0072724F"/>
    <w:rsid w:val="0073291C"/>
    <w:rsid w:val="00733CE1"/>
    <w:rsid w:val="007355CC"/>
    <w:rsid w:val="0073579C"/>
    <w:rsid w:val="00736CB3"/>
    <w:rsid w:val="007376F5"/>
    <w:rsid w:val="00737877"/>
    <w:rsid w:val="0074108D"/>
    <w:rsid w:val="00744C7C"/>
    <w:rsid w:val="00747655"/>
    <w:rsid w:val="0074773B"/>
    <w:rsid w:val="00750247"/>
    <w:rsid w:val="007502BC"/>
    <w:rsid w:val="007516B1"/>
    <w:rsid w:val="00751B2C"/>
    <w:rsid w:val="00752112"/>
    <w:rsid w:val="00752848"/>
    <w:rsid w:val="00752ABE"/>
    <w:rsid w:val="007543F9"/>
    <w:rsid w:val="00754468"/>
    <w:rsid w:val="00754DBA"/>
    <w:rsid w:val="00755570"/>
    <w:rsid w:val="007576A1"/>
    <w:rsid w:val="00757854"/>
    <w:rsid w:val="007606CC"/>
    <w:rsid w:val="00760B2B"/>
    <w:rsid w:val="00761E78"/>
    <w:rsid w:val="00761ED2"/>
    <w:rsid w:val="00762E5F"/>
    <w:rsid w:val="00763220"/>
    <w:rsid w:val="00764F90"/>
    <w:rsid w:val="0076555B"/>
    <w:rsid w:val="00765693"/>
    <w:rsid w:val="00765B8D"/>
    <w:rsid w:val="00770DD1"/>
    <w:rsid w:val="00770DF0"/>
    <w:rsid w:val="00772156"/>
    <w:rsid w:val="00773FBF"/>
    <w:rsid w:val="007749E0"/>
    <w:rsid w:val="00774F57"/>
    <w:rsid w:val="0077562B"/>
    <w:rsid w:val="00777C9F"/>
    <w:rsid w:val="007804BE"/>
    <w:rsid w:val="00783502"/>
    <w:rsid w:val="00783ED5"/>
    <w:rsid w:val="00784BCC"/>
    <w:rsid w:val="007855BE"/>
    <w:rsid w:val="007863D6"/>
    <w:rsid w:val="00786E89"/>
    <w:rsid w:val="00790FCA"/>
    <w:rsid w:val="00792608"/>
    <w:rsid w:val="0079295E"/>
    <w:rsid w:val="00792B29"/>
    <w:rsid w:val="00792F24"/>
    <w:rsid w:val="00794CAC"/>
    <w:rsid w:val="007974EA"/>
    <w:rsid w:val="0079769A"/>
    <w:rsid w:val="007A0742"/>
    <w:rsid w:val="007A082E"/>
    <w:rsid w:val="007A0D8A"/>
    <w:rsid w:val="007A25D9"/>
    <w:rsid w:val="007A27D5"/>
    <w:rsid w:val="007A38CC"/>
    <w:rsid w:val="007A4047"/>
    <w:rsid w:val="007A45CE"/>
    <w:rsid w:val="007A6B8A"/>
    <w:rsid w:val="007A6DC6"/>
    <w:rsid w:val="007B0919"/>
    <w:rsid w:val="007B0F56"/>
    <w:rsid w:val="007B1CC2"/>
    <w:rsid w:val="007B2670"/>
    <w:rsid w:val="007B2ADE"/>
    <w:rsid w:val="007B3BC2"/>
    <w:rsid w:val="007B4658"/>
    <w:rsid w:val="007B4C53"/>
    <w:rsid w:val="007B5428"/>
    <w:rsid w:val="007B6325"/>
    <w:rsid w:val="007B64BC"/>
    <w:rsid w:val="007B72F5"/>
    <w:rsid w:val="007B73B4"/>
    <w:rsid w:val="007C0F01"/>
    <w:rsid w:val="007C19DC"/>
    <w:rsid w:val="007C342A"/>
    <w:rsid w:val="007C4076"/>
    <w:rsid w:val="007C6A73"/>
    <w:rsid w:val="007C7239"/>
    <w:rsid w:val="007C7815"/>
    <w:rsid w:val="007D143B"/>
    <w:rsid w:val="007D165C"/>
    <w:rsid w:val="007D1C67"/>
    <w:rsid w:val="007D3661"/>
    <w:rsid w:val="007D39D4"/>
    <w:rsid w:val="007D45CB"/>
    <w:rsid w:val="007D4966"/>
    <w:rsid w:val="007D5308"/>
    <w:rsid w:val="007D5C3C"/>
    <w:rsid w:val="007D5E82"/>
    <w:rsid w:val="007D664C"/>
    <w:rsid w:val="007D6A57"/>
    <w:rsid w:val="007D6C67"/>
    <w:rsid w:val="007E02B4"/>
    <w:rsid w:val="007E05C8"/>
    <w:rsid w:val="007E0898"/>
    <w:rsid w:val="007E0D60"/>
    <w:rsid w:val="007E10D0"/>
    <w:rsid w:val="007E120D"/>
    <w:rsid w:val="007E17F6"/>
    <w:rsid w:val="007E2533"/>
    <w:rsid w:val="007E2D20"/>
    <w:rsid w:val="007E38EA"/>
    <w:rsid w:val="007E3F50"/>
    <w:rsid w:val="007E47D2"/>
    <w:rsid w:val="007E4E5C"/>
    <w:rsid w:val="007E51B9"/>
    <w:rsid w:val="007E57AD"/>
    <w:rsid w:val="007E6764"/>
    <w:rsid w:val="007E70B7"/>
    <w:rsid w:val="007E73E7"/>
    <w:rsid w:val="007E7EA9"/>
    <w:rsid w:val="007F0B1D"/>
    <w:rsid w:val="007F1AC1"/>
    <w:rsid w:val="007F1C8C"/>
    <w:rsid w:val="007F1E24"/>
    <w:rsid w:val="007F222B"/>
    <w:rsid w:val="007F2381"/>
    <w:rsid w:val="007F4699"/>
    <w:rsid w:val="007F4DD7"/>
    <w:rsid w:val="007F5204"/>
    <w:rsid w:val="007F56A2"/>
    <w:rsid w:val="007F5FC6"/>
    <w:rsid w:val="007F6926"/>
    <w:rsid w:val="007F6D95"/>
    <w:rsid w:val="007F6EC8"/>
    <w:rsid w:val="007F726F"/>
    <w:rsid w:val="007F7486"/>
    <w:rsid w:val="007F767E"/>
    <w:rsid w:val="00801456"/>
    <w:rsid w:val="00802599"/>
    <w:rsid w:val="00803C71"/>
    <w:rsid w:val="0080400C"/>
    <w:rsid w:val="008058F1"/>
    <w:rsid w:val="00806D7A"/>
    <w:rsid w:val="0081040F"/>
    <w:rsid w:val="008116EA"/>
    <w:rsid w:val="00812152"/>
    <w:rsid w:val="008121B3"/>
    <w:rsid w:val="008127F8"/>
    <w:rsid w:val="008135CC"/>
    <w:rsid w:val="008143F9"/>
    <w:rsid w:val="0081456C"/>
    <w:rsid w:val="008149D2"/>
    <w:rsid w:val="00815305"/>
    <w:rsid w:val="00815353"/>
    <w:rsid w:val="00815988"/>
    <w:rsid w:val="00817953"/>
    <w:rsid w:val="0082104A"/>
    <w:rsid w:val="00821615"/>
    <w:rsid w:val="00821893"/>
    <w:rsid w:val="00822554"/>
    <w:rsid w:val="00822567"/>
    <w:rsid w:val="00823F4C"/>
    <w:rsid w:val="00824F58"/>
    <w:rsid w:val="00825F38"/>
    <w:rsid w:val="00830EC7"/>
    <w:rsid w:val="00831E00"/>
    <w:rsid w:val="00832693"/>
    <w:rsid w:val="00832999"/>
    <w:rsid w:val="00832A03"/>
    <w:rsid w:val="00833DF4"/>
    <w:rsid w:val="00834E39"/>
    <w:rsid w:val="00835F9B"/>
    <w:rsid w:val="008360F4"/>
    <w:rsid w:val="00836256"/>
    <w:rsid w:val="008365F1"/>
    <w:rsid w:val="00837EB4"/>
    <w:rsid w:val="008422AA"/>
    <w:rsid w:val="00842B5C"/>
    <w:rsid w:val="00843D3C"/>
    <w:rsid w:val="00844045"/>
    <w:rsid w:val="0084427D"/>
    <w:rsid w:val="008443EF"/>
    <w:rsid w:val="00844BB8"/>
    <w:rsid w:val="00844D01"/>
    <w:rsid w:val="0084584E"/>
    <w:rsid w:val="008461D5"/>
    <w:rsid w:val="00847334"/>
    <w:rsid w:val="00847672"/>
    <w:rsid w:val="008504AE"/>
    <w:rsid w:val="00851F4F"/>
    <w:rsid w:val="008524AA"/>
    <w:rsid w:val="008525D3"/>
    <w:rsid w:val="008548CA"/>
    <w:rsid w:val="00854B11"/>
    <w:rsid w:val="00854EB6"/>
    <w:rsid w:val="0085510E"/>
    <w:rsid w:val="0085595C"/>
    <w:rsid w:val="00855C57"/>
    <w:rsid w:val="008570DB"/>
    <w:rsid w:val="00860B90"/>
    <w:rsid w:val="00861CF6"/>
    <w:rsid w:val="008645CB"/>
    <w:rsid w:val="008649B0"/>
    <w:rsid w:val="00866311"/>
    <w:rsid w:val="0087429A"/>
    <w:rsid w:val="00874D3C"/>
    <w:rsid w:val="00874D44"/>
    <w:rsid w:val="00875A61"/>
    <w:rsid w:val="00876007"/>
    <w:rsid w:val="008769A6"/>
    <w:rsid w:val="00876FDD"/>
    <w:rsid w:val="00880E70"/>
    <w:rsid w:val="00881D65"/>
    <w:rsid w:val="00882570"/>
    <w:rsid w:val="00891FC3"/>
    <w:rsid w:val="00892E85"/>
    <w:rsid w:val="008938D7"/>
    <w:rsid w:val="0089414D"/>
    <w:rsid w:val="008944DC"/>
    <w:rsid w:val="00894630"/>
    <w:rsid w:val="00894EE1"/>
    <w:rsid w:val="00895108"/>
    <w:rsid w:val="008953F8"/>
    <w:rsid w:val="00896BC6"/>
    <w:rsid w:val="008A11AA"/>
    <w:rsid w:val="008A18E7"/>
    <w:rsid w:val="008A35DD"/>
    <w:rsid w:val="008A49CE"/>
    <w:rsid w:val="008A4DB3"/>
    <w:rsid w:val="008A58B0"/>
    <w:rsid w:val="008A60E9"/>
    <w:rsid w:val="008A6192"/>
    <w:rsid w:val="008A73A8"/>
    <w:rsid w:val="008A74BA"/>
    <w:rsid w:val="008B12C7"/>
    <w:rsid w:val="008B12D2"/>
    <w:rsid w:val="008B1720"/>
    <w:rsid w:val="008B41CC"/>
    <w:rsid w:val="008B6D0C"/>
    <w:rsid w:val="008C1483"/>
    <w:rsid w:val="008C1797"/>
    <w:rsid w:val="008C1906"/>
    <w:rsid w:val="008C2975"/>
    <w:rsid w:val="008C300B"/>
    <w:rsid w:val="008C33CD"/>
    <w:rsid w:val="008C34D0"/>
    <w:rsid w:val="008C4E39"/>
    <w:rsid w:val="008C5BC4"/>
    <w:rsid w:val="008C6197"/>
    <w:rsid w:val="008C7965"/>
    <w:rsid w:val="008D0664"/>
    <w:rsid w:val="008D1CEF"/>
    <w:rsid w:val="008D2B9A"/>
    <w:rsid w:val="008D3039"/>
    <w:rsid w:val="008D315C"/>
    <w:rsid w:val="008D38CF"/>
    <w:rsid w:val="008D3D27"/>
    <w:rsid w:val="008D441E"/>
    <w:rsid w:val="008D5430"/>
    <w:rsid w:val="008D58A3"/>
    <w:rsid w:val="008D636D"/>
    <w:rsid w:val="008D76B1"/>
    <w:rsid w:val="008D76FA"/>
    <w:rsid w:val="008D7C67"/>
    <w:rsid w:val="008E0A5B"/>
    <w:rsid w:val="008E0C8D"/>
    <w:rsid w:val="008E128C"/>
    <w:rsid w:val="008E14E9"/>
    <w:rsid w:val="008E366B"/>
    <w:rsid w:val="008E4D2E"/>
    <w:rsid w:val="008E4F46"/>
    <w:rsid w:val="008F15FF"/>
    <w:rsid w:val="008F16AF"/>
    <w:rsid w:val="008F22DD"/>
    <w:rsid w:val="008F2582"/>
    <w:rsid w:val="008F3385"/>
    <w:rsid w:val="008F41CE"/>
    <w:rsid w:val="008F6B8B"/>
    <w:rsid w:val="008F714D"/>
    <w:rsid w:val="009028A0"/>
    <w:rsid w:val="00903016"/>
    <w:rsid w:val="009036E1"/>
    <w:rsid w:val="00903E4A"/>
    <w:rsid w:val="009040C2"/>
    <w:rsid w:val="009045EC"/>
    <w:rsid w:val="00904AE4"/>
    <w:rsid w:val="00904F97"/>
    <w:rsid w:val="00905A8B"/>
    <w:rsid w:val="00905ACA"/>
    <w:rsid w:val="009078F3"/>
    <w:rsid w:val="0091025F"/>
    <w:rsid w:val="00910852"/>
    <w:rsid w:val="00912FD9"/>
    <w:rsid w:val="00913483"/>
    <w:rsid w:val="009136D0"/>
    <w:rsid w:val="00917C76"/>
    <w:rsid w:val="00917DC5"/>
    <w:rsid w:val="0092121B"/>
    <w:rsid w:val="009215C2"/>
    <w:rsid w:val="00921C7E"/>
    <w:rsid w:val="00922740"/>
    <w:rsid w:val="009253F6"/>
    <w:rsid w:val="0092616E"/>
    <w:rsid w:val="00926C2A"/>
    <w:rsid w:val="00927951"/>
    <w:rsid w:val="00933283"/>
    <w:rsid w:val="00935CBF"/>
    <w:rsid w:val="00936CB0"/>
    <w:rsid w:val="0093716D"/>
    <w:rsid w:val="00937FDE"/>
    <w:rsid w:val="00941FB3"/>
    <w:rsid w:val="00943933"/>
    <w:rsid w:val="0094520D"/>
    <w:rsid w:val="0094520F"/>
    <w:rsid w:val="00946429"/>
    <w:rsid w:val="00950A27"/>
    <w:rsid w:val="00951061"/>
    <w:rsid w:val="009534AE"/>
    <w:rsid w:val="009538F1"/>
    <w:rsid w:val="009542D8"/>
    <w:rsid w:val="0095478A"/>
    <w:rsid w:val="00956D9F"/>
    <w:rsid w:val="009610C8"/>
    <w:rsid w:val="009611EE"/>
    <w:rsid w:val="009616B9"/>
    <w:rsid w:val="00961C5E"/>
    <w:rsid w:val="00962A2B"/>
    <w:rsid w:val="00962F78"/>
    <w:rsid w:val="00963D37"/>
    <w:rsid w:val="009642A0"/>
    <w:rsid w:val="00964568"/>
    <w:rsid w:val="0096554E"/>
    <w:rsid w:val="009671C3"/>
    <w:rsid w:val="00967395"/>
    <w:rsid w:val="00967999"/>
    <w:rsid w:val="009705C8"/>
    <w:rsid w:val="00970E96"/>
    <w:rsid w:val="00971388"/>
    <w:rsid w:val="00971517"/>
    <w:rsid w:val="00972436"/>
    <w:rsid w:val="009724D8"/>
    <w:rsid w:val="009732B0"/>
    <w:rsid w:val="009738AC"/>
    <w:rsid w:val="00973C2A"/>
    <w:rsid w:val="009747B1"/>
    <w:rsid w:val="00975F6F"/>
    <w:rsid w:val="009766B3"/>
    <w:rsid w:val="00976700"/>
    <w:rsid w:val="009802F9"/>
    <w:rsid w:val="009808E2"/>
    <w:rsid w:val="009809AF"/>
    <w:rsid w:val="00980C00"/>
    <w:rsid w:val="00980C71"/>
    <w:rsid w:val="009818E3"/>
    <w:rsid w:val="00981AC2"/>
    <w:rsid w:val="00981F82"/>
    <w:rsid w:val="00982715"/>
    <w:rsid w:val="00982B85"/>
    <w:rsid w:val="0098321D"/>
    <w:rsid w:val="0098372A"/>
    <w:rsid w:val="00984057"/>
    <w:rsid w:val="00984306"/>
    <w:rsid w:val="0098522B"/>
    <w:rsid w:val="0098745B"/>
    <w:rsid w:val="009903F7"/>
    <w:rsid w:val="00991609"/>
    <w:rsid w:val="0099164C"/>
    <w:rsid w:val="00991E97"/>
    <w:rsid w:val="00992371"/>
    <w:rsid w:val="00996195"/>
    <w:rsid w:val="0099626A"/>
    <w:rsid w:val="009963F4"/>
    <w:rsid w:val="0099715B"/>
    <w:rsid w:val="009973AF"/>
    <w:rsid w:val="009A0089"/>
    <w:rsid w:val="009A037F"/>
    <w:rsid w:val="009A1CDB"/>
    <w:rsid w:val="009A1E6C"/>
    <w:rsid w:val="009A223D"/>
    <w:rsid w:val="009A5455"/>
    <w:rsid w:val="009A5582"/>
    <w:rsid w:val="009A5DC4"/>
    <w:rsid w:val="009A631F"/>
    <w:rsid w:val="009A64AA"/>
    <w:rsid w:val="009A65C1"/>
    <w:rsid w:val="009A67A7"/>
    <w:rsid w:val="009A6EE5"/>
    <w:rsid w:val="009A7032"/>
    <w:rsid w:val="009A7828"/>
    <w:rsid w:val="009A7AA4"/>
    <w:rsid w:val="009B05EA"/>
    <w:rsid w:val="009B128F"/>
    <w:rsid w:val="009B1328"/>
    <w:rsid w:val="009B215A"/>
    <w:rsid w:val="009B248E"/>
    <w:rsid w:val="009B280B"/>
    <w:rsid w:val="009B3FED"/>
    <w:rsid w:val="009B55CD"/>
    <w:rsid w:val="009B57DD"/>
    <w:rsid w:val="009B5C35"/>
    <w:rsid w:val="009B6046"/>
    <w:rsid w:val="009B6834"/>
    <w:rsid w:val="009B6A32"/>
    <w:rsid w:val="009B7AE5"/>
    <w:rsid w:val="009B7DAB"/>
    <w:rsid w:val="009C0291"/>
    <w:rsid w:val="009C0C24"/>
    <w:rsid w:val="009C0DD2"/>
    <w:rsid w:val="009C0E61"/>
    <w:rsid w:val="009C1C36"/>
    <w:rsid w:val="009C1C6F"/>
    <w:rsid w:val="009C2DF1"/>
    <w:rsid w:val="009C563C"/>
    <w:rsid w:val="009C5EAD"/>
    <w:rsid w:val="009C7792"/>
    <w:rsid w:val="009D0863"/>
    <w:rsid w:val="009D2110"/>
    <w:rsid w:val="009D241E"/>
    <w:rsid w:val="009D3149"/>
    <w:rsid w:val="009D3C8D"/>
    <w:rsid w:val="009D5ED6"/>
    <w:rsid w:val="009D6D9F"/>
    <w:rsid w:val="009D7330"/>
    <w:rsid w:val="009E228A"/>
    <w:rsid w:val="009E22BC"/>
    <w:rsid w:val="009E248E"/>
    <w:rsid w:val="009E3441"/>
    <w:rsid w:val="009E35BA"/>
    <w:rsid w:val="009E480B"/>
    <w:rsid w:val="009E4A6A"/>
    <w:rsid w:val="009E4F93"/>
    <w:rsid w:val="009E5632"/>
    <w:rsid w:val="009E588E"/>
    <w:rsid w:val="009E5A5E"/>
    <w:rsid w:val="009E6289"/>
    <w:rsid w:val="009F0F2D"/>
    <w:rsid w:val="009F14FF"/>
    <w:rsid w:val="009F1B55"/>
    <w:rsid w:val="009F234D"/>
    <w:rsid w:val="009F23A3"/>
    <w:rsid w:val="009F23BB"/>
    <w:rsid w:val="009F2725"/>
    <w:rsid w:val="009F2C19"/>
    <w:rsid w:val="009F2E36"/>
    <w:rsid w:val="009F35A8"/>
    <w:rsid w:val="009F3822"/>
    <w:rsid w:val="009F4AB7"/>
    <w:rsid w:val="009F4B89"/>
    <w:rsid w:val="009F5373"/>
    <w:rsid w:val="009F5E0E"/>
    <w:rsid w:val="009F679F"/>
    <w:rsid w:val="00A016BF"/>
    <w:rsid w:val="00A0184E"/>
    <w:rsid w:val="00A01B42"/>
    <w:rsid w:val="00A02AA6"/>
    <w:rsid w:val="00A02B2C"/>
    <w:rsid w:val="00A03B7B"/>
    <w:rsid w:val="00A042B2"/>
    <w:rsid w:val="00A04863"/>
    <w:rsid w:val="00A04B03"/>
    <w:rsid w:val="00A06824"/>
    <w:rsid w:val="00A06FF6"/>
    <w:rsid w:val="00A11015"/>
    <w:rsid w:val="00A111EF"/>
    <w:rsid w:val="00A1157B"/>
    <w:rsid w:val="00A1187B"/>
    <w:rsid w:val="00A12243"/>
    <w:rsid w:val="00A12DD4"/>
    <w:rsid w:val="00A13366"/>
    <w:rsid w:val="00A1349A"/>
    <w:rsid w:val="00A135F2"/>
    <w:rsid w:val="00A13D79"/>
    <w:rsid w:val="00A13E83"/>
    <w:rsid w:val="00A15C56"/>
    <w:rsid w:val="00A1753E"/>
    <w:rsid w:val="00A17BA0"/>
    <w:rsid w:val="00A17EA9"/>
    <w:rsid w:val="00A2025F"/>
    <w:rsid w:val="00A20AEC"/>
    <w:rsid w:val="00A211CE"/>
    <w:rsid w:val="00A2356B"/>
    <w:rsid w:val="00A23593"/>
    <w:rsid w:val="00A23C98"/>
    <w:rsid w:val="00A2653A"/>
    <w:rsid w:val="00A27B3A"/>
    <w:rsid w:val="00A27E25"/>
    <w:rsid w:val="00A30454"/>
    <w:rsid w:val="00A31AB2"/>
    <w:rsid w:val="00A338E2"/>
    <w:rsid w:val="00A351DA"/>
    <w:rsid w:val="00A35436"/>
    <w:rsid w:val="00A36009"/>
    <w:rsid w:val="00A36437"/>
    <w:rsid w:val="00A375C6"/>
    <w:rsid w:val="00A37BF4"/>
    <w:rsid w:val="00A41268"/>
    <w:rsid w:val="00A41452"/>
    <w:rsid w:val="00A41F13"/>
    <w:rsid w:val="00A42332"/>
    <w:rsid w:val="00A427DE"/>
    <w:rsid w:val="00A43289"/>
    <w:rsid w:val="00A43384"/>
    <w:rsid w:val="00A43D56"/>
    <w:rsid w:val="00A465DB"/>
    <w:rsid w:val="00A507F3"/>
    <w:rsid w:val="00A5329E"/>
    <w:rsid w:val="00A53480"/>
    <w:rsid w:val="00A53642"/>
    <w:rsid w:val="00A543B8"/>
    <w:rsid w:val="00A54CA9"/>
    <w:rsid w:val="00A6145F"/>
    <w:rsid w:val="00A622F4"/>
    <w:rsid w:val="00A62446"/>
    <w:rsid w:val="00A635EE"/>
    <w:rsid w:val="00A6436E"/>
    <w:rsid w:val="00A64ACD"/>
    <w:rsid w:val="00A6529F"/>
    <w:rsid w:val="00A65EFF"/>
    <w:rsid w:val="00A70052"/>
    <w:rsid w:val="00A701A0"/>
    <w:rsid w:val="00A702CB"/>
    <w:rsid w:val="00A702E8"/>
    <w:rsid w:val="00A709B9"/>
    <w:rsid w:val="00A70C78"/>
    <w:rsid w:val="00A70C8B"/>
    <w:rsid w:val="00A722C5"/>
    <w:rsid w:val="00A725EB"/>
    <w:rsid w:val="00A72D03"/>
    <w:rsid w:val="00A7300D"/>
    <w:rsid w:val="00A73141"/>
    <w:rsid w:val="00A73186"/>
    <w:rsid w:val="00A738EA"/>
    <w:rsid w:val="00A74F1D"/>
    <w:rsid w:val="00A75FF0"/>
    <w:rsid w:val="00A763B5"/>
    <w:rsid w:val="00A76B21"/>
    <w:rsid w:val="00A80B70"/>
    <w:rsid w:val="00A81BB2"/>
    <w:rsid w:val="00A822B9"/>
    <w:rsid w:val="00A822CD"/>
    <w:rsid w:val="00A864D2"/>
    <w:rsid w:val="00A900AF"/>
    <w:rsid w:val="00A9018C"/>
    <w:rsid w:val="00A905C3"/>
    <w:rsid w:val="00A90892"/>
    <w:rsid w:val="00A91493"/>
    <w:rsid w:val="00A9149F"/>
    <w:rsid w:val="00A94E0C"/>
    <w:rsid w:val="00A96CBE"/>
    <w:rsid w:val="00A96D9B"/>
    <w:rsid w:val="00A97B8E"/>
    <w:rsid w:val="00AA137C"/>
    <w:rsid w:val="00AA1C5C"/>
    <w:rsid w:val="00AA1EE8"/>
    <w:rsid w:val="00AA2152"/>
    <w:rsid w:val="00AA3744"/>
    <w:rsid w:val="00AA449B"/>
    <w:rsid w:val="00AA48BC"/>
    <w:rsid w:val="00AA4A07"/>
    <w:rsid w:val="00AA55BC"/>
    <w:rsid w:val="00AA5A20"/>
    <w:rsid w:val="00AA5D02"/>
    <w:rsid w:val="00AA6567"/>
    <w:rsid w:val="00AA7A46"/>
    <w:rsid w:val="00AA7F86"/>
    <w:rsid w:val="00AB125D"/>
    <w:rsid w:val="00AB1AC8"/>
    <w:rsid w:val="00AB4523"/>
    <w:rsid w:val="00AB4D99"/>
    <w:rsid w:val="00AB595B"/>
    <w:rsid w:val="00AB6E7B"/>
    <w:rsid w:val="00AB6F59"/>
    <w:rsid w:val="00AB7AF7"/>
    <w:rsid w:val="00AC0BD5"/>
    <w:rsid w:val="00AC1495"/>
    <w:rsid w:val="00AC26C5"/>
    <w:rsid w:val="00AC28A8"/>
    <w:rsid w:val="00AC2E2D"/>
    <w:rsid w:val="00AC30D3"/>
    <w:rsid w:val="00AC4A87"/>
    <w:rsid w:val="00AC4D99"/>
    <w:rsid w:val="00AC5B84"/>
    <w:rsid w:val="00AC6BD2"/>
    <w:rsid w:val="00AC6E52"/>
    <w:rsid w:val="00AC6ED0"/>
    <w:rsid w:val="00AD080E"/>
    <w:rsid w:val="00AD16E2"/>
    <w:rsid w:val="00AD1D27"/>
    <w:rsid w:val="00AD1D61"/>
    <w:rsid w:val="00AD3928"/>
    <w:rsid w:val="00AD46B0"/>
    <w:rsid w:val="00AD5C73"/>
    <w:rsid w:val="00AD72D4"/>
    <w:rsid w:val="00AE0756"/>
    <w:rsid w:val="00AE1656"/>
    <w:rsid w:val="00AE1A1D"/>
    <w:rsid w:val="00AE1B55"/>
    <w:rsid w:val="00AE21A3"/>
    <w:rsid w:val="00AE21C2"/>
    <w:rsid w:val="00AE48CF"/>
    <w:rsid w:val="00AE592C"/>
    <w:rsid w:val="00AE67E6"/>
    <w:rsid w:val="00AE6B3B"/>
    <w:rsid w:val="00AE7FEF"/>
    <w:rsid w:val="00AF16E4"/>
    <w:rsid w:val="00AF1A56"/>
    <w:rsid w:val="00AF218B"/>
    <w:rsid w:val="00AF2E68"/>
    <w:rsid w:val="00AF4E3A"/>
    <w:rsid w:val="00AF4F31"/>
    <w:rsid w:val="00AF5184"/>
    <w:rsid w:val="00AF56AA"/>
    <w:rsid w:val="00AF64E2"/>
    <w:rsid w:val="00AF6D2B"/>
    <w:rsid w:val="00AF6FEF"/>
    <w:rsid w:val="00AF7579"/>
    <w:rsid w:val="00AF7C9D"/>
    <w:rsid w:val="00B008F6"/>
    <w:rsid w:val="00B0134E"/>
    <w:rsid w:val="00B01FE7"/>
    <w:rsid w:val="00B0213D"/>
    <w:rsid w:val="00B0225E"/>
    <w:rsid w:val="00B03F2A"/>
    <w:rsid w:val="00B04CB8"/>
    <w:rsid w:val="00B11124"/>
    <w:rsid w:val="00B111CA"/>
    <w:rsid w:val="00B1406D"/>
    <w:rsid w:val="00B14706"/>
    <w:rsid w:val="00B14C9F"/>
    <w:rsid w:val="00B16756"/>
    <w:rsid w:val="00B16D50"/>
    <w:rsid w:val="00B1771A"/>
    <w:rsid w:val="00B177A3"/>
    <w:rsid w:val="00B17A2B"/>
    <w:rsid w:val="00B17A73"/>
    <w:rsid w:val="00B17AB5"/>
    <w:rsid w:val="00B17C9D"/>
    <w:rsid w:val="00B20405"/>
    <w:rsid w:val="00B207E8"/>
    <w:rsid w:val="00B2122F"/>
    <w:rsid w:val="00B213B5"/>
    <w:rsid w:val="00B21A29"/>
    <w:rsid w:val="00B22925"/>
    <w:rsid w:val="00B2359D"/>
    <w:rsid w:val="00B24A30"/>
    <w:rsid w:val="00B25AB9"/>
    <w:rsid w:val="00B26FAC"/>
    <w:rsid w:val="00B27B27"/>
    <w:rsid w:val="00B30A19"/>
    <w:rsid w:val="00B31338"/>
    <w:rsid w:val="00B31F18"/>
    <w:rsid w:val="00B3225A"/>
    <w:rsid w:val="00B3248C"/>
    <w:rsid w:val="00B32A31"/>
    <w:rsid w:val="00B32B73"/>
    <w:rsid w:val="00B339E3"/>
    <w:rsid w:val="00B342B2"/>
    <w:rsid w:val="00B343CE"/>
    <w:rsid w:val="00B34B90"/>
    <w:rsid w:val="00B358D4"/>
    <w:rsid w:val="00B35FA0"/>
    <w:rsid w:val="00B374B3"/>
    <w:rsid w:val="00B409A6"/>
    <w:rsid w:val="00B410CF"/>
    <w:rsid w:val="00B41C55"/>
    <w:rsid w:val="00B432F6"/>
    <w:rsid w:val="00B43D38"/>
    <w:rsid w:val="00B444D0"/>
    <w:rsid w:val="00B454E9"/>
    <w:rsid w:val="00B45C86"/>
    <w:rsid w:val="00B45CB0"/>
    <w:rsid w:val="00B5054F"/>
    <w:rsid w:val="00B50C34"/>
    <w:rsid w:val="00B52867"/>
    <w:rsid w:val="00B53DA7"/>
    <w:rsid w:val="00B54339"/>
    <w:rsid w:val="00B54DC7"/>
    <w:rsid w:val="00B556C4"/>
    <w:rsid w:val="00B55F4B"/>
    <w:rsid w:val="00B56610"/>
    <w:rsid w:val="00B56D5F"/>
    <w:rsid w:val="00B56E37"/>
    <w:rsid w:val="00B60499"/>
    <w:rsid w:val="00B605AD"/>
    <w:rsid w:val="00B60B1B"/>
    <w:rsid w:val="00B60D36"/>
    <w:rsid w:val="00B62083"/>
    <w:rsid w:val="00B638ED"/>
    <w:rsid w:val="00B63F1A"/>
    <w:rsid w:val="00B64E24"/>
    <w:rsid w:val="00B66156"/>
    <w:rsid w:val="00B66292"/>
    <w:rsid w:val="00B66DBD"/>
    <w:rsid w:val="00B66DEA"/>
    <w:rsid w:val="00B67054"/>
    <w:rsid w:val="00B72339"/>
    <w:rsid w:val="00B72357"/>
    <w:rsid w:val="00B72A3C"/>
    <w:rsid w:val="00B72A83"/>
    <w:rsid w:val="00B72D0B"/>
    <w:rsid w:val="00B74505"/>
    <w:rsid w:val="00B755F1"/>
    <w:rsid w:val="00B76EB7"/>
    <w:rsid w:val="00B77CEC"/>
    <w:rsid w:val="00B80179"/>
    <w:rsid w:val="00B812A9"/>
    <w:rsid w:val="00B814CB"/>
    <w:rsid w:val="00B81644"/>
    <w:rsid w:val="00B82272"/>
    <w:rsid w:val="00B82C67"/>
    <w:rsid w:val="00B851A9"/>
    <w:rsid w:val="00B86B26"/>
    <w:rsid w:val="00B86B45"/>
    <w:rsid w:val="00B87346"/>
    <w:rsid w:val="00B87372"/>
    <w:rsid w:val="00B87D69"/>
    <w:rsid w:val="00B90F78"/>
    <w:rsid w:val="00B91216"/>
    <w:rsid w:val="00B916FA"/>
    <w:rsid w:val="00B9269B"/>
    <w:rsid w:val="00B9284A"/>
    <w:rsid w:val="00B928F4"/>
    <w:rsid w:val="00B92BA9"/>
    <w:rsid w:val="00B92BF0"/>
    <w:rsid w:val="00B931D3"/>
    <w:rsid w:val="00B93804"/>
    <w:rsid w:val="00B93F18"/>
    <w:rsid w:val="00B96330"/>
    <w:rsid w:val="00B96656"/>
    <w:rsid w:val="00B9675B"/>
    <w:rsid w:val="00B96B0A"/>
    <w:rsid w:val="00BA0280"/>
    <w:rsid w:val="00BA0E73"/>
    <w:rsid w:val="00BA1973"/>
    <w:rsid w:val="00BA2544"/>
    <w:rsid w:val="00BA29CE"/>
    <w:rsid w:val="00BA2B6F"/>
    <w:rsid w:val="00BA2EF1"/>
    <w:rsid w:val="00BA3461"/>
    <w:rsid w:val="00BA455D"/>
    <w:rsid w:val="00BA5469"/>
    <w:rsid w:val="00BA59DD"/>
    <w:rsid w:val="00BA6042"/>
    <w:rsid w:val="00BA655C"/>
    <w:rsid w:val="00BA694B"/>
    <w:rsid w:val="00BA7681"/>
    <w:rsid w:val="00BB0F17"/>
    <w:rsid w:val="00BB0FB4"/>
    <w:rsid w:val="00BB152D"/>
    <w:rsid w:val="00BB1546"/>
    <w:rsid w:val="00BB192B"/>
    <w:rsid w:val="00BB298C"/>
    <w:rsid w:val="00BB340D"/>
    <w:rsid w:val="00BB34C8"/>
    <w:rsid w:val="00BB39A8"/>
    <w:rsid w:val="00BB3A43"/>
    <w:rsid w:val="00BB4D53"/>
    <w:rsid w:val="00BB50D1"/>
    <w:rsid w:val="00BB581E"/>
    <w:rsid w:val="00BB6B89"/>
    <w:rsid w:val="00BB75D1"/>
    <w:rsid w:val="00BC1A1C"/>
    <w:rsid w:val="00BC23B2"/>
    <w:rsid w:val="00BC2471"/>
    <w:rsid w:val="00BC2D00"/>
    <w:rsid w:val="00BC3BDB"/>
    <w:rsid w:val="00BC3D2F"/>
    <w:rsid w:val="00BC4569"/>
    <w:rsid w:val="00BC4987"/>
    <w:rsid w:val="00BC4D97"/>
    <w:rsid w:val="00BC6206"/>
    <w:rsid w:val="00BC67F6"/>
    <w:rsid w:val="00BC6C2A"/>
    <w:rsid w:val="00BC6F23"/>
    <w:rsid w:val="00BC76BB"/>
    <w:rsid w:val="00BD060D"/>
    <w:rsid w:val="00BD0F02"/>
    <w:rsid w:val="00BD2A36"/>
    <w:rsid w:val="00BD30A6"/>
    <w:rsid w:val="00BD3D1D"/>
    <w:rsid w:val="00BD414E"/>
    <w:rsid w:val="00BD4C3A"/>
    <w:rsid w:val="00BD4DDE"/>
    <w:rsid w:val="00BD5293"/>
    <w:rsid w:val="00BD5CDE"/>
    <w:rsid w:val="00BD6F00"/>
    <w:rsid w:val="00BD730A"/>
    <w:rsid w:val="00BE0F77"/>
    <w:rsid w:val="00BE15BD"/>
    <w:rsid w:val="00BE2E67"/>
    <w:rsid w:val="00BE3BDB"/>
    <w:rsid w:val="00BE4428"/>
    <w:rsid w:val="00BE4760"/>
    <w:rsid w:val="00BE56C2"/>
    <w:rsid w:val="00BE69A3"/>
    <w:rsid w:val="00BE6A36"/>
    <w:rsid w:val="00BE72BF"/>
    <w:rsid w:val="00BE783F"/>
    <w:rsid w:val="00BF0701"/>
    <w:rsid w:val="00BF22E5"/>
    <w:rsid w:val="00BF2722"/>
    <w:rsid w:val="00BF2C68"/>
    <w:rsid w:val="00BF474B"/>
    <w:rsid w:val="00BF53AC"/>
    <w:rsid w:val="00BF5501"/>
    <w:rsid w:val="00BF5F60"/>
    <w:rsid w:val="00BF6C9B"/>
    <w:rsid w:val="00C00486"/>
    <w:rsid w:val="00C00491"/>
    <w:rsid w:val="00C00BB6"/>
    <w:rsid w:val="00C00E65"/>
    <w:rsid w:val="00C0175F"/>
    <w:rsid w:val="00C01D23"/>
    <w:rsid w:val="00C0483F"/>
    <w:rsid w:val="00C05C9C"/>
    <w:rsid w:val="00C063A6"/>
    <w:rsid w:val="00C10A6E"/>
    <w:rsid w:val="00C10EB3"/>
    <w:rsid w:val="00C12BDF"/>
    <w:rsid w:val="00C14195"/>
    <w:rsid w:val="00C14985"/>
    <w:rsid w:val="00C158B1"/>
    <w:rsid w:val="00C165B7"/>
    <w:rsid w:val="00C16DAF"/>
    <w:rsid w:val="00C17B0D"/>
    <w:rsid w:val="00C208C5"/>
    <w:rsid w:val="00C20D1F"/>
    <w:rsid w:val="00C210EC"/>
    <w:rsid w:val="00C220BE"/>
    <w:rsid w:val="00C2278E"/>
    <w:rsid w:val="00C235E0"/>
    <w:rsid w:val="00C241DC"/>
    <w:rsid w:val="00C260FB"/>
    <w:rsid w:val="00C26A8D"/>
    <w:rsid w:val="00C27332"/>
    <w:rsid w:val="00C27B17"/>
    <w:rsid w:val="00C30777"/>
    <w:rsid w:val="00C31076"/>
    <w:rsid w:val="00C31122"/>
    <w:rsid w:val="00C31C4B"/>
    <w:rsid w:val="00C32124"/>
    <w:rsid w:val="00C324F0"/>
    <w:rsid w:val="00C33F65"/>
    <w:rsid w:val="00C3431E"/>
    <w:rsid w:val="00C34999"/>
    <w:rsid w:val="00C36BFF"/>
    <w:rsid w:val="00C37383"/>
    <w:rsid w:val="00C37688"/>
    <w:rsid w:val="00C40B06"/>
    <w:rsid w:val="00C419D2"/>
    <w:rsid w:val="00C420B7"/>
    <w:rsid w:val="00C4212E"/>
    <w:rsid w:val="00C438E9"/>
    <w:rsid w:val="00C45814"/>
    <w:rsid w:val="00C459CB"/>
    <w:rsid w:val="00C466A5"/>
    <w:rsid w:val="00C47A60"/>
    <w:rsid w:val="00C525C3"/>
    <w:rsid w:val="00C52645"/>
    <w:rsid w:val="00C5325F"/>
    <w:rsid w:val="00C535F8"/>
    <w:rsid w:val="00C545BD"/>
    <w:rsid w:val="00C56839"/>
    <w:rsid w:val="00C56876"/>
    <w:rsid w:val="00C568FD"/>
    <w:rsid w:val="00C56BC3"/>
    <w:rsid w:val="00C570D6"/>
    <w:rsid w:val="00C575DC"/>
    <w:rsid w:val="00C579E7"/>
    <w:rsid w:val="00C61044"/>
    <w:rsid w:val="00C622BB"/>
    <w:rsid w:val="00C648A7"/>
    <w:rsid w:val="00C64A60"/>
    <w:rsid w:val="00C64BBA"/>
    <w:rsid w:val="00C65DF0"/>
    <w:rsid w:val="00C672DE"/>
    <w:rsid w:val="00C675F5"/>
    <w:rsid w:val="00C67739"/>
    <w:rsid w:val="00C7145A"/>
    <w:rsid w:val="00C71E23"/>
    <w:rsid w:val="00C7221E"/>
    <w:rsid w:val="00C72C0C"/>
    <w:rsid w:val="00C735AD"/>
    <w:rsid w:val="00C73F0D"/>
    <w:rsid w:val="00C74396"/>
    <w:rsid w:val="00C74A41"/>
    <w:rsid w:val="00C74E79"/>
    <w:rsid w:val="00C74FF4"/>
    <w:rsid w:val="00C75263"/>
    <w:rsid w:val="00C755F3"/>
    <w:rsid w:val="00C76BC5"/>
    <w:rsid w:val="00C80575"/>
    <w:rsid w:val="00C806BF"/>
    <w:rsid w:val="00C80999"/>
    <w:rsid w:val="00C822E6"/>
    <w:rsid w:val="00C82812"/>
    <w:rsid w:val="00C83A42"/>
    <w:rsid w:val="00C842F5"/>
    <w:rsid w:val="00C84458"/>
    <w:rsid w:val="00C84C54"/>
    <w:rsid w:val="00C86B7B"/>
    <w:rsid w:val="00C86DA3"/>
    <w:rsid w:val="00C87BB3"/>
    <w:rsid w:val="00C87C0B"/>
    <w:rsid w:val="00C90636"/>
    <w:rsid w:val="00C921B4"/>
    <w:rsid w:val="00C92634"/>
    <w:rsid w:val="00C92A01"/>
    <w:rsid w:val="00C947FE"/>
    <w:rsid w:val="00C95249"/>
    <w:rsid w:val="00C95381"/>
    <w:rsid w:val="00C95BDB"/>
    <w:rsid w:val="00C96368"/>
    <w:rsid w:val="00C964EB"/>
    <w:rsid w:val="00C96E3D"/>
    <w:rsid w:val="00C970DA"/>
    <w:rsid w:val="00C9736C"/>
    <w:rsid w:val="00CA2CE0"/>
    <w:rsid w:val="00CA40A0"/>
    <w:rsid w:val="00CA414C"/>
    <w:rsid w:val="00CA4C86"/>
    <w:rsid w:val="00CA6163"/>
    <w:rsid w:val="00CB023D"/>
    <w:rsid w:val="00CB08CD"/>
    <w:rsid w:val="00CB12B4"/>
    <w:rsid w:val="00CB1704"/>
    <w:rsid w:val="00CB1EEA"/>
    <w:rsid w:val="00CB4E22"/>
    <w:rsid w:val="00CB577F"/>
    <w:rsid w:val="00CB6229"/>
    <w:rsid w:val="00CB7B24"/>
    <w:rsid w:val="00CB7CA5"/>
    <w:rsid w:val="00CC08DA"/>
    <w:rsid w:val="00CC0CEF"/>
    <w:rsid w:val="00CC178F"/>
    <w:rsid w:val="00CC2B8F"/>
    <w:rsid w:val="00CC2D0F"/>
    <w:rsid w:val="00CC30F9"/>
    <w:rsid w:val="00CC34FD"/>
    <w:rsid w:val="00CC5176"/>
    <w:rsid w:val="00CC57EF"/>
    <w:rsid w:val="00CC5C70"/>
    <w:rsid w:val="00CC65B4"/>
    <w:rsid w:val="00CC6CF3"/>
    <w:rsid w:val="00CC6F85"/>
    <w:rsid w:val="00CC75DB"/>
    <w:rsid w:val="00CD06D1"/>
    <w:rsid w:val="00CD0EA0"/>
    <w:rsid w:val="00CD10B1"/>
    <w:rsid w:val="00CD2BE6"/>
    <w:rsid w:val="00CD2DD2"/>
    <w:rsid w:val="00CD3AA8"/>
    <w:rsid w:val="00CD3C26"/>
    <w:rsid w:val="00CD3C67"/>
    <w:rsid w:val="00CD4E11"/>
    <w:rsid w:val="00CD681B"/>
    <w:rsid w:val="00CE005F"/>
    <w:rsid w:val="00CE081D"/>
    <w:rsid w:val="00CE0BAC"/>
    <w:rsid w:val="00CE15F1"/>
    <w:rsid w:val="00CE1619"/>
    <w:rsid w:val="00CE1FE4"/>
    <w:rsid w:val="00CE24E6"/>
    <w:rsid w:val="00CE252A"/>
    <w:rsid w:val="00CE2E78"/>
    <w:rsid w:val="00CE5562"/>
    <w:rsid w:val="00CE6F3C"/>
    <w:rsid w:val="00CE7630"/>
    <w:rsid w:val="00CF0443"/>
    <w:rsid w:val="00CF0752"/>
    <w:rsid w:val="00CF0ABE"/>
    <w:rsid w:val="00CF111A"/>
    <w:rsid w:val="00CF195D"/>
    <w:rsid w:val="00CF1D40"/>
    <w:rsid w:val="00CF444E"/>
    <w:rsid w:val="00CF6293"/>
    <w:rsid w:val="00CF6C80"/>
    <w:rsid w:val="00CF6D62"/>
    <w:rsid w:val="00D0010E"/>
    <w:rsid w:val="00D00457"/>
    <w:rsid w:val="00D03255"/>
    <w:rsid w:val="00D043D4"/>
    <w:rsid w:val="00D04699"/>
    <w:rsid w:val="00D04738"/>
    <w:rsid w:val="00D05530"/>
    <w:rsid w:val="00D05F9D"/>
    <w:rsid w:val="00D0641A"/>
    <w:rsid w:val="00D066BB"/>
    <w:rsid w:val="00D06EE3"/>
    <w:rsid w:val="00D119EE"/>
    <w:rsid w:val="00D12603"/>
    <w:rsid w:val="00D146DD"/>
    <w:rsid w:val="00D14E79"/>
    <w:rsid w:val="00D1525D"/>
    <w:rsid w:val="00D15491"/>
    <w:rsid w:val="00D1627B"/>
    <w:rsid w:val="00D1684B"/>
    <w:rsid w:val="00D2024A"/>
    <w:rsid w:val="00D209BE"/>
    <w:rsid w:val="00D20CDE"/>
    <w:rsid w:val="00D20EC8"/>
    <w:rsid w:val="00D2161B"/>
    <w:rsid w:val="00D2191B"/>
    <w:rsid w:val="00D252E6"/>
    <w:rsid w:val="00D25863"/>
    <w:rsid w:val="00D26B21"/>
    <w:rsid w:val="00D27A72"/>
    <w:rsid w:val="00D27DD2"/>
    <w:rsid w:val="00D307A9"/>
    <w:rsid w:val="00D31846"/>
    <w:rsid w:val="00D31932"/>
    <w:rsid w:val="00D33A0E"/>
    <w:rsid w:val="00D3641B"/>
    <w:rsid w:val="00D3735C"/>
    <w:rsid w:val="00D374CB"/>
    <w:rsid w:val="00D374CD"/>
    <w:rsid w:val="00D375A2"/>
    <w:rsid w:val="00D37721"/>
    <w:rsid w:val="00D379BA"/>
    <w:rsid w:val="00D37B0D"/>
    <w:rsid w:val="00D37E93"/>
    <w:rsid w:val="00D42FEF"/>
    <w:rsid w:val="00D43279"/>
    <w:rsid w:val="00D434AE"/>
    <w:rsid w:val="00D43992"/>
    <w:rsid w:val="00D4404B"/>
    <w:rsid w:val="00D4475A"/>
    <w:rsid w:val="00D455B9"/>
    <w:rsid w:val="00D45693"/>
    <w:rsid w:val="00D45AD5"/>
    <w:rsid w:val="00D4649F"/>
    <w:rsid w:val="00D4753D"/>
    <w:rsid w:val="00D506B5"/>
    <w:rsid w:val="00D5148E"/>
    <w:rsid w:val="00D517F2"/>
    <w:rsid w:val="00D51CB4"/>
    <w:rsid w:val="00D51EC8"/>
    <w:rsid w:val="00D54FD2"/>
    <w:rsid w:val="00D55944"/>
    <w:rsid w:val="00D56867"/>
    <w:rsid w:val="00D577E2"/>
    <w:rsid w:val="00D60055"/>
    <w:rsid w:val="00D60179"/>
    <w:rsid w:val="00D60E7E"/>
    <w:rsid w:val="00D617A2"/>
    <w:rsid w:val="00D61CC5"/>
    <w:rsid w:val="00D627B7"/>
    <w:rsid w:val="00D62E8B"/>
    <w:rsid w:val="00D643EB"/>
    <w:rsid w:val="00D64F69"/>
    <w:rsid w:val="00D6527F"/>
    <w:rsid w:val="00D6761C"/>
    <w:rsid w:val="00D6796B"/>
    <w:rsid w:val="00D70AE7"/>
    <w:rsid w:val="00D724CA"/>
    <w:rsid w:val="00D72D73"/>
    <w:rsid w:val="00D73FD0"/>
    <w:rsid w:val="00D7437A"/>
    <w:rsid w:val="00D7466F"/>
    <w:rsid w:val="00D7541F"/>
    <w:rsid w:val="00D76C64"/>
    <w:rsid w:val="00D77A5A"/>
    <w:rsid w:val="00D77B70"/>
    <w:rsid w:val="00D80B4D"/>
    <w:rsid w:val="00D830B8"/>
    <w:rsid w:val="00D845F9"/>
    <w:rsid w:val="00D84DF2"/>
    <w:rsid w:val="00D85DE1"/>
    <w:rsid w:val="00D870D0"/>
    <w:rsid w:val="00D875C9"/>
    <w:rsid w:val="00D875F5"/>
    <w:rsid w:val="00D903BC"/>
    <w:rsid w:val="00D9188E"/>
    <w:rsid w:val="00D93223"/>
    <w:rsid w:val="00D9369E"/>
    <w:rsid w:val="00D95508"/>
    <w:rsid w:val="00D962E3"/>
    <w:rsid w:val="00DA06D0"/>
    <w:rsid w:val="00DA07E8"/>
    <w:rsid w:val="00DA25A1"/>
    <w:rsid w:val="00DA3EDD"/>
    <w:rsid w:val="00DA4402"/>
    <w:rsid w:val="00DA653D"/>
    <w:rsid w:val="00DA6589"/>
    <w:rsid w:val="00DA6D33"/>
    <w:rsid w:val="00DA7487"/>
    <w:rsid w:val="00DA7935"/>
    <w:rsid w:val="00DA7966"/>
    <w:rsid w:val="00DA797E"/>
    <w:rsid w:val="00DB1CC5"/>
    <w:rsid w:val="00DB35F4"/>
    <w:rsid w:val="00DB6AAB"/>
    <w:rsid w:val="00DC2096"/>
    <w:rsid w:val="00DC29B9"/>
    <w:rsid w:val="00DC29F3"/>
    <w:rsid w:val="00DC482A"/>
    <w:rsid w:val="00DC4C2A"/>
    <w:rsid w:val="00DC5914"/>
    <w:rsid w:val="00DC675A"/>
    <w:rsid w:val="00DC7837"/>
    <w:rsid w:val="00DC78F7"/>
    <w:rsid w:val="00DD21F6"/>
    <w:rsid w:val="00DD2722"/>
    <w:rsid w:val="00DD2BD8"/>
    <w:rsid w:val="00DD37D3"/>
    <w:rsid w:val="00DD4277"/>
    <w:rsid w:val="00DD53AA"/>
    <w:rsid w:val="00DD53E6"/>
    <w:rsid w:val="00DD5BC8"/>
    <w:rsid w:val="00DD5C5E"/>
    <w:rsid w:val="00DD6D48"/>
    <w:rsid w:val="00DD6F80"/>
    <w:rsid w:val="00DD7FF8"/>
    <w:rsid w:val="00DE00C1"/>
    <w:rsid w:val="00DE08E3"/>
    <w:rsid w:val="00DE0A96"/>
    <w:rsid w:val="00DE10DB"/>
    <w:rsid w:val="00DE224E"/>
    <w:rsid w:val="00DE2621"/>
    <w:rsid w:val="00DE2F9D"/>
    <w:rsid w:val="00DE3565"/>
    <w:rsid w:val="00DE4ECF"/>
    <w:rsid w:val="00DE5307"/>
    <w:rsid w:val="00DE55EF"/>
    <w:rsid w:val="00DE5F8F"/>
    <w:rsid w:val="00DE669E"/>
    <w:rsid w:val="00DE6A78"/>
    <w:rsid w:val="00DF1227"/>
    <w:rsid w:val="00DF2D5D"/>
    <w:rsid w:val="00DF305E"/>
    <w:rsid w:val="00DF3072"/>
    <w:rsid w:val="00DF4216"/>
    <w:rsid w:val="00DF4231"/>
    <w:rsid w:val="00DF493F"/>
    <w:rsid w:val="00DF4C64"/>
    <w:rsid w:val="00DF6689"/>
    <w:rsid w:val="00DF6F6F"/>
    <w:rsid w:val="00E0067E"/>
    <w:rsid w:val="00E017A4"/>
    <w:rsid w:val="00E019A3"/>
    <w:rsid w:val="00E0231E"/>
    <w:rsid w:val="00E041E1"/>
    <w:rsid w:val="00E0469C"/>
    <w:rsid w:val="00E0483A"/>
    <w:rsid w:val="00E0662C"/>
    <w:rsid w:val="00E06862"/>
    <w:rsid w:val="00E06E43"/>
    <w:rsid w:val="00E06E4D"/>
    <w:rsid w:val="00E112B8"/>
    <w:rsid w:val="00E11930"/>
    <w:rsid w:val="00E11BBE"/>
    <w:rsid w:val="00E124DB"/>
    <w:rsid w:val="00E14115"/>
    <w:rsid w:val="00E1515D"/>
    <w:rsid w:val="00E151C0"/>
    <w:rsid w:val="00E162DC"/>
    <w:rsid w:val="00E16C2B"/>
    <w:rsid w:val="00E20480"/>
    <w:rsid w:val="00E20740"/>
    <w:rsid w:val="00E210A4"/>
    <w:rsid w:val="00E21FE3"/>
    <w:rsid w:val="00E269B8"/>
    <w:rsid w:val="00E27EFF"/>
    <w:rsid w:val="00E30907"/>
    <w:rsid w:val="00E30DA0"/>
    <w:rsid w:val="00E31578"/>
    <w:rsid w:val="00E31AB3"/>
    <w:rsid w:val="00E3329D"/>
    <w:rsid w:val="00E34C26"/>
    <w:rsid w:val="00E3574E"/>
    <w:rsid w:val="00E35944"/>
    <w:rsid w:val="00E35BFD"/>
    <w:rsid w:val="00E374B1"/>
    <w:rsid w:val="00E377F3"/>
    <w:rsid w:val="00E4011A"/>
    <w:rsid w:val="00E40F6C"/>
    <w:rsid w:val="00E42927"/>
    <w:rsid w:val="00E42D11"/>
    <w:rsid w:val="00E44473"/>
    <w:rsid w:val="00E44A8D"/>
    <w:rsid w:val="00E44DCA"/>
    <w:rsid w:val="00E45637"/>
    <w:rsid w:val="00E45D19"/>
    <w:rsid w:val="00E47610"/>
    <w:rsid w:val="00E47858"/>
    <w:rsid w:val="00E478AA"/>
    <w:rsid w:val="00E501E7"/>
    <w:rsid w:val="00E50800"/>
    <w:rsid w:val="00E5101F"/>
    <w:rsid w:val="00E524C7"/>
    <w:rsid w:val="00E52EEE"/>
    <w:rsid w:val="00E52F79"/>
    <w:rsid w:val="00E56634"/>
    <w:rsid w:val="00E56AA7"/>
    <w:rsid w:val="00E60284"/>
    <w:rsid w:val="00E611F7"/>
    <w:rsid w:val="00E62AAE"/>
    <w:rsid w:val="00E65369"/>
    <w:rsid w:val="00E65E54"/>
    <w:rsid w:val="00E67DDE"/>
    <w:rsid w:val="00E70BFA"/>
    <w:rsid w:val="00E717AA"/>
    <w:rsid w:val="00E72B39"/>
    <w:rsid w:val="00E733FD"/>
    <w:rsid w:val="00E739AD"/>
    <w:rsid w:val="00E73BBA"/>
    <w:rsid w:val="00E751CA"/>
    <w:rsid w:val="00E764DC"/>
    <w:rsid w:val="00E76621"/>
    <w:rsid w:val="00E76C94"/>
    <w:rsid w:val="00E76E9F"/>
    <w:rsid w:val="00E7708A"/>
    <w:rsid w:val="00E77830"/>
    <w:rsid w:val="00E778E3"/>
    <w:rsid w:val="00E826FC"/>
    <w:rsid w:val="00E829C5"/>
    <w:rsid w:val="00E8704F"/>
    <w:rsid w:val="00E904F9"/>
    <w:rsid w:val="00E90958"/>
    <w:rsid w:val="00E940F5"/>
    <w:rsid w:val="00E9478A"/>
    <w:rsid w:val="00E963D9"/>
    <w:rsid w:val="00EA0827"/>
    <w:rsid w:val="00EA0857"/>
    <w:rsid w:val="00EA0BC8"/>
    <w:rsid w:val="00EA14DA"/>
    <w:rsid w:val="00EA2073"/>
    <w:rsid w:val="00EA2340"/>
    <w:rsid w:val="00EA3771"/>
    <w:rsid w:val="00EA3CE9"/>
    <w:rsid w:val="00EA450E"/>
    <w:rsid w:val="00EA59F8"/>
    <w:rsid w:val="00EA7244"/>
    <w:rsid w:val="00EA7B4B"/>
    <w:rsid w:val="00EA7CB6"/>
    <w:rsid w:val="00EA7E32"/>
    <w:rsid w:val="00EB0682"/>
    <w:rsid w:val="00EB0706"/>
    <w:rsid w:val="00EB19BB"/>
    <w:rsid w:val="00EB2318"/>
    <w:rsid w:val="00EB2A7B"/>
    <w:rsid w:val="00EB40A1"/>
    <w:rsid w:val="00EB486B"/>
    <w:rsid w:val="00EB4B6F"/>
    <w:rsid w:val="00EB4CD1"/>
    <w:rsid w:val="00EB5932"/>
    <w:rsid w:val="00EB6385"/>
    <w:rsid w:val="00EB6C3D"/>
    <w:rsid w:val="00EB74A8"/>
    <w:rsid w:val="00EC1106"/>
    <w:rsid w:val="00EC2461"/>
    <w:rsid w:val="00EC2C03"/>
    <w:rsid w:val="00EC34BD"/>
    <w:rsid w:val="00EC47C5"/>
    <w:rsid w:val="00EC51F4"/>
    <w:rsid w:val="00EC5E7F"/>
    <w:rsid w:val="00EC64E8"/>
    <w:rsid w:val="00EC6983"/>
    <w:rsid w:val="00EC6BF6"/>
    <w:rsid w:val="00EC73AB"/>
    <w:rsid w:val="00EC7A90"/>
    <w:rsid w:val="00ED0353"/>
    <w:rsid w:val="00ED30F1"/>
    <w:rsid w:val="00ED4876"/>
    <w:rsid w:val="00ED5857"/>
    <w:rsid w:val="00ED680C"/>
    <w:rsid w:val="00ED691E"/>
    <w:rsid w:val="00ED6C93"/>
    <w:rsid w:val="00ED7604"/>
    <w:rsid w:val="00EE11ED"/>
    <w:rsid w:val="00EE1F09"/>
    <w:rsid w:val="00EE2E1F"/>
    <w:rsid w:val="00EE5025"/>
    <w:rsid w:val="00EE5047"/>
    <w:rsid w:val="00EE542B"/>
    <w:rsid w:val="00EE6075"/>
    <w:rsid w:val="00EE6951"/>
    <w:rsid w:val="00EE6F38"/>
    <w:rsid w:val="00EE7F86"/>
    <w:rsid w:val="00EF0523"/>
    <w:rsid w:val="00EF1509"/>
    <w:rsid w:val="00EF1716"/>
    <w:rsid w:val="00EF2023"/>
    <w:rsid w:val="00EF2821"/>
    <w:rsid w:val="00EF3FD2"/>
    <w:rsid w:val="00EF4427"/>
    <w:rsid w:val="00EF4EFD"/>
    <w:rsid w:val="00EF5893"/>
    <w:rsid w:val="00EF59C5"/>
    <w:rsid w:val="00EF5C45"/>
    <w:rsid w:val="00EF74ED"/>
    <w:rsid w:val="00EF7D64"/>
    <w:rsid w:val="00F0055D"/>
    <w:rsid w:val="00F019E3"/>
    <w:rsid w:val="00F02327"/>
    <w:rsid w:val="00F0476C"/>
    <w:rsid w:val="00F04975"/>
    <w:rsid w:val="00F05640"/>
    <w:rsid w:val="00F05A6F"/>
    <w:rsid w:val="00F10324"/>
    <w:rsid w:val="00F104D7"/>
    <w:rsid w:val="00F119AD"/>
    <w:rsid w:val="00F12A93"/>
    <w:rsid w:val="00F12CC7"/>
    <w:rsid w:val="00F15142"/>
    <w:rsid w:val="00F15E01"/>
    <w:rsid w:val="00F15E95"/>
    <w:rsid w:val="00F2156F"/>
    <w:rsid w:val="00F21721"/>
    <w:rsid w:val="00F21772"/>
    <w:rsid w:val="00F2431A"/>
    <w:rsid w:val="00F2477D"/>
    <w:rsid w:val="00F25F47"/>
    <w:rsid w:val="00F3143F"/>
    <w:rsid w:val="00F31D38"/>
    <w:rsid w:val="00F31DBD"/>
    <w:rsid w:val="00F32F77"/>
    <w:rsid w:val="00F344C2"/>
    <w:rsid w:val="00F346A5"/>
    <w:rsid w:val="00F34E4E"/>
    <w:rsid w:val="00F41033"/>
    <w:rsid w:val="00F41F9B"/>
    <w:rsid w:val="00F43A8C"/>
    <w:rsid w:val="00F43F56"/>
    <w:rsid w:val="00F44AC7"/>
    <w:rsid w:val="00F45B4D"/>
    <w:rsid w:val="00F45D6E"/>
    <w:rsid w:val="00F46654"/>
    <w:rsid w:val="00F47EA6"/>
    <w:rsid w:val="00F50818"/>
    <w:rsid w:val="00F50A49"/>
    <w:rsid w:val="00F50C94"/>
    <w:rsid w:val="00F52295"/>
    <w:rsid w:val="00F536DD"/>
    <w:rsid w:val="00F5419A"/>
    <w:rsid w:val="00F552A1"/>
    <w:rsid w:val="00F5680F"/>
    <w:rsid w:val="00F57186"/>
    <w:rsid w:val="00F57606"/>
    <w:rsid w:val="00F60224"/>
    <w:rsid w:val="00F61F84"/>
    <w:rsid w:val="00F62234"/>
    <w:rsid w:val="00F63691"/>
    <w:rsid w:val="00F637A5"/>
    <w:rsid w:val="00F655A8"/>
    <w:rsid w:val="00F66794"/>
    <w:rsid w:val="00F667E1"/>
    <w:rsid w:val="00F6686E"/>
    <w:rsid w:val="00F67237"/>
    <w:rsid w:val="00F703F2"/>
    <w:rsid w:val="00F70A2B"/>
    <w:rsid w:val="00F711A2"/>
    <w:rsid w:val="00F71327"/>
    <w:rsid w:val="00F716B5"/>
    <w:rsid w:val="00F76645"/>
    <w:rsid w:val="00F77122"/>
    <w:rsid w:val="00F771B6"/>
    <w:rsid w:val="00F80FC6"/>
    <w:rsid w:val="00F81251"/>
    <w:rsid w:val="00F8210E"/>
    <w:rsid w:val="00F86136"/>
    <w:rsid w:val="00F865CF"/>
    <w:rsid w:val="00F86D84"/>
    <w:rsid w:val="00F901D6"/>
    <w:rsid w:val="00F902B6"/>
    <w:rsid w:val="00F90976"/>
    <w:rsid w:val="00F9186B"/>
    <w:rsid w:val="00F9289D"/>
    <w:rsid w:val="00F92992"/>
    <w:rsid w:val="00F93281"/>
    <w:rsid w:val="00F93315"/>
    <w:rsid w:val="00F93E42"/>
    <w:rsid w:val="00F9519F"/>
    <w:rsid w:val="00F9537D"/>
    <w:rsid w:val="00F95903"/>
    <w:rsid w:val="00F9648A"/>
    <w:rsid w:val="00F96E14"/>
    <w:rsid w:val="00FA0598"/>
    <w:rsid w:val="00FA06F4"/>
    <w:rsid w:val="00FA0F9F"/>
    <w:rsid w:val="00FA11EA"/>
    <w:rsid w:val="00FA1F97"/>
    <w:rsid w:val="00FA275F"/>
    <w:rsid w:val="00FA2D41"/>
    <w:rsid w:val="00FA2D9E"/>
    <w:rsid w:val="00FA4AFB"/>
    <w:rsid w:val="00FA5733"/>
    <w:rsid w:val="00FA5A92"/>
    <w:rsid w:val="00FA742B"/>
    <w:rsid w:val="00FA76FF"/>
    <w:rsid w:val="00FB259A"/>
    <w:rsid w:val="00FB28FB"/>
    <w:rsid w:val="00FB4A26"/>
    <w:rsid w:val="00FB4BDD"/>
    <w:rsid w:val="00FB51E0"/>
    <w:rsid w:val="00FB5B09"/>
    <w:rsid w:val="00FB5B51"/>
    <w:rsid w:val="00FC07C8"/>
    <w:rsid w:val="00FC08BD"/>
    <w:rsid w:val="00FC3E84"/>
    <w:rsid w:val="00FC41E3"/>
    <w:rsid w:val="00FC4413"/>
    <w:rsid w:val="00FC476B"/>
    <w:rsid w:val="00FC504D"/>
    <w:rsid w:val="00FC5828"/>
    <w:rsid w:val="00FC5E8D"/>
    <w:rsid w:val="00FC6AEB"/>
    <w:rsid w:val="00FC7083"/>
    <w:rsid w:val="00FC79BC"/>
    <w:rsid w:val="00FD02DD"/>
    <w:rsid w:val="00FD08F6"/>
    <w:rsid w:val="00FD3B56"/>
    <w:rsid w:val="00FD5846"/>
    <w:rsid w:val="00FD6143"/>
    <w:rsid w:val="00FD618A"/>
    <w:rsid w:val="00FE0CE5"/>
    <w:rsid w:val="00FE0EBF"/>
    <w:rsid w:val="00FE16C0"/>
    <w:rsid w:val="00FE1D60"/>
    <w:rsid w:val="00FE1F6D"/>
    <w:rsid w:val="00FE2BAD"/>
    <w:rsid w:val="00FE2BB8"/>
    <w:rsid w:val="00FE34A3"/>
    <w:rsid w:val="00FE3C49"/>
    <w:rsid w:val="00FE45DF"/>
    <w:rsid w:val="00FE4975"/>
    <w:rsid w:val="00FE4E36"/>
    <w:rsid w:val="00FE56C6"/>
    <w:rsid w:val="00FE5AA2"/>
    <w:rsid w:val="00FE5CAD"/>
    <w:rsid w:val="00FE6AE2"/>
    <w:rsid w:val="00FF097C"/>
    <w:rsid w:val="00FF1696"/>
    <w:rsid w:val="00FF1E2A"/>
    <w:rsid w:val="00FF35C0"/>
    <w:rsid w:val="00FF4919"/>
    <w:rsid w:val="00FF4C3B"/>
    <w:rsid w:val="00FF4CFB"/>
    <w:rsid w:val="00FF79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4E0A"/>
  <w15:docId w15:val="{916D72A2-0988-44A3-B21E-2050A0FC0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05D0"/>
    <w:pPr>
      <w:spacing w:after="0" w:line="240" w:lineRule="auto"/>
    </w:pPr>
    <w:rPr>
      <w:rFonts w:ascii="Calibri" w:eastAsia="Times New Roman" w:hAnsi="Calibri" w:cs="Times New Roman"/>
      <w:lang w:val="en-US"/>
    </w:rPr>
  </w:style>
  <w:style w:type="paragraph" w:styleId="Heading1">
    <w:name w:val="heading 1"/>
    <w:basedOn w:val="Normal"/>
    <w:next w:val="Normal"/>
    <w:link w:val="Heading1Char"/>
    <w:uiPriority w:val="9"/>
    <w:qFormat/>
    <w:rsid w:val="00E06E4D"/>
    <w:pPr>
      <w:keepNext/>
      <w:numPr>
        <w:numId w:val="14"/>
      </w:numPr>
      <w:tabs>
        <w:tab w:val="left" w:pos="360"/>
      </w:tabs>
      <w:spacing w:before="240" w:after="120"/>
      <w:outlineLvl w:val="0"/>
    </w:pPr>
    <w:rPr>
      <w:rFonts w:ascii="Times New Roman" w:hAnsi="Times New Roman" w:cs="Arial"/>
      <w:b/>
      <w:bCs/>
      <w:sz w:val="28"/>
      <w:szCs w:val="20"/>
    </w:rPr>
  </w:style>
  <w:style w:type="paragraph" w:styleId="Heading2">
    <w:name w:val="heading 2"/>
    <w:basedOn w:val="Normal"/>
    <w:link w:val="Heading2Char"/>
    <w:uiPriority w:val="9"/>
    <w:semiHidden/>
    <w:unhideWhenUsed/>
    <w:qFormat/>
    <w:rsid w:val="00C31122"/>
    <w:pPr>
      <w:spacing w:before="100" w:beforeAutospacing="1" w:after="100" w:afterAutospacing="1"/>
      <w:outlineLvl w:val="1"/>
    </w:pPr>
    <w:rPr>
      <w:rFonts w:ascii="Times New Roman" w:hAnsi="Times New Roman"/>
      <w:b/>
      <w:bCs/>
      <w:sz w:val="36"/>
      <w:szCs w:val="36"/>
    </w:rPr>
  </w:style>
  <w:style w:type="paragraph" w:styleId="Heading3">
    <w:name w:val="heading 3"/>
    <w:basedOn w:val="Normal"/>
    <w:link w:val="Heading3Char"/>
    <w:uiPriority w:val="9"/>
    <w:semiHidden/>
    <w:unhideWhenUsed/>
    <w:qFormat/>
    <w:rsid w:val="00C31122"/>
    <w:pPr>
      <w:spacing w:before="100" w:beforeAutospacing="1" w:after="100" w:afterAutospacing="1"/>
      <w:outlineLvl w:val="2"/>
    </w:pPr>
    <w:rPr>
      <w:rFonts w:ascii="Times New Roman" w:hAnsi="Times New Roman"/>
      <w:b/>
      <w:bCs/>
      <w:sz w:val="27"/>
      <w:szCs w:val="27"/>
    </w:rPr>
  </w:style>
  <w:style w:type="paragraph" w:styleId="Heading4">
    <w:name w:val="heading 4"/>
    <w:basedOn w:val="Normal"/>
    <w:next w:val="Normal"/>
    <w:link w:val="Heading4Char"/>
    <w:uiPriority w:val="9"/>
    <w:semiHidden/>
    <w:unhideWhenUsed/>
    <w:qFormat/>
    <w:rsid w:val="00FF1E2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1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17AA"/>
    <w:pPr>
      <w:tabs>
        <w:tab w:val="center" w:pos="4536"/>
        <w:tab w:val="right" w:pos="9072"/>
      </w:tabs>
    </w:pPr>
  </w:style>
  <w:style w:type="character" w:customStyle="1" w:styleId="HeaderChar">
    <w:name w:val="Header Char"/>
    <w:basedOn w:val="DefaultParagraphFont"/>
    <w:link w:val="Header"/>
    <w:uiPriority w:val="99"/>
    <w:rsid w:val="00E717AA"/>
    <w:rPr>
      <w:rFonts w:ascii="Calibri" w:eastAsia="Times New Roman" w:hAnsi="Calibri" w:cs="Times New Roman"/>
      <w:lang w:val="en-US"/>
    </w:rPr>
  </w:style>
  <w:style w:type="paragraph" w:styleId="Footer">
    <w:name w:val="footer"/>
    <w:basedOn w:val="Normal"/>
    <w:link w:val="FooterChar"/>
    <w:uiPriority w:val="99"/>
    <w:unhideWhenUsed/>
    <w:rsid w:val="00E717AA"/>
    <w:pPr>
      <w:tabs>
        <w:tab w:val="center" w:pos="4536"/>
        <w:tab w:val="right" w:pos="9072"/>
      </w:tabs>
    </w:pPr>
  </w:style>
  <w:style w:type="character" w:customStyle="1" w:styleId="FooterChar">
    <w:name w:val="Footer Char"/>
    <w:basedOn w:val="DefaultParagraphFont"/>
    <w:link w:val="Footer"/>
    <w:uiPriority w:val="99"/>
    <w:rsid w:val="00E717AA"/>
    <w:rPr>
      <w:rFonts w:ascii="Calibri" w:eastAsia="Times New Roman" w:hAnsi="Calibri" w:cs="Times New Roman"/>
      <w:lang w:val="en-US"/>
    </w:rPr>
  </w:style>
  <w:style w:type="character" w:customStyle="1" w:styleId="hps">
    <w:name w:val="hps"/>
    <w:basedOn w:val="DefaultParagraphFont"/>
    <w:rsid w:val="00E778E3"/>
  </w:style>
  <w:style w:type="character" w:styleId="CommentReference">
    <w:name w:val="annotation reference"/>
    <w:basedOn w:val="DefaultParagraphFont"/>
    <w:semiHidden/>
    <w:unhideWhenUsed/>
    <w:rsid w:val="00C52645"/>
    <w:rPr>
      <w:sz w:val="16"/>
      <w:szCs w:val="16"/>
    </w:rPr>
  </w:style>
  <w:style w:type="paragraph" w:styleId="CommentText">
    <w:name w:val="annotation text"/>
    <w:basedOn w:val="Normal"/>
    <w:link w:val="CommentTextChar"/>
    <w:unhideWhenUsed/>
    <w:rsid w:val="00C52645"/>
    <w:rPr>
      <w:sz w:val="20"/>
      <w:szCs w:val="20"/>
    </w:rPr>
  </w:style>
  <w:style w:type="character" w:customStyle="1" w:styleId="CommentTextChar">
    <w:name w:val="Comment Text Char"/>
    <w:basedOn w:val="DefaultParagraphFont"/>
    <w:link w:val="CommentText"/>
    <w:rsid w:val="00C52645"/>
    <w:rPr>
      <w:rFonts w:ascii="Calibri" w:eastAsia="Times New Roman"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C52645"/>
    <w:rPr>
      <w:b/>
      <w:bCs/>
    </w:rPr>
  </w:style>
  <w:style w:type="character" w:customStyle="1" w:styleId="CommentSubjectChar">
    <w:name w:val="Comment Subject Char"/>
    <w:basedOn w:val="CommentTextChar"/>
    <w:link w:val="CommentSubject"/>
    <w:uiPriority w:val="99"/>
    <w:semiHidden/>
    <w:rsid w:val="00C52645"/>
    <w:rPr>
      <w:rFonts w:ascii="Calibri" w:eastAsia="Times New Roman" w:hAnsi="Calibri" w:cs="Times New Roman"/>
      <w:b/>
      <w:bCs/>
      <w:sz w:val="20"/>
      <w:szCs w:val="20"/>
      <w:lang w:val="en-US"/>
    </w:rPr>
  </w:style>
  <w:style w:type="paragraph" w:styleId="BalloonText">
    <w:name w:val="Balloon Text"/>
    <w:basedOn w:val="Normal"/>
    <w:link w:val="BalloonTextChar"/>
    <w:uiPriority w:val="99"/>
    <w:semiHidden/>
    <w:unhideWhenUsed/>
    <w:rsid w:val="00C52645"/>
    <w:rPr>
      <w:rFonts w:ascii="Tahoma" w:hAnsi="Tahoma" w:cs="Tahoma"/>
      <w:sz w:val="16"/>
      <w:szCs w:val="16"/>
    </w:rPr>
  </w:style>
  <w:style w:type="character" w:customStyle="1" w:styleId="BalloonTextChar">
    <w:name w:val="Balloon Text Char"/>
    <w:basedOn w:val="DefaultParagraphFont"/>
    <w:link w:val="BalloonText"/>
    <w:uiPriority w:val="99"/>
    <w:semiHidden/>
    <w:rsid w:val="00C52645"/>
    <w:rPr>
      <w:rFonts w:ascii="Tahoma" w:eastAsia="Times New Roman" w:hAnsi="Tahoma" w:cs="Tahoma"/>
      <w:sz w:val="16"/>
      <w:szCs w:val="16"/>
      <w:lang w:val="en-US"/>
    </w:rPr>
  </w:style>
  <w:style w:type="paragraph" w:styleId="ListParagraph">
    <w:name w:val="List Paragraph"/>
    <w:basedOn w:val="Normal"/>
    <w:link w:val="ListParagraphChar"/>
    <w:uiPriority w:val="34"/>
    <w:qFormat/>
    <w:rsid w:val="004F1D13"/>
    <w:pPr>
      <w:ind w:left="720"/>
      <w:contextualSpacing/>
    </w:pPr>
  </w:style>
  <w:style w:type="character" w:customStyle="1" w:styleId="ListParagraphChar">
    <w:name w:val="List Paragraph Char"/>
    <w:basedOn w:val="DefaultParagraphFont"/>
    <w:link w:val="ListParagraph"/>
    <w:uiPriority w:val="34"/>
    <w:rsid w:val="0003603F"/>
    <w:rPr>
      <w:rFonts w:ascii="Calibri" w:eastAsia="Times New Roman" w:hAnsi="Calibri" w:cs="Times New Roman"/>
      <w:lang w:val="en-US"/>
    </w:rPr>
  </w:style>
  <w:style w:type="character" w:customStyle="1" w:styleId="Heading1Char">
    <w:name w:val="Heading 1 Char"/>
    <w:basedOn w:val="DefaultParagraphFont"/>
    <w:link w:val="Heading1"/>
    <w:uiPriority w:val="9"/>
    <w:rsid w:val="00E06E4D"/>
    <w:rPr>
      <w:rFonts w:ascii="Times New Roman" w:eastAsia="Times New Roman" w:hAnsi="Times New Roman" w:cs="Arial"/>
      <w:b/>
      <w:bCs/>
      <w:sz w:val="28"/>
      <w:szCs w:val="20"/>
      <w:lang w:val="en-US"/>
    </w:rPr>
  </w:style>
  <w:style w:type="paragraph" w:styleId="Revision">
    <w:name w:val="Revision"/>
    <w:hidden/>
    <w:uiPriority w:val="99"/>
    <w:semiHidden/>
    <w:rsid w:val="00B111CA"/>
    <w:pPr>
      <w:spacing w:after="0" w:line="240" w:lineRule="auto"/>
    </w:pPr>
    <w:rPr>
      <w:rFonts w:ascii="Calibri" w:eastAsia="Times New Roman" w:hAnsi="Calibri" w:cs="Times New Roman"/>
      <w:lang w:val="en-US"/>
    </w:rPr>
  </w:style>
  <w:style w:type="paragraph" w:styleId="BodyText">
    <w:name w:val="Body Text"/>
    <w:basedOn w:val="Normal"/>
    <w:link w:val="BodyTextChar"/>
    <w:rsid w:val="00B2359D"/>
    <w:rPr>
      <w:rFonts w:ascii="Garamond" w:hAnsi="Garamond" w:cs="Arial"/>
      <w:szCs w:val="20"/>
    </w:rPr>
  </w:style>
  <w:style w:type="character" w:customStyle="1" w:styleId="BodyTextChar">
    <w:name w:val="Body Text Char"/>
    <w:basedOn w:val="DefaultParagraphFont"/>
    <w:link w:val="BodyText"/>
    <w:rsid w:val="00B2359D"/>
    <w:rPr>
      <w:rFonts w:ascii="Garamond" w:eastAsia="Times New Roman" w:hAnsi="Garamond" w:cs="Arial"/>
      <w:szCs w:val="20"/>
      <w:lang w:val="en-US"/>
    </w:rPr>
  </w:style>
  <w:style w:type="character" w:customStyle="1" w:styleId="Heading4Char">
    <w:name w:val="Heading 4 Char"/>
    <w:basedOn w:val="DefaultParagraphFont"/>
    <w:link w:val="Heading4"/>
    <w:uiPriority w:val="9"/>
    <w:semiHidden/>
    <w:rsid w:val="00FF1E2A"/>
    <w:rPr>
      <w:rFonts w:asciiTheme="majorHAnsi" w:eastAsiaTheme="majorEastAsia" w:hAnsiTheme="majorHAnsi" w:cstheme="majorBidi"/>
      <w:i/>
      <w:iCs/>
      <w:color w:val="365F91" w:themeColor="accent1" w:themeShade="BF"/>
      <w:lang w:val="en-US"/>
    </w:rPr>
  </w:style>
  <w:style w:type="paragraph" w:styleId="BodyTextIndent">
    <w:name w:val="Body Text Indent"/>
    <w:basedOn w:val="Normal"/>
    <w:link w:val="BodyTextIndentChar"/>
    <w:uiPriority w:val="99"/>
    <w:semiHidden/>
    <w:unhideWhenUsed/>
    <w:rsid w:val="00E52EEE"/>
    <w:pPr>
      <w:spacing w:after="120"/>
      <w:ind w:left="360"/>
    </w:pPr>
  </w:style>
  <w:style w:type="character" w:customStyle="1" w:styleId="BodyTextIndentChar">
    <w:name w:val="Body Text Indent Char"/>
    <w:basedOn w:val="DefaultParagraphFont"/>
    <w:link w:val="BodyTextIndent"/>
    <w:uiPriority w:val="99"/>
    <w:semiHidden/>
    <w:rsid w:val="00E52EEE"/>
    <w:rPr>
      <w:rFonts w:ascii="Calibri" w:eastAsia="Times New Roman" w:hAnsi="Calibri" w:cs="Times New Roman"/>
      <w:lang w:val="en-US"/>
    </w:rPr>
  </w:style>
  <w:style w:type="character" w:customStyle="1" w:styleId="Heading2Char">
    <w:name w:val="Heading 2 Char"/>
    <w:basedOn w:val="DefaultParagraphFont"/>
    <w:link w:val="Heading2"/>
    <w:uiPriority w:val="9"/>
    <w:semiHidden/>
    <w:rsid w:val="00C31122"/>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semiHidden/>
    <w:rsid w:val="00C31122"/>
    <w:rPr>
      <w:rFonts w:ascii="Times New Roman" w:eastAsia="Times New Roman" w:hAnsi="Times New Roman" w:cs="Times New Roman"/>
      <w:b/>
      <w:bCs/>
      <w:sz w:val="27"/>
      <w:szCs w:val="27"/>
      <w:lang w:val="en-US"/>
    </w:rPr>
  </w:style>
  <w:style w:type="character" w:customStyle="1" w:styleId="FootnoteTextChar">
    <w:name w:val="Footnote Text Char"/>
    <w:aliases w:val="single space Char,fn Char1,FOOTNOTES Char,Fußnotentext Char Char,ADB Char1,footnote text Char Char,fn Char Char,ADB Char Char,single space Char Char Char,Footnote text Char,Footnote Text Char2 Char Char,footnote tex Char1,f Char"/>
    <w:basedOn w:val="DefaultParagraphFont"/>
    <w:link w:val="FootnoteText"/>
    <w:uiPriority w:val="99"/>
    <w:semiHidden/>
    <w:locked/>
    <w:rsid w:val="00C31122"/>
    <w:rPr>
      <w:rFonts w:ascii="Calibri" w:hAnsi="Calibri"/>
      <w:sz w:val="20"/>
      <w:szCs w:val="24"/>
    </w:rPr>
  </w:style>
  <w:style w:type="paragraph" w:styleId="FootnoteText">
    <w:name w:val="footnote text"/>
    <w:aliases w:val="single space,fn,FOOTNOTES,Fußnotentext Char,ADB,footnote text Char,fn Char,ADB Char,single space Char Char,Footnote text,Footnote Text Char2 Char,Footnote Text Char1 Char Char,footnote tex,f,Footnote Text Char Char Cha"/>
    <w:basedOn w:val="Normal"/>
    <w:link w:val="FootnoteTextChar"/>
    <w:uiPriority w:val="99"/>
    <w:semiHidden/>
    <w:unhideWhenUsed/>
    <w:qFormat/>
    <w:rsid w:val="00C31122"/>
    <w:rPr>
      <w:rFonts w:eastAsiaTheme="minorHAnsi" w:cstheme="minorBidi"/>
      <w:sz w:val="20"/>
      <w:szCs w:val="24"/>
      <w:lang w:val="de-DE"/>
    </w:rPr>
  </w:style>
  <w:style w:type="character" w:customStyle="1" w:styleId="FootnoteTextChar1">
    <w:name w:val="Footnote Text Char1"/>
    <w:basedOn w:val="DefaultParagraphFont"/>
    <w:uiPriority w:val="99"/>
    <w:semiHidden/>
    <w:rsid w:val="00C31122"/>
    <w:rPr>
      <w:rFonts w:ascii="Calibri" w:eastAsia="Times New Roman" w:hAnsi="Calibri" w:cs="Times New Roman"/>
      <w:sz w:val="20"/>
      <w:szCs w:val="20"/>
      <w:lang w:val="en-US"/>
    </w:rPr>
  </w:style>
  <w:style w:type="character" w:customStyle="1" w:styleId="FootnoteTextChar2">
    <w:name w:val="Footnote Text Char2"/>
    <w:aliases w:val="single space Char1,fn Char2,FOOTNOTES Char1,Fußnotentext Char Char1,ADB Char2,footnote text Char Char1,fn Char Char1,ADB Char Char1,single space Char Char Char1,Footnote text Char1,Footnote Text Char1 Char1,footnote tex Char,f Char1"/>
    <w:basedOn w:val="DefaultParagraphFont"/>
    <w:uiPriority w:val="99"/>
    <w:semiHidden/>
    <w:rsid w:val="00C31122"/>
  </w:style>
  <w:style w:type="paragraph" w:styleId="PlainText">
    <w:name w:val="Plain Text"/>
    <w:basedOn w:val="Normal"/>
    <w:link w:val="PlainTextChar"/>
    <w:uiPriority w:val="99"/>
    <w:unhideWhenUsed/>
    <w:rsid w:val="00C31122"/>
    <w:rPr>
      <w:rFonts w:eastAsiaTheme="minorHAnsi" w:cstheme="minorBidi"/>
      <w:szCs w:val="21"/>
    </w:rPr>
  </w:style>
  <w:style w:type="character" w:customStyle="1" w:styleId="PlainTextChar">
    <w:name w:val="Plain Text Char"/>
    <w:basedOn w:val="DefaultParagraphFont"/>
    <w:link w:val="PlainText"/>
    <w:uiPriority w:val="99"/>
    <w:rsid w:val="00C31122"/>
    <w:rPr>
      <w:rFonts w:ascii="Calibri" w:hAnsi="Calibri"/>
      <w:szCs w:val="21"/>
      <w:lang w:val="en-US"/>
    </w:rPr>
  </w:style>
  <w:style w:type="paragraph" w:styleId="NoSpacing">
    <w:name w:val="No Spacing"/>
    <w:uiPriority w:val="1"/>
    <w:qFormat/>
    <w:rsid w:val="00C31122"/>
    <w:pPr>
      <w:spacing w:after="0" w:line="240" w:lineRule="auto"/>
    </w:pPr>
    <w:rPr>
      <w:lang w:val="en-US"/>
    </w:rPr>
  </w:style>
  <w:style w:type="character" w:styleId="FootnoteReference">
    <w:name w:val="footnote reference"/>
    <w:basedOn w:val="DefaultParagraphFont"/>
    <w:semiHidden/>
    <w:unhideWhenUsed/>
    <w:rsid w:val="00C31122"/>
    <w:rPr>
      <w:vertAlign w:val="superscript"/>
    </w:rPr>
  </w:style>
  <w:style w:type="character" w:customStyle="1" w:styleId="sectionlabel">
    <w:name w:val="section_label"/>
    <w:basedOn w:val="DefaultParagraphFont"/>
    <w:rsid w:val="00C31122"/>
  </w:style>
  <w:style w:type="character" w:customStyle="1" w:styleId="subsectionlabel">
    <w:name w:val="subsection_label"/>
    <w:basedOn w:val="DefaultParagraphFont"/>
    <w:rsid w:val="00C31122"/>
  </w:style>
  <w:style w:type="paragraph" w:styleId="NormalWeb">
    <w:name w:val="Normal (Web)"/>
    <w:basedOn w:val="Normal"/>
    <w:uiPriority w:val="99"/>
    <w:semiHidden/>
    <w:unhideWhenUsed/>
    <w:rsid w:val="004839E8"/>
    <w:pPr>
      <w:spacing w:before="100" w:beforeAutospacing="1" w:after="100" w:afterAutospacing="1"/>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6194">
      <w:bodyDiv w:val="1"/>
      <w:marLeft w:val="0"/>
      <w:marRight w:val="0"/>
      <w:marTop w:val="0"/>
      <w:marBottom w:val="0"/>
      <w:divBdr>
        <w:top w:val="none" w:sz="0" w:space="0" w:color="auto"/>
        <w:left w:val="none" w:sz="0" w:space="0" w:color="auto"/>
        <w:bottom w:val="none" w:sz="0" w:space="0" w:color="auto"/>
        <w:right w:val="none" w:sz="0" w:space="0" w:color="auto"/>
      </w:divBdr>
    </w:div>
    <w:div w:id="59793754">
      <w:bodyDiv w:val="1"/>
      <w:marLeft w:val="0"/>
      <w:marRight w:val="0"/>
      <w:marTop w:val="0"/>
      <w:marBottom w:val="0"/>
      <w:divBdr>
        <w:top w:val="none" w:sz="0" w:space="0" w:color="auto"/>
        <w:left w:val="none" w:sz="0" w:space="0" w:color="auto"/>
        <w:bottom w:val="none" w:sz="0" w:space="0" w:color="auto"/>
        <w:right w:val="none" w:sz="0" w:space="0" w:color="auto"/>
      </w:divBdr>
    </w:div>
    <w:div w:id="144858707">
      <w:bodyDiv w:val="1"/>
      <w:marLeft w:val="0"/>
      <w:marRight w:val="0"/>
      <w:marTop w:val="0"/>
      <w:marBottom w:val="0"/>
      <w:divBdr>
        <w:top w:val="none" w:sz="0" w:space="0" w:color="auto"/>
        <w:left w:val="none" w:sz="0" w:space="0" w:color="auto"/>
        <w:bottom w:val="none" w:sz="0" w:space="0" w:color="auto"/>
        <w:right w:val="none" w:sz="0" w:space="0" w:color="auto"/>
      </w:divBdr>
    </w:div>
    <w:div w:id="226689765">
      <w:bodyDiv w:val="1"/>
      <w:marLeft w:val="0"/>
      <w:marRight w:val="0"/>
      <w:marTop w:val="0"/>
      <w:marBottom w:val="0"/>
      <w:divBdr>
        <w:top w:val="none" w:sz="0" w:space="0" w:color="auto"/>
        <w:left w:val="none" w:sz="0" w:space="0" w:color="auto"/>
        <w:bottom w:val="none" w:sz="0" w:space="0" w:color="auto"/>
        <w:right w:val="none" w:sz="0" w:space="0" w:color="auto"/>
      </w:divBdr>
    </w:div>
    <w:div w:id="262494546">
      <w:bodyDiv w:val="1"/>
      <w:marLeft w:val="0"/>
      <w:marRight w:val="0"/>
      <w:marTop w:val="0"/>
      <w:marBottom w:val="0"/>
      <w:divBdr>
        <w:top w:val="none" w:sz="0" w:space="0" w:color="auto"/>
        <w:left w:val="none" w:sz="0" w:space="0" w:color="auto"/>
        <w:bottom w:val="none" w:sz="0" w:space="0" w:color="auto"/>
        <w:right w:val="none" w:sz="0" w:space="0" w:color="auto"/>
      </w:divBdr>
    </w:div>
    <w:div w:id="503135113">
      <w:bodyDiv w:val="1"/>
      <w:marLeft w:val="0"/>
      <w:marRight w:val="0"/>
      <w:marTop w:val="0"/>
      <w:marBottom w:val="0"/>
      <w:divBdr>
        <w:top w:val="none" w:sz="0" w:space="0" w:color="auto"/>
        <w:left w:val="none" w:sz="0" w:space="0" w:color="auto"/>
        <w:bottom w:val="none" w:sz="0" w:space="0" w:color="auto"/>
        <w:right w:val="none" w:sz="0" w:space="0" w:color="auto"/>
      </w:divBdr>
    </w:div>
    <w:div w:id="527184800">
      <w:bodyDiv w:val="1"/>
      <w:marLeft w:val="0"/>
      <w:marRight w:val="0"/>
      <w:marTop w:val="0"/>
      <w:marBottom w:val="0"/>
      <w:divBdr>
        <w:top w:val="none" w:sz="0" w:space="0" w:color="auto"/>
        <w:left w:val="none" w:sz="0" w:space="0" w:color="auto"/>
        <w:bottom w:val="none" w:sz="0" w:space="0" w:color="auto"/>
        <w:right w:val="none" w:sz="0" w:space="0" w:color="auto"/>
      </w:divBdr>
    </w:div>
    <w:div w:id="530538357">
      <w:bodyDiv w:val="1"/>
      <w:marLeft w:val="0"/>
      <w:marRight w:val="0"/>
      <w:marTop w:val="0"/>
      <w:marBottom w:val="0"/>
      <w:divBdr>
        <w:top w:val="none" w:sz="0" w:space="0" w:color="auto"/>
        <w:left w:val="none" w:sz="0" w:space="0" w:color="auto"/>
        <w:bottom w:val="none" w:sz="0" w:space="0" w:color="auto"/>
        <w:right w:val="none" w:sz="0" w:space="0" w:color="auto"/>
      </w:divBdr>
    </w:div>
    <w:div w:id="630094441">
      <w:bodyDiv w:val="1"/>
      <w:marLeft w:val="0"/>
      <w:marRight w:val="0"/>
      <w:marTop w:val="0"/>
      <w:marBottom w:val="0"/>
      <w:divBdr>
        <w:top w:val="none" w:sz="0" w:space="0" w:color="auto"/>
        <w:left w:val="none" w:sz="0" w:space="0" w:color="auto"/>
        <w:bottom w:val="none" w:sz="0" w:space="0" w:color="auto"/>
        <w:right w:val="none" w:sz="0" w:space="0" w:color="auto"/>
      </w:divBdr>
    </w:div>
    <w:div w:id="646394074">
      <w:bodyDiv w:val="1"/>
      <w:marLeft w:val="0"/>
      <w:marRight w:val="0"/>
      <w:marTop w:val="0"/>
      <w:marBottom w:val="0"/>
      <w:divBdr>
        <w:top w:val="none" w:sz="0" w:space="0" w:color="auto"/>
        <w:left w:val="none" w:sz="0" w:space="0" w:color="auto"/>
        <w:bottom w:val="none" w:sz="0" w:space="0" w:color="auto"/>
        <w:right w:val="none" w:sz="0" w:space="0" w:color="auto"/>
      </w:divBdr>
    </w:div>
    <w:div w:id="651257116">
      <w:bodyDiv w:val="1"/>
      <w:marLeft w:val="0"/>
      <w:marRight w:val="0"/>
      <w:marTop w:val="0"/>
      <w:marBottom w:val="0"/>
      <w:divBdr>
        <w:top w:val="none" w:sz="0" w:space="0" w:color="auto"/>
        <w:left w:val="none" w:sz="0" w:space="0" w:color="auto"/>
        <w:bottom w:val="none" w:sz="0" w:space="0" w:color="auto"/>
        <w:right w:val="none" w:sz="0" w:space="0" w:color="auto"/>
      </w:divBdr>
    </w:div>
    <w:div w:id="737704636">
      <w:bodyDiv w:val="1"/>
      <w:marLeft w:val="0"/>
      <w:marRight w:val="0"/>
      <w:marTop w:val="0"/>
      <w:marBottom w:val="0"/>
      <w:divBdr>
        <w:top w:val="none" w:sz="0" w:space="0" w:color="auto"/>
        <w:left w:val="none" w:sz="0" w:space="0" w:color="auto"/>
        <w:bottom w:val="none" w:sz="0" w:space="0" w:color="auto"/>
        <w:right w:val="none" w:sz="0" w:space="0" w:color="auto"/>
      </w:divBdr>
    </w:div>
    <w:div w:id="762724487">
      <w:bodyDiv w:val="1"/>
      <w:marLeft w:val="0"/>
      <w:marRight w:val="0"/>
      <w:marTop w:val="0"/>
      <w:marBottom w:val="0"/>
      <w:divBdr>
        <w:top w:val="none" w:sz="0" w:space="0" w:color="auto"/>
        <w:left w:val="none" w:sz="0" w:space="0" w:color="auto"/>
        <w:bottom w:val="none" w:sz="0" w:space="0" w:color="auto"/>
        <w:right w:val="none" w:sz="0" w:space="0" w:color="auto"/>
      </w:divBdr>
    </w:div>
    <w:div w:id="882256558">
      <w:bodyDiv w:val="1"/>
      <w:marLeft w:val="0"/>
      <w:marRight w:val="0"/>
      <w:marTop w:val="0"/>
      <w:marBottom w:val="0"/>
      <w:divBdr>
        <w:top w:val="none" w:sz="0" w:space="0" w:color="auto"/>
        <w:left w:val="none" w:sz="0" w:space="0" w:color="auto"/>
        <w:bottom w:val="none" w:sz="0" w:space="0" w:color="auto"/>
        <w:right w:val="none" w:sz="0" w:space="0" w:color="auto"/>
      </w:divBdr>
    </w:div>
    <w:div w:id="998508602">
      <w:bodyDiv w:val="1"/>
      <w:marLeft w:val="0"/>
      <w:marRight w:val="0"/>
      <w:marTop w:val="0"/>
      <w:marBottom w:val="0"/>
      <w:divBdr>
        <w:top w:val="none" w:sz="0" w:space="0" w:color="auto"/>
        <w:left w:val="none" w:sz="0" w:space="0" w:color="auto"/>
        <w:bottom w:val="none" w:sz="0" w:space="0" w:color="auto"/>
        <w:right w:val="none" w:sz="0" w:space="0" w:color="auto"/>
      </w:divBdr>
    </w:div>
    <w:div w:id="1001740656">
      <w:bodyDiv w:val="1"/>
      <w:marLeft w:val="0"/>
      <w:marRight w:val="0"/>
      <w:marTop w:val="0"/>
      <w:marBottom w:val="0"/>
      <w:divBdr>
        <w:top w:val="none" w:sz="0" w:space="0" w:color="auto"/>
        <w:left w:val="none" w:sz="0" w:space="0" w:color="auto"/>
        <w:bottom w:val="none" w:sz="0" w:space="0" w:color="auto"/>
        <w:right w:val="none" w:sz="0" w:space="0" w:color="auto"/>
      </w:divBdr>
    </w:div>
    <w:div w:id="1051147792">
      <w:bodyDiv w:val="1"/>
      <w:marLeft w:val="0"/>
      <w:marRight w:val="0"/>
      <w:marTop w:val="0"/>
      <w:marBottom w:val="0"/>
      <w:divBdr>
        <w:top w:val="none" w:sz="0" w:space="0" w:color="auto"/>
        <w:left w:val="none" w:sz="0" w:space="0" w:color="auto"/>
        <w:bottom w:val="none" w:sz="0" w:space="0" w:color="auto"/>
        <w:right w:val="none" w:sz="0" w:space="0" w:color="auto"/>
      </w:divBdr>
    </w:div>
    <w:div w:id="1096753259">
      <w:bodyDiv w:val="1"/>
      <w:marLeft w:val="0"/>
      <w:marRight w:val="0"/>
      <w:marTop w:val="0"/>
      <w:marBottom w:val="0"/>
      <w:divBdr>
        <w:top w:val="none" w:sz="0" w:space="0" w:color="auto"/>
        <w:left w:val="none" w:sz="0" w:space="0" w:color="auto"/>
        <w:bottom w:val="none" w:sz="0" w:space="0" w:color="auto"/>
        <w:right w:val="none" w:sz="0" w:space="0" w:color="auto"/>
      </w:divBdr>
    </w:div>
    <w:div w:id="1152983924">
      <w:bodyDiv w:val="1"/>
      <w:marLeft w:val="0"/>
      <w:marRight w:val="0"/>
      <w:marTop w:val="0"/>
      <w:marBottom w:val="0"/>
      <w:divBdr>
        <w:top w:val="none" w:sz="0" w:space="0" w:color="auto"/>
        <w:left w:val="none" w:sz="0" w:space="0" w:color="auto"/>
        <w:bottom w:val="none" w:sz="0" w:space="0" w:color="auto"/>
        <w:right w:val="none" w:sz="0" w:space="0" w:color="auto"/>
      </w:divBdr>
    </w:div>
    <w:div w:id="1214731461">
      <w:bodyDiv w:val="1"/>
      <w:marLeft w:val="0"/>
      <w:marRight w:val="0"/>
      <w:marTop w:val="0"/>
      <w:marBottom w:val="0"/>
      <w:divBdr>
        <w:top w:val="none" w:sz="0" w:space="0" w:color="auto"/>
        <w:left w:val="none" w:sz="0" w:space="0" w:color="auto"/>
        <w:bottom w:val="none" w:sz="0" w:space="0" w:color="auto"/>
        <w:right w:val="none" w:sz="0" w:space="0" w:color="auto"/>
      </w:divBdr>
    </w:div>
    <w:div w:id="1254051034">
      <w:bodyDiv w:val="1"/>
      <w:marLeft w:val="0"/>
      <w:marRight w:val="0"/>
      <w:marTop w:val="0"/>
      <w:marBottom w:val="0"/>
      <w:divBdr>
        <w:top w:val="none" w:sz="0" w:space="0" w:color="auto"/>
        <w:left w:val="none" w:sz="0" w:space="0" w:color="auto"/>
        <w:bottom w:val="none" w:sz="0" w:space="0" w:color="auto"/>
        <w:right w:val="none" w:sz="0" w:space="0" w:color="auto"/>
      </w:divBdr>
    </w:div>
    <w:div w:id="1404719876">
      <w:bodyDiv w:val="1"/>
      <w:marLeft w:val="0"/>
      <w:marRight w:val="0"/>
      <w:marTop w:val="0"/>
      <w:marBottom w:val="0"/>
      <w:divBdr>
        <w:top w:val="none" w:sz="0" w:space="0" w:color="auto"/>
        <w:left w:val="none" w:sz="0" w:space="0" w:color="auto"/>
        <w:bottom w:val="none" w:sz="0" w:space="0" w:color="auto"/>
        <w:right w:val="none" w:sz="0" w:space="0" w:color="auto"/>
      </w:divBdr>
    </w:div>
    <w:div w:id="1404796326">
      <w:bodyDiv w:val="1"/>
      <w:marLeft w:val="0"/>
      <w:marRight w:val="0"/>
      <w:marTop w:val="0"/>
      <w:marBottom w:val="0"/>
      <w:divBdr>
        <w:top w:val="none" w:sz="0" w:space="0" w:color="auto"/>
        <w:left w:val="none" w:sz="0" w:space="0" w:color="auto"/>
        <w:bottom w:val="none" w:sz="0" w:space="0" w:color="auto"/>
        <w:right w:val="none" w:sz="0" w:space="0" w:color="auto"/>
      </w:divBdr>
    </w:div>
    <w:div w:id="1800027750">
      <w:bodyDiv w:val="1"/>
      <w:marLeft w:val="0"/>
      <w:marRight w:val="0"/>
      <w:marTop w:val="0"/>
      <w:marBottom w:val="0"/>
      <w:divBdr>
        <w:top w:val="none" w:sz="0" w:space="0" w:color="auto"/>
        <w:left w:val="none" w:sz="0" w:space="0" w:color="auto"/>
        <w:bottom w:val="none" w:sz="0" w:space="0" w:color="auto"/>
        <w:right w:val="none" w:sz="0" w:space="0" w:color="auto"/>
      </w:divBdr>
    </w:div>
    <w:div w:id="197251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D830D-8768-473B-91CE-162247606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16830</Words>
  <Characters>95937</Characters>
  <Application>Microsoft Office Word</Application>
  <DocSecurity>0</DocSecurity>
  <Lines>799</Lines>
  <Paragraphs>225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Leuphana Universitaet</Company>
  <LinksUpToDate>false</LinksUpToDate>
  <CharactersWithSpaces>112542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endale</dc:creator>
  <cp:lastModifiedBy>Sreelakshmi Papineni</cp:lastModifiedBy>
  <cp:revision>2</cp:revision>
  <cp:lastPrinted>2016-09-30T19:14:00Z</cp:lastPrinted>
  <dcterms:created xsi:type="dcterms:W3CDTF">2016-12-21T20:25:00Z</dcterms:created>
  <dcterms:modified xsi:type="dcterms:W3CDTF">2016-12-21T20:25:00Z</dcterms:modified>
</cp:coreProperties>
</file>