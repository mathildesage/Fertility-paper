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401" w:rsidRPr="00B9331D" w:rsidRDefault="002E090A" w:rsidP="00B9331D">
      <w:pPr>
        <w:autoSpaceDE w:val="0"/>
        <w:autoSpaceDN w:val="0"/>
        <w:adjustRightInd w:val="0"/>
        <w:ind w:left="-360" w:right="-360"/>
        <w:jc w:val="center"/>
        <w:rPr>
          <w:rFonts w:ascii="Times New Roman" w:hAnsi="Times New Roman"/>
          <w:b/>
          <w:sz w:val="20"/>
          <w:szCs w:val="20"/>
        </w:rPr>
      </w:pPr>
      <w:r w:rsidRPr="00B9331D">
        <w:rPr>
          <w:noProof/>
          <w:lang w:val="da-DK" w:eastAsia="da-DK"/>
        </w:rPr>
        <w:drawing>
          <wp:anchor distT="0" distB="0" distL="114300" distR="114300" simplePos="0" relativeHeight="251666432" behindDoc="1" locked="0" layoutInCell="1" allowOverlap="1">
            <wp:simplePos x="0" y="0"/>
            <wp:positionH relativeFrom="column">
              <wp:posOffset>7564120</wp:posOffset>
            </wp:positionH>
            <wp:positionV relativeFrom="paragraph">
              <wp:posOffset>-98298</wp:posOffset>
            </wp:positionV>
            <wp:extent cx="742950" cy="742950"/>
            <wp:effectExtent l="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8" cstate="print"/>
                    <a:srcRect/>
                    <a:stretch>
                      <a:fillRect/>
                    </a:stretch>
                  </pic:blipFill>
                  <pic:spPr bwMode="auto">
                    <a:xfrm>
                      <a:off x="0" y="0"/>
                      <a:ext cx="742950" cy="742950"/>
                    </a:xfrm>
                    <a:prstGeom prst="rect">
                      <a:avLst/>
                    </a:prstGeom>
                    <a:noFill/>
                    <a:ln w="9525">
                      <a:noFill/>
                      <a:miter lim="800000"/>
                      <a:headEnd/>
                      <a:tailEnd/>
                    </a:ln>
                  </pic:spPr>
                </pic:pic>
              </a:graphicData>
            </a:graphic>
          </wp:anchor>
        </w:drawing>
      </w:r>
      <w:r w:rsidR="00D45A0B" w:rsidRPr="00D45A0B">
        <w:rPr>
          <w:noProof/>
        </w:rPr>
        <w:pict>
          <v:shapetype id="_x0000_t202" coordsize="21600,21600" o:spt="202" path="m,l,21600r21600,l21600,xe">
            <v:stroke joinstyle="miter"/>
            <v:path gradientshapeok="t" o:connecttype="rect"/>
          </v:shapetype>
          <v:shape id="Text Box 230" o:spid="_x0000_s1026" type="#_x0000_t202" style="position:absolute;left:0;text-align:left;margin-left:.15pt;margin-top:-13.45pt;width:135.75pt;height:58.6pt;z-index:251857920;visibility:visible;mso-wrap-style:non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" filled="f" stroked="f">
            <v:path arrowok="t"/>
            <v:textbox>
              <w:txbxContent>
                <w:p w:rsidR="004721E3" w:rsidRDefault="004721E3" w:rsidP="00923D02">
                  <w:pPr>
                    <w:autoSpaceDE w:val="0"/>
                    <w:autoSpaceDN w:val="0"/>
                    <w:adjustRightInd w:val="0"/>
                    <w:ind w:left="-360" w:right="-360"/>
                    <w:jc w:val="center"/>
                    <w:rPr>
                      <w:b/>
                      <w:noProof/>
                      <w:color w:val="4F81BD" w:themeColor="accent1"/>
                      <w:spacing w:val="20"/>
                      <w:sz w:val="72"/>
                      <w:szCs w:val="72"/>
                    </w:rPr>
                  </w:pPr>
                  <w:r w:rsidRPr="00660A6C">
                    <w:rPr>
                      <w:b/>
                      <w:noProof/>
                      <w:color w:val="4F81BD" w:themeColor="accent1"/>
                      <w:spacing w:val="20"/>
                      <w:sz w:val="72"/>
                      <w:szCs w:val="72"/>
                    </w:rPr>
                    <w:t>WEDP</w:t>
                  </w:r>
                </w:p>
                <w:p w:rsidR="004721E3" w:rsidRPr="00764669" w:rsidRDefault="004721E3" w:rsidP="00923D02">
                  <w:pPr>
                    <w:autoSpaceDE w:val="0"/>
                    <w:autoSpaceDN w:val="0"/>
                    <w:adjustRightInd w:val="0"/>
                    <w:ind w:left="-360" w:right="-360"/>
                    <w:jc w:val="center"/>
                    <w:rPr>
                      <w:b/>
                      <w:noProof/>
                      <w:color w:val="4F81BD" w:themeColor="accent1"/>
                      <w:spacing w:val="20"/>
                      <w:sz w:val="14"/>
                      <w:szCs w:val="72"/>
                    </w:rPr>
                  </w:pPr>
                  <w:r w:rsidRPr="00764669">
                    <w:rPr>
                      <w:b/>
                      <w:noProof/>
                      <w:color w:val="4F81BD" w:themeColor="accent1"/>
                      <w:spacing w:val="20"/>
                      <w:sz w:val="8"/>
                      <w:szCs w:val="72"/>
                    </w:rPr>
                    <w:t>Women Entrepreneurship Development Project</w:t>
                  </w:r>
                </w:p>
              </w:txbxContent>
            </v:textbox>
          </v:shape>
        </w:pict>
      </w:r>
      <w:r w:rsidR="00923D02" w:rsidRPr="00B9331D">
        <w:rPr>
          <w:rFonts w:ascii="Times New Roman" w:hAnsi="Times New Roman"/>
          <w:b/>
          <w:sz w:val="20"/>
          <w:szCs w:val="20"/>
        </w:rPr>
        <w:t>WOMEN ENTREPRENEURSHIP DEVELOPMENT PROGRAM (WEDP</w:t>
      </w:r>
      <w:proofErr w:type="gramStart"/>
      <w:r w:rsidR="00923D02" w:rsidRPr="00B9331D">
        <w:rPr>
          <w:rFonts w:ascii="Times New Roman" w:hAnsi="Times New Roman"/>
          <w:b/>
          <w:sz w:val="20"/>
          <w:szCs w:val="20"/>
        </w:rPr>
        <w:t>)</w:t>
      </w:r>
      <w:proofErr w:type="gramEnd"/>
      <w:r w:rsidR="00923D02" w:rsidRPr="00B9331D">
        <w:rPr>
          <w:rFonts w:ascii="Times New Roman" w:hAnsi="Times New Roman"/>
          <w:b/>
          <w:sz w:val="20"/>
          <w:szCs w:val="20"/>
        </w:rPr>
        <w:br/>
        <w:t>2014</w:t>
      </w:r>
      <w:r w:rsidR="008B0401" w:rsidRPr="00B9331D">
        <w:rPr>
          <w:rFonts w:ascii="Times New Roman" w:hAnsi="Times New Roman"/>
          <w:b/>
          <w:sz w:val="20"/>
          <w:szCs w:val="20"/>
        </w:rPr>
        <w:t xml:space="preserve"> BASELINE SURVEY                                                                                    </w:t>
      </w:r>
    </w:p>
    <w:p w:rsidR="008B0401" w:rsidRPr="00B9331D" w:rsidRDefault="00923D02" w:rsidP="00B9331D">
      <w:pPr>
        <w:autoSpaceDE w:val="0"/>
        <w:autoSpaceDN w:val="0"/>
        <w:adjustRightInd w:val="0"/>
        <w:jc w:val="center"/>
        <w:rPr>
          <w:rFonts w:ascii="Times New Roman" w:hAnsi="Times New Roman"/>
          <w:b/>
          <w:sz w:val="20"/>
          <w:szCs w:val="20"/>
          <w:u w:val="single"/>
        </w:rPr>
      </w:pPr>
      <w:r w:rsidRPr="00B9331D">
        <w:rPr>
          <w:rFonts w:ascii="Times New Roman" w:hAnsi="Times New Roman"/>
          <w:b/>
          <w:sz w:val="20"/>
          <w:szCs w:val="20"/>
          <w:u w:val="single"/>
        </w:rPr>
        <w:t>ENTERPRISE</w:t>
      </w:r>
      <w:r w:rsidR="008B0401" w:rsidRPr="00B9331D">
        <w:rPr>
          <w:rFonts w:ascii="Times New Roman" w:hAnsi="Times New Roman"/>
          <w:b/>
          <w:sz w:val="20"/>
          <w:szCs w:val="20"/>
          <w:u w:val="single"/>
        </w:rPr>
        <w:t xml:space="preserve"> QUESTIONNAIRE                                                          </w:t>
      </w:r>
    </w:p>
    <w:p w:rsidR="008B0401" w:rsidRPr="00B9331D" w:rsidRDefault="008B0401" w:rsidP="00B9331D">
      <w:pPr>
        <w:autoSpaceDE w:val="0"/>
        <w:autoSpaceDN w:val="0"/>
        <w:adjustRightInd w:val="0"/>
        <w:rPr>
          <w:rFonts w:ascii="Times New Roman" w:hAnsi="Times New Roman"/>
          <w:sz w:val="20"/>
          <w:szCs w:val="20"/>
        </w:rPr>
      </w:pPr>
    </w:p>
    <w:p w:rsidR="008B0401" w:rsidRPr="00B9331D" w:rsidRDefault="008B0401" w:rsidP="00B9331D">
      <w:pPr>
        <w:rPr>
          <w:rFonts w:ascii="Times New Roman" w:hAnsi="Times New Roman"/>
          <w:iCs/>
          <w:sz w:val="20"/>
          <w:szCs w:val="20"/>
        </w:rPr>
      </w:pPr>
    </w:p>
    <w:p w:rsidR="008B0401" w:rsidRPr="00B9331D" w:rsidRDefault="009D715D" w:rsidP="00B9331D">
      <w:pPr>
        <w:rPr>
          <w:rFonts w:ascii="Times New Roman" w:hAnsi="Times New Roman"/>
          <w:i/>
          <w:sz w:val="20"/>
          <w:szCs w:val="20"/>
        </w:rPr>
      </w:pPr>
      <w:r w:rsidRPr="00B9331D">
        <w:rPr>
          <w:rFonts w:ascii="Times New Roman" w:hAnsi="Times New Roman"/>
          <w:i/>
          <w:iCs/>
          <w:sz w:val="20"/>
          <w:szCs w:val="20"/>
        </w:rPr>
        <w:t xml:space="preserve">Enumerator: </w:t>
      </w:r>
      <w:r w:rsidR="008B0401" w:rsidRPr="00B9331D">
        <w:rPr>
          <w:rFonts w:ascii="Times New Roman" w:hAnsi="Times New Roman"/>
          <w:i/>
          <w:iCs/>
          <w:sz w:val="20"/>
          <w:szCs w:val="20"/>
        </w:rPr>
        <w:t xml:space="preserve">When you find a household with someone home, please introduce yourself using the following script. </w:t>
      </w:r>
    </w:p>
    <w:p w:rsidR="008B0401" w:rsidRPr="00B9331D" w:rsidRDefault="008B0401" w:rsidP="00B9331D">
      <w:pPr>
        <w:rPr>
          <w:rFonts w:ascii="Times New Roman" w:hAnsi="Times New Roman"/>
          <w:sz w:val="20"/>
          <w:szCs w:val="20"/>
        </w:rPr>
      </w:pPr>
    </w:p>
    <w:p w:rsidR="008B0401" w:rsidRPr="00B9331D" w:rsidRDefault="00441B5D" w:rsidP="00B9331D">
      <w:pPr>
        <w:pBdr>
          <w:top w:val="single" w:sz="4" w:space="1" w:color="auto"/>
          <w:left w:val="single" w:sz="4" w:space="6" w:color="auto"/>
          <w:bottom w:val="single" w:sz="4" w:space="5" w:color="auto"/>
          <w:right w:val="single" w:sz="4" w:space="31" w:color="auto"/>
        </w:pBdr>
        <w:tabs>
          <w:tab w:val="left" w:pos="14459"/>
        </w:tabs>
        <w:ind w:right="570"/>
        <w:jc w:val="both"/>
        <w:rPr>
          <w:rFonts w:ascii="Times New Roman" w:hAnsi="Times New Roman"/>
          <w:sz w:val="20"/>
          <w:szCs w:val="20"/>
        </w:rPr>
      </w:pPr>
      <w:r w:rsidRPr="00B9331D">
        <w:rPr>
          <w:rFonts w:ascii="Times New Roman" w:hAnsi="Times New Roman"/>
          <w:sz w:val="20"/>
          <w:szCs w:val="20"/>
        </w:rPr>
        <w:t>Hello! My name is _____________.  I am from</w:t>
      </w:r>
      <w:r w:rsidR="004F2824" w:rsidRPr="00B9331D">
        <w:rPr>
          <w:rFonts w:ascii="Times New Roman" w:hAnsi="Times New Roman"/>
          <w:sz w:val="20"/>
          <w:szCs w:val="20"/>
        </w:rPr>
        <w:t>-----------</w:t>
      </w:r>
      <w:r w:rsidR="00AB6064" w:rsidRPr="00B9331D">
        <w:rPr>
          <w:rFonts w:ascii="Times New Roman" w:hAnsi="Times New Roman"/>
          <w:sz w:val="20"/>
          <w:szCs w:val="20"/>
        </w:rPr>
        <w:t xml:space="preserve">, </w:t>
      </w:r>
      <w:r w:rsidRPr="00B9331D">
        <w:rPr>
          <w:rFonts w:ascii="Times New Roman" w:hAnsi="Times New Roman"/>
          <w:sz w:val="20"/>
          <w:szCs w:val="20"/>
        </w:rPr>
        <w:t xml:space="preserve">and independent research organization.  </w:t>
      </w:r>
      <w:r w:rsidR="00CA331E">
        <w:rPr>
          <w:rFonts w:ascii="Times New Roman" w:hAnsi="Times New Roman"/>
          <w:sz w:val="20"/>
          <w:szCs w:val="20"/>
        </w:rPr>
        <w:t xml:space="preserve">We received your name since you have registered for the Women’s </w:t>
      </w:r>
      <w:r w:rsidR="005853CF">
        <w:rPr>
          <w:rFonts w:ascii="Times New Roman" w:hAnsi="Times New Roman"/>
          <w:sz w:val="20"/>
          <w:szCs w:val="20"/>
        </w:rPr>
        <w:t>Entrepreneurship</w:t>
      </w:r>
      <w:r w:rsidR="00CA331E">
        <w:rPr>
          <w:rFonts w:ascii="Times New Roman" w:hAnsi="Times New Roman"/>
          <w:sz w:val="20"/>
          <w:szCs w:val="20"/>
        </w:rPr>
        <w:t xml:space="preserve"> Development Program at the nearby One Stop Shop. We are seeking your views So that we can improve the </w:t>
      </w:r>
      <w:proofErr w:type="gramStart"/>
      <w:r w:rsidR="00CA331E">
        <w:rPr>
          <w:rFonts w:ascii="Times New Roman" w:hAnsi="Times New Roman"/>
          <w:sz w:val="20"/>
          <w:szCs w:val="20"/>
        </w:rPr>
        <w:t>WEDP  program</w:t>
      </w:r>
      <w:proofErr w:type="gramEnd"/>
      <w:r w:rsidR="00CA331E">
        <w:rPr>
          <w:rFonts w:ascii="Times New Roman" w:hAnsi="Times New Roman"/>
          <w:sz w:val="20"/>
          <w:szCs w:val="20"/>
        </w:rPr>
        <w:t xml:space="preserve"> and the services which it offers to women entrepreneurs. </w:t>
      </w:r>
      <w:r w:rsidR="00CA331E" w:rsidRPr="00B9331D">
        <w:rPr>
          <w:rFonts w:ascii="Times New Roman" w:hAnsi="Times New Roman"/>
          <w:sz w:val="20"/>
          <w:szCs w:val="20"/>
        </w:rPr>
        <w:t xml:space="preserve"> </w:t>
      </w:r>
      <w:r w:rsidRPr="00B9331D">
        <w:rPr>
          <w:rFonts w:ascii="Times New Roman" w:hAnsi="Times New Roman"/>
          <w:sz w:val="20"/>
          <w:szCs w:val="20"/>
        </w:rPr>
        <w:t>I do not represent the government or any political party.</w:t>
      </w:r>
    </w:p>
    <w:p w:rsidR="00441B5D" w:rsidRPr="00B9331D" w:rsidRDefault="00441B5D" w:rsidP="00CA331E">
      <w:pPr>
        <w:pBdr>
          <w:top w:val="single" w:sz="4" w:space="1" w:color="auto"/>
          <w:left w:val="single" w:sz="4" w:space="6" w:color="auto"/>
          <w:bottom w:val="single" w:sz="4" w:space="5" w:color="auto"/>
          <w:right w:val="single" w:sz="4" w:space="31" w:color="auto"/>
        </w:pBdr>
        <w:tabs>
          <w:tab w:val="left" w:pos="14459"/>
        </w:tabs>
        <w:ind w:right="570"/>
        <w:jc w:val="both"/>
        <w:rPr>
          <w:rFonts w:ascii="Times New Roman" w:hAnsi="Times New Roman"/>
          <w:sz w:val="20"/>
          <w:szCs w:val="20"/>
        </w:rPr>
      </w:pPr>
      <w:r w:rsidRPr="00B9331D">
        <w:rPr>
          <w:rFonts w:ascii="Times New Roman" w:hAnsi="Times New Roman"/>
          <w:sz w:val="20"/>
          <w:szCs w:val="20"/>
        </w:rPr>
        <w:t>.</w:t>
      </w:r>
      <w:r w:rsidR="00CA331E">
        <w:rPr>
          <w:rFonts w:ascii="Times New Roman" w:hAnsi="Times New Roman"/>
          <w:sz w:val="20"/>
          <w:szCs w:val="20"/>
        </w:rPr>
        <w:t xml:space="preserve">All of </w:t>
      </w:r>
      <w:r w:rsidR="005853CF" w:rsidRPr="00B9331D">
        <w:rPr>
          <w:rFonts w:ascii="Times New Roman" w:hAnsi="Times New Roman"/>
          <w:sz w:val="20"/>
          <w:szCs w:val="20"/>
        </w:rPr>
        <w:t>your</w:t>
      </w:r>
      <w:r w:rsidRPr="00B9331D">
        <w:rPr>
          <w:rFonts w:ascii="Times New Roman" w:hAnsi="Times New Roman"/>
          <w:sz w:val="20"/>
          <w:szCs w:val="20"/>
        </w:rPr>
        <w:t xml:space="preserve"> responses and suggestions are anonymous and confidential.  We add </w:t>
      </w:r>
      <w:r w:rsidR="00D56FFF" w:rsidRPr="00B9331D">
        <w:rPr>
          <w:rFonts w:ascii="Times New Roman" w:hAnsi="Times New Roman"/>
          <w:sz w:val="20"/>
          <w:szCs w:val="20"/>
        </w:rPr>
        <w:t>everyone’s</w:t>
      </w:r>
      <w:r w:rsidRPr="00B9331D">
        <w:rPr>
          <w:rFonts w:ascii="Times New Roman" w:hAnsi="Times New Roman"/>
          <w:sz w:val="20"/>
          <w:szCs w:val="20"/>
        </w:rPr>
        <w:t xml:space="preserve"> answers together for our research to help improve services.  Would it be possible to </w:t>
      </w:r>
      <w:r w:rsidR="00AB6064" w:rsidRPr="00B9331D">
        <w:rPr>
          <w:rFonts w:ascii="Times New Roman" w:hAnsi="Times New Roman"/>
          <w:sz w:val="20"/>
          <w:szCs w:val="20"/>
        </w:rPr>
        <w:t>ask you some questions about your household and your enterprise?</w:t>
      </w:r>
    </w:p>
    <w:p w:rsidR="00C61955" w:rsidRPr="00B9331D" w:rsidRDefault="00C61955" w:rsidP="00B9331D"/>
    <w:tbl>
      <w:tblPr>
        <w:tblW w:w="7372" w:type="dxa"/>
        <w:tblInd w:w="2" w:type="dxa"/>
        <w:tblLayout w:type="fixed"/>
        <w:tblCellMar>
          <w:left w:w="0" w:type="dxa"/>
          <w:right w:w="0" w:type="dxa"/>
        </w:tblCellMar>
        <w:tblLook w:val="0600"/>
      </w:tblPr>
      <w:tblGrid>
        <w:gridCol w:w="750"/>
        <w:gridCol w:w="668"/>
        <w:gridCol w:w="709"/>
        <w:gridCol w:w="567"/>
        <w:gridCol w:w="709"/>
        <w:gridCol w:w="567"/>
        <w:gridCol w:w="680"/>
        <w:gridCol w:w="680"/>
        <w:gridCol w:w="681"/>
        <w:gridCol w:w="680"/>
        <w:gridCol w:w="681"/>
      </w:tblGrid>
      <w:tr w:rsidR="008B0401" w:rsidRPr="00B9331D" w:rsidTr="00E43B86">
        <w:trPr>
          <w:trHeight w:val="301"/>
        </w:trPr>
        <w:tc>
          <w:tcPr>
            <w:tcW w:w="3403" w:type="dxa"/>
            <w:gridSpan w:val="5"/>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B0401" w:rsidRPr="00B9331D" w:rsidRDefault="008B0401" w:rsidP="00B9331D">
            <w:pPr>
              <w:jc w:val="center"/>
              <w:rPr>
                <w:rFonts w:ascii="Times New Roman" w:hAnsi="Times New Roman"/>
              </w:rPr>
            </w:pPr>
            <w:r w:rsidRPr="00B9331D">
              <w:rPr>
                <w:rFonts w:ascii="Times New Roman" w:hAnsi="Times New Roman"/>
                <w:b/>
                <w:bCs/>
              </w:rPr>
              <w:t>INTERVIEW START TIME</w:t>
            </w:r>
          </w:p>
        </w:tc>
        <w:tc>
          <w:tcPr>
            <w:tcW w:w="567"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bottom"/>
            <w:hideMark/>
          </w:tcPr>
          <w:p w:rsidR="008B0401" w:rsidRPr="00B9331D" w:rsidRDefault="008B0401" w:rsidP="00B9331D">
            <w:r w:rsidRPr="00B9331D">
              <w:t> </w:t>
            </w:r>
          </w:p>
        </w:tc>
        <w:tc>
          <w:tcPr>
            <w:tcW w:w="3402" w:type="dxa"/>
            <w:gridSpan w:val="5"/>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B0401" w:rsidRPr="00B9331D" w:rsidRDefault="008B0401" w:rsidP="00B9331D">
            <w:pPr>
              <w:jc w:val="center"/>
              <w:rPr>
                <w:rFonts w:ascii="Times New Roman" w:hAnsi="Times New Roman"/>
              </w:rPr>
            </w:pPr>
            <w:r w:rsidRPr="00B9331D">
              <w:rPr>
                <w:rFonts w:ascii="Times New Roman" w:hAnsi="Times New Roman"/>
                <w:b/>
                <w:bCs/>
              </w:rPr>
              <w:t>INTERVIEW END TIME</w:t>
            </w:r>
          </w:p>
        </w:tc>
      </w:tr>
      <w:tr w:rsidR="008B0401" w:rsidRPr="00B9331D" w:rsidTr="009D0F10">
        <w:trPr>
          <w:trHeight w:val="12"/>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8B0401" w:rsidRPr="00B9331D" w:rsidRDefault="008B0401" w:rsidP="00B9331D">
            <w:pPr>
              <w:jc w:val="center"/>
            </w:pPr>
            <w:r w:rsidRPr="00B9331D">
              <w:t>__</w:t>
            </w:r>
          </w:p>
        </w:tc>
        <w:tc>
          <w:tcPr>
            <w:tcW w:w="6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8B0401" w:rsidRPr="00B9331D" w:rsidRDefault="008B0401" w:rsidP="00B9331D">
            <w:pPr>
              <w:jc w:val="center"/>
            </w:pPr>
            <w:r w:rsidRPr="00B9331D">
              <w:t>__</w:t>
            </w:r>
          </w:p>
        </w:tc>
        <w:tc>
          <w:tcPr>
            <w:tcW w:w="709" w:type="dxa"/>
            <w:tcBorders>
              <w:top w:val="single" w:sz="8" w:space="0" w:color="000000"/>
              <w:left w:val="single" w:sz="8" w:space="0" w:color="000000"/>
              <w:bottom w:val="single" w:sz="8" w:space="0" w:color="000000"/>
              <w:right w:val="single" w:sz="8" w:space="0" w:color="000000"/>
            </w:tcBorders>
            <w:shd w:val="clear" w:color="auto" w:fill="808080"/>
            <w:tcMar>
              <w:top w:w="72" w:type="dxa"/>
              <w:left w:w="144" w:type="dxa"/>
              <w:bottom w:w="72" w:type="dxa"/>
              <w:right w:w="144" w:type="dxa"/>
            </w:tcMar>
            <w:hideMark/>
          </w:tcPr>
          <w:p w:rsidR="008B0401" w:rsidRPr="00B9331D" w:rsidRDefault="008B0401" w:rsidP="00B9331D">
            <w:pPr>
              <w:jc w:val="center"/>
            </w:pPr>
            <w:r w:rsidRPr="00B9331D">
              <w:rPr>
                <w:b/>
                <w:bCs/>
              </w:rPr>
              <w:t>:</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8B0401" w:rsidRPr="00B9331D" w:rsidRDefault="008B0401" w:rsidP="00B9331D">
            <w:pPr>
              <w:jc w:val="center"/>
            </w:pPr>
            <w:r w:rsidRPr="00B9331D">
              <w:t>__</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8B0401" w:rsidRPr="00B9331D" w:rsidRDefault="008B0401" w:rsidP="00B9331D">
            <w:pPr>
              <w:jc w:val="center"/>
            </w:pPr>
            <w:r w:rsidRPr="00B9331D">
              <w:t>__</w:t>
            </w:r>
          </w:p>
        </w:tc>
        <w:tc>
          <w:tcPr>
            <w:tcW w:w="567"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bottom"/>
            <w:hideMark/>
          </w:tcPr>
          <w:p w:rsidR="008B0401" w:rsidRPr="00B9331D" w:rsidRDefault="008B0401" w:rsidP="00B9331D">
            <w:r w:rsidRPr="00B9331D">
              <w:t> </w:t>
            </w:r>
          </w:p>
        </w:tc>
        <w:tc>
          <w:tcPr>
            <w:tcW w:w="680" w:type="dxa"/>
            <w:tcBorders>
              <w:top w:val="single" w:sz="8" w:space="0" w:color="000000"/>
              <w:left w:val="single" w:sz="8" w:space="0" w:color="000000"/>
              <w:bottom w:val="single" w:sz="8" w:space="0" w:color="000000"/>
              <w:right w:val="single" w:sz="8" w:space="0" w:color="000000"/>
            </w:tcBorders>
            <w:shd w:val="clear" w:color="auto" w:fill="auto"/>
            <w:vAlign w:val="bottom"/>
            <w:hideMark/>
          </w:tcPr>
          <w:p w:rsidR="008B0401" w:rsidRPr="00B9331D" w:rsidRDefault="008B0401" w:rsidP="00B9331D">
            <w:pPr>
              <w:jc w:val="center"/>
            </w:pPr>
            <w:r w:rsidRPr="00B9331D">
              <w:t>__</w:t>
            </w:r>
          </w:p>
        </w:tc>
        <w:tc>
          <w:tcPr>
            <w:tcW w:w="680" w:type="dxa"/>
            <w:tcBorders>
              <w:top w:val="single" w:sz="8" w:space="0" w:color="000000"/>
              <w:left w:val="single" w:sz="8" w:space="0" w:color="000000"/>
              <w:bottom w:val="single" w:sz="8" w:space="0" w:color="000000"/>
              <w:right w:val="single" w:sz="8" w:space="0" w:color="000000"/>
            </w:tcBorders>
            <w:shd w:val="clear" w:color="auto" w:fill="auto"/>
            <w:vAlign w:val="bottom"/>
          </w:tcPr>
          <w:p w:rsidR="008B0401" w:rsidRPr="00B9331D" w:rsidRDefault="008B0401" w:rsidP="00B9331D">
            <w:pPr>
              <w:jc w:val="center"/>
            </w:pPr>
            <w:r w:rsidRPr="00B9331D">
              <w:t>__</w:t>
            </w:r>
          </w:p>
        </w:tc>
        <w:tc>
          <w:tcPr>
            <w:tcW w:w="681" w:type="dxa"/>
            <w:tcBorders>
              <w:top w:val="single" w:sz="8" w:space="0" w:color="000000"/>
              <w:left w:val="single" w:sz="8" w:space="0" w:color="000000"/>
              <w:bottom w:val="single" w:sz="8" w:space="0" w:color="000000"/>
              <w:right w:val="single" w:sz="8" w:space="0" w:color="000000"/>
            </w:tcBorders>
            <w:shd w:val="clear" w:color="auto" w:fill="999999"/>
          </w:tcPr>
          <w:p w:rsidR="008B0401" w:rsidRPr="00B9331D" w:rsidRDefault="008B0401" w:rsidP="00B9331D">
            <w:pPr>
              <w:jc w:val="center"/>
            </w:pPr>
            <w:r w:rsidRPr="00B9331D">
              <w:rPr>
                <w:b/>
                <w:bCs/>
              </w:rPr>
              <w:t>:</w:t>
            </w:r>
          </w:p>
        </w:tc>
        <w:tc>
          <w:tcPr>
            <w:tcW w:w="680" w:type="dxa"/>
            <w:tcBorders>
              <w:top w:val="single" w:sz="8" w:space="0" w:color="000000"/>
              <w:left w:val="single" w:sz="8" w:space="0" w:color="000000"/>
              <w:bottom w:val="single" w:sz="8" w:space="0" w:color="000000"/>
              <w:right w:val="single" w:sz="8" w:space="0" w:color="000000"/>
            </w:tcBorders>
            <w:shd w:val="clear" w:color="auto" w:fill="auto"/>
            <w:vAlign w:val="bottom"/>
          </w:tcPr>
          <w:p w:rsidR="008B0401" w:rsidRPr="00B9331D" w:rsidRDefault="008B0401" w:rsidP="00B9331D">
            <w:pPr>
              <w:jc w:val="center"/>
            </w:pPr>
            <w:r w:rsidRPr="00B9331D">
              <w:t>__</w:t>
            </w:r>
          </w:p>
        </w:tc>
        <w:tc>
          <w:tcPr>
            <w:tcW w:w="681" w:type="dxa"/>
            <w:tcBorders>
              <w:top w:val="single" w:sz="8" w:space="0" w:color="000000"/>
              <w:left w:val="single" w:sz="8" w:space="0" w:color="000000"/>
              <w:bottom w:val="single" w:sz="8" w:space="0" w:color="000000"/>
              <w:right w:val="single" w:sz="8" w:space="0" w:color="000000"/>
            </w:tcBorders>
            <w:shd w:val="clear" w:color="auto" w:fill="auto"/>
            <w:vAlign w:val="bottom"/>
          </w:tcPr>
          <w:p w:rsidR="008B0401" w:rsidRPr="00B9331D" w:rsidRDefault="008B0401" w:rsidP="00B9331D">
            <w:pPr>
              <w:jc w:val="center"/>
            </w:pPr>
            <w:r w:rsidRPr="00B9331D">
              <w:t>__</w:t>
            </w:r>
          </w:p>
        </w:tc>
        <w:bookmarkStart w:id="0" w:name="_GoBack"/>
        <w:bookmarkEnd w:id="0"/>
      </w:tr>
    </w:tbl>
    <w:p w:rsidR="003C44F5" w:rsidRPr="00B9331D" w:rsidRDefault="003C44F5" w:rsidP="00B9331D">
      <w:pPr>
        <w:pStyle w:val="Heading1"/>
        <w:numPr>
          <w:ilvl w:val="0"/>
          <w:numId w:val="0"/>
        </w:numPr>
        <w:rPr>
          <w:rFonts w:cs="Times New Roman"/>
          <w:b w:val="0"/>
          <w:sz w:val="24"/>
        </w:rPr>
      </w:pPr>
      <w:r w:rsidRPr="00B9331D">
        <w:rPr>
          <w:rFonts w:cs="Times New Roman"/>
          <w:b w:val="0"/>
          <w:sz w:val="24"/>
        </w:rPr>
        <w:t xml:space="preserve">Enumerator: Use the following codes throughout the survey </w:t>
      </w:r>
    </w:p>
    <w:tbl>
      <w:tblPr>
        <w:tblStyle w:val="TableGrid"/>
        <w:tblW w:w="4714" w:type="pct"/>
        <w:jc w:val="center"/>
        <w:tblLook w:val="04A0"/>
      </w:tblPr>
      <w:tblGrid>
        <w:gridCol w:w="4896"/>
        <w:gridCol w:w="3804"/>
        <w:gridCol w:w="3722"/>
      </w:tblGrid>
      <w:tr w:rsidR="00417E39" w:rsidRPr="00B9331D" w:rsidTr="00417E39">
        <w:trPr>
          <w:trHeight w:val="417"/>
          <w:jc w:val="center"/>
        </w:trPr>
        <w:tc>
          <w:tcPr>
            <w:tcW w:w="1971" w:type="pct"/>
            <w:vAlign w:val="center"/>
          </w:tcPr>
          <w:p w:rsidR="003C44F5" w:rsidRPr="00B9331D" w:rsidRDefault="003C44F5" w:rsidP="00B9331D">
            <w:pPr>
              <w:jc w:val="center"/>
              <w:rPr>
                <w:rFonts w:ascii="Times New Roman" w:hAnsi="Times New Roman"/>
              </w:rPr>
            </w:pPr>
            <w:r w:rsidRPr="00B9331D">
              <w:rPr>
                <w:rFonts w:ascii="Times New Roman" w:hAnsi="Times New Roman"/>
                <w:b/>
                <w:szCs w:val="24"/>
              </w:rPr>
              <w:t>Not Applicable (N/A):  -77</w:t>
            </w:r>
          </w:p>
        </w:tc>
        <w:tc>
          <w:tcPr>
            <w:tcW w:w="1531" w:type="pct"/>
            <w:shd w:val="clear" w:color="auto" w:fill="auto"/>
            <w:vAlign w:val="center"/>
          </w:tcPr>
          <w:p w:rsidR="003C44F5" w:rsidRPr="00B9331D" w:rsidRDefault="003C44F5" w:rsidP="00B9331D">
            <w:pPr>
              <w:tabs>
                <w:tab w:val="left" w:pos="3048"/>
                <w:tab w:val="left" w:pos="3528"/>
              </w:tabs>
              <w:jc w:val="center"/>
              <w:rPr>
                <w:rFonts w:ascii="Times New Roman" w:hAnsi="Times New Roman"/>
              </w:rPr>
            </w:pPr>
            <w:r w:rsidRPr="00B9331D">
              <w:rPr>
                <w:rFonts w:ascii="Times New Roman" w:hAnsi="Times New Roman"/>
                <w:b/>
                <w:szCs w:val="24"/>
              </w:rPr>
              <w:t>Refusal:  -88</w:t>
            </w:r>
          </w:p>
        </w:tc>
        <w:tc>
          <w:tcPr>
            <w:tcW w:w="1498" w:type="pct"/>
            <w:shd w:val="clear" w:color="auto" w:fill="auto"/>
            <w:vAlign w:val="center"/>
          </w:tcPr>
          <w:p w:rsidR="003C44F5" w:rsidRPr="00B9331D" w:rsidRDefault="003C44F5" w:rsidP="00B9331D">
            <w:pPr>
              <w:jc w:val="center"/>
              <w:rPr>
                <w:rFonts w:ascii="Times New Roman" w:hAnsi="Times New Roman"/>
              </w:rPr>
            </w:pPr>
            <w:r w:rsidRPr="00B9331D">
              <w:rPr>
                <w:rFonts w:ascii="Times New Roman" w:hAnsi="Times New Roman"/>
                <w:b/>
                <w:szCs w:val="24"/>
              </w:rPr>
              <w:t>Don’t Know:  -98</w:t>
            </w:r>
          </w:p>
        </w:tc>
      </w:tr>
    </w:tbl>
    <w:p w:rsidR="009D0F10" w:rsidRPr="00B9331D" w:rsidRDefault="009D0F10" w:rsidP="00B9331D">
      <w:pPr>
        <w:pStyle w:val="Heading1"/>
        <w:numPr>
          <w:ilvl w:val="0"/>
          <w:numId w:val="0"/>
        </w:numPr>
        <w:spacing w:before="0" w:after="0"/>
        <w:rPr>
          <w:rFonts w:cs="Times New Roman"/>
        </w:rPr>
      </w:pPr>
    </w:p>
    <w:p w:rsidR="009D0F10" w:rsidRPr="00B9331D" w:rsidRDefault="009D0F10" w:rsidP="00B9331D">
      <w:pPr>
        <w:pStyle w:val="Heading1"/>
        <w:numPr>
          <w:ilvl w:val="0"/>
          <w:numId w:val="0"/>
        </w:numPr>
        <w:spacing w:before="0" w:after="0"/>
        <w:rPr>
          <w:rFonts w:cs="Times New Roman"/>
        </w:rPr>
      </w:pPr>
    </w:p>
    <w:p w:rsidR="009D0F10" w:rsidRPr="00B9331D" w:rsidRDefault="009D0F10" w:rsidP="00B9331D">
      <w:pPr>
        <w:pStyle w:val="Heading1"/>
        <w:numPr>
          <w:ilvl w:val="0"/>
          <w:numId w:val="0"/>
        </w:numPr>
        <w:spacing w:before="0" w:after="0"/>
        <w:rPr>
          <w:rFonts w:cs="Times New Roman"/>
        </w:rPr>
      </w:pPr>
      <w:r w:rsidRPr="00B9331D">
        <w:rPr>
          <w:rFonts w:cs="Times New Roman"/>
        </w:rPr>
        <w:t>Control Section (CS)</w:t>
      </w:r>
    </w:p>
    <w:p w:rsidR="009D0F10" w:rsidRPr="00B9331D" w:rsidRDefault="009D0F10" w:rsidP="00B9331D">
      <w:pPr>
        <w:pStyle w:val="Heading1"/>
        <w:numPr>
          <w:ilvl w:val="0"/>
          <w:numId w:val="0"/>
        </w:numPr>
        <w:spacing w:before="0"/>
        <w:rPr>
          <w:rFonts w:cs="Times New Roman"/>
        </w:rPr>
      </w:pPr>
    </w:p>
    <w:p w:rsidR="009D0F10" w:rsidRPr="00B9331D" w:rsidRDefault="009D0F10" w:rsidP="00B9331D"/>
    <w:tbl>
      <w:tblPr>
        <w:tblStyle w:val="TableGrid"/>
        <w:tblpPr w:leftFromText="180" w:rightFromText="180" w:vertAnchor="text" w:horzAnchor="margin" w:tblpY="-1"/>
        <w:tblOverlap w:val="never"/>
        <w:tblW w:w="5000" w:type="pct"/>
        <w:tblLook w:val="04A0"/>
      </w:tblPr>
      <w:tblGrid>
        <w:gridCol w:w="2873"/>
        <w:gridCol w:w="1258"/>
        <w:gridCol w:w="1888"/>
        <w:gridCol w:w="663"/>
        <w:gridCol w:w="1096"/>
        <w:gridCol w:w="1831"/>
        <w:gridCol w:w="471"/>
        <w:gridCol w:w="764"/>
        <w:gridCol w:w="2332"/>
      </w:tblGrid>
      <w:tr w:rsidR="009D0F10" w:rsidRPr="00B9331D" w:rsidTr="009D0F10">
        <w:trPr>
          <w:trHeight w:val="397"/>
        </w:trPr>
        <w:tc>
          <w:tcPr>
            <w:tcW w:w="1098" w:type="pct"/>
          </w:tcPr>
          <w:p w:rsidR="009D0F10" w:rsidRPr="00B9331D" w:rsidRDefault="009D0F10" w:rsidP="00B9331D">
            <w:pPr>
              <w:pStyle w:val="ListParagraph"/>
              <w:ind w:left="0"/>
              <w:rPr>
                <w:rFonts w:ascii="Times New Roman" w:hAnsi="Times New Roman"/>
              </w:rPr>
            </w:pPr>
            <w:r w:rsidRPr="00B9331D">
              <w:rPr>
                <w:rFonts w:ascii="Times New Roman" w:hAnsi="Times New Roman"/>
                <w:b/>
              </w:rPr>
              <w:t>CS1.</w:t>
            </w:r>
            <w:r w:rsidRPr="00B9331D">
              <w:rPr>
                <w:rFonts w:ascii="Times New Roman" w:hAnsi="Times New Roman"/>
              </w:rPr>
              <w:t xml:space="preserve"> Name of the supervisor (first name)</w:t>
            </w:r>
          </w:p>
        </w:tc>
        <w:tc>
          <w:tcPr>
            <w:tcW w:w="1209" w:type="pct"/>
            <w:gridSpan w:val="2"/>
            <w:vAlign w:val="center"/>
          </w:tcPr>
          <w:p w:rsidR="009D0F10" w:rsidRPr="00B9331D" w:rsidRDefault="009D0F10" w:rsidP="00B9331D">
            <w:pPr>
              <w:tabs>
                <w:tab w:val="right" w:pos="2075"/>
              </w:tabs>
              <w:jc w:val="center"/>
              <w:rPr>
                <w:rFonts w:ascii="Times New Roman" w:hAnsi="Times New Roman"/>
              </w:rPr>
            </w:pPr>
            <w:r w:rsidRPr="00B9331D">
              <w:rPr>
                <w:rFonts w:ascii="Times New Roman" w:hAnsi="Times New Roman"/>
              </w:rPr>
              <w:t>| _______________________ |</w:t>
            </w:r>
          </w:p>
        </w:tc>
        <w:tc>
          <w:tcPr>
            <w:tcW w:w="193" w:type="pct"/>
            <w:tcBorders>
              <w:right w:val="nil"/>
            </w:tcBorders>
          </w:tcPr>
          <w:p w:rsidR="009D0F10" w:rsidRPr="00B9331D" w:rsidRDefault="009D0F10" w:rsidP="00B9331D">
            <w:pPr>
              <w:pStyle w:val="ListParagraph"/>
              <w:ind w:left="0"/>
              <w:contextualSpacing/>
              <w:rPr>
                <w:rFonts w:ascii="Times New Roman" w:hAnsi="Times New Roman"/>
                <w:i/>
              </w:rPr>
            </w:pPr>
            <w:r w:rsidRPr="00B9331D">
              <w:rPr>
                <w:rFonts w:ascii="Times New Roman" w:hAnsi="Times New Roman"/>
                <w:b/>
              </w:rPr>
              <w:t>CS2.</w:t>
            </w:r>
          </w:p>
        </w:tc>
        <w:tc>
          <w:tcPr>
            <w:tcW w:w="1311" w:type="pct"/>
            <w:gridSpan w:val="3"/>
          </w:tcPr>
          <w:p w:rsidR="009D0F10" w:rsidRPr="00B9331D" w:rsidRDefault="009D0F10" w:rsidP="00B9331D">
            <w:pPr>
              <w:jc w:val="both"/>
              <w:rPr>
                <w:rFonts w:ascii="Times New Roman" w:hAnsi="Times New Roman"/>
              </w:rPr>
            </w:pPr>
            <w:r w:rsidRPr="00B9331D">
              <w:rPr>
                <w:rFonts w:ascii="Times New Roman" w:hAnsi="Times New Roman"/>
              </w:rPr>
              <w:t>Name of the enumerator (first name)</w:t>
            </w:r>
          </w:p>
        </w:tc>
        <w:tc>
          <w:tcPr>
            <w:tcW w:w="1189" w:type="pct"/>
            <w:gridSpan w:val="2"/>
            <w:shd w:val="clear" w:color="auto" w:fill="auto"/>
            <w:vAlign w:val="center"/>
          </w:tcPr>
          <w:p w:rsidR="009D0F10" w:rsidRPr="00B9331D" w:rsidRDefault="009D0F10" w:rsidP="00B9331D">
            <w:pPr>
              <w:tabs>
                <w:tab w:val="right" w:pos="2075"/>
              </w:tabs>
              <w:jc w:val="center"/>
              <w:rPr>
                <w:rFonts w:ascii="Times New Roman" w:hAnsi="Times New Roman"/>
              </w:rPr>
            </w:pPr>
            <w:r w:rsidRPr="00B9331D">
              <w:rPr>
                <w:rFonts w:ascii="Times New Roman" w:hAnsi="Times New Roman"/>
              </w:rPr>
              <w:t>| ____________________ |</w:t>
            </w:r>
          </w:p>
        </w:tc>
      </w:tr>
      <w:tr w:rsidR="009D0F10" w:rsidRPr="00B9331D" w:rsidTr="009D0F10">
        <w:trPr>
          <w:trHeight w:val="397"/>
        </w:trPr>
        <w:tc>
          <w:tcPr>
            <w:tcW w:w="1098" w:type="pct"/>
          </w:tcPr>
          <w:p w:rsidR="009D0F10" w:rsidRPr="00B9331D" w:rsidRDefault="009D0F10" w:rsidP="00B9331D">
            <w:pPr>
              <w:pStyle w:val="ListParagraph"/>
              <w:ind w:left="0"/>
              <w:rPr>
                <w:rFonts w:ascii="Times New Roman" w:hAnsi="Times New Roman"/>
              </w:rPr>
            </w:pPr>
            <w:r w:rsidRPr="00B9331D">
              <w:rPr>
                <w:rFonts w:ascii="Times New Roman" w:hAnsi="Times New Roman"/>
                <w:b/>
              </w:rPr>
              <w:t>CS3.</w:t>
            </w:r>
            <w:r w:rsidRPr="00B9331D">
              <w:rPr>
                <w:rFonts w:ascii="Times New Roman" w:hAnsi="Times New Roman"/>
              </w:rPr>
              <w:t xml:space="preserve"> Interview date</w:t>
            </w:r>
          </w:p>
        </w:tc>
        <w:tc>
          <w:tcPr>
            <w:tcW w:w="485" w:type="pct"/>
          </w:tcPr>
          <w:p w:rsidR="009D0F10" w:rsidRPr="00B9331D" w:rsidRDefault="009D0F10" w:rsidP="00B9331D">
            <w:pPr>
              <w:pStyle w:val="ListParagraph"/>
              <w:ind w:left="0"/>
              <w:rPr>
                <w:rFonts w:ascii="Times New Roman" w:hAnsi="Times New Roman"/>
              </w:rPr>
            </w:pPr>
            <w:r w:rsidRPr="00B9331D">
              <w:rPr>
                <w:rFonts w:ascii="Times New Roman" w:hAnsi="Times New Roman"/>
              </w:rPr>
              <w:t>Day (_d)</w:t>
            </w:r>
          </w:p>
        </w:tc>
        <w:tc>
          <w:tcPr>
            <w:tcW w:w="724" w:type="pct"/>
            <w:vAlign w:val="center"/>
          </w:tcPr>
          <w:p w:rsidR="009D0F10" w:rsidRPr="00B9331D" w:rsidRDefault="009D0F10" w:rsidP="00B9331D">
            <w:pPr>
              <w:tabs>
                <w:tab w:val="right" w:pos="2075"/>
              </w:tabs>
              <w:jc w:val="center"/>
              <w:rPr>
                <w:rFonts w:ascii="Times New Roman" w:hAnsi="Times New Roman"/>
              </w:rPr>
            </w:pPr>
            <w:r w:rsidRPr="00B9331D">
              <w:rPr>
                <w:rFonts w:ascii="Times New Roman" w:hAnsi="Times New Roman"/>
              </w:rPr>
              <w:t>| ___ ___ |</w:t>
            </w:r>
          </w:p>
        </w:tc>
        <w:tc>
          <w:tcPr>
            <w:tcW w:w="616" w:type="pct"/>
            <w:gridSpan w:val="2"/>
            <w:tcBorders>
              <w:right w:val="nil"/>
            </w:tcBorders>
          </w:tcPr>
          <w:p w:rsidR="009D0F10" w:rsidRPr="00B9331D" w:rsidRDefault="009D0F10" w:rsidP="00B9331D">
            <w:pPr>
              <w:rPr>
                <w:rFonts w:ascii="Times New Roman" w:hAnsi="Times New Roman"/>
              </w:rPr>
            </w:pPr>
            <w:r w:rsidRPr="00B9331D">
              <w:rPr>
                <w:rFonts w:ascii="Times New Roman" w:hAnsi="Times New Roman"/>
              </w:rPr>
              <w:t>Month (_m)</w:t>
            </w:r>
          </w:p>
        </w:tc>
        <w:tc>
          <w:tcPr>
            <w:tcW w:w="702" w:type="pct"/>
            <w:vAlign w:val="center"/>
          </w:tcPr>
          <w:p w:rsidR="009D0F10" w:rsidRPr="00B9331D" w:rsidRDefault="009D0F10" w:rsidP="00B9331D">
            <w:pPr>
              <w:jc w:val="both"/>
              <w:rPr>
                <w:rFonts w:ascii="Times New Roman" w:hAnsi="Times New Roman"/>
              </w:rPr>
            </w:pPr>
            <w:r w:rsidRPr="00B9331D">
              <w:rPr>
                <w:rFonts w:ascii="Times New Roman" w:hAnsi="Times New Roman"/>
              </w:rPr>
              <w:t>| ___ ___ |</w:t>
            </w:r>
          </w:p>
        </w:tc>
        <w:tc>
          <w:tcPr>
            <w:tcW w:w="483" w:type="pct"/>
            <w:gridSpan w:val="2"/>
            <w:shd w:val="clear" w:color="auto" w:fill="auto"/>
          </w:tcPr>
          <w:p w:rsidR="009D0F10" w:rsidRPr="00B9331D" w:rsidRDefault="009D0F10" w:rsidP="00B9331D">
            <w:pPr>
              <w:tabs>
                <w:tab w:val="right" w:pos="2075"/>
              </w:tabs>
              <w:rPr>
                <w:rFonts w:ascii="Times New Roman" w:hAnsi="Times New Roman"/>
              </w:rPr>
            </w:pPr>
            <w:r w:rsidRPr="00B9331D">
              <w:rPr>
                <w:rFonts w:ascii="Times New Roman" w:hAnsi="Times New Roman"/>
              </w:rPr>
              <w:t>Year (_y)</w:t>
            </w:r>
          </w:p>
        </w:tc>
        <w:tc>
          <w:tcPr>
            <w:tcW w:w="892" w:type="pct"/>
            <w:shd w:val="clear" w:color="auto" w:fill="auto"/>
            <w:vAlign w:val="center"/>
          </w:tcPr>
          <w:p w:rsidR="009D0F10" w:rsidRPr="00B9331D" w:rsidRDefault="009D0F10" w:rsidP="00B9331D">
            <w:pPr>
              <w:tabs>
                <w:tab w:val="right" w:pos="2075"/>
              </w:tabs>
              <w:jc w:val="center"/>
              <w:rPr>
                <w:rFonts w:ascii="Times New Roman" w:hAnsi="Times New Roman"/>
              </w:rPr>
            </w:pPr>
            <w:r w:rsidRPr="00B9331D">
              <w:rPr>
                <w:rFonts w:ascii="Times New Roman" w:hAnsi="Times New Roman"/>
              </w:rPr>
              <w:t>| ___ ___ ___ ___ |</w:t>
            </w:r>
          </w:p>
        </w:tc>
      </w:tr>
    </w:tbl>
    <w:p w:rsidR="008B0401" w:rsidRPr="00B9331D" w:rsidRDefault="008B0401" w:rsidP="00B9331D">
      <w:pPr>
        <w:pStyle w:val="Heading1"/>
        <w:numPr>
          <w:ilvl w:val="0"/>
          <w:numId w:val="0"/>
        </w:numPr>
        <w:rPr>
          <w:rFonts w:cs="Times New Roman"/>
        </w:rPr>
      </w:pPr>
      <w:r w:rsidRPr="00B9331D">
        <w:rPr>
          <w:rFonts w:cs="Times New Roman"/>
        </w:rPr>
        <w:t xml:space="preserve">General </w:t>
      </w:r>
      <w:r w:rsidR="004934AD" w:rsidRPr="00B9331D">
        <w:rPr>
          <w:rFonts w:cs="Times New Roman"/>
        </w:rPr>
        <w:t>Information (</w:t>
      </w:r>
      <w:r w:rsidR="006148E7" w:rsidRPr="00B9331D">
        <w:rPr>
          <w:rFonts w:cs="Times New Roman"/>
        </w:rPr>
        <w:t>GI)</w:t>
      </w:r>
    </w:p>
    <w:p w:rsidR="008B0401" w:rsidRPr="00B9331D" w:rsidRDefault="008B0401" w:rsidP="00B9331D">
      <w:pPr>
        <w:rPr>
          <w:rFonts w:ascii="Times New Roman" w:hAnsi="Times New Roman"/>
          <w:sz w:val="20"/>
          <w:szCs w:val="20"/>
        </w:rPr>
      </w:pPr>
    </w:p>
    <w:tbl>
      <w:tblPr>
        <w:tblW w:w="968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92"/>
        <w:gridCol w:w="900"/>
        <w:gridCol w:w="2160"/>
        <w:gridCol w:w="900"/>
        <w:gridCol w:w="2250"/>
        <w:gridCol w:w="1080"/>
      </w:tblGrid>
      <w:tr w:rsidR="00F227AE" w:rsidRPr="00B9331D" w:rsidTr="00F227AE">
        <w:trPr>
          <w:cantSplit/>
          <w:trHeight w:hRule="exact" w:val="447"/>
        </w:trPr>
        <w:tc>
          <w:tcPr>
            <w:tcW w:w="9682" w:type="dxa"/>
            <w:gridSpan w:val="6"/>
            <w:tcBorders>
              <w:top w:val="single" w:sz="4" w:space="0" w:color="auto"/>
              <w:left w:val="single" w:sz="4" w:space="0" w:color="auto"/>
              <w:bottom w:val="single" w:sz="4" w:space="0" w:color="auto"/>
              <w:right w:val="single" w:sz="4" w:space="0" w:color="auto"/>
            </w:tcBorders>
            <w:shd w:val="clear" w:color="auto" w:fill="A0A0A0"/>
            <w:vAlign w:val="center"/>
          </w:tcPr>
          <w:p w:rsidR="00F227AE" w:rsidRPr="00B9331D" w:rsidRDefault="006148E7" w:rsidP="00B9331D">
            <w:pPr>
              <w:spacing w:line="360" w:lineRule="auto"/>
              <w:rPr>
                <w:rFonts w:ascii="Times New Roman" w:hAnsi="Times New Roman"/>
                <w:b/>
                <w:sz w:val="24"/>
                <w:szCs w:val="20"/>
              </w:rPr>
            </w:pPr>
            <w:r w:rsidRPr="00B9331D">
              <w:rPr>
                <w:rFonts w:ascii="Times New Roman" w:hAnsi="Times New Roman"/>
                <w:b/>
                <w:sz w:val="24"/>
                <w:szCs w:val="20"/>
              </w:rPr>
              <w:t xml:space="preserve">GI1. </w:t>
            </w:r>
            <w:r w:rsidR="00F227AE" w:rsidRPr="00B9331D">
              <w:rPr>
                <w:rFonts w:ascii="Times New Roman" w:hAnsi="Times New Roman"/>
                <w:b/>
                <w:sz w:val="24"/>
                <w:szCs w:val="20"/>
              </w:rPr>
              <w:t>City</w:t>
            </w:r>
          </w:p>
          <w:p w:rsidR="00F227AE" w:rsidRPr="00B9331D" w:rsidRDefault="00F227AE" w:rsidP="00B9331D">
            <w:pPr>
              <w:spacing w:line="360" w:lineRule="auto"/>
              <w:rPr>
                <w:rFonts w:ascii="Times New Roman" w:hAnsi="Times New Roman"/>
                <w:b/>
                <w:szCs w:val="20"/>
              </w:rPr>
            </w:pPr>
            <w:r w:rsidRPr="00B9331D">
              <w:rPr>
                <w:rFonts w:ascii="Times New Roman" w:hAnsi="Times New Roman"/>
                <w:b/>
                <w:szCs w:val="20"/>
              </w:rPr>
              <w:t>Classification</w:t>
            </w:r>
          </w:p>
          <w:p w:rsidR="00F227AE" w:rsidRPr="00B9331D" w:rsidRDefault="00F227AE" w:rsidP="00B9331D">
            <w:pPr>
              <w:tabs>
                <w:tab w:val="left" w:pos="1040"/>
              </w:tabs>
              <w:spacing w:line="360" w:lineRule="auto"/>
              <w:rPr>
                <w:rFonts w:ascii="Times New Roman" w:hAnsi="Times New Roman"/>
                <w:b/>
                <w:szCs w:val="20"/>
              </w:rPr>
            </w:pPr>
            <w:r w:rsidRPr="00B9331D">
              <w:rPr>
                <w:rFonts w:ascii="Times New Roman" w:hAnsi="Times New Roman"/>
                <w:b/>
                <w:szCs w:val="20"/>
              </w:rPr>
              <w:tab/>
            </w:r>
          </w:p>
        </w:tc>
      </w:tr>
      <w:tr w:rsidR="00F227AE" w:rsidRPr="00B9331D" w:rsidTr="0007001B">
        <w:trPr>
          <w:cantSplit/>
          <w:trHeight w:hRule="exact" w:val="447"/>
        </w:trPr>
        <w:tc>
          <w:tcPr>
            <w:tcW w:w="2392" w:type="dxa"/>
            <w:tcBorders>
              <w:top w:val="single" w:sz="4" w:space="0" w:color="auto"/>
              <w:left w:val="single" w:sz="4" w:space="0" w:color="auto"/>
              <w:bottom w:val="single" w:sz="4" w:space="0" w:color="auto"/>
              <w:right w:val="single" w:sz="4" w:space="0" w:color="auto"/>
            </w:tcBorders>
            <w:vAlign w:val="center"/>
          </w:tcPr>
          <w:p w:rsidR="00F227AE" w:rsidRPr="00B9331D" w:rsidRDefault="00F227AE" w:rsidP="00B9331D">
            <w:pPr>
              <w:spacing w:line="360" w:lineRule="auto"/>
              <w:rPr>
                <w:rFonts w:ascii="Times New Roman" w:hAnsi="Times New Roman"/>
                <w:szCs w:val="20"/>
              </w:rPr>
            </w:pPr>
            <w:r w:rsidRPr="00B9331D">
              <w:rPr>
                <w:rFonts w:ascii="Times New Roman" w:hAnsi="Times New Roman"/>
                <w:szCs w:val="20"/>
              </w:rPr>
              <w:t>Addis Ababa</w:t>
            </w:r>
          </w:p>
        </w:tc>
        <w:tc>
          <w:tcPr>
            <w:tcW w:w="900" w:type="dxa"/>
            <w:tcBorders>
              <w:top w:val="single" w:sz="4" w:space="0" w:color="auto"/>
              <w:left w:val="single" w:sz="4" w:space="0" w:color="auto"/>
              <w:bottom w:val="single" w:sz="4" w:space="0" w:color="auto"/>
              <w:right w:val="single" w:sz="4" w:space="0" w:color="auto"/>
            </w:tcBorders>
            <w:vAlign w:val="center"/>
          </w:tcPr>
          <w:p w:rsidR="00F227AE" w:rsidRPr="00B9331D" w:rsidRDefault="00D45A0B" w:rsidP="00B9331D">
            <w:pPr>
              <w:spacing w:line="360" w:lineRule="auto"/>
              <w:ind w:left="360"/>
              <w:rPr>
                <w:rFonts w:ascii="Times New Roman" w:hAnsi="Times New Roman"/>
                <w:szCs w:val="20"/>
              </w:rPr>
            </w:pPr>
            <w:r w:rsidRPr="00D45A0B">
              <w:rPr>
                <w:rFonts w:ascii="Times New Roman" w:hAnsi="Times New Roman"/>
                <w:noProof/>
                <w:szCs w:val="20"/>
              </w:rPr>
              <w:pict>
                <v:rect id="Rectangle 244" o:spid="_x0000_s1192" style="position:absolute;left:0;text-align:left;margin-left:3.1pt;margin-top:1.2pt;width:25.7pt;height:15.95pt;z-index:25218048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" fillcolor="white [3201]" strokecolor="black [3200]" strokeweight=".5pt">
                  <v:path arrowok="t"/>
                </v:rect>
              </w:pict>
            </w:r>
          </w:p>
        </w:tc>
        <w:tc>
          <w:tcPr>
            <w:tcW w:w="2160" w:type="dxa"/>
            <w:tcBorders>
              <w:top w:val="single" w:sz="4" w:space="0" w:color="auto"/>
              <w:left w:val="single" w:sz="4" w:space="0" w:color="auto"/>
              <w:bottom w:val="single" w:sz="4" w:space="0" w:color="auto"/>
              <w:right w:val="single" w:sz="4" w:space="0" w:color="auto"/>
            </w:tcBorders>
            <w:vAlign w:val="center"/>
          </w:tcPr>
          <w:p w:rsidR="00F227AE" w:rsidRPr="00B9331D" w:rsidRDefault="00F227AE" w:rsidP="00B9331D">
            <w:pPr>
              <w:spacing w:line="360" w:lineRule="auto"/>
              <w:rPr>
                <w:rFonts w:ascii="Times New Roman" w:hAnsi="Times New Roman"/>
                <w:szCs w:val="20"/>
              </w:rPr>
            </w:pPr>
            <w:proofErr w:type="spellStart"/>
            <w:r w:rsidRPr="00B9331D">
              <w:rPr>
                <w:rFonts w:ascii="Times New Roman" w:hAnsi="Times New Roman"/>
                <w:szCs w:val="20"/>
              </w:rPr>
              <w:t>Adama</w:t>
            </w:r>
            <w:proofErr w:type="spellEnd"/>
          </w:p>
        </w:tc>
        <w:tc>
          <w:tcPr>
            <w:tcW w:w="900" w:type="dxa"/>
            <w:tcBorders>
              <w:top w:val="single" w:sz="4" w:space="0" w:color="auto"/>
              <w:left w:val="single" w:sz="4" w:space="0" w:color="auto"/>
              <w:right w:val="single" w:sz="4" w:space="0" w:color="auto"/>
            </w:tcBorders>
            <w:shd w:val="clear" w:color="auto" w:fill="auto"/>
            <w:vAlign w:val="center"/>
          </w:tcPr>
          <w:p w:rsidR="00F227AE" w:rsidRPr="00B9331D" w:rsidRDefault="00D45A0B" w:rsidP="00B9331D">
            <w:pPr>
              <w:spacing w:line="360" w:lineRule="auto"/>
              <w:ind w:left="360"/>
              <w:rPr>
                <w:rFonts w:ascii="Times New Roman" w:hAnsi="Times New Roman"/>
                <w:szCs w:val="20"/>
              </w:rPr>
            </w:pPr>
            <w:r w:rsidRPr="00D45A0B">
              <w:rPr>
                <w:rFonts w:ascii="Times New Roman" w:hAnsi="Times New Roman"/>
                <w:noProof/>
                <w:szCs w:val="20"/>
              </w:rPr>
              <w:pict>
                <v:rect id="Rectangle 296" o:spid="_x0000_s1191" style="position:absolute;left:0;text-align:left;margin-left:3.55pt;margin-top:1.55pt;width:25.7pt;height:15.95pt;z-index:25218662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" fillcolor="white [3201]" strokecolor="black [3200]" strokeweight=".5pt">
                  <v:path arrowok="t"/>
                </v:rect>
              </w:pict>
            </w:r>
          </w:p>
        </w:tc>
        <w:tc>
          <w:tcPr>
            <w:tcW w:w="2250" w:type="dxa"/>
            <w:tcBorders>
              <w:top w:val="single" w:sz="4" w:space="0" w:color="auto"/>
              <w:left w:val="single" w:sz="4" w:space="0" w:color="auto"/>
              <w:right w:val="single" w:sz="4" w:space="0" w:color="auto"/>
            </w:tcBorders>
            <w:shd w:val="clear" w:color="auto" w:fill="auto"/>
            <w:vAlign w:val="center"/>
          </w:tcPr>
          <w:p w:rsidR="00F227AE" w:rsidRPr="00B9331D" w:rsidRDefault="00F227AE" w:rsidP="00B9331D">
            <w:pPr>
              <w:spacing w:line="360" w:lineRule="auto"/>
              <w:rPr>
                <w:rFonts w:ascii="Times New Roman" w:hAnsi="Times New Roman"/>
                <w:szCs w:val="20"/>
              </w:rPr>
            </w:pPr>
            <w:proofErr w:type="spellStart"/>
            <w:r w:rsidRPr="00B9331D">
              <w:rPr>
                <w:rFonts w:ascii="Times New Roman" w:hAnsi="Times New Roman"/>
                <w:szCs w:val="20"/>
              </w:rPr>
              <w:t>Bahir</w:t>
            </w:r>
            <w:proofErr w:type="spellEnd"/>
            <w:r w:rsidRPr="00B9331D">
              <w:rPr>
                <w:rFonts w:ascii="Times New Roman" w:hAnsi="Times New Roman"/>
                <w:szCs w:val="20"/>
              </w:rPr>
              <w:t xml:space="preserve"> Dar</w:t>
            </w:r>
          </w:p>
        </w:tc>
        <w:tc>
          <w:tcPr>
            <w:tcW w:w="1080" w:type="dxa"/>
            <w:tcBorders>
              <w:top w:val="single" w:sz="4" w:space="0" w:color="auto"/>
              <w:left w:val="single" w:sz="4" w:space="0" w:color="auto"/>
              <w:right w:val="single" w:sz="4" w:space="0" w:color="auto"/>
            </w:tcBorders>
            <w:shd w:val="clear" w:color="auto" w:fill="auto"/>
            <w:vAlign w:val="center"/>
          </w:tcPr>
          <w:p w:rsidR="00F227AE" w:rsidRPr="00B9331D" w:rsidRDefault="00D45A0B" w:rsidP="00B9331D">
            <w:pPr>
              <w:spacing w:line="360" w:lineRule="auto"/>
              <w:ind w:left="360"/>
              <w:rPr>
                <w:rFonts w:ascii="Times New Roman" w:hAnsi="Times New Roman"/>
                <w:szCs w:val="20"/>
              </w:rPr>
            </w:pPr>
            <w:r w:rsidRPr="00D45A0B">
              <w:rPr>
                <w:rFonts w:ascii="Times New Roman" w:hAnsi="Times New Roman"/>
                <w:noProof/>
                <w:szCs w:val="20"/>
              </w:rPr>
              <w:pict>
                <v:rect id="Rectangle 302" o:spid="_x0000_s1190" style="position:absolute;left:0;text-align:left;margin-left:8.4pt;margin-top:1.25pt;width:25.7pt;height:15.95pt;z-index:25219072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" fillcolor="white [3201]" strokecolor="black [3200]" strokeweight=".5pt">
                  <v:path arrowok="t"/>
                </v:rect>
              </w:pict>
            </w:r>
          </w:p>
        </w:tc>
      </w:tr>
      <w:tr w:rsidR="00F227AE" w:rsidRPr="00B9331D" w:rsidTr="0007001B">
        <w:trPr>
          <w:cantSplit/>
          <w:trHeight w:hRule="exact" w:val="447"/>
        </w:trPr>
        <w:tc>
          <w:tcPr>
            <w:tcW w:w="2392" w:type="dxa"/>
            <w:tcBorders>
              <w:top w:val="single" w:sz="4" w:space="0" w:color="auto"/>
              <w:left w:val="single" w:sz="4" w:space="0" w:color="auto"/>
              <w:bottom w:val="single" w:sz="4" w:space="0" w:color="auto"/>
              <w:right w:val="single" w:sz="4" w:space="0" w:color="auto"/>
            </w:tcBorders>
            <w:vAlign w:val="center"/>
          </w:tcPr>
          <w:p w:rsidR="00F227AE" w:rsidRPr="00B9331D" w:rsidRDefault="00F57EE8" w:rsidP="00B9331D">
            <w:pPr>
              <w:spacing w:line="360" w:lineRule="auto"/>
              <w:rPr>
                <w:rFonts w:ascii="Times New Roman" w:hAnsi="Times New Roman"/>
                <w:szCs w:val="20"/>
              </w:rPr>
            </w:pPr>
            <w:proofErr w:type="spellStart"/>
            <w:r w:rsidRPr="00B9331D">
              <w:rPr>
                <w:rFonts w:ascii="Times New Roman" w:hAnsi="Times New Roman"/>
                <w:szCs w:val="20"/>
              </w:rPr>
              <w:t>Hawassa</w:t>
            </w:r>
            <w:proofErr w:type="spellEnd"/>
          </w:p>
        </w:tc>
        <w:tc>
          <w:tcPr>
            <w:tcW w:w="900" w:type="dxa"/>
            <w:tcBorders>
              <w:top w:val="single" w:sz="4" w:space="0" w:color="auto"/>
              <w:left w:val="single" w:sz="4" w:space="0" w:color="auto"/>
              <w:bottom w:val="single" w:sz="4" w:space="0" w:color="auto"/>
              <w:right w:val="single" w:sz="4" w:space="0" w:color="auto"/>
            </w:tcBorders>
            <w:vAlign w:val="center"/>
          </w:tcPr>
          <w:p w:rsidR="00F227AE" w:rsidRPr="00B9331D" w:rsidRDefault="00D45A0B" w:rsidP="00B9331D">
            <w:pPr>
              <w:spacing w:line="360" w:lineRule="auto"/>
              <w:ind w:left="360"/>
              <w:rPr>
                <w:rFonts w:ascii="Times New Roman" w:hAnsi="Times New Roman"/>
                <w:szCs w:val="20"/>
              </w:rPr>
            </w:pPr>
            <w:r w:rsidRPr="00D45A0B">
              <w:rPr>
                <w:rFonts w:ascii="Times New Roman" w:hAnsi="Times New Roman"/>
                <w:noProof/>
                <w:szCs w:val="20"/>
              </w:rPr>
              <w:pict>
                <v:rect id="Rectangle 266" o:spid="_x0000_s1189" style="position:absolute;left:0;text-align:left;margin-left:3.55pt;margin-top:.7pt;width:25.7pt;height:15.95pt;z-index:25218252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" fillcolor="white [3201]" strokecolor="black [3200]" strokeweight=".5pt">
                  <v:path arrowok="t"/>
                </v:rect>
              </w:pict>
            </w:r>
          </w:p>
        </w:tc>
        <w:tc>
          <w:tcPr>
            <w:tcW w:w="2160" w:type="dxa"/>
            <w:tcBorders>
              <w:top w:val="single" w:sz="4" w:space="0" w:color="auto"/>
              <w:left w:val="single" w:sz="4" w:space="0" w:color="auto"/>
              <w:bottom w:val="single" w:sz="4" w:space="0" w:color="auto"/>
              <w:right w:val="single" w:sz="4" w:space="0" w:color="auto"/>
            </w:tcBorders>
            <w:vAlign w:val="center"/>
          </w:tcPr>
          <w:p w:rsidR="00F227AE" w:rsidRPr="00B9331D" w:rsidRDefault="00F227AE" w:rsidP="00B9331D">
            <w:pPr>
              <w:spacing w:line="360" w:lineRule="auto"/>
              <w:rPr>
                <w:rFonts w:ascii="Times New Roman" w:hAnsi="Times New Roman"/>
                <w:szCs w:val="20"/>
              </w:rPr>
            </w:pPr>
            <w:proofErr w:type="spellStart"/>
            <w:r w:rsidRPr="00B9331D">
              <w:rPr>
                <w:rFonts w:ascii="Times New Roman" w:hAnsi="Times New Roman"/>
                <w:szCs w:val="20"/>
              </w:rPr>
              <w:t>Mekelle</w:t>
            </w:r>
            <w:proofErr w:type="spellEnd"/>
          </w:p>
        </w:tc>
        <w:tc>
          <w:tcPr>
            <w:tcW w:w="900" w:type="dxa"/>
            <w:tcBorders>
              <w:left w:val="single" w:sz="4" w:space="0" w:color="auto"/>
              <w:right w:val="single" w:sz="4" w:space="0" w:color="auto"/>
            </w:tcBorders>
            <w:shd w:val="clear" w:color="auto" w:fill="auto"/>
            <w:vAlign w:val="center"/>
          </w:tcPr>
          <w:p w:rsidR="00F227AE" w:rsidRPr="00B9331D" w:rsidRDefault="00D45A0B" w:rsidP="00B9331D">
            <w:pPr>
              <w:spacing w:line="360" w:lineRule="auto"/>
              <w:ind w:left="360"/>
              <w:rPr>
                <w:rFonts w:ascii="Times New Roman" w:hAnsi="Times New Roman"/>
                <w:szCs w:val="20"/>
              </w:rPr>
            </w:pPr>
            <w:r w:rsidRPr="00D45A0B">
              <w:rPr>
                <w:rFonts w:ascii="Times New Roman" w:hAnsi="Times New Roman"/>
                <w:noProof/>
                <w:szCs w:val="20"/>
              </w:rPr>
              <w:pict>
                <v:rect id="Rectangle 301" o:spid="_x0000_s1188" style="position:absolute;left:0;text-align:left;margin-left:3.45pt;margin-top:.45pt;width:25.7pt;height:15.95pt;z-index:25218867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" fillcolor="white [3201]" strokecolor="black [3200]" strokeweight=".5pt">
                  <v:path arrowok="t"/>
                </v:rect>
              </w:pict>
            </w:r>
          </w:p>
        </w:tc>
        <w:tc>
          <w:tcPr>
            <w:tcW w:w="2250" w:type="dxa"/>
            <w:tcBorders>
              <w:left w:val="single" w:sz="4" w:space="0" w:color="auto"/>
              <w:right w:val="single" w:sz="4" w:space="0" w:color="auto"/>
            </w:tcBorders>
            <w:shd w:val="clear" w:color="auto" w:fill="auto"/>
            <w:vAlign w:val="center"/>
          </w:tcPr>
          <w:p w:rsidR="00F227AE" w:rsidRPr="00B9331D" w:rsidRDefault="00F227AE" w:rsidP="00B9331D">
            <w:pPr>
              <w:spacing w:line="360" w:lineRule="auto"/>
              <w:rPr>
                <w:rFonts w:ascii="Times New Roman" w:hAnsi="Times New Roman"/>
                <w:szCs w:val="20"/>
              </w:rPr>
            </w:pPr>
            <w:r w:rsidRPr="00B9331D">
              <w:rPr>
                <w:rFonts w:ascii="Times New Roman" w:hAnsi="Times New Roman"/>
                <w:szCs w:val="20"/>
              </w:rPr>
              <w:t xml:space="preserve">Dire </w:t>
            </w:r>
            <w:proofErr w:type="spellStart"/>
            <w:r w:rsidRPr="00B9331D">
              <w:rPr>
                <w:rFonts w:ascii="Times New Roman" w:hAnsi="Times New Roman"/>
                <w:szCs w:val="20"/>
              </w:rPr>
              <w:t>Dawa</w:t>
            </w:r>
            <w:proofErr w:type="spellEnd"/>
          </w:p>
        </w:tc>
        <w:tc>
          <w:tcPr>
            <w:tcW w:w="1080" w:type="dxa"/>
            <w:tcBorders>
              <w:left w:val="single" w:sz="4" w:space="0" w:color="auto"/>
              <w:right w:val="single" w:sz="4" w:space="0" w:color="auto"/>
            </w:tcBorders>
            <w:shd w:val="clear" w:color="auto" w:fill="auto"/>
            <w:vAlign w:val="center"/>
          </w:tcPr>
          <w:p w:rsidR="00F227AE" w:rsidRPr="00B9331D" w:rsidRDefault="00D45A0B" w:rsidP="00B9331D">
            <w:pPr>
              <w:spacing w:line="360" w:lineRule="auto"/>
              <w:ind w:left="360"/>
              <w:rPr>
                <w:rFonts w:ascii="Times New Roman" w:hAnsi="Times New Roman"/>
                <w:szCs w:val="20"/>
              </w:rPr>
            </w:pPr>
            <w:r w:rsidRPr="00D45A0B">
              <w:rPr>
                <w:rFonts w:ascii="Times New Roman" w:hAnsi="Times New Roman"/>
                <w:noProof/>
                <w:szCs w:val="20"/>
              </w:rPr>
              <w:pict>
                <v:rect id="Rectangle 306" o:spid="_x0000_s1187" style="position:absolute;left:0;text-align:left;margin-left:8.4pt;margin-top:.65pt;width:25.7pt;height:15.95pt;z-index:25219276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" fillcolor="white [3201]" strokecolor="black [3200]" strokeweight=".5pt">
                  <v:path arrowok="t"/>
                </v:rect>
              </w:pict>
            </w:r>
          </w:p>
        </w:tc>
      </w:tr>
    </w:tbl>
    <w:p w:rsidR="008B0401" w:rsidRPr="00B9331D" w:rsidRDefault="008B0401" w:rsidP="00B9331D">
      <w:pPr>
        <w:tabs>
          <w:tab w:val="left" w:pos="3351"/>
          <w:tab w:val="left" w:pos="4071"/>
          <w:tab w:val="left" w:pos="7311"/>
        </w:tabs>
        <w:spacing w:line="360" w:lineRule="auto"/>
        <w:ind w:left="108"/>
        <w:rPr>
          <w:rFonts w:ascii="Times New Roman" w:hAnsi="Times New Roman"/>
          <w:sz w:val="20"/>
          <w:szCs w:val="20"/>
        </w:rPr>
      </w:pPr>
      <w:r w:rsidRPr="00B9331D">
        <w:rPr>
          <w:rFonts w:ascii="Times New Roman" w:hAnsi="Times New Roman"/>
          <w:sz w:val="20"/>
          <w:szCs w:val="20"/>
        </w:rPr>
        <w:lastRenderedPageBreak/>
        <w:tab/>
      </w:r>
      <w:r w:rsidRPr="00B9331D">
        <w:rPr>
          <w:rFonts w:ascii="Times New Roman" w:hAnsi="Times New Roman"/>
          <w:sz w:val="20"/>
          <w:szCs w:val="20"/>
        </w:rPr>
        <w:tab/>
      </w:r>
      <w:r w:rsidRPr="00B9331D">
        <w:rPr>
          <w:rFonts w:ascii="Times New Roman" w:hAnsi="Times New Roman"/>
          <w:sz w:val="20"/>
          <w:szCs w:val="20"/>
        </w:rPr>
        <w:tab/>
      </w:r>
    </w:p>
    <w:tbl>
      <w:tblPr>
        <w:tblW w:w="1337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02"/>
        <w:gridCol w:w="344"/>
        <w:gridCol w:w="2103"/>
        <w:gridCol w:w="6"/>
        <w:gridCol w:w="521"/>
        <w:gridCol w:w="534"/>
        <w:gridCol w:w="528"/>
        <w:gridCol w:w="8"/>
        <w:gridCol w:w="521"/>
        <w:gridCol w:w="527"/>
        <w:gridCol w:w="527"/>
        <w:gridCol w:w="527"/>
        <w:gridCol w:w="244"/>
        <w:gridCol w:w="283"/>
        <w:gridCol w:w="84"/>
        <w:gridCol w:w="443"/>
        <w:gridCol w:w="450"/>
        <w:gridCol w:w="79"/>
        <w:gridCol w:w="371"/>
        <w:gridCol w:w="2970"/>
      </w:tblGrid>
      <w:tr w:rsidR="009210CA" w:rsidRPr="00B9331D" w:rsidTr="006148E7">
        <w:trPr>
          <w:cantSplit/>
          <w:trHeight w:hRule="exact" w:val="524"/>
        </w:trPr>
        <w:tc>
          <w:tcPr>
            <w:tcW w:w="4749" w:type="dxa"/>
            <w:gridSpan w:val="3"/>
            <w:shd w:val="clear" w:color="auto" w:fill="auto"/>
            <w:vAlign w:val="center"/>
          </w:tcPr>
          <w:p w:rsidR="009210CA" w:rsidRPr="00B9331D" w:rsidRDefault="006148E7" w:rsidP="00B9331D">
            <w:pPr>
              <w:spacing w:line="360" w:lineRule="auto"/>
              <w:rPr>
                <w:rFonts w:ascii="Times New Roman" w:hAnsi="Times New Roman"/>
                <w:b/>
                <w:szCs w:val="20"/>
              </w:rPr>
            </w:pPr>
            <w:r w:rsidRPr="00B9331D">
              <w:rPr>
                <w:rFonts w:ascii="Times New Roman" w:hAnsi="Times New Roman"/>
                <w:b/>
                <w:szCs w:val="20"/>
              </w:rPr>
              <w:t xml:space="preserve">GI2. </w:t>
            </w:r>
            <w:r w:rsidR="009210CA" w:rsidRPr="00B9331D">
              <w:rPr>
                <w:rFonts w:ascii="Times New Roman" w:hAnsi="Times New Roman"/>
                <w:b/>
                <w:szCs w:val="20"/>
              </w:rPr>
              <w:t>Full Name of Primary Respondent</w:t>
            </w:r>
          </w:p>
        </w:tc>
        <w:tc>
          <w:tcPr>
            <w:tcW w:w="8623" w:type="dxa"/>
            <w:gridSpan w:val="17"/>
            <w:shd w:val="clear" w:color="auto" w:fill="auto"/>
          </w:tcPr>
          <w:p w:rsidR="009210CA" w:rsidRPr="00B9331D" w:rsidRDefault="009210CA" w:rsidP="00B9331D">
            <w:pPr>
              <w:spacing w:line="360" w:lineRule="auto"/>
              <w:rPr>
                <w:rFonts w:ascii="Times New Roman" w:hAnsi="Times New Roman"/>
                <w:sz w:val="20"/>
                <w:szCs w:val="20"/>
              </w:rPr>
            </w:pPr>
          </w:p>
        </w:tc>
      </w:tr>
      <w:tr w:rsidR="009D0F10" w:rsidRPr="00B9331D" w:rsidTr="009D0F10">
        <w:trPr>
          <w:cantSplit/>
          <w:trHeight w:hRule="exact" w:val="524"/>
        </w:trPr>
        <w:tc>
          <w:tcPr>
            <w:tcW w:w="2646" w:type="dxa"/>
            <w:gridSpan w:val="2"/>
            <w:shd w:val="clear" w:color="auto" w:fill="auto"/>
            <w:vAlign w:val="center"/>
          </w:tcPr>
          <w:p w:rsidR="009D0F10" w:rsidRPr="00B9331D" w:rsidRDefault="009D0F10" w:rsidP="00B9331D">
            <w:pPr>
              <w:spacing w:line="360" w:lineRule="auto"/>
              <w:rPr>
                <w:rFonts w:ascii="Times New Roman" w:hAnsi="Times New Roman"/>
                <w:sz w:val="20"/>
                <w:szCs w:val="20"/>
              </w:rPr>
            </w:pPr>
            <w:r w:rsidRPr="00B9331D">
              <w:rPr>
                <w:rFonts w:ascii="Times New Roman" w:hAnsi="Times New Roman"/>
                <w:b/>
                <w:szCs w:val="20"/>
              </w:rPr>
              <w:t xml:space="preserve">GI3. Land line number </w:t>
            </w:r>
          </w:p>
        </w:tc>
        <w:tc>
          <w:tcPr>
            <w:tcW w:w="3700" w:type="dxa"/>
            <w:gridSpan w:val="6"/>
            <w:shd w:val="clear" w:color="auto" w:fill="auto"/>
            <w:vAlign w:val="center"/>
          </w:tcPr>
          <w:p w:rsidR="009D0F10" w:rsidRPr="00B9331D" w:rsidRDefault="009D0F10" w:rsidP="00B9331D">
            <w:pPr>
              <w:spacing w:line="360" w:lineRule="auto"/>
              <w:rPr>
                <w:rFonts w:ascii="Times New Roman" w:hAnsi="Times New Roman"/>
                <w:sz w:val="20"/>
                <w:szCs w:val="20"/>
              </w:rPr>
            </w:pPr>
          </w:p>
        </w:tc>
        <w:tc>
          <w:tcPr>
            <w:tcW w:w="2713" w:type="dxa"/>
            <w:gridSpan w:val="7"/>
            <w:shd w:val="clear" w:color="auto" w:fill="auto"/>
            <w:vAlign w:val="center"/>
          </w:tcPr>
          <w:p w:rsidR="009D0F10" w:rsidRPr="00B9331D" w:rsidRDefault="009D0F10" w:rsidP="00B9331D">
            <w:pPr>
              <w:spacing w:line="360" w:lineRule="auto"/>
              <w:rPr>
                <w:rFonts w:ascii="Times New Roman" w:hAnsi="Times New Roman"/>
                <w:b/>
                <w:sz w:val="20"/>
                <w:szCs w:val="20"/>
              </w:rPr>
            </w:pPr>
            <w:r w:rsidRPr="00B9331D">
              <w:rPr>
                <w:rFonts w:ascii="Times New Roman" w:hAnsi="Times New Roman"/>
                <w:b/>
                <w:sz w:val="20"/>
                <w:szCs w:val="20"/>
              </w:rPr>
              <w:t>GI4. Mobile Number</w:t>
            </w:r>
          </w:p>
        </w:tc>
        <w:tc>
          <w:tcPr>
            <w:tcW w:w="4313" w:type="dxa"/>
            <w:gridSpan w:val="5"/>
            <w:shd w:val="clear" w:color="auto" w:fill="auto"/>
            <w:vAlign w:val="center"/>
          </w:tcPr>
          <w:p w:rsidR="009D0F10" w:rsidRPr="00B9331D" w:rsidRDefault="009D0F10" w:rsidP="00B9331D">
            <w:pPr>
              <w:spacing w:line="360" w:lineRule="auto"/>
              <w:rPr>
                <w:rFonts w:ascii="Times New Roman" w:hAnsi="Times New Roman"/>
                <w:sz w:val="20"/>
                <w:szCs w:val="20"/>
              </w:rPr>
            </w:pPr>
            <w:r w:rsidRPr="00B9331D">
              <w:rPr>
                <w:rFonts w:cs="Arial"/>
              </w:rPr>
              <w:t>| ___ ___ ___ ___ ___ ___ ___ ___ ___ ___ |</w:t>
            </w:r>
          </w:p>
        </w:tc>
      </w:tr>
      <w:tr w:rsidR="009210CA" w:rsidRPr="00B9331D" w:rsidTr="006148E7">
        <w:trPr>
          <w:cantSplit/>
          <w:trHeight w:hRule="exact" w:val="524"/>
        </w:trPr>
        <w:tc>
          <w:tcPr>
            <w:tcW w:w="4749" w:type="dxa"/>
            <w:gridSpan w:val="3"/>
            <w:shd w:val="clear" w:color="auto" w:fill="auto"/>
            <w:vAlign w:val="center"/>
          </w:tcPr>
          <w:p w:rsidR="009210CA" w:rsidRPr="00B9331D" w:rsidRDefault="006148E7" w:rsidP="00B9331D">
            <w:pPr>
              <w:rPr>
                <w:rFonts w:ascii="Times New Roman" w:hAnsi="Times New Roman"/>
                <w:b/>
                <w:szCs w:val="20"/>
              </w:rPr>
            </w:pPr>
            <w:r w:rsidRPr="00B9331D">
              <w:rPr>
                <w:rFonts w:ascii="Times New Roman" w:hAnsi="Times New Roman"/>
                <w:b/>
                <w:szCs w:val="20"/>
              </w:rPr>
              <w:t>GI</w:t>
            </w:r>
            <w:r w:rsidR="009D0F10" w:rsidRPr="00B9331D">
              <w:rPr>
                <w:rFonts w:ascii="Times New Roman" w:hAnsi="Times New Roman"/>
                <w:b/>
                <w:szCs w:val="20"/>
              </w:rPr>
              <w:t>5</w:t>
            </w:r>
            <w:r w:rsidRPr="00B9331D">
              <w:rPr>
                <w:rFonts w:ascii="Times New Roman" w:hAnsi="Times New Roman"/>
                <w:b/>
                <w:szCs w:val="20"/>
              </w:rPr>
              <w:t xml:space="preserve">. </w:t>
            </w:r>
            <w:r w:rsidR="009210CA" w:rsidRPr="00B9331D">
              <w:rPr>
                <w:rFonts w:ascii="Times New Roman" w:hAnsi="Times New Roman"/>
                <w:b/>
                <w:szCs w:val="20"/>
              </w:rPr>
              <w:t>Name of Enterprise</w:t>
            </w:r>
            <w:r w:rsidR="009D0F10" w:rsidRPr="00B9331D">
              <w:rPr>
                <w:rFonts w:ascii="Times New Roman" w:hAnsi="Times New Roman"/>
                <w:i/>
                <w:szCs w:val="20"/>
              </w:rPr>
              <w:t>(put -77 if the enterprise does not have official name)</w:t>
            </w:r>
          </w:p>
        </w:tc>
        <w:tc>
          <w:tcPr>
            <w:tcW w:w="8623" w:type="dxa"/>
            <w:gridSpan w:val="17"/>
            <w:shd w:val="clear" w:color="auto" w:fill="auto"/>
          </w:tcPr>
          <w:p w:rsidR="009210CA" w:rsidRPr="00B9331D" w:rsidRDefault="009210CA" w:rsidP="00B9331D">
            <w:pPr>
              <w:spacing w:line="360" w:lineRule="auto"/>
              <w:rPr>
                <w:rFonts w:ascii="Times New Roman" w:hAnsi="Times New Roman"/>
                <w:sz w:val="20"/>
                <w:szCs w:val="20"/>
              </w:rPr>
            </w:pPr>
          </w:p>
        </w:tc>
      </w:tr>
      <w:tr w:rsidR="006148E7" w:rsidRPr="00B9331D" w:rsidTr="00417E39">
        <w:trPr>
          <w:cantSplit/>
          <w:trHeight w:hRule="exact" w:val="524"/>
        </w:trPr>
        <w:tc>
          <w:tcPr>
            <w:tcW w:w="2302" w:type="dxa"/>
            <w:shd w:val="clear" w:color="auto" w:fill="auto"/>
            <w:vAlign w:val="center"/>
          </w:tcPr>
          <w:p w:rsidR="006148E7" w:rsidRPr="00B9331D" w:rsidRDefault="006148E7" w:rsidP="00B9331D">
            <w:pPr>
              <w:rPr>
                <w:rFonts w:ascii="Times New Roman" w:hAnsi="Times New Roman"/>
                <w:sz w:val="20"/>
                <w:szCs w:val="20"/>
              </w:rPr>
            </w:pPr>
            <w:r w:rsidRPr="00B9331D">
              <w:rPr>
                <w:rFonts w:ascii="Times New Roman" w:hAnsi="Times New Roman"/>
                <w:b/>
                <w:szCs w:val="20"/>
              </w:rPr>
              <w:t>GI</w:t>
            </w:r>
            <w:r w:rsidR="009D0F10" w:rsidRPr="00B9331D">
              <w:rPr>
                <w:rFonts w:ascii="Times New Roman" w:hAnsi="Times New Roman"/>
                <w:b/>
                <w:szCs w:val="20"/>
              </w:rPr>
              <w:t>6</w:t>
            </w:r>
            <w:r w:rsidRPr="00B9331D">
              <w:rPr>
                <w:rFonts w:ascii="Times New Roman" w:hAnsi="Times New Roman"/>
                <w:b/>
                <w:szCs w:val="20"/>
              </w:rPr>
              <w:t xml:space="preserve"> Address of Enterprise</w:t>
            </w:r>
          </w:p>
        </w:tc>
        <w:tc>
          <w:tcPr>
            <w:tcW w:w="4565" w:type="dxa"/>
            <w:gridSpan w:val="8"/>
            <w:shd w:val="clear" w:color="auto" w:fill="auto"/>
            <w:vAlign w:val="center"/>
          </w:tcPr>
          <w:p w:rsidR="006148E7" w:rsidRPr="00B9331D" w:rsidRDefault="006148E7" w:rsidP="00B9331D">
            <w:pPr>
              <w:rPr>
                <w:rFonts w:ascii="Times New Roman" w:hAnsi="Times New Roman"/>
                <w:sz w:val="20"/>
                <w:szCs w:val="20"/>
              </w:rPr>
            </w:pPr>
            <w:r w:rsidRPr="00B9331D">
              <w:rPr>
                <w:rFonts w:ascii="Times New Roman" w:hAnsi="Times New Roman"/>
                <w:b/>
                <w:szCs w:val="20"/>
              </w:rPr>
              <w:t>GI</w:t>
            </w:r>
            <w:r w:rsidR="009D0F10" w:rsidRPr="00B9331D">
              <w:rPr>
                <w:rFonts w:ascii="Times New Roman" w:hAnsi="Times New Roman"/>
                <w:b/>
                <w:szCs w:val="20"/>
              </w:rPr>
              <w:t>6</w:t>
            </w:r>
            <w:r w:rsidRPr="00B9331D">
              <w:rPr>
                <w:rFonts w:ascii="Times New Roman" w:hAnsi="Times New Roman"/>
                <w:b/>
                <w:szCs w:val="20"/>
              </w:rPr>
              <w:t>.1</w:t>
            </w:r>
            <w:r w:rsidRPr="00B9331D">
              <w:rPr>
                <w:rFonts w:ascii="Times New Roman" w:hAnsi="Times New Roman"/>
                <w:lang w:eastAsia="ja-JP"/>
              </w:rPr>
              <w:t xml:space="preserve">Subcity (if in Addis) </w:t>
            </w:r>
            <w:r w:rsidRPr="00B9331D">
              <w:rPr>
                <w:rFonts w:ascii="Times New Roman" w:hAnsi="Times New Roman"/>
              </w:rPr>
              <w:t>________________</w:t>
            </w:r>
            <w:r w:rsidRPr="00B9331D">
              <w:rPr>
                <w:rFonts w:ascii="Times New Roman" w:hAnsi="Times New Roman"/>
                <w:lang w:eastAsia="ja-JP"/>
              </w:rPr>
              <w:t xml:space="preserve">_      </w:t>
            </w:r>
          </w:p>
        </w:tc>
        <w:tc>
          <w:tcPr>
            <w:tcW w:w="3164" w:type="dxa"/>
            <w:gridSpan w:val="9"/>
            <w:shd w:val="clear" w:color="auto" w:fill="auto"/>
            <w:vAlign w:val="center"/>
          </w:tcPr>
          <w:p w:rsidR="006148E7" w:rsidRPr="00B9331D" w:rsidRDefault="006148E7" w:rsidP="00B9331D">
            <w:pPr>
              <w:rPr>
                <w:rFonts w:ascii="Times New Roman" w:hAnsi="Times New Roman"/>
                <w:sz w:val="20"/>
                <w:szCs w:val="20"/>
              </w:rPr>
            </w:pPr>
            <w:r w:rsidRPr="00B9331D">
              <w:rPr>
                <w:rFonts w:ascii="Times New Roman" w:hAnsi="Times New Roman"/>
                <w:b/>
                <w:szCs w:val="20"/>
              </w:rPr>
              <w:t>GI</w:t>
            </w:r>
            <w:r w:rsidR="009D0F10" w:rsidRPr="00B9331D">
              <w:rPr>
                <w:rFonts w:ascii="Times New Roman" w:hAnsi="Times New Roman"/>
                <w:b/>
                <w:szCs w:val="20"/>
              </w:rPr>
              <w:t>6</w:t>
            </w:r>
            <w:r w:rsidRPr="00B9331D">
              <w:rPr>
                <w:rFonts w:ascii="Times New Roman" w:hAnsi="Times New Roman"/>
                <w:b/>
                <w:szCs w:val="20"/>
              </w:rPr>
              <w:t>.</w:t>
            </w:r>
            <w:r w:rsidRPr="00B9331D">
              <w:rPr>
                <w:rFonts w:ascii="Times New Roman" w:hAnsi="Times New Roman"/>
                <w:lang w:eastAsia="ja-JP"/>
              </w:rPr>
              <w:t xml:space="preserve">2 </w:t>
            </w:r>
            <w:proofErr w:type="spellStart"/>
            <w:r w:rsidRPr="00B9331D">
              <w:rPr>
                <w:rFonts w:ascii="Times New Roman" w:hAnsi="Times New Roman"/>
                <w:lang w:eastAsia="ja-JP"/>
              </w:rPr>
              <w:t>Woreda</w:t>
            </w:r>
            <w:proofErr w:type="spellEnd"/>
            <w:r w:rsidRPr="00B9331D">
              <w:rPr>
                <w:rFonts w:ascii="Times New Roman" w:hAnsi="Times New Roman"/>
                <w:lang w:eastAsia="ja-JP"/>
              </w:rPr>
              <w:t>_______________</w:t>
            </w:r>
          </w:p>
        </w:tc>
        <w:tc>
          <w:tcPr>
            <w:tcW w:w="3341" w:type="dxa"/>
            <w:gridSpan w:val="2"/>
            <w:shd w:val="clear" w:color="auto" w:fill="auto"/>
            <w:vAlign w:val="center"/>
          </w:tcPr>
          <w:p w:rsidR="006148E7" w:rsidRPr="00B9331D" w:rsidRDefault="006148E7" w:rsidP="00B9331D">
            <w:pPr>
              <w:rPr>
                <w:rFonts w:ascii="Times New Roman" w:hAnsi="Times New Roman"/>
                <w:sz w:val="20"/>
                <w:szCs w:val="20"/>
              </w:rPr>
            </w:pPr>
            <w:r w:rsidRPr="00B9331D">
              <w:rPr>
                <w:rFonts w:ascii="Times New Roman" w:hAnsi="Times New Roman"/>
                <w:b/>
              </w:rPr>
              <w:t>GI</w:t>
            </w:r>
            <w:r w:rsidR="009D0F10" w:rsidRPr="00B9331D">
              <w:rPr>
                <w:rFonts w:ascii="Times New Roman" w:hAnsi="Times New Roman"/>
                <w:b/>
              </w:rPr>
              <w:t>6</w:t>
            </w:r>
            <w:r w:rsidRPr="00B9331D">
              <w:rPr>
                <w:rFonts w:ascii="Times New Roman" w:hAnsi="Times New Roman"/>
                <w:b/>
              </w:rPr>
              <w:t>.3.</w:t>
            </w:r>
            <w:r w:rsidRPr="00B9331D">
              <w:rPr>
                <w:rFonts w:ascii="Times New Roman" w:hAnsi="Times New Roman"/>
              </w:rPr>
              <w:t>Kebelle _____________</w:t>
            </w:r>
          </w:p>
        </w:tc>
      </w:tr>
      <w:tr w:rsidR="006148E7" w:rsidRPr="00B9331D" w:rsidTr="006148E7">
        <w:trPr>
          <w:cantSplit/>
          <w:trHeight w:hRule="exact" w:val="524"/>
        </w:trPr>
        <w:tc>
          <w:tcPr>
            <w:tcW w:w="4755" w:type="dxa"/>
            <w:gridSpan w:val="4"/>
            <w:shd w:val="clear" w:color="auto" w:fill="auto"/>
            <w:vAlign w:val="center"/>
          </w:tcPr>
          <w:p w:rsidR="006148E7" w:rsidRPr="00B9331D" w:rsidRDefault="006148E7" w:rsidP="00B9331D">
            <w:pPr>
              <w:rPr>
                <w:rFonts w:ascii="Times New Roman" w:hAnsi="Times New Roman"/>
                <w:b/>
                <w:lang w:eastAsia="ja-JP"/>
              </w:rPr>
            </w:pPr>
          </w:p>
          <w:p w:rsidR="006148E7" w:rsidRPr="00B9331D" w:rsidRDefault="006148E7" w:rsidP="00B9331D">
            <w:pPr>
              <w:rPr>
                <w:rFonts w:ascii="Times New Roman" w:hAnsi="Times New Roman"/>
                <w:lang w:eastAsia="ja-JP"/>
              </w:rPr>
            </w:pPr>
            <w:r w:rsidRPr="00B9331D">
              <w:rPr>
                <w:rFonts w:ascii="Times New Roman" w:hAnsi="Times New Roman"/>
                <w:b/>
                <w:lang w:eastAsia="ja-JP"/>
              </w:rPr>
              <w:t>GI</w:t>
            </w:r>
            <w:r w:rsidR="009D0F10" w:rsidRPr="00B9331D">
              <w:rPr>
                <w:rFonts w:ascii="Times New Roman" w:hAnsi="Times New Roman"/>
                <w:b/>
                <w:lang w:eastAsia="ja-JP"/>
              </w:rPr>
              <w:t>6</w:t>
            </w:r>
            <w:r w:rsidRPr="00B9331D">
              <w:rPr>
                <w:rFonts w:ascii="Times New Roman" w:hAnsi="Times New Roman"/>
                <w:b/>
                <w:lang w:eastAsia="ja-JP"/>
              </w:rPr>
              <w:t>.4.</w:t>
            </w:r>
            <w:r w:rsidRPr="00B9331D">
              <w:rPr>
                <w:rFonts w:ascii="Times New Roman" w:hAnsi="Times New Roman"/>
                <w:lang w:eastAsia="ja-JP"/>
              </w:rPr>
              <w:t xml:space="preserve"> Common name of the area ____________  </w:t>
            </w:r>
          </w:p>
          <w:p w:rsidR="006148E7" w:rsidRPr="00B9331D" w:rsidRDefault="006148E7" w:rsidP="00B9331D">
            <w:pPr>
              <w:spacing w:line="360" w:lineRule="auto"/>
              <w:rPr>
                <w:rFonts w:ascii="Times New Roman" w:hAnsi="Times New Roman"/>
                <w:lang w:eastAsia="ja-JP"/>
              </w:rPr>
            </w:pPr>
          </w:p>
        </w:tc>
        <w:tc>
          <w:tcPr>
            <w:tcW w:w="8617" w:type="dxa"/>
            <w:gridSpan w:val="16"/>
            <w:shd w:val="clear" w:color="auto" w:fill="auto"/>
            <w:vAlign w:val="center"/>
          </w:tcPr>
          <w:p w:rsidR="006148E7" w:rsidRPr="00B9331D" w:rsidRDefault="006148E7" w:rsidP="00B9331D">
            <w:pPr>
              <w:rPr>
                <w:rFonts w:ascii="Times New Roman" w:hAnsi="Times New Roman"/>
                <w:b/>
                <w:szCs w:val="20"/>
              </w:rPr>
            </w:pPr>
          </w:p>
          <w:p w:rsidR="006148E7" w:rsidRPr="00B9331D" w:rsidRDefault="006148E7" w:rsidP="00B9331D">
            <w:pPr>
              <w:rPr>
                <w:rFonts w:ascii="Times New Roman" w:hAnsi="Times New Roman"/>
                <w:lang w:eastAsia="ja-JP"/>
              </w:rPr>
            </w:pPr>
            <w:r w:rsidRPr="00B9331D">
              <w:rPr>
                <w:rFonts w:ascii="Times New Roman" w:hAnsi="Times New Roman"/>
                <w:b/>
                <w:szCs w:val="20"/>
              </w:rPr>
              <w:t>GI</w:t>
            </w:r>
            <w:r w:rsidR="009D0F10" w:rsidRPr="00B9331D">
              <w:rPr>
                <w:rFonts w:ascii="Times New Roman" w:hAnsi="Times New Roman"/>
                <w:b/>
                <w:szCs w:val="20"/>
              </w:rPr>
              <w:t>6</w:t>
            </w:r>
            <w:r w:rsidRPr="00B9331D">
              <w:rPr>
                <w:rFonts w:ascii="Times New Roman" w:hAnsi="Times New Roman"/>
                <w:b/>
                <w:szCs w:val="20"/>
              </w:rPr>
              <w:t xml:space="preserve">.5. </w:t>
            </w:r>
            <w:r w:rsidRPr="00B9331D">
              <w:rPr>
                <w:rFonts w:ascii="Times New Roman" w:hAnsi="Times New Roman"/>
                <w:lang w:eastAsia="ja-JP"/>
              </w:rPr>
              <w:t>Direction to find the enterprise ____________________________________________</w:t>
            </w:r>
          </w:p>
          <w:p w:rsidR="006148E7" w:rsidRPr="00B9331D" w:rsidRDefault="006148E7" w:rsidP="00B9331D">
            <w:pPr>
              <w:pStyle w:val="ListParagraph"/>
              <w:rPr>
                <w:rFonts w:ascii="Times New Roman" w:hAnsi="Times New Roman"/>
                <w:lang w:eastAsia="ja-JP"/>
              </w:rPr>
            </w:pPr>
          </w:p>
          <w:p w:rsidR="006148E7" w:rsidRPr="00B9331D" w:rsidRDefault="006148E7" w:rsidP="00B9331D">
            <w:pPr>
              <w:rPr>
                <w:rFonts w:ascii="Times New Roman" w:hAnsi="Times New Roman"/>
                <w:lang w:eastAsia="ja-JP"/>
              </w:rPr>
            </w:pPr>
          </w:p>
          <w:p w:rsidR="006148E7" w:rsidRPr="00B9331D" w:rsidRDefault="006148E7" w:rsidP="00B9331D">
            <w:pPr>
              <w:rPr>
                <w:rFonts w:ascii="Times New Roman" w:hAnsi="Times New Roman"/>
                <w:sz w:val="20"/>
                <w:szCs w:val="20"/>
              </w:rPr>
            </w:pPr>
          </w:p>
        </w:tc>
      </w:tr>
      <w:tr w:rsidR="004934AD" w:rsidRPr="00B9331D" w:rsidTr="00461826">
        <w:trPr>
          <w:cantSplit/>
          <w:trHeight w:hRule="exact" w:val="449"/>
        </w:trPr>
        <w:tc>
          <w:tcPr>
            <w:tcW w:w="4749" w:type="dxa"/>
            <w:gridSpan w:val="3"/>
            <w:shd w:val="clear" w:color="auto" w:fill="auto"/>
            <w:vAlign w:val="center"/>
          </w:tcPr>
          <w:p w:rsidR="004934AD" w:rsidRPr="00B9331D" w:rsidRDefault="004934AD" w:rsidP="00B9331D">
            <w:pPr>
              <w:spacing w:line="360" w:lineRule="auto"/>
              <w:rPr>
                <w:rFonts w:ascii="Times New Roman" w:hAnsi="Times New Roman"/>
                <w:sz w:val="20"/>
                <w:szCs w:val="20"/>
              </w:rPr>
            </w:pPr>
            <w:r w:rsidRPr="00B9331D">
              <w:rPr>
                <w:rFonts w:ascii="Times New Roman" w:hAnsi="Times New Roman"/>
                <w:b/>
                <w:szCs w:val="20"/>
              </w:rPr>
              <w:t>GI</w:t>
            </w:r>
            <w:r w:rsidR="009D0F10" w:rsidRPr="00B9331D">
              <w:rPr>
                <w:rFonts w:ascii="Times New Roman" w:hAnsi="Times New Roman"/>
                <w:b/>
                <w:szCs w:val="20"/>
              </w:rPr>
              <w:t>7</w:t>
            </w:r>
            <w:r w:rsidRPr="00B9331D">
              <w:rPr>
                <w:rFonts w:ascii="Times New Roman" w:hAnsi="Times New Roman"/>
                <w:b/>
                <w:szCs w:val="20"/>
              </w:rPr>
              <w:t>. WEDP ID Number of Enterprise Owner</w:t>
            </w:r>
          </w:p>
        </w:tc>
        <w:tc>
          <w:tcPr>
            <w:tcW w:w="527" w:type="dxa"/>
            <w:gridSpan w:val="2"/>
            <w:tcBorders>
              <w:bottom w:val="single" w:sz="4" w:space="0" w:color="auto"/>
            </w:tcBorders>
            <w:shd w:val="clear" w:color="auto" w:fill="auto"/>
          </w:tcPr>
          <w:p w:rsidR="004934AD" w:rsidRPr="00B9331D" w:rsidRDefault="004934AD" w:rsidP="00B9331D">
            <w:pPr>
              <w:spacing w:line="360" w:lineRule="auto"/>
              <w:rPr>
                <w:rFonts w:ascii="Times New Roman" w:hAnsi="Times New Roman"/>
                <w:sz w:val="20"/>
                <w:szCs w:val="20"/>
              </w:rPr>
            </w:pPr>
          </w:p>
        </w:tc>
        <w:tc>
          <w:tcPr>
            <w:tcW w:w="534" w:type="dxa"/>
            <w:tcBorders>
              <w:bottom w:val="single" w:sz="4" w:space="0" w:color="auto"/>
            </w:tcBorders>
            <w:shd w:val="clear" w:color="auto" w:fill="auto"/>
          </w:tcPr>
          <w:p w:rsidR="004934AD" w:rsidRPr="00B9331D" w:rsidRDefault="004934AD" w:rsidP="00B9331D">
            <w:pPr>
              <w:spacing w:line="360" w:lineRule="auto"/>
              <w:rPr>
                <w:rFonts w:ascii="Times New Roman" w:hAnsi="Times New Roman"/>
                <w:sz w:val="20"/>
                <w:szCs w:val="20"/>
              </w:rPr>
            </w:pPr>
          </w:p>
        </w:tc>
        <w:tc>
          <w:tcPr>
            <w:tcW w:w="528" w:type="dxa"/>
            <w:tcBorders>
              <w:bottom w:val="single" w:sz="4" w:space="0" w:color="auto"/>
            </w:tcBorders>
            <w:shd w:val="clear" w:color="auto" w:fill="auto"/>
          </w:tcPr>
          <w:p w:rsidR="004934AD" w:rsidRPr="00B9331D" w:rsidRDefault="004934AD" w:rsidP="00B9331D">
            <w:pPr>
              <w:spacing w:line="360" w:lineRule="auto"/>
              <w:rPr>
                <w:rFonts w:ascii="Times New Roman" w:hAnsi="Times New Roman"/>
                <w:sz w:val="20"/>
                <w:szCs w:val="20"/>
              </w:rPr>
            </w:pPr>
          </w:p>
        </w:tc>
        <w:tc>
          <w:tcPr>
            <w:tcW w:w="529" w:type="dxa"/>
            <w:gridSpan w:val="2"/>
            <w:tcBorders>
              <w:bottom w:val="single" w:sz="4" w:space="0" w:color="auto"/>
            </w:tcBorders>
            <w:shd w:val="clear" w:color="auto" w:fill="auto"/>
          </w:tcPr>
          <w:p w:rsidR="004934AD" w:rsidRPr="00B9331D" w:rsidRDefault="004934AD" w:rsidP="00B9331D">
            <w:pPr>
              <w:spacing w:line="360" w:lineRule="auto"/>
              <w:rPr>
                <w:rFonts w:ascii="Times New Roman" w:hAnsi="Times New Roman"/>
                <w:sz w:val="20"/>
                <w:szCs w:val="20"/>
              </w:rPr>
            </w:pPr>
          </w:p>
        </w:tc>
        <w:tc>
          <w:tcPr>
            <w:tcW w:w="527" w:type="dxa"/>
            <w:tcBorders>
              <w:bottom w:val="single" w:sz="4" w:space="0" w:color="auto"/>
            </w:tcBorders>
          </w:tcPr>
          <w:p w:rsidR="004934AD" w:rsidRPr="00B9331D" w:rsidRDefault="004934AD" w:rsidP="00B9331D">
            <w:pPr>
              <w:spacing w:line="360" w:lineRule="auto"/>
              <w:rPr>
                <w:rFonts w:ascii="Times New Roman" w:hAnsi="Times New Roman"/>
                <w:sz w:val="20"/>
                <w:szCs w:val="20"/>
              </w:rPr>
            </w:pPr>
          </w:p>
        </w:tc>
        <w:tc>
          <w:tcPr>
            <w:tcW w:w="527" w:type="dxa"/>
            <w:tcBorders>
              <w:bottom w:val="single" w:sz="4" w:space="0" w:color="auto"/>
            </w:tcBorders>
          </w:tcPr>
          <w:p w:rsidR="004934AD" w:rsidRPr="00B9331D" w:rsidRDefault="004934AD" w:rsidP="00B9331D">
            <w:pPr>
              <w:spacing w:line="360" w:lineRule="auto"/>
              <w:rPr>
                <w:rFonts w:ascii="Times New Roman" w:hAnsi="Times New Roman"/>
                <w:sz w:val="20"/>
                <w:szCs w:val="20"/>
              </w:rPr>
            </w:pPr>
          </w:p>
        </w:tc>
        <w:tc>
          <w:tcPr>
            <w:tcW w:w="527" w:type="dxa"/>
            <w:tcBorders>
              <w:bottom w:val="single" w:sz="4" w:space="0" w:color="auto"/>
            </w:tcBorders>
          </w:tcPr>
          <w:p w:rsidR="004934AD" w:rsidRPr="00B9331D" w:rsidRDefault="004934AD" w:rsidP="00B9331D">
            <w:pPr>
              <w:spacing w:line="360" w:lineRule="auto"/>
              <w:rPr>
                <w:rFonts w:ascii="Times New Roman" w:hAnsi="Times New Roman"/>
                <w:sz w:val="20"/>
                <w:szCs w:val="20"/>
              </w:rPr>
            </w:pPr>
          </w:p>
        </w:tc>
        <w:tc>
          <w:tcPr>
            <w:tcW w:w="527" w:type="dxa"/>
            <w:gridSpan w:val="2"/>
            <w:tcBorders>
              <w:bottom w:val="single" w:sz="4" w:space="0" w:color="auto"/>
            </w:tcBorders>
          </w:tcPr>
          <w:p w:rsidR="004934AD" w:rsidRPr="00B9331D" w:rsidRDefault="004934AD" w:rsidP="00B9331D">
            <w:pPr>
              <w:spacing w:line="360" w:lineRule="auto"/>
              <w:rPr>
                <w:rFonts w:ascii="Times New Roman" w:hAnsi="Times New Roman"/>
                <w:sz w:val="20"/>
                <w:szCs w:val="20"/>
              </w:rPr>
            </w:pPr>
          </w:p>
        </w:tc>
        <w:tc>
          <w:tcPr>
            <w:tcW w:w="527" w:type="dxa"/>
            <w:gridSpan w:val="2"/>
            <w:tcBorders>
              <w:bottom w:val="single" w:sz="4" w:space="0" w:color="auto"/>
            </w:tcBorders>
          </w:tcPr>
          <w:p w:rsidR="004934AD" w:rsidRPr="00B9331D" w:rsidRDefault="004934AD" w:rsidP="00B9331D">
            <w:pPr>
              <w:spacing w:line="360" w:lineRule="auto"/>
              <w:rPr>
                <w:rFonts w:ascii="Times New Roman" w:hAnsi="Times New Roman"/>
                <w:sz w:val="20"/>
                <w:szCs w:val="20"/>
              </w:rPr>
            </w:pPr>
          </w:p>
        </w:tc>
        <w:tc>
          <w:tcPr>
            <w:tcW w:w="450" w:type="dxa"/>
            <w:tcBorders>
              <w:bottom w:val="single" w:sz="4" w:space="0" w:color="auto"/>
            </w:tcBorders>
          </w:tcPr>
          <w:p w:rsidR="004934AD" w:rsidRPr="00B9331D" w:rsidRDefault="004934AD" w:rsidP="00B9331D">
            <w:pPr>
              <w:spacing w:line="360" w:lineRule="auto"/>
              <w:rPr>
                <w:rFonts w:ascii="Times New Roman" w:hAnsi="Times New Roman"/>
                <w:sz w:val="20"/>
                <w:szCs w:val="20"/>
              </w:rPr>
            </w:pPr>
          </w:p>
        </w:tc>
        <w:tc>
          <w:tcPr>
            <w:tcW w:w="450" w:type="dxa"/>
            <w:gridSpan w:val="2"/>
            <w:tcBorders>
              <w:bottom w:val="single" w:sz="4" w:space="0" w:color="auto"/>
              <w:right w:val="single" w:sz="4" w:space="0" w:color="auto"/>
            </w:tcBorders>
            <w:vAlign w:val="center"/>
          </w:tcPr>
          <w:p w:rsidR="004934AD" w:rsidRPr="00B9331D" w:rsidRDefault="004934AD" w:rsidP="00B9331D">
            <w:pPr>
              <w:spacing w:line="276" w:lineRule="auto"/>
              <w:rPr>
                <w:rFonts w:ascii="Times New Roman" w:hAnsi="Times New Roman"/>
                <w:sz w:val="24"/>
                <w:szCs w:val="20"/>
              </w:rPr>
            </w:pPr>
          </w:p>
        </w:tc>
        <w:tc>
          <w:tcPr>
            <w:tcW w:w="2970" w:type="dxa"/>
            <w:tcBorders>
              <w:bottom w:val="single" w:sz="4" w:space="0" w:color="auto"/>
              <w:right w:val="single" w:sz="4" w:space="0" w:color="auto"/>
            </w:tcBorders>
            <w:shd w:val="clear" w:color="auto" w:fill="595959" w:themeFill="text1" w:themeFillTint="A6"/>
            <w:vAlign w:val="bottom"/>
          </w:tcPr>
          <w:p w:rsidR="009D0F10" w:rsidRPr="00B9331D" w:rsidRDefault="009D0F10" w:rsidP="00B9331D">
            <w:pPr>
              <w:spacing w:line="360" w:lineRule="auto"/>
              <w:rPr>
                <w:rFonts w:ascii="Times New Roman" w:hAnsi="Times New Roman"/>
                <w:sz w:val="16"/>
                <w:szCs w:val="20"/>
              </w:rPr>
            </w:pPr>
          </w:p>
        </w:tc>
      </w:tr>
      <w:tr w:rsidR="00F70FE4" w:rsidRPr="00B9331D" w:rsidTr="00461826">
        <w:trPr>
          <w:cantSplit/>
          <w:trHeight w:hRule="exact" w:val="539"/>
        </w:trPr>
        <w:tc>
          <w:tcPr>
            <w:tcW w:w="4749" w:type="dxa"/>
            <w:gridSpan w:val="3"/>
            <w:shd w:val="clear" w:color="auto" w:fill="auto"/>
            <w:vAlign w:val="center"/>
          </w:tcPr>
          <w:p w:rsidR="00F70FE4" w:rsidRPr="00B9331D" w:rsidRDefault="00F70FE4" w:rsidP="00B9331D">
            <w:pPr>
              <w:spacing w:line="360" w:lineRule="auto"/>
              <w:rPr>
                <w:rFonts w:ascii="Times New Roman" w:hAnsi="Times New Roman"/>
                <w:b/>
                <w:szCs w:val="20"/>
              </w:rPr>
            </w:pPr>
            <w:r w:rsidRPr="00B9331D">
              <w:rPr>
                <w:rFonts w:ascii="Times New Roman" w:hAnsi="Times New Roman"/>
                <w:b/>
                <w:szCs w:val="20"/>
              </w:rPr>
              <w:t>GI8. WEDP status</w:t>
            </w:r>
          </w:p>
        </w:tc>
        <w:tc>
          <w:tcPr>
            <w:tcW w:w="3943" w:type="dxa"/>
            <w:gridSpan w:val="10"/>
            <w:tcBorders>
              <w:right w:val="nil"/>
            </w:tcBorders>
            <w:shd w:val="clear" w:color="auto" w:fill="auto"/>
            <w:vAlign w:val="bottom"/>
          </w:tcPr>
          <w:p w:rsidR="00F70FE4" w:rsidRPr="00B9331D" w:rsidRDefault="00D45A0B" w:rsidP="00B9331D">
            <w:pPr>
              <w:spacing w:line="360" w:lineRule="auto"/>
              <w:rPr>
                <w:rFonts w:ascii="Times New Roman" w:hAnsi="Times New Roman"/>
                <w:b/>
                <w:sz w:val="16"/>
                <w:szCs w:val="20"/>
              </w:rPr>
            </w:pPr>
            <w:r w:rsidRPr="00D45A0B">
              <w:rPr>
                <w:rFonts w:ascii="Times New Roman" w:hAnsi="Times New Roman"/>
                <w:noProof/>
                <w:sz w:val="24"/>
                <w:szCs w:val="20"/>
              </w:rPr>
              <w:pict>
                <v:rect id="Rectangle 99" o:spid="_x0000_s1186" style="position:absolute;margin-left:103.55pt;margin-top:1.45pt;width:9.65pt;height:8.5pt;flip:y;z-index:25238528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" fillcolor="white [3201]" strokecolor="black [3200]" strokeweight=".5pt">
                  <v:path arrowok="t"/>
                </v:rect>
              </w:pict>
            </w:r>
            <w:r w:rsidR="00F70FE4" w:rsidRPr="00B9331D">
              <w:rPr>
                <w:rFonts w:ascii="Times New Roman" w:hAnsi="Times New Roman"/>
                <w:b/>
                <w:sz w:val="16"/>
                <w:szCs w:val="20"/>
              </w:rPr>
              <w:t>Received WEDP Loan</w:t>
            </w:r>
          </w:p>
          <w:p w:rsidR="00F70FE4" w:rsidRPr="00B9331D" w:rsidRDefault="00D45A0B" w:rsidP="00B9331D">
            <w:pPr>
              <w:spacing w:line="360" w:lineRule="auto"/>
              <w:ind w:left="9"/>
              <w:rPr>
                <w:rFonts w:ascii="Times New Roman" w:hAnsi="Times New Roman"/>
                <w:b/>
                <w:sz w:val="16"/>
                <w:szCs w:val="20"/>
              </w:rPr>
            </w:pPr>
            <w:r w:rsidRPr="00D45A0B">
              <w:rPr>
                <w:rFonts w:ascii="Times New Roman" w:hAnsi="Times New Roman"/>
                <w:noProof/>
                <w:sz w:val="24"/>
                <w:szCs w:val="20"/>
              </w:rPr>
              <w:pict>
                <v:rect id="Rectangle 100" o:spid="_x0000_s1185" style="position:absolute;left:0;text-align:left;margin-left:104.3pt;margin-top:-.95pt;width:9.65pt;height:8.5pt;flip:y;z-index:2523863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" fillcolor="white [3201]" strokecolor="black [3200]" strokeweight=".5pt">
                  <v:path arrowok="t"/>
                </v:rect>
              </w:pict>
            </w:r>
            <w:r w:rsidR="00F70FE4" w:rsidRPr="00B9331D">
              <w:rPr>
                <w:rFonts w:ascii="Times New Roman" w:hAnsi="Times New Roman"/>
                <w:b/>
                <w:sz w:val="16"/>
                <w:szCs w:val="20"/>
              </w:rPr>
              <w:t>Received WEDP Training</w:t>
            </w:r>
          </w:p>
          <w:p w:rsidR="00F70FE4" w:rsidRPr="00B9331D" w:rsidRDefault="00F70FE4" w:rsidP="00B9331D">
            <w:pPr>
              <w:spacing w:line="360" w:lineRule="auto"/>
              <w:rPr>
                <w:rFonts w:ascii="Times New Roman" w:hAnsi="Times New Roman"/>
                <w:sz w:val="16"/>
                <w:szCs w:val="20"/>
              </w:rPr>
            </w:pPr>
          </w:p>
        </w:tc>
        <w:tc>
          <w:tcPr>
            <w:tcW w:w="4680" w:type="dxa"/>
            <w:gridSpan w:val="7"/>
            <w:tcBorders>
              <w:left w:val="nil"/>
              <w:right w:val="single" w:sz="4" w:space="0" w:color="auto"/>
            </w:tcBorders>
            <w:shd w:val="clear" w:color="auto" w:fill="auto"/>
            <w:vAlign w:val="bottom"/>
          </w:tcPr>
          <w:p w:rsidR="00F70FE4" w:rsidRPr="00B9331D" w:rsidRDefault="00D45A0B" w:rsidP="00B9331D">
            <w:pPr>
              <w:spacing w:line="360" w:lineRule="auto"/>
              <w:ind w:left="9"/>
              <w:rPr>
                <w:rFonts w:ascii="Times New Roman" w:hAnsi="Times New Roman"/>
                <w:b/>
                <w:sz w:val="16"/>
                <w:szCs w:val="20"/>
              </w:rPr>
            </w:pPr>
            <w:r w:rsidRPr="00D45A0B">
              <w:rPr>
                <w:rFonts w:ascii="Times New Roman" w:hAnsi="Times New Roman"/>
                <w:noProof/>
                <w:sz w:val="24"/>
                <w:szCs w:val="20"/>
              </w:rPr>
              <w:pict>
                <v:rect id="Rectangle 123" o:spid="_x0000_s1184" style="position:absolute;left:0;text-align:left;margin-left:141.75pt;margin-top:.6pt;width:9.65pt;height:8.5pt;flip:y;z-index:25238835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" fillcolor="white [3201]" strokecolor="black [3200]" strokeweight=".5pt">
                  <v:path arrowok="t"/>
                </v:rect>
              </w:pict>
            </w:r>
            <w:r w:rsidR="00F70FE4" w:rsidRPr="00B9331D">
              <w:rPr>
                <w:rFonts w:ascii="Times New Roman" w:hAnsi="Times New Roman"/>
                <w:b/>
                <w:sz w:val="16"/>
                <w:szCs w:val="20"/>
              </w:rPr>
              <w:t xml:space="preserve">Received WEDP Loan and training   </w:t>
            </w:r>
          </w:p>
          <w:p w:rsidR="00F70FE4" w:rsidRPr="00B9331D" w:rsidRDefault="00D45A0B" w:rsidP="00B9331D">
            <w:pPr>
              <w:spacing w:line="360" w:lineRule="auto"/>
              <w:ind w:left="9"/>
              <w:rPr>
                <w:rFonts w:ascii="Times New Roman" w:hAnsi="Times New Roman"/>
                <w:b/>
                <w:sz w:val="16"/>
                <w:szCs w:val="20"/>
              </w:rPr>
            </w:pPr>
            <w:r w:rsidRPr="00D45A0B">
              <w:rPr>
                <w:rFonts w:ascii="Times New Roman" w:hAnsi="Times New Roman"/>
                <w:noProof/>
                <w:sz w:val="24"/>
                <w:szCs w:val="20"/>
              </w:rPr>
              <w:pict>
                <v:rect id="Rectangle 124" o:spid="_x0000_s1183" style="position:absolute;left:0;text-align:left;margin-left:161pt;margin-top:1.15pt;width:9.65pt;height:8.5pt;flip:y;z-index:2523904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" fillcolor="white [3201]" strokecolor="black [3200]" strokeweight=".5pt">
                  <v:path arrowok="t"/>
                </v:rect>
              </w:pict>
            </w:r>
            <w:r w:rsidR="00F70FE4" w:rsidRPr="00B9331D">
              <w:rPr>
                <w:rFonts w:ascii="Times New Roman" w:hAnsi="Times New Roman"/>
                <w:b/>
                <w:sz w:val="16"/>
                <w:szCs w:val="20"/>
              </w:rPr>
              <w:t>Received neither WEDP Loan nor  training</w:t>
            </w:r>
          </w:p>
          <w:p w:rsidR="00F70FE4" w:rsidRPr="00B9331D" w:rsidRDefault="00F70FE4" w:rsidP="00B9331D">
            <w:pPr>
              <w:rPr>
                <w:rFonts w:ascii="Times New Roman" w:hAnsi="Times New Roman"/>
                <w:sz w:val="16"/>
                <w:szCs w:val="20"/>
              </w:rPr>
            </w:pPr>
          </w:p>
          <w:p w:rsidR="00F70FE4" w:rsidRPr="00B9331D" w:rsidRDefault="00F70FE4" w:rsidP="00B9331D">
            <w:pPr>
              <w:rPr>
                <w:rFonts w:ascii="Times New Roman" w:hAnsi="Times New Roman"/>
                <w:sz w:val="16"/>
                <w:szCs w:val="20"/>
              </w:rPr>
            </w:pPr>
          </w:p>
          <w:p w:rsidR="00F70FE4" w:rsidRPr="00B9331D" w:rsidRDefault="00F70FE4" w:rsidP="00B9331D">
            <w:pPr>
              <w:spacing w:line="360" w:lineRule="auto"/>
              <w:rPr>
                <w:rFonts w:ascii="Times New Roman" w:hAnsi="Times New Roman"/>
                <w:sz w:val="16"/>
                <w:szCs w:val="20"/>
              </w:rPr>
            </w:pPr>
          </w:p>
        </w:tc>
      </w:tr>
    </w:tbl>
    <w:p w:rsidR="008B0401" w:rsidRPr="00B9331D" w:rsidRDefault="008B0401" w:rsidP="00B9331D">
      <w:pPr>
        <w:rPr>
          <w:rFonts w:ascii="Times New Roman" w:hAnsi="Times New Roman"/>
          <w:b/>
          <w:bCs/>
          <w:sz w:val="20"/>
          <w:szCs w:val="20"/>
        </w:rPr>
      </w:pPr>
    </w:p>
    <w:p w:rsidR="008B0401" w:rsidRPr="00B9331D" w:rsidRDefault="00631B93" w:rsidP="00B9331D">
      <w:pPr>
        <w:pStyle w:val="Heading1"/>
        <w:numPr>
          <w:ilvl w:val="0"/>
          <w:numId w:val="0"/>
        </w:numPr>
        <w:pBdr>
          <w:top w:val="single" w:sz="4" w:space="1" w:color="auto"/>
          <w:bottom w:val="single" w:sz="4" w:space="1" w:color="auto"/>
        </w:pBdr>
        <w:jc w:val="center"/>
        <w:rPr>
          <w:b w:val="0"/>
        </w:rPr>
      </w:pPr>
      <w:r w:rsidRPr="00B9331D">
        <w:t>Section 1</w:t>
      </w:r>
      <w:r w:rsidR="008B0401" w:rsidRPr="00B9331D">
        <w:t xml:space="preserve">: </w:t>
      </w:r>
      <w:r w:rsidR="00923D02" w:rsidRPr="00B9331D">
        <w:t>Personal Information</w:t>
      </w:r>
      <w:r w:rsidR="006148E7" w:rsidRPr="00B9331D">
        <w:t xml:space="preserve"> (PI)</w:t>
      </w:r>
    </w:p>
    <w:p w:rsidR="00687A09" w:rsidRPr="00B9331D" w:rsidRDefault="00687A09" w:rsidP="00B9331D">
      <w:pPr>
        <w:rPr>
          <w:rFonts w:ascii="Times New Roman" w:hAnsi="Times New Roman"/>
          <w:b/>
          <w:szCs w:val="20"/>
        </w:rPr>
      </w:pPr>
    </w:p>
    <w:tbl>
      <w:tblPr>
        <w:tblW w:w="5218"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09"/>
        <w:gridCol w:w="5296"/>
        <w:gridCol w:w="2431"/>
        <w:gridCol w:w="44"/>
        <w:gridCol w:w="58"/>
        <w:gridCol w:w="2417"/>
        <w:gridCol w:w="360"/>
        <w:gridCol w:w="2435"/>
      </w:tblGrid>
      <w:tr w:rsidR="002E3E34" w:rsidRPr="00B9331D" w:rsidTr="00795FAF">
        <w:tc>
          <w:tcPr>
            <w:tcW w:w="709" w:type="dxa"/>
            <w:shd w:val="clear" w:color="auto" w:fill="000000" w:themeFill="text1"/>
          </w:tcPr>
          <w:p w:rsidR="00666826" w:rsidRPr="00B9331D" w:rsidRDefault="00666826" w:rsidP="00B9331D">
            <w:pPr>
              <w:jc w:val="center"/>
              <w:rPr>
                <w:rFonts w:ascii="Times New Roman" w:hAnsi="Times New Roman"/>
                <w:b/>
              </w:rPr>
            </w:pPr>
          </w:p>
        </w:tc>
        <w:tc>
          <w:tcPr>
            <w:tcW w:w="5296" w:type="dxa"/>
            <w:shd w:val="clear" w:color="auto" w:fill="DBE5F1" w:themeFill="accent1" w:themeFillTint="33"/>
            <w:vAlign w:val="center"/>
          </w:tcPr>
          <w:p w:rsidR="00666826" w:rsidRPr="00B9331D" w:rsidRDefault="007F2A9D" w:rsidP="00B9331D">
            <w:pPr>
              <w:jc w:val="center"/>
              <w:rPr>
                <w:rFonts w:ascii="Times New Roman" w:hAnsi="Times New Roman"/>
                <w:b/>
                <w:sz w:val="24"/>
                <w:szCs w:val="24"/>
              </w:rPr>
            </w:pPr>
            <w:r w:rsidRPr="00B9331D">
              <w:rPr>
                <w:rFonts w:ascii="Times New Roman" w:hAnsi="Times New Roman"/>
                <w:b/>
                <w:sz w:val="24"/>
                <w:szCs w:val="24"/>
              </w:rPr>
              <w:t>QUESTION</w:t>
            </w:r>
          </w:p>
        </w:tc>
        <w:tc>
          <w:tcPr>
            <w:tcW w:w="5310" w:type="dxa"/>
            <w:gridSpan w:val="5"/>
            <w:shd w:val="clear" w:color="auto" w:fill="DBE5F1" w:themeFill="accent1" w:themeFillTint="33"/>
            <w:vAlign w:val="center"/>
          </w:tcPr>
          <w:p w:rsidR="00666826" w:rsidRPr="00B9331D" w:rsidRDefault="007F2A9D" w:rsidP="00B9331D">
            <w:pPr>
              <w:jc w:val="center"/>
              <w:rPr>
                <w:rFonts w:ascii="Times New Roman" w:hAnsi="Times New Roman"/>
                <w:b/>
                <w:sz w:val="24"/>
                <w:szCs w:val="24"/>
              </w:rPr>
            </w:pPr>
            <w:r w:rsidRPr="00B9331D">
              <w:rPr>
                <w:rFonts w:ascii="Times New Roman" w:hAnsi="Times New Roman"/>
                <w:b/>
                <w:sz w:val="24"/>
                <w:szCs w:val="24"/>
              </w:rPr>
              <w:t>CODES</w:t>
            </w:r>
          </w:p>
        </w:tc>
        <w:tc>
          <w:tcPr>
            <w:tcW w:w="2435" w:type="dxa"/>
            <w:tcBorders>
              <w:bottom w:val="single" w:sz="4" w:space="0" w:color="auto"/>
            </w:tcBorders>
            <w:shd w:val="clear" w:color="auto" w:fill="F2DBDB" w:themeFill="accent2" w:themeFillTint="33"/>
            <w:vAlign w:val="center"/>
          </w:tcPr>
          <w:p w:rsidR="007F2A9D" w:rsidRPr="00B9331D" w:rsidRDefault="007F2A9D" w:rsidP="00B9331D">
            <w:pPr>
              <w:jc w:val="center"/>
              <w:rPr>
                <w:rFonts w:ascii="Times New Roman" w:hAnsi="Times New Roman"/>
                <w:b/>
                <w:sz w:val="24"/>
                <w:szCs w:val="24"/>
              </w:rPr>
            </w:pPr>
            <w:r w:rsidRPr="00B9331D">
              <w:rPr>
                <w:rFonts w:ascii="Times New Roman" w:hAnsi="Times New Roman"/>
                <w:b/>
                <w:sz w:val="24"/>
                <w:szCs w:val="24"/>
              </w:rPr>
              <w:t>ANSWER</w:t>
            </w:r>
          </w:p>
        </w:tc>
      </w:tr>
      <w:tr w:rsidR="000420E5" w:rsidRPr="00B9331D" w:rsidTr="00795FAF">
        <w:tc>
          <w:tcPr>
            <w:tcW w:w="709" w:type="dxa"/>
            <w:vAlign w:val="center"/>
          </w:tcPr>
          <w:p w:rsidR="000420E5" w:rsidRPr="00B9331D" w:rsidRDefault="007D6155" w:rsidP="00B9331D">
            <w:pPr>
              <w:rPr>
                <w:rFonts w:ascii="Times New Roman" w:hAnsi="Times New Roman"/>
                <w:sz w:val="24"/>
              </w:rPr>
            </w:pPr>
            <w:r w:rsidRPr="00B9331D">
              <w:rPr>
                <w:rFonts w:ascii="Times New Roman" w:hAnsi="Times New Roman"/>
                <w:sz w:val="24"/>
              </w:rPr>
              <w:t>PI1</w:t>
            </w:r>
          </w:p>
        </w:tc>
        <w:tc>
          <w:tcPr>
            <w:tcW w:w="5296" w:type="dxa"/>
            <w:vAlign w:val="center"/>
          </w:tcPr>
          <w:p w:rsidR="002E3E34" w:rsidRPr="00B9331D" w:rsidRDefault="002E3E34" w:rsidP="00B9331D">
            <w:pPr>
              <w:rPr>
                <w:rFonts w:ascii="Times New Roman" w:hAnsi="Times New Roman"/>
                <w:sz w:val="24"/>
              </w:rPr>
            </w:pPr>
          </w:p>
          <w:p w:rsidR="000420E5" w:rsidRPr="00B9331D" w:rsidRDefault="000420E5" w:rsidP="00B9331D">
            <w:pPr>
              <w:rPr>
                <w:rFonts w:ascii="Times New Roman" w:hAnsi="Times New Roman"/>
                <w:sz w:val="24"/>
              </w:rPr>
            </w:pPr>
            <w:r w:rsidRPr="00B9331D">
              <w:rPr>
                <w:rFonts w:ascii="Times New Roman" w:hAnsi="Times New Roman"/>
                <w:sz w:val="24"/>
              </w:rPr>
              <w:t>What is your age?</w:t>
            </w:r>
          </w:p>
          <w:p w:rsidR="002E3E34" w:rsidRPr="00B9331D" w:rsidRDefault="002E3E34" w:rsidP="00B9331D">
            <w:pPr>
              <w:rPr>
                <w:rFonts w:ascii="Times New Roman" w:hAnsi="Times New Roman"/>
                <w:sz w:val="24"/>
              </w:rPr>
            </w:pPr>
          </w:p>
        </w:tc>
        <w:tc>
          <w:tcPr>
            <w:tcW w:w="4950" w:type="dxa"/>
            <w:gridSpan w:val="4"/>
            <w:tcBorders>
              <w:right w:val="single" w:sz="4" w:space="0" w:color="FFFFFF" w:themeColor="background1"/>
            </w:tcBorders>
            <w:vAlign w:val="center"/>
          </w:tcPr>
          <w:p w:rsidR="000420E5" w:rsidRPr="00B9331D" w:rsidRDefault="000420E5" w:rsidP="00B9331D">
            <w:pPr>
              <w:rPr>
                <w:rFonts w:ascii="Times New Roman" w:hAnsi="Times New Roman"/>
                <w:i/>
              </w:rPr>
            </w:pPr>
            <w:r w:rsidRPr="00B9331D">
              <w:rPr>
                <w:rFonts w:ascii="Times New Roman" w:hAnsi="Times New Roman"/>
                <w:i/>
              </w:rPr>
              <w:t>Record age in full years</w:t>
            </w:r>
          </w:p>
        </w:tc>
        <w:tc>
          <w:tcPr>
            <w:tcW w:w="360" w:type="dxa"/>
            <w:tcBorders>
              <w:left w:val="single" w:sz="4" w:space="0" w:color="FFFFFF" w:themeColor="background1"/>
            </w:tcBorders>
          </w:tcPr>
          <w:p w:rsidR="000420E5" w:rsidRPr="00B9331D" w:rsidRDefault="000420E5" w:rsidP="00B9331D">
            <w:pPr>
              <w:rPr>
                <w:rFonts w:ascii="Times New Roman" w:hAnsi="Times New Roman"/>
              </w:rPr>
            </w:pPr>
          </w:p>
        </w:tc>
        <w:tc>
          <w:tcPr>
            <w:tcW w:w="2435" w:type="dxa"/>
            <w:vAlign w:val="center"/>
          </w:tcPr>
          <w:p w:rsidR="000420E5" w:rsidRPr="00B9331D" w:rsidRDefault="000420E5" w:rsidP="00B9331D">
            <w:pPr>
              <w:jc w:val="center"/>
              <w:rPr>
                <w:rFonts w:ascii="Times New Roman" w:hAnsi="Times New Roman"/>
              </w:rPr>
            </w:pPr>
          </w:p>
          <w:p w:rsidR="002E3E34" w:rsidRPr="00B9331D" w:rsidRDefault="00D45A0B" w:rsidP="00B9331D">
            <w:pPr>
              <w:jc w:val="center"/>
              <w:rPr>
                <w:rFonts w:ascii="Times New Roman" w:hAnsi="Times New Roman"/>
              </w:rPr>
            </w:pPr>
            <w:r w:rsidRPr="00D45A0B">
              <w:rPr>
                <w:rFonts w:ascii="Times New Roman" w:hAnsi="Times New Roman"/>
                <w:noProof/>
              </w:rPr>
              <w:pict>
                <v:rect id="_x0000_s1182" style="position:absolute;left:0;text-align:left;margin-left:43.2pt;margin-top:0;width:35.3pt;height:24.5pt;z-index:252005376;visibility:visible;mso-position-horizontal-relative:left-margin-area;mso-position-vertical:cente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">
                  <w10:wrap anchorx="margin"/>
                </v:rect>
              </w:pict>
            </w:r>
          </w:p>
          <w:p w:rsidR="002E3E34" w:rsidRPr="00B9331D" w:rsidRDefault="002E3E34" w:rsidP="00B9331D">
            <w:pPr>
              <w:jc w:val="center"/>
              <w:rPr>
                <w:rFonts w:ascii="Times New Roman" w:hAnsi="Times New Roman"/>
              </w:rPr>
            </w:pPr>
          </w:p>
          <w:p w:rsidR="00174095" w:rsidRPr="00B9331D" w:rsidRDefault="00174095" w:rsidP="00B9331D">
            <w:pPr>
              <w:jc w:val="center"/>
              <w:rPr>
                <w:rFonts w:ascii="Times New Roman" w:hAnsi="Times New Roman"/>
              </w:rPr>
            </w:pPr>
          </w:p>
        </w:tc>
      </w:tr>
      <w:tr w:rsidR="00856C03" w:rsidRPr="00B9331D" w:rsidTr="00CF450B">
        <w:tc>
          <w:tcPr>
            <w:tcW w:w="709" w:type="dxa"/>
            <w:vAlign w:val="center"/>
          </w:tcPr>
          <w:p w:rsidR="00856C03" w:rsidRPr="00B9331D" w:rsidRDefault="009C44C8" w:rsidP="00B9331D">
            <w:pPr>
              <w:rPr>
                <w:rFonts w:ascii="Times New Roman" w:hAnsi="Times New Roman"/>
                <w:sz w:val="24"/>
              </w:rPr>
            </w:pPr>
            <w:r w:rsidRPr="00B9331D">
              <w:rPr>
                <w:rFonts w:ascii="Times New Roman" w:hAnsi="Times New Roman"/>
                <w:sz w:val="24"/>
              </w:rPr>
              <w:t>PI2</w:t>
            </w:r>
          </w:p>
        </w:tc>
        <w:tc>
          <w:tcPr>
            <w:tcW w:w="5296" w:type="dxa"/>
            <w:vAlign w:val="center"/>
          </w:tcPr>
          <w:p w:rsidR="00856C03" w:rsidRPr="00B9331D" w:rsidRDefault="00856C03" w:rsidP="00B9331D">
            <w:pPr>
              <w:rPr>
                <w:rFonts w:ascii="Times New Roman" w:hAnsi="Times New Roman"/>
                <w:sz w:val="24"/>
              </w:rPr>
            </w:pPr>
            <w:r w:rsidRPr="00B9331D">
              <w:rPr>
                <w:rFonts w:ascii="Times New Roman" w:hAnsi="Times New Roman"/>
                <w:sz w:val="24"/>
              </w:rPr>
              <w:t>What is your place of birth?</w:t>
            </w:r>
          </w:p>
          <w:p w:rsidR="00856C03" w:rsidRPr="00B9331D" w:rsidRDefault="00856C03" w:rsidP="00B9331D">
            <w:pPr>
              <w:rPr>
                <w:rFonts w:ascii="Times New Roman" w:hAnsi="Times New Roman"/>
                <w:i/>
                <w:sz w:val="24"/>
              </w:rPr>
            </w:pPr>
            <w:r w:rsidRPr="00B9331D">
              <w:rPr>
                <w:rFonts w:ascii="Times New Roman" w:hAnsi="Times New Roman"/>
                <w:i/>
                <w:sz w:val="20"/>
              </w:rPr>
              <w:t>Record verbatim and code</w:t>
            </w:r>
          </w:p>
        </w:tc>
        <w:tc>
          <w:tcPr>
            <w:tcW w:w="2475" w:type="dxa"/>
            <w:gridSpan w:val="2"/>
            <w:tcBorders>
              <w:right w:val="single" w:sz="4" w:space="0" w:color="FFFFFF" w:themeColor="background1"/>
            </w:tcBorders>
            <w:vAlign w:val="center"/>
          </w:tcPr>
          <w:p w:rsidR="00856C03" w:rsidRPr="00B9331D" w:rsidRDefault="00856C03" w:rsidP="00B9331D">
            <w:pPr>
              <w:rPr>
                <w:rFonts w:ascii="Times New Roman" w:hAnsi="Times New Roman"/>
              </w:rPr>
            </w:pPr>
            <w:r w:rsidRPr="00B9331D">
              <w:rPr>
                <w:rFonts w:ascii="Times New Roman" w:hAnsi="Times New Roman"/>
              </w:rPr>
              <w:t>1 = Addis Ababa</w:t>
            </w:r>
          </w:p>
          <w:p w:rsidR="00856C03" w:rsidRPr="00B9331D" w:rsidRDefault="00856C03" w:rsidP="00B9331D">
            <w:pPr>
              <w:rPr>
                <w:rFonts w:ascii="Times New Roman" w:hAnsi="Times New Roman"/>
              </w:rPr>
            </w:pPr>
            <w:r w:rsidRPr="00B9331D">
              <w:rPr>
                <w:rFonts w:ascii="Times New Roman" w:hAnsi="Times New Roman"/>
              </w:rPr>
              <w:t xml:space="preserve">2 = </w:t>
            </w:r>
            <w:proofErr w:type="spellStart"/>
            <w:r w:rsidRPr="00B9331D">
              <w:rPr>
                <w:rFonts w:ascii="Times New Roman" w:hAnsi="Times New Roman"/>
              </w:rPr>
              <w:t>Adama</w:t>
            </w:r>
            <w:proofErr w:type="spellEnd"/>
          </w:p>
          <w:p w:rsidR="00856C03" w:rsidRPr="00B9331D" w:rsidRDefault="00856C03" w:rsidP="00B9331D">
            <w:pPr>
              <w:rPr>
                <w:rFonts w:ascii="Times New Roman" w:hAnsi="Times New Roman"/>
              </w:rPr>
            </w:pPr>
            <w:r w:rsidRPr="00B9331D">
              <w:rPr>
                <w:rFonts w:ascii="Times New Roman" w:hAnsi="Times New Roman"/>
              </w:rPr>
              <w:t xml:space="preserve">3 = </w:t>
            </w:r>
            <w:proofErr w:type="spellStart"/>
            <w:r w:rsidRPr="00B9331D">
              <w:rPr>
                <w:rFonts w:ascii="Times New Roman" w:hAnsi="Times New Roman"/>
              </w:rPr>
              <w:t>Bahir</w:t>
            </w:r>
            <w:proofErr w:type="spellEnd"/>
            <w:r w:rsidRPr="00B9331D">
              <w:rPr>
                <w:rFonts w:ascii="Times New Roman" w:hAnsi="Times New Roman"/>
              </w:rPr>
              <w:t xml:space="preserve"> Dar</w:t>
            </w:r>
          </w:p>
          <w:p w:rsidR="00856C03" w:rsidRPr="00B9331D" w:rsidRDefault="00856C03" w:rsidP="00B9331D">
            <w:pPr>
              <w:rPr>
                <w:rFonts w:ascii="Times New Roman" w:hAnsi="Times New Roman"/>
              </w:rPr>
            </w:pPr>
            <w:r w:rsidRPr="00B9331D">
              <w:rPr>
                <w:rFonts w:ascii="Times New Roman" w:hAnsi="Times New Roman"/>
              </w:rPr>
              <w:t xml:space="preserve">4 = Dire </w:t>
            </w:r>
            <w:proofErr w:type="spellStart"/>
            <w:r w:rsidRPr="00B9331D">
              <w:rPr>
                <w:rFonts w:ascii="Times New Roman" w:hAnsi="Times New Roman"/>
              </w:rPr>
              <w:t>Dawa</w:t>
            </w:r>
            <w:proofErr w:type="spellEnd"/>
          </w:p>
        </w:tc>
        <w:tc>
          <w:tcPr>
            <w:tcW w:w="2475" w:type="dxa"/>
            <w:gridSpan w:val="2"/>
            <w:tcBorders>
              <w:right w:val="single" w:sz="4" w:space="0" w:color="FFFFFF" w:themeColor="background1"/>
            </w:tcBorders>
            <w:vAlign w:val="center"/>
          </w:tcPr>
          <w:p w:rsidR="00856C03" w:rsidRPr="00B9331D" w:rsidRDefault="00856C03" w:rsidP="00B9331D">
            <w:pPr>
              <w:rPr>
                <w:rFonts w:ascii="Times New Roman" w:hAnsi="Times New Roman"/>
              </w:rPr>
            </w:pPr>
            <w:r w:rsidRPr="00B9331D">
              <w:rPr>
                <w:rFonts w:ascii="Times New Roman" w:hAnsi="Times New Roman"/>
              </w:rPr>
              <w:t xml:space="preserve">5 = </w:t>
            </w:r>
            <w:proofErr w:type="spellStart"/>
            <w:r w:rsidRPr="00B9331D">
              <w:rPr>
                <w:rFonts w:ascii="Times New Roman" w:hAnsi="Times New Roman"/>
              </w:rPr>
              <w:t>Hawassa</w:t>
            </w:r>
            <w:proofErr w:type="spellEnd"/>
          </w:p>
          <w:p w:rsidR="00856C03" w:rsidRPr="00B9331D" w:rsidRDefault="00856C03" w:rsidP="00B9331D">
            <w:pPr>
              <w:rPr>
                <w:rFonts w:ascii="Times New Roman" w:hAnsi="Times New Roman"/>
              </w:rPr>
            </w:pPr>
            <w:r w:rsidRPr="00B9331D">
              <w:rPr>
                <w:rFonts w:ascii="Times New Roman" w:hAnsi="Times New Roman"/>
              </w:rPr>
              <w:t xml:space="preserve">6 = </w:t>
            </w:r>
            <w:proofErr w:type="spellStart"/>
            <w:r w:rsidRPr="00B9331D">
              <w:rPr>
                <w:rFonts w:ascii="Times New Roman" w:hAnsi="Times New Roman"/>
              </w:rPr>
              <w:t>Mekelle</w:t>
            </w:r>
            <w:proofErr w:type="spellEnd"/>
          </w:p>
          <w:p w:rsidR="00856C03" w:rsidRPr="00B9331D" w:rsidRDefault="00856C03" w:rsidP="00B9331D">
            <w:pPr>
              <w:rPr>
                <w:rFonts w:ascii="Times New Roman" w:hAnsi="Times New Roman"/>
              </w:rPr>
            </w:pPr>
            <w:r w:rsidRPr="00B9331D">
              <w:rPr>
                <w:rFonts w:ascii="Times New Roman" w:hAnsi="Times New Roman"/>
              </w:rPr>
              <w:t>7 = Other in Ethiopia</w:t>
            </w:r>
          </w:p>
          <w:p w:rsidR="00856C03" w:rsidRPr="00B9331D" w:rsidRDefault="00856C03" w:rsidP="00B9331D">
            <w:pPr>
              <w:rPr>
                <w:rFonts w:ascii="Times New Roman" w:hAnsi="Times New Roman"/>
              </w:rPr>
            </w:pPr>
            <w:r w:rsidRPr="00B9331D">
              <w:rPr>
                <w:rFonts w:ascii="Times New Roman" w:hAnsi="Times New Roman"/>
              </w:rPr>
              <w:t>8 = Another country</w:t>
            </w:r>
          </w:p>
        </w:tc>
        <w:tc>
          <w:tcPr>
            <w:tcW w:w="360" w:type="dxa"/>
            <w:tcBorders>
              <w:left w:val="single" w:sz="4" w:space="0" w:color="FFFFFF" w:themeColor="background1"/>
            </w:tcBorders>
          </w:tcPr>
          <w:p w:rsidR="00856C03" w:rsidRPr="00B9331D" w:rsidRDefault="00856C03" w:rsidP="00B9331D">
            <w:pPr>
              <w:rPr>
                <w:rFonts w:ascii="Times New Roman" w:hAnsi="Times New Roman"/>
              </w:rPr>
            </w:pPr>
          </w:p>
        </w:tc>
        <w:tc>
          <w:tcPr>
            <w:tcW w:w="2435" w:type="dxa"/>
            <w:vAlign w:val="center"/>
          </w:tcPr>
          <w:p w:rsidR="00856C03" w:rsidRPr="00B9331D" w:rsidRDefault="00856C03" w:rsidP="00B9331D">
            <w:pPr>
              <w:rPr>
                <w:rFonts w:ascii="Times New Roman" w:hAnsi="Times New Roman"/>
                <w:noProof/>
              </w:rPr>
            </w:pPr>
            <w:r w:rsidRPr="00B9331D">
              <w:rPr>
                <w:rFonts w:ascii="Times New Roman" w:hAnsi="Times New Roman"/>
                <w:noProof/>
              </w:rPr>
              <w:t>“_________________”</w:t>
            </w:r>
          </w:p>
          <w:p w:rsidR="00856C03" w:rsidRPr="00B9331D" w:rsidRDefault="00856C03" w:rsidP="00B9331D">
            <w:pPr>
              <w:rPr>
                <w:rFonts w:ascii="Times New Roman" w:hAnsi="Times New Roman"/>
                <w:noProof/>
                <w:sz w:val="18"/>
              </w:rPr>
            </w:pPr>
          </w:p>
          <w:p w:rsidR="00856C03" w:rsidRPr="00B9331D" w:rsidRDefault="00D45A0B" w:rsidP="00B9331D">
            <w:pPr>
              <w:rPr>
                <w:rFonts w:ascii="Times New Roman" w:hAnsi="Times New Roman"/>
                <w:noProof/>
                <w:sz w:val="18"/>
              </w:rPr>
            </w:pPr>
            <w:r w:rsidRPr="00D45A0B">
              <w:rPr>
                <w:rFonts w:ascii="Times New Roman" w:hAnsi="Times New Roman"/>
                <w:noProof/>
              </w:rPr>
              <w:pict>
                <v:rect id="_x0000_s1181" style="position:absolute;margin-left:36pt;margin-top:-.65pt;width:35.25pt;height:24.45pt;z-index:252445696;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">
                  <w10:wrap anchorx="margin"/>
                </v:rect>
              </w:pict>
            </w:r>
          </w:p>
          <w:p w:rsidR="00856C03" w:rsidRPr="00B9331D" w:rsidRDefault="00856C03" w:rsidP="00B9331D">
            <w:pPr>
              <w:rPr>
                <w:rFonts w:ascii="Times New Roman" w:hAnsi="Times New Roman"/>
                <w:noProof/>
                <w:sz w:val="18"/>
              </w:rPr>
            </w:pPr>
            <w:r w:rsidRPr="00B9331D">
              <w:rPr>
                <w:rFonts w:ascii="Times New Roman" w:hAnsi="Times New Roman"/>
                <w:noProof/>
                <w:sz w:val="18"/>
              </w:rPr>
              <w:t>Code:</w:t>
            </w:r>
          </w:p>
          <w:p w:rsidR="00856C03" w:rsidRPr="00B9331D" w:rsidRDefault="00856C03" w:rsidP="00B9331D">
            <w:pPr>
              <w:jc w:val="center"/>
              <w:rPr>
                <w:rFonts w:ascii="Times New Roman" w:hAnsi="Times New Roman"/>
              </w:rPr>
            </w:pPr>
          </w:p>
        </w:tc>
      </w:tr>
      <w:tr w:rsidR="000420E5" w:rsidRPr="00B9331D" w:rsidTr="00795FAF">
        <w:tc>
          <w:tcPr>
            <w:tcW w:w="709" w:type="dxa"/>
            <w:vAlign w:val="center"/>
          </w:tcPr>
          <w:p w:rsidR="000420E5" w:rsidRPr="00B9331D" w:rsidRDefault="004479C6" w:rsidP="00B9331D">
            <w:pPr>
              <w:rPr>
                <w:rFonts w:ascii="Times New Roman" w:hAnsi="Times New Roman"/>
                <w:sz w:val="24"/>
              </w:rPr>
            </w:pPr>
            <w:r w:rsidRPr="00B9331D">
              <w:rPr>
                <w:rFonts w:ascii="Times New Roman" w:hAnsi="Times New Roman"/>
                <w:sz w:val="24"/>
              </w:rPr>
              <w:t>PI</w:t>
            </w:r>
            <w:r w:rsidR="009C44C8" w:rsidRPr="00B9331D">
              <w:rPr>
                <w:rFonts w:ascii="Times New Roman" w:hAnsi="Times New Roman"/>
                <w:sz w:val="24"/>
              </w:rPr>
              <w:t>3</w:t>
            </w:r>
          </w:p>
        </w:tc>
        <w:tc>
          <w:tcPr>
            <w:tcW w:w="5296" w:type="dxa"/>
            <w:vAlign w:val="center"/>
          </w:tcPr>
          <w:p w:rsidR="000420E5" w:rsidRPr="00B9331D" w:rsidRDefault="000420E5" w:rsidP="00B9331D">
            <w:pPr>
              <w:rPr>
                <w:rFonts w:ascii="Times New Roman" w:hAnsi="Times New Roman"/>
                <w:sz w:val="24"/>
              </w:rPr>
            </w:pPr>
            <w:r w:rsidRPr="00B9331D">
              <w:rPr>
                <w:rFonts w:ascii="Times New Roman" w:hAnsi="Times New Roman"/>
                <w:sz w:val="24"/>
              </w:rPr>
              <w:t>What is your marital status?</w:t>
            </w:r>
          </w:p>
          <w:p w:rsidR="000420E5" w:rsidRPr="00B9331D" w:rsidRDefault="000420E5" w:rsidP="00B9331D">
            <w:pPr>
              <w:rPr>
                <w:rFonts w:ascii="Times New Roman" w:hAnsi="Times New Roman"/>
                <w:i/>
                <w:sz w:val="24"/>
              </w:rPr>
            </w:pPr>
            <w:r w:rsidRPr="00B9331D">
              <w:rPr>
                <w:rFonts w:ascii="Times New Roman" w:hAnsi="Times New Roman"/>
                <w:i/>
                <w:sz w:val="20"/>
              </w:rPr>
              <w:t>Do not read options</w:t>
            </w:r>
          </w:p>
        </w:tc>
        <w:tc>
          <w:tcPr>
            <w:tcW w:w="4950" w:type="dxa"/>
            <w:gridSpan w:val="4"/>
            <w:tcBorders>
              <w:right w:val="single" w:sz="4" w:space="0" w:color="FFFFFF" w:themeColor="background1"/>
            </w:tcBorders>
            <w:vAlign w:val="center"/>
          </w:tcPr>
          <w:p w:rsidR="000420E5" w:rsidRPr="00B9331D" w:rsidRDefault="000420E5" w:rsidP="00B9331D">
            <w:pPr>
              <w:rPr>
                <w:rFonts w:ascii="Times New Roman" w:hAnsi="Times New Roman"/>
              </w:rPr>
            </w:pPr>
            <w:r w:rsidRPr="00B9331D">
              <w:rPr>
                <w:rFonts w:ascii="Times New Roman" w:hAnsi="Times New Roman"/>
              </w:rPr>
              <w:t>1 = Single/never married</w:t>
            </w:r>
          </w:p>
          <w:p w:rsidR="000420E5" w:rsidRPr="00B9331D" w:rsidRDefault="000420E5" w:rsidP="00B9331D">
            <w:pPr>
              <w:rPr>
                <w:rFonts w:ascii="Times New Roman" w:hAnsi="Times New Roman"/>
              </w:rPr>
            </w:pPr>
            <w:r w:rsidRPr="00B9331D">
              <w:rPr>
                <w:rFonts w:ascii="Times New Roman" w:hAnsi="Times New Roman"/>
              </w:rPr>
              <w:t>2 = Married/consensual union</w:t>
            </w:r>
          </w:p>
          <w:p w:rsidR="000420E5" w:rsidRPr="00B9331D" w:rsidRDefault="000420E5" w:rsidP="00B9331D">
            <w:pPr>
              <w:rPr>
                <w:rFonts w:ascii="Times New Roman" w:hAnsi="Times New Roman"/>
              </w:rPr>
            </w:pPr>
            <w:r w:rsidRPr="00B9331D">
              <w:rPr>
                <w:rFonts w:ascii="Times New Roman" w:hAnsi="Times New Roman"/>
              </w:rPr>
              <w:t>3 = Widowed</w:t>
            </w:r>
          </w:p>
          <w:p w:rsidR="000420E5" w:rsidRPr="00B9331D" w:rsidRDefault="000420E5" w:rsidP="00B9331D">
            <w:pPr>
              <w:rPr>
                <w:rFonts w:ascii="Times New Roman" w:hAnsi="Times New Roman"/>
              </w:rPr>
            </w:pPr>
            <w:r w:rsidRPr="00B9331D">
              <w:rPr>
                <w:rFonts w:ascii="Times New Roman" w:hAnsi="Times New Roman"/>
              </w:rPr>
              <w:t>4 = Divorced/separated</w:t>
            </w:r>
          </w:p>
        </w:tc>
        <w:tc>
          <w:tcPr>
            <w:tcW w:w="360" w:type="dxa"/>
            <w:tcBorders>
              <w:left w:val="single" w:sz="4" w:space="0" w:color="FFFFFF" w:themeColor="background1"/>
            </w:tcBorders>
          </w:tcPr>
          <w:p w:rsidR="000420E5" w:rsidRPr="00B9331D" w:rsidRDefault="000420E5" w:rsidP="00B9331D">
            <w:pPr>
              <w:rPr>
                <w:rFonts w:ascii="Times New Roman" w:hAnsi="Times New Roman"/>
              </w:rPr>
            </w:pPr>
          </w:p>
        </w:tc>
        <w:tc>
          <w:tcPr>
            <w:tcW w:w="2435" w:type="dxa"/>
          </w:tcPr>
          <w:p w:rsidR="000420E5" w:rsidRPr="00B9331D" w:rsidRDefault="000420E5" w:rsidP="00B9331D">
            <w:pPr>
              <w:rPr>
                <w:rFonts w:ascii="Times New Roman" w:hAnsi="Times New Roman"/>
              </w:rPr>
            </w:pPr>
          </w:p>
          <w:p w:rsidR="00174095" w:rsidRPr="00B9331D" w:rsidRDefault="00D45A0B" w:rsidP="00B9331D">
            <w:pPr>
              <w:rPr>
                <w:rFonts w:ascii="Times New Roman" w:hAnsi="Times New Roman"/>
              </w:rPr>
            </w:pPr>
            <w:r w:rsidRPr="00D45A0B">
              <w:rPr>
                <w:rFonts w:ascii="Times New Roman" w:hAnsi="Times New Roman"/>
                <w:noProof/>
              </w:rPr>
              <w:pict>
                <v:rect id="_x0000_s1180" style="position:absolute;margin-left:43.2pt;margin-top:0;width:35.3pt;height:24.5pt;z-index:252013568;visibility:visible;mso-position-horizontal-relative:left-margin-area;mso-position-vertical:cente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">
                  <w10:wrap anchorx="margin"/>
                </v:rect>
              </w:pict>
            </w:r>
          </w:p>
          <w:p w:rsidR="00174095" w:rsidRPr="00B9331D" w:rsidRDefault="00174095" w:rsidP="00B9331D">
            <w:pPr>
              <w:rPr>
                <w:rFonts w:ascii="Times New Roman" w:hAnsi="Times New Roman"/>
              </w:rPr>
            </w:pPr>
          </w:p>
          <w:p w:rsidR="00174095" w:rsidRPr="00B9331D" w:rsidRDefault="00174095" w:rsidP="00B9331D">
            <w:pPr>
              <w:rPr>
                <w:rFonts w:ascii="Times New Roman" w:hAnsi="Times New Roman"/>
              </w:rPr>
            </w:pPr>
          </w:p>
        </w:tc>
      </w:tr>
      <w:tr w:rsidR="000420E5" w:rsidRPr="00B9331D" w:rsidTr="00795FAF">
        <w:tc>
          <w:tcPr>
            <w:tcW w:w="709" w:type="dxa"/>
            <w:vAlign w:val="center"/>
          </w:tcPr>
          <w:p w:rsidR="000420E5" w:rsidRPr="00B9331D" w:rsidRDefault="004479C6" w:rsidP="00B9331D">
            <w:pPr>
              <w:rPr>
                <w:rFonts w:ascii="Times New Roman" w:hAnsi="Times New Roman"/>
                <w:sz w:val="24"/>
              </w:rPr>
            </w:pPr>
            <w:r w:rsidRPr="00B9331D">
              <w:rPr>
                <w:rFonts w:ascii="Times New Roman" w:hAnsi="Times New Roman"/>
                <w:sz w:val="24"/>
              </w:rPr>
              <w:t>PI</w:t>
            </w:r>
            <w:r w:rsidR="009C44C8" w:rsidRPr="00B9331D">
              <w:rPr>
                <w:rFonts w:ascii="Times New Roman" w:hAnsi="Times New Roman"/>
                <w:sz w:val="24"/>
              </w:rPr>
              <w:t>4</w:t>
            </w:r>
          </w:p>
        </w:tc>
        <w:tc>
          <w:tcPr>
            <w:tcW w:w="5296" w:type="dxa"/>
            <w:vAlign w:val="center"/>
          </w:tcPr>
          <w:p w:rsidR="002E3E34" w:rsidRPr="00B9331D" w:rsidRDefault="000420E5" w:rsidP="00B9331D">
            <w:pPr>
              <w:rPr>
                <w:rFonts w:ascii="Times New Roman" w:hAnsi="Times New Roman"/>
                <w:sz w:val="24"/>
              </w:rPr>
            </w:pPr>
            <w:r w:rsidRPr="00B9331D">
              <w:rPr>
                <w:rFonts w:ascii="Times New Roman" w:hAnsi="Times New Roman"/>
                <w:sz w:val="24"/>
              </w:rPr>
              <w:t xml:space="preserve">Do you know how to read and write </w:t>
            </w:r>
            <w:r w:rsidR="00394F0B" w:rsidRPr="00B9331D">
              <w:rPr>
                <w:rFonts w:ascii="Times New Roman" w:hAnsi="Times New Roman"/>
                <w:sz w:val="24"/>
              </w:rPr>
              <w:t>in any language</w:t>
            </w:r>
            <w:r w:rsidRPr="00B9331D">
              <w:rPr>
                <w:rFonts w:ascii="Times New Roman" w:hAnsi="Times New Roman"/>
                <w:sz w:val="24"/>
              </w:rPr>
              <w:t>?</w:t>
            </w:r>
          </w:p>
        </w:tc>
        <w:tc>
          <w:tcPr>
            <w:tcW w:w="4950" w:type="dxa"/>
            <w:gridSpan w:val="4"/>
            <w:tcBorders>
              <w:right w:val="single" w:sz="4" w:space="0" w:color="FFFFFF" w:themeColor="background1"/>
            </w:tcBorders>
            <w:vAlign w:val="center"/>
          </w:tcPr>
          <w:p w:rsidR="000420E5" w:rsidRPr="00B9331D" w:rsidRDefault="000420E5" w:rsidP="00B9331D">
            <w:pPr>
              <w:rPr>
                <w:rFonts w:ascii="Times New Roman" w:hAnsi="Times New Roman"/>
              </w:rPr>
            </w:pPr>
            <w:r w:rsidRPr="00B9331D">
              <w:rPr>
                <w:rFonts w:ascii="Times New Roman" w:hAnsi="Times New Roman"/>
              </w:rPr>
              <w:t>1 = Yes</w:t>
            </w:r>
          </w:p>
          <w:p w:rsidR="000420E5" w:rsidRPr="00B9331D" w:rsidRDefault="000420E5" w:rsidP="00B9331D">
            <w:pPr>
              <w:rPr>
                <w:rFonts w:ascii="Times New Roman" w:hAnsi="Times New Roman"/>
              </w:rPr>
            </w:pPr>
            <w:r w:rsidRPr="00B9331D">
              <w:rPr>
                <w:rFonts w:ascii="Times New Roman" w:hAnsi="Times New Roman"/>
              </w:rPr>
              <w:t>2 = No</w:t>
            </w:r>
          </w:p>
        </w:tc>
        <w:tc>
          <w:tcPr>
            <w:tcW w:w="360" w:type="dxa"/>
            <w:tcBorders>
              <w:left w:val="single" w:sz="4" w:space="0" w:color="FFFFFF" w:themeColor="background1"/>
            </w:tcBorders>
          </w:tcPr>
          <w:p w:rsidR="000420E5" w:rsidRPr="00B9331D" w:rsidRDefault="000420E5" w:rsidP="00B9331D">
            <w:pPr>
              <w:rPr>
                <w:rFonts w:ascii="Times New Roman" w:hAnsi="Times New Roman"/>
              </w:rPr>
            </w:pPr>
          </w:p>
        </w:tc>
        <w:tc>
          <w:tcPr>
            <w:tcW w:w="2435" w:type="dxa"/>
          </w:tcPr>
          <w:p w:rsidR="000420E5" w:rsidRPr="00B9331D" w:rsidRDefault="000420E5" w:rsidP="00B9331D">
            <w:pPr>
              <w:rPr>
                <w:rFonts w:ascii="Times New Roman" w:hAnsi="Times New Roman"/>
              </w:rPr>
            </w:pPr>
          </w:p>
          <w:p w:rsidR="002E3E34" w:rsidRPr="00B9331D" w:rsidRDefault="00D45A0B" w:rsidP="00B9331D">
            <w:pPr>
              <w:rPr>
                <w:rFonts w:ascii="Times New Roman" w:hAnsi="Times New Roman"/>
              </w:rPr>
            </w:pPr>
            <w:r w:rsidRPr="00D45A0B">
              <w:rPr>
                <w:rFonts w:ascii="Times New Roman" w:hAnsi="Times New Roman"/>
                <w:noProof/>
              </w:rPr>
              <w:pict>
                <v:rect id="_x0000_s1179" style="position:absolute;margin-left:43.2pt;margin-top:0;width:35.3pt;height:24.5pt;z-index:252015616;visibility:visible;mso-position-horizontal-relative:left-margin-area;mso-position-vertical:cente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">
                  <w10:wrap anchorx="margin"/>
                </v:rect>
              </w:pict>
            </w:r>
          </w:p>
          <w:p w:rsidR="002E3E34" w:rsidRPr="00B9331D" w:rsidRDefault="002E3E34" w:rsidP="00B9331D">
            <w:pPr>
              <w:rPr>
                <w:rFonts w:ascii="Times New Roman" w:hAnsi="Times New Roman"/>
              </w:rPr>
            </w:pPr>
          </w:p>
          <w:p w:rsidR="002E3E34" w:rsidRPr="00B9331D" w:rsidRDefault="002E3E34" w:rsidP="00B9331D">
            <w:pPr>
              <w:rPr>
                <w:rFonts w:ascii="Times New Roman" w:hAnsi="Times New Roman"/>
              </w:rPr>
            </w:pPr>
          </w:p>
        </w:tc>
      </w:tr>
      <w:tr w:rsidR="002E3E34" w:rsidRPr="00B9331D" w:rsidTr="00795FAF">
        <w:tc>
          <w:tcPr>
            <w:tcW w:w="709" w:type="dxa"/>
            <w:tcBorders>
              <w:bottom w:val="single" w:sz="4" w:space="0" w:color="auto"/>
            </w:tcBorders>
            <w:vAlign w:val="center"/>
          </w:tcPr>
          <w:p w:rsidR="002E3E34" w:rsidRPr="00B9331D" w:rsidRDefault="004479C6" w:rsidP="00B9331D">
            <w:pPr>
              <w:rPr>
                <w:rFonts w:ascii="Times New Roman" w:hAnsi="Times New Roman"/>
                <w:sz w:val="24"/>
              </w:rPr>
            </w:pPr>
            <w:r w:rsidRPr="00B9331D">
              <w:rPr>
                <w:rFonts w:ascii="Times New Roman" w:hAnsi="Times New Roman"/>
                <w:sz w:val="24"/>
              </w:rPr>
              <w:t>PI</w:t>
            </w:r>
            <w:r w:rsidR="009C44C8" w:rsidRPr="00B9331D">
              <w:rPr>
                <w:rFonts w:ascii="Times New Roman" w:hAnsi="Times New Roman"/>
                <w:sz w:val="24"/>
              </w:rPr>
              <w:t>5</w:t>
            </w:r>
          </w:p>
        </w:tc>
        <w:tc>
          <w:tcPr>
            <w:tcW w:w="5296" w:type="dxa"/>
            <w:vAlign w:val="center"/>
          </w:tcPr>
          <w:p w:rsidR="002E3E34" w:rsidRPr="00B9331D" w:rsidRDefault="002E3E34" w:rsidP="00B9331D">
            <w:pPr>
              <w:rPr>
                <w:rFonts w:ascii="Times New Roman" w:hAnsi="Times New Roman"/>
                <w:sz w:val="24"/>
              </w:rPr>
            </w:pPr>
            <w:r w:rsidRPr="00B9331D">
              <w:rPr>
                <w:rFonts w:ascii="Times New Roman" w:hAnsi="Times New Roman"/>
                <w:sz w:val="24"/>
              </w:rPr>
              <w:t>What is the highest level of school that you completed?</w:t>
            </w:r>
          </w:p>
        </w:tc>
        <w:tc>
          <w:tcPr>
            <w:tcW w:w="2431" w:type="dxa"/>
            <w:tcBorders>
              <w:right w:val="single" w:sz="4" w:space="0" w:color="FFFFFF" w:themeColor="background1"/>
            </w:tcBorders>
            <w:vAlign w:val="center"/>
          </w:tcPr>
          <w:p w:rsidR="002E3E34" w:rsidRPr="00B9331D" w:rsidRDefault="002E3E34" w:rsidP="00B9331D">
            <w:pPr>
              <w:rPr>
                <w:rFonts w:ascii="Times New Roman" w:hAnsi="Times New Roman"/>
                <w:sz w:val="18"/>
                <w:szCs w:val="18"/>
              </w:rPr>
            </w:pPr>
            <w:r w:rsidRPr="00B9331D">
              <w:rPr>
                <w:rFonts w:ascii="Times New Roman" w:hAnsi="Times New Roman"/>
                <w:sz w:val="18"/>
                <w:szCs w:val="18"/>
              </w:rPr>
              <w:t>1. Never attended school</w:t>
            </w:r>
          </w:p>
          <w:p w:rsidR="002E3E34" w:rsidRPr="00B9331D" w:rsidRDefault="002E3E34" w:rsidP="00B9331D">
            <w:pPr>
              <w:rPr>
                <w:rFonts w:ascii="Times New Roman" w:hAnsi="Times New Roman"/>
                <w:sz w:val="18"/>
                <w:szCs w:val="18"/>
              </w:rPr>
            </w:pPr>
            <w:r w:rsidRPr="00B9331D">
              <w:rPr>
                <w:rFonts w:ascii="Times New Roman" w:hAnsi="Times New Roman"/>
                <w:sz w:val="18"/>
                <w:szCs w:val="18"/>
              </w:rPr>
              <w:t xml:space="preserve">2. </w:t>
            </w:r>
            <w:r w:rsidR="0007001B" w:rsidRPr="00B9331D">
              <w:rPr>
                <w:rFonts w:ascii="Times New Roman" w:hAnsi="Times New Roman"/>
                <w:sz w:val="18"/>
                <w:szCs w:val="18"/>
              </w:rPr>
              <w:t xml:space="preserve">Some </w:t>
            </w:r>
            <w:r w:rsidRPr="00B9331D">
              <w:rPr>
                <w:rFonts w:ascii="Times New Roman" w:hAnsi="Times New Roman"/>
                <w:sz w:val="18"/>
                <w:szCs w:val="18"/>
              </w:rPr>
              <w:t>Primary School</w:t>
            </w:r>
          </w:p>
          <w:p w:rsidR="002E3E34" w:rsidRPr="00B9331D" w:rsidRDefault="002E3E34" w:rsidP="00B9331D">
            <w:pPr>
              <w:rPr>
                <w:rFonts w:ascii="Times New Roman" w:hAnsi="Times New Roman"/>
                <w:sz w:val="18"/>
                <w:szCs w:val="18"/>
              </w:rPr>
            </w:pPr>
            <w:r w:rsidRPr="00B9331D">
              <w:rPr>
                <w:rFonts w:ascii="Times New Roman" w:hAnsi="Times New Roman"/>
                <w:sz w:val="18"/>
                <w:szCs w:val="18"/>
              </w:rPr>
              <w:t>3. Complete</w:t>
            </w:r>
            <w:r w:rsidR="0007001B" w:rsidRPr="00B9331D">
              <w:rPr>
                <w:rFonts w:ascii="Times New Roman" w:hAnsi="Times New Roman"/>
                <w:sz w:val="18"/>
                <w:szCs w:val="18"/>
              </w:rPr>
              <w:t>d</w:t>
            </w:r>
            <w:r w:rsidRPr="00B9331D">
              <w:rPr>
                <w:rFonts w:ascii="Times New Roman" w:hAnsi="Times New Roman"/>
                <w:sz w:val="18"/>
                <w:szCs w:val="18"/>
              </w:rPr>
              <w:t xml:space="preserve"> Primary School</w:t>
            </w:r>
          </w:p>
          <w:p w:rsidR="00174095" w:rsidRPr="00B9331D" w:rsidRDefault="00174095" w:rsidP="00B9331D">
            <w:pPr>
              <w:rPr>
                <w:rFonts w:ascii="Times New Roman" w:hAnsi="Times New Roman"/>
                <w:sz w:val="18"/>
                <w:szCs w:val="18"/>
              </w:rPr>
            </w:pPr>
            <w:r w:rsidRPr="00B9331D">
              <w:rPr>
                <w:rFonts w:ascii="Times New Roman" w:hAnsi="Times New Roman"/>
                <w:sz w:val="18"/>
                <w:szCs w:val="18"/>
              </w:rPr>
              <w:lastRenderedPageBreak/>
              <w:t xml:space="preserve">4. </w:t>
            </w:r>
            <w:proofErr w:type="spellStart"/>
            <w:r w:rsidR="0007001B" w:rsidRPr="00B9331D">
              <w:rPr>
                <w:rFonts w:ascii="Times New Roman" w:hAnsi="Times New Roman"/>
                <w:sz w:val="18"/>
                <w:szCs w:val="18"/>
              </w:rPr>
              <w:t>Some</w:t>
            </w:r>
            <w:r w:rsidR="00E40AE3" w:rsidRPr="00B9331D">
              <w:rPr>
                <w:rFonts w:ascii="Times New Roman" w:hAnsi="Times New Roman"/>
                <w:sz w:val="18"/>
                <w:szCs w:val="18"/>
              </w:rPr>
              <w:t>Secondary</w:t>
            </w:r>
            <w:proofErr w:type="spellEnd"/>
            <w:r w:rsidR="00E40AE3" w:rsidRPr="00B9331D">
              <w:rPr>
                <w:rFonts w:ascii="Times New Roman" w:hAnsi="Times New Roman"/>
                <w:sz w:val="18"/>
                <w:szCs w:val="18"/>
              </w:rPr>
              <w:t xml:space="preserve"> </w:t>
            </w:r>
            <w:r w:rsidRPr="00B9331D">
              <w:rPr>
                <w:rFonts w:ascii="Times New Roman" w:hAnsi="Times New Roman"/>
                <w:sz w:val="18"/>
                <w:szCs w:val="18"/>
              </w:rPr>
              <w:t>School</w:t>
            </w:r>
          </w:p>
          <w:p w:rsidR="002E3E34" w:rsidRPr="00B9331D" w:rsidRDefault="00174095" w:rsidP="00B9331D">
            <w:pPr>
              <w:rPr>
                <w:rFonts w:ascii="Times New Roman" w:hAnsi="Times New Roman"/>
                <w:sz w:val="18"/>
                <w:szCs w:val="18"/>
              </w:rPr>
            </w:pPr>
            <w:r w:rsidRPr="00B9331D">
              <w:rPr>
                <w:rFonts w:ascii="Times New Roman" w:hAnsi="Times New Roman"/>
                <w:sz w:val="18"/>
                <w:szCs w:val="18"/>
              </w:rPr>
              <w:t xml:space="preserve">5. </w:t>
            </w:r>
            <w:r w:rsidR="00417E39" w:rsidRPr="00B9331D">
              <w:rPr>
                <w:rFonts w:ascii="Times New Roman" w:hAnsi="Times New Roman"/>
                <w:sz w:val="18"/>
                <w:szCs w:val="18"/>
              </w:rPr>
              <w:t>high school (old curriculum),</w:t>
            </w:r>
          </w:p>
          <w:p w:rsidR="00D87C2C" w:rsidRPr="00B9331D" w:rsidRDefault="00D87C2C" w:rsidP="00B9331D">
            <w:pPr>
              <w:rPr>
                <w:rFonts w:ascii="Times New Roman" w:hAnsi="Times New Roman"/>
                <w:sz w:val="18"/>
                <w:szCs w:val="18"/>
              </w:rPr>
            </w:pPr>
            <w:r w:rsidRPr="00B9331D">
              <w:rPr>
                <w:rFonts w:ascii="Times New Roman" w:hAnsi="Times New Roman"/>
                <w:sz w:val="18"/>
                <w:szCs w:val="18"/>
              </w:rPr>
              <w:t>6. high school first cycle (new curriculum)</w:t>
            </w:r>
          </w:p>
        </w:tc>
        <w:tc>
          <w:tcPr>
            <w:tcW w:w="2519" w:type="dxa"/>
            <w:gridSpan w:val="3"/>
            <w:tcBorders>
              <w:left w:val="single" w:sz="4" w:space="0" w:color="FFFFFF" w:themeColor="background1"/>
              <w:right w:val="single" w:sz="4" w:space="0" w:color="FFFFFF" w:themeColor="background1"/>
            </w:tcBorders>
            <w:vAlign w:val="center"/>
          </w:tcPr>
          <w:p w:rsidR="00417E39" w:rsidRPr="00B9331D" w:rsidRDefault="00417E39" w:rsidP="00B9331D">
            <w:pPr>
              <w:rPr>
                <w:rFonts w:ascii="Times New Roman" w:hAnsi="Times New Roman"/>
                <w:sz w:val="18"/>
                <w:szCs w:val="18"/>
              </w:rPr>
            </w:pPr>
            <w:r w:rsidRPr="00B9331D">
              <w:rPr>
                <w:rFonts w:ascii="Times New Roman" w:hAnsi="Times New Roman"/>
                <w:sz w:val="18"/>
                <w:szCs w:val="18"/>
              </w:rPr>
              <w:lastRenderedPageBreak/>
              <w:t>7. Preparatory school</w:t>
            </w:r>
          </w:p>
          <w:p w:rsidR="00174095" w:rsidRPr="00B9331D" w:rsidRDefault="00417E39" w:rsidP="00B9331D">
            <w:pPr>
              <w:rPr>
                <w:rFonts w:ascii="Times New Roman" w:hAnsi="Times New Roman"/>
                <w:sz w:val="18"/>
                <w:szCs w:val="18"/>
              </w:rPr>
            </w:pPr>
            <w:r w:rsidRPr="00B9331D">
              <w:rPr>
                <w:rFonts w:ascii="Times New Roman" w:hAnsi="Times New Roman"/>
                <w:sz w:val="18"/>
                <w:szCs w:val="18"/>
              </w:rPr>
              <w:t>8. Vocational education</w:t>
            </w:r>
          </w:p>
          <w:p w:rsidR="00D87C2C" w:rsidRPr="00B9331D" w:rsidRDefault="00D87C2C" w:rsidP="00B9331D">
            <w:pPr>
              <w:rPr>
                <w:rFonts w:ascii="Times New Roman" w:hAnsi="Times New Roman"/>
                <w:sz w:val="18"/>
                <w:szCs w:val="18"/>
              </w:rPr>
            </w:pPr>
            <w:r w:rsidRPr="00B9331D">
              <w:rPr>
                <w:rFonts w:ascii="Times New Roman" w:hAnsi="Times New Roman"/>
                <w:sz w:val="18"/>
                <w:szCs w:val="18"/>
              </w:rPr>
              <w:t xml:space="preserve">9. Non-vocational </w:t>
            </w:r>
            <w:proofErr w:type="spellStart"/>
            <w:r w:rsidRPr="00B9331D">
              <w:rPr>
                <w:rFonts w:ascii="Times New Roman" w:hAnsi="Times New Roman"/>
                <w:sz w:val="18"/>
                <w:szCs w:val="18"/>
              </w:rPr>
              <w:t>diplmoa</w:t>
            </w:r>
            <w:proofErr w:type="spellEnd"/>
          </w:p>
          <w:p w:rsidR="002E3E34" w:rsidRPr="00B9331D" w:rsidRDefault="00795FAF" w:rsidP="00B9331D">
            <w:pPr>
              <w:rPr>
                <w:rFonts w:ascii="Times New Roman" w:hAnsi="Times New Roman"/>
                <w:sz w:val="18"/>
                <w:szCs w:val="18"/>
              </w:rPr>
            </w:pPr>
            <w:r w:rsidRPr="00B9331D">
              <w:rPr>
                <w:rFonts w:ascii="Times New Roman" w:hAnsi="Times New Roman"/>
                <w:sz w:val="18"/>
                <w:szCs w:val="18"/>
              </w:rPr>
              <w:lastRenderedPageBreak/>
              <w:t>10</w:t>
            </w:r>
            <w:r w:rsidR="002551C4" w:rsidRPr="00B9331D">
              <w:rPr>
                <w:rFonts w:ascii="Times New Roman" w:hAnsi="Times New Roman"/>
                <w:sz w:val="18"/>
                <w:szCs w:val="18"/>
              </w:rPr>
              <w:t xml:space="preserve">. Incomplete Bachelor </w:t>
            </w:r>
            <w:r w:rsidR="0007001B" w:rsidRPr="00B9331D">
              <w:rPr>
                <w:rFonts w:ascii="Times New Roman" w:hAnsi="Times New Roman"/>
                <w:sz w:val="18"/>
                <w:szCs w:val="18"/>
              </w:rPr>
              <w:t>Degree</w:t>
            </w:r>
          </w:p>
          <w:p w:rsidR="002E3E34" w:rsidRPr="00B9331D" w:rsidRDefault="00795FAF" w:rsidP="00B9331D">
            <w:pPr>
              <w:rPr>
                <w:rFonts w:ascii="Times New Roman" w:hAnsi="Times New Roman"/>
                <w:sz w:val="18"/>
                <w:szCs w:val="18"/>
              </w:rPr>
            </w:pPr>
            <w:r w:rsidRPr="00B9331D">
              <w:rPr>
                <w:rFonts w:ascii="Times New Roman" w:hAnsi="Times New Roman"/>
                <w:sz w:val="18"/>
                <w:szCs w:val="18"/>
              </w:rPr>
              <w:t>11</w:t>
            </w:r>
            <w:r w:rsidR="002551C4" w:rsidRPr="00B9331D">
              <w:rPr>
                <w:rFonts w:ascii="Times New Roman" w:hAnsi="Times New Roman"/>
                <w:sz w:val="18"/>
                <w:szCs w:val="18"/>
              </w:rPr>
              <w:t>. Complete Bachelor Degree</w:t>
            </w:r>
          </w:p>
          <w:p w:rsidR="002E3E34" w:rsidRPr="00B9331D" w:rsidRDefault="00795FAF" w:rsidP="00B9331D">
            <w:pPr>
              <w:rPr>
                <w:rFonts w:ascii="Times New Roman" w:hAnsi="Times New Roman"/>
                <w:sz w:val="18"/>
                <w:szCs w:val="18"/>
              </w:rPr>
            </w:pPr>
            <w:r w:rsidRPr="00B9331D">
              <w:rPr>
                <w:rFonts w:ascii="Times New Roman" w:hAnsi="Times New Roman"/>
                <w:sz w:val="18"/>
                <w:szCs w:val="18"/>
              </w:rPr>
              <w:t>12</w:t>
            </w:r>
            <w:r w:rsidR="002E3E34" w:rsidRPr="00B9331D">
              <w:rPr>
                <w:rFonts w:ascii="Times New Roman" w:hAnsi="Times New Roman"/>
                <w:sz w:val="18"/>
                <w:szCs w:val="18"/>
              </w:rPr>
              <w:t>. Graduate Degree</w:t>
            </w:r>
          </w:p>
          <w:p w:rsidR="002E3E34" w:rsidRPr="00B9331D" w:rsidRDefault="002E3E34" w:rsidP="00B9331D">
            <w:pPr>
              <w:rPr>
                <w:rFonts w:ascii="Times New Roman" w:hAnsi="Times New Roman"/>
                <w:sz w:val="18"/>
                <w:szCs w:val="18"/>
              </w:rPr>
            </w:pPr>
          </w:p>
        </w:tc>
        <w:tc>
          <w:tcPr>
            <w:tcW w:w="360" w:type="dxa"/>
            <w:tcBorders>
              <w:left w:val="single" w:sz="4" w:space="0" w:color="FFFFFF" w:themeColor="background1"/>
            </w:tcBorders>
          </w:tcPr>
          <w:p w:rsidR="002E3E34" w:rsidRPr="00B9331D" w:rsidRDefault="002E3E34" w:rsidP="00B9331D">
            <w:pPr>
              <w:rPr>
                <w:rFonts w:ascii="Times New Roman" w:hAnsi="Times New Roman"/>
              </w:rPr>
            </w:pPr>
          </w:p>
        </w:tc>
        <w:tc>
          <w:tcPr>
            <w:tcW w:w="2435" w:type="dxa"/>
          </w:tcPr>
          <w:p w:rsidR="00286576" w:rsidRPr="00B9331D" w:rsidRDefault="00286576" w:rsidP="00B9331D">
            <w:pPr>
              <w:rPr>
                <w:rFonts w:ascii="Times New Roman" w:hAnsi="Times New Roman"/>
              </w:rPr>
            </w:pPr>
          </w:p>
          <w:p w:rsidR="002E3E34" w:rsidRPr="00B9331D" w:rsidRDefault="00D45A0B" w:rsidP="00B9331D">
            <w:pPr>
              <w:rPr>
                <w:rFonts w:ascii="Times New Roman" w:hAnsi="Times New Roman"/>
              </w:rPr>
            </w:pPr>
            <w:r w:rsidRPr="00D45A0B">
              <w:rPr>
                <w:rFonts w:ascii="Times New Roman" w:hAnsi="Times New Roman"/>
                <w:noProof/>
              </w:rPr>
              <w:pict>
                <v:rect id="_x0000_s1178" style="position:absolute;margin-left:43.2pt;margin-top:0;width:35.3pt;height:24.5pt;z-index:252017664;visibility:visible;mso-position-horizontal-relative:left-margin-area;mso-position-vertical:cente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">
                  <w10:wrap anchorx="margin"/>
                </v:rect>
              </w:pict>
            </w:r>
          </w:p>
        </w:tc>
      </w:tr>
      <w:tr w:rsidR="002F3E81" w:rsidRPr="00B9331D" w:rsidTr="00795FAF">
        <w:tc>
          <w:tcPr>
            <w:tcW w:w="709" w:type="dxa"/>
            <w:vAlign w:val="center"/>
          </w:tcPr>
          <w:p w:rsidR="00417E39" w:rsidRPr="00B9331D" w:rsidRDefault="00F11B45" w:rsidP="00B9331D">
            <w:pPr>
              <w:rPr>
                <w:rFonts w:ascii="Times New Roman" w:hAnsi="Times New Roman"/>
                <w:sz w:val="24"/>
              </w:rPr>
            </w:pPr>
            <w:r w:rsidRPr="00B9331D">
              <w:rPr>
                <w:rFonts w:ascii="Times New Roman" w:hAnsi="Times New Roman"/>
                <w:sz w:val="24"/>
              </w:rPr>
              <w:lastRenderedPageBreak/>
              <w:t>P</w:t>
            </w:r>
            <w:r w:rsidR="004479C6" w:rsidRPr="00B9331D">
              <w:rPr>
                <w:rFonts w:ascii="Times New Roman" w:hAnsi="Times New Roman"/>
                <w:sz w:val="24"/>
              </w:rPr>
              <w:t>I</w:t>
            </w:r>
            <w:r w:rsidR="009C44C8" w:rsidRPr="00B9331D">
              <w:rPr>
                <w:rFonts w:ascii="Times New Roman" w:hAnsi="Times New Roman"/>
                <w:sz w:val="24"/>
              </w:rPr>
              <w:t>6</w:t>
            </w:r>
          </w:p>
          <w:p w:rsidR="002F3E81" w:rsidRPr="00B9331D" w:rsidRDefault="002F3E81" w:rsidP="00B9331D">
            <w:pPr>
              <w:rPr>
                <w:rFonts w:ascii="Times New Roman" w:hAnsi="Times New Roman"/>
                <w:sz w:val="24"/>
              </w:rPr>
            </w:pPr>
          </w:p>
        </w:tc>
        <w:tc>
          <w:tcPr>
            <w:tcW w:w="5296" w:type="dxa"/>
            <w:vAlign w:val="center"/>
          </w:tcPr>
          <w:p w:rsidR="002F3E81" w:rsidRPr="00B9331D" w:rsidRDefault="002F3E81" w:rsidP="00B9331D">
            <w:pPr>
              <w:rPr>
                <w:rFonts w:ascii="Times New Roman" w:hAnsi="Times New Roman"/>
                <w:sz w:val="24"/>
              </w:rPr>
            </w:pPr>
            <w:r w:rsidRPr="00B9331D">
              <w:rPr>
                <w:rFonts w:ascii="Times New Roman" w:hAnsi="Times New Roman"/>
                <w:sz w:val="24"/>
              </w:rPr>
              <w:t>Taking into account yourself and all members of this household, including small children and older adults, how many people live in your household?</w:t>
            </w:r>
          </w:p>
        </w:tc>
        <w:tc>
          <w:tcPr>
            <w:tcW w:w="4950" w:type="dxa"/>
            <w:gridSpan w:val="4"/>
            <w:tcBorders>
              <w:right w:val="single" w:sz="4" w:space="0" w:color="FFFFFF" w:themeColor="background1"/>
            </w:tcBorders>
            <w:vAlign w:val="center"/>
          </w:tcPr>
          <w:p w:rsidR="002F3E81" w:rsidRPr="00B9331D" w:rsidRDefault="002F3E81" w:rsidP="00B9331D">
            <w:pPr>
              <w:rPr>
                <w:rFonts w:ascii="Times New Roman" w:hAnsi="Times New Roman"/>
              </w:rPr>
            </w:pPr>
            <w:r w:rsidRPr="00B9331D">
              <w:rPr>
                <w:rFonts w:ascii="Times New Roman" w:hAnsi="Times New Roman"/>
                <w:i/>
              </w:rPr>
              <w:t>Record number of household members</w:t>
            </w:r>
            <w:ins w:id="1" w:author="Aly Salman Alibhai" w:date="2014-08-22T12:02:00Z">
              <w:r w:rsidR="00492727" w:rsidRPr="00B9331D">
                <w:rPr>
                  <w:rFonts w:ascii="Times New Roman" w:hAnsi="Times New Roman"/>
                  <w:i/>
                </w:rPr>
                <w:t xml:space="preserve">.  </w:t>
              </w:r>
            </w:ins>
            <w:r w:rsidR="00492727" w:rsidRPr="00B9331D">
              <w:rPr>
                <w:rFonts w:ascii="Times New Roman" w:hAnsi="Times New Roman"/>
                <w:i/>
              </w:rPr>
              <w:t>A household member is a person who eats and sleeps in your house for at least 4 days a week for at least 6 months in a year.</w:t>
            </w:r>
          </w:p>
        </w:tc>
        <w:tc>
          <w:tcPr>
            <w:tcW w:w="360" w:type="dxa"/>
            <w:tcBorders>
              <w:left w:val="single" w:sz="4" w:space="0" w:color="FFFFFF" w:themeColor="background1"/>
            </w:tcBorders>
          </w:tcPr>
          <w:p w:rsidR="002F3E81" w:rsidRPr="00B9331D" w:rsidRDefault="002F3E81" w:rsidP="00B9331D">
            <w:pPr>
              <w:rPr>
                <w:rFonts w:ascii="Times New Roman" w:hAnsi="Times New Roman"/>
              </w:rPr>
            </w:pPr>
          </w:p>
        </w:tc>
        <w:tc>
          <w:tcPr>
            <w:tcW w:w="2435" w:type="dxa"/>
            <w:vAlign w:val="center"/>
          </w:tcPr>
          <w:p w:rsidR="002F3E81" w:rsidRPr="00B9331D" w:rsidRDefault="00D45A0B" w:rsidP="00B9331D">
            <w:pPr>
              <w:rPr>
                <w:rFonts w:ascii="Times New Roman" w:hAnsi="Times New Roman"/>
              </w:rPr>
            </w:pPr>
            <w:r w:rsidRPr="00D45A0B">
              <w:rPr>
                <w:rFonts w:ascii="Times New Roman" w:hAnsi="Times New Roman"/>
                <w:noProof/>
              </w:rPr>
              <w:pict>
                <v:rect id="_x0000_s1177" style="position:absolute;margin-left:43.2pt;margin-top:11.6pt;width:35.3pt;height:24.5pt;z-index:252011520;visibility:visible;mso-position-horizontal-relative:left-margin-area;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">
                  <w10:wrap anchorx="margin"/>
                </v:rect>
              </w:pict>
            </w:r>
          </w:p>
          <w:p w:rsidR="002E3E34" w:rsidRPr="00B9331D" w:rsidRDefault="002E3E34" w:rsidP="00B9331D">
            <w:pPr>
              <w:jc w:val="center"/>
              <w:rPr>
                <w:rFonts w:ascii="Times New Roman" w:hAnsi="Times New Roman"/>
              </w:rPr>
            </w:pPr>
          </w:p>
          <w:p w:rsidR="002E3E34" w:rsidRPr="00B9331D" w:rsidRDefault="002E3E34" w:rsidP="00B9331D">
            <w:pPr>
              <w:jc w:val="center"/>
              <w:rPr>
                <w:rFonts w:ascii="Times New Roman" w:hAnsi="Times New Roman"/>
              </w:rPr>
            </w:pPr>
          </w:p>
          <w:p w:rsidR="002E3E34" w:rsidRPr="00B9331D" w:rsidRDefault="002E3E34" w:rsidP="00B9331D">
            <w:pPr>
              <w:jc w:val="center"/>
              <w:rPr>
                <w:rFonts w:ascii="Times New Roman" w:hAnsi="Times New Roman"/>
              </w:rPr>
            </w:pPr>
          </w:p>
        </w:tc>
      </w:tr>
      <w:tr w:rsidR="002551C4" w:rsidRPr="00B9331D" w:rsidTr="00795FAF">
        <w:tc>
          <w:tcPr>
            <w:tcW w:w="709" w:type="dxa"/>
            <w:vAlign w:val="center"/>
          </w:tcPr>
          <w:p w:rsidR="002551C4" w:rsidRPr="00B9331D" w:rsidRDefault="00F11B45" w:rsidP="00B9331D">
            <w:pPr>
              <w:rPr>
                <w:rFonts w:ascii="Times New Roman" w:hAnsi="Times New Roman"/>
                <w:sz w:val="24"/>
              </w:rPr>
            </w:pPr>
            <w:r w:rsidRPr="00B9331D">
              <w:rPr>
                <w:rFonts w:ascii="Times New Roman" w:hAnsi="Times New Roman"/>
                <w:sz w:val="24"/>
              </w:rPr>
              <w:t>PI</w:t>
            </w:r>
            <w:r w:rsidR="009C44C8" w:rsidRPr="00B9331D">
              <w:rPr>
                <w:rFonts w:ascii="Times New Roman" w:hAnsi="Times New Roman"/>
                <w:sz w:val="24"/>
              </w:rPr>
              <w:t>7</w:t>
            </w:r>
          </w:p>
        </w:tc>
        <w:tc>
          <w:tcPr>
            <w:tcW w:w="5296" w:type="dxa"/>
            <w:vAlign w:val="center"/>
          </w:tcPr>
          <w:p w:rsidR="002551C4" w:rsidRPr="00B9331D" w:rsidRDefault="002551C4" w:rsidP="00B9331D">
            <w:pPr>
              <w:rPr>
                <w:rFonts w:ascii="Times New Roman" w:hAnsi="Times New Roman"/>
                <w:sz w:val="24"/>
              </w:rPr>
            </w:pPr>
            <w:r w:rsidRPr="00B9331D">
              <w:rPr>
                <w:rFonts w:ascii="Times New Roman" w:hAnsi="Times New Roman"/>
                <w:sz w:val="24"/>
              </w:rPr>
              <w:t>Who is the head of the household?</w:t>
            </w:r>
          </w:p>
        </w:tc>
        <w:tc>
          <w:tcPr>
            <w:tcW w:w="2475" w:type="dxa"/>
            <w:gridSpan w:val="2"/>
            <w:tcBorders>
              <w:right w:val="single" w:sz="4" w:space="0" w:color="FFFFFF" w:themeColor="background1"/>
            </w:tcBorders>
            <w:vAlign w:val="center"/>
          </w:tcPr>
          <w:p w:rsidR="002551C4" w:rsidRPr="00B9331D" w:rsidRDefault="002551C4" w:rsidP="00B9331D">
            <w:pPr>
              <w:rPr>
                <w:rFonts w:ascii="Times New Roman" w:hAnsi="Times New Roman"/>
              </w:rPr>
            </w:pPr>
            <w:r w:rsidRPr="00B9331D">
              <w:rPr>
                <w:rFonts w:ascii="Times New Roman" w:hAnsi="Times New Roman"/>
              </w:rPr>
              <w:t>1 = Me</w:t>
            </w:r>
          </w:p>
          <w:p w:rsidR="002551C4" w:rsidRPr="00B9331D" w:rsidRDefault="002551C4" w:rsidP="00B9331D">
            <w:pPr>
              <w:rPr>
                <w:rFonts w:ascii="Times New Roman" w:hAnsi="Times New Roman"/>
              </w:rPr>
            </w:pPr>
            <w:r w:rsidRPr="00B9331D">
              <w:rPr>
                <w:rFonts w:ascii="Times New Roman" w:hAnsi="Times New Roman"/>
              </w:rPr>
              <w:t>2 = Partner</w:t>
            </w:r>
          </w:p>
          <w:p w:rsidR="002551C4" w:rsidRPr="00B9331D" w:rsidRDefault="002551C4" w:rsidP="00B9331D">
            <w:pPr>
              <w:rPr>
                <w:rFonts w:ascii="Times New Roman" w:hAnsi="Times New Roman"/>
              </w:rPr>
            </w:pPr>
            <w:r w:rsidRPr="00B9331D">
              <w:rPr>
                <w:rFonts w:ascii="Times New Roman" w:hAnsi="Times New Roman"/>
              </w:rPr>
              <w:t>3 = Me and my partner</w:t>
            </w:r>
          </w:p>
          <w:p w:rsidR="002551C4" w:rsidRPr="00B9331D" w:rsidRDefault="002551C4" w:rsidP="00B9331D">
            <w:pPr>
              <w:rPr>
                <w:rFonts w:ascii="Times New Roman" w:hAnsi="Times New Roman"/>
              </w:rPr>
            </w:pPr>
            <w:r w:rsidRPr="00B9331D">
              <w:rPr>
                <w:rFonts w:ascii="Times New Roman" w:hAnsi="Times New Roman"/>
              </w:rPr>
              <w:t>4 = Mother or Father</w:t>
            </w:r>
          </w:p>
        </w:tc>
        <w:tc>
          <w:tcPr>
            <w:tcW w:w="2475" w:type="dxa"/>
            <w:gridSpan w:val="2"/>
            <w:tcBorders>
              <w:left w:val="single" w:sz="4" w:space="0" w:color="FFFFFF" w:themeColor="background1"/>
              <w:right w:val="single" w:sz="4" w:space="0" w:color="FFFFFF" w:themeColor="background1"/>
            </w:tcBorders>
            <w:vAlign w:val="center"/>
          </w:tcPr>
          <w:p w:rsidR="002551C4" w:rsidRPr="00B9331D" w:rsidRDefault="002551C4" w:rsidP="00B9331D">
            <w:pPr>
              <w:rPr>
                <w:rFonts w:ascii="Times New Roman" w:hAnsi="Times New Roman"/>
              </w:rPr>
            </w:pPr>
            <w:r w:rsidRPr="00B9331D">
              <w:rPr>
                <w:rFonts w:ascii="Times New Roman" w:hAnsi="Times New Roman"/>
              </w:rPr>
              <w:t>5 = Other relative</w:t>
            </w:r>
          </w:p>
          <w:p w:rsidR="002551C4" w:rsidRPr="00B9331D" w:rsidRDefault="002551C4" w:rsidP="00B9331D">
            <w:pPr>
              <w:rPr>
                <w:rFonts w:ascii="Times New Roman" w:hAnsi="Times New Roman"/>
              </w:rPr>
            </w:pPr>
            <w:r w:rsidRPr="00B9331D">
              <w:rPr>
                <w:rFonts w:ascii="Times New Roman" w:hAnsi="Times New Roman"/>
              </w:rPr>
              <w:t>6 = Other non-relative</w:t>
            </w:r>
          </w:p>
          <w:p w:rsidR="002551C4" w:rsidRPr="00B9331D" w:rsidRDefault="002551C4" w:rsidP="00B9331D">
            <w:pPr>
              <w:rPr>
                <w:rFonts w:ascii="Times New Roman" w:hAnsi="Times New Roman"/>
              </w:rPr>
            </w:pPr>
          </w:p>
        </w:tc>
        <w:tc>
          <w:tcPr>
            <w:tcW w:w="360" w:type="dxa"/>
            <w:tcBorders>
              <w:left w:val="single" w:sz="4" w:space="0" w:color="FFFFFF" w:themeColor="background1"/>
            </w:tcBorders>
          </w:tcPr>
          <w:p w:rsidR="002551C4" w:rsidRPr="00B9331D" w:rsidRDefault="002551C4" w:rsidP="00B9331D">
            <w:pPr>
              <w:rPr>
                <w:rFonts w:ascii="Times New Roman" w:hAnsi="Times New Roman"/>
              </w:rPr>
            </w:pPr>
          </w:p>
        </w:tc>
        <w:tc>
          <w:tcPr>
            <w:tcW w:w="2435" w:type="dxa"/>
          </w:tcPr>
          <w:p w:rsidR="00286576" w:rsidRPr="00B9331D" w:rsidRDefault="00286576" w:rsidP="00B9331D">
            <w:pPr>
              <w:rPr>
                <w:rFonts w:ascii="Times New Roman" w:hAnsi="Times New Roman"/>
              </w:rPr>
            </w:pPr>
          </w:p>
          <w:p w:rsidR="002551C4" w:rsidRPr="00B9331D" w:rsidRDefault="00D45A0B" w:rsidP="00B9331D">
            <w:pPr>
              <w:rPr>
                <w:rFonts w:ascii="Times New Roman" w:hAnsi="Times New Roman"/>
              </w:rPr>
            </w:pPr>
            <w:r w:rsidRPr="00D45A0B">
              <w:rPr>
                <w:rFonts w:ascii="Times New Roman" w:hAnsi="Times New Roman"/>
                <w:noProof/>
              </w:rPr>
              <w:pict>
                <v:rect id="_x0000_s1176" style="position:absolute;margin-left:43.2pt;margin-top:0;width:35.3pt;height:24.5pt;z-index:252019712;visibility:visible;mso-position-horizontal-relative:left-margin-area;mso-position-vertical:cente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">
                  <w10:wrap anchorx="margin"/>
                </v:rect>
              </w:pict>
            </w:r>
          </w:p>
          <w:p w:rsidR="00286576" w:rsidRPr="00B9331D" w:rsidRDefault="00286576" w:rsidP="00B9331D">
            <w:pPr>
              <w:rPr>
                <w:rFonts w:ascii="Times New Roman" w:hAnsi="Times New Roman"/>
              </w:rPr>
            </w:pPr>
          </w:p>
          <w:p w:rsidR="00174095" w:rsidRPr="00B9331D" w:rsidRDefault="00174095" w:rsidP="00B9331D">
            <w:pPr>
              <w:rPr>
                <w:rFonts w:ascii="Times New Roman" w:hAnsi="Times New Roman"/>
              </w:rPr>
            </w:pPr>
          </w:p>
        </w:tc>
      </w:tr>
      <w:tr w:rsidR="002551C4" w:rsidRPr="00B9331D" w:rsidTr="00795FAF">
        <w:trPr>
          <w:trHeight w:val="2067"/>
        </w:trPr>
        <w:tc>
          <w:tcPr>
            <w:tcW w:w="709" w:type="dxa"/>
            <w:vAlign w:val="center"/>
          </w:tcPr>
          <w:p w:rsidR="002551C4" w:rsidRPr="00B9331D" w:rsidRDefault="00F11B45" w:rsidP="00B9331D">
            <w:pPr>
              <w:rPr>
                <w:rFonts w:ascii="Times New Roman" w:hAnsi="Times New Roman"/>
                <w:sz w:val="24"/>
              </w:rPr>
            </w:pPr>
            <w:r w:rsidRPr="00B9331D">
              <w:rPr>
                <w:rFonts w:ascii="Times New Roman" w:hAnsi="Times New Roman"/>
                <w:sz w:val="24"/>
              </w:rPr>
              <w:t>PI</w:t>
            </w:r>
            <w:r w:rsidR="009C44C8" w:rsidRPr="00B9331D">
              <w:rPr>
                <w:rFonts w:ascii="Times New Roman" w:hAnsi="Times New Roman"/>
                <w:sz w:val="24"/>
              </w:rPr>
              <w:t>8</w:t>
            </w:r>
          </w:p>
        </w:tc>
        <w:tc>
          <w:tcPr>
            <w:tcW w:w="5296" w:type="dxa"/>
            <w:vAlign w:val="center"/>
          </w:tcPr>
          <w:p w:rsidR="002551C4" w:rsidRPr="00B9331D" w:rsidRDefault="002551C4" w:rsidP="00B9331D">
            <w:pPr>
              <w:rPr>
                <w:rFonts w:ascii="Times New Roman" w:hAnsi="Times New Roman"/>
                <w:sz w:val="24"/>
              </w:rPr>
            </w:pPr>
            <w:r w:rsidRPr="00B9331D">
              <w:rPr>
                <w:rFonts w:ascii="Times New Roman" w:hAnsi="Times New Roman"/>
                <w:sz w:val="24"/>
              </w:rPr>
              <w:t>In your household, think of who makes the financial decisions and to what degree you participate in this decision-making. Would you say that you make all of the financial decisions, most, half, few, none of the financial decisions in your household?</w:t>
            </w:r>
          </w:p>
        </w:tc>
        <w:tc>
          <w:tcPr>
            <w:tcW w:w="2475" w:type="dxa"/>
            <w:gridSpan w:val="2"/>
            <w:tcBorders>
              <w:right w:val="single" w:sz="4" w:space="0" w:color="FFFFFF" w:themeColor="background1"/>
            </w:tcBorders>
            <w:vAlign w:val="center"/>
          </w:tcPr>
          <w:p w:rsidR="002551C4" w:rsidRPr="00B9331D" w:rsidRDefault="002551C4" w:rsidP="00B9331D">
            <w:pPr>
              <w:rPr>
                <w:rFonts w:ascii="Times New Roman" w:hAnsi="Times New Roman"/>
              </w:rPr>
            </w:pPr>
            <w:r w:rsidRPr="00B9331D">
              <w:rPr>
                <w:rFonts w:ascii="Times New Roman" w:hAnsi="Times New Roman"/>
              </w:rPr>
              <w:t>1 = All</w:t>
            </w:r>
          </w:p>
          <w:p w:rsidR="002551C4" w:rsidRPr="00B9331D" w:rsidRDefault="002551C4" w:rsidP="00B9331D">
            <w:pPr>
              <w:rPr>
                <w:rFonts w:ascii="Times New Roman" w:hAnsi="Times New Roman"/>
              </w:rPr>
            </w:pPr>
            <w:r w:rsidRPr="00B9331D">
              <w:rPr>
                <w:rFonts w:ascii="Times New Roman" w:hAnsi="Times New Roman"/>
              </w:rPr>
              <w:t>2= Most</w:t>
            </w:r>
          </w:p>
          <w:p w:rsidR="002551C4" w:rsidRPr="00B9331D" w:rsidRDefault="002551C4" w:rsidP="00B9331D">
            <w:pPr>
              <w:rPr>
                <w:rFonts w:ascii="Times New Roman" w:hAnsi="Times New Roman"/>
              </w:rPr>
            </w:pPr>
            <w:r w:rsidRPr="00B9331D">
              <w:rPr>
                <w:rFonts w:ascii="Times New Roman" w:hAnsi="Times New Roman"/>
              </w:rPr>
              <w:t>3 = Half</w:t>
            </w:r>
          </w:p>
          <w:p w:rsidR="002551C4" w:rsidRPr="00B9331D" w:rsidRDefault="002551C4" w:rsidP="00B9331D">
            <w:pPr>
              <w:rPr>
                <w:rFonts w:ascii="Times New Roman" w:hAnsi="Times New Roman"/>
              </w:rPr>
            </w:pPr>
            <w:r w:rsidRPr="00B9331D">
              <w:rPr>
                <w:rFonts w:ascii="Times New Roman" w:hAnsi="Times New Roman"/>
              </w:rPr>
              <w:t>4 = Few</w:t>
            </w:r>
          </w:p>
          <w:p w:rsidR="002551C4" w:rsidRPr="00B9331D" w:rsidRDefault="002551C4" w:rsidP="00B9331D">
            <w:pPr>
              <w:rPr>
                <w:rFonts w:ascii="Times New Roman" w:hAnsi="Times New Roman"/>
              </w:rPr>
            </w:pPr>
            <w:r w:rsidRPr="00B9331D">
              <w:rPr>
                <w:rFonts w:ascii="Times New Roman" w:hAnsi="Times New Roman"/>
              </w:rPr>
              <w:t>5 = None</w:t>
            </w:r>
          </w:p>
        </w:tc>
        <w:tc>
          <w:tcPr>
            <w:tcW w:w="2475" w:type="dxa"/>
            <w:gridSpan w:val="2"/>
            <w:tcBorders>
              <w:left w:val="single" w:sz="4" w:space="0" w:color="FFFFFF" w:themeColor="background1"/>
              <w:right w:val="single" w:sz="4" w:space="0" w:color="FFFFFF" w:themeColor="background1"/>
            </w:tcBorders>
            <w:vAlign w:val="center"/>
          </w:tcPr>
          <w:p w:rsidR="002551C4" w:rsidRPr="00B9331D" w:rsidRDefault="002551C4" w:rsidP="00B9331D">
            <w:pPr>
              <w:rPr>
                <w:rFonts w:ascii="Times New Roman" w:hAnsi="Times New Roman"/>
              </w:rPr>
            </w:pPr>
          </w:p>
          <w:p w:rsidR="002551C4" w:rsidRPr="00B9331D" w:rsidRDefault="002551C4" w:rsidP="00B9331D">
            <w:pPr>
              <w:rPr>
                <w:rFonts w:ascii="Times New Roman" w:hAnsi="Times New Roman"/>
              </w:rPr>
            </w:pPr>
          </w:p>
        </w:tc>
        <w:tc>
          <w:tcPr>
            <w:tcW w:w="360" w:type="dxa"/>
            <w:tcBorders>
              <w:left w:val="single" w:sz="4" w:space="0" w:color="FFFFFF" w:themeColor="background1"/>
            </w:tcBorders>
          </w:tcPr>
          <w:p w:rsidR="002551C4" w:rsidRPr="00B9331D" w:rsidRDefault="002551C4" w:rsidP="00B9331D">
            <w:pPr>
              <w:rPr>
                <w:rFonts w:ascii="Times New Roman" w:hAnsi="Times New Roman"/>
              </w:rPr>
            </w:pPr>
          </w:p>
        </w:tc>
        <w:tc>
          <w:tcPr>
            <w:tcW w:w="2435" w:type="dxa"/>
          </w:tcPr>
          <w:p w:rsidR="002551C4" w:rsidRPr="00B9331D" w:rsidRDefault="002551C4" w:rsidP="00B9331D">
            <w:pPr>
              <w:rPr>
                <w:rFonts w:ascii="Times New Roman" w:hAnsi="Times New Roman"/>
              </w:rPr>
            </w:pPr>
          </w:p>
          <w:p w:rsidR="00286576" w:rsidRPr="00B9331D" w:rsidRDefault="00286576" w:rsidP="00B9331D">
            <w:pPr>
              <w:rPr>
                <w:rFonts w:ascii="Times New Roman" w:hAnsi="Times New Roman"/>
              </w:rPr>
            </w:pPr>
          </w:p>
          <w:p w:rsidR="00286576" w:rsidRPr="00B9331D" w:rsidRDefault="00286576" w:rsidP="00B9331D">
            <w:pPr>
              <w:rPr>
                <w:rFonts w:ascii="Times New Roman" w:hAnsi="Times New Roman"/>
              </w:rPr>
            </w:pPr>
          </w:p>
          <w:p w:rsidR="00696355" w:rsidRPr="00B9331D" w:rsidRDefault="00D45A0B" w:rsidP="00B9331D">
            <w:pPr>
              <w:rPr>
                <w:rFonts w:ascii="Times New Roman" w:hAnsi="Times New Roman"/>
              </w:rPr>
            </w:pPr>
            <w:r w:rsidRPr="00D45A0B">
              <w:rPr>
                <w:rFonts w:ascii="Times New Roman" w:hAnsi="Times New Roman"/>
                <w:noProof/>
              </w:rPr>
              <w:pict>
                <v:rect id="_x0000_s1175" style="position:absolute;margin-left:43.2pt;margin-top:0;width:35.3pt;height:24.5pt;z-index:252021760;visibility:visible;mso-position-horizontal-relative:left-margin-area;mso-position-vertical:cente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">
                  <w10:wrap anchorx="margin"/>
                </v:rect>
              </w:pict>
            </w:r>
          </w:p>
        </w:tc>
      </w:tr>
      <w:tr w:rsidR="000420E5" w:rsidRPr="00B9331D" w:rsidTr="00795FAF">
        <w:trPr>
          <w:trHeight w:val="528"/>
        </w:trPr>
        <w:tc>
          <w:tcPr>
            <w:tcW w:w="709" w:type="dxa"/>
            <w:vAlign w:val="center"/>
          </w:tcPr>
          <w:p w:rsidR="000420E5" w:rsidRPr="00B9331D" w:rsidRDefault="009C44C8" w:rsidP="00B9331D">
            <w:pPr>
              <w:rPr>
                <w:rFonts w:ascii="Times New Roman" w:hAnsi="Times New Roman"/>
                <w:sz w:val="24"/>
              </w:rPr>
            </w:pPr>
            <w:r w:rsidRPr="00B9331D">
              <w:rPr>
                <w:rFonts w:ascii="Times New Roman" w:hAnsi="Times New Roman"/>
                <w:sz w:val="24"/>
              </w:rPr>
              <w:t>PI9</w:t>
            </w:r>
          </w:p>
          <w:p w:rsidR="002E3E34" w:rsidRPr="00B9331D" w:rsidRDefault="002E3E34" w:rsidP="00B9331D">
            <w:pPr>
              <w:rPr>
                <w:rFonts w:ascii="Times New Roman" w:hAnsi="Times New Roman"/>
                <w:sz w:val="24"/>
              </w:rPr>
            </w:pPr>
          </w:p>
          <w:p w:rsidR="002E3E34" w:rsidRPr="00B9331D" w:rsidRDefault="002E3E34" w:rsidP="00B9331D">
            <w:pPr>
              <w:rPr>
                <w:rFonts w:ascii="Times New Roman" w:hAnsi="Times New Roman"/>
                <w:sz w:val="24"/>
              </w:rPr>
            </w:pPr>
          </w:p>
        </w:tc>
        <w:tc>
          <w:tcPr>
            <w:tcW w:w="5296" w:type="dxa"/>
            <w:vAlign w:val="center"/>
          </w:tcPr>
          <w:p w:rsidR="002E090A" w:rsidRPr="00B9331D" w:rsidRDefault="002E090A" w:rsidP="00B9331D">
            <w:pPr>
              <w:rPr>
                <w:rFonts w:ascii="Times New Roman" w:hAnsi="Times New Roman"/>
                <w:sz w:val="24"/>
              </w:rPr>
            </w:pPr>
            <w:r w:rsidRPr="00B9331D">
              <w:rPr>
                <w:rFonts w:ascii="Times New Roman" w:hAnsi="Times New Roman"/>
                <w:sz w:val="24"/>
              </w:rPr>
              <w:t>Do you have children?</w:t>
            </w:r>
          </w:p>
        </w:tc>
        <w:tc>
          <w:tcPr>
            <w:tcW w:w="4950" w:type="dxa"/>
            <w:gridSpan w:val="4"/>
            <w:tcBorders>
              <w:right w:val="single" w:sz="4" w:space="0" w:color="FFFFFF" w:themeColor="background1"/>
            </w:tcBorders>
            <w:vAlign w:val="center"/>
          </w:tcPr>
          <w:p w:rsidR="002E090A" w:rsidRPr="00B9331D" w:rsidRDefault="002E090A" w:rsidP="00B9331D">
            <w:pPr>
              <w:rPr>
                <w:rFonts w:ascii="Times New Roman" w:hAnsi="Times New Roman"/>
              </w:rPr>
            </w:pPr>
            <w:r w:rsidRPr="00B9331D">
              <w:rPr>
                <w:rFonts w:ascii="Times New Roman" w:hAnsi="Times New Roman"/>
              </w:rPr>
              <w:t>1 = Yes</w:t>
            </w:r>
          </w:p>
          <w:p w:rsidR="000420E5" w:rsidRPr="00B9331D" w:rsidRDefault="002E090A" w:rsidP="00B9331D">
            <w:pPr>
              <w:rPr>
                <w:rFonts w:ascii="Times New Roman" w:hAnsi="Times New Roman"/>
              </w:rPr>
            </w:pPr>
            <w:r w:rsidRPr="00B9331D">
              <w:rPr>
                <w:rFonts w:ascii="Times New Roman" w:hAnsi="Times New Roman"/>
              </w:rPr>
              <w:t>2 = No</w:t>
            </w:r>
            <w:r w:rsidR="00795FAF" w:rsidRPr="00B9331D">
              <w:rPr>
                <w:rFonts w:ascii="Times New Roman" w:hAnsi="Times New Roman"/>
                <w:sz w:val="20"/>
                <w:szCs w:val="20"/>
              </w:rPr>
              <w:sym w:font="Wingdings" w:char="F0E0"/>
            </w:r>
            <w:r w:rsidR="00795FAF" w:rsidRPr="00B9331D">
              <w:rPr>
                <w:rFonts w:ascii="Times New Roman" w:hAnsi="Times New Roman"/>
                <w:sz w:val="20"/>
                <w:szCs w:val="20"/>
              </w:rPr>
              <w:t xml:space="preserve"> Skip to PI13</w:t>
            </w:r>
          </w:p>
        </w:tc>
        <w:tc>
          <w:tcPr>
            <w:tcW w:w="360" w:type="dxa"/>
            <w:tcBorders>
              <w:left w:val="single" w:sz="4" w:space="0" w:color="FFFFFF" w:themeColor="background1"/>
            </w:tcBorders>
          </w:tcPr>
          <w:p w:rsidR="000420E5" w:rsidRPr="00B9331D" w:rsidRDefault="000420E5" w:rsidP="00B9331D">
            <w:pPr>
              <w:rPr>
                <w:rFonts w:ascii="Times New Roman" w:hAnsi="Times New Roman"/>
              </w:rPr>
            </w:pPr>
          </w:p>
        </w:tc>
        <w:tc>
          <w:tcPr>
            <w:tcW w:w="2435" w:type="dxa"/>
          </w:tcPr>
          <w:p w:rsidR="00286576" w:rsidRPr="00B9331D" w:rsidRDefault="00286576" w:rsidP="00B9331D">
            <w:pPr>
              <w:rPr>
                <w:rFonts w:ascii="Times New Roman" w:hAnsi="Times New Roman"/>
              </w:rPr>
            </w:pPr>
          </w:p>
          <w:p w:rsidR="000420E5" w:rsidRPr="00B9331D" w:rsidRDefault="00D45A0B" w:rsidP="00B9331D">
            <w:pPr>
              <w:rPr>
                <w:rFonts w:ascii="Times New Roman" w:hAnsi="Times New Roman"/>
              </w:rPr>
            </w:pPr>
            <w:r w:rsidRPr="00D45A0B">
              <w:rPr>
                <w:rFonts w:ascii="Times New Roman" w:hAnsi="Times New Roman"/>
                <w:noProof/>
              </w:rPr>
              <w:pict>
                <v:rect id="_x0000_s1174" style="position:absolute;margin-left:43.2pt;margin-top:0;width:35.3pt;height:24.5pt;z-index:252023808;visibility:visible;mso-position-horizontal-relative:left-margin-area;mso-position-vertical:cente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">
                  <w10:wrap anchorx="margin"/>
                </v:rect>
              </w:pict>
            </w:r>
          </w:p>
          <w:p w:rsidR="002551C4" w:rsidRPr="00B9331D" w:rsidRDefault="002551C4" w:rsidP="00B9331D">
            <w:pPr>
              <w:rPr>
                <w:rFonts w:ascii="Times New Roman" w:hAnsi="Times New Roman"/>
              </w:rPr>
            </w:pPr>
          </w:p>
        </w:tc>
      </w:tr>
      <w:tr w:rsidR="000420E5" w:rsidRPr="00B9331D" w:rsidTr="00795FAF">
        <w:tc>
          <w:tcPr>
            <w:tcW w:w="709" w:type="dxa"/>
            <w:vAlign w:val="center"/>
          </w:tcPr>
          <w:p w:rsidR="000420E5" w:rsidRPr="00B9331D" w:rsidRDefault="00F11B45" w:rsidP="00B9331D">
            <w:pPr>
              <w:rPr>
                <w:rFonts w:ascii="Times New Roman" w:hAnsi="Times New Roman"/>
                <w:sz w:val="24"/>
              </w:rPr>
            </w:pPr>
            <w:r w:rsidRPr="00B9331D">
              <w:rPr>
                <w:rFonts w:ascii="Times New Roman" w:hAnsi="Times New Roman"/>
                <w:sz w:val="24"/>
              </w:rPr>
              <w:t>PI</w:t>
            </w:r>
            <w:r w:rsidR="009C44C8" w:rsidRPr="00B9331D">
              <w:rPr>
                <w:rFonts w:ascii="Times New Roman" w:hAnsi="Times New Roman"/>
                <w:sz w:val="24"/>
              </w:rPr>
              <w:t>10</w:t>
            </w:r>
          </w:p>
        </w:tc>
        <w:tc>
          <w:tcPr>
            <w:tcW w:w="5296" w:type="dxa"/>
            <w:vAlign w:val="center"/>
          </w:tcPr>
          <w:p w:rsidR="000420E5" w:rsidRPr="00B9331D" w:rsidRDefault="002E090A" w:rsidP="00B9331D">
            <w:pPr>
              <w:rPr>
                <w:rFonts w:ascii="Times New Roman" w:hAnsi="Times New Roman"/>
                <w:sz w:val="24"/>
              </w:rPr>
            </w:pPr>
            <w:r w:rsidRPr="00B9331D">
              <w:rPr>
                <w:rFonts w:ascii="Times New Roman" w:hAnsi="Times New Roman"/>
                <w:sz w:val="24"/>
              </w:rPr>
              <w:t>How many children do you have?</w:t>
            </w:r>
          </w:p>
        </w:tc>
        <w:tc>
          <w:tcPr>
            <w:tcW w:w="4950" w:type="dxa"/>
            <w:gridSpan w:val="4"/>
            <w:tcBorders>
              <w:right w:val="single" w:sz="4" w:space="0" w:color="FFFFFF" w:themeColor="background1"/>
            </w:tcBorders>
            <w:vAlign w:val="center"/>
          </w:tcPr>
          <w:p w:rsidR="002E090A" w:rsidRPr="00B9331D" w:rsidRDefault="002E090A" w:rsidP="00B9331D">
            <w:pPr>
              <w:rPr>
                <w:rFonts w:ascii="Times New Roman" w:hAnsi="Times New Roman"/>
                <w:i/>
              </w:rPr>
            </w:pPr>
            <w:r w:rsidRPr="00B9331D">
              <w:rPr>
                <w:rFonts w:ascii="Times New Roman" w:hAnsi="Times New Roman"/>
                <w:i/>
              </w:rPr>
              <w:t>Record number of children</w:t>
            </w:r>
          </w:p>
        </w:tc>
        <w:tc>
          <w:tcPr>
            <w:tcW w:w="360" w:type="dxa"/>
            <w:tcBorders>
              <w:left w:val="single" w:sz="4" w:space="0" w:color="FFFFFF" w:themeColor="background1"/>
            </w:tcBorders>
            <w:vAlign w:val="center"/>
          </w:tcPr>
          <w:p w:rsidR="000420E5" w:rsidRPr="00B9331D" w:rsidRDefault="000420E5" w:rsidP="00B9331D">
            <w:pPr>
              <w:rPr>
                <w:rFonts w:ascii="Times New Roman" w:hAnsi="Times New Roman"/>
              </w:rPr>
            </w:pPr>
          </w:p>
        </w:tc>
        <w:tc>
          <w:tcPr>
            <w:tcW w:w="2435" w:type="dxa"/>
          </w:tcPr>
          <w:p w:rsidR="002E3E34" w:rsidRPr="00B9331D" w:rsidRDefault="00D45A0B" w:rsidP="00B9331D">
            <w:pPr>
              <w:jc w:val="center"/>
              <w:rPr>
                <w:rFonts w:ascii="Times New Roman" w:hAnsi="Times New Roman"/>
              </w:rPr>
            </w:pPr>
            <w:r w:rsidRPr="00D45A0B">
              <w:rPr>
                <w:rFonts w:ascii="Times New Roman" w:hAnsi="Times New Roman"/>
                <w:noProof/>
              </w:rPr>
              <w:pict>
                <v:rect id="_x0000_s1173" style="position:absolute;left:0;text-align:left;margin-left:43.2pt;margin-top:5.7pt;width:35.25pt;height:24.45pt;z-index:252025856;visibility:visible;mso-position-horizontal-relative:left-margin-area;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">
                  <w10:wrap anchorx="margin"/>
                </v:rect>
              </w:pict>
            </w:r>
          </w:p>
          <w:p w:rsidR="002551C4" w:rsidRPr="00B9331D" w:rsidRDefault="002551C4" w:rsidP="00B9331D">
            <w:pPr>
              <w:jc w:val="center"/>
              <w:rPr>
                <w:rFonts w:ascii="Times New Roman" w:hAnsi="Times New Roman"/>
              </w:rPr>
            </w:pPr>
          </w:p>
          <w:p w:rsidR="002E3E34" w:rsidRPr="00B9331D" w:rsidRDefault="002E3E34" w:rsidP="00B9331D">
            <w:pPr>
              <w:rPr>
                <w:rFonts w:ascii="Times New Roman" w:hAnsi="Times New Roman"/>
              </w:rPr>
            </w:pPr>
          </w:p>
        </w:tc>
      </w:tr>
      <w:tr w:rsidR="000420E5" w:rsidRPr="00B9331D" w:rsidTr="00795FAF">
        <w:tc>
          <w:tcPr>
            <w:tcW w:w="709" w:type="dxa"/>
            <w:vAlign w:val="center"/>
          </w:tcPr>
          <w:p w:rsidR="000420E5" w:rsidRPr="00B9331D" w:rsidRDefault="003B25E6" w:rsidP="00B9331D">
            <w:pPr>
              <w:rPr>
                <w:rFonts w:ascii="Times New Roman" w:hAnsi="Times New Roman"/>
                <w:sz w:val="24"/>
              </w:rPr>
            </w:pPr>
            <w:r w:rsidRPr="00B9331D">
              <w:rPr>
                <w:rFonts w:ascii="Times New Roman" w:hAnsi="Times New Roman"/>
                <w:sz w:val="24"/>
              </w:rPr>
              <w:t>PI1</w:t>
            </w:r>
            <w:r w:rsidR="009C44C8" w:rsidRPr="00B9331D">
              <w:rPr>
                <w:rFonts w:ascii="Times New Roman" w:hAnsi="Times New Roman"/>
                <w:sz w:val="24"/>
              </w:rPr>
              <w:t>1</w:t>
            </w:r>
          </w:p>
        </w:tc>
        <w:tc>
          <w:tcPr>
            <w:tcW w:w="5296" w:type="dxa"/>
            <w:vAlign w:val="center"/>
          </w:tcPr>
          <w:p w:rsidR="000420E5" w:rsidRPr="00B9331D" w:rsidRDefault="002E090A" w:rsidP="00B9331D">
            <w:pPr>
              <w:rPr>
                <w:rFonts w:ascii="Times New Roman" w:hAnsi="Times New Roman"/>
                <w:sz w:val="24"/>
              </w:rPr>
            </w:pPr>
            <w:r w:rsidRPr="00B9331D">
              <w:rPr>
                <w:rFonts w:ascii="Times New Roman" w:hAnsi="Times New Roman"/>
                <w:sz w:val="24"/>
              </w:rPr>
              <w:t>How many daughters do you have?</w:t>
            </w:r>
          </w:p>
        </w:tc>
        <w:tc>
          <w:tcPr>
            <w:tcW w:w="4950" w:type="dxa"/>
            <w:gridSpan w:val="4"/>
            <w:tcBorders>
              <w:right w:val="single" w:sz="4" w:space="0" w:color="FFFFFF" w:themeColor="background1"/>
            </w:tcBorders>
            <w:vAlign w:val="center"/>
          </w:tcPr>
          <w:p w:rsidR="000420E5" w:rsidRPr="00B9331D" w:rsidRDefault="002E090A" w:rsidP="00B9331D">
            <w:pPr>
              <w:rPr>
                <w:rFonts w:ascii="Times New Roman" w:hAnsi="Times New Roman"/>
                <w:i/>
              </w:rPr>
            </w:pPr>
            <w:r w:rsidRPr="00B9331D">
              <w:rPr>
                <w:rFonts w:ascii="Times New Roman" w:hAnsi="Times New Roman"/>
                <w:i/>
              </w:rPr>
              <w:t>Record number of female children</w:t>
            </w:r>
          </w:p>
        </w:tc>
        <w:tc>
          <w:tcPr>
            <w:tcW w:w="360" w:type="dxa"/>
            <w:tcBorders>
              <w:left w:val="single" w:sz="4" w:space="0" w:color="FFFFFF" w:themeColor="background1"/>
            </w:tcBorders>
            <w:vAlign w:val="center"/>
          </w:tcPr>
          <w:p w:rsidR="000420E5" w:rsidRPr="00B9331D" w:rsidRDefault="000420E5" w:rsidP="00B9331D">
            <w:pPr>
              <w:rPr>
                <w:rFonts w:ascii="Times New Roman" w:hAnsi="Times New Roman"/>
              </w:rPr>
            </w:pPr>
          </w:p>
        </w:tc>
        <w:tc>
          <w:tcPr>
            <w:tcW w:w="2435" w:type="dxa"/>
          </w:tcPr>
          <w:p w:rsidR="002E3E34" w:rsidRPr="00B9331D" w:rsidRDefault="00D45A0B" w:rsidP="00B9331D">
            <w:pPr>
              <w:jc w:val="center"/>
              <w:rPr>
                <w:rFonts w:ascii="Times New Roman" w:hAnsi="Times New Roman"/>
              </w:rPr>
            </w:pPr>
            <w:r w:rsidRPr="00D45A0B">
              <w:rPr>
                <w:rFonts w:ascii="Times New Roman" w:hAnsi="Times New Roman"/>
                <w:noProof/>
              </w:rPr>
              <w:pict>
                <v:rect id="_x0000_s1172" style="position:absolute;left:0;text-align:left;margin-left:43.4pt;margin-top:3pt;width:35.3pt;height:24.5pt;z-index:252027904;visibility:visible;mso-position-horizontal-relative:left-margin-area;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">
                  <w10:wrap anchorx="margin"/>
                </v:rect>
              </w:pict>
            </w:r>
          </w:p>
          <w:p w:rsidR="002551C4" w:rsidRPr="00B9331D" w:rsidRDefault="002551C4" w:rsidP="00B9331D">
            <w:pPr>
              <w:jc w:val="center"/>
              <w:rPr>
                <w:rFonts w:ascii="Times New Roman" w:hAnsi="Times New Roman"/>
              </w:rPr>
            </w:pPr>
          </w:p>
          <w:p w:rsidR="002E3E34" w:rsidRPr="00B9331D" w:rsidRDefault="002E3E34" w:rsidP="00B9331D">
            <w:pPr>
              <w:rPr>
                <w:rFonts w:ascii="Times New Roman" w:hAnsi="Times New Roman"/>
              </w:rPr>
            </w:pPr>
          </w:p>
        </w:tc>
      </w:tr>
      <w:tr w:rsidR="002E090A" w:rsidRPr="00B9331D" w:rsidTr="00795FAF">
        <w:trPr>
          <w:trHeight w:val="690"/>
        </w:trPr>
        <w:tc>
          <w:tcPr>
            <w:tcW w:w="709" w:type="dxa"/>
            <w:vAlign w:val="center"/>
          </w:tcPr>
          <w:p w:rsidR="002E090A" w:rsidRPr="00B9331D" w:rsidRDefault="003B25E6" w:rsidP="00B9331D">
            <w:pPr>
              <w:rPr>
                <w:rFonts w:ascii="Times New Roman" w:hAnsi="Times New Roman"/>
                <w:sz w:val="24"/>
              </w:rPr>
            </w:pPr>
            <w:r w:rsidRPr="00B9331D">
              <w:rPr>
                <w:rFonts w:ascii="Times New Roman" w:hAnsi="Times New Roman"/>
                <w:sz w:val="24"/>
              </w:rPr>
              <w:t>PI1</w:t>
            </w:r>
            <w:r w:rsidR="009C44C8" w:rsidRPr="00B9331D">
              <w:rPr>
                <w:rFonts w:ascii="Times New Roman" w:hAnsi="Times New Roman"/>
                <w:sz w:val="24"/>
              </w:rPr>
              <w:t>2</w:t>
            </w:r>
          </w:p>
        </w:tc>
        <w:tc>
          <w:tcPr>
            <w:tcW w:w="5296" w:type="dxa"/>
            <w:vAlign w:val="center"/>
          </w:tcPr>
          <w:p w:rsidR="002E090A" w:rsidRPr="00B9331D" w:rsidRDefault="002E090A" w:rsidP="00B9331D">
            <w:pPr>
              <w:rPr>
                <w:rFonts w:ascii="Times New Roman" w:hAnsi="Times New Roman"/>
                <w:sz w:val="24"/>
              </w:rPr>
            </w:pPr>
            <w:r w:rsidRPr="00B9331D">
              <w:rPr>
                <w:rFonts w:ascii="Times New Roman" w:hAnsi="Times New Roman"/>
                <w:sz w:val="24"/>
              </w:rPr>
              <w:t>How many sons do you have?</w:t>
            </w:r>
          </w:p>
        </w:tc>
        <w:tc>
          <w:tcPr>
            <w:tcW w:w="4950" w:type="dxa"/>
            <w:gridSpan w:val="4"/>
            <w:tcBorders>
              <w:right w:val="single" w:sz="4" w:space="0" w:color="FFFFFF" w:themeColor="background1"/>
            </w:tcBorders>
            <w:vAlign w:val="center"/>
          </w:tcPr>
          <w:p w:rsidR="002E090A" w:rsidRPr="00B9331D" w:rsidRDefault="002E090A" w:rsidP="00B9331D">
            <w:pPr>
              <w:rPr>
                <w:rFonts w:ascii="Times New Roman" w:hAnsi="Times New Roman"/>
                <w:i/>
              </w:rPr>
            </w:pPr>
            <w:r w:rsidRPr="00B9331D">
              <w:rPr>
                <w:rFonts w:ascii="Times New Roman" w:hAnsi="Times New Roman"/>
                <w:i/>
              </w:rPr>
              <w:t>Record number of male children</w:t>
            </w:r>
          </w:p>
        </w:tc>
        <w:tc>
          <w:tcPr>
            <w:tcW w:w="360" w:type="dxa"/>
            <w:tcBorders>
              <w:left w:val="single" w:sz="4" w:space="0" w:color="FFFFFF" w:themeColor="background1"/>
            </w:tcBorders>
            <w:vAlign w:val="center"/>
          </w:tcPr>
          <w:p w:rsidR="002E090A" w:rsidRPr="00B9331D" w:rsidRDefault="002E090A" w:rsidP="00B9331D">
            <w:pPr>
              <w:rPr>
                <w:rFonts w:ascii="Times New Roman" w:hAnsi="Times New Roman"/>
              </w:rPr>
            </w:pPr>
          </w:p>
        </w:tc>
        <w:tc>
          <w:tcPr>
            <w:tcW w:w="2435" w:type="dxa"/>
          </w:tcPr>
          <w:p w:rsidR="002E3E34" w:rsidRPr="00B9331D" w:rsidRDefault="00D45A0B" w:rsidP="00B9331D">
            <w:pPr>
              <w:jc w:val="center"/>
              <w:rPr>
                <w:rFonts w:ascii="Times New Roman" w:hAnsi="Times New Roman"/>
              </w:rPr>
            </w:pPr>
            <w:r w:rsidRPr="00D45A0B">
              <w:rPr>
                <w:rFonts w:ascii="Times New Roman" w:hAnsi="Times New Roman"/>
                <w:noProof/>
              </w:rPr>
              <w:pict>
                <v:rect id="_x0000_s1171" style="position:absolute;left:0;text-align:left;margin-left:43.45pt;margin-top:1.9pt;width:35.25pt;height:24.45pt;z-index:252029952;visibility:visible;mso-position-horizontal-relative:left-margin-area;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">
                  <w10:wrap anchorx="margin"/>
                </v:rect>
              </w:pict>
            </w:r>
          </w:p>
          <w:p w:rsidR="002551C4" w:rsidRPr="00B9331D" w:rsidRDefault="002551C4" w:rsidP="00B9331D">
            <w:pPr>
              <w:jc w:val="center"/>
              <w:rPr>
                <w:rFonts w:ascii="Times New Roman" w:hAnsi="Times New Roman"/>
              </w:rPr>
            </w:pPr>
          </w:p>
          <w:p w:rsidR="002E3E34" w:rsidRPr="00B9331D" w:rsidRDefault="002E3E34" w:rsidP="00B9331D">
            <w:pPr>
              <w:rPr>
                <w:rFonts w:ascii="Times New Roman" w:hAnsi="Times New Roman"/>
              </w:rPr>
            </w:pPr>
          </w:p>
        </w:tc>
      </w:tr>
      <w:tr w:rsidR="002F3E81" w:rsidRPr="00B9331D" w:rsidTr="00795FAF">
        <w:tc>
          <w:tcPr>
            <w:tcW w:w="709" w:type="dxa"/>
            <w:vAlign w:val="center"/>
          </w:tcPr>
          <w:p w:rsidR="006D2630" w:rsidRPr="00B9331D" w:rsidRDefault="003B25E6" w:rsidP="00B9331D">
            <w:pPr>
              <w:rPr>
                <w:rFonts w:ascii="Times New Roman" w:hAnsi="Times New Roman"/>
                <w:sz w:val="24"/>
              </w:rPr>
            </w:pPr>
            <w:r w:rsidRPr="00B9331D">
              <w:rPr>
                <w:rFonts w:ascii="Times New Roman" w:hAnsi="Times New Roman"/>
                <w:sz w:val="24"/>
              </w:rPr>
              <w:t>PI1</w:t>
            </w:r>
            <w:r w:rsidR="009C44C8" w:rsidRPr="00B9331D">
              <w:rPr>
                <w:rFonts w:ascii="Times New Roman" w:hAnsi="Times New Roman"/>
                <w:sz w:val="24"/>
              </w:rPr>
              <w:t>3</w:t>
            </w:r>
          </w:p>
        </w:tc>
        <w:tc>
          <w:tcPr>
            <w:tcW w:w="5296" w:type="dxa"/>
            <w:vAlign w:val="center"/>
          </w:tcPr>
          <w:p w:rsidR="006D2630" w:rsidRPr="00B9331D" w:rsidRDefault="002E090A" w:rsidP="00B9331D">
            <w:pPr>
              <w:rPr>
                <w:rFonts w:ascii="Times New Roman" w:hAnsi="Times New Roman"/>
                <w:sz w:val="24"/>
              </w:rPr>
            </w:pPr>
            <w:r w:rsidRPr="00B9331D">
              <w:rPr>
                <w:rFonts w:ascii="Times New Roman" w:hAnsi="Times New Roman"/>
                <w:sz w:val="24"/>
              </w:rPr>
              <w:t>Who</w:t>
            </w:r>
            <w:r w:rsidR="00795FAF" w:rsidRPr="00B9331D">
              <w:rPr>
                <w:rFonts w:ascii="Times New Roman" w:hAnsi="Times New Roman"/>
                <w:sz w:val="24"/>
              </w:rPr>
              <w:t xml:space="preserve"> mainly</w:t>
            </w:r>
            <w:r w:rsidRPr="00B9331D">
              <w:rPr>
                <w:rFonts w:ascii="Times New Roman" w:hAnsi="Times New Roman"/>
                <w:sz w:val="24"/>
              </w:rPr>
              <w:t xml:space="preserve"> looks after your children when you are working and they are not in school?</w:t>
            </w:r>
          </w:p>
          <w:p w:rsidR="00923D02" w:rsidRPr="00B9331D" w:rsidRDefault="00923D02" w:rsidP="00B9331D">
            <w:pPr>
              <w:rPr>
                <w:rFonts w:ascii="Times New Roman" w:hAnsi="Times New Roman"/>
                <w:i/>
                <w:sz w:val="24"/>
              </w:rPr>
            </w:pPr>
          </w:p>
        </w:tc>
        <w:tc>
          <w:tcPr>
            <w:tcW w:w="4950" w:type="dxa"/>
            <w:gridSpan w:val="4"/>
            <w:tcBorders>
              <w:right w:val="single" w:sz="4" w:space="0" w:color="FFFFFF" w:themeColor="background1"/>
            </w:tcBorders>
            <w:vAlign w:val="center"/>
          </w:tcPr>
          <w:p w:rsidR="006D2630" w:rsidRPr="00B9331D" w:rsidRDefault="006D2630" w:rsidP="00B9331D">
            <w:pPr>
              <w:rPr>
                <w:rFonts w:ascii="Times New Roman" w:hAnsi="Times New Roman"/>
              </w:rPr>
            </w:pPr>
          </w:p>
          <w:p w:rsidR="002E090A" w:rsidRPr="00B9331D" w:rsidRDefault="002E090A" w:rsidP="00B9331D">
            <w:pPr>
              <w:rPr>
                <w:rFonts w:ascii="Times New Roman" w:hAnsi="Times New Roman"/>
              </w:rPr>
            </w:pPr>
            <w:r w:rsidRPr="00B9331D">
              <w:rPr>
                <w:rFonts w:ascii="Times New Roman" w:hAnsi="Times New Roman"/>
              </w:rPr>
              <w:t>1 = They look after themselves</w:t>
            </w:r>
          </w:p>
          <w:p w:rsidR="002E090A" w:rsidRPr="00B9331D" w:rsidRDefault="002E090A" w:rsidP="00B9331D">
            <w:pPr>
              <w:rPr>
                <w:rFonts w:ascii="Times New Roman" w:hAnsi="Times New Roman"/>
              </w:rPr>
            </w:pPr>
            <w:r w:rsidRPr="00B9331D">
              <w:rPr>
                <w:rFonts w:ascii="Times New Roman" w:hAnsi="Times New Roman"/>
              </w:rPr>
              <w:t>2 = E</w:t>
            </w:r>
            <w:r w:rsidR="002F3E81" w:rsidRPr="00B9331D">
              <w:rPr>
                <w:rFonts w:ascii="Times New Roman" w:hAnsi="Times New Roman"/>
              </w:rPr>
              <w:t xml:space="preserve">lder siblings look after </w:t>
            </w:r>
            <w:r w:rsidRPr="00B9331D">
              <w:rPr>
                <w:rFonts w:ascii="Times New Roman" w:hAnsi="Times New Roman"/>
              </w:rPr>
              <w:t xml:space="preserve">younger siblings. </w:t>
            </w:r>
          </w:p>
          <w:p w:rsidR="002E090A" w:rsidRPr="00B9331D" w:rsidRDefault="002E090A" w:rsidP="00B9331D">
            <w:pPr>
              <w:rPr>
                <w:rFonts w:ascii="Times New Roman" w:hAnsi="Times New Roman"/>
              </w:rPr>
            </w:pPr>
            <w:r w:rsidRPr="00B9331D">
              <w:rPr>
                <w:rFonts w:ascii="Times New Roman" w:hAnsi="Times New Roman"/>
              </w:rPr>
              <w:t xml:space="preserve">3 = My spouse looks after them. </w:t>
            </w:r>
          </w:p>
          <w:p w:rsidR="002E090A" w:rsidRPr="00B9331D" w:rsidRDefault="002E090A" w:rsidP="00B9331D">
            <w:pPr>
              <w:rPr>
                <w:ins w:id="2" w:author="Aly Salman Alibhai" w:date="2014-08-22T12:09:00Z"/>
                <w:rFonts w:ascii="Times New Roman" w:hAnsi="Times New Roman"/>
              </w:rPr>
            </w:pPr>
            <w:r w:rsidRPr="00B9331D">
              <w:rPr>
                <w:rFonts w:ascii="Times New Roman" w:hAnsi="Times New Roman"/>
              </w:rPr>
              <w:t>4 = A</w:t>
            </w:r>
            <w:r w:rsidR="002F3E81" w:rsidRPr="00B9331D">
              <w:rPr>
                <w:rFonts w:ascii="Times New Roman" w:hAnsi="Times New Roman"/>
              </w:rPr>
              <w:t xml:space="preserve"> relative or friend looks after </w:t>
            </w:r>
            <w:r w:rsidRPr="00B9331D">
              <w:rPr>
                <w:rFonts w:ascii="Times New Roman" w:hAnsi="Times New Roman"/>
              </w:rPr>
              <w:t>them.</w:t>
            </w:r>
          </w:p>
          <w:p w:rsidR="00B568C3" w:rsidRPr="00B9331D" w:rsidRDefault="00B568C3" w:rsidP="00B9331D">
            <w:pPr>
              <w:rPr>
                <w:rFonts w:ascii="Times New Roman" w:hAnsi="Times New Roman"/>
              </w:rPr>
            </w:pPr>
            <w:r w:rsidRPr="00B9331D">
              <w:rPr>
                <w:rFonts w:ascii="Times New Roman" w:hAnsi="Times New Roman"/>
              </w:rPr>
              <w:t>5 = A neighbor looks after them</w:t>
            </w:r>
          </w:p>
          <w:p w:rsidR="002E090A" w:rsidRPr="00B9331D" w:rsidRDefault="00B568C3" w:rsidP="00B9331D">
            <w:pPr>
              <w:rPr>
                <w:rFonts w:ascii="Times New Roman" w:hAnsi="Times New Roman"/>
              </w:rPr>
            </w:pPr>
            <w:r w:rsidRPr="00B9331D">
              <w:rPr>
                <w:rFonts w:ascii="Times New Roman" w:hAnsi="Times New Roman"/>
              </w:rPr>
              <w:t>6</w:t>
            </w:r>
            <w:r w:rsidR="002E090A" w:rsidRPr="00B9331D">
              <w:rPr>
                <w:rFonts w:ascii="Times New Roman" w:hAnsi="Times New Roman"/>
              </w:rPr>
              <w:t xml:space="preserve"> = The </w:t>
            </w:r>
            <w:r w:rsidR="002F3E81" w:rsidRPr="00B9331D">
              <w:rPr>
                <w:rFonts w:ascii="Times New Roman" w:hAnsi="Times New Roman"/>
              </w:rPr>
              <w:t xml:space="preserve">baby-sitter or live-in </w:t>
            </w:r>
            <w:proofErr w:type="spellStart"/>
            <w:r w:rsidR="002F3E81" w:rsidRPr="00B9331D">
              <w:rPr>
                <w:rFonts w:ascii="Times New Roman" w:hAnsi="Times New Roman"/>
              </w:rPr>
              <w:t>servant</w:t>
            </w:r>
            <w:r w:rsidR="002551C4" w:rsidRPr="00B9331D">
              <w:rPr>
                <w:rFonts w:ascii="Times New Roman" w:hAnsi="Times New Roman"/>
              </w:rPr>
              <w:t>looks</w:t>
            </w:r>
            <w:proofErr w:type="spellEnd"/>
            <w:r w:rsidR="002551C4" w:rsidRPr="00B9331D">
              <w:rPr>
                <w:rFonts w:ascii="Times New Roman" w:hAnsi="Times New Roman"/>
              </w:rPr>
              <w:t xml:space="preserve"> after them</w:t>
            </w:r>
          </w:p>
          <w:p w:rsidR="00795FAF" w:rsidRPr="00B9331D" w:rsidRDefault="00B568C3" w:rsidP="00B9331D">
            <w:pPr>
              <w:rPr>
                <w:rFonts w:ascii="Times New Roman" w:hAnsi="Times New Roman"/>
              </w:rPr>
            </w:pPr>
            <w:r w:rsidRPr="00B9331D">
              <w:rPr>
                <w:rFonts w:ascii="Times New Roman" w:hAnsi="Times New Roman"/>
              </w:rPr>
              <w:t>7</w:t>
            </w:r>
            <w:r w:rsidR="002E090A" w:rsidRPr="00B9331D">
              <w:rPr>
                <w:rFonts w:ascii="Times New Roman" w:hAnsi="Times New Roman"/>
              </w:rPr>
              <w:t xml:space="preserve"> = </w:t>
            </w:r>
            <w:r w:rsidR="00795FAF" w:rsidRPr="00B9331D">
              <w:rPr>
                <w:rFonts w:ascii="Times New Roman" w:hAnsi="Times New Roman"/>
              </w:rPr>
              <w:t>Put the baby in day care</w:t>
            </w:r>
          </w:p>
          <w:p w:rsidR="002E090A" w:rsidRPr="00B9331D" w:rsidRDefault="00795FAF" w:rsidP="00B9331D">
            <w:pPr>
              <w:rPr>
                <w:rFonts w:ascii="Times New Roman" w:hAnsi="Times New Roman"/>
              </w:rPr>
            </w:pPr>
            <w:r w:rsidRPr="00B9331D">
              <w:rPr>
                <w:rFonts w:ascii="Times New Roman" w:hAnsi="Times New Roman"/>
              </w:rPr>
              <w:lastRenderedPageBreak/>
              <w:t>8=</w:t>
            </w:r>
            <w:r w:rsidR="002E090A" w:rsidRPr="00B9331D">
              <w:rPr>
                <w:rFonts w:ascii="Times New Roman" w:hAnsi="Times New Roman"/>
              </w:rPr>
              <w:t>The</w:t>
            </w:r>
            <w:r w:rsidR="002F3E81" w:rsidRPr="00B9331D">
              <w:rPr>
                <w:rFonts w:ascii="Times New Roman" w:hAnsi="Times New Roman"/>
              </w:rPr>
              <w:t>y stay with me in the business</w:t>
            </w:r>
          </w:p>
          <w:p w:rsidR="002551C4" w:rsidRPr="00B9331D" w:rsidRDefault="00795FAF" w:rsidP="00B9331D">
            <w:pPr>
              <w:rPr>
                <w:rFonts w:ascii="Times New Roman" w:hAnsi="Times New Roman"/>
              </w:rPr>
            </w:pPr>
            <w:r w:rsidRPr="00B9331D">
              <w:rPr>
                <w:rFonts w:ascii="Times New Roman" w:hAnsi="Times New Roman"/>
              </w:rPr>
              <w:t>9</w:t>
            </w:r>
            <w:r w:rsidR="002E090A" w:rsidRPr="00B9331D">
              <w:rPr>
                <w:rFonts w:ascii="Times New Roman" w:hAnsi="Times New Roman"/>
              </w:rPr>
              <w:t xml:space="preserve"> = Other</w:t>
            </w:r>
          </w:p>
        </w:tc>
        <w:tc>
          <w:tcPr>
            <w:tcW w:w="360" w:type="dxa"/>
            <w:tcBorders>
              <w:left w:val="single" w:sz="4" w:space="0" w:color="FFFFFF" w:themeColor="background1"/>
            </w:tcBorders>
            <w:vAlign w:val="center"/>
          </w:tcPr>
          <w:p w:rsidR="006D2630" w:rsidRPr="00B9331D" w:rsidRDefault="006D2630" w:rsidP="00B9331D">
            <w:pPr>
              <w:rPr>
                <w:rFonts w:ascii="Times New Roman" w:hAnsi="Times New Roman"/>
              </w:rPr>
            </w:pPr>
          </w:p>
        </w:tc>
        <w:tc>
          <w:tcPr>
            <w:tcW w:w="2435" w:type="dxa"/>
          </w:tcPr>
          <w:p w:rsidR="007F2A9D" w:rsidRPr="00B9331D" w:rsidRDefault="007F2A9D" w:rsidP="00B9331D">
            <w:pPr>
              <w:jc w:val="center"/>
              <w:rPr>
                <w:rFonts w:ascii="Times New Roman" w:hAnsi="Times New Roman"/>
              </w:rPr>
            </w:pPr>
          </w:p>
          <w:p w:rsidR="00923D02" w:rsidRPr="00B9331D" w:rsidRDefault="00923D02" w:rsidP="00B9331D">
            <w:pPr>
              <w:jc w:val="center"/>
              <w:rPr>
                <w:rFonts w:ascii="Times New Roman" w:hAnsi="Times New Roman"/>
              </w:rPr>
            </w:pPr>
          </w:p>
          <w:p w:rsidR="00795FAF" w:rsidRPr="00B9331D" w:rsidRDefault="00D45A0B" w:rsidP="00B9331D">
            <w:pPr>
              <w:rPr>
                <w:rFonts w:ascii="Times New Roman" w:hAnsi="Times New Roman"/>
              </w:rPr>
            </w:pPr>
            <w:r w:rsidRPr="00D45A0B">
              <w:rPr>
                <w:rFonts w:ascii="Times New Roman" w:hAnsi="Times New Roman"/>
                <w:noProof/>
              </w:rPr>
              <w:pict>
                <v:rect id="_x0000_s1170" style="position:absolute;margin-left:43.2pt;margin-top:4.15pt;width:35.3pt;height:24.5pt;z-index:252034048;visibility:visible;mso-position-horizontal-relative:left-margin-area;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">
                  <w10:wrap anchorx="margin"/>
                </v:rect>
              </w:pict>
            </w:r>
          </w:p>
          <w:p w:rsidR="00795FAF" w:rsidRPr="00B9331D" w:rsidRDefault="00795FAF" w:rsidP="00B9331D">
            <w:pPr>
              <w:rPr>
                <w:rFonts w:ascii="Times New Roman" w:hAnsi="Times New Roman"/>
              </w:rPr>
            </w:pPr>
          </w:p>
          <w:p w:rsidR="00795FAF" w:rsidRPr="00B9331D" w:rsidRDefault="00795FAF" w:rsidP="00B9331D">
            <w:pPr>
              <w:rPr>
                <w:rFonts w:ascii="Times New Roman" w:hAnsi="Times New Roman"/>
              </w:rPr>
            </w:pPr>
          </w:p>
          <w:p w:rsidR="00795FAF" w:rsidRPr="00B9331D" w:rsidRDefault="00795FAF" w:rsidP="00B9331D">
            <w:pPr>
              <w:rPr>
                <w:rFonts w:ascii="Times New Roman" w:hAnsi="Times New Roman"/>
              </w:rPr>
            </w:pPr>
          </w:p>
          <w:p w:rsidR="00795FAF" w:rsidRPr="00B9331D" w:rsidRDefault="00795FAF" w:rsidP="00B9331D">
            <w:pPr>
              <w:rPr>
                <w:rFonts w:ascii="Times New Roman" w:hAnsi="Times New Roman"/>
              </w:rPr>
            </w:pPr>
          </w:p>
          <w:p w:rsidR="00795FAF" w:rsidRPr="00B9331D" w:rsidRDefault="00795FAF" w:rsidP="00B9331D">
            <w:pPr>
              <w:rPr>
                <w:rFonts w:ascii="Times New Roman" w:hAnsi="Times New Roman"/>
              </w:rPr>
            </w:pPr>
          </w:p>
          <w:p w:rsidR="006D2630" w:rsidRPr="00B9331D" w:rsidRDefault="006D2630" w:rsidP="00B9331D">
            <w:pPr>
              <w:rPr>
                <w:rFonts w:ascii="Times New Roman" w:hAnsi="Times New Roman"/>
              </w:rPr>
            </w:pPr>
          </w:p>
        </w:tc>
      </w:tr>
      <w:tr w:rsidR="002E3E34" w:rsidRPr="00B9331D" w:rsidTr="00795FAF">
        <w:tc>
          <w:tcPr>
            <w:tcW w:w="709" w:type="dxa"/>
            <w:vAlign w:val="center"/>
          </w:tcPr>
          <w:p w:rsidR="00923D02" w:rsidRPr="00B9331D" w:rsidRDefault="003B25E6" w:rsidP="00B9331D">
            <w:pPr>
              <w:rPr>
                <w:rFonts w:ascii="Times New Roman" w:hAnsi="Times New Roman"/>
                <w:sz w:val="24"/>
              </w:rPr>
            </w:pPr>
            <w:r w:rsidRPr="00B9331D">
              <w:rPr>
                <w:rFonts w:ascii="Times New Roman" w:hAnsi="Times New Roman"/>
                <w:sz w:val="24"/>
              </w:rPr>
              <w:lastRenderedPageBreak/>
              <w:t>PI1</w:t>
            </w:r>
            <w:r w:rsidR="009C44C8" w:rsidRPr="00B9331D">
              <w:rPr>
                <w:rFonts w:ascii="Times New Roman" w:hAnsi="Times New Roman"/>
                <w:sz w:val="24"/>
              </w:rPr>
              <w:t>4</w:t>
            </w:r>
          </w:p>
        </w:tc>
        <w:tc>
          <w:tcPr>
            <w:tcW w:w="5296" w:type="dxa"/>
            <w:vAlign w:val="center"/>
          </w:tcPr>
          <w:p w:rsidR="00923D02" w:rsidRPr="00B9331D" w:rsidRDefault="002E090A" w:rsidP="00B9331D">
            <w:pPr>
              <w:rPr>
                <w:rFonts w:ascii="Times New Roman" w:hAnsi="Times New Roman"/>
                <w:sz w:val="24"/>
              </w:rPr>
            </w:pPr>
            <w:r w:rsidRPr="00B9331D">
              <w:rPr>
                <w:rFonts w:ascii="Times New Roman" w:hAnsi="Times New Roman"/>
                <w:sz w:val="24"/>
              </w:rPr>
              <w:t xml:space="preserve">Do you plan to have </w:t>
            </w:r>
            <w:r w:rsidR="002D7B04" w:rsidRPr="00B9331D">
              <w:rPr>
                <w:rFonts w:ascii="Times New Roman" w:hAnsi="Times New Roman"/>
                <w:sz w:val="24"/>
              </w:rPr>
              <w:t>(</w:t>
            </w:r>
            <w:r w:rsidRPr="00B9331D">
              <w:rPr>
                <w:rFonts w:ascii="Times New Roman" w:hAnsi="Times New Roman"/>
                <w:sz w:val="24"/>
              </w:rPr>
              <w:t>mo</w:t>
            </w:r>
            <w:r w:rsidR="002D7B04" w:rsidRPr="00B9331D">
              <w:rPr>
                <w:rFonts w:ascii="Times New Roman" w:hAnsi="Times New Roman"/>
                <w:sz w:val="24"/>
              </w:rPr>
              <w:t xml:space="preserve">re) </w:t>
            </w:r>
            <w:r w:rsidRPr="00B9331D">
              <w:rPr>
                <w:rFonts w:ascii="Times New Roman" w:hAnsi="Times New Roman"/>
                <w:sz w:val="24"/>
              </w:rPr>
              <w:t>children</w:t>
            </w:r>
          </w:p>
          <w:p w:rsidR="002D7B04" w:rsidRPr="00B9331D" w:rsidRDefault="002D7B04" w:rsidP="00B9331D">
            <w:pPr>
              <w:rPr>
                <w:rFonts w:ascii="Times New Roman" w:hAnsi="Times New Roman"/>
                <w:i/>
                <w:sz w:val="24"/>
              </w:rPr>
            </w:pPr>
            <w:r w:rsidRPr="00B9331D">
              <w:rPr>
                <w:rFonts w:ascii="Times New Roman" w:hAnsi="Times New Roman"/>
                <w:i/>
                <w:sz w:val="24"/>
              </w:rPr>
              <w:t>(ask everyone)</w:t>
            </w:r>
          </w:p>
        </w:tc>
        <w:tc>
          <w:tcPr>
            <w:tcW w:w="5310" w:type="dxa"/>
            <w:gridSpan w:val="5"/>
            <w:vAlign w:val="center"/>
          </w:tcPr>
          <w:p w:rsidR="00923D02" w:rsidRPr="00B9331D" w:rsidRDefault="002E090A" w:rsidP="00B9331D">
            <w:pPr>
              <w:rPr>
                <w:rFonts w:ascii="Times New Roman" w:hAnsi="Times New Roman"/>
              </w:rPr>
            </w:pPr>
            <w:r w:rsidRPr="00B9331D">
              <w:rPr>
                <w:rFonts w:ascii="Times New Roman" w:hAnsi="Times New Roman"/>
              </w:rPr>
              <w:t>1 = Yes</w:t>
            </w:r>
          </w:p>
          <w:p w:rsidR="007F2A9D" w:rsidRPr="00B9331D" w:rsidRDefault="002E090A" w:rsidP="00B9331D">
            <w:pPr>
              <w:rPr>
                <w:rFonts w:ascii="Times New Roman" w:hAnsi="Times New Roman"/>
              </w:rPr>
            </w:pPr>
            <w:r w:rsidRPr="00B9331D">
              <w:rPr>
                <w:rFonts w:ascii="Times New Roman" w:hAnsi="Times New Roman"/>
              </w:rPr>
              <w:t>2 = No</w:t>
            </w:r>
          </w:p>
        </w:tc>
        <w:tc>
          <w:tcPr>
            <w:tcW w:w="2435" w:type="dxa"/>
          </w:tcPr>
          <w:p w:rsidR="00923D02" w:rsidRPr="00B9331D" w:rsidRDefault="00923D02" w:rsidP="00B9331D">
            <w:pPr>
              <w:jc w:val="center"/>
              <w:rPr>
                <w:rFonts w:ascii="Times New Roman" w:hAnsi="Times New Roman"/>
              </w:rPr>
            </w:pPr>
          </w:p>
          <w:p w:rsidR="002E3E34" w:rsidRPr="00B9331D" w:rsidRDefault="00D45A0B" w:rsidP="00B9331D">
            <w:pPr>
              <w:jc w:val="center"/>
              <w:rPr>
                <w:rFonts w:ascii="Times New Roman" w:hAnsi="Times New Roman"/>
              </w:rPr>
            </w:pPr>
            <w:r w:rsidRPr="00D45A0B">
              <w:rPr>
                <w:rFonts w:ascii="Times New Roman" w:hAnsi="Times New Roman"/>
                <w:noProof/>
              </w:rPr>
              <w:pict>
                <v:rect id="_x0000_s1169" style="position:absolute;left:0;text-align:left;margin-left:43.2pt;margin-top:.55pt;width:35.25pt;height:24.45pt;z-index:252036096;visibility:visible;mso-position-horizontal-relative:left-margin-area;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">
                  <w10:wrap anchorx="margin"/>
                </v:rect>
              </w:pict>
            </w:r>
          </w:p>
          <w:p w:rsidR="002551C4" w:rsidRPr="00B9331D" w:rsidRDefault="002551C4" w:rsidP="00B9331D">
            <w:pPr>
              <w:rPr>
                <w:rFonts w:ascii="Times New Roman" w:hAnsi="Times New Roman"/>
              </w:rPr>
            </w:pPr>
          </w:p>
          <w:p w:rsidR="00795FAF" w:rsidRPr="00B9331D" w:rsidRDefault="00795FAF" w:rsidP="00B9331D">
            <w:pPr>
              <w:rPr>
                <w:rFonts w:ascii="Times New Roman" w:hAnsi="Times New Roman"/>
              </w:rPr>
            </w:pPr>
          </w:p>
        </w:tc>
      </w:tr>
      <w:tr w:rsidR="00A97E9A" w:rsidRPr="00B9331D" w:rsidTr="00795FAF">
        <w:tc>
          <w:tcPr>
            <w:tcW w:w="709" w:type="dxa"/>
            <w:vAlign w:val="center"/>
          </w:tcPr>
          <w:p w:rsidR="00A97E9A" w:rsidRPr="00B9331D" w:rsidRDefault="003B25E6" w:rsidP="00B9331D">
            <w:pPr>
              <w:rPr>
                <w:rFonts w:ascii="Times New Roman" w:hAnsi="Times New Roman"/>
                <w:sz w:val="24"/>
              </w:rPr>
            </w:pPr>
            <w:r w:rsidRPr="00B9331D">
              <w:rPr>
                <w:rFonts w:ascii="Times New Roman" w:hAnsi="Times New Roman"/>
                <w:sz w:val="24"/>
              </w:rPr>
              <w:t>PI1</w:t>
            </w:r>
            <w:r w:rsidR="009C44C8" w:rsidRPr="00B9331D">
              <w:rPr>
                <w:rFonts w:ascii="Times New Roman" w:hAnsi="Times New Roman"/>
                <w:sz w:val="24"/>
              </w:rPr>
              <w:t>5</w:t>
            </w:r>
          </w:p>
        </w:tc>
        <w:tc>
          <w:tcPr>
            <w:tcW w:w="5296" w:type="dxa"/>
            <w:vAlign w:val="center"/>
          </w:tcPr>
          <w:p w:rsidR="00A97E9A" w:rsidRPr="00B9331D" w:rsidRDefault="00A97E9A" w:rsidP="00B9331D">
            <w:pPr>
              <w:rPr>
                <w:rFonts w:ascii="Times New Roman" w:hAnsi="Times New Roman"/>
                <w:sz w:val="24"/>
              </w:rPr>
            </w:pPr>
            <w:r w:rsidRPr="00B9331D">
              <w:rPr>
                <w:rFonts w:ascii="Times New Roman" w:hAnsi="Times New Roman"/>
                <w:sz w:val="24"/>
              </w:rPr>
              <w:t>What is your ethnicity?</w:t>
            </w:r>
          </w:p>
        </w:tc>
        <w:tc>
          <w:tcPr>
            <w:tcW w:w="2533" w:type="dxa"/>
            <w:gridSpan w:val="3"/>
            <w:tcBorders>
              <w:right w:val="single" w:sz="4" w:space="0" w:color="FFFFFF" w:themeColor="background1"/>
            </w:tcBorders>
          </w:tcPr>
          <w:p w:rsidR="00A97E9A" w:rsidRPr="00B9331D" w:rsidRDefault="00A97E9A" w:rsidP="00B9331D">
            <w:pPr>
              <w:rPr>
                <w:rFonts w:ascii="Times New Roman" w:hAnsi="Times New Roman"/>
                <w:sz w:val="20"/>
                <w:szCs w:val="18"/>
              </w:rPr>
            </w:pPr>
            <w:r w:rsidRPr="00B9331D">
              <w:rPr>
                <w:rFonts w:ascii="Times New Roman" w:hAnsi="Times New Roman"/>
                <w:sz w:val="20"/>
                <w:szCs w:val="18"/>
              </w:rPr>
              <w:t xml:space="preserve">01 = </w:t>
            </w:r>
            <w:proofErr w:type="spellStart"/>
            <w:r w:rsidRPr="00B9331D">
              <w:rPr>
                <w:rFonts w:ascii="Times New Roman" w:hAnsi="Times New Roman"/>
                <w:sz w:val="20"/>
                <w:szCs w:val="18"/>
              </w:rPr>
              <w:t>Amhara</w:t>
            </w:r>
            <w:proofErr w:type="spellEnd"/>
          </w:p>
          <w:p w:rsidR="00A97E9A" w:rsidRPr="00B9331D" w:rsidRDefault="00A97E9A" w:rsidP="00B9331D">
            <w:pPr>
              <w:rPr>
                <w:rFonts w:ascii="Times New Roman" w:hAnsi="Times New Roman"/>
                <w:sz w:val="20"/>
                <w:szCs w:val="18"/>
              </w:rPr>
            </w:pPr>
            <w:r w:rsidRPr="00B9331D">
              <w:rPr>
                <w:rFonts w:ascii="Times New Roman" w:hAnsi="Times New Roman"/>
                <w:sz w:val="20"/>
                <w:szCs w:val="18"/>
              </w:rPr>
              <w:t>02 = Oromo</w:t>
            </w:r>
          </w:p>
          <w:p w:rsidR="00A97E9A" w:rsidRPr="00B9331D" w:rsidRDefault="00A97E9A" w:rsidP="00B9331D">
            <w:pPr>
              <w:rPr>
                <w:rFonts w:ascii="Times New Roman" w:hAnsi="Times New Roman"/>
                <w:sz w:val="20"/>
                <w:szCs w:val="18"/>
              </w:rPr>
            </w:pPr>
            <w:r w:rsidRPr="00B9331D">
              <w:rPr>
                <w:rFonts w:ascii="Times New Roman" w:hAnsi="Times New Roman"/>
                <w:sz w:val="20"/>
                <w:szCs w:val="18"/>
              </w:rPr>
              <w:t>03 = Tigre</w:t>
            </w:r>
          </w:p>
          <w:p w:rsidR="00A97E9A" w:rsidRPr="00B9331D" w:rsidRDefault="00A97E9A" w:rsidP="00B9331D">
            <w:pPr>
              <w:rPr>
                <w:rFonts w:ascii="Times New Roman" w:hAnsi="Times New Roman"/>
                <w:sz w:val="20"/>
                <w:szCs w:val="18"/>
              </w:rPr>
            </w:pPr>
            <w:r w:rsidRPr="00B9331D">
              <w:rPr>
                <w:rFonts w:ascii="Times New Roman" w:hAnsi="Times New Roman"/>
                <w:sz w:val="20"/>
                <w:szCs w:val="18"/>
              </w:rPr>
              <w:t xml:space="preserve">04 = </w:t>
            </w:r>
            <w:proofErr w:type="spellStart"/>
            <w:r w:rsidRPr="00B9331D">
              <w:rPr>
                <w:rFonts w:ascii="Times New Roman" w:hAnsi="Times New Roman"/>
                <w:sz w:val="20"/>
                <w:szCs w:val="18"/>
              </w:rPr>
              <w:t>Guraghe</w:t>
            </w:r>
            <w:proofErr w:type="spellEnd"/>
          </w:p>
          <w:p w:rsidR="00A97E9A" w:rsidRPr="00B9331D" w:rsidRDefault="00A97E9A" w:rsidP="00B9331D">
            <w:pPr>
              <w:rPr>
                <w:rFonts w:ascii="Times New Roman" w:hAnsi="Times New Roman"/>
                <w:sz w:val="20"/>
                <w:szCs w:val="18"/>
              </w:rPr>
            </w:pPr>
            <w:r w:rsidRPr="00B9331D">
              <w:rPr>
                <w:rFonts w:ascii="Times New Roman" w:hAnsi="Times New Roman"/>
                <w:sz w:val="20"/>
                <w:szCs w:val="18"/>
              </w:rPr>
              <w:t>05 = Afar</w:t>
            </w:r>
          </w:p>
          <w:p w:rsidR="00A97E9A" w:rsidRPr="00B9331D" w:rsidRDefault="00A97E9A" w:rsidP="00B9331D">
            <w:pPr>
              <w:rPr>
                <w:rFonts w:ascii="Times New Roman" w:hAnsi="Times New Roman"/>
                <w:sz w:val="20"/>
                <w:szCs w:val="18"/>
              </w:rPr>
            </w:pPr>
            <w:r w:rsidRPr="00B9331D">
              <w:rPr>
                <w:rFonts w:ascii="Times New Roman" w:hAnsi="Times New Roman"/>
                <w:sz w:val="20"/>
                <w:szCs w:val="18"/>
              </w:rPr>
              <w:t>06 = Somali</w:t>
            </w:r>
          </w:p>
          <w:p w:rsidR="00A97E9A" w:rsidRPr="00B9331D" w:rsidRDefault="00A97E9A" w:rsidP="00B9331D">
            <w:pPr>
              <w:rPr>
                <w:rFonts w:ascii="Times New Roman" w:hAnsi="Times New Roman"/>
              </w:rPr>
            </w:pPr>
            <w:r w:rsidRPr="00B9331D">
              <w:rPr>
                <w:rFonts w:ascii="Times New Roman" w:hAnsi="Times New Roman"/>
                <w:sz w:val="20"/>
                <w:szCs w:val="18"/>
              </w:rPr>
              <w:t xml:space="preserve">07 = </w:t>
            </w:r>
            <w:proofErr w:type="spellStart"/>
            <w:r w:rsidRPr="00B9331D">
              <w:rPr>
                <w:rFonts w:ascii="Times New Roman" w:hAnsi="Times New Roman"/>
                <w:sz w:val="20"/>
                <w:szCs w:val="18"/>
              </w:rPr>
              <w:t>Sidama</w:t>
            </w:r>
            <w:proofErr w:type="spellEnd"/>
          </w:p>
        </w:tc>
        <w:tc>
          <w:tcPr>
            <w:tcW w:w="2777" w:type="dxa"/>
            <w:gridSpan w:val="2"/>
            <w:tcBorders>
              <w:left w:val="single" w:sz="4" w:space="0" w:color="FFFFFF" w:themeColor="background1"/>
            </w:tcBorders>
          </w:tcPr>
          <w:p w:rsidR="00A97E9A" w:rsidRPr="00B9331D" w:rsidRDefault="00A97E9A" w:rsidP="00B9331D">
            <w:pPr>
              <w:rPr>
                <w:rFonts w:ascii="Times New Roman" w:hAnsi="Times New Roman"/>
                <w:sz w:val="20"/>
                <w:szCs w:val="18"/>
              </w:rPr>
            </w:pPr>
            <w:r w:rsidRPr="00B9331D">
              <w:rPr>
                <w:rFonts w:ascii="Times New Roman" w:hAnsi="Times New Roman"/>
                <w:sz w:val="20"/>
                <w:szCs w:val="18"/>
              </w:rPr>
              <w:t xml:space="preserve">08 = </w:t>
            </w:r>
            <w:proofErr w:type="spellStart"/>
            <w:r w:rsidRPr="00B9331D">
              <w:rPr>
                <w:rFonts w:ascii="Times New Roman" w:hAnsi="Times New Roman"/>
                <w:sz w:val="20"/>
                <w:szCs w:val="18"/>
              </w:rPr>
              <w:t>Wolayta</w:t>
            </w:r>
            <w:proofErr w:type="spellEnd"/>
          </w:p>
          <w:p w:rsidR="00A97E9A" w:rsidRPr="00B9331D" w:rsidRDefault="00A97E9A" w:rsidP="00B9331D">
            <w:pPr>
              <w:rPr>
                <w:rFonts w:ascii="Times New Roman" w:hAnsi="Times New Roman"/>
                <w:sz w:val="20"/>
                <w:szCs w:val="18"/>
              </w:rPr>
            </w:pPr>
            <w:r w:rsidRPr="00B9331D">
              <w:rPr>
                <w:rFonts w:ascii="Times New Roman" w:hAnsi="Times New Roman"/>
                <w:sz w:val="20"/>
                <w:szCs w:val="18"/>
              </w:rPr>
              <w:t xml:space="preserve">09 = </w:t>
            </w:r>
            <w:proofErr w:type="spellStart"/>
            <w:r w:rsidRPr="00B9331D">
              <w:rPr>
                <w:rFonts w:ascii="Times New Roman" w:hAnsi="Times New Roman"/>
                <w:sz w:val="20"/>
                <w:szCs w:val="18"/>
              </w:rPr>
              <w:t>Hadya</w:t>
            </w:r>
            <w:proofErr w:type="spellEnd"/>
          </w:p>
          <w:p w:rsidR="00A97E9A" w:rsidRPr="00B9331D" w:rsidRDefault="00A97E9A" w:rsidP="00B9331D">
            <w:pPr>
              <w:rPr>
                <w:rFonts w:ascii="Times New Roman" w:hAnsi="Times New Roman"/>
                <w:sz w:val="20"/>
                <w:szCs w:val="18"/>
              </w:rPr>
            </w:pPr>
            <w:r w:rsidRPr="00B9331D">
              <w:rPr>
                <w:rFonts w:ascii="Times New Roman" w:hAnsi="Times New Roman"/>
                <w:sz w:val="20"/>
                <w:szCs w:val="18"/>
              </w:rPr>
              <w:t xml:space="preserve">10 = </w:t>
            </w:r>
            <w:proofErr w:type="spellStart"/>
            <w:r w:rsidRPr="00B9331D">
              <w:rPr>
                <w:rFonts w:ascii="Times New Roman" w:hAnsi="Times New Roman"/>
                <w:sz w:val="20"/>
                <w:szCs w:val="18"/>
              </w:rPr>
              <w:t>Gamo</w:t>
            </w:r>
            <w:proofErr w:type="spellEnd"/>
          </w:p>
          <w:p w:rsidR="00A97E9A" w:rsidRPr="00B9331D" w:rsidRDefault="00A97E9A" w:rsidP="00B9331D">
            <w:pPr>
              <w:rPr>
                <w:rFonts w:ascii="Times New Roman" w:hAnsi="Times New Roman"/>
                <w:sz w:val="20"/>
                <w:szCs w:val="18"/>
              </w:rPr>
            </w:pPr>
            <w:r w:rsidRPr="00B9331D">
              <w:rPr>
                <w:rFonts w:ascii="Times New Roman" w:hAnsi="Times New Roman"/>
                <w:sz w:val="20"/>
                <w:szCs w:val="18"/>
              </w:rPr>
              <w:t xml:space="preserve">11 = </w:t>
            </w:r>
            <w:proofErr w:type="spellStart"/>
            <w:r w:rsidRPr="00B9331D">
              <w:rPr>
                <w:rFonts w:ascii="Times New Roman" w:hAnsi="Times New Roman"/>
                <w:sz w:val="20"/>
                <w:szCs w:val="18"/>
              </w:rPr>
              <w:t>Agew</w:t>
            </w:r>
            <w:proofErr w:type="spellEnd"/>
          </w:p>
          <w:p w:rsidR="00A97E9A" w:rsidRPr="00B9331D" w:rsidRDefault="00A97E9A" w:rsidP="00B9331D">
            <w:pPr>
              <w:rPr>
                <w:rFonts w:ascii="Times New Roman" w:hAnsi="Times New Roman"/>
                <w:sz w:val="20"/>
                <w:szCs w:val="18"/>
              </w:rPr>
            </w:pPr>
            <w:r w:rsidRPr="00B9331D">
              <w:rPr>
                <w:rFonts w:ascii="Times New Roman" w:hAnsi="Times New Roman"/>
                <w:sz w:val="20"/>
                <w:szCs w:val="18"/>
              </w:rPr>
              <w:t xml:space="preserve">12 = </w:t>
            </w:r>
            <w:proofErr w:type="spellStart"/>
            <w:r w:rsidRPr="00B9331D">
              <w:rPr>
                <w:rFonts w:ascii="Times New Roman" w:hAnsi="Times New Roman"/>
                <w:sz w:val="20"/>
                <w:szCs w:val="18"/>
              </w:rPr>
              <w:t>Seltie</w:t>
            </w:r>
            <w:proofErr w:type="spellEnd"/>
          </w:p>
          <w:p w:rsidR="00A97E9A" w:rsidRPr="00B9331D" w:rsidRDefault="00A97E9A" w:rsidP="00B9331D">
            <w:pPr>
              <w:rPr>
                <w:rFonts w:ascii="Times New Roman" w:hAnsi="Times New Roman"/>
                <w:sz w:val="20"/>
                <w:szCs w:val="18"/>
              </w:rPr>
            </w:pPr>
            <w:r w:rsidRPr="00B9331D">
              <w:rPr>
                <w:rFonts w:ascii="Times New Roman" w:hAnsi="Times New Roman"/>
                <w:sz w:val="20"/>
                <w:szCs w:val="18"/>
              </w:rPr>
              <w:t>13 = Mixed</w:t>
            </w:r>
          </w:p>
          <w:p w:rsidR="00A97E9A" w:rsidRPr="00B9331D" w:rsidRDefault="00A97E9A" w:rsidP="00B9331D">
            <w:pPr>
              <w:rPr>
                <w:rFonts w:ascii="Times New Roman" w:hAnsi="Times New Roman"/>
              </w:rPr>
            </w:pPr>
            <w:r w:rsidRPr="00B9331D">
              <w:rPr>
                <w:rFonts w:ascii="Times New Roman" w:hAnsi="Times New Roman"/>
                <w:sz w:val="20"/>
                <w:szCs w:val="18"/>
              </w:rPr>
              <w:t>14 = Other (specify)</w:t>
            </w:r>
          </w:p>
        </w:tc>
        <w:tc>
          <w:tcPr>
            <w:tcW w:w="2435" w:type="dxa"/>
          </w:tcPr>
          <w:p w:rsidR="00A97E9A" w:rsidRPr="00B9331D" w:rsidRDefault="00A97E9A" w:rsidP="00B9331D">
            <w:pPr>
              <w:jc w:val="center"/>
              <w:rPr>
                <w:rFonts w:ascii="Times New Roman" w:hAnsi="Times New Roman"/>
              </w:rPr>
            </w:pPr>
          </w:p>
          <w:p w:rsidR="00795FAF" w:rsidRPr="00B9331D" w:rsidRDefault="00D45A0B" w:rsidP="00B9331D">
            <w:pPr>
              <w:jc w:val="center"/>
              <w:rPr>
                <w:rFonts w:ascii="Times New Roman" w:hAnsi="Times New Roman"/>
              </w:rPr>
            </w:pPr>
            <w:r w:rsidRPr="00D45A0B">
              <w:rPr>
                <w:rFonts w:ascii="Times New Roman" w:hAnsi="Times New Roman"/>
                <w:noProof/>
              </w:rPr>
              <w:pict>
                <v:rect id="_x0000_s1168" style="position:absolute;left:0;text-align:left;margin-left:42.95pt;margin-top:4.75pt;width:35.5pt;height:24.6pt;z-index:252286976;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">
                  <w10:wrap anchorx="margin"/>
                </v:rect>
              </w:pict>
            </w:r>
          </w:p>
          <w:p w:rsidR="00795FAF" w:rsidRPr="00B9331D" w:rsidRDefault="00795FAF" w:rsidP="00B9331D">
            <w:pPr>
              <w:rPr>
                <w:rFonts w:ascii="Times New Roman" w:hAnsi="Times New Roman"/>
              </w:rPr>
            </w:pPr>
          </w:p>
          <w:p w:rsidR="00795FAF" w:rsidRPr="00B9331D" w:rsidRDefault="00795FAF" w:rsidP="00B9331D">
            <w:pPr>
              <w:rPr>
                <w:rFonts w:ascii="Times New Roman" w:hAnsi="Times New Roman"/>
              </w:rPr>
            </w:pPr>
          </w:p>
          <w:p w:rsidR="00A97E9A" w:rsidRPr="00B9331D" w:rsidRDefault="00795FAF" w:rsidP="00B9331D">
            <w:pPr>
              <w:jc w:val="center"/>
              <w:rPr>
                <w:rFonts w:ascii="Times New Roman" w:hAnsi="Times New Roman"/>
              </w:rPr>
            </w:pPr>
            <w:r w:rsidRPr="00B9331D">
              <w:rPr>
                <w:rFonts w:ascii="Times New Roman" w:hAnsi="Times New Roman"/>
                <w:sz w:val="20"/>
                <w:szCs w:val="18"/>
              </w:rPr>
              <w:t>(specify)</w:t>
            </w:r>
          </w:p>
          <w:p w:rsidR="00795FAF" w:rsidRPr="00B9331D" w:rsidRDefault="00795FAF" w:rsidP="00B9331D">
            <w:pPr>
              <w:jc w:val="center"/>
              <w:rPr>
                <w:rFonts w:ascii="Times New Roman" w:hAnsi="Times New Roman"/>
              </w:rPr>
            </w:pPr>
            <w:r w:rsidRPr="00B9331D">
              <w:rPr>
                <w:rFonts w:ascii="Times New Roman" w:hAnsi="Times New Roman"/>
              </w:rPr>
              <w:t>_______________</w:t>
            </w:r>
          </w:p>
        </w:tc>
      </w:tr>
      <w:tr w:rsidR="00B26E34" w:rsidRPr="00B9331D" w:rsidTr="00795FAF">
        <w:tc>
          <w:tcPr>
            <w:tcW w:w="709" w:type="dxa"/>
            <w:vAlign w:val="center"/>
          </w:tcPr>
          <w:p w:rsidR="00B26E34" w:rsidRPr="00B9331D" w:rsidRDefault="004008AC" w:rsidP="00B9331D">
            <w:pPr>
              <w:rPr>
                <w:rFonts w:ascii="Times New Roman" w:hAnsi="Times New Roman"/>
                <w:sz w:val="24"/>
              </w:rPr>
            </w:pPr>
            <w:r w:rsidRPr="00B9331D">
              <w:rPr>
                <w:rFonts w:ascii="Times New Roman" w:hAnsi="Times New Roman"/>
                <w:sz w:val="24"/>
              </w:rPr>
              <w:t>PI1</w:t>
            </w:r>
            <w:r w:rsidR="009C44C8" w:rsidRPr="00B9331D">
              <w:rPr>
                <w:rFonts w:ascii="Times New Roman" w:hAnsi="Times New Roman"/>
                <w:sz w:val="24"/>
              </w:rPr>
              <w:t>6</w:t>
            </w:r>
          </w:p>
        </w:tc>
        <w:tc>
          <w:tcPr>
            <w:tcW w:w="5296" w:type="dxa"/>
            <w:vAlign w:val="center"/>
          </w:tcPr>
          <w:p w:rsidR="00B26E34" w:rsidRPr="00B9331D" w:rsidRDefault="00B26E34" w:rsidP="00B9331D">
            <w:pPr>
              <w:spacing w:line="360" w:lineRule="auto"/>
              <w:rPr>
                <w:rFonts w:ascii="Times New Roman" w:hAnsi="Times New Roman"/>
                <w:sz w:val="24"/>
              </w:rPr>
            </w:pPr>
            <w:r w:rsidRPr="00B9331D">
              <w:rPr>
                <w:rFonts w:ascii="Times New Roman" w:hAnsi="Times New Roman"/>
                <w:sz w:val="24"/>
              </w:rPr>
              <w:t>What is your religion?</w:t>
            </w:r>
          </w:p>
        </w:tc>
        <w:tc>
          <w:tcPr>
            <w:tcW w:w="2533" w:type="dxa"/>
            <w:gridSpan w:val="3"/>
            <w:tcBorders>
              <w:right w:val="single" w:sz="4" w:space="0" w:color="FFFFFF" w:themeColor="background1"/>
            </w:tcBorders>
          </w:tcPr>
          <w:p w:rsidR="00B26E34" w:rsidRPr="00B9331D" w:rsidRDefault="00B26E34" w:rsidP="00B9331D">
            <w:pPr>
              <w:rPr>
                <w:rFonts w:ascii="Times New Roman" w:hAnsi="Times New Roman"/>
              </w:rPr>
            </w:pPr>
          </w:p>
          <w:p w:rsidR="00B26E34" w:rsidRPr="00B9331D" w:rsidRDefault="00B26E34" w:rsidP="00B9331D">
            <w:pPr>
              <w:rPr>
                <w:rFonts w:ascii="Times New Roman" w:hAnsi="Times New Roman"/>
              </w:rPr>
            </w:pPr>
            <w:r w:rsidRPr="00B9331D">
              <w:rPr>
                <w:rFonts w:ascii="Times New Roman" w:hAnsi="Times New Roman"/>
              </w:rPr>
              <w:t>Orthodox [1]</w:t>
            </w:r>
          </w:p>
          <w:p w:rsidR="00B26E34" w:rsidRPr="00B9331D" w:rsidRDefault="00B26E34" w:rsidP="00B9331D">
            <w:pPr>
              <w:rPr>
                <w:rFonts w:ascii="Times New Roman" w:hAnsi="Times New Roman"/>
              </w:rPr>
            </w:pPr>
            <w:r w:rsidRPr="00B9331D">
              <w:rPr>
                <w:rFonts w:ascii="Times New Roman" w:hAnsi="Times New Roman"/>
              </w:rPr>
              <w:t>Protestant [2]</w:t>
            </w:r>
          </w:p>
          <w:p w:rsidR="00B26E34" w:rsidRPr="00B9331D" w:rsidRDefault="00B26E34" w:rsidP="00B9331D">
            <w:pPr>
              <w:rPr>
                <w:rFonts w:ascii="Times New Roman" w:hAnsi="Times New Roman"/>
              </w:rPr>
            </w:pPr>
            <w:r w:rsidRPr="00B9331D">
              <w:rPr>
                <w:rFonts w:ascii="Times New Roman" w:hAnsi="Times New Roman"/>
              </w:rPr>
              <w:t>Catholic [3]</w:t>
            </w:r>
          </w:p>
        </w:tc>
        <w:tc>
          <w:tcPr>
            <w:tcW w:w="2777" w:type="dxa"/>
            <w:gridSpan w:val="2"/>
            <w:tcBorders>
              <w:left w:val="single" w:sz="4" w:space="0" w:color="FFFFFF" w:themeColor="background1"/>
            </w:tcBorders>
          </w:tcPr>
          <w:p w:rsidR="00B26E34" w:rsidRPr="00B9331D" w:rsidRDefault="00B26E34" w:rsidP="00B9331D">
            <w:pPr>
              <w:rPr>
                <w:rFonts w:ascii="Times New Roman" w:hAnsi="Times New Roman"/>
              </w:rPr>
            </w:pPr>
          </w:p>
          <w:p w:rsidR="00B26E34" w:rsidRPr="00B9331D" w:rsidRDefault="00B26E34" w:rsidP="00B9331D">
            <w:pPr>
              <w:rPr>
                <w:rFonts w:ascii="Times New Roman" w:hAnsi="Times New Roman"/>
              </w:rPr>
            </w:pPr>
            <w:r w:rsidRPr="00B9331D">
              <w:rPr>
                <w:rFonts w:ascii="Times New Roman" w:hAnsi="Times New Roman"/>
              </w:rPr>
              <w:t>Muslim [</w:t>
            </w:r>
            <w:r w:rsidR="00595FE4" w:rsidRPr="00B9331D">
              <w:rPr>
                <w:rFonts w:ascii="Times New Roman" w:hAnsi="Times New Roman"/>
              </w:rPr>
              <w:t>4</w:t>
            </w:r>
            <w:r w:rsidRPr="00B9331D">
              <w:rPr>
                <w:rFonts w:ascii="Times New Roman" w:hAnsi="Times New Roman"/>
              </w:rPr>
              <w:t>]</w:t>
            </w:r>
          </w:p>
          <w:p w:rsidR="00B26E34" w:rsidRPr="00B9331D" w:rsidRDefault="00B26E34" w:rsidP="00B9331D">
            <w:pPr>
              <w:rPr>
                <w:rFonts w:ascii="Times New Roman" w:hAnsi="Times New Roman"/>
              </w:rPr>
            </w:pPr>
            <w:r w:rsidRPr="00B9331D">
              <w:rPr>
                <w:rFonts w:ascii="Times New Roman" w:hAnsi="Times New Roman"/>
              </w:rPr>
              <w:t>Other [</w:t>
            </w:r>
            <w:r w:rsidR="00595FE4" w:rsidRPr="00B9331D">
              <w:rPr>
                <w:rFonts w:ascii="Times New Roman" w:hAnsi="Times New Roman"/>
              </w:rPr>
              <w:t>5</w:t>
            </w:r>
            <w:r w:rsidRPr="00B9331D">
              <w:rPr>
                <w:rFonts w:ascii="Times New Roman" w:hAnsi="Times New Roman"/>
              </w:rPr>
              <w:t xml:space="preserve">] </w:t>
            </w:r>
          </w:p>
        </w:tc>
        <w:tc>
          <w:tcPr>
            <w:tcW w:w="2435" w:type="dxa"/>
          </w:tcPr>
          <w:p w:rsidR="00B26E34" w:rsidRPr="00B9331D" w:rsidRDefault="00B26E34" w:rsidP="00B9331D">
            <w:pPr>
              <w:jc w:val="center"/>
              <w:rPr>
                <w:rFonts w:ascii="Times New Roman" w:hAnsi="Times New Roman"/>
              </w:rPr>
            </w:pPr>
          </w:p>
          <w:p w:rsidR="00B26E34" w:rsidRPr="00B9331D" w:rsidRDefault="00D45A0B" w:rsidP="00B9331D">
            <w:pPr>
              <w:jc w:val="center"/>
              <w:rPr>
                <w:rFonts w:asciiTheme="minorHAnsi" w:hAnsiTheme="minorHAnsi"/>
                <w:sz w:val="20"/>
                <w:szCs w:val="20"/>
              </w:rPr>
            </w:pPr>
            <w:r w:rsidRPr="00D45A0B">
              <w:rPr>
                <w:rFonts w:ascii="Times New Roman" w:hAnsi="Times New Roman"/>
                <w:noProof/>
              </w:rPr>
              <w:pict>
                <v:rect id="Rectangle 284" o:spid="_x0000_s1167" style="position:absolute;left:0;text-align:left;margin-left:43.2pt;margin-top:-.25pt;width:35.5pt;height:24.6pt;z-index:251926528;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">
                  <w10:wrap anchorx="margin"/>
                </v:rect>
              </w:pict>
            </w:r>
          </w:p>
        </w:tc>
      </w:tr>
      <w:tr w:rsidR="00E05D42" w:rsidRPr="00B9331D" w:rsidTr="00E05D42">
        <w:tc>
          <w:tcPr>
            <w:tcW w:w="709" w:type="dxa"/>
            <w:vAlign w:val="center"/>
          </w:tcPr>
          <w:p w:rsidR="00E05D42" w:rsidRPr="00B9331D" w:rsidRDefault="00E05D42" w:rsidP="00B9331D">
            <w:pPr>
              <w:rPr>
                <w:rFonts w:ascii="Times New Roman" w:hAnsi="Times New Roman"/>
                <w:sz w:val="24"/>
              </w:rPr>
            </w:pPr>
            <w:r w:rsidRPr="00B9331D">
              <w:rPr>
                <w:rFonts w:ascii="Times New Roman" w:hAnsi="Times New Roman"/>
                <w:sz w:val="24"/>
              </w:rPr>
              <w:t>PI1</w:t>
            </w:r>
            <w:r w:rsidR="009C44C8" w:rsidRPr="00B9331D">
              <w:rPr>
                <w:rFonts w:ascii="Times New Roman" w:hAnsi="Times New Roman"/>
                <w:sz w:val="24"/>
              </w:rPr>
              <w:t>7</w:t>
            </w:r>
          </w:p>
        </w:tc>
        <w:tc>
          <w:tcPr>
            <w:tcW w:w="5296" w:type="dxa"/>
            <w:vAlign w:val="center"/>
          </w:tcPr>
          <w:p w:rsidR="00E05D42" w:rsidRPr="00B9331D" w:rsidRDefault="00E05D42" w:rsidP="00B9331D">
            <w:pPr>
              <w:rPr>
                <w:rFonts w:ascii="Times New Roman" w:hAnsi="Times New Roman"/>
                <w:sz w:val="24"/>
              </w:rPr>
            </w:pPr>
            <w:r w:rsidRPr="00B9331D">
              <w:rPr>
                <w:rFonts w:ascii="Times New Roman" w:hAnsi="Times New Roman"/>
                <w:sz w:val="24"/>
              </w:rPr>
              <w:t>Do you have siblings?</w:t>
            </w:r>
          </w:p>
          <w:p w:rsidR="00E05D42" w:rsidRPr="00B9331D" w:rsidRDefault="00E05D42" w:rsidP="00B9331D">
            <w:pPr>
              <w:rPr>
                <w:rFonts w:ascii="Times New Roman" w:hAnsi="Times New Roman"/>
                <w:i/>
                <w:sz w:val="24"/>
              </w:rPr>
            </w:pPr>
            <w:r w:rsidRPr="00B9331D">
              <w:rPr>
                <w:rFonts w:ascii="Times New Roman" w:hAnsi="Times New Roman"/>
                <w:i/>
                <w:sz w:val="24"/>
              </w:rPr>
              <w:t>(not necessarily in current household)</w:t>
            </w:r>
          </w:p>
        </w:tc>
        <w:tc>
          <w:tcPr>
            <w:tcW w:w="2533" w:type="dxa"/>
            <w:gridSpan w:val="3"/>
            <w:tcBorders>
              <w:right w:val="single" w:sz="4" w:space="0" w:color="FFFFFF" w:themeColor="background1"/>
            </w:tcBorders>
            <w:vAlign w:val="center"/>
          </w:tcPr>
          <w:p w:rsidR="00E05D42" w:rsidRPr="00B9331D" w:rsidRDefault="00E05D42" w:rsidP="00B9331D">
            <w:pPr>
              <w:rPr>
                <w:rFonts w:ascii="Times New Roman" w:hAnsi="Times New Roman"/>
              </w:rPr>
            </w:pPr>
            <w:r w:rsidRPr="00B9331D">
              <w:rPr>
                <w:rFonts w:ascii="Times New Roman" w:hAnsi="Times New Roman"/>
              </w:rPr>
              <w:t>1 = Yes</w:t>
            </w:r>
          </w:p>
          <w:p w:rsidR="00E05D42" w:rsidRPr="00B9331D" w:rsidRDefault="00E05D42" w:rsidP="00B9331D">
            <w:pPr>
              <w:rPr>
                <w:rFonts w:ascii="Times New Roman" w:hAnsi="Times New Roman"/>
              </w:rPr>
            </w:pPr>
            <w:r w:rsidRPr="00B9331D">
              <w:rPr>
                <w:rFonts w:ascii="Times New Roman" w:hAnsi="Times New Roman"/>
              </w:rPr>
              <w:t>2 = No</w:t>
            </w:r>
          </w:p>
        </w:tc>
        <w:tc>
          <w:tcPr>
            <w:tcW w:w="2777" w:type="dxa"/>
            <w:gridSpan w:val="2"/>
            <w:tcBorders>
              <w:left w:val="single" w:sz="4" w:space="0" w:color="FFFFFF" w:themeColor="background1"/>
            </w:tcBorders>
          </w:tcPr>
          <w:p w:rsidR="00E05D42" w:rsidRPr="00B9331D" w:rsidRDefault="00E05D42" w:rsidP="00B9331D">
            <w:pPr>
              <w:rPr>
                <w:rFonts w:ascii="Times New Roman" w:hAnsi="Times New Roman"/>
              </w:rPr>
            </w:pPr>
          </w:p>
        </w:tc>
        <w:tc>
          <w:tcPr>
            <w:tcW w:w="2435" w:type="dxa"/>
          </w:tcPr>
          <w:p w:rsidR="00E05D42" w:rsidRPr="00B9331D" w:rsidRDefault="00E05D42" w:rsidP="00B9331D">
            <w:pPr>
              <w:jc w:val="center"/>
              <w:rPr>
                <w:rFonts w:ascii="Times New Roman" w:hAnsi="Times New Roman"/>
              </w:rPr>
            </w:pPr>
          </w:p>
          <w:p w:rsidR="00E05D42" w:rsidRPr="00B9331D" w:rsidRDefault="00D45A0B" w:rsidP="00B9331D">
            <w:pPr>
              <w:jc w:val="center"/>
              <w:rPr>
                <w:rFonts w:ascii="Times New Roman" w:hAnsi="Times New Roman"/>
              </w:rPr>
            </w:pPr>
            <w:r w:rsidRPr="00D45A0B">
              <w:rPr>
                <w:rFonts w:ascii="Times New Roman" w:hAnsi="Times New Roman"/>
                <w:noProof/>
              </w:rPr>
              <w:pict>
                <v:rect id="_x0000_s1166" style="position:absolute;left:0;text-align:left;margin-left:42.65pt;margin-top:0;width:35.5pt;height:24.6pt;z-index:252435456;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">
                  <w10:wrap anchorx="margin"/>
                </v:rect>
              </w:pict>
            </w:r>
          </w:p>
          <w:p w:rsidR="00E05D42" w:rsidRPr="00B9331D" w:rsidRDefault="00E05D42" w:rsidP="00B9331D">
            <w:pPr>
              <w:jc w:val="center"/>
              <w:rPr>
                <w:rFonts w:ascii="Times New Roman" w:hAnsi="Times New Roman"/>
              </w:rPr>
            </w:pPr>
          </w:p>
          <w:p w:rsidR="00E05D42" w:rsidRPr="00B9331D" w:rsidRDefault="00E05D42" w:rsidP="00B9331D">
            <w:pPr>
              <w:jc w:val="center"/>
              <w:rPr>
                <w:rFonts w:ascii="Times New Roman" w:hAnsi="Times New Roman"/>
              </w:rPr>
            </w:pPr>
          </w:p>
        </w:tc>
      </w:tr>
      <w:tr w:rsidR="00E05D42" w:rsidRPr="00B9331D" w:rsidTr="00E05D42">
        <w:tc>
          <w:tcPr>
            <w:tcW w:w="709" w:type="dxa"/>
            <w:vAlign w:val="center"/>
          </w:tcPr>
          <w:p w:rsidR="00E05D42" w:rsidRPr="00B9331D" w:rsidRDefault="00E05D42" w:rsidP="00B9331D">
            <w:pPr>
              <w:rPr>
                <w:rFonts w:ascii="Times New Roman" w:hAnsi="Times New Roman"/>
                <w:sz w:val="24"/>
              </w:rPr>
            </w:pPr>
            <w:r w:rsidRPr="00B9331D">
              <w:rPr>
                <w:rFonts w:ascii="Times New Roman" w:hAnsi="Times New Roman"/>
                <w:sz w:val="24"/>
              </w:rPr>
              <w:t>PI1</w:t>
            </w:r>
            <w:r w:rsidR="009C44C8" w:rsidRPr="00B9331D">
              <w:rPr>
                <w:rFonts w:ascii="Times New Roman" w:hAnsi="Times New Roman"/>
                <w:sz w:val="24"/>
              </w:rPr>
              <w:t>8</w:t>
            </w:r>
          </w:p>
        </w:tc>
        <w:tc>
          <w:tcPr>
            <w:tcW w:w="5296" w:type="dxa"/>
            <w:vAlign w:val="center"/>
          </w:tcPr>
          <w:p w:rsidR="00E05D42" w:rsidRPr="00B9331D" w:rsidRDefault="00E05D42" w:rsidP="00B9331D">
            <w:pPr>
              <w:rPr>
                <w:rFonts w:ascii="Times New Roman" w:hAnsi="Times New Roman"/>
                <w:sz w:val="24"/>
              </w:rPr>
            </w:pPr>
            <w:r w:rsidRPr="00B9331D">
              <w:rPr>
                <w:rFonts w:ascii="Times New Roman" w:hAnsi="Times New Roman"/>
                <w:sz w:val="24"/>
              </w:rPr>
              <w:t xml:space="preserve">How many brothers do you have?  </w:t>
            </w:r>
          </w:p>
        </w:tc>
        <w:tc>
          <w:tcPr>
            <w:tcW w:w="5310" w:type="dxa"/>
            <w:gridSpan w:val="5"/>
            <w:vAlign w:val="center"/>
          </w:tcPr>
          <w:p w:rsidR="00E05D42" w:rsidRPr="00B9331D" w:rsidRDefault="00E05D42" w:rsidP="00B9331D">
            <w:pPr>
              <w:rPr>
                <w:rFonts w:ascii="Times New Roman" w:hAnsi="Times New Roman"/>
              </w:rPr>
            </w:pPr>
            <w:r w:rsidRPr="00B9331D">
              <w:rPr>
                <w:rFonts w:ascii="Times New Roman" w:hAnsi="Times New Roman"/>
                <w:i/>
              </w:rPr>
              <w:t>Record number of male children</w:t>
            </w:r>
          </w:p>
        </w:tc>
        <w:tc>
          <w:tcPr>
            <w:tcW w:w="2435" w:type="dxa"/>
          </w:tcPr>
          <w:p w:rsidR="00E05D42" w:rsidRPr="00B9331D" w:rsidRDefault="00D45A0B" w:rsidP="00B9331D">
            <w:pPr>
              <w:jc w:val="center"/>
              <w:rPr>
                <w:rFonts w:ascii="Times New Roman" w:hAnsi="Times New Roman"/>
              </w:rPr>
            </w:pPr>
            <w:r w:rsidRPr="00D45A0B">
              <w:rPr>
                <w:rFonts w:ascii="Times New Roman" w:hAnsi="Times New Roman"/>
                <w:noProof/>
              </w:rPr>
              <w:pict>
                <v:rect id="_x0000_s1165" style="position:absolute;left:0;text-align:left;margin-left:42.6pt;margin-top:10.9pt;width:35.5pt;height:24.6pt;z-index:252437504;visibility:visible;mso-position-horizontal-relative:left-margin-area;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">
                  <w10:wrap anchorx="margin"/>
                </v:rect>
              </w:pict>
            </w:r>
          </w:p>
          <w:p w:rsidR="00E05D42" w:rsidRPr="00B9331D" w:rsidRDefault="00E05D42" w:rsidP="00B9331D">
            <w:pPr>
              <w:jc w:val="center"/>
              <w:rPr>
                <w:rFonts w:ascii="Times New Roman" w:hAnsi="Times New Roman"/>
              </w:rPr>
            </w:pPr>
          </w:p>
          <w:p w:rsidR="00E05D42" w:rsidRPr="00B9331D" w:rsidRDefault="00E05D42" w:rsidP="00B9331D">
            <w:pPr>
              <w:jc w:val="center"/>
              <w:rPr>
                <w:rFonts w:ascii="Times New Roman" w:hAnsi="Times New Roman"/>
              </w:rPr>
            </w:pPr>
          </w:p>
          <w:p w:rsidR="00E05D42" w:rsidRPr="00B9331D" w:rsidRDefault="00E05D42" w:rsidP="00B9331D">
            <w:pPr>
              <w:jc w:val="center"/>
              <w:rPr>
                <w:rFonts w:ascii="Times New Roman" w:hAnsi="Times New Roman"/>
              </w:rPr>
            </w:pPr>
          </w:p>
        </w:tc>
      </w:tr>
      <w:tr w:rsidR="00E05D42" w:rsidRPr="00B9331D" w:rsidTr="00E05D42">
        <w:tc>
          <w:tcPr>
            <w:tcW w:w="709" w:type="dxa"/>
            <w:vAlign w:val="center"/>
          </w:tcPr>
          <w:p w:rsidR="00E05D42" w:rsidRPr="00B9331D" w:rsidRDefault="00E05D42" w:rsidP="00B9331D">
            <w:pPr>
              <w:rPr>
                <w:rFonts w:ascii="Times New Roman" w:hAnsi="Times New Roman"/>
                <w:sz w:val="24"/>
              </w:rPr>
            </w:pPr>
            <w:r w:rsidRPr="00B9331D">
              <w:rPr>
                <w:rFonts w:ascii="Times New Roman" w:hAnsi="Times New Roman"/>
                <w:sz w:val="24"/>
              </w:rPr>
              <w:t>PI1</w:t>
            </w:r>
            <w:r w:rsidR="009C44C8" w:rsidRPr="00B9331D">
              <w:rPr>
                <w:rFonts w:ascii="Times New Roman" w:hAnsi="Times New Roman"/>
                <w:sz w:val="24"/>
              </w:rPr>
              <w:t>9</w:t>
            </w:r>
          </w:p>
        </w:tc>
        <w:tc>
          <w:tcPr>
            <w:tcW w:w="5296" w:type="dxa"/>
            <w:vAlign w:val="center"/>
          </w:tcPr>
          <w:p w:rsidR="00E05D42" w:rsidRPr="00B9331D" w:rsidRDefault="00E05D42" w:rsidP="00B9331D">
            <w:pPr>
              <w:rPr>
                <w:rFonts w:ascii="Times New Roman" w:hAnsi="Times New Roman"/>
                <w:sz w:val="24"/>
              </w:rPr>
            </w:pPr>
            <w:r w:rsidRPr="00B9331D">
              <w:rPr>
                <w:rFonts w:ascii="Times New Roman" w:hAnsi="Times New Roman"/>
                <w:sz w:val="24"/>
              </w:rPr>
              <w:t>How many sisters do you have?</w:t>
            </w:r>
          </w:p>
        </w:tc>
        <w:tc>
          <w:tcPr>
            <w:tcW w:w="5310" w:type="dxa"/>
            <w:gridSpan w:val="5"/>
            <w:vAlign w:val="center"/>
          </w:tcPr>
          <w:p w:rsidR="00E05D42" w:rsidRPr="00B9331D" w:rsidRDefault="00E05D42" w:rsidP="00B9331D">
            <w:pPr>
              <w:rPr>
                <w:rFonts w:ascii="Times New Roman" w:hAnsi="Times New Roman"/>
              </w:rPr>
            </w:pPr>
            <w:r w:rsidRPr="00B9331D">
              <w:rPr>
                <w:rFonts w:ascii="Times New Roman" w:hAnsi="Times New Roman"/>
                <w:i/>
              </w:rPr>
              <w:t>Record number of male children</w:t>
            </w:r>
          </w:p>
        </w:tc>
        <w:tc>
          <w:tcPr>
            <w:tcW w:w="2435" w:type="dxa"/>
          </w:tcPr>
          <w:p w:rsidR="00E05D42" w:rsidRPr="00B9331D" w:rsidRDefault="00D45A0B" w:rsidP="00B9331D">
            <w:pPr>
              <w:jc w:val="center"/>
              <w:rPr>
                <w:rFonts w:ascii="Times New Roman" w:hAnsi="Times New Roman"/>
              </w:rPr>
            </w:pPr>
            <w:r w:rsidRPr="00D45A0B">
              <w:rPr>
                <w:rFonts w:ascii="Times New Roman" w:hAnsi="Times New Roman"/>
                <w:noProof/>
              </w:rPr>
              <w:pict>
                <v:rect id="_x0000_s1164" style="position:absolute;left:0;text-align:left;margin-left:43.8pt;margin-top:10.1pt;width:35.5pt;height:24.6pt;z-index:252439552;visibility:visible;mso-position-horizontal-relative:left-margin-area;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">
                  <w10:wrap anchorx="margin"/>
                </v:rect>
              </w:pict>
            </w:r>
          </w:p>
          <w:p w:rsidR="00E05D42" w:rsidRPr="00B9331D" w:rsidRDefault="00E05D42" w:rsidP="00B9331D">
            <w:pPr>
              <w:jc w:val="center"/>
              <w:rPr>
                <w:rFonts w:ascii="Times New Roman" w:hAnsi="Times New Roman"/>
              </w:rPr>
            </w:pPr>
          </w:p>
          <w:p w:rsidR="00E05D42" w:rsidRPr="00B9331D" w:rsidRDefault="00E05D42" w:rsidP="00B9331D">
            <w:pPr>
              <w:jc w:val="center"/>
              <w:rPr>
                <w:rFonts w:ascii="Times New Roman" w:hAnsi="Times New Roman"/>
              </w:rPr>
            </w:pPr>
          </w:p>
          <w:p w:rsidR="00E05D42" w:rsidRPr="00B9331D" w:rsidRDefault="00E05D42" w:rsidP="00B9331D">
            <w:pPr>
              <w:jc w:val="center"/>
              <w:rPr>
                <w:rFonts w:ascii="Times New Roman" w:hAnsi="Times New Roman"/>
              </w:rPr>
            </w:pPr>
          </w:p>
        </w:tc>
      </w:tr>
      <w:tr w:rsidR="00E05D42" w:rsidRPr="00B9331D" w:rsidTr="00E05D42">
        <w:tc>
          <w:tcPr>
            <w:tcW w:w="709" w:type="dxa"/>
            <w:vAlign w:val="center"/>
          </w:tcPr>
          <w:p w:rsidR="00E05D42" w:rsidRPr="00B9331D" w:rsidRDefault="00E05D42" w:rsidP="00B9331D">
            <w:pPr>
              <w:rPr>
                <w:rFonts w:ascii="Times New Roman" w:hAnsi="Times New Roman"/>
                <w:sz w:val="24"/>
              </w:rPr>
            </w:pPr>
            <w:r w:rsidRPr="00B9331D">
              <w:rPr>
                <w:rFonts w:ascii="Times New Roman" w:hAnsi="Times New Roman"/>
                <w:sz w:val="24"/>
              </w:rPr>
              <w:t>PI</w:t>
            </w:r>
            <w:r w:rsidR="009C44C8" w:rsidRPr="00B9331D">
              <w:rPr>
                <w:rFonts w:ascii="Times New Roman" w:hAnsi="Times New Roman"/>
                <w:sz w:val="24"/>
              </w:rPr>
              <w:t>20</w:t>
            </w:r>
          </w:p>
        </w:tc>
        <w:tc>
          <w:tcPr>
            <w:tcW w:w="5296" w:type="dxa"/>
            <w:vAlign w:val="center"/>
          </w:tcPr>
          <w:p w:rsidR="00E05D42" w:rsidRPr="00B9331D" w:rsidRDefault="00E05D42" w:rsidP="00B9331D">
            <w:pPr>
              <w:rPr>
                <w:rFonts w:ascii="Times New Roman" w:hAnsi="Times New Roman"/>
                <w:sz w:val="24"/>
              </w:rPr>
            </w:pPr>
            <w:r w:rsidRPr="00B9331D">
              <w:rPr>
                <w:rFonts w:ascii="Times New Roman" w:hAnsi="Times New Roman"/>
                <w:sz w:val="24"/>
              </w:rPr>
              <w:t>What was your position in the family?</w:t>
            </w:r>
          </w:p>
          <w:p w:rsidR="00E05D42" w:rsidRPr="00B9331D" w:rsidRDefault="00E05D42" w:rsidP="00B9331D">
            <w:pPr>
              <w:rPr>
                <w:rFonts w:ascii="Times New Roman" w:hAnsi="Times New Roman"/>
                <w:i/>
                <w:sz w:val="24"/>
              </w:rPr>
            </w:pPr>
            <w:r w:rsidRPr="00B9331D">
              <w:rPr>
                <w:rFonts w:ascii="Times New Roman" w:hAnsi="Times New Roman"/>
                <w:i/>
                <w:sz w:val="24"/>
              </w:rPr>
              <w:t>(For example, if third oldest, write ‘3’)</w:t>
            </w:r>
          </w:p>
        </w:tc>
        <w:tc>
          <w:tcPr>
            <w:tcW w:w="5310" w:type="dxa"/>
            <w:gridSpan w:val="5"/>
            <w:vAlign w:val="center"/>
          </w:tcPr>
          <w:p w:rsidR="00E05D42" w:rsidRPr="00B9331D" w:rsidRDefault="00E05D42" w:rsidP="00B9331D">
            <w:pPr>
              <w:rPr>
                <w:rFonts w:ascii="Times New Roman" w:hAnsi="Times New Roman"/>
              </w:rPr>
            </w:pPr>
            <w:r w:rsidRPr="00B9331D">
              <w:rPr>
                <w:rFonts w:ascii="Times New Roman" w:hAnsi="Times New Roman"/>
                <w:i/>
              </w:rPr>
              <w:t>Record number of male children</w:t>
            </w:r>
          </w:p>
        </w:tc>
        <w:tc>
          <w:tcPr>
            <w:tcW w:w="2435" w:type="dxa"/>
          </w:tcPr>
          <w:p w:rsidR="00E05D42" w:rsidRPr="00B9331D" w:rsidRDefault="00D45A0B" w:rsidP="00B9331D">
            <w:pPr>
              <w:jc w:val="center"/>
              <w:rPr>
                <w:rFonts w:ascii="Times New Roman" w:hAnsi="Times New Roman"/>
              </w:rPr>
            </w:pPr>
            <w:r w:rsidRPr="00D45A0B">
              <w:rPr>
                <w:rFonts w:ascii="Times New Roman" w:hAnsi="Times New Roman"/>
                <w:noProof/>
              </w:rPr>
              <w:pict>
                <v:rect id="_x0000_s1163" style="position:absolute;left:0;text-align:left;margin-left:43.45pt;margin-top:10.05pt;width:35.5pt;height:24.6pt;z-index:252441600;visibility:visible;mso-position-horizontal-relative:left-margin-area;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">
                  <w10:wrap anchorx="margin"/>
                </v:rect>
              </w:pict>
            </w:r>
          </w:p>
          <w:p w:rsidR="00E05D42" w:rsidRPr="00B9331D" w:rsidRDefault="00E05D42" w:rsidP="00B9331D">
            <w:pPr>
              <w:jc w:val="center"/>
              <w:rPr>
                <w:rFonts w:ascii="Times New Roman" w:hAnsi="Times New Roman"/>
              </w:rPr>
            </w:pPr>
          </w:p>
          <w:p w:rsidR="00E05D42" w:rsidRPr="00B9331D" w:rsidRDefault="00E05D42" w:rsidP="00B9331D">
            <w:pPr>
              <w:jc w:val="center"/>
              <w:rPr>
                <w:rFonts w:ascii="Times New Roman" w:hAnsi="Times New Roman"/>
              </w:rPr>
            </w:pPr>
          </w:p>
          <w:p w:rsidR="00E05D42" w:rsidRPr="00B9331D" w:rsidRDefault="00E05D42" w:rsidP="00B9331D">
            <w:pPr>
              <w:jc w:val="center"/>
              <w:rPr>
                <w:rFonts w:ascii="Times New Roman" w:hAnsi="Times New Roman"/>
              </w:rPr>
            </w:pPr>
          </w:p>
        </w:tc>
      </w:tr>
      <w:tr w:rsidR="00B26E34" w:rsidRPr="00B9331D" w:rsidTr="00795FAF">
        <w:trPr>
          <w:trHeight w:val="1887"/>
        </w:trPr>
        <w:tc>
          <w:tcPr>
            <w:tcW w:w="709" w:type="dxa"/>
            <w:vAlign w:val="center"/>
          </w:tcPr>
          <w:p w:rsidR="00B26E34" w:rsidRPr="00B9331D" w:rsidRDefault="004008AC" w:rsidP="00B9331D">
            <w:pPr>
              <w:rPr>
                <w:rFonts w:ascii="Times New Roman" w:hAnsi="Times New Roman"/>
                <w:sz w:val="24"/>
              </w:rPr>
            </w:pPr>
            <w:r w:rsidRPr="00B9331D">
              <w:rPr>
                <w:rFonts w:ascii="Times New Roman" w:hAnsi="Times New Roman"/>
                <w:sz w:val="24"/>
              </w:rPr>
              <w:t>PI</w:t>
            </w:r>
            <w:r w:rsidR="00E05D42" w:rsidRPr="00B9331D">
              <w:rPr>
                <w:rFonts w:ascii="Times New Roman" w:hAnsi="Times New Roman"/>
                <w:sz w:val="24"/>
              </w:rPr>
              <w:t>2</w:t>
            </w:r>
            <w:r w:rsidR="009C44C8" w:rsidRPr="00B9331D">
              <w:rPr>
                <w:rFonts w:ascii="Times New Roman" w:hAnsi="Times New Roman"/>
                <w:sz w:val="24"/>
              </w:rPr>
              <w:t>1</w:t>
            </w:r>
          </w:p>
        </w:tc>
        <w:tc>
          <w:tcPr>
            <w:tcW w:w="13041" w:type="dxa"/>
            <w:gridSpan w:val="7"/>
            <w:vAlign w:val="center"/>
          </w:tcPr>
          <w:p w:rsidR="00B26E34" w:rsidRPr="00B9331D" w:rsidRDefault="00B26E34" w:rsidP="00B9331D">
            <w:pPr>
              <w:spacing w:line="360" w:lineRule="auto"/>
              <w:rPr>
                <w:rFonts w:ascii="Times New Roman" w:hAnsi="Times New Roman"/>
                <w:sz w:val="24"/>
              </w:rPr>
            </w:pPr>
            <w:r w:rsidRPr="00B9331D">
              <w:rPr>
                <w:rFonts w:ascii="Times New Roman" w:hAnsi="Times New Roman"/>
                <w:sz w:val="24"/>
              </w:rPr>
              <w:t xml:space="preserve">Does your household have … </w:t>
            </w:r>
            <w:r w:rsidRPr="00B9331D">
              <w:rPr>
                <w:rFonts w:ascii="Times New Roman" w:hAnsi="Times New Roman"/>
                <w:i/>
                <w:sz w:val="20"/>
                <w:szCs w:val="20"/>
              </w:rPr>
              <w:t xml:space="preserve">Check all that apply (enumerator: if the household doesn’t have the assets please leave blank) </w:t>
            </w:r>
          </w:p>
          <w:tbl>
            <w:tblPr>
              <w:tblStyle w:val="TableGrid"/>
              <w:tblW w:w="0" w:type="auto"/>
              <w:jc w:val="center"/>
              <w:tblLayout w:type="fixed"/>
              <w:tblLook w:val="04A0"/>
            </w:tblPr>
            <w:tblGrid>
              <w:gridCol w:w="2684"/>
              <w:gridCol w:w="2551"/>
              <w:gridCol w:w="1985"/>
              <w:gridCol w:w="2268"/>
              <w:gridCol w:w="2693"/>
            </w:tblGrid>
            <w:tr w:rsidR="00B26E34" w:rsidRPr="00B9331D" w:rsidTr="002551C4">
              <w:trPr>
                <w:trHeight w:val="628"/>
                <w:jc w:val="center"/>
              </w:trPr>
              <w:tc>
                <w:tcPr>
                  <w:tcW w:w="2684" w:type="dxa"/>
                  <w:shd w:val="clear" w:color="auto" w:fill="auto"/>
                  <w:vAlign w:val="center"/>
                </w:tcPr>
                <w:p w:rsidR="00B26E34" w:rsidRPr="00B9331D" w:rsidRDefault="00B26E34" w:rsidP="00B9331D">
                  <w:pPr>
                    <w:pStyle w:val="ListParagraph"/>
                    <w:numPr>
                      <w:ilvl w:val="0"/>
                      <w:numId w:val="5"/>
                    </w:numPr>
                    <w:spacing w:line="360" w:lineRule="auto"/>
                    <w:rPr>
                      <w:rFonts w:ascii="Times New Roman" w:hAnsi="Times New Roman"/>
                      <w:sz w:val="24"/>
                      <w:szCs w:val="18"/>
                    </w:rPr>
                  </w:pPr>
                  <w:r w:rsidRPr="00B9331D">
                    <w:rPr>
                      <w:rFonts w:ascii="Times New Roman" w:hAnsi="Times New Roman"/>
                      <w:sz w:val="24"/>
                      <w:szCs w:val="18"/>
                    </w:rPr>
                    <w:t>Electricity?</w:t>
                  </w:r>
                </w:p>
              </w:tc>
              <w:tc>
                <w:tcPr>
                  <w:tcW w:w="2551" w:type="dxa"/>
                  <w:shd w:val="clear" w:color="auto" w:fill="auto"/>
                  <w:vAlign w:val="center"/>
                </w:tcPr>
                <w:p w:rsidR="006C2056" w:rsidRDefault="006C2056" w:rsidP="005853CF">
                  <w:pPr>
                    <w:pStyle w:val="ListParagraph"/>
                    <w:spacing w:line="360" w:lineRule="auto"/>
                    <w:ind w:left="0"/>
                    <w:rPr>
                      <w:rFonts w:ascii="Times New Roman" w:hAnsi="Times New Roman"/>
                      <w:sz w:val="24"/>
                      <w:szCs w:val="18"/>
                    </w:rPr>
                  </w:pPr>
                </w:p>
              </w:tc>
              <w:tc>
                <w:tcPr>
                  <w:tcW w:w="1985" w:type="dxa"/>
                  <w:shd w:val="clear" w:color="auto" w:fill="auto"/>
                  <w:vAlign w:val="center"/>
                </w:tcPr>
                <w:p w:rsidR="006C2056" w:rsidRDefault="006C2056">
                  <w:pPr>
                    <w:pStyle w:val="ListParagraph"/>
                    <w:spacing w:line="360" w:lineRule="auto"/>
                    <w:rPr>
                      <w:rFonts w:ascii="Times New Roman" w:hAnsi="Times New Roman"/>
                      <w:sz w:val="24"/>
                      <w:szCs w:val="18"/>
                    </w:rPr>
                  </w:pPr>
                </w:p>
              </w:tc>
              <w:tc>
                <w:tcPr>
                  <w:tcW w:w="2268" w:type="dxa"/>
                  <w:shd w:val="clear" w:color="auto" w:fill="auto"/>
                  <w:vAlign w:val="center"/>
                </w:tcPr>
                <w:p w:rsidR="00B26E34" w:rsidRPr="00B9331D" w:rsidRDefault="00B26E34" w:rsidP="00B9331D">
                  <w:pPr>
                    <w:pStyle w:val="ListParagraph"/>
                    <w:numPr>
                      <w:ilvl w:val="0"/>
                      <w:numId w:val="5"/>
                    </w:numPr>
                    <w:spacing w:line="360" w:lineRule="auto"/>
                    <w:rPr>
                      <w:rFonts w:ascii="Times New Roman" w:hAnsi="Times New Roman"/>
                      <w:sz w:val="24"/>
                      <w:szCs w:val="18"/>
                    </w:rPr>
                  </w:pPr>
                  <w:r w:rsidRPr="00B9331D">
                    <w:rPr>
                      <w:rFonts w:ascii="Times New Roman" w:hAnsi="Times New Roman"/>
                      <w:sz w:val="24"/>
                      <w:szCs w:val="18"/>
                    </w:rPr>
                    <w:t>A television?</w:t>
                  </w:r>
                </w:p>
              </w:tc>
              <w:tc>
                <w:tcPr>
                  <w:tcW w:w="2693" w:type="dxa"/>
                  <w:shd w:val="clear" w:color="auto" w:fill="auto"/>
                  <w:vAlign w:val="center"/>
                </w:tcPr>
                <w:p w:rsidR="00B26E34" w:rsidRPr="00B9331D" w:rsidRDefault="00B26E34" w:rsidP="00B9331D">
                  <w:pPr>
                    <w:pStyle w:val="ListParagraph"/>
                    <w:numPr>
                      <w:ilvl w:val="0"/>
                      <w:numId w:val="5"/>
                    </w:numPr>
                    <w:spacing w:line="360" w:lineRule="auto"/>
                    <w:rPr>
                      <w:rFonts w:ascii="Times New Roman" w:hAnsi="Times New Roman"/>
                      <w:sz w:val="24"/>
                      <w:szCs w:val="18"/>
                    </w:rPr>
                  </w:pPr>
                  <w:r w:rsidRPr="00B9331D">
                    <w:rPr>
                      <w:rFonts w:ascii="Times New Roman" w:hAnsi="Times New Roman"/>
                      <w:sz w:val="24"/>
                      <w:szCs w:val="18"/>
                    </w:rPr>
                    <w:t>A mattress?</w:t>
                  </w:r>
                </w:p>
              </w:tc>
            </w:tr>
            <w:tr w:rsidR="00B26E34" w:rsidRPr="00B9331D" w:rsidTr="002551C4">
              <w:trPr>
                <w:trHeight w:val="624"/>
                <w:jc w:val="center"/>
              </w:trPr>
              <w:tc>
                <w:tcPr>
                  <w:tcW w:w="2684" w:type="dxa"/>
                  <w:shd w:val="clear" w:color="auto" w:fill="auto"/>
                  <w:vAlign w:val="center"/>
                </w:tcPr>
                <w:p w:rsidR="00B26E34" w:rsidRPr="00B9331D" w:rsidRDefault="00B26E34" w:rsidP="00B9331D">
                  <w:pPr>
                    <w:pStyle w:val="ListParagraph"/>
                    <w:numPr>
                      <w:ilvl w:val="0"/>
                      <w:numId w:val="5"/>
                    </w:numPr>
                    <w:spacing w:line="360" w:lineRule="auto"/>
                    <w:rPr>
                      <w:rFonts w:ascii="Times New Roman" w:hAnsi="Times New Roman"/>
                      <w:sz w:val="24"/>
                      <w:szCs w:val="18"/>
                    </w:rPr>
                  </w:pPr>
                  <w:r w:rsidRPr="00B9331D">
                    <w:rPr>
                      <w:rFonts w:ascii="Times New Roman" w:hAnsi="Times New Roman"/>
                      <w:sz w:val="24"/>
                      <w:szCs w:val="18"/>
                    </w:rPr>
                    <w:t>A mobile phone?</w:t>
                  </w:r>
                </w:p>
              </w:tc>
              <w:tc>
                <w:tcPr>
                  <w:tcW w:w="2551" w:type="dxa"/>
                  <w:shd w:val="clear" w:color="auto" w:fill="auto"/>
                  <w:vAlign w:val="center"/>
                </w:tcPr>
                <w:p w:rsidR="00B26E34" w:rsidRPr="00B9331D" w:rsidRDefault="00B26E34" w:rsidP="00B9331D">
                  <w:pPr>
                    <w:pStyle w:val="ListParagraph"/>
                    <w:numPr>
                      <w:ilvl w:val="0"/>
                      <w:numId w:val="5"/>
                    </w:numPr>
                    <w:spacing w:line="360" w:lineRule="auto"/>
                    <w:rPr>
                      <w:rFonts w:ascii="Times New Roman" w:hAnsi="Times New Roman"/>
                      <w:sz w:val="24"/>
                      <w:szCs w:val="18"/>
                    </w:rPr>
                  </w:pPr>
                  <w:r w:rsidRPr="00B9331D">
                    <w:rPr>
                      <w:rFonts w:ascii="Times New Roman" w:hAnsi="Times New Roman"/>
                      <w:sz w:val="24"/>
                      <w:szCs w:val="18"/>
                    </w:rPr>
                    <w:t>A refrigerator?</w:t>
                  </w:r>
                </w:p>
              </w:tc>
              <w:tc>
                <w:tcPr>
                  <w:tcW w:w="1985" w:type="dxa"/>
                  <w:shd w:val="clear" w:color="auto" w:fill="auto"/>
                  <w:vAlign w:val="center"/>
                </w:tcPr>
                <w:p w:rsidR="00B26E34" w:rsidRPr="00B9331D" w:rsidRDefault="00B26E34" w:rsidP="00B9331D">
                  <w:pPr>
                    <w:pStyle w:val="ListParagraph"/>
                    <w:numPr>
                      <w:ilvl w:val="0"/>
                      <w:numId w:val="5"/>
                    </w:numPr>
                    <w:spacing w:line="360" w:lineRule="auto"/>
                    <w:rPr>
                      <w:rFonts w:ascii="Times New Roman" w:hAnsi="Times New Roman"/>
                      <w:sz w:val="24"/>
                      <w:szCs w:val="18"/>
                    </w:rPr>
                  </w:pPr>
                  <w:r w:rsidRPr="00B9331D">
                    <w:rPr>
                      <w:rFonts w:ascii="Times New Roman" w:hAnsi="Times New Roman"/>
                      <w:sz w:val="24"/>
                      <w:szCs w:val="18"/>
                    </w:rPr>
                    <w:t xml:space="preserve">A </w:t>
                  </w:r>
                  <w:r w:rsidR="00F010D3" w:rsidRPr="00B9331D">
                    <w:rPr>
                      <w:rFonts w:ascii="Times New Roman" w:hAnsi="Times New Roman"/>
                      <w:sz w:val="24"/>
                      <w:szCs w:val="18"/>
                    </w:rPr>
                    <w:t>car</w:t>
                  </w:r>
                  <w:r w:rsidRPr="00B9331D">
                    <w:rPr>
                      <w:rFonts w:ascii="Times New Roman" w:hAnsi="Times New Roman"/>
                      <w:sz w:val="24"/>
                      <w:szCs w:val="18"/>
                    </w:rPr>
                    <w:t>?</w:t>
                  </w:r>
                </w:p>
              </w:tc>
              <w:tc>
                <w:tcPr>
                  <w:tcW w:w="2268" w:type="dxa"/>
                  <w:shd w:val="clear" w:color="auto" w:fill="auto"/>
                  <w:vAlign w:val="center"/>
                </w:tcPr>
                <w:p w:rsidR="00B26E34" w:rsidRPr="00B9331D" w:rsidRDefault="00B26E34" w:rsidP="00B9331D">
                  <w:pPr>
                    <w:pStyle w:val="ListParagraph"/>
                    <w:numPr>
                      <w:ilvl w:val="0"/>
                      <w:numId w:val="5"/>
                    </w:numPr>
                    <w:spacing w:line="360" w:lineRule="auto"/>
                    <w:rPr>
                      <w:rFonts w:ascii="Times New Roman" w:hAnsi="Times New Roman"/>
                      <w:sz w:val="24"/>
                      <w:szCs w:val="18"/>
                    </w:rPr>
                  </w:pPr>
                  <w:r w:rsidRPr="00B9331D">
                    <w:rPr>
                      <w:rFonts w:ascii="Times New Roman" w:hAnsi="Times New Roman"/>
                      <w:szCs w:val="18"/>
                    </w:rPr>
                    <w:t xml:space="preserve">A </w:t>
                  </w:r>
                  <w:r w:rsidR="00F010D3" w:rsidRPr="00B9331D">
                    <w:rPr>
                      <w:rFonts w:ascii="Times New Roman" w:hAnsi="Times New Roman"/>
                      <w:szCs w:val="18"/>
                    </w:rPr>
                    <w:t>flush toilet?</w:t>
                  </w:r>
                </w:p>
              </w:tc>
              <w:tc>
                <w:tcPr>
                  <w:tcW w:w="2693" w:type="dxa"/>
                  <w:shd w:val="clear" w:color="auto" w:fill="auto"/>
                  <w:vAlign w:val="center"/>
                </w:tcPr>
                <w:p w:rsidR="006C2056" w:rsidRDefault="00890CA3">
                  <w:pPr>
                    <w:pStyle w:val="ListParagraph"/>
                    <w:spacing w:line="360" w:lineRule="auto"/>
                    <w:rPr>
                      <w:rFonts w:ascii="Times New Roman" w:hAnsi="Times New Roman"/>
                      <w:sz w:val="24"/>
                      <w:szCs w:val="18"/>
                    </w:rPr>
                  </w:pPr>
                  <w:r>
                    <w:rPr>
                      <w:rFonts w:ascii="Times New Roman" w:hAnsi="Times New Roman"/>
                      <w:sz w:val="24"/>
                      <w:szCs w:val="18"/>
                    </w:rPr>
                    <w:t xml:space="preserve"> A house </w:t>
                  </w:r>
                </w:p>
              </w:tc>
            </w:tr>
          </w:tbl>
          <w:p w:rsidR="00B26E34" w:rsidRPr="00B9331D" w:rsidRDefault="00B26E34" w:rsidP="00B9331D">
            <w:pPr>
              <w:rPr>
                <w:rFonts w:ascii="Times New Roman" w:hAnsi="Times New Roman"/>
                <w:sz w:val="24"/>
              </w:rPr>
            </w:pPr>
          </w:p>
        </w:tc>
      </w:tr>
    </w:tbl>
    <w:p w:rsidR="002F3E81" w:rsidRPr="00B9331D" w:rsidRDefault="002F3E81" w:rsidP="00B9331D">
      <w:pPr>
        <w:pStyle w:val="Heading1"/>
        <w:numPr>
          <w:ilvl w:val="0"/>
          <w:numId w:val="0"/>
        </w:numPr>
        <w:pBdr>
          <w:top w:val="single" w:sz="4" w:space="1" w:color="auto"/>
          <w:bottom w:val="single" w:sz="4" w:space="1" w:color="auto"/>
        </w:pBdr>
        <w:jc w:val="center"/>
      </w:pPr>
      <w:r w:rsidRPr="00B9331D">
        <w:lastRenderedPageBreak/>
        <w:t>Section 2: Enterprise Information</w:t>
      </w:r>
      <w:r w:rsidR="00FD03AB" w:rsidRPr="00B9331D">
        <w:t xml:space="preserve"> (EI)</w:t>
      </w:r>
    </w:p>
    <w:p w:rsidR="002F3E81" w:rsidRPr="00B9331D" w:rsidRDefault="002F3E81" w:rsidP="00B9331D"/>
    <w:tbl>
      <w:tblPr>
        <w:tblW w:w="5253"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83"/>
        <w:gridCol w:w="5593"/>
        <w:gridCol w:w="5285"/>
        <w:gridCol w:w="2282"/>
      </w:tblGrid>
      <w:tr w:rsidR="000C6AE5" w:rsidRPr="00B9331D" w:rsidTr="001E4D0B">
        <w:tc>
          <w:tcPr>
            <w:tcW w:w="603" w:type="dxa"/>
            <w:shd w:val="clear" w:color="auto" w:fill="000000" w:themeFill="text1"/>
          </w:tcPr>
          <w:p w:rsidR="002F3E81" w:rsidRPr="00B9331D" w:rsidRDefault="002F3E81" w:rsidP="00B9331D">
            <w:pPr>
              <w:jc w:val="center"/>
              <w:rPr>
                <w:rFonts w:ascii="Times New Roman" w:hAnsi="Times New Roman"/>
                <w:b/>
              </w:rPr>
            </w:pPr>
          </w:p>
        </w:tc>
        <w:tc>
          <w:tcPr>
            <w:tcW w:w="5635" w:type="dxa"/>
            <w:shd w:val="clear" w:color="auto" w:fill="C6D9F1" w:themeFill="text2" w:themeFillTint="33"/>
            <w:vAlign w:val="center"/>
          </w:tcPr>
          <w:p w:rsidR="002F3E81" w:rsidRPr="00B9331D" w:rsidRDefault="002F3E81" w:rsidP="00B9331D">
            <w:pPr>
              <w:jc w:val="center"/>
              <w:rPr>
                <w:rFonts w:ascii="Times New Roman" w:hAnsi="Times New Roman"/>
                <w:b/>
                <w:sz w:val="24"/>
                <w:szCs w:val="24"/>
              </w:rPr>
            </w:pPr>
            <w:r w:rsidRPr="00B9331D">
              <w:rPr>
                <w:rFonts w:ascii="Times New Roman" w:hAnsi="Times New Roman"/>
                <w:b/>
                <w:sz w:val="24"/>
                <w:szCs w:val="24"/>
              </w:rPr>
              <w:t>QUESTION</w:t>
            </w:r>
          </w:p>
        </w:tc>
        <w:tc>
          <w:tcPr>
            <w:tcW w:w="5323" w:type="dxa"/>
            <w:shd w:val="clear" w:color="auto" w:fill="C6D9F1" w:themeFill="text2" w:themeFillTint="33"/>
            <w:vAlign w:val="center"/>
          </w:tcPr>
          <w:p w:rsidR="002F3E81" w:rsidRPr="00B9331D" w:rsidRDefault="002F3E81" w:rsidP="00B9331D">
            <w:pPr>
              <w:jc w:val="center"/>
              <w:rPr>
                <w:rFonts w:ascii="Times New Roman" w:hAnsi="Times New Roman"/>
                <w:b/>
                <w:sz w:val="24"/>
                <w:szCs w:val="24"/>
              </w:rPr>
            </w:pPr>
            <w:r w:rsidRPr="00B9331D">
              <w:rPr>
                <w:rFonts w:ascii="Times New Roman" w:hAnsi="Times New Roman"/>
                <w:b/>
                <w:sz w:val="24"/>
                <w:szCs w:val="24"/>
              </w:rPr>
              <w:t>CODES</w:t>
            </w:r>
          </w:p>
        </w:tc>
        <w:tc>
          <w:tcPr>
            <w:tcW w:w="2282" w:type="dxa"/>
            <w:shd w:val="clear" w:color="auto" w:fill="F2DBDB" w:themeFill="accent2" w:themeFillTint="33"/>
            <w:vAlign w:val="center"/>
          </w:tcPr>
          <w:p w:rsidR="002F3E81" w:rsidRPr="00B9331D" w:rsidRDefault="002F3E81" w:rsidP="00B9331D">
            <w:pPr>
              <w:jc w:val="center"/>
              <w:rPr>
                <w:rFonts w:ascii="Times New Roman" w:hAnsi="Times New Roman"/>
                <w:b/>
                <w:sz w:val="24"/>
                <w:szCs w:val="24"/>
              </w:rPr>
            </w:pPr>
            <w:r w:rsidRPr="00B9331D">
              <w:rPr>
                <w:rFonts w:ascii="Times New Roman" w:hAnsi="Times New Roman"/>
                <w:b/>
                <w:sz w:val="24"/>
                <w:szCs w:val="24"/>
              </w:rPr>
              <w:t>ANSWER</w:t>
            </w:r>
          </w:p>
        </w:tc>
      </w:tr>
      <w:tr w:rsidR="000C6AE5" w:rsidRPr="00B9331D" w:rsidTr="001E4D0B">
        <w:tc>
          <w:tcPr>
            <w:tcW w:w="603" w:type="dxa"/>
            <w:vAlign w:val="center"/>
          </w:tcPr>
          <w:p w:rsidR="002F3E81" w:rsidRPr="00B9331D" w:rsidRDefault="004008AC" w:rsidP="00B9331D">
            <w:pPr>
              <w:rPr>
                <w:rFonts w:ascii="Times New Roman" w:hAnsi="Times New Roman"/>
                <w:sz w:val="24"/>
              </w:rPr>
            </w:pPr>
            <w:r w:rsidRPr="00B9331D">
              <w:rPr>
                <w:rFonts w:ascii="Times New Roman" w:hAnsi="Times New Roman"/>
                <w:sz w:val="24"/>
              </w:rPr>
              <w:t>EI1</w:t>
            </w:r>
          </w:p>
        </w:tc>
        <w:tc>
          <w:tcPr>
            <w:tcW w:w="5635" w:type="dxa"/>
            <w:vAlign w:val="center"/>
          </w:tcPr>
          <w:p w:rsidR="002F3E81" w:rsidRPr="00B9331D" w:rsidRDefault="002F3E81" w:rsidP="00B9331D">
            <w:pPr>
              <w:spacing w:line="360" w:lineRule="auto"/>
              <w:rPr>
                <w:rFonts w:ascii="Times New Roman" w:hAnsi="Times New Roman"/>
                <w:sz w:val="24"/>
              </w:rPr>
            </w:pPr>
            <w:r w:rsidRPr="00B9331D">
              <w:rPr>
                <w:rFonts w:ascii="Times New Roman" w:hAnsi="Times New Roman"/>
                <w:sz w:val="24"/>
              </w:rPr>
              <w:t xml:space="preserve">In which sector does </w:t>
            </w:r>
            <w:r w:rsidR="00B619CA" w:rsidRPr="00B9331D">
              <w:rPr>
                <w:rFonts w:ascii="Times New Roman" w:hAnsi="Times New Roman"/>
                <w:sz w:val="24"/>
              </w:rPr>
              <w:t xml:space="preserve">your main </w:t>
            </w:r>
            <w:r w:rsidRPr="00B9331D">
              <w:rPr>
                <w:rFonts w:ascii="Times New Roman" w:hAnsi="Times New Roman"/>
                <w:sz w:val="24"/>
              </w:rPr>
              <w:t>business operate?</w:t>
            </w:r>
          </w:p>
        </w:tc>
        <w:tc>
          <w:tcPr>
            <w:tcW w:w="5323" w:type="dxa"/>
            <w:vAlign w:val="center"/>
          </w:tcPr>
          <w:p w:rsidR="002F3E81" w:rsidRPr="00B9331D" w:rsidRDefault="002F3E81" w:rsidP="00B9331D">
            <w:pPr>
              <w:rPr>
                <w:rFonts w:ascii="Times New Roman" w:hAnsi="Times New Roman"/>
                <w:i/>
              </w:rPr>
            </w:pPr>
            <w:r w:rsidRPr="00B9331D">
              <w:rPr>
                <w:rFonts w:ascii="Times New Roman" w:hAnsi="Times New Roman"/>
                <w:i/>
              </w:rPr>
              <w:t>Ask entrepreneur for spontaneous respo</w:t>
            </w:r>
            <w:r w:rsidR="004D5508" w:rsidRPr="00B9331D">
              <w:rPr>
                <w:rFonts w:ascii="Times New Roman" w:hAnsi="Times New Roman"/>
                <w:i/>
              </w:rPr>
              <w:t>nse and code as text. Also see L</w:t>
            </w:r>
            <w:r w:rsidRPr="00B9331D">
              <w:rPr>
                <w:rFonts w:ascii="Times New Roman" w:hAnsi="Times New Roman"/>
                <w:i/>
              </w:rPr>
              <w:t>ist and code the most relevant category.</w:t>
            </w:r>
            <w:r w:rsidR="00902DF7" w:rsidRPr="00B9331D">
              <w:rPr>
                <w:rFonts w:ascii="Times New Roman" w:hAnsi="Times New Roman"/>
                <w:i/>
              </w:rPr>
              <w:t xml:space="preserve"> If respondent has more than one business, refer to the business which applied for the WEDP program.</w:t>
            </w:r>
          </w:p>
        </w:tc>
        <w:tc>
          <w:tcPr>
            <w:tcW w:w="2282" w:type="dxa"/>
          </w:tcPr>
          <w:p w:rsidR="004D5508" w:rsidRPr="00B9331D" w:rsidRDefault="004D5508" w:rsidP="00B9331D">
            <w:pPr>
              <w:rPr>
                <w:rFonts w:ascii="Times New Roman" w:hAnsi="Times New Roman"/>
                <w:noProof/>
              </w:rPr>
            </w:pPr>
          </w:p>
          <w:p w:rsidR="004D5508" w:rsidRPr="00B9331D" w:rsidRDefault="004D5508" w:rsidP="00B9331D">
            <w:pPr>
              <w:rPr>
                <w:rFonts w:ascii="Times New Roman" w:hAnsi="Times New Roman"/>
                <w:noProof/>
              </w:rPr>
            </w:pPr>
            <w:r w:rsidRPr="00B9331D">
              <w:rPr>
                <w:rFonts w:ascii="Times New Roman" w:hAnsi="Times New Roman"/>
                <w:noProof/>
              </w:rPr>
              <w:t>“_________________”</w:t>
            </w:r>
          </w:p>
          <w:p w:rsidR="004D5508" w:rsidRPr="00B9331D" w:rsidRDefault="004D5508" w:rsidP="00B9331D">
            <w:pPr>
              <w:rPr>
                <w:rFonts w:ascii="Times New Roman" w:hAnsi="Times New Roman"/>
                <w:noProof/>
                <w:sz w:val="18"/>
              </w:rPr>
            </w:pPr>
          </w:p>
          <w:p w:rsidR="004D5508" w:rsidRPr="00B9331D" w:rsidRDefault="00D45A0B" w:rsidP="00B9331D">
            <w:pPr>
              <w:rPr>
                <w:rFonts w:ascii="Times New Roman" w:hAnsi="Times New Roman"/>
                <w:noProof/>
                <w:sz w:val="18"/>
              </w:rPr>
            </w:pPr>
            <w:r w:rsidRPr="00D45A0B">
              <w:rPr>
                <w:rFonts w:ascii="Times New Roman" w:hAnsi="Times New Roman"/>
                <w:noProof/>
              </w:rPr>
              <w:pict>
                <v:rect id="_x0000_s1162" style="position:absolute;margin-left:36pt;margin-top:-.65pt;width:35.25pt;height:24.45pt;z-index:252038144;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">
                  <w10:wrap anchorx="margin"/>
                </v:rect>
              </w:pict>
            </w:r>
          </w:p>
          <w:p w:rsidR="004D5508" w:rsidRPr="00B9331D" w:rsidRDefault="004D5508" w:rsidP="00B9331D">
            <w:pPr>
              <w:rPr>
                <w:rFonts w:ascii="Times New Roman" w:hAnsi="Times New Roman"/>
                <w:noProof/>
                <w:sz w:val="18"/>
              </w:rPr>
            </w:pPr>
            <w:r w:rsidRPr="00B9331D">
              <w:rPr>
                <w:rFonts w:ascii="Times New Roman" w:hAnsi="Times New Roman"/>
                <w:noProof/>
                <w:sz w:val="18"/>
              </w:rPr>
              <w:t>Code:</w:t>
            </w:r>
          </w:p>
          <w:p w:rsidR="004D5508" w:rsidRPr="00B9331D" w:rsidRDefault="004D5508" w:rsidP="00B9331D">
            <w:pPr>
              <w:rPr>
                <w:rFonts w:ascii="Times New Roman" w:hAnsi="Times New Roman"/>
                <w:noProof/>
              </w:rPr>
            </w:pPr>
          </w:p>
        </w:tc>
      </w:tr>
      <w:tr w:rsidR="000C6AE5" w:rsidRPr="00B9331D" w:rsidTr="001E4D0B">
        <w:tc>
          <w:tcPr>
            <w:tcW w:w="603" w:type="dxa"/>
            <w:vAlign w:val="center"/>
          </w:tcPr>
          <w:p w:rsidR="004B0171" w:rsidRPr="00B9331D" w:rsidRDefault="004008AC" w:rsidP="00B9331D">
            <w:pPr>
              <w:rPr>
                <w:rFonts w:ascii="Times New Roman" w:hAnsi="Times New Roman"/>
                <w:sz w:val="24"/>
              </w:rPr>
            </w:pPr>
            <w:r w:rsidRPr="00B9331D">
              <w:rPr>
                <w:rFonts w:ascii="Times New Roman" w:hAnsi="Times New Roman"/>
                <w:sz w:val="24"/>
              </w:rPr>
              <w:t>EI2</w:t>
            </w:r>
          </w:p>
        </w:tc>
        <w:tc>
          <w:tcPr>
            <w:tcW w:w="5635" w:type="dxa"/>
            <w:vAlign w:val="center"/>
          </w:tcPr>
          <w:p w:rsidR="004B0171" w:rsidRPr="00B9331D" w:rsidRDefault="00795FAF" w:rsidP="00B9331D">
            <w:pPr>
              <w:rPr>
                <w:rFonts w:ascii="Times New Roman" w:hAnsi="Times New Roman"/>
                <w:sz w:val="24"/>
              </w:rPr>
            </w:pPr>
            <w:r w:rsidRPr="00B9331D">
              <w:rPr>
                <w:rFonts w:ascii="Times New Roman" w:hAnsi="Times New Roman"/>
                <w:sz w:val="24"/>
              </w:rPr>
              <w:t xml:space="preserve">What is your </w:t>
            </w:r>
            <w:r w:rsidR="004B0171" w:rsidRPr="00B9331D">
              <w:rPr>
                <w:rFonts w:ascii="Times New Roman" w:hAnsi="Times New Roman"/>
                <w:sz w:val="24"/>
              </w:rPr>
              <w:t>secondary line/sector of operation?</w:t>
            </w:r>
          </w:p>
          <w:p w:rsidR="00795FAF" w:rsidRPr="00B9331D" w:rsidRDefault="00795FAF" w:rsidP="00B9331D">
            <w:pPr>
              <w:rPr>
                <w:rFonts w:ascii="Times New Roman" w:hAnsi="Times New Roman"/>
                <w:sz w:val="24"/>
              </w:rPr>
            </w:pPr>
            <w:r w:rsidRPr="00B9331D">
              <w:rPr>
                <w:rFonts w:ascii="Times New Roman" w:hAnsi="Times New Roman"/>
                <w:sz w:val="24"/>
              </w:rPr>
              <w:t>(-77 if the business does not have a secondary line/sector of operation)</w:t>
            </w:r>
          </w:p>
        </w:tc>
        <w:tc>
          <w:tcPr>
            <w:tcW w:w="5323" w:type="dxa"/>
            <w:vAlign w:val="center"/>
          </w:tcPr>
          <w:p w:rsidR="004B0171" w:rsidRPr="00B9331D" w:rsidRDefault="004B0171" w:rsidP="00B9331D">
            <w:pPr>
              <w:rPr>
                <w:rFonts w:ascii="Times New Roman" w:hAnsi="Times New Roman"/>
                <w:i/>
              </w:rPr>
            </w:pPr>
            <w:r w:rsidRPr="00B9331D">
              <w:rPr>
                <w:rFonts w:ascii="Times New Roman" w:hAnsi="Times New Roman"/>
                <w:i/>
              </w:rPr>
              <w:t>Ask entrepreneur for spontaneous response and code as text. Also see List and code the most relevant category.</w:t>
            </w:r>
          </w:p>
        </w:tc>
        <w:tc>
          <w:tcPr>
            <w:tcW w:w="2282" w:type="dxa"/>
          </w:tcPr>
          <w:p w:rsidR="00B740A0" w:rsidRPr="00B9331D" w:rsidRDefault="00B740A0" w:rsidP="00B9331D">
            <w:pPr>
              <w:rPr>
                <w:rFonts w:ascii="Times New Roman" w:hAnsi="Times New Roman"/>
                <w:noProof/>
              </w:rPr>
            </w:pPr>
          </w:p>
          <w:p w:rsidR="004D5508" w:rsidRPr="00B9331D" w:rsidRDefault="004D5508" w:rsidP="00B9331D">
            <w:pPr>
              <w:rPr>
                <w:rFonts w:ascii="Times New Roman" w:hAnsi="Times New Roman"/>
                <w:noProof/>
              </w:rPr>
            </w:pPr>
            <w:r w:rsidRPr="00B9331D">
              <w:rPr>
                <w:rFonts w:ascii="Times New Roman" w:hAnsi="Times New Roman"/>
                <w:noProof/>
              </w:rPr>
              <w:t>“_________________”</w:t>
            </w:r>
          </w:p>
          <w:p w:rsidR="004D5508" w:rsidRPr="00B9331D" w:rsidRDefault="004D5508" w:rsidP="00B9331D">
            <w:pPr>
              <w:rPr>
                <w:rFonts w:ascii="Times New Roman" w:hAnsi="Times New Roman"/>
                <w:noProof/>
                <w:sz w:val="18"/>
              </w:rPr>
            </w:pPr>
          </w:p>
          <w:p w:rsidR="004D5508" w:rsidRPr="00B9331D" w:rsidRDefault="00D45A0B" w:rsidP="00B9331D">
            <w:pPr>
              <w:rPr>
                <w:rFonts w:ascii="Times New Roman" w:hAnsi="Times New Roman"/>
                <w:noProof/>
                <w:sz w:val="18"/>
              </w:rPr>
            </w:pPr>
            <w:r w:rsidRPr="00D45A0B">
              <w:rPr>
                <w:rFonts w:ascii="Times New Roman" w:hAnsi="Times New Roman"/>
                <w:noProof/>
              </w:rPr>
              <w:pict>
                <v:rect id="_x0000_s1161" style="position:absolute;margin-left:36pt;margin-top:-.65pt;width:35.25pt;height:24.45pt;z-index:252233728;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">
                  <w10:wrap anchorx="margin"/>
                </v:rect>
              </w:pict>
            </w:r>
          </w:p>
          <w:p w:rsidR="004D5508" w:rsidRPr="00B9331D" w:rsidRDefault="004D5508" w:rsidP="00B9331D">
            <w:pPr>
              <w:rPr>
                <w:rFonts w:ascii="Times New Roman" w:hAnsi="Times New Roman"/>
                <w:noProof/>
                <w:sz w:val="18"/>
              </w:rPr>
            </w:pPr>
            <w:r w:rsidRPr="00B9331D">
              <w:rPr>
                <w:rFonts w:ascii="Times New Roman" w:hAnsi="Times New Roman"/>
                <w:noProof/>
                <w:sz w:val="18"/>
              </w:rPr>
              <w:t>Code:</w:t>
            </w:r>
          </w:p>
          <w:p w:rsidR="004B0171" w:rsidRPr="00B9331D" w:rsidRDefault="004B0171" w:rsidP="00B9331D">
            <w:pPr>
              <w:rPr>
                <w:rFonts w:ascii="Times New Roman" w:hAnsi="Times New Roman"/>
                <w:noProof/>
              </w:rPr>
            </w:pPr>
          </w:p>
        </w:tc>
      </w:tr>
      <w:tr w:rsidR="000C6AE5" w:rsidRPr="00B9331D" w:rsidTr="001E4D0B">
        <w:tc>
          <w:tcPr>
            <w:tcW w:w="603" w:type="dxa"/>
            <w:vAlign w:val="center"/>
          </w:tcPr>
          <w:p w:rsidR="002F3E81" w:rsidRPr="00B9331D" w:rsidRDefault="004008AC" w:rsidP="00B9331D">
            <w:pPr>
              <w:rPr>
                <w:rFonts w:ascii="Times New Roman" w:hAnsi="Times New Roman"/>
                <w:sz w:val="24"/>
              </w:rPr>
            </w:pPr>
            <w:r w:rsidRPr="00B9331D">
              <w:rPr>
                <w:rFonts w:ascii="Times New Roman" w:hAnsi="Times New Roman"/>
                <w:sz w:val="24"/>
              </w:rPr>
              <w:t>EI3</w:t>
            </w:r>
          </w:p>
        </w:tc>
        <w:tc>
          <w:tcPr>
            <w:tcW w:w="5635" w:type="dxa"/>
            <w:vAlign w:val="center"/>
          </w:tcPr>
          <w:p w:rsidR="002F3E81" w:rsidRPr="00B9331D" w:rsidRDefault="002F3E81" w:rsidP="00B9331D">
            <w:pPr>
              <w:spacing w:line="360" w:lineRule="auto"/>
              <w:rPr>
                <w:rFonts w:ascii="Times New Roman" w:hAnsi="Times New Roman"/>
                <w:sz w:val="24"/>
              </w:rPr>
            </w:pPr>
            <w:r w:rsidRPr="00B9331D">
              <w:rPr>
                <w:rFonts w:ascii="Times New Roman" w:hAnsi="Times New Roman"/>
                <w:sz w:val="24"/>
              </w:rPr>
              <w:t>What type of business is this?</w:t>
            </w:r>
          </w:p>
        </w:tc>
        <w:tc>
          <w:tcPr>
            <w:tcW w:w="5323" w:type="dxa"/>
            <w:vAlign w:val="center"/>
          </w:tcPr>
          <w:p w:rsidR="002F3E81" w:rsidRPr="00B9331D" w:rsidRDefault="002E3E34" w:rsidP="00B9331D">
            <w:pPr>
              <w:rPr>
                <w:rFonts w:ascii="Times New Roman" w:hAnsi="Times New Roman"/>
              </w:rPr>
            </w:pPr>
            <w:r w:rsidRPr="00B9331D">
              <w:rPr>
                <w:rFonts w:ascii="Times New Roman" w:hAnsi="Times New Roman"/>
              </w:rPr>
              <w:t>1 = Sole Proprietorship</w:t>
            </w:r>
          </w:p>
          <w:p w:rsidR="002E3E34" w:rsidRPr="00B9331D" w:rsidRDefault="002E3E34" w:rsidP="00B9331D">
            <w:pPr>
              <w:rPr>
                <w:rFonts w:ascii="Times New Roman" w:hAnsi="Times New Roman"/>
              </w:rPr>
            </w:pPr>
            <w:r w:rsidRPr="00B9331D">
              <w:rPr>
                <w:rFonts w:ascii="Times New Roman" w:hAnsi="Times New Roman"/>
              </w:rPr>
              <w:t>2= Partnership</w:t>
            </w:r>
          </w:p>
          <w:p w:rsidR="002E3E34" w:rsidRPr="00B9331D" w:rsidRDefault="002E3E34" w:rsidP="00B9331D">
            <w:pPr>
              <w:rPr>
                <w:rFonts w:ascii="Times New Roman" w:hAnsi="Times New Roman"/>
              </w:rPr>
            </w:pPr>
            <w:r w:rsidRPr="00B9331D">
              <w:rPr>
                <w:rFonts w:ascii="Times New Roman" w:hAnsi="Times New Roman"/>
              </w:rPr>
              <w:t>3= Private Limited Company</w:t>
            </w:r>
          </w:p>
        </w:tc>
        <w:tc>
          <w:tcPr>
            <w:tcW w:w="2282" w:type="dxa"/>
          </w:tcPr>
          <w:p w:rsidR="002F3E81" w:rsidRPr="00B9331D" w:rsidRDefault="002F3E81" w:rsidP="00B9331D">
            <w:pPr>
              <w:rPr>
                <w:rFonts w:ascii="Times New Roman" w:hAnsi="Times New Roman"/>
                <w:noProof/>
              </w:rPr>
            </w:pPr>
          </w:p>
          <w:p w:rsidR="00EC1BB0" w:rsidRPr="00B9331D" w:rsidRDefault="00D45A0B" w:rsidP="00B9331D">
            <w:pPr>
              <w:rPr>
                <w:rFonts w:ascii="Times New Roman" w:hAnsi="Times New Roman"/>
                <w:noProof/>
              </w:rPr>
            </w:pPr>
            <w:r w:rsidRPr="00D45A0B">
              <w:rPr>
                <w:rFonts w:ascii="Times New Roman" w:hAnsi="Times New Roman"/>
                <w:noProof/>
              </w:rPr>
              <w:pict>
                <v:rect id="_x0000_s1160" style="position:absolute;margin-left:36pt;margin-top:1.15pt;width:35.3pt;height:24.5pt;z-index:252040192;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">
                  <w10:wrap anchorx="margin"/>
                </v:rect>
              </w:pict>
            </w:r>
          </w:p>
          <w:p w:rsidR="00EC1BB0" w:rsidRPr="00B9331D" w:rsidRDefault="00EC1BB0" w:rsidP="00B9331D">
            <w:pPr>
              <w:rPr>
                <w:rFonts w:ascii="Times New Roman" w:hAnsi="Times New Roman"/>
                <w:noProof/>
              </w:rPr>
            </w:pPr>
          </w:p>
          <w:p w:rsidR="00EC1BB0" w:rsidRPr="00B9331D" w:rsidRDefault="00EC1BB0" w:rsidP="00B9331D">
            <w:pPr>
              <w:rPr>
                <w:rFonts w:ascii="Times New Roman" w:hAnsi="Times New Roman"/>
                <w:noProof/>
              </w:rPr>
            </w:pPr>
          </w:p>
        </w:tc>
      </w:tr>
      <w:tr w:rsidR="000C6AE5" w:rsidRPr="00B9331D" w:rsidTr="001E4D0B">
        <w:tc>
          <w:tcPr>
            <w:tcW w:w="603" w:type="dxa"/>
            <w:vAlign w:val="center"/>
          </w:tcPr>
          <w:p w:rsidR="00CC6D6C" w:rsidRPr="00B9331D" w:rsidRDefault="00CF450B" w:rsidP="00B9331D">
            <w:pPr>
              <w:rPr>
                <w:rFonts w:ascii="Times New Roman" w:hAnsi="Times New Roman"/>
                <w:sz w:val="24"/>
              </w:rPr>
            </w:pPr>
            <w:r w:rsidRPr="00B9331D">
              <w:rPr>
                <w:rFonts w:ascii="Times New Roman" w:hAnsi="Times New Roman"/>
                <w:sz w:val="24"/>
              </w:rPr>
              <w:t>E14</w:t>
            </w:r>
          </w:p>
        </w:tc>
        <w:tc>
          <w:tcPr>
            <w:tcW w:w="5635" w:type="dxa"/>
            <w:vAlign w:val="center"/>
          </w:tcPr>
          <w:p w:rsidR="00CC6D6C" w:rsidRPr="00B9331D" w:rsidRDefault="00CC6D6C" w:rsidP="00B9331D">
            <w:pPr>
              <w:rPr>
                <w:rFonts w:ascii="Times New Roman" w:hAnsi="Times New Roman"/>
                <w:sz w:val="24"/>
              </w:rPr>
            </w:pPr>
            <w:r w:rsidRPr="00B9331D">
              <w:rPr>
                <w:rFonts w:ascii="Times New Roman" w:hAnsi="Times New Roman"/>
                <w:sz w:val="24"/>
              </w:rPr>
              <w:t>Are you currently the business owner, manager, or both?</w:t>
            </w:r>
          </w:p>
        </w:tc>
        <w:tc>
          <w:tcPr>
            <w:tcW w:w="5323" w:type="dxa"/>
            <w:vAlign w:val="center"/>
          </w:tcPr>
          <w:p w:rsidR="00CC6D6C" w:rsidRPr="00B9331D" w:rsidRDefault="00CC6D6C" w:rsidP="00B9331D">
            <w:pPr>
              <w:rPr>
                <w:rFonts w:ascii="Times New Roman" w:hAnsi="Times New Roman"/>
              </w:rPr>
            </w:pPr>
            <w:r w:rsidRPr="00B9331D">
              <w:rPr>
                <w:rFonts w:ascii="Times New Roman" w:hAnsi="Times New Roman"/>
              </w:rPr>
              <w:t>1 = Business owner</w:t>
            </w:r>
          </w:p>
          <w:p w:rsidR="00CC6D6C" w:rsidRPr="00B9331D" w:rsidRDefault="00CC6D6C" w:rsidP="00B9331D">
            <w:pPr>
              <w:rPr>
                <w:rFonts w:ascii="Times New Roman" w:hAnsi="Times New Roman"/>
              </w:rPr>
            </w:pPr>
            <w:r w:rsidRPr="00B9331D">
              <w:rPr>
                <w:rFonts w:ascii="Times New Roman" w:hAnsi="Times New Roman"/>
              </w:rPr>
              <w:t>2 = Business manager</w:t>
            </w:r>
          </w:p>
          <w:p w:rsidR="00CC6D6C" w:rsidRPr="00B9331D" w:rsidRDefault="00CC6D6C" w:rsidP="00B9331D">
            <w:pPr>
              <w:rPr>
                <w:rFonts w:ascii="Times New Roman" w:hAnsi="Times New Roman"/>
              </w:rPr>
            </w:pPr>
            <w:r w:rsidRPr="00B9331D">
              <w:rPr>
                <w:rFonts w:ascii="Times New Roman" w:hAnsi="Times New Roman"/>
              </w:rPr>
              <w:t>3 = Both owner and manager</w:t>
            </w:r>
          </w:p>
        </w:tc>
        <w:tc>
          <w:tcPr>
            <w:tcW w:w="2282" w:type="dxa"/>
          </w:tcPr>
          <w:p w:rsidR="00CF450B" w:rsidRPr="00B9331D" w:rsidRDefault="00CF450B" w:rsidP="00B9331D">
            <w:pPr>
              <w:rPr>
                <w:rFonts w:ascii="Times New Roman" w:hAnsi="Times New Roman"/>
                <w:noProof/>
              </w:rPr>
            </w:pPr>
          </w:p>
          <w:p w:rsidR="00CF450B" w:rsidRPr="00B9331D" w:rsidRDefault="00D45A0B" w:rsidP="00B9331D">
            <w:pPr>
              <w:rPr>
                <w:rFonts w:ascii="Times New Roman" w:hAnsi="Times New Roman"/>
                <w:noProof/>
              </w:rPr>
            </w:pPr>
            <w:r w:rsidRPr="00D45A0B">
              <w:rPr>
                <w:rFonts w:ascii="Times New Roman" w:hAnsi="Times New Roman"/>
                <w:noProof/>
              </w:rPr>
              <w:pict>
                <v:rect id="_x0000_s1159" style="position:absolute;margin-left:36.15pt;margin-top:1.5pt;width:35.25pt;height:24.45pt;z-index:252461056;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">
                  <w10:wrap anchorx="margin"/>
                </v:rect>
              </w:pict>
            </w:r>
          </w:p>
          <w:p w:rsidR="00CF450B" w:rsidRPr="00B9331D" w:rsidRDefault="00CF450B" w:rsidP="00B9331D">
            <w:pPr>
              <w:rPr>
                <w:rFonts w:ascii="Times New Roman" w:hAnsi="Times New Roman"/>
                <w:noProof/>
              </w:rPr>
            </w:pPr>
          </w:p>
          <w:p w:rsidR="00CC6D6C" w:rsidRPr="00B9331D" w:rsidRDefault="00CC6D6C" w:rsidP="00B9331D">
            <w:pPr>
              <w:rPr>
                <w:rFonts w:ascii="Times New Roman" w:hAnsi="Times New Roman"/>
                <w:noProof/>
              </w:rPr>
            </w:pPr>
          </w:p>
        </w:tc>
      </w:tr>
      <w:tr w:rsidR="000C6AE5" w:rsidRPr="00B9331D" w:rsidTr="001E4D0B">
        <w:trPr>
          <w:trHeight w:val="1761"/>
        </w:trPr>
        <w:tc>
          <w:tcPr>
            <w:tcW w:w="603" w:type="dxa"/>
            <w:vAlign w:val="center"/>
          </w:tcPr>
          <w:p w:rsidR="00CC6D6C" w:rsidRPr="00B9331D" w:rsidRDefault="00CC6D6C" w:rsidP="00B9331D">
            <w:pPr>
              <w:rPr>
                <w:rFonts w:ascii="Times New Roman" w:hAnsi="Times New Roman"/>
                <w:sz w:val="24"/>
              </w:rPr>
            </w:pPr>
            <w:r w:rsidRPr="00B9331D">
              <w:rPr>
                <w:rFonts w:ascii="Times New Roman" w:hAnsi="Times New Roman"/>
                <w:sz w:val="24"/>
              </w:rPr>
              <w:t>EI</w:t>
            </w:r>
            <w:r w:rsidR="00CF450B" w:rsidRPr="00B9331D">
              <w:rPr>
                <w:rFonts w:ascii="Times New Roman" w:hAnsi="Times New Roman"/>
                <w:sz w:val="24"/>
              </w:rPr>
              <w:t>5</w:t>
            </w:r>
          </w:p>
        </w:tc>
        <w:tc>
          <w:tcPr>
            <w:tcW w:w="5635" w:type="dxa"/>
            <w:vAlign w:val="center"/>
          </w:tcPr>
          <w:p w:rsidR="00CC6D6C" w:rsidRPr="00B9331D" w:rsidRDefault="00CC6D6C" w:rsidP="00B9331D">
            <w:pPr>
              <w:spacing w:line="360" w:lineRule="auto"/>
              <w:rPr>
                <w:rFonts w:ascii="Times New Roman" w:hAnsi="Times New Roman"/>
                <w:sz w:val="24"/>
              </w:rPr>
            </w:pPr>
            <w:r w:rsidRPr="00B9331D">
              <w:rPr>
                <w:rFonts w:ascii="Times New Roman" w:hAnsi="Times New Roman"/>
                <w:sz w:val="24"/>
              </w:rPr>
              <w:t>Who owns this business and what is their gender?</w:t>
            </w:r>
          </w:p>
          <w:p w:rsidR="00CC6D6C" w:rsidRPr="00B9331D" w:rsidRDefault="00CC6D6C" w:rsidP="00B9331D">
            <w:pPr>
              <w:spacing w:line="360" w:lineRule="auto"/>
              <w:rPr>
                <w:rFonts w:ascii="Times New Roman" w:hAnsi="Times New Roman"/>
                <w:i/>
                <w:sz w:val="24"/>
              </w:rPr>
            </w:pPr>
            <w:r w:rsidRPr="00B9331D">
              <w:rPr>
                <w:rFonts w:ascii="Times New Roman" w:hAnsi="Times New Roman"/>
                <w:i/>
                <w:sz w:val="20"/>
              </w:rPr>
              <w:t>List up to three, and circle gender of each</w:t>
            </w:r>
          </w:p>
        </w:tc>
        <w:tc>
          <w:tcPr>
            <w:tcW w:w="5323" w:type="dxa"/>
          </w:tcPr>
          <w:p w:rsidR="00CC6D6C" w:rsidRPr="00B9331D" w:rsidRDefault="00CC6D6C" w:rsidP="00B9331D">
            <w:pPr>
              <w:rPr>
                <w:rFonts w:ascii="Times New Roman" w:hAnsi="Times New Roman"/>
              </w:rPr>
            </w:pPr>
          </w:p>
          <w:p w:rsidR="00CC6D6C" w:rsidRPr="00B9331D" w:rsidRDefault="00CC6D6C" w:rsidP="00B9331D">
            <w:pPr>
              <w:rPr>
                <w:rFonts w:ascii="Times New Roman" w:hAnsi="Times New Roman"/>
              </w:rPr>
            </w:pPr>
            <w:r w:rsidRPr="00B9331D">
              <w:rPr>
                <w:rFonts w:ascii="Times New Roman" w:hAnsi="Times New Roman"/>
              </w:rPr>
              <w:t>Self [1]</w:t>
            </w:r>
          </w:p>
          <w:p w:rsidR="00CC6D6C" w:rsidRPr="00B9331D" w:rsidRDefault="00CC6D6C" w:rsidP="00B9331D">
            <w:pPr>
              <w:rPr>
                <w:rFonts w:ascii="Times New Roman" w:hAnsi="Times New Roman"/>
              </w:rPr>
            </w:pPr>
            <w:r w:rsidRPr="00B9331D">
              <w:rPr>
                <w:rFonts w:ascii="Times New Roman" w:hAnsi="Times New Roman"/>
              </w:rPr>
              <w:t>Spouse/domestic partner [2]</w:t>
            </w:r>
          </w:p>
          <w:p w:rsidR="00CC6D6C" w:rsidRPr="00B9331D" w:rsidRDefault="00CC6D6C" w:rsidP="00B9331D">
            <w:pPr>
              <w:rPr>
                <w:rFonts w:ascii="Times New Roman" w:hAnsi="Times New Roman"/>
              </w:rPr>
            </w:pPr>
            <w:r w:rsidRPr="00B9331D">
              <w:rPr>
                <w:rFonts w:ascii="Times New Roman" w:hAnsi="Times New Roman"/>
              </w:rPr>
              <w:t>Own Relative [3]</w:t>
            </w:r>
          </w:p>
          <w:p w:rsidR="00CC6D6C" w:rsidRPr="00B9331D" w:rsidRDefault="00CC6D6C" w:rsidP="00B9331D">
            <w:pPr>
              <w:rPr>
                <w:rFonts w:ascii="Times New Roman" w:hAnsi="Times New Roman"/>
              </w:rPr>
            </w:pPr>
            <w:r w:rsidRPr="00B9331D">
              <w:rPr>
                <w:rFonts w:ascii="Times New Roman" w:hAnsi="Times New Roman"/>
              </w:rPr>
              <w:t>Spouse/domestic partner’s relative [4]</w:t>
            </w:r>
          </w:p>
          <w:p w:rsidR="00CC6D6C" w:rsidRPr="00B9331D" w:rsidRDefault="00CC6D6C" w:rsidP="00B9331D">
            <w:pPr>
              <w:rPr>
                <w:rFonts w:ascii="Times New Roman" w:hAnsi="Times New Roman"/>
              </w:rPr>
            </w:pPr>
            <w:r w:rsidRPr="00B9331D">
              <w:rPr>
                <w:rFonts w:ascii="Times New Roman" w:hAnsi="Times New Roman"/>
              </w:rPr>
              <w:t>Non-relative [5]</w:t>
            </w:r>
          </w:p>
        </w:tc>
        <w:tc>
          <w:tcPr>
            <w:tcW w:w="2282" w:type="dxa"/>
          </w:tcPr>
          <w:p w:rsidR="00CC6D6C" w:rsidRPr="00B9331D" w:rsidRDefault="00D45A0B" w:rsidP="00B9331D">
            <w:pPr>
              <w:rPr>
                <w:rFonts w:ascii="Times New Roman" w:hAnsi="Times New Roman"/>
                <w:noProof/>
              </w:rPr>
            </w:pPr>
            <w:r w:rsidRPr="00D45A0B">
              <w:rPr>
                <w:rFonts w:ascii="Times New Roman" w:hAnsi="Times New Roman"/>
                <w:noProof/>
              </w:rPr>
              <w:pict>
                <v:rect id="_x0000_s1158" style="position:absolute;margin-left:2.05pt;margin-top:3.5pt;width:35.5pt;height:24.6pt;z-index:2524487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"/>
              </w:pict>
            </w:r>
          </w:p>
          <w:p w:rsidR="00CC6D6C" w:rsidRPr="00B9331D" w:rsidRDefault="00CC6D6C" w:rsidP="00B9331D">
            <w:pPr>
              <w:rPr>
                <w:rFonts w:ascii="Times New Roman" w:hAnsi="Times New Roman"/>
                <w:noProof/>
              </w:rPr>
            </w:pPr>
          </w:p>
          <w:p w:rsidR="00CC6D6C" w:rsidRPr="00B9331D" w:rsidRDefault="00D45A0B" w:rsidP="00B9331D">
            <w:pPr>
              <w:rPr>
                <w:rFonts w:ascii="Times New Roman" w:hAnsi="Times New Roman"/>
                <w:noProof/>
              </w:rPr>
            </w:pPr>
            <w:r w:rsidRPr="00D45A0B">
              <w:rPr>
                <w:rFonts w:ascii="Times New Roman" w:hAnsi="Times New Roman"/>
                <w:noProof/>
              </w:rPr>
              <w:pict>
                <v:rect id="_x0000_s1157" style="position:absolute;margin-left:2.15pt;margin-top:6.7pt;width:35.5pt;height:24.6pt;z-index:252449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"/>
              </w:pict>
            </w:r>
          </w:p>
          <w:p w:rsidR="00CC6D6C" w:rsidRPr="00B9331D" w:rsidRDefault="00CC6D6C" w:rsidP="00B9331D">
            <w:pPr>
              <w:rPr>
                <w:rFonts w:ascii="Times New Roman" w:hAnsi="Times New Roman"/>
                <w:noProof/>
              </w:rPr>
            </w:pPr>
          </w:p>
          <w:p w:rsidR="00CC6D6C" w:rsidRPr="00B9331D" w:rsidRDefault="00D45A0B" w:rsidP="00B9331D">
            <w:pPr>
              <w:rPr>
                <w:rFonts w:ascii="Times New Roman" w:hAnsi="Times New Roman"/>
                <w:noProof/>
              </w:rPr>
            </w:pPr>
            <w:r w:rsidRPr="00D45A0B">
              <w:rPr>
                <w:rFonts w:ascii="Times New Roman" w:hAnsi="Times New Roman"/>
                <w:noProof/>
              </w:rPr>
              <w:pict>
                <v:rect id="_x0000_s1156" style="position:absolute;margin-left:1.95pt;margin-top:5.15pt;width:35.5pt;height:24.6pt;z-index:252450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"/>
              </w:pict>
            </w:r>
          </w:p>
          <w:p w:rsidR="00CC6D6C" w:rsidRPr="00B9331D" w:rsidRDefault="00CC6D6C" w:rsidP="00B9331D">
            <w:pPr>
              <w:rPr>
                <w:rFonts w:ascii="Times New Roman" w:hAnsi="Times New Roman"/>
                <w:noProof/>
              </w:rPr>
            </w:pPr>
          </w:p>
          <w:p w:rsidR="00CC6D6C" w:rsidRPr="00B9331D" w:rsidRDefault="00CC6D6C" w:rsidP="00B9331D">
            <w:pPr>
              <w:rPr>
                <w:rFonts w:ascii="Times New Roman" w:hAnsi="Times New Roman"/>
                <w:noProof/>
              </w:rPr>
            </w:pPr>
            <w:r w:rsidRPr="00B9331D">
              <w:rPr>
                <w:rFonts w:ascii="Times New Roman" w:hAnsi="Times New Roman"/>
                <w:noProof/>
                <w:lang w:val="da-DK" w:eastAsia="da-DK"/>
              </w:rPr>
              <w:drawing>
                <wp:anchor distT="0" distB="0" distL="114300" distR="114300" simplePos="0" relativeHeight="252455936" behindDoc="1" locked="0" layoutInCell="1" allowOverlap="1">
                  <wp:simplePos x="0" y="0"/>
                  <wp:positionH relativeFrom="column">
                    <wp:posOffset>974725</wp:posOffset>
                  </wp:positionH>
                  <wp:positionV relativeFrom="paragraph">
                    <wp:posOffset>-878840</wp:posOffset>
                  </wp:positionV>
                  <wp:extent cx="146685" cy="279400"/>
                  <wp:effectExtent l="0" t="0" r="5715" b="6350"/>
                  <wp:wrapTight wrapText="bothSides">
                    <wp:wrapPolygon edited="0">
                      <wp:start x="0" y="0"/>
                      <wp:lineTo x="0" y="20618"/>
                      <wp:lineTo x="19636" y="20618"/>
                      <wp:lineTo x="19636" y="0"/>
                      <wp:lineTo x="0" y="0"/>
                    </wp:wrapPolygon>
                  </wp:wrapTight>
                  <wp:docPr id="4" name="Picture 4" descr="C:\Users\wb368978\Documents\ESAP\Presentations\PBSIA\fem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b368978\Documents\ESAP\Presentations\PBSIA\female.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685" cy="279400"/>
                          </a:xfrm>
                          <a:prstGeom prst="rect">
                            <a:avLst/>
                          </a:prstGeom>
                          <a:noFill/>
                          <a:ln>
                            <a:noFill/>
                          </a:ln>
                        </pic:spPr>
                      </pic:pic>
                    </a:graphicData>
                  </a:graphic>
                </wp:anchor>
              </w:drawing>
            </w:r>
            <w:r w:rsidRPr="00B9331D">
              <w:rPr>
                <w:rFonts w:ascii="Times New Roman" w:hAnsi="Times New Roman"/>
                <w:noProof/>
                <w:lang w:val="da-DK" w:eastAsia="da-DK"/>
              </w:rPr>
              <w:drawing>
                <wp:anchor distT="0" distB="0" distL="114300" distR="114300" simplePos="0" relativeHeight="252457984" behindDoc="1" locked="0" layoutInCell="1" allowOverlap="1">
                  <wp:simplePos x="0" y="0"/>
                  <wp:positionH relativeFrom="column">
                    <wp:posOffset>974090</wp:posOffset>
                  </wp:positionH>
                  <wp:positionV relativeFrom="paragraph">
                    <wp:posOffset>-139700</wp:posOffset>
                  </wp:positionV>
                  <wp:extent cx="146685" cy="279400"/>
                  <wp:effectExtent l="0" t="0" r="5715" b="6350"/>
                  <wp:wrapTight wrapText="bothSides">
                    <wp:wrapPolygon edited="0">
                      <wp:start x="0" y="0"/>
                      <wp:lineTo x="0" y="20618"/>
                      <wp:lineTo x="19636" y="20618"/>
                      <wp:lineTo x="19636" y="0"/>
                      <wp:lineTo x="0" y="0"/>
                    </wp:wrapPolygon>
                  </wp:wrapTight>
                  <wp:docPr id="6" name="Picture 6" descr="C:\Users\wb368978\Documents\ESAP\Presentations\PBSIA\fem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b368978\Documents\ESAP\Presentations\PBSIA\female.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685" cy="279400"/>
                          </a:xfrm>
                          <a:prstGeom prst="rect">
                            <a:avLst/>
                          </a:prstGeom>
                          <a:noFill/>
                          <a:ln>
                            <a:noFill/>
                          </a:ln>
                        </pic:spPr>
                      </pic:pic>
                    </a:graphicData>
                  </a:graphic>
                </wp:anchor>
              </w:drawing>
            </w:r>
            <w:r w:rsidRPr="00B9331D">
              <w:rPr>
                <w:rFonts w:ascii="Times New Roman" w:hAnsi="Times New Roman"/>
                <w:noProof/>
                <w:lang w:val="da-DK" w:eastAsia="da-DK"/>
              </w:rPr>
              <w:drawing>
                <wp:anchor distT="0" distB="0" distL="114300" distR="114300" simplePos="0" relativeHeight="252456960" behindDoc="1" locked="0" layoutInCell="1" allowOverlap="1">
                  <wp:simplePos x="0" y="0"/>
                  <wp:positionH relativeFrom="column">
                    <wp:posOffset>985520</wp:posOffset>
                  </wp:positionH>
                  <wp:positionV relativeFrom="paragraph">
                    <wp:posOffset>-540385</wp:posOffset>
                  </wp:positionV>
                  <wp:extent cx="146685" cy="279400"/>
                  <wp:effectExtent l="0" t="0" r="5715" b="6350"/>
                  <wp:wrapTight wrapText="bothSides">
                    <wp:wrapPolygon edited="0">
                      <wp:start x="0" y="0"/>
                      <wp:lineTo x="0" y="20618"/>
                      <wp:lineTo x="19636" y="20618"/>
                      <wp:lineTo x="19636" y="0"/>
                      <wp:lineTo x="0" y="0"/>
                    </wp:wrapPolygon>
                  </wp:wrapTight>
                  <wp:docPr id="5" name="Picture 5" descr="C:\Users\wb368978\Documents\ESAP\Presentations\PBSIA\fem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b368978\Documents\ESAP\Presentations\PBSIA\female.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685" cy="279400"/>
                          </a:xfrm>
                          <a:prstGeom prst="rect">
                            <a:avLst/>
                          </a:prstGeom>
                          <a:noFill/>
                          <a:ln>
                            <a:noFill/>
                          </a:ln>
                        </pic:spPr>
                      </pic:pic>
                    </a:graphicData>
                  </a:graphic>
                </wp:anchor>
              </w:drawing>
            </w:r>
            <w:r w:rsidRPr="00B9331D">
              <w:rPr>
                <w:rFonts w:ascii="Times New Roman" w:hAnsi="Times New Roman"/>
                <w:i/>
                <w:noProof/>
                <w:sz w:val="20"/>
                <w:lang w:val="da-DK" w:eastAsia="da-DK"/>
              </w:rPr>
              <w:drawing>
                <wp:anchor distT="0" distB="0" distL="114300" distR="114300" simplePos="0" relativeHeight="252453888" behindDoc="1" locked="0" layoutInCell="1" allowOverlap="1">
                  <wp:simplePos x="0" y="0"/>
                  <wp:positionH relativeFrom="column">
                    <wp:posOffset>675640</wp:posOffset>
                  </wp:positionH>
                  <wp:positionV relativeFrom="paragraph">
                    <wp:posOffset>-548005</wp:posOffset>
                  </wp:positionV>
                  <wp:extent cx="108585" cy="306705"/>
                  <wp:effectExtent l="0" t="0" r="5715" b="0"/>
                  <wp:wrapTight wrapText="bothSides">
                    <wp:wrapPolygon edited="0">
                      <wp:start x="0" y="0"/>
                      <wp:lineTo x="0" y="20124"/>
                      <wp:lineTo x="18947" y="20124"/>
                      <wp:lineTo x="18947" y="0"/>
                      <wp:lineTo x="0" y="0"/>
                    </wp:wrapPolygon>
                  </wp:wrapTight>
                  <wp:docPr id="2" name="Picture 2" descr="C:\Users\wb368978\Documents\ESAP\Presentations\PBSIA\m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b368978\Documents\ESAP\Presentations\PBSIA\male.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8585" cy="306705"/>
                          </a:xfrm>
                          <a:prstGeom prst="rect">
                            <a:avLst/>
                          </a:prstGeom>
                          <a:noFill/>
                          <a:ln>
                            <a:noFill/>
                          </a:ln>
                        </pic:spPr>
                      </pic:pic>
                    </a:graphicData>
                  </a:graphic>
                </wp:anchor>
              </w:drawing>
            </w:r>
            <w:r w:rsidRPr="00B9331D">
              <w:rPr>
                <w:rFonts w:ascii="Times New Roman" w:hAnsi="Times New Roman"/>
                <w:i/>
                <w:noProof/>
                <w:sz w:val="20"/>
                <w:lang w:val="da-DK" w:eastAsia="da-DK"/>
              </w:rPr>
              <w:drawing>
                <wp:anchor distT="0" distB="0" distL="114300" distR="114300" simplePos="0" relativeHeight="252452864" behindDoc="1" locked="0" layoutInCell="1" allowOverlap="1">
                  <wp:simplePos x="0" y="0"/>
                  <wp:positionH relativeFrom="column">
                    <wp:posOffset>664845</wp:posOffset>
                  </wp:positionH>
                  <wp:positionV relativeFrom="paragraph">
                    <wp:posOffset>-891540</wp:posOffset>
                  </wp:positionV>
                  <wp:extent cx="108585" cy="306705"/>
                  <wp:effectExtent l="0" t="0" r="5715" b="0"/>
                  <wp:wrapTight wrapText="bothSides">
                    <wp:wrapPolygon edited="0">
                      <wp:start x="0" y="0"/>
                      <wp:lineTo x="0" y="20124"/>
                      <wp:lineTo x="18947" y="20124"/>
                      <wp:lineTo x="18947" y="0"/>
                      <wp:lineTo x="0" y="0"/>
                    </wp:wrapPolygon>
                  </wp:wrapTight>
                  <wp:docPr id="1" name="Picture 1" descr="C:\Users\wb368978\Documents\ESAP\Presentations\PBSIA\m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b368978\Documents\ESAP\Presentations\PBSIA\male.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8585" cy="306705"/>
                          </a:xfrm>
                          <a:prstGeom prst="rect">
                            <a:avLst/>
                          </a:prstGeom>
                          <a:noFill/>
                          <a:ln>
                            <a:noFill/>
                          </a:ln>
                        </pic:spPr>
                      </pic:pic>
                    </a:graphicData>
                  </a:graphic>
                </wp:anchor>
              </w:drawing>
            </w:r>
            <w:r w:rsidRPr="00B9331D">
              <w:rPr>
                <w:rFonts w:ascii="Times New Roman" w:hAnsi="Times New Roman"/>
                <w:i/>
                <w:noProof/>
                <w:sz w:val="20"/>
                <w:lang w:val="da-DK" w:eastAsia="da-DK"/>
              </w:rPr>
              <w:drawing>
                <wp:anchor distT="0" distB="0" distL="114300" distR="114300" simplePos="0" relativeHeight="252454912" behindDoc="1" locked="0" layoutInCell="1" allowOverlap="1">
                  <wp:simplePos x="0" y="0"/>
                  <wp:positionH relativeFrom="column">
                    <wp:posOffset>675005</wp:posOffset>
                  </wp:positionH>
                  <wp:positionV relativeFrom="paragraph">
                    <wp:posOffset>-159385</wp:posOffset>
                  </wp:positionV>
                  <wp:extent cx="108585" cy="306705"/>
                  <wp:effectExtent l="0" t="0" r="5715" b="0"/>
                  <wp:wrapTight wrapText="bothSides">
                    <wp:wrapPolygon edited="0">
                      <wp:start x="0" y="0"/>
                      <wp:lineTo x="0" y="20124"/>
                      <wp:lineTo x="18947" y="20124"/>
                      <wp:lineTo x="18947" y="0"/>
                      <wp:lineTo x="0" y="0"/>
                    </wp:wrapPolygon>
                  </wp:wrapTight>
                  <wp:docPr id="3" name="Picture 3" descr="C:\Users\wb368978\Documents\ESAP\Presentations\PBSIA\m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b368978\Documents\ESAP\Presentations\PBSIA\male.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8585" cy="306705"/>
                          </a:xfrm>
                          <a:prstGeom prst="rect">
                            <a:avLst/>
                          </a:prstGeom>
                          <a:noFill/>
                          <a:ln>
                            <a:noFill/>
                          </a:ln>
                        </pic:spPr>
                      </pic:pic>
                    </a:graphicData>
                  </a:graphic>
                </wp:anchor>
              </w:drawing>
            </w:r>
          </w:p>
        </w:tc>
      </w:tr>
      <w:tr w:rsidR="000C6AE5" w:rsidRPr="00B9331D" w:rsidTr="001E4D0B">
        <w:trPr>
          <w:trHeight w:val="942"/>
        </w:trPr>
        <w:tc>
          <w:tcPr>
            <w:tcW w:w="603" w:type="dxa"/>
          </w:tcPr>
          <w:p w:rsidR="00CC6D6C" w:rsidRPr="00B9331D" w:rsidRDefault="00CC6D6C" w:rsidP="00B9331D">
            <w:pPr>
              <w:rPr>
                <w:rFonts w:ascii="Times New Roman" w:hAnsi="Times New Roman"/>
                <w:sz w:val="24"/>
              </w:rPr>
            </w:pPr>
            <w:r w:rsidRPr="00B9331D">
              <w:rPr>
                <w:rFonts w:ascii="Times New Roman" w:hAnsi="Times New Roman"/>
                <w:sz w:val="24"/>
              </w:rPr>
              <w:t>EI</w:t>
            </w:r>
            <w:r w:rsidR="00CF450B" w:rsidRPr="00B9331D">
              <w:rPr>
                <w:rFonts w:ascii="Times New Roman" w:hAnsi="Times New Roman"/>
                <w:sz w:val="24"/>
              </w:rPr>
              <w:t>6</w:t>
            </w:r>
          </w:p>
        </w:tc>
        <w:tc>
          <w:tcPr>
            <w:tcW w:w="5635" w:type="dxa"/>
            <w:vAlign w:val="center"/>
          </w:tcPr>
          <w:p w:rsidR="00CC6D6C" w:rsidRPr="00B9331D" w:rsidRDefault="00CC6D6C" w:rsidP="00B9331D">
            <w:pPr>
              <w:rPr>
                <w:rFonts w:ascii="Times New Roman" w:hAnsi="Times New Roman"/>
                <w:sz w:val="24"/>
              </w:rPr>
            </w:pPr>
            <w:r w:rsidRPr="00B9331D">
              <w:rPr>
                <w:rFonts w:ascii="Times New Roman" w:hAnsi="Times New Roman"/>
                <w:sz w:val="24"/>
              </w:rPr>
              <w:t xml:space="preserve">In what year did the business first open? </w:t>
            </w:r>
          </w:p>
          <w:p w:rsidR="00CC6D6C" w:rsidRPr="00B9331D" w:rsidRDefault="00CC6D6C" w:rsidP="00B9331D">
            <w:pPr>
              <w:rPr>
                <w:rFonts w:ascii="Times New Roman" w:hAnsi="Times New Roman"/>
                <w:i/>
                <w:sz w:val="24"/>
              </w:rPr>
            </w:pPr>
            <w:r w:rsidRPr="00B9331D">
              <w:rPr>
                <w:rFonts w:ascii="Times New Roman" w:hAnsi="Times New Roman"/>
                <w:i/>
                <w:sz w:val="20"/>
              </w:rPr>
              <w:t>Use Ethiopian calendar</w:t>
            </w:r>
          </w:p>
        </w:tc>
        <w:tc>
          <w:tcPr>
            <w:tcW w:w="7605" w:type="dxa"/>
            <w:gridSpan w:val="2"/>
          </w:tcPr>
          <w:p w:rsidR="00CC6D6C" w:rsidRPr="00B9331D" w:rsidRDefault="00D45A0B" w:rsidP="00B9331D">
            <w:pPr>
              <w:rPr>
                <w:rFonts w:ascii="Times New Roman" w:hAnsi="Times New Roman"/>
              </w:rPr>
            </w:pPr>
            <w:r w:rsidRPr="00D45A0B">
              <w:rPr>
                <w:rFonts w:ascii="Times New Roman" w:hAnsi="Times New Roman"/>
                <w:noProof/>
              </w:rPr>
              <w:pict>
                <v:group id="Group 23" o:spid="_x0000_s1155" style="position:absolute;margin-left:90.05pt;margin-top:9.3pt;width:177pt;height:25.45pt;z-index:252447744;mso-position-horizontal-relative:text;mso-position-vertical-relative:text" coordsize="22477,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">
                  <v:rect id="_x0000_s1027" style="position:absolute;width:4508;height:31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cKH8UA&#10;AADcAAAADwAAAGRycy9kb3ducmV2LnhtbESPQWvCQBSE7wX/w/IKvTWbplhqdBVRLPZokktvz+wz&#10;SZt9G7KrSf31bqHgcZiZb5jFajStuFDvGssKXqIYBHFpdcOVgiLfPb+DcB5ZY2uZFPySg9Vy8rDA&#10;VNuBD3TJfCUChF2KCmrvu1RKV9Zk0EW2Iw7eyfYGfZB9JXWPQ4CbViZx/CYNNhwWauxoU1P5k52N&#10;gmOTFHg95B+xme1e/eeYf5+/tko9PY7rOQhPo7+H/9t7rSCZJvB3Jhw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pwofxQAAANwAAAAPAAAAAAAAAAAAAAAAAJgCAABkcnMv&#10;ZG93bnJldi54bWxQSwUGAAAAAAQABAD1AAAAigMAAAAA&#10;"/>
                  <v:rect id="_x0000_s1028" style="position:absolute;left:5847;width:4509;height:31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I38MUA&#10;AADcAAAADwAAAGRycy9kb3ducmV2LnhtbESPzW7CMBCE70h9B2sr9QYO6Y9KiIMQFRU9QnLhtsTb&#10;JCVeR7GBlKfHSJV6HM3MN5p0MZhWnKl3jWUF00kEgri0uuFKQZGvx+8gnEfW2FomBb/kYJE9jFJM&#10;tL3wls47X4kAYZeggtr7LpHSlTUZdBPbEQfv2/YGfZB9JXWPlwA3rYyj6E0abDgs1NjRqqbyuDsZ&#10;BYcmLvC6zT8jM1s/+68h/zntP5R6ehyWcxCeBv8f/mtvtIL49QXuZ8IR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AjfwxQAAANwAAAAPAAAAAAAAAAAAAAAAAJgCAABkcnMv&#10;ZG93bnJldi54bWxQSwUGAAAAAAQABAD1AAAAigMAAAAA&#10;"/>
                  <v:rect id="_x0000_s1029" style="position:absolute;left:11908;top:106;width:4508;height:31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6Sa8UA&#10;AADcAAAADwAAAGRycy9kb3ducmV2LnhtbESPQWvCQBSE74X+h+UVeqsbUyJtmlXEYtGjxktvr9nX&#10;JDX7NmTXJPrrXUHocZiZb5hsMZpG9NS52rKC6SQCQVxYXXOp4JCvX95AOI+ssbFMCs7kYDF/fMgw&#10;1XbgHfV7X4oAYZeigsr7NpXSFRUZdBPbEgfv13YGfZBdKXWHQ4CbRsZRNJMGaw4LFba0qqg47k9G&#10;wU8dH/Cyy78i875+9dsx/zt9fyr1/DQuP0B4Gv1/+N7eaAVxksDtTDg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TpJrxQAAANwAAAAPAAAAAAAAAAAAAAAAAJgCAABkcnMv&#10;ZG93bnJldi54bWxQSwUGAAAAAAQABAD1AAAAigMAAAAA&#10;"/>
                  <v:rect id="_x0000_s1030" style="position:absolute;left:17969;top:106;width:4508;height:31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wMHMUA&#10;AADcAAAADwAAAGRycy9kb3ducmV2LnhtbESPQWvCQBSE74X+h+UVeqsbI0obXaVUUuzRxEtvz+wz&#10;iWbfhuyaRH99t1DocZiZb5jVZjSN6KlztWUF00kEgriwuuZSwSFPX15BOI+ssbFMCm7kYLN+fFhh&#10;ou3Ae+ozX4oAYZeggsr7NpHSFRUZdBPbEgfvZDuDPsiulLrDIcBNI+MoWkiDNYeFClv6qKi4ZFej&#10;4FjHB7zv88/IvKUz/zXm5+v3Vqnnp/F9CcLT6P/Df+2dVhD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nAwcxQAAANwAAAAPAAAAAAAAAAAAAAAAAJgCAABkcnMv&#10;ZG93bnJldi54bWxQSwUGAAAAAAQABAD1AAAAigMAAAAA&#10;"/>
                </v:group>
              </w:pict>
            </w:r>
          </w:p>
        </w:tc>
      </w:tr>
      <w:tr w:rsidR="00553CD8" w:rsidRPr="00B9331D" w:rsidTr="001E4D0B">
        <w:trPr>
          <w:trHeight w:val="942"/>
        </w:trPr>
        <w:tc>
          <w:tcPr>
            <w:tcW w:w="603" w:type="dxa"/>
          </w:tcPr>
          <w:p w:rsidR="00CC6D6C" w:rsidRPr="00B9331D" w:rsidRDefault="00CC6D6C" w:rsidP="00B9331D">
            <w:pPr>
              <w:rPr>
                <w:rFonts w:ascii="Times New Roman" w:hAnsi="Times New Roman"/>
                <w:sz w:val="24"/>
              </w:rPr>
            </w:pPr>
          </w:p>
        </w:tc>
        <w:tc>
          <w:tcPr>
            <w:tcW w:w="5635" w:type="dxa"/>
            <w:vAlign w:val="center"/>
          </w:tcPr>
          <w:p w:rsidR="00CC6D6C" w:rsidRPr="00B9331D" w:rsidRDefault="00CC6D6C" w:rsidP="003003F6">
            <w:pPr>
              <w:rPr>
                <w:rFonts w:ascii="Times New Roman" w:hAnsi="Times New Roman"/>
                <w:sz w:val="24"/>
              </w:rPr>
            </w:pPr>
          </w:p>
        </w:tc>
        <w:tc>
          <w:tcPr>
            <w:tcW w:w="7605" w:type="dxa"/>
            <w:gridSpan w:val="2"/>
          </w:tcPr>
          <w:p w:rsidR="00CC6D6C" w:rsidRPr="00B9331D" w:rsidRDefault="00D45A0B" w:rsidP="00B9331D">
            <w:pPr>
              <w:rPr>
                <w:rFonts w:ascii="Times New Roman" w:hAnsi="Times New Roman"/>
              </w:rPr>
            </w:pPr>
            <w:del w:id="3" w:author="bafanss" w:date="2014-10-11T20:52:00Z">
              <w:r w:rsidRPr="00D45A0B">
                <w:rPr>
                  <w:rFonts w:ascii="Times New Roman" w:hAnsi="Times New Roman"/>
                  <w:noProof/>
                </w:rPr>
                <w:pict>
                  <v:group id="Group 121" o:spid="_x0000_s1150" style="position:absolute;margin-left:90.05pt;margin-top:7.75pt;width:177.85pt;height:25.45pt;z-index:252451840;mso-position-horizontal-relative:text;mso-position-vertical-relative:text" coordsize="22583,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">
                    <v:rect id="_x0000_s1154" style="position:absolute;width:4508;height:31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9S08UA&#10;AADcAAAADwAAAGRycy9kb3ducmV2LnhtbESPQWvCQBSE7wX/w/IEb3VjhFCjq4jF0h6TeOntmX1N&#10;UrNvQ3Y1aX+9KxR6HGbmG2azG00rbtS7xrKCxTwCQVxa3XCl4FQcn19AOI+ssbVMCn7IwW47edpg&#10;qu3AGd1yX4kAYZeigtr7LpXSlTUZdHPbEQfvy/YGfZB9JXWPQ4CbVsZRlEiDDYeFGjs61FRe8qtR&#10;cG7iE/5mxVtkVsel/xiL7+vnq1Kz6bhfg/A0+v/wX/tdK4iTFTzOhCM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b1LTxQAAANwAAAAPAAAAAAAAAAAAAAAAAJgCAABkcnMv&#10;ZG93bnJldi54bWxQSwUGAAAAAAQABAD1AAAAigMAAAAA&#10;"/>
                    <v:rect id="_x0000_s1153" style="position:absolute;left:6379;top:106;width:4509;height:31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tk8IA&#10;AADcAAAADwAAAGRycy9kb3ducmV2LnhtbERPTW+CQBC9m/Q/bKZJb7pIE23RhTRtaOpR4dLbyE6B&#10;ys4SdlHqr3cPJj2+vO9tNplOnGlwrWUFy0UEgriyuuVaQVnk8xcQziNr7CyTgj9ykKUPsy0m2l54&#10;T+eDr0UIYZeggsb7PpHSVQ0ZdAvbEwfuxw4GfYBDLfWAlxBuOhlH0UoabDk0NNjTe0PV6TAaBcc2&#10;LvG6Lz4j85o/+91U/I7fH0o9PU5vGxCeJv8vvru/tIJ4HeaH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jG2TwgAAANwAAAAPAAAAAAAAAAAAAAAAAJgCAABkcnMvZG93&#10;bnJldi54bWxQSwUGAAAAAAQABAD1AAAAhwMAAAAA&#10;"/>
                    <v:rect id="_x0000_s1152" style="position:absolute;left:12440;top:106;width:4508;height:31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DICMUA&#10;AADcAAAADwAAAGRycy9kb3ducmV2LnhtbESPQWvCQBSE74L/YXmF3nRjCrZNXUWUiD0m8dLba/Y1&#10;SZt9G7Ibjf56t1DocZiZb5jVZjStOFPvGssKFvMIBHFpdcOVglORzl5AOI+ssbVMCq7kYLOeTlaY&#10;aHvhjM65r0SAsEtQQe19l0jpypoMurntiIP3ZXuDPsi+krrHS4CbVsZRtJQGGw4LNXa0q6n8yQej&#10;4LOJT3jLikNkXtMn/z4W38PHXqnHh3H7BsLT6P/Df+2jVhA/L+D3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wMgIxQAAANwAAAAPAAAAAAAAAAAAAAAAAJgCAABkcnMv&#10;ZG93bnJldi54bWxQSwUGAAAAAAQABAD1AAAAigMAAAAA&#10;"/>
                    <v:rect id="_x0000_s1151" style="position:absolute;left:18075;top:106;width:4508;height:31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JWf8UA&#10;AADcAAAADwAAAGRycy9kb3ducmV2LnhtbESPQWvCQBSE7wX/w/IKvTWbpmBrdBVRLPZokktvz+wz&#10;SZt9G7KrSf31bqHgcZiZb5jFajStuFDvGssKXqIYBHFpdcOVgiLfPb+DcB5ZY2uZFPySg9Vy8rDA&#10;VNuBD3TJfCUChF2KCmrvu1RKV9Zk0EW2Iw7eyfYGfZB9JXWPQ4CbViZxPJUGGw4LNXa0qan8yc5G&#10;wbFJCrwe8o/YzHav/nPMv89fW6WeHsf1HISn0d/D/+29VpC8JfB3Jhw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ElZ/xQAAANwAAAAPAAAAAAAAAAAAAAAAAJgCAABkcnMv&#10;ZG93bnJldi54bWxQSwUGAAAAAAQABAD1AAAAigMAAAAA&#10;"/>
                  </v:group>
                </w:pict>
              </w:r>
            </w:del>
          </w:p>
        </w:tc>
      </w:tr>
      <w:tr w:rsidR="000C6AE5" w:rsidRPr="00B9331D" w:rsidTr="001E4D0B">
        <w:tc>
          <w:tcPr>
            <w:tcW w:w="603" w:type="dxa"/>
            <w:vAlign w:val="center"/>
          </w:tcPr>
          <w:p w:rsidR="00CC6D6C" w:rsidRPr="00B9331D" w:rsidRDefault="00CF450B" w:rsidP="00B9331D">
            <w:pPr>
              <w:rPr>
                <w:rFonts w:ascii="Times New Roman" w:hAnsi="Times New Roman"/>
                <w:sz w:val="24"/>
              </w:rPr>
            </w:pPr>
            <w:r w:rsidRPr="00B9331D">
              <w:rPr>
                <w:rFonts w:ascii="Times New Roman" w:hAnsi="Times New Roman"/>
                <w:sz w:val="24"/>
              </w:rPr>
              <w:t>E1</w:t>
            </w:r>
            <w:r w:rsidR="00042453">
              <w:rPr>
                <w:rFonts w:ascii="Times New Roman" w:hAnsi="Times New Roman"/>
                <w:sz w:val="24"/>
              </w:rPr>
              <w:t>7</w:t>
            </w:r>
          </w:p>
        </w:tc>
        <w:tc>
          <w:tcPr>
            <w:tcW w:w="5635" w:type="dxa"/>
            <w:vAlign w:val="center"/>
          </w:tcPr>
          <w:p w:rsidR="00CC6D6C" w:rsidRPr="00B9331D" w:rsidRDefault="00CC6D6C" w:rsidP="00B9331D">
            <w:pPr>
              <w:rPr>
                <w:rFonts w:ascii="Times New Roman" w:hAnsi="Times New Roman"/>
                <w:sz w:val="24"/>
              </w:rPr>
            </w:pPr>
            <w:r w:rsidRPr="00B9331D">
              <w:rPr>
                <w:rFonts w:ascii="Times New Roman" w:hAnsi="Times New Roman"/>
                <w:sz w:val="24"/>
              </w:rPr>
              <w:t xml:space="preserve">When this business first started, where did most of the start-up capital for this business come from? </w:t>
            </w:r>
          </w:p>
        </w:tc>
        <w:tc>
          <w:tcPr>
            <w:tcW w:w="5323" w:type="dxa"/>
            <w:vAlign w:val="center"/>
          </w:tcPr>
          <w:p w:rsidR="00CC6D6C" w:rsidRPr="00B9331D" w:rsidRDefault="00CC6D6C" w:rsidP="00B9331D">
            <w:pPr>
              <w:rPr>
                <w:rFonts w:ascii="Times New Roman" w:hAnsi="Times New Roman"/>
              </w:rPr>
            </w:pPr>
            <w:r w:rsidRPr="00B9331D">
              <w:rPr>
                <w:rFonts w:ascii="Times New Roman" w:hAnsi="Times New Roman"/>
                <w:i/>
              </w:rPr>
              <w:t xml:space="preserve">This is asking when the business first started, which is not necessarily when the entrepreneur began to run </w:t>
            </w:r>
            <w:proofErr w:type="spellStart"/>
            <w:r w:rsidRPr="00B9331D">
              <w:rPr>
                <w:rFonts w:ascii="Times New Roman" w:hAnsi="Times New Roman"/>
                <w:i/>
              </w:rPr>
              <w:t>it.See</w:t>
            </w:r>
            <w:proofErr w:type="spellEnd"/>
            <w:r w:rsidRPr="00B9331D">
              <w:rPr>
                <w:rFonts w:ascii="Times New Roman" w:hAnsi="Times New Roman"/>
                <w:i/>
              </w:rPr>
              <w:t xml:space="preserve"> List for codes</w:t>
            </w:r>
          </w:p>
        </w:tc>
        <w:tc>
          <w:tcPr>
            <w:tcW w:w="2282" w:type="dxa"/>
          </w:tcPr>
          <w:p w:rsidR="00CC6D6C" w:rsidRPr="00B9331D" w:rsidRDefault="00D45A0B" w:rsidP="00B9331D">
            <w:pPr>
              <w:rPr>
                <w:rFonts w:ascii="Times New Roman" w:hAnsi="Times New Roman"/>
              </w:rPr>
            </w:pPr>
            <w:r w:rsidRPr="00D45A0B">
              <w:rPr>
                <w:rFonts w:ascii="Times New Roman" w:hAnsi="Times New Roman"/>
                <w:noProof/>
              </w:rPr>
              <w:pict>
                <v:rect id="_x0000_s1149" style="position:absolute;margin-left:36pt;margin-top:6.2pt;width:35.25pt;height:24.45pt;z-index:252459008;visibility:visible;mso-position-horizontal-relative:left-margin-area;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">
                  <w10:wrap anchorx="margin"/>
                </v:rect>
              </w:pict>
            </w:r>
          </w:p>
          <w:p w:rsidR="00CC6D6C" w:rsidRPr="00B9331D" w:rsidRDefault="00CC6D6C" w:rsidP="00B9331D">
            <w:pPr>
              <w:rPr>
                <w:rFonts w:ascii="Times New Roman" w:hAnsi="Times New Roman"/>
              </w:rPr>
            </w:pPr>
          </w:p>
          <w:p w:rsidR="00CC6D6C" w:rsidRPr="00B9331D" w:rsidRDefault="00CC6D6C" w:rsidP="00B9331D">
            <w:pPr>
              <w:rPr>
                <w:rFonts w:ascii="Times New Roman" w:hAnsi="Times New Roman"/>
              </w:rPr>
            </w:pPr>
          </w:p>
        </w:tc>
      </w:tr>
      <w:tr w:rsidR="000C6AE5" w:rsidRPr="00B9331D" w:rsidTr="001E4D0B">
        <w:tc>
          <w:tcPr>
            <w:tcW w:w="603" w:type="dxa"/>
          </w:tcPr>
          <w:p w:rsidR="00CC6D6C" w:rsidRPr="00B9331D" w:rsidRDefault="00CC6D6C" w:rsidP="00B9331D">
            <w:pPr>
              <w:rPr>
                <w:rFonts w:ascii="Times New Roman" w:hAnsi="Times New Roman"/>
                <w:sz w:val="24"/>
              </w:rPr>
            </w:pPr>
            <w:r w:rsidRPr="00B9331D">
              <w:rPr>
                <w:rFonts w:ascii="Times New Roman" w:hAnsi="Times New Roman"/>
                <w:sz w:val="24"/>
              </w:rPr>
              <w:lastRenderedPageBreak/>
              <w:t>EI</w:t>
            </w:r>
            <w:r w:rsidR="00042453">
              <w:rPr>
                <w:rFonts w:ascii="Times New Roman" w:hAnsi="Times New Roman"/>
                <w:sz w:val="24"/>
              </w:rPr>
              <w:t>8</w:t>
            </w:r>
          </w:p>
        </w:tc>
        <w:tc>
          <w:tcPr>
            <w:tcW w:w="5635" w:type="dxa"/>
            <w:vAlign w:val="center"/>
          </w:tcPr>
          <w:p w:rsidR="00CC6D6C" w:rsidRPr="00B9331D" w:rsidRDefault="00CC6D6C" w:rsidP="00B9331D">
            <w:pPr>
              <w:rPr>
                <w:rFonts w:ascii="Times New Roman" w:hAnsi="Times New Roman"/>
                <w:sz w:val="24"/>
              </w:rPr>
            </w:pPr>
            <w:r w:rsidRPr="00B9331D">
              <w:rPr>
                <w:rFonts w:ascii="Times New Roman" w:hAnsi="Times New Roman"/>
                <w:sz w:val="24"/>
              </w:rPr>
              <w:t>What was the primary reason that you started or joined this business?</w:t>
            </w:r>
          </w:p>
        </w:tc>
        <w:tc>
          <w:tcPr>
            <w:tcW w:w="5323" w:type="dxa"/>
            <w:vAlign w:val="center"/>
          </w:tcPr>
          <w:p w:rsidR="00CC6D6C" w:rsidRPr="00B9331D" w:rsidRDefault="00CC6D6C" w:rsidP="00B9331D">
            <w:pPr>
              <w:ind w:left="284" w:hanging="284"/>
              <w:rPr>
                <w:rFonts w:ascii="Times New Roman" w:hAnsi="Times New Roman"/>
              </w:rPr>
            </w:pPr>
            <w:r w:rsidRPr="00B9331D">
              <w:rPr>
                <w:rFonts w:ascii="Times New Roman" w:hAnsi="Times New Roman"/>
                <w:i/>
              </w:rPr>
              <w:t>See List for codes</w:t>
            </w:r>
          </w:p>
        </w:tc>
        <w:tc>
          <w:tcPr>
            <w:tcW w:w="2282" w:type="dxa"/>
          </w:tcPr>
          <w:p w:rsidR="00CC6D6C" w:rsidRPr="00B9331D" w:rsidRDefault="00D45A0B" w:rsidP="00B9331D">
            <w:pPr>
              <w:rPr>
                <w:rFonts w:ascii="Times New Roman" w:hAnsi="Times New Roman"/>
                <w:noProof/>
              </w:rPr>
            </w:pPr>
            <w:r w:rsidRPr="00D45A0B">
              <w:rPr>
                <w:rFonts w:ascii="Times New Roman" w:hAnsi="Times New Roman"/>
                <w:noProof/>
              </w:rPr>
              <w:pict>
                <v:rect id="_x0000_s1148" style="position:absolute;margin-left:36pt;margin-top:5.7pt;width:35.25pt;height:24.45pt;z-index:252460032;visibility:visible;mso-position-horizontal-relative:left-margin-area;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">
                  <w10:wrap anchorx="margin"/>
                </v:rect>
              </w:pict>
            </w:r>
          </w:p>
          <w:p w:rsidR="00CC6D6C" w:rsidRPr="00B9331D" w:rsidRDefault="00CC6D6C" w:rsidP="00B9331D">
            <w:pPr>
              <w:rPr>
                <w:rFonts w:ascii="Times New Roman" w:hAnsi="Times New Roman"/>
                <w:noProof/>
              </w:rPr>
            </w:pPr>
          </w:p>
          <w:p w:rsidR="00CC6D6C" w:rsidRPr="00B9331D" w:rsidRDefault="00CC6D6C" w:rsidP="00B9331D">
            <w:pPr>
              <w:rPr>
                <w:rFonts w:ascii="Times New Roman" w:hAnsi="Times New Roman"/>
                <w:noProof/>
              </w:rPr>
            </w:pPr>
          </w:p>
        </w:tc>
      </w:tr>
      <w:tr w:rsidR="00553CD8" w:rsidRPr="00A823F9" w:rsidTr="001E4D0B">
        <w:tc>
          <w:tcPr>
            <w:tcW w:w="603" w:type="dxa"/>
          </w:tcPr>
          <w:p w:rsidR="00CF450B" w:rsidRPr="00A823F9" w:rsidRDefault="001B3CA3" w:rsidP="00B9331D">
            <w:pPr>
              <w:rPr>
                <w:rFonts w:ascii="Times New Roman" w:hAnsi="Times New Roman"/>
                <w:sz w:val="24"/>
              </w:rPr>
            </w:pPr>
            <w:r w:rsidRPr="00A823F9">
              <w:rPr>
                <w:rFonts w:ascii="Times New Roman" w:hAnsi="Times New Roman"/>
                <w:sz w:val="24"/>
              </w:rPr>
              <w:t>E</w:t>
            </w:r>
            <w:r w:rsidR="00042453" w:rsidRPr="00A823F9">
              <w:rPr>
                <w:rFonts w:ascii="Times New Roman" w:hAnsi="Times New Roman"/>
                <w:sz w:val="24"/>
              </w:rPr>
              <w:t>I9</w:t>
            </w:r>
          </w:p>
        </w:tc>
        <w:tc>
          <w:tcPr>
            <w:tcW w:w="5635" w:type="dxa"/>
            <w:vAlign w:val="center"/>
          </w:tcPr>
          <w:p w:rsidR="00CF450B" w:rsidRPr="00A823F9" w:rsidRDefault="000C6AE5" w:rsidP="00B9331D">
            <w:pPr>
              <w:rPr>
                <w:rFonts w:ascii="Times New Roman" w:hAnsi="Times New Roman"/>
                <w:sz w:val="24"/>
              </w:rPr>
            </w:pPr>
            <w:r>
              <w:rPr>
                <w:rFonts w:ascii="Times New Roman" w:hAnsi="Times New Roman"/>
                <w:sz w:val="24"/>
              </w:rPr>
              <w:t xml:space="preserve">In your </w:t>
            </w:r>
            <w:r w:rsidR="00C866D1">
              <w:rPr>
                <w:rFonts w:ascii="Times New Roman" w:hAnsi="Times New Roman"/>
                <w:sz w:val="24"/>
              </w:rPr>
              <w:t>business</w:t>
            </w:r>
            <w:r>
              <w:rPr>
                <w:rFonts w:ascii="Times New Roman" w:hAnsi="Times New Roman"/>
                <w:sz w:val="24"/>
              </w:rPr>
              <w:t xml:space="preserve"> sector, are most of the enterprises owned by men or women? </w:t>
            </w:r>
          </w:p>
        </w:tc>
        <w:tc>
          <w:tcPr>
            <w:tcW w:w="5323" w:type="dxa"/>
            <w:vAlign w:val="center"/>
          </w:tcPr>
          <w:p w:rsidR="00CF450B" w:rsidRPr="00A823F9" w:rsidRDefault="001B3CA3" w:rsidP="00B9331D">
            <w:pPr>
              <w:ind w:left="284" w:hanging="284"/>
              <w:rPr>
                <w:rFonts w:ascii="Times New Roman" w:hAnsi="Times New Roman"/>
              </w:rPr>
            </w:pPr>
            <w:r w:rsidRPr="00A823F9">
              <w:rPr>
                <w:rFonts w:ascii="Times New Roman" w:hAnsi="Times New Roman"/>
              </w:rPr>
              <w:t>1 = Male</w:t>
            </w:r>
          </w:p>
          <w:p w:rsidR="00CF450B" w:rsidRPr="00A823F9" w:rsidRDefault="001B3CA3" w:rsidP="00B9331D">
            <w:pPr>
              <w:ind w:left="284" w:hanging="284"/>
              <w:rPr>
                <w:rFonts w:ascii="Times New Roman" w:hAnsi="Times New Roman"/>
              </w:rPr>
            </w:pPr>
            <w:r w:rsidRPr="00A823F9">
              <w:rPr>
                <w:rFonts w:ascii="Times New Roman" w:hAnsi="Times New Roman"/>
              </w:rPr>
              <w:t>2 = Female</w:t>
            </w:r>
          </w:p>
        </w:tc>
        <w:tc>
          <w:tcPr>
            <w:tcW w:w="2282" w:type="dxa"/>
          </w:tcPr>
          <w:p w:rsidR="005F79AE" w:rsidRPr="00A823F9" w:rsidRDefault="00D45A0B" w:rsidP="00B9331D">
            <w:pPr>
              <w:rPr>
                <w:rFonts w:ascii="Times New Roman" w:hAnsi="Times New Roman"/>
                <w:noProof/>
              </w:rPr>
            </w:pPr>
            <w:r w:rsidRPr="00D45A0B">
              <w:rPr>
                <w:rFonts w:ascii="Times New Roman" w:hAnsi="Times New Roman"/>
                <w:noProof/>
              </w:rPr>
              <w:pict>
                <v:rect id="_x0000_s1147" style="position:absolute;margin-left:36pt;margin-top:6.8pt;width:35.25pt;height:24.45pt;z-index:252477440;visibility:visible;mso-position-horizontal-relative:left-margin-area;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">
                  <w10:wrap anchorx="margin"/>
                </v:rect>
              </w:pict>
            </w:r>
          </w:p>
          <w:p w:rsidR="005F79AE" w:rsidRPr="00A823F9" w:rsidRDefault="005F79AE" w:rsidP="00B9331D">
            <w:pPr>
              <w:rPr>
                <w:rFonts w:ascii="Times New Roman" w:hAnsi="Times New Roman"/>
                <w:noProof/>
              </w:rPr>
            </w:pPr>
          </w:p>
          <w:p w:rsidR="00CF450B" w:rsidRPr="00A823F9" w:rsidRDefault="00CF450B" w:rsidP="00B9331D">
            <w:pPr>
              <w:rPr>
                <w:rFonts w:ascii="Times New Roman" w:hAnsi="Times New Roman"/>
                <w:noProof/>
              </w:rPr>
            </w:pPr>
          </w:p>
        </w:tc>
      </w:tr>
      <w:tr w:rsidR="00553CD8" w:rsidRPr="00A823F9" w:rsidTr="001E4D0B">
        <w:tc>
          <w:tcPr>
            <w:tcW w:w="603" w:type="dxa"/>
          </w:tcPr>
          <w:p w:rsidR="00CF450B" w:rsidRPr="00A823F9" w:rsidRDefault="001B3CA3" w:rsidP="00B9331D">
            <w:pPr>
              <w:rPr>
                <w:rFonts w:ascii="Times New Roman" w:hAnsi="Times New Roman"/>
                <w:sz w:val="24"/>
              </w:rPr>
            </w:pPr>
            <w:r w:rsidRPr="00A823F9">
              <w:rPr>
                <w:rFonts w:ascii="Times New Roman" w:hAnsi="Times New Roman"/>
                <w:sz w:val="24"/>
              </w:rPr>
              <w:t>E</w:t>
            </w:r>
            <w:r w:rsidR="00042453" w:rsidRPr="00A823F9">
              <w:rPr>
                <w:rFonts w:ascii="Times New Roman" w:hAnsi="Times New Roman"/>
                <w:sz w:val="24"/>
              </w:rPr>
              <w:t>I10</w:t>
            </w:r>
          </w:p>
        </w:tc>
        <w:tc>
          <w:tcPr>
            <w:tcW w:w="5635" w:type="dxa"/>
            <w:vAlign w:val="center"/>
          </w:tcPr>
          <w:p w:rsidR="00CF450B" w:rsidRDefault="000C6AE5" w:rsidP="00B9331D">
            <w:pPr>
              <w:rPr>
                <w:ins w:id="4" w:author="bafanss" w:date="2014-10-11T21:36:00Z"/>
                <w:rFonts w:ascii="Times New Roman" w:hAnsi="Times New Roman"/>
                <w:sz w:val="24"/>
              </w:rPr>
            </w:pPr>
            <w:r>
              <w:rPr>
                <w:rFonts w:ascii="Times New Roman" w:hAnsi="Times New Roman"/>
                <w:sz w:val="24"/>
              </w:rPr>
              <w:t xml:space="preserve">Approximately what percent of enterprises in your business sector are owned by women? </w:t>
            </w:r>
            <w:r w:rsidRPr="00A823F9">
              <w:rPr>
                <w:rFonts w:ascii="Times New Roman" w:hAnsi="Times New Roman"/>
                <w:sz w:val="24"/>
              </w:rPr>
              <w:t xml:space="preserve"> </w:t>
            </w:r>
          </w:p>
          <w:p w:rsidR="00C866D1" w:rsidRPr="00A823F9" w:rsidRDefault="00C866D1" w:rsidP="00B9331D">
            <w:pPr>
              <w:rPr>
                <w:rFonts w:ascii="Times New Roman" w:hAnsi="Times New Roman"/>
                <w:sz w:val="24"/>
              </w:rPr>
            </w:pPr>
          </w:p>
        </w:tc>
        <w:tc>
          <w:tcPr>
            <w:tcW w:w="5323" w:type="dxa"/>
            <w:vAlign w:val="center"/>
          </w:tcPr>
          <w:p w:rsidR="00CF450B" w:rsidRPr="00A823F9" w:rsidRDefault="001B3CA3" w:rsidP="00B9331D">
            <w:pPr>
              <w:ind w:left="284" w:hanging="284"/>
              <w:rPr>
                <w:rFonts w:ascii="Times New Roman" w:hAnsi="Times New Roman"/>
                <w:i/>
              </w:rPr>
            </w:pPr>
            <w:r w:rsidRPr="00A823F9">
              <w:rPr>
                <w:rFonts w:ascii="Times New Roman" w:hAnsi="Times New Roman"/>
                <w:i/>
              </w:rPr>
              <w:t>Enter estimated percent</w:t>
            </w:r>
          </w:p>
        </w:tc>
        <w:tc>
          <w:tcPr>
            <w:tcW w:w="2282" w:type="dxa"/>
          </w:tcPr>
          <w:p w:rsidR="005F79AE" w:rsidRPr="00A823F9" w:rsidRDefault="00D45A0B" w:rsidP="00B9331D">
            <w:pPr>
              <w:rPr>
                <w:rFonts w:ascii="Times New Roman" w:hAnsi="Times New Roman"/>
                <w:noProof/>
              </w:rPr>
            </w:pPr>
            <w:r w:rsidRPr="00D45A0B">
              <w:rPr>
                <w:rFonts w:ascii="Times New Roman" w:hAnsi="Times New Roman"/>
                <w:noProof/>
              </w:rPr>
              <w:pict>
                <v:rect id="_x0000_s1146" style="position:absolute;margin-left:36pt;margin-top:7.95pt;width:35.25pt;height:24.45pt;z-index:252479488;visibility:visible;mso-position-horizontal-relative:left-margin-area;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">
                  <w10:wrap anchorx="margin"/>
                </v:rect>
              </w:pict>
            </w:r>
          </w:p>
          <w:p w:rsidR="005F79AE" w:rsidRPr="00A823F9" w:rsidRDefault="005F79AE" w:rsidP="00B9331D">
            <w:pPr>
              <w:rPr>
                <w:rFonts w:ascii="Times New Roman" w:hAnsi="Times New Roman"/>
                <w:noProof/>
              </w:rPr>
            </w:pPr>
          </w:p>
          <w:p w:rsidR="00CF450B" w:rsidRPr="00A823F9" w:rsidRDefault="00CF450B" w:rsidP="00B9331D">
            <w:pPr>
              <w:rPr>
                <w:rFonts w:ascii="Times New Roman" w:hAnsi="Times New Roman"/>
                <w:noProof/>
              </w:rPr>
            </w:pPr>
          </w:p>
        </w:tc>
      </w:tr>
      <w:tr w:rsidR="00553CD8" w:rsidRPr="00A823F9" w:rsidTr="001E4D0B">
        <w:tc>
          <w:tcPr>
            <w:tcW w:w="603" w:type="dxa"/>
          </w:tcPr>
          <w:p w:rsidR="00CF450B" w:rsidRPr="00A823F9" w:rsidRDefault="001B3CA3" w:rsidP="00B9331D">
            <w:pPr>
              <w:rPr>
                <w:rFonts w:ascii="Times New Roman" w:hAnsi="Times New Roman"/>
                <w:sz w:val="24"/>
              </w:rPr>
            </w:pPr>
            <w:r w:rsidRPr="00A823F9">
              <w:rPr>
                <w:rFonts w:ascii="Times New Roman" w:hAnsi="Times New Roman"/>
                <w:sz w:val="24"/>
              </w:rPr>
              <w:t>E</w:t>
            </w:r>
            <w:r w:rsidR="00042453" w:rsidRPr="00A823F9">
              <w:rPr>
                <w:rFonts w:ascii="Times New Roman" w:hAnsi="Times New Roman"/>
                <w:sz w:val="24"/>
              </w:rPr>
              <w:t>I11</w:t>
            </w:r>
          </w:p>
        </w:tc>
        <w:tc>
          <w:tcPr>
            <w:tcW w:w="5635" w:type="dxa"/>
            <w:vAlign w:val="center"/>
          </w:tcPr>
          <w:p w:rsidR="00CF450B" w:rsidRPr="00A823F9" w:rsidRDefault="00C866D1" w:rsidP="00B9331D">
            <w:pPr>
              <w:rPr>
                <w:rFonts w:ascii="Times New Roman" w:hAnsi="Times New Roman"/>
                <w:sz w:val="24"/>
              </w:rPr>
            </w:pPr>
            <w:r>
              <w:rPr>
                <w:rFonts w:ascii="Times New Roman" w:hAnsi="Times New Roman"/>
                <w:sz w:val="24"/>
              </w:rPr>
              <w:t xml:space="preserve">Are most of your competitors owned by men or women? </w:t>
            </w:r>
          </w:p>
        </w:tc>
        <w:tc>
          <w:tcPr>
            <w:tcW w:w="5323" w:type="dxa"/>
            <w:vAlign w:val="center"/>
          </w:tcPr>
          <w:p w:rsidR="00CF450B" w:rsidRPr="00A823F9" w:rsidRDefault="001B3CA3" w:rsidP="00B9331D">
            <w:pPr>
              <w:rPr>
                <w:rFonts w:ascii="Times New Roman" w:hAnsi="Times New Roman"/>
                <w:i/>
              </w:rPr>
            </w:pPr>
            <w:r w:rsidRPr="00A823F9">
              <w:rPr>
                <w:rFonts w:ascii="Times New Roman" w:hAnsi="Times New Roman"/>
                <w:i/>
              </w:rPr>
              <w:t>Ask entrepreneur for spontaneous response and code as text. Also see List and code the most relevant category.</w:t>
            </w:r>
          </w:p>
        </w:tc>
        <w:tc>
          <w:tcPr>
            <w:tcW w:w="2282" w:type="dxa"/>
          </w:tcPr>
          <w:p w:rsidR="005F79AE" w:rsidRPr="00A823F9" w:rsidRDefault="005F79AE" w:rsidP="00B9331D">
            <w:pPr>
              <w:rPr>
                <w:rFonts w:ascii="Times New Roman" w:hAnsi="Times New Roman"/>
                <w:noProof/>
              </w:rPr>
            </w:pPr>
          </w:p>
          <w:p w:rsidR="005F79AE" w:rsidRPr="00A823F9" w:rsidRDefault="001B3CA3" w:rsidP="00B9331D">
            <w:pPr>
              <w:rPr>
                <w:rFonts w:ascii="Times New Roman" w:hAnsi="Times New Roman"/>
                <w:noProof/>
              </w:rPr>
            </w:pPr>
            <w:r w:rsidRPr="00A823F9">
              <w:rPr>
                <w:rFonts w:ascii="Times New Roman" w:hAnsi="Times New Roman"/>
                <w:noProof/>
              </w:rPr>
              <w:t>“_________________”</w:t>
            </w:r>
          </w:p>
          <w:p w:rsidR="005F79AE" w:rsidRPr="00A823F9" w:rsidRDefault="00D45A0B" w:rsidP="00B9331D">
            <w:pPr>
              <w:rPr>
                <w:rFonts w:ascii="Times New Roman" w:hAnsi="Times New Roman"/>
                <w:noProof/>
                <w:sz w:val="18"/>
              </w:rPr>
            </w:pPr>
            <w:r w:rsidRPr="00D45A0B">
              <w:rPr>
                <w:rFonts w:ascii="Times New Roman" w:hAnsi="Times New Roman"/>
                <w:noProof/>
              </w:rPr>
              <w:pict>
                <v:rect id="_x0000_s1145" style="position:absolute;margin-left:36pt;margin-top:.85pt;width:35.25pt;height:24.45pt;z-index:252467200;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">
                  <w10:wrap anchorx="margin"/>
                </v:rect>
              </w:pict>
            </w:r>
          </w:p>
          <w:p w:rsidR="005F79AE" w:rsidRPr="00A823F9" w:rsidRDefault="001B3CA3" w:rsidP="00B9331D">
            <w:pPr>
              <w:rPr>
                <w:rFonts w:ascii="Times New Roman" w:hAnsi="Times New Roman"/>
                <w:noProof/>
                <w:sz w:val="18"/>
              </w:rPr>
            </w:pPr>
            <w:r w:rsidRPr="00A823F9">
              <w:rPr>
                <w:rFonts w:ascii="Times New Roman" w:hAnsi="Times New Roman"/>
                <w:noProof/>
                <w:sz w:val="18"/>
              </w:rPr>
              <w:t>Code:</w:t>
            </w:r>
          </w:p>
          <w:p w:rsidR="00CF450B" w:rsidRPr="00A823F9" w:rsidRDefault="00CF450B" w:rsidP="00B9331D">
            <w:pPr>
              <w:rPr>
                <w:rFonts w:ascii="Times New Roman" w:hAnsi="Times New Roman"/>
                <w:noProof/>
              </w:rPr>
            </w:pPr>
          </w:p>
          <w:p w:rsidR="005F79AE" w:rsidRPr="00A823F9" w:rsidRDefault="005F79AE" w:rsidP="00B9331D">
            <w:pPr>
              <w:rPr>
                <w:rFonts w:ascii="Times New Roman" w:hAnsi="Times New Roman"/>
                <w:noProof/>
              </w:rPr>
            </w:pPr>
          </w:p>
          <w:p w:rsidR="005F79AE" w:rsidRPr="00A823F9" w:rsidRDefault="001B3CA3" w:rsidP="00B9331D">
            <w:pPr>
              <w:rPr>
                <w:rFonts w:ascii="Times New Roman" w:hAnsi="Times New Roman"/>
                <w:noProof/>
              </w:rPr>
            </w:pPr>
            <w:r w:rsidRPr="00A823F9">
              <w:rPr>
                <w:rFonts w:ascii="Times New Roman" w:hAnsi="Times New Roman"/>
                <w:noProof/>
              </w:rPr>
              <w:t>“_________________”</w:t>
            </w:r>
          </w:p>
          <w:p w:rsidR="005F79AE" w:rsidRPr="00A823F9" w:rsidRDefault="00D45A0B" w:rsidP="00B9331D">
            <w:pPr>
              <w:rPr>
                <w:rFonts w:ascii="Times New Roman" w:hAnsi="Times New Roman"/>
                <w:noProof/>
                <w:sz w:val="18"/>
              </w:rPr>
            </w:pPr>
            <w:r w:rsidRPr="00D45A0B">
              <w:rPr>
                <w:rFonts w:ascii="Times New Roman" w:hAnsi="Times New Roman"/>
                <w:noProof/>
              </w:rPr>
              <w:pict>
                <v:rect id="_x0000_s1144" style="position:absolute;margin-left:36pt;margin-top:-.65pt;width:35.25pt;height:24.45pt;z-index:252473344;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">
                  <w10:wrap anchorx="margin"/>
                </v:rect>
              </w:pict>
            </w:r>
          </w:p>
          <w:p w:rsidR="005F79AE" w:rsidRPr="00A823F9" w:rsidRDefault="001B3CA3" w:rsidP="00B9331D">
            <w:pPr>
              <w:rPr>
                <w:rFonts w:ascii="Times New Roman" w:hAnsi="Times New Roman"/>
                <w:noProof/>
                <w:sz w:val="18"/>
              </w:rPr>
            </w:pPr>
            <w:r w:rsidRPr="00A823F9">
              <w:rPr>
                <w:rFonts w:ascii="Times New Roman" w:hAnsi="Times New Roman"/>
                <w:noProof/>
                <w:sz w:val="18"/>
              </w:rPr>
              <w:t>Code:</w:t>
            </w:r>
          </w:p>
          <w:p w:rsidR="005F79AE" w:rsidRPr="00A823F9" w:rsidRDefault="005F79AE" w:rsidP="00B9331D">
            <w:pPr>
              <w:rPr>
                <w:rFonts w:ascii="Times New Roman" w:hAnsi="Times New Roman"/>
                <w:noProof/>
              </w:rPr>
            </w:pPr>
          </w:p>
          <w:p w:rsidR="005F79AE" w:rsidRPr="00A823F9" w:rsidRDefault="005F79AE" w:rsidP="00B9331D">
            <w:pPr>
              <w:rPr>
                <w:rFonts w:ascii="Times New Roman" w:hAnsi="Times New Roman"/>
                <w:noProof/>
              </w:rPr>
            </w:pPr>
          </w:p>
          <w:p w:rsidR="005F79AE" w:rsidRPr="00A823F9" w:rsidRDefault="001B3CA3" w:rsidP="00B9331D">
            <w:pPr>
              <w:rPr>
                <w:rFonts w:ascii="Times New Roman" w:hAnsi="Times New Roman"/>
                <w:noProof/>
              </w:rPr>
            </w:pPr>
            <w:r w:rsidRPr="00A823F9">
              <w:rPr>
                <w:rFonts w:ascii="Times New Roman" w:hAnsi="Times New Roman"/>
                <w:noProof/>
              </w:rPr>
              <w:t>“_________________”</w:t>
            </w:r>
          </w:p>
          <w:p w:rsidR="005F79AE" w:rsidRPr="00A823F9" w:rsidRDefault="00D45A0B" w:rsidP="00B9331D">
            <w:pPr>
              <w:rPr>
                <w:rFonts w:ascii="Times New Roman" w:hAnsi="Times New Roman"/>
                <w:noProof/>
                <w:sz w:val="18"/>
              </w:rPr>
            </w:pPr>
            <w:r w:rsidRPr="00D45A0B">
              <w:rPr>
                <w:rFonts w:ascii="Times New Roman" w:hAnsi="Times New Roman"/>
                <w:noProof/>
              </w:rPr>
              <w:pict>
                <v:rect id="_x0000_s1143" style="position:absolute;margin-left:36pt;margin-top:-.65pt;width:35.25pt;height:24.45pt;z-index:252475392;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">
                  <w10:wrap anchorx="margin"/>
                </v:rect>
              </w:pict>
            </w:r>
          </w:p>
          <w:p w:rsidR="005F79AE" w:rsidRPr="00A823F9" w:rsidRDefault="001B3CA3" w:rsidP="00B9331D">
            <w:pPr>
              <w:rPr>
                <w:rFonts w:ascii="Times New Roman" w:hAnsi="Times New Roman"/>
                <w:noProof/>
                <w:sz w:val="18"/>
              </w:rPr>
            </w:pPr>
            <w:r w:rsidRPr="00A823F9">
              <w:rPr>
                <w:rFonts w:ascii="Times New Roman" w:hAnsi="Times New Roman"/>
                <w:noProof/>
                <w:sz w:val="18"/>
              </w:rPr>
              <w:t>Code:</w:t>
            </w:r>
          </w:p>
          <w:p w:rsidR="005F79AE" w:rsidRPr="00A823F9" w:rsidRDefault="005F79AE" w:rsidP="00B9331D">
            <w:pPr>
              <w:rPr>
                <w:rFonts w:ascii="Times New Roman" w:hAnsi="Times New Roman"/>
                <w:noProof/>
              </w:rPr>
            </w:pPr>
          </w:p>
        </w:tc>
      </w:tr>
      <w:tr w:rsidR="00553CD8" w:rsidRPr="00A823F9" w:rsidTr="001E4D0B">
        <w:tc>
          <w:tcPr>
            <w:tcW w:w="603" w:type="dxa"/>
          </w:tcPr>
          <w:p w:rsidR="00CF450B" w:rsidRPr="00A823F9" w:rsidRDefault="001B3CA3" w:rsidP="00B9331D">
            <w:pPr>
              <w:rPr>
                <w:rFonts w:ascii="Times New Roman" w:hAnsi="Times New Roman"/>
                <w:sz w:val="24"/>
              </w:rPr>
            </w:pPr>
            <w:r w:rsidRPr="00A823F9">
              <w:rPr>
                <w:rFonts w:ascii="Times New Roman" w:hAnsi="Times New Roman"/>
                <w:sz w:val="24"/>
              </w:rPr>
              <w:t>E</w:t>
            </w:r>
            <w:r w:rsidR="00042453" w:rsidRPr="00A823F9">
              <w:rPr>
                <w:rFonts w:ascii="Times New Roman" w:hAnsi="Times New Roman"/>
                <w:sz w:val="24"/>
              </w:rPr>
              <w:t>I12</w:t>
            </w:r>
          </w:p>
        </w:tc>
        <w:tc>
          <w:tcPr>
            <w:tcW w:w="5635" w:type="dxa"/>
            <w:vAlign w:val="center"/>
          </w:tcPr>
          <w:p w:rsidR="00C32D3B" w:rsidRDefault="00C32D3B" w:rsidP="00C32D3B">
            <w:pPr>
              <w:rPr>
                <w:rFonts w:ascii="Times New Roman" w:hAnsi="Times New Roman"/>
                <w:sz w:val="24"/>
              </w:rPr>
            </w:pPr>
            <w:r>
              <w:rPr>
                <w:rFonts w:ascii="Times New Roman" w:hAnsi="Times New Roman"/>
                <w:sz w:val="24"/>
              </w:rPr>
              <w:t xml:space="preserve"> Approximately what percent </w:t>
            </w:r>
            <w:r w:rsidR="0003608B">
              <w:rPr>
                <w:rFonts w:ascii="Times New Roman" w:hAnsi="Times New Roman"/>
                <w:sz w:val="24"/>
              </w:rPr>
              <w:t>of your</w:t>
            </w:r>
            <w:r>
              <w:rPr>
                <w:rFonts w:ascii="Times New Roman" w:hAnsi="Times New Roman"/>
                <w:sz w:val="24"/>
              </w:rPr>
              <w:t xml:space="preserve"> </w:t>
            </w:r>
            <w:proofErr w:type="gramStart"/>
            <w:r>
              <w:rPr>
                <w:rFonts w:ascii="Times New Roman" w:hAnsi="Times New Roman"/>
                <w:sz w:val="24"/>
              </w:rPr>
              <w:t>competitors</w:t>
            </w:r>
            <w:proofErr w:type="gramEnd"/>
            <w:r>
              <w:rPr>
                <w:rFonts w:ascii="Times New Roman" w:hAnsi="Times New Roman"/>
                <w:sz w:val="24"/>
              </w:rPr>
              <w:t xml:space="preserve"> women? </w:t>
            </w:r>
            <w:r w:rsidRPr="00A823F9">
              <w:rPr>
                <w:rFonts w:ascii="Times New Roman" w:hAnsi="Times New Roman"/>
                <w:sz w:val="24"/>
              </w:rPr>
              <w:t xml:space="preserve"> </w:t>
            </w:r>
          </w:p>
          <w:p w:rsidR="00CF450B" w:rsidRPr="00A823F9" w:rsidRDefault="00CF450B" w:rsidP="00B9331D">
            <w:pPr>
              <w:rPr>
                <w:rFonts w:ascii="Times New Roman" w:hAnsi="Times New Roman"/>
                <w:sz w:val="24"/>
              </w:rPr>
            </w:pPr>
          </w:p>
          <w:p w:rsidR="005F79AE" w:rsidRPr="00A823F9" w:rsidRDefault="005F79AE" w:rsidP="00B9331D">
            <w:pPr>
              <w:rPr>
                <w:rFonts w:ascii="Times New Roman" w:hAnsi="Times New Roman"/>
                <w:sz w:val="24"/>
              </w:rPr>
            </w:pPr>
          </w:p>
        </w:tc>
        <w:tc>
          <w:tcPr>
            <w:tcW w:w="5323" w:type="dxa"/>
            <w:vAlign w:val="center"/>
          </w:tcPr>
          <w:p w:rsidR="00CF450B" w:rsidRPr="00A823F9" w:rsidRDefault="001B3CA3" w:rsidP="00B9331D">
            <w:pPr>
              <w:ind w:left="284" w:hanging="284"/>
              <w:rPr>
                <w:rFonts w:ascii="Times New Roman" w:hAnsi="Times New Roman"/>
                <w:i/>
              </w:rPr>
            </w:pPr>
            <w:r w:rsidRPr="00A823F9">
              <w:rPr>
                <w:rFonts w:ascii="Times New Roman" w:hAnsi="Times New Roman"/>
                <w:i/>
              </w:rPr>
              <w:t>Enter number of entrepreneurs known to respondent</w:t>
            </w:r>
          </w:p>
        </w:tc>
        <w:tc>
          <w:tcPr>
            <w:tcW w:w="2282" w:type="dxa"/>
          </w:tcPr>
          <w:p w:rsidR="00CF450B" w:rsidRPr="00A823F9" w:rsidRDefault="00D45A0B" w:rsidP="00B9331D">
            <w:pPr>
              <w:rPr>
                <w:rFonts w:ascii="Times New Roman" w:hAnsi="Times New Roman"/>
                <w:noProof/>
              </w:rPr>
            </w:pPr>
            <w:r w:rsidRPr="00D45A0B">
              <w:rPr>
                <w:rFonts w:ascii="Times New Roman" w:hAnsi="Times New Roman"/>
                <w:noProof/>
              </w:rPr>
              <w:pict>
                <v:rect id="_x0000_s1142" style="position:absolute;margin-left:36pt;margin-top:9pt;width:35.25pt;height:24.45pt;z-index:252469248;visibility:visible;mso-position-horizontal-relative:left-margin-area;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">
                  <w10:wrap anchorx="margin"/>
                </v:rect>
              </w:pict>
            </w:r>
          </w:p>
          <w:p w:rsidR="005F79AE" w:rsidRPr="00A823F9" w:rsidRDefault="005F79AE" w:rsidP="00B9331D">
            <w:pPr>
              <w:rPr>
                <w:rFonts w:ascii="Times New Roman" w:hAnsi="Times New Roman"/>
                <w:noProof/>
              </w:rPr>
            </w:pPr>
          </w:p>
          <w:p w:rsidR="005F79AE" w:rsidRPr="00A823F9" w:rsidRDefault="005F79AE" w:rsidP="00B9331D">
            <w:pPr>
              <w:rPr>
                <w:rFonts w:ascii="Times New Roman" w:hAnsi="Times New Roman"/>
                <w:noProof/>
              </w:rPr>
            </w:pPr>
          </w:p>
        </w:tc>
      </w:tr>
      <w:tr w:rsidR="000C6AE5" w:rsidRPr="00B9331D" w:rsidTr="001E4D0B">
        <w:tc>
          <w:tcPr>
            <w:tcW w:w="603" w:type="dxa"/>
          </w:tcPr>
          <w:p w:rsidR="005F79AE" w:rsidRPr="00A823F9" w:rsidRDefault="005F79AE" w:rsidP="00B9331D">
            <w:pPr>
              <w:rPr>
                <w:rFonts w:ascii="Times New Roman" w:hAnsi="Times New Roman"/>
                <w:sz w:val="24"/>
              </w:rPr>
            </w:pPr>
          </w:p>
        </w:tc>
        <w:tc>
          <w:tcPr>
            <w:tcW w:w="5635" w:type="dxa"/>
            <w:vAlign w:val="center"/>
          </w:tcPr>
          <w:p w:rsidR="005F79AE" w:rsidRPr="00A823F9" w:rsidRDefault="005F79AE" w:rsidP="00B9331D">
            <w:pPr>
              <w:rPr>
                <w:rFonts w:ascii="Times New Roman" w:hAnsi="Times New Roman"/>
                <w:sz w:val="24"/>
              </w:rPr>
            </w:pPr>
          </w:p>
          <w:p w:rsidR="005F79AE" w:rsidRPr="00A823F9" w:rsidRDefault="005F79AE" w:rsidP="00B9331D">
            <w:pPr>
              <w:rPr>
                <w:rFonts w:ascii="Times New Roman" w:hAnsi="Times New Roman"/>
                <w:sz w:val="24"/>
              </w:rPr>
            </w:pPr>
          </w:p>
        </w:tc>
        <w:tc>
          <w:tcPr>
            <w:tcW w:w="5323" w:type="dxa"/>
            <w:vAlign w:val="center"/>
          </w:tcPr>
          <w:p w:rsidR="005F79AE" w:rsidRDefault="005F79AE" w:rsidP="00B9331D">
            <w:pPr>
              <w:ind w:left="284" w:hanging="284"/>
              <w:rPr>
                <w:rFonts w:ascii="Times New Roman" w:hAnsi="Times New Roman"/>
                <w:i/>
              </w:rPr>
            </w:pPr>
          </w:p>
          <w:p w:rsidR="00553CD8" w:rsidRPr="00A823F9" w:rsidRDefault="00553CD8" w:rsidP="00B9331D">
            <w:pPr>
              <w:ind w:left="284" w:hanging="284"/>
              <w:rPr>
                <w:rFonts w:ascii="Times New Roman" w:hAnsi="Times New Roman"/>
                <w:i/>
              </w:rPr>
            </w:pPr>
          </w:p>
        </w:tc>
        <w:tc>
          <w:tcPr>
            <w:tcW w:w="2282" w:type="dxa"/>
          </w:tcPr>
          <w:p w:rsidR="005F79AE" w:rsidRPr="00A823F9" w:rsidRDefault="00D45A0B" w:rsidP="00B9331D">
            <w:pPr>
              <w:rPr>
                <w:rFonts w:ascii="Times New Roman" w:hAnsi="Times New Roman"/>
                <w:noProof/>
              </w:rPr>
            </w:pPr>
            <w:r w:rsidRPr="00D45A0B">
              <w:rPr>
                <w:rFonts w:ascii="Times New Roman" w:hAnsi="Times New Roman"/>
                <w:noProof/>
              </w:rPr>
              <w:pict>
                <v:rect id="_x0000_s1141" style="position:absolute;margin-left:36pt;margin-top:6.1pt;width:35.25pt;height:24.45pt;z-index:252471296;visibility:visible;mso-position-horizontal-relative:left-margin-area;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">
                  <w10:wrap anchorx="margin"/>
                </v:rect>
              </w:pict>
            </w:r>
          </w:p>
        </w:tc>
      </w:tr>
    </w:tbl>
    <w:p w:rsidR="00666826" w:rsidRPr="00B9331D" w:rsidRDefault="00631B93" w:rsidP="00B9331D">
      <w:pPr>
        <w:pStyle w:val="Heading1"/>
        <w:numPr>
          <w:ilvl w:val="0"/>
          <w:numId w:val="0"/>
        </w:numPr>
        <w:pBdr>
          <w:top w:val="single" w:sz="4" w:space="1" w:color="auto"/>
          <w:bottom w:val="single" w:sz="4" w:space="1" w:color="auto"/>
        </w:pBdr>
        <w:jc w:val="center"/>
        <w:rPr>
          <w:rFonts w:cs="Times New Roman"/>
          <w:szCs w:val="28"/>
        </w:rPr>
      </w:pPr>
      <w:r w:rsidRPr="00B9331D">
        <w:rPr>
          <w:rFonts w:cs="Times New Roman"/>
          <w:szCs w:val="28"/>
        </w:rPr>
        <w:t>Section 3</w:t>
      </w:r>
      <w:r w:rsidR="0061349A" w:rsidRPr="00B9331D">
        <w:rPr>
          <w:rFonts w:cs="Times New Roman"/>
          <w:szCs w:val="28"/>
        </w:rPr>
        <w:t xml:space="preserve">: </w:t>
      </w:r>
      <w:r w:rsidR="00B43EC3" w:rsidRPr="00B9331D">
        <w:rPr>
          <w:rFonts w:cs="Times New Roman"/>
          <w:szCs w:val="28"/>
        </w:rPr>
        <w:t>Profits, Revenues, and Expenditures</w:t>
      </w:r>
      <w:r w:rsidR="00FD03AB" w:rsidRPr="00B9331D">
        <w:rPr>
          <w:rFonts w:cs="Times New Roman"/>
          <w:szCs w:val="28"/>
        </w:rPr>
        <w:t xml:space="preserve"> (PRE)</w:t>
      </w:r>
    </w:p>
    <w:tbl>
      <w:tblPr>
        <w:tblW w:w="5250"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93"/>
        <w:gridCol w:w="6362"/>
        <w:gridCol w:w="2520"/>
        <w:gridCol w:w="2032"/>
        <w:gridCol w:w="1928"/>
      </w:tblGrid>
      <w:tr w:rsidR="00CE7A2D" w:rsidRPr="00B9331D" w:rsidTr="00AD23E7">
        <w:tc>
          <w:tcPr>
            <w:tcW w:w="993" w:type="dxa"/>
            <w:shd w:val="clear" w:color="auto" w:fill="000000" w:themeFill="text1"/>
          </w:tcPr>
          <w:p w:rsidR="00C04A52" w:rsidRPr="00B9331D" w:rsidRDefault="00C04A52" w:rsidP="00B9331D">
            <w:pPr>
              <w:jc w:val="center"/>
              <w:rPr>
                <w:rFonts w:ascii="Times New Roman" w:hAnsi="Times New Roman"/>
                <w:b/>
              </w:rPr>
            </w:pPr>
          </w:p>
        </w:tc>
        <w:tc>
          <w:tcPr>
            <w:tcW w:w="6362" w:type="dxa"/>
            <w:shd w:val="clear" w:color="auto" w:fill="DBE5F1" w:themeFill="accent1" w:themeFillTint="33"/>
          </w:tcPr>
          <w:p w:rsidR="00C04A52" w:rsidRPr="00B9331D" w:rsidRDefault="00AD505D" w:rsidP="00B9331D">
            <w:pPr>
              <w:jc w:val="center"/>
              <w:rPr>
                <w:rFonts w:ascii="Times New Roman" w:hAnsi="Times New Roman"/>
                <w:b/>
                <w:sz w:val="24"/>
                <w:szCs w:val="24"/>
              </w:rPr>
            </w:pPr>
            <w:r w:rsidRPr="00B9331D">
              <w:rPr>
                <w:rFonts w:ascii="Times New Roman" w:hAnsi="Times New Roman"/>
                <w:b/>
                <w:sz w:val="24"/>
                <w:szCs w:val="24"/>
              </w:rPr>
              <w:t>QUESTION</w:t>
            </w:r>
          </w:p>
        </w:tc>
        <w:tc>
          <w:tcPr>
            <w:tcW w:w="4552" w:type="dxa"/>
            <w:gridSpan w:val="2"/>
            <w:shd w:val="clear" w:color="auto" w:fill="DBE5F1" w:themeFill="accent1" w:themeFillTint="33"/>
          </w:tcPr>
          <w:p w:rsidR="00C04A52" w:rsidRPr="00B9331D" w:rsidRDefault="00AD505D" w:rsidP="00B9331D">
            <w:pPr>
              <w:jc w:val="center"/>
              <w:rPr>
                <w:rFonts w:ascii="Times New Roman" w:hAnsi="Times New Roman"/>
                <w:b/>
                <w:sz w:val="24"/>
                <w:szCs w:val="24"/>
              </w:rPr>
            </w:pPr>
            <w:r w:rsidRPr="00B9331D">
              <w:rPr>
                <w:rFonts w:ascii="Times New Roman" w:hAnsi="Times New Roman"/>
                <w:b/>
                <w:sz w:val="24"/>
                <w:szCs w:val="24"/>
              </w:rPr>
              <w:t>CODES</w:t>
            </w:r>
          </w:p>
        </w:tc>
        <w:tc>
          <w:tcPr>
            <w:tcW w:w="1928" w:type="dxa"/>
            <w:shd w:val="clear" w:color="auto" w:fill="F2DBDB" w:themeFill="accent2" w:themeFillTint="33"/>
          </w:tcPr>
          <w:p w:rsidR="00C04A52" w:rsidRPr="00B9331D" w:rsidRDefault="00AD505D" w:rsidP="00B9331D">
            <w:pPr>
              <w:jc w:val="center"/>
              <w:rPr>
                <w:rFonts w:ascii="Times New Roman" w:hAnsi="Times New Roman"/>
                <w:b/>
                <w:sz w:val="24"/>
                <w:szCs w:val="24"/>
              </w:rPr>
            </w:pPr>
            <w:r w:rsidRPr="00B9331D">
              <w:rPr>
                <w:rFonts w:ascii="Times New Roman" w:hAnsi="Times New Roman"/>
                <w:b/>
                <w:sz w:val="24"/>
                <w:szCs w:val="24"/>
              </w:rPr>
              <w:t>ANSWER</w:t>
            </w:r>
          </w:p>
        </w:tc>
      </w:tr>
      <w:tr w:rsidR="00037CC7" w:rsidRPr="00B9331D" w:rsidTr="00AD23E7">
        <w:trPr>
          <w:trHeight w:val="924"/>
        </w:trPr>
        <w:tc>
          <w:tcPr>
            <w:tcW w:w="993" w:type="dxa"/>
            <w:vAlign w:val="center"/>
          </w:tcPr>
          <w:p w:rsidR="00037CC7" w:rsidRPr="00B9331D" w:rsidRDefault="00917DD1" w:rsidP="00B9331D">
            <w:pPr>
              <w:rPr>
                <w:rFonts w:ascii="Times New Roman" w:hAnsi="Times New Roman"/>
                <w:sz w:val="24"/>
              </w:rPr>
            </w:pPr>
            <w:r w:rsidRPr="00B9331D">
              <w:rPr>
                <w:rFonts w:ascii="Times New Roman" w:hAnsi="Times New Roman"/>
                <w:sz w:val="24"/>
              </w:rPr>
              <w:t>PRE1</w:t>
            </w:r>
          </w:p>
        </w:tc>
        <w:tc>
          <w:tcPr>
            <w:tcW w:w="6362" w:type="dxa"/>
            <w:vAlign w:val="center"/>
          </w:tcPr>
          <w:p w:rsidR="00B43EC3" w:rsidRPr="00B9331D" w:rsidRDefault="00B43EC3" w:rsidP="00B9331D">
            <w:pPr>
              <w:spacing w:line="360" w:lineRule="auto"/>
              <w:rPr>
                <w:rFonts w:ascii="Times New Roman" w:hAnsi="Times New Roman"/>
                <w:sz w:val="24"/>
              </w:rPr>
            </w:pPr>
            <w:r w:rsidRPr="00B9331D">
              <w:rPr>
                <w:rFonts w:ascii="Times New Roman" w:hAnsi="Times New Roman"/>
                <w:sz w:val="24"/>
              </w:rPr>
              <w:t>Does this business have a written business plan?</w:t>
            </w:r>
          </w:p>
        </w:tc>
        <w:tc>
          <w:tcPr>
            <w:tcW w:w="4552" w:type="dxa"/>
            <w:gridSpan w:val="2"/>
            <w:vAlign w:val="center"/>
          </w:tcPr>
          <w:p w:rsidR="00037CC7" w:rsidRPr="00B9331D" w:rsidRDefault="00B43EC3" w:rsidP="00B9331D">
            <w:pPr>
              <w:rPr>
                <w:rFonts w:ascii="Times New Roman" w:hAnsi="Times New Roman"/>
                <w:sz w:val="20"/>
                <w:szCs w:val="20"/>
              </w:rPr>
            </w:pPr>
            <w:r w:rsidRPr="00B9331D">
              <w:rPr>
                <w:rFonts w:ascii="Times New Roman" w:hAnsi="Times New Roman"/>
                <w:sz w:val="20"/>
                <w:szCs w:val="20"/>
              </w:rPr>
              <w:t>1= Yes</w:t>
            </w:r>
          </w:p>
          <w:p w:rsidR="00B43EC3" w:rsidRPr="00B9331D" w:rsidRDefault="005974EC" w:rsidP="00B9331D">
            <w:pPr>
              <w:rPr>
                <w:rFonts w:ascii="Times New Roman" w:hAnsi="Times New Roman"/>
                <w:sz w:val="20"/>
                <w:szCs w:val="20"/>
              </w:rPr>
            </w:pPr>
            <w:r w:rsidRPr="00B9331D">
              <w:rPr>
                <w:rFonts w:ascii="Times New Roman" w:hAnsi="Times New Roman"/>
                <w:sz w:val="20"/>
                <w:szCs w:val="20"/>
              </w:rPr>
              <w:t>2 = No</w:t>
            </w:r>
          </w:p>
          <w:p w:rsidR="00B43EC3" w:rsidRPr="00B9331D" w:rsidRDefault="00795FAF" w:rsidP="00B9331D">
            <w:pPr>
              <w:rPr>
                <w:rFonts w:ascii="Times New Roman" w:hAnsi="Times New Roman"/>
              </w:rPr>
            </w:pPr>
            <w:r w:rsidRPr="00B9331D">
              <w:rPr>
                <w:rFonts w:ascii="Times New Roman" w:hAnsi="Times New Roman"/>
                <w:sz w:val="20"/>
                <w:szCs w:val="20"/>
              </w:rPr>
              <w:t>3</w:t>
            </w:r>
            <w:r w:rsidR="00B43EC3" w:rsidRPr="00B9331D">
              <w:rPr>
                <w:rFonts w:ascii="Times New Roman" w:hAnsi="Times New Roman"/>
                <w:sz w:val="20"/>
                <w:szCs w:val="20"/>
              </w:rPr>
              <w:t xml:space="preserve"> = </w:t>
            </w:r>
            <w:r w:rsidRPr="00B9331D">
              <w:rPr>
                <w:rFonts w:ascii="Times New Roman" w:hAnsi="Times New Roman"/>
                <w:sz w:val="20"/>
                <w:szCs w:val="20"/>
              </w:rPr>
              <w:t>I don’t know about business plan</w:t>
            </w:r>
          </w:p>
        </w:tc>
        <w:tc>
          <w:tcPr>
            <w:tcW w:w="1928" w:type="dxa"/>
          </w:tcPr>
          <w:p w:rsidR="00037CC7" w:rsidRPr="00B9331D" w:rsidRDefault="00037CC7" w:rsidP="00B9331D">
            <w:pPr>
              <w:rPr>
                <w:rFonts w:ascii="Times New Roman" w:hAnsi="Times New Roman"/>
              </w:rPr>
            </w:pPr>
          </w:p>
          <w:p w:rsidR="007436A4" w:rsidRPr="00B9331D" w:rsidRDefault="00D45A0B" w:rsidP="00B9331D">
            <w:pPr>
              <w:rPr>
                <w:rFonts w:ascii="Times New Roman" w:hAnsi="Times New Roman"/>
              </w:rPr>
            </w:pPr>
            <w:r w:rsidRPr="00D45A0B">
              <w:rPr>
                <w:rFonts w:ascii="Times New Roman" w:hAnsi="Times New Roman"/>
                <w:noProof/>
              </w:rPr>
              <w:pict>
                <v:rect id="_x0000_s1140" style="position:absolute;margin-left:28.8pt;margin-top:7.45pt;width:35.3pt;height:24.5pt;z-index:252048384;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">
                  <w10:wrap anchorx="margin"/>
                </v:rect>
              </w:pict>
            </w:r>
          </w:p>
          <w:p w:rsidR="00B43EC3" w:rsidRPr="00B9331D" w:rsidRDefault="00B43EC3" w:rsidP="00B9331D">
            <w:pPr>
              <w:rPr>
                <w:rFonts w:ascii="Times New Roman" w:hAnsi="Times New Roman"/>
              </w:rPr>
            </w:pPr>
          </w:p>
          <w:p w:rsidR="00B43EC3" w:rsidRPr="00B9331D" w:rsidRDefault="00B43EC3" w:rsidP="00B9331D">
            <w:pPr>
              <w:rPr>
                <w:rFonts w:ascii="Times New Roman" w:hAnsi="Times New Roman"/>
              </w:rPr>
            </w:pPr>
          </w:p>
          <w:p w:rsidR="007436A4" w:rsidRPr="00B9331D" w:rsidRDefault="007436A4" w:rsidP="00B9331D">
            <w:pPr>
              <w:rPr>
                <w:rFonts w:ascii="Times New Roman" w:hAnsi="Times New Roman"/>
              </w:rPr>
            </w:pPr>
          </w:p>
        </w:tc>
      </w:tr>
      <w:tr w:rsidR="00037CC7" w:rsidRPr="00B9331D" w:rsidTr="00AD23E7">
        <w:trPr>
          <w:trHeight w:val="978"/>
        </w:trPr>
        <w:tc>
          <w:tcPr>
            <w:tcW w:w="993" w:type="dxa"/>
            <w:vAlign w:val="center"/>
          </w:tcPr>
          <w:p w:rsidR="00037CC7" w:rsidRPr="00B9331D" w:rsidRDefault="00917DD1" w:rsidP="00B9331D">
            <w:pPr>
              <w:rPr>
                <w:rFonts w:ascii="Times New Roman" w:hAnsi="Times New Roman"/>
                <w:sz w:val="24"/>
              </w:rPr>
            </w:pPr>
            <w:r w:rsidRPr="00B9331D">
              <w:rPr>
                <w:rFonts w:ascii="Times New Roman" w:hAnsi="Times New Roman"/>
                <w:sz w:val="24"/>
              </w:rPr>
              <w:lastRenderedPageBreak/>
              <w:t>PRE2</w:t>
            </w:r>
          </w:p>
        </w:tc>
        <w:tc>
          <w:tcPr>
            <w:tcW w:w="6362" w:type="dxa"/>
            <w:vAlign w:val="center"/>
          </w:tcPr>
          <w:p w:rsidR="00037CC7" w:rsidRPr="00B9331D" w:rsidRDefault="00B43EC3" w:rsidP="00B9331D">
            <w:pPr>
              <w:spacing w:line="360" w:lineRule="auto"/>
              <w:rPr>
                <w:rFonts w:ascii="Times New Roman" w:hAnsi="Times New Roman"/>
                <w:sz w:val="24"/>
              </w:rPr>
            </w:pPr>
            <w:r w:rsidRPr="00B9331D">
              <w:rPr>
                <w:rFonts w:ascii="Times New Roman" w:hAnsi="Times New Roman"/>
                <w:sz w:val="24"/>
              </w:rPr>
              <w:t>Does this business have a written annual budget?</w:t>
            </w:r>
          </w:p>
          <w:p w:rsidR="005974EC" w:rsidRPr="00B9331D" w:rsidRDefault="005974EC" w:rsidP="00B9331D">
            <w:pPr>
              <w:spacing w:line="360" w:lineRule="auto"/>
              <w:rPr>
                <w:rFonts w:ascii="Times New Roman" w:hAnsi="Times New Roman"/>
                <w:i/>
                <w:sz w:val="24"/>
              </w:rPr>
            </w:pPr>
            <w:r w:rsidRPr="00B9331D">
              <w:rPr>
                <w:rFonts w:ascii="Times New Roman" w:hAnsi="Times New Roman"/>
                <w:i/>
                <w:sz w:val="20"/>
              </w:rPr>
              <w:t>Ask respondent to see the written budget</w:t>
            </w:r>
          </w:p>
        </w:tc>
        <w:tc>
          <w:tcPr>
            <w:tcW w:w="4552" w:type="dxa"/>
            <w:gridSpan w:val="2"/>
            <w:vAlign w:val="center"/>
          </w:tcPr>
          <w:p w:rsidR="00B176EB" w:rsidRPr="00B9331D" w:rsidRDefault="00B43EC3" w:rsidP="00B9331D">
            <w:pPr>
              <w:rPr>
                <w:rFonts w:ascii="Times New Roman" w:hAnsi="Times New Roman"/>
                <w:sz w:val="20"/>
                <w:szCs w:val="20"/>
              </w:rPr>
            </w:pPr>
            <w:r w:rsidRPr="00B9331D">
              <w:rPr>
                <w:rFonts w:ascii="Times New Roman" w:hAnsi="Times New Roman"/>
                <w:sz w:val="20"/>
                <w:szCs w:val="20"/>
              </w:rPr>
              <w:t>1= Yes and can show</w:t>
            </w:r>
          </w:p>
          <w:p w:rsidR="00B43EC3" w:rsidRPr="00B9331D" w:rsidRDefault="00B43EC3" w:rsidP="00B9331D">
            <w:pPr>
              <w:rPr>
                <w:rFonts w:ascii="Times New Roman" w:hAnsi="Times New Roman"/>
                <w:sz w:val="20"/>
                <w:szCs w:val="20"/>
              </w:rPr>
            </w:pPr>
            <w:r w:rsidRPr="00B9331D">
              <w:rPr>
                <w:rFonts w:ascii="Times New Roman" w:hAnsi="Times New Roman"/>
                <w:sz w:val="20"/>
                <w:szCs w:val="20"/>
              </w:rPr>
              <w:t>2 = Yes but cannot show</w:t>
            </w:r>
          </w:p>
          <w:p w:rsidR="00037CC7" w:rsidRPr="00B9331D" w:rsidRDefault="00B43EC3" w:rsidP="00B9331D">
            <w:pPr>
              <w:rPr>
                <w:rFonts w:ascii="Times New Roman" w:hAnsi="Times New Roman"/>
                <w:sz w:val="20"/>
                <w:szCs w:val="20"/>
              </w:rPr>
            </w:pPr>
            <w:r w:rsidRPr="00B9331D">
              <w:rPr>
                <w:rFonts w:ascii="Times New Roman" w:hAnsi="Times New Roman"/>
                <w:sz w:val="20"/>
                <w:szCs w:val="20"/>
              </w:rPr>
              <w:t>3 = No</w:t>
            </w:r>
          </w:p>
        </w:tc>
        <w:tc>
          <w:tcPr>
            <w:tcW w:w="1928" w:type="dxa"/>
          </w:tcPr>
          <w:p w:rsidR="00037CC7" w:rsidRPr="00B9331D" w:rsidRDefault="00037CC7" w:rsidP="00B9331D">
            <w:pPr>
              <w:rPr>
                <w:rFonts w:ascii="Times New Roman" w:hAnsi="Times New Roman"/>
              </w:rPr>
            </w:pPr>
          </w:p>
          <w:p w:rsidR="007436A4" w:rsidRPr="00B9331D" w:rsidRDefault="00D45A0B" w:rsidP="00B9331D">
            <w:pPr>
              <w:rPr>
                <w:rFonts w:ascii="Times New Roman" w:hAnsi="Times New Roman"/>
              </w:rPr>
            </w:pPr>
            <w:r w:rsidRPr="00D45A0B">
              <w:rPr>
                <w:rFonts w:ascii="Times New Roman" w:hAnsi="Times New Roman"/>
                <w:noProof/>
              </w:rPr>
              <w:pict>
                <v:rect id="_x0000_s1139" style="position:absolute;margin-left:28.8pt;margin-top:6.2pt;width:35.3pt;height:24.5pt;z-index:252050432;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">
                  <w10:wrap anchorx="margin"/>
                </v:rect>
              </w:pict>
            </w:r>
          </w:p>
          <w:p w:rsidR="007436A4" w:rsidRPr="00B9331D" w:rsidRDefault="007436A4" w:rsidP="00B9331D">
            <w:pPr>
              <w:rPr>
                <w:rFonts w:ascii="Times New Roman" w:hAnsi="Times New Roman"/>
              </w:rPr>
            </w:pPr>
          </w:p>
          <w:p w:rsidR="007436A4" w:rsidRPr="00B9331D" w:rsidRDefault="007436A4" w:rsidP="00B9331D">
            <w:pPr>
              <w:rPr>
                <w:rFonts w:ascii="Times New Roman" w:hAnsi="Times New Roman"/>
              </w:rPr>
            </w:pPr>
          </w:p>
          <w:p w:rsidR="007436A4" w:rsidRPr="00B9331D" w:rsidRDefault="007436A4" w:rsidP="00B9331D">
            <w:pPr>
              <w:rPr>
                <w:rFonts w:ascii="Times New Roman" w:hAnsi="Times New Roman"/>
              </w:rPr>
            </w:pPr>
          </w:p>
        </w:tc>
      </w:tr>
      <w:tr w:rsidR="00C04A52" w:rsidRPr="00B9331D" w:rsidTr="00AD23E7">
        <w:tc>
          <w:tcPr>
            <w:tcW w:w="993" w:type="dxa"/>
            <w:vAlign w:val="center"/>
          </w:tcPr>
          <w:p w:rsidR="00C04A52" w:rsidRPr="00B9331D" w:rsidRDefault="00917DD1" w:rsidP="00B9331D">
            <w:pPr>
              <w:rPr>
                <w:rFonts w:ascii="Times New Roman" w:hAnsi="Times New Roman"/>
                <w:sz w:val="24"/>
              </w:rPr>
            </w:pPr>
            <w:r w:rsidRPr="00B9331D">
              <w:rPr>
                <w:rFonts w:ascii="Times New Roman" w:hAnsi="Times New Roman"/>
                <w:sz w:val="24"/>
              </w:rPr>
              <w:t>PRE3</w:t>
            </w:r>
          </w:p>
        </w:tc>
        <w:tc>
          <w:tcPr>
            <w:tcW w:w="6362" w:type="dxa"/>
            <w:vAlign w:val="center"/>
          </w:tcPr>
          <w:p w:rsidR="00C04A52" w:rsidRPr="00B9331D" w:rsidRDefault="00B43EC3" w:rsidP="00B9331D">
            <w:pPr>
              <w:spacing w:line="360" w:lineRule="auto"/>
              <w:rPr>
                <w:rFonts w:ascii="Times New Roman" w:hAnsi="Times New Roman"/>
                <w:sz w:val="24"/>
              </w:rPr>
            </w:pPr>
            <w:r w:rsidRPr="00B9331D">
              <w:rPr>
                <w:rFonts w:ascii="Times New Roman" w:hAnsi="Times New Roman"/>
                <w:sz w:val="24"/>
              </w:rPr>
              <w:t>Do you keep financial records or accounts for this business?</w:t>
            </w:r>
          </w:p>
          <w:p w:rsidR="005974EC" w:rsidRPr="00B9331D" w:rsidRDefault="005974EC" w:rsidP="00B9331D">
            <w:pPr>
              <w:spacing w:line="360" w:lineRule="auto"/>
              <w:rPr>
                <w:rFonts w:ascii="Times New Roman" w:hAnsi="Times New Roman"/>
                <w:b/>
                <w:sz w:val="24"/>
              </w:rPr>
            </w:pPr>
            <w:r w:rsidRPr="00B9331D">
              <w:rPr>
                <w:rFonts w:ascii="Times New Roman" w:hAnsi="Times New Roman"/>
                <w:i/>
                <w:sz w:val="20"/>
              </w:rPr>
              <w:t xml:space="preserve">Ask respondent to see the </w:t>
            </w:r>
            <w:r w:rsidR="0014643F" w:rsidRPr="00B9331D">
              <w:rPr>
                <w:rFonts w:ascii="Times New Roman" w:hAnsi="Times New Roman"/>
                <w:i/>
                <w:sz w:val="20"/>
              </w:rPr>
              <w:t>financial records</w:t>
            </w:r>
          </w:p>
        </w:tc>
        <w:tc>
          <w:tcPr>
            <w:tcW w:w="4552" w:type="dxa"/>
            <w:gridSpan w:val="2"/>
            <w:vAlign w:val="center"/>
          </w:tcPr>
          <w:p w:rsidR="00183164" w:rsidRPr="00B9331D" w:rsidRDefault="00B43EC3" w:rsidP="00B9331D">
            <w:pPr>
              <w:rPr>
                <w:rFonts w:ascii="Times New Roman" w:hAnsi="Times New Roman"/>
                <w:sz w:val="20"/>
                <w:szCs w:val="20"/>
              </w:rPr>
            </w:pPr>
            <w:r w:rsidRPr="00B9331D">
              <w:rPr>
                <w:rFonts w:ascii="Times New Roman" w:hAnsi="Times New Roman"/>
                <w:sz w:val="20"/>
                <w:szCs w:val="20"/>
              </w:rPr>
              <w:t>1 = Yes and shows records</w:t>
            </w:r>
          </w:p>
          <w:p w:rsidR="00B43EC3" w:rsidRPr="00B9331D" w:rsidRDefault="00B43EC3" w:rsidP="00B9331D">
            <w:pPr>
              <w:rPr>
                <w:rFonts w:ascii="Times New Roman" w:hAnsi="Times New Roman"/>
                <w:sz w:val="20"/>
                <w:szCs w:val="20"/>
              </w:rPr>
            </w:pPr>
            <w:r w:rsidRPr="00B9331D">
              <w:rPr>
                <w:rFonts w:ascii="Times New Roman" w:hAnsi="Times New Roman"/>
                <w:sz w:val="20"/>
                <w:szCs w:val="20"/>
              </w:rPr>
              <w:t>2 = Yes and shows disorganized personal notes</w:t>
            </w:r>
          </w:p>
          <w:p w:rsidR="00B43EC3" w:rsidRPr="00B9331D" w:rsidRDefault="00B43EC3" w:rsidP="00B9331D">
            <w:pPr>
              <w:rPr>
                <w:rFonts w:ascii="Times New Roman" w:hAnsi="Times New Roman"/>
                <w:sz w:val="20"/>
                <w:szCs w:val="20"/>
              </w:rPr>
            </w:pPr>
            <w:r w:rsidRPr="00B9331D">
              <w:rPr>
                <w:rFonts w:ascii="Times New Roman" w:hAnsi="Times New Roman"/>
                <w:sz w:val="20"/>
                <w:szCs w:val="20"/>
              </w:rPr>
              <w:t>3 = Yes but cannot show</w:t>
            </w:r>
            <w:r w:rsidR="00F010D3" w:rsidRPr="00B9331D">
              <w:rPr>
                <w:rFonts w:ascii="Times New Roman" w:hAnsi="Times New Roman"/>
                <w:sz w:val="20"/>
                <w:szCs w:val="20"/>
              </w:rPr>
              <w:t xml:space="preserve"> because cannot find</w:t>
            </w:r>
          </w:p>
          <w:p w:rsidR="00F010D3" w:rsidRPr="00B9331D" w:rsidRDefault="00595FE4" w:rsidP="00B9331D">
            <w:pPr>
              <w:rPr>
                <w:rFonts w:ascii="Times New Roman" w:hAnsi="Times New Roman"/>
                <w:sz w:val="20"/>
                <w:szCs w:val="20"/>
              </w:rPr>
            </w:pPr>
            <w:r w:rsidRPr="00B9331D">
              <w:rPr>
                <w:rFonts w:ascii="Times New Roman" w:hAnsi="Times New Roman"/>
                <w:sz w:val="20"/>
                <w:szCs w:val="20"/>
              </w:rPr>
              <w:t>4</w:t>
            </w:r>
            <w:r w:rsidR="00F010D3" w:rsidRPr="00B9331D">
              <w:rPr>
                <w:rFonts w:ascii="Times New Roman" w:hAnsi="Times New Roman"/>
                <w:sz w:val="20"/>
                <w:szCs w:val="20"/>
              </w:rPr>
              <w:t xml:space="preserve"> = Yes but cannot show because with accountant</w:t>
            </w:r>
          </w:p>
          <w:p w:rsidR="002360DF" w:rsidRPr="00B9331D" w:rsidRDefault="00595FE4" w:rsidP="00B9331D">
            <w:pPr>
              <w:rPr>
                <w:rFonts w:ascii="Times New Roman" w:hAnsi="Times New Roman"/>
                <w:sz w:val="20"/>
                <w:szCs w:val="20"/>
              </w:rPr>
            </w:pPr>
            <w:r w:rsidRPr="00B9331D">
              <w:rPr>
                <w:rFonts w:ascii="Times New Roman" w:hAnsi="Times New Roman"/>
                <w:sz w:val="20"/>
                <w:szCs w:val="20"/>
              </w:rPr>
              <w:t>5</w:t>
            </w:r>
            <w:r w:rsidR="002360DF" w:rsidRPr="00B9331D">
              <w:rPr>
                <w:rFonts w:ascii="Times New Roman" w:hAnsi="Times New Roman"/>
                <w:sz w:val="20"/>
                <w:szCs w:val="20"/>
              </w:rPr>
              <w:t>=</w:t>
            </w:r>
            <w:r w:rsidR="002360DF" w:rsidRPr="00B9331D">
              <w:rPr>
                <w:rFonts w:ascii="Times New Roman" w:hAnsi="Times New Roman"/>
                <w:sz w:val="20"/>
              </w:rPr>
              <w:t xml:space="preserve">  Yes but cannot show because is not willing</w:t>
            </w:r>
          </w:p>
          <w:p w:rsidR="00FE6B19" w:rsidRPr="00B9331D" w:rsidRDefault="00595FE4" w:rsidP="00B9331D">
            <w:pPr>
              <w:rPr>
                <w:rFonts w:ascii="Times New Roman" w:hAnsi="Times New Roman"/>
                <w:sz w:val="20"/>
                <w:szCs w:val="20"/>
              </w:rPr>
            </w:pPr>
            <w:r w:rsidRPr="00B9331D">
              <w:rPr>
                <w:rStyle w:val="CommentReference"/>
                <w:rFonts w:ascii="Times New Roman" w:hAnsi="Times New Roman"/>
                <w:sz w:val="20"/>
              </w:rPr>
              <w:t>6</w:t>
            </w:r>
            <w:r w:rsidR="00B43EC3" w:rsidRPr="00B9331D">
              <w:rPr>
                <w:rFonts w:ascii="Times New Roman" w:hAnsi="Times New Roman"/>
                <w:sz w:val="20"/>
                <w:szCs w:val="20"/>
              </w:rPr>
              <w:t xml:space="preserve"> = No</w:t>
            </w:r>
          </w:p>
        </w:tc>
        <w:tc>
          <w:tcPr>
            <w:tcW w:w="1928" w:type="dxa"/>
          </w:tcPr>
          <w:p w:rsidR="00B176EB" w:rsidRPr="00B9331D" w:rsidRDefault="00B176EB" w:rsidP="00B9331D">
            <w:pPr>
              <w:rPr>
                <w:rFonts w:ascii="Times New Roman" w:hAnsi="Times New Roman"/>
              </w:rPr>
            </w:pPr>
          </w:p>
          <w:p w:rsidR="00183164" w:rsidRPr="00B9331D" w:rsidRDefault="00D45A0B" w:rsidP="00B9331D">
            <w:pPr>
              <w:rPr>
                <w:rFonts w:ascii="Times New Roman" w:hAnsi="Times New Roman"/>
              </w:rPr>
            </w:pPr>
            <w:r w:rsidRPr="00D45A0B">
              <w:rPr>
                <w:rFonts w:ascii="Times New Roman" w:hAnsi="Times New Roman"/>
                <w:noProof/>
              </w:rPr>
              <w:pict>
                <v:rect id="_x0000_s1138" style="position:absolute;margin-left:28.8pt;margin-top:3.9pt;width:35.3pt;height:24.5pt;z-index:252052480;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">
                  <w10:wrap anchorx="margin"/>
                </v:rect>
              </w:pict>
            </w:r>
          </w:p>
          <w:p w:rsidR="007436A4" w:rsidRPr="00B9331D" w:rsidRDefault="007436A4" w:rsidP="00B9331D">
            <w:pPr>
              <w:rPr>
                <w:rFonts w:ascii="Times New Roman" w:hAnsi="Times New Roman"/>
              </w:rPr>
            </w:pPr>
          </w:p>
          <w:p w:rsidR="007436A4" w:rsidRPr="00B9331D" w:rsidRDefault="007436A4" w:rsidP="00B9331D">
            <w:pPr>
              <w:rPr>
                <w:rFonts w:ascii="Times New Roman" w:hAnsi="Times New Roman"/>
              </w:rPr>
            </w:pPr>
          </w:p>
          <w:p w:rsidR="007436A4" w:rsidRPr="00B9331D" w:rsidRDefault="007436A4" w:rsidP="00B9331D">
            <w:pPr>
              <w:rPr>
                <w:rFonts w:ascii="Times New Roman" w:hAnsi="Times New Roman"/>
              </w:rPr>
            </w:pPr>
          </w:p>
        </w:tc>
      </w:tr>
      <w:tr w:rsidR="00FB0240" w:rsidRPr="00B9331D" w:rsidTr="00AD23E7">
        <w:tc>
          <w:tcPr>
            <w:tcW w:w="993" w:type="dxa"/>
            <w:vAlign w:val="center"/>
          </w:tcPr>
          <w:p w:rsidR="00FB0240" w:rsidRPr="00B9331D" w:rsidRDefault="00FB0240" w:rsidP="00B9331D">
            <w:pPr>
              <w:rPr>
                <w:rFonts w:ascii="Times New Roman" w:hAnsi="Times New Roman"/>
                <w:sz w:val="24"/>
              </w:rPr>
            </w:pPr>
            <w:r w:rsidRPr="00B9331D">
              <w:rPr>
                <w:rFonts w:ascii="Times New Roman" w:hAnsi="Times New Roman"/>
                <w:sz w:val="24"/>
              </w:rPr>
              <w:t>PRE4</w:t>
            </w:r>
          </w:p>
        </w:tc>
        <w:tc>
          <w:tcPr>
            <w:tcW w:w="12842" w:type="dxa"/>
            <w:gridSpan w:val="4"/>
            <w:vAlign w:val="center"/>
          </w:tcPr>
          <w:p w:rsidR="00FB0240" w:rsidRPr="00B9331D" w:rsidRDefault="00FB0240" w:rsidP="00B9331D">
            <w:pPr>
              <w:rPr>
                <w:rFonts w:ascii="Times New Roman" w:hAnsi="Times New Roman"/>
                <w:sz w:val="24"/>
              </w:rPr>
            </w:pPr>
          </w:p>
          <w:p w:rsidR="00FB0240" w:rsidRPr="00B9331D" w:rsidRDefault="00FB0240" w:rsidP="00B9331D">
            <w:pPr>
              <w:rPr>
                <w:rFonts w:ascii="Times New Roman" w:hAnsi="Times New Roman"/>
                <w:sz w:val="24"/>
              </w:rPr>
            </w:pPr>
            <w:r w:rsidRPr="00B9331D">
              <w:rPr>
                <w:rFonts w:ascii="Times New Roman" w:hAnsi="Times New Roman"/>
                <w:sz w:val="24"/>
              </w:rPr>
              <w:t xml:space="preserve">What was the average </w:t>
            </w:r>
            <w:r w:rsidRPr="00B9331D">
              <w:rPr>
                <w:rFonts w:ascii="Times New Roman" w:hAnsi="Times New Roman"/>
                <w:b/>
                <w:sz w:val="24"/>
              </w:rPr>
              <w:t>daily</w:t>
            </w:r>
            <w:r w:rsidRPr="00B9331D">
              <w:rPr>
                <w:rFonts w:ascii="Times New Roman" w:hAnsi="Times New Roman"/>
                <w:sz w:val="24"/>
              </w:rPr>
              <w:t xml:space="preserve"> total income the business earned during the last seven working days after paying all expenses, including salaries, rents, materials, </w:t>
            </w:r>
            <w:proofErr w:type="gramStart"/>
            <w:r w:rsidRPr="00B9331D">
              <w:rPr>
                <w:rFonts w:ascii="Times New Roman" w:hAnsi="Times New Roman"/>
                <w:sz w:val="24"/>
              </w:rPr>
              <w:t>etc.</w:t>
            </w:r>
            <w:proofErr w:type="gramEnd"/>
            <w:r w:rsidRPr="00B9331D">
              <w:rPr>
                <w:rFonts w:ascii="Times New Roman" w:hAnsi="Times New Roman"/>
                <w:sz w:val="24"/>
              </w:rPr>
              <w:t xml:space="preserve">  Expenses include payments to business owners if these were paid as a salary.  That is, what were </w:t>
            </w:r>
            <w:r w:rsidRPr="00B9331D">
              <w:rPr>
                <w:rFonts w:ascii="Times New Roman" w:hAnsi="Times New Roman"/>
                <w:b/>
                <w:sz w:val="24"/>
              </w:rPr>
              <w:t>the average daily profits</w:t>
            </w:r>
            <w:r w:rsidRPr="00B9331D">
              <w:rPr>
                <w:rFonts w:ascii="Times New Roman" w:hAnsi="Times New Roman"/>
                <w:sz w:val="24"/>
              </w:rPr>
              <w:t xml:space="preserve"> of your business in the last seven days? </w:t>
            </w:r>
            <w:r w:rsidRPr="00B9331D">
              <w:rPr>
                <w:rFonts w:ascii="Times New Roman" w:hAnsi="Times New Roman"/>
                <w:i/>
                <w:sz w:val="24"/>
              </w:rPr>
              <w:t>Ask for exact amount but can complement with range information (min and max)</w:t>
            </w:r>
          </w:p>
          <w:p w:rsidR="00FB0240" w:rsidRPr="00B9331D" w:rsidRDefault="00FB0240" w:rsidP="00B9331D">
            <w:pPr>
              <w:ind w:left="284" w:hanging="284"/>
              <w:jc w:val="center"/>
              <w:rPr>
                <w:rFonts w:ascii="Times New Roman" w:hAnsi="Times New Roman"/>
                <w:b/>
                <w:sz w:val="20"/>
                <w:szCs w:val="20"/>
              </w:rPr>
            </w:pPr>
          </w:p>
          <w:p w:rsidR="00FB0240" w:rsidRPr="00B9331D" w:rsidRDefault="00FB0240" w:rsidP="00B9331D">
            <w:pPr>
              <w:jc w:val="center"/>
              <w:rPr>
                <w:rFonts w:ascii="Times New Roman" w:hAnsi="Times New Roman"/>
                <w:b/>
                <w:sz w:val="24"/>
                <w:szCs w:val="24"/>
              </w:rPr>
            </w:pPr>
            <w:r w:rsidRPr="00B9331D">
              <w:rPr>
                <w:rFonts w:ascii="Times New Roman" w:hAnsi="Times New Roman"/>
                <w:b/>
                <w:sz w:val="24"/>
                <w:szCs w:val="24"/>
              </w:rPr>
              <w:t>AVERAGE DAILY PROFITS</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4269"/>
              <w:gridCol w:w="4270"/>
              <w:gridCol w:w="4270"/>
            </w:tblGrid>
            <w:tr w:rsidR="00FB0240" w:rsidRPr="00B9331D" w:rsidTr="00CF450B">
              <w:tc>
                <w:tcPr>
                  <w:tcW w:w="4269" w:type="dxa"/>
                </w:tcPr>
                <w:p w:rsidR="00FB0240" w:rsidRPr="00B9331D" w:rsidRDefault="00D45A0B" w:rsidP="00B9331D">
                  <w:pPr>
                    <w:rPr>
                      <w:rFonts w:ascii="Times New Roman" w:hAnsi="Times New Roman"/>
                    </w:rPr>
                  </w:pPr>
                  <w:r w:rsidRPr="00D45A0B">
                    <w:rPr>
                      <w:rFonts w:ascii="Times New Roman" w:hAnsi="Times New Roman"/>
                      <w:noProof/>
                    </w:rPr>
                    <w:pict>
                      <v:rect id="Rectangle 323" o:spid="_x0000_s1137" style="position:absolute;margin-left:8.4pt;margin-top:8.15pt;width:184.7pt;height:36pt;z-index:25239347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" fillcolor="white [3201]" strokecolor="#d8d8d8 [2732]" strokeweight="2pt">
                        <v:path arrowok="t"/>
                        <v:textbox style="mso-next-textbox:#Rectangle 323">
                          <w:txbxContent>
                            <w:p w:rsidR="004721E3" w:rsidRPr="007436A4" w:rsidRDefault="004721E3" w:rsidP="007436A4">
                              <w:pPr>
                                <w:jc w:val="center"/>
                                <w:rPr>
                                  <w:color w:val="D9D9D9" w:themeColor="background1" w:themeShade="D9"/>
                                </w:rPr>
                              </w:pPr>
                              <w:r>
                                <w:rPr>
                                  <w:color w:val="D9D9D9" w:themeColor="background1" w:themeShade="D9"/>
                                </w:rPr>
                                <w:t>MIN</w:t>
                              </w:r>
                            </w:p>
                          </w:txbxContent>
                        </v:textbox>
                      </v:rect>
                    </w:pict>
                  </w:r>
                </w:p>
              </w:tc>
              <w:tc>
                <w:tcPr>
                  <w:tcW w:w="4270" w:type="dxa"/>
                </w:tcPr>
                <w:p w:rsidR="00FB0240" w:rsidRPr="00B9331D" w:rsidRDefault="00FB0240" w:rsidP="00B9331D">
                  <w:pPr>
                    <w:jc w:val="center"/>
                    <w:rPr>
                      <w:rFonts w:ascii="Times New Roman" w:hAnsi="Times New Roman"/>
                    </w:rPr>
                  </w:pPr>
                </w:p>
                <w:p w:rsidR="00FB0240" w:rsidRPr="00B9331D" w:rsidRDefault="00D45A0B" w:rsidP="00B9331D">
                  <w:pPr>
                    <w:jc w:val="center"/>
                    <w:rPr>
                      <w:rFonts w:ascii="Times New Roman" w:hAnsi="Times New Roman"/>
                    </w:rPr>
                  </w:pPr>
                  <w:r w:rsidRPr="00D45A0B">
                    <w:rPr>
                      <w:rFonts w:ascii="Times New Roman" w:hAnsi="Times New Roman"/>
                      <w:noProof/>
                    </w:rPr>
                    <w:pict>
                      <v:rect id="Rectangle 324" o:spid="_x0000_s1136" style="position:absolute;left:0;text-align:left;margin-left:7.15pt;margin-top:0;width:184.75pt;height:36pt;z-index:25239244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" fillcolor="white [3201]" strokecolor="black [3200]" strokeweight="2pt">
                        <v:path arrowok="t"/>
                      </v:rect>
                    </w:pict>
                  </w:r>
                </w:p>
                <w:p w:rsidR="00FB0240" w:rsidRPr="00B9331D" w:rsidRDefault="00FB0240" w:rsidP="00B9331D">
                  <w:pPr>
                    <w:jc w:val="center"/>
                    <w:rPr>
                      <w:rFonts w:ascii="Times New Roman" w:hAnsi="Times New Roman"/>
                    </w:rPr>
                  </w:pPr>
                </w:p>
              </w:tc>
              <w:tc>
                <w:tcPr>
                  <w:tcW w:w="4270" w:type="dxa"/>
                </w:tcPr>
                <w:p w:rsidR="00FB0240" w:rsidRPr="00B9331D" w:rsidRDefault="00D45A0B" w:rsidP="00B9331D">
                  <w:pPr>
                    <w:rPr>
                      <w:rFonts w:ascii="Times New Roman" w:hAnsi="Times New Roman"/>
                    </w:rPr>
                  </w:pPr>
                  <w:r w:rsidRPr="00D45A0B">
                    <w:rPr>
                      <w:rFonts w:ascii="Times New Roman" w:hAnsi="Times New Roman"/>
                      <w:noProof/>
                    </w:rPr>
                    <w:pict>
                      <v:rect id="Rectangle 325" o:spid="_x0000_s1135" style="position:absolute;margin-left:6.8pt;margin-top:8.15pt;width:184.7pt;height:36pt;z-index:252394496;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" fillcolor="white [3201]" strokecolor="#d8d8d8 [2732]" strokeweight="2pt">
                        <v:path arrowok="t"/>
                        <v:textbox style="mso-next-textbox:#Rectangle 325">
                          <w:txbxContent>
                            <w:p w:rsidR="004721E3" w:rsidRPr="007436A4" w:rsidRDefault="004721E3" w:rsidP="007436A4">
                              <w:pPr>
                                <w:jc w:val="center"/>
                                <w:rPr>
                                  <w:color w:val="D9D9D9" w:themeColor="background1" w:themeShade="D9"/>
                                </w:rPr>
                              </w:pPr>
                              <w:r>
                                <w:rPr>
                                  <w:color w:val="D9D9D9" w:themeColor="background1" w:themeShade="D9"/>
                                </w:rPr>
                                <w:t>MAX</w:t>
                              </w:r>
                            </w:p>
                          </w:txbxContent>
                        </v:textbox>
                      </v:rect>
                    </w:pict>
                  </w:r>
                </w:p>
                <w:p w:rsidR="00FB0240" w:rsidRPr="00B9331D" w:rsidRDefault="00FB0240" w:rsidP="00B9331D">
                  <w:pPr>
                    <w:rPr>
                      <w:rFonts w:ascii="Times New Roman" w:hAnsi="Times New Roman"/>
                    </w:rPr>
                  </w:pPr>
                </w:p>
              </w:tc>
            </w:tr>
          </w:tbl>
          <w:p w:rsidR="00FB0240" w:rsidRPr="00B9331D" w:rsidRDefault="00FB0240" w:rsidP="00B9331D">
            <w:pPr>
              <w:rPr>
                <w:rFonts w:ascii="Times New Roman" w:hAnsi="Times New Roman"/>
              </w:rPr>
            </w:pPr>
          </w:p>
          <w:p w:rsidR="00FB0240" w:rsidRPr="00B9331D" w:rsidRDefault="00FB0240" w:rsidP="00B9331D">
            <w:pPr>
              <w:rPr>
                <w:rFonts w:ascii="Times New Roman" w:hAnsi="Times New Roman"/>
              </w:rPr>
            </w:pPr>
          </w:p>
        </w:tc>
      </w:tr>
      <w:tr w:rsidR="0014643F" w:rsidRPr="00B9331D" w:rsidTr="00AD23E7">
        <w:tc>
          <w:tcPr>
            <w:tcW w:w="993" w:type="dxa"/>
            <w:vAlign w:val="center"/>
          </w:tcPr>
          <w:p w:rsidR="0014643F" w:rsidRPr="00B9331D" w:rsidRDefault="0014643F" w:rsidP="00B9331D">
            <w:pPr>
              <w:rPr>
                <w:rFonts w:ascii="Times New Roman" w:hAnsi="Times New Roman"/>
                <w:sz w:val="24"/>
              </w:rPr>
            </w:pPr>
          </w:p>
        </w:tc>
        <w:tc>
          <w:tcPr>
            <w:tcW w:w="12842" w:type="dxa"/>
            <w:gridSpan w:val="4"/>
            <w:vAlign w:val="center"/>
          </w:tcPr>
          <w:p w:rsidR="0014643F" w:rsidRPr="00B9331D" w:rsidRDefault="0014643F" w:rsidP="00B9331D">
            <w:pPr>
              <w:rPr>
                <w:rFonts w:ascii="Times New Roman" w:hAnsi="Times New Roman"/>
              </w:rPr>
            </w:pPr>
          </w:p>
        </w:tc>
      </w:tr>
      <w:tr w:rsidR="0014643F" w:rsidRPr="00B9331D" w:rsidTr="00AD23E7">
        <w:tc>
          <w:tcPr>
            <w:tcW w:w="993" w:type="dxa"/>
            <w:vAlign w:val="center"/>
          </w:tcPr>
          <w:p w:rsidR="0014643F" w:rsidRPr="00B9331D" w:rsidRDefault="0014643F" w:rsidP="00B9331D">
            <w:pPr>
              <w:rPr>
                <w:rFonts w:ascii="Times New Roman" w:hAnsi="Times New Roman"/>
                <w:sz w:val="24"/>
              </w:rPr>
            </w:pPr>
            <w:r w:rsidRPr="00B9331D">
              <w:rPr>
                <w:rFonts w:ascii="Times New Roman" w:hAnsi="Times New Roman"/>
                <w:sz w:val="24"/>
              </w:rPr>
              <w:t>PRE</w:t>
            </w:r>
            <w:r w:rsidR="00E45790">
              <w:rPr>
                <w:rFonts w:ascii="Times New Roman" w:hAnsi="Times New Roman"/>
                <w:sz w:val="24"/>
              </w:rPr>
              <w:t>5</w:t>
            </w:r>
          </w:p>
        </w:tc>
        <w:tc>
          <w:tcPr>
            <w:tcW w:w="12842" w:type="dxa"/>
            <w:gridSpan w:val="4"/>
            <w:vAlign w:val="center"/>
          </w:tcPr>
          <w:p w:rsidR="0014643F" w:rsidRPr="00B9331D" w:rsidRDefault="0014643F" w:rsidP="00B9331D">
            <w:pPr>
              <w:rPr>
                <w:rFonts w:ascii="Times New Roman" w:hAnsi="Times New Roman"/>
                <w:sz w:val="24"/>
              </w:rPr>
            </w:pPr>
          </w:p>
          <w:p w:rsidR="0014643F" w:rsidRPr="00B9331D" w:rsidRDefault="0014643F" w:rsidP="00B9331D">
            <w:pPr>
              <w:rPr>
                <w:rFonts w:ascii="Times New Roman" w:hAnsi="Times New Roman"/>
                <w:sz w:val="24"/>
              </w:rPr>
            </w:pPr>
            <w:r w:rsidRPr="00B9331D">
              <w:rPr>
                <w:rFonts w:ascii="Times New Roman" w:hAnsi="Times New Roman"/>
                <w:sz w:val="24"/>
              </w:rPr>
              <w:t xml:space="preserve">What was the total PROFIT the business earned in the last 30 working </w:t>
            </w:r>
            <w:proofErr w:type="spellStart"/>
            <w:r w:rsidRPr="00B9331D">
              <w:rPr>
                <w:rFonts w:ascii="Times New Roman" w:hAnsi="Times New Roman"/>
                <w:sz w:val="24"/>
              </w:rPr>
              <w:t>days.</w:t>
            </w:r>
            <w:r w:rsidRPr="00B9331D">
              <w:rPr>
                <w:rFonts w:ascii="Times New Roman" w:hAnsi="Times New Roman"/>
                <w:i/>
                <w:sz w:val="24"/>
              </w:rPr>
              <w:t>Ask</w:t>
            </w:r>
            <w:proofErr w:type="spellEnd"/>
            <w:r w:rsidRPr="00B9331D">
              <w:rPr>
                <w:rFonts w:ascii="Times New Roman" w:hAnsi="Times New Roman"/>
                <w:i/>
                <w:sz w:val="24"/>
              </w:rPr>
              <w:t xml:space="preserve"> for exact amount but can complement with range information (min and max)</w:t>
            </w:r>
          </w:p>
          <w:p w:rsidR="0014643F" w:rsidRPr="00B9331D" w:rsidRDefault="0014643F" w:rsidP="00B9331D">
            <w:pPr>
              <w:rPr>
                <w:rFonts w:ascii="Times New Roman" w:hAnsi="Times New Roman"/>
                <w:b/>
                <w:sz w:val="24"/>
              </w:rPr>
            </w:pPr>
          </w:p>
          <w:p w:rsidR="0014643F" w:rsidRPr="00B9331D" w:rsidRDefault="0014643F" w:rsidP="00B9331D">
            <w:pPr>
              <w:jc w:val="center"/>
              <w:rPr>
                <w:rFonts w:ascii="Times New Roman" w:hAnsi="Times New Roman"/>
                <w:b/>
                <w:sz w:val="24"/>
              </w:rPr>
            </w:pPr>
            <w:r w:rsidRPr="00B9331D">
              <w:rPr>
                <w:rFonts w:ascii="Times New Roman" w:hAnsi="Times New Roman"/>
                <w:b/>
                <w:sz w:val="24"/>
              </w:rPr>
              <w:t>LAST 30 DAYS PROFITS</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4269"/>
              <w:gridCol w:w="4270"/>
              <w:gridCol w:w="4270"/>
            </w:tblGrid>
            <w:tr w:rsidR="0014643F" w:rsidRPr="00B9331D" w:rsidTr="00F50F9B">
              <w:tc>
                <w:tcPr>
                  <w:tcW w:w="4269" w:type="dxa"/>
                </w:tcPr>
                <w:p w:rsidR="0014643F" w:rsidRPr="00B9331D" w:rsidRDefault="00D45A0B" w:rsidP="00B9331D">
                  <w:pPr>
                    <w:rPr>
                      <w:rFonts w:ascii="Times New Roman" w:hAnsi="Times New Roman"/>
                      <w:sz w:val="24"/>
                    </w:rPr>
                  </w:pPr>
                  <w:r w:rsidRPr="00D45A0B">
                    <w:rPr>
                      <w:rFonts w:ascii="Times New Roman" w:hAnsi="Times New Roman"/>
                      <w:noProof/>
                      <w:sz w:val="24"/>
                    </w:rPr>
                    <w:pict>
                      <v:rect id="Rectangle 279" o:spid="_x0000_s1031" style="position:absolute;margin-left:8.4pt;margin-top:8.15pt;width:184.7pt;height:36pt;z-index:25240064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" fillcolor="white [3201]" strokecolor="#d8d8d8 [2732]" strokeweight="2pt">
                        <v:path arrowok="t"/>
                        <v:textbox style="mso-next-textbox:#Rectangle 279">
                          <w:txbxContent>
                            <w:p w:rsidR="004721E3" w:rsidRPr="007436A4" w:rsidRDefault="004721E3" w:rsidP="007436A4">
                              <w:pPr>
                                <w:jc w:val="center"/>
                                <w:rPr>
                                  <w:color w:val="D9D9D9" w:themeColor="background1" w:themeShade="D9"/>
                                </w:rPr>
                              </w:pPr>
                              <w:r>
                                <w:rPr>
                                  <w:color w:val="D9D9D9" w:themeColor="background1" w:themeShade="D9"/>
                                </w:rPr>
                                <w:t>MIN</w:t>
                              </w:r>
                            </w:p>
                          </w:txbxContent>
                        </v:textbox>
                      </v:rect>
                    </w:pict>
                  </w:r>
                </w:p>
              </w:tc>
              <w:tc>
                <w:tcPr>
                  <w:tcW w:w="4270" w:type="dxa"/>
                </w:tcPr>
                <w:p w:rsidR="0014643F" w:rsidRPr="00B9331D" w:rsidRDefault="00D45A0B" w:rsidP="00B9331D">
                  <w:pPr>
                    <w:rPr>
                      <w:rFonts w:ascii="Times New Roman" w:hAnsi="Times New Roman"/>
                      <w:sz w:val="24"/>
                    </w:rPr>
                  </w:pPr>
                  <w:r w:rsidRPr="00D45A0B">
                    <w:rPr>
                      <w:rFonts w:ascii="Times New Roman" w:hAnsi="Times New Roman"/>
                      <w:noProof/>
                      <w:sz w:val="24"/>
                    </w:rPr>
                    <w:pict>
                      <v:rect id="Rectangle 280" o:spid="_x0000_s1131" style="position:absolute;margin-left:7.15pt;margin-top:8.15pt;width:184.75pt;height:36pt;z-index:252399616;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" fillcolor="white [3201]" strokecolor="black [3200]" strokeweight="2pt">
                        <v:path arrowok="t"/>
                      </v:rect>
                    </w:pict>
                  </w:r>
                </w:p>
                <w:p w:rsidR="0014643F" w:rsidRPr="00B9331D" w:rsidRDefault="0014643F" w:rsidP="00B9331D">
                  <w:pPr>
                    <w:rPr>
                      <w:rFonts w:ascii="Times New Roman" w:hAnsi="Times New Roman"/>
                      <w:sz w:val="24"/>
                    </w:rPr>
                  </w:pPr>
                </w:p>
                <w:p w:rsidR="0014643F" w:rsidRPr="00B9331D" w:rsidRDefault="0014643F" w:rsidP="00B9331D">
                  <w:pPr>
                    <w:rPr>
                      <w:rFonts w:ascii="Times New Roman" w:hAnsi="Times New Roman"/>
                      <w:sz w:val="24"/>
                    </w:rPr>
                  </w:pPr>
                </w:p>
                <w:p w:rsidR="0014643F" w:rsidRPr="00B9331D" w:rsidRDefault="0014643F" w:rsidP="00B9331D">
                  <w:pPr>
                    <w:rPr>
                      <w:rFonts w:ascii="Times New Roman" w:hAnsi="Times New Roman"/>
                      <w:sz w:val="24"/>
                    </w:rPr>
                  </w:pPr>
                </w:p>
              </w:tc>
              <w:tc>
                <w:tcPr>
                  <w:tcW w:w="4270" w:type="dxa"/>
                </w:tcPr>
                <w:p w:rsidR="0014643F" w:rsidRPr="00B9331D" w:rsidRDefault="00D45A0B" w:rsidP="00B9331D">
                  <w:pPr>
                    <w:rPr>
                      <w:rFonts w:ascii="Times New Roman" w:hAnsi="Times New Roman"/>
                      <w:sz w:val="24"/>
                    </w:rPr>
                  </w:pPr>
                  <w:r w:rsidRPr="00D45A0B">
                    <w:rPr>
                      <w:rFonts w:ascii="Times New Roman" w:hAnsi="Times New Roman"/>
                      <w:noProof/>
                      <w:sz w:val="24"/>
                    </w:rPr>
                    <w:pict>
                      <v:rect id="Rectangle 281" o:spid="_x0000_s1032" style="position:absolute;margin-left:6.8pt;margin-top:8.15pt;width:184.7pt;height:36pt;z-index:252401664;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" fillcolor="white [3201]" strokecolor="#d8d8d8 [2732]" strokeweight="2pt">
                        <v:path arrowok="t"/>
                        <v:textbox style="mso-next-textbox:#Rectangle 281">
                          <w:txbxContent>
                            <w:p w:rsidR="004721E3" w:rsidRPr="007436A4" w:rsidRDefault="004721E3" w:rsidP="007436A4">
                              <w:pPr>
                                <w:jc w:val="center"/>
                                <w:rPr>
                                  <w:color w:val="D9D9D9" w:themeColor="background1" w:themeShade="D9"/>
                                </w:rPr>
                              </w:pPr>
                              <w:r>
                                <w:rPr>
                                  <w:color w:val="D9D9D9" w:themeColor="background1" w:themeShade="D9"/>
                                </w:rPr>
                                <w:t>MAX</w:t>
                              </w:r>
                            </w:p>
                          </w:txbxContent>
                        </v:textbox>
                      </v:rect>
                    </w:pict>
                  </w:r>
                </w:p>
                <w:p w:rsidR="0014643F" w:rsidRPr="00B9331D" w:rsidRDefault="0014643F" w:rsidP="00B9331D">
                  <w:pPr>
                    <w:rPr>
                      <w:rFonts w:ascii="Times New Roman" w:hAnsi="Times New Roman"/>
                      <w:sz w:val="24"/>
                    </w:rPr>
                  </w:pPr>
                </w:p>
                <w:p w:rsidR="0014643F" w:rsidRPr="00B9331D" w:rsidRDefault="0014643F" w:rsidP="00B9331D">
                  <w:pPr>
                    <w:rPr>
                      <w:rFonts w:ascii="Times New Roman" w:hAnsi="Times New Roman"/>
                      <w:sz w:val="24"/>
                    </w:rPr>
                  </w:pPr>
                </w:p>
                <w:p w:rsidR="0014643F" w:rsidRPr="00B9331D" w:rsidRDefault="0014643F" w:rsidP="00B9331D">
                  <w:pPr>
                    <w:rPr>
                      <w:rFonts w:ascii="Times New Roman" w:hAnsi="Times New Roman"/>
                      <w:sz w:val="24"/>
                    </w:rPr>
                  </w:pPr>
                </w:p>
              </w:tc>
            </w:tr>
          </w:tbl>
          <w:p w:rsidR="0014643F" w:rsidRPr="00B9331D" w:rsidRDefault="0014643F" w:rsidP="00B9331D">
            <w:pPr>
              <w:rPr>
                <w:rFonts w:ascii="Times New Roman" w:hAnsi="Times New Roman"/>
                <w:sz w:val="24"/>
              </w:rPr>
            </w:pPr>
          </w:p>
        </w:tc>
      </w:tr>
      <w:tr w:rsidR="0014643F" w:rsidRPr="00B9331D" w:rsidTr="00AD23E7">
        <w:tc>
          <w:tcPr>
            <w:tcW w:w="993" w:type="dxa"/>
            <w:vAlign w:val="center"/>
          </w:tcPr>
          <w:p w:rsidR="0014643F" w:rsidRPr="00B9331D" w:rsidRDefault="0014643F" w:rsidP="00B9331D">
            <w:pPr>
              <w:rPr>
                <w:rFonts w:ascii="Times New Roman" w:hAnsi="Times New Roman"/>
                <w:sz w:val="24"/>
              </w:rPr>
            </w:pPr>
            <w:r w:rsidRPr="00B9331D">
              <w:rPr>
                <w:rFonts w:ascii="Times New Roman" w:hAnsi="Times New Roman"/>
                <w:sz w:val="24"/>
              </w:rPr>
              <w:t>PRE7</w:t>
            </w:r>
          </w:p>
        </w:tc>
        <w:tc>
          <w:tcPr>
            <w:tcW w:w="12842" w:type="dxa"/>
            <w:gridSpan w:val="4"/>
            <w:vAlign w:val="center"/>
          </w:tcPr>
          <w:p w:rsidR="0014643F" w:rsidRPr="00B9331D" w:rsidRDefault="0014643F" w:rsidP="00B9331D">
            <w:pPr>
              <w:rPr>
                <w:rFonts w:ascii="Times New Roman" w:hAnsi="Times New Roman"/>
                <w:b/>
                <w:sz w:val="24"/>
              </w:rPr>
            </w:pPr>
            <w:r w:rsidRPr="00B9331D">
              <w:rPr>
                <w:rFonts w:ascii="Times New Roman" w:hAnsi="Times New Roman"/>
                <w:sz w:val="24"/>
              </w:rPr>
              <w:t xml:space="preserve">What was the total PROFIT the business earned during the YEAR </w:t>
            </w:r>
            <w:proofErr w:type="gramStart"/>
            <w:r w:rsidRPr="00B9331D">
              <w:rPr>
                <w:rFonts w:ascii="Times New Roman" w:hAnsi="Times New Roman"/>
                <w:sz w:val="24"/>
              </w:rPr>
              <w:t>2004.</w:t>
            </w:r>
            <w:proofErr w:type="gramEnd"/>
            <w:r w:rsidRPr="00B9331D">
              <w:rPr>
                <w:rFonts w:ascii="Times New Roman" w:hAnsi="Times New Roman"/>
                <w:sz w:val="24"/>
              </w:rPr>
              <w:t xml:space="preserve">  That is, what were the profits of your business in 2004?</w:t>
            </w:r>
          </w:p>
          <w:p w:rsidR="0014643F" w:rsidRPr="00B9331D" w:rsidRDefault="0014643F" w:rsidP="00B9331D">
            <w:pPr>
              <w:rPr>
                <w:rFonts w:ascii="Times New Roman" w:hAnsi="Times New Roman"/>
                <w:b/>
                <w:sz w:val="24"/>
              </w:rPr>
            </w:pPr>
          </w:p>
          <w:p w:rsidR="0014643F" w:rsidRPr="00B9331D" w:rsidRDefault="0014643F" w:rsidP="00B9331D">
            <w:pPr>
              <w:jc w:val="center"/>
              <w:rPr>
                <w:rFonts w:ascii="Times New Roman" w:hAnsi="Times New Roman"/>
                <w:b/>
                <w:sz w:val="24"/>
              </w:rPr>
            </w:pPr>
            <w:r w:rsidRPr="00B9331D">
              <w:rPr>
                <w:rFonts w:ascii="Times New Roman" w:hAnsi="Times New Roman"/>
                <w:b/>
                <w:sz w:val="24"/>
              </w:rPr>
              <w:t>YEAR 2004 PROFITS</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4269"/>
              <w:gridCol w:w="4270"/>
              <w:gridCol w:w="4270"/>
            </w:tblGrid>
            <w:tr w:rsidR="0014643F" w:rsidRPr="00B9331D" w:rsidTr="00F50F9B">
              <w:tc>
                <w:tcPr>
                  <w:tcW w:w="4269" w:type="dxa"/>
                </w:tcPr>
                <w:p w:rsidR="0014643F" w:rsidRPr="00B9331D" w:rsidRDefault="00D45A0B" w:rsidP="00B9331D">
                  <w:pPr>
                    <w:rPr>
                      <w:rFonts w:ascii="Times New Roman" w:hAnsi="Times New Roman"/>
                      <w:sz w:val="24"/>
                    </w:rPr>
                  </w:pPr>
                  <w:r w:rsidRPr="00D45A0B">
                    <w:rPr>
                      <w:rFonts w:ascii="Times New Roman" w:hAnsi="Times New Roman"/>
                      <w:noProof/>
                      <w:sz w:val="24"/>
                    </w:rPr>
                    <w:pict>
                      <v:rect id="Rectangle 285" o:spid="_x0000_s1033" style="position:absolute;margin-left:8.4pt;margin-top:8.15pt;width:184.7pt;height:36pt;z-index:25240473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" fillcolor="white [3201]" strokecolor="#d8d8d8 [2732]" strokeweight="2pt">
                        <v:path arrowok="t"/>
                        <v:textbox style="mso-next-textbox:#Rectangle 285">
                          <w:txbxContent>
                            <w:p w:rsidR="004721E3" w:rsidRPr="007436A4" w:rsidRDefault="004721E3" w:rsidP="007436A4">
                              <w:pPr>
                                <w:jc w:val="center"/>
                                <w:rPr>
                                  <w:color w:val="D9D9D9" w:themeColor="background1" w:themeShade="D9"/>
                                </w:rPr>
                              </w:pPr>
                              <w:r>
                                <w:rPr>
                                  <w:color w:val="D9D9D9" w:themeColor="background1" w:themeShade="D9"/>
                                </w:rPr>
                                <w:t>MIN</w:t>
                              </w:r>
                            </w:p>
                          </w:txbxContent>
                        </v:textbox>
                      </v:rect>
                    </w:pict>
                  </w:r>
                </w:p>
              </w:tc>
              <w:tc>
                <w:tcPr>
                  <w:tcW w:w="4270" w:type="dxa"/>
                </w:tcPr>
                <w:p w:rsidR="0014643F" w:rsidRPr="00B9331D" w:rsidRDefault="00D45A0B" w:rsidP="00B9331D">
                  <w:pPr>
                    <w:rPr>
                      <w:rFonts w:ascii="Times New Roman" w:hAnsi="Times New Roman"/>
                      <w:sz w:val="24"/>
                    </w:rPr>
                  </w:pPr>
                  <w:r w:rsidRPr="00D45A0B">
                    <w:rPr>
                      <w:rFonts w:ascii="Times New Roman" w:hAnsi="Times New Roman"/>
                      <w:noProof/>
                      <w:sz w:val="24"/>
                    </w:rPr>
                    <w:pict>
                      <v:rect id="Rectangle 286" o:spid="_x0000_s1130" style="position:absolute;margin-left:7.15pt;margin-top:8.15pt;width:184.75pt;height:36pt;z-index:252403712;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" fillcolor="white [3201]" strokecolor="black [3200]" strokeweight="2pt">
                        <v:path arrowok="t"/>
                      </v:rect>
                    </w:pict>
                  </w:r>
                </w:p>
                <w:p w:rsidR="0014643F" w:rsidRPr="00B9331D" w:rsidRDefault="0014643F" w:rsidP="00B9331D">
                  <w:pPr>
                    <w:rPr>
                      <w:rFonts w:ascii="Times New Roman" w:hAnsi="Times New Roman"/>
                      <w:sz w:val="24"/>
                    </w:rPr>
                  </w:pPr>
                </w:p>
                <w:p w:rsidR="0014643F" w:rsidRPr="00B9331D" w:rsidRDefault="0014643F" w:rsidP="00B9331D">
                  <w:pPr>
                    <w:rPr>
                      <w:rFonts w:ascii="Times New Roman" w:hAnsi="Times New Roman"/>
                      <w:sz w:val="24"/>
                    </w:rPr>
                  </w:pPr>
                </w:p>
              </w:tc>
              <w:tc>
                <w:tcPr>
                  <w:tcW w:w="4270" w:type="dxa"/>
                </w:tcPr>
                <w:p w:rsidR="0014643F" w:rsidRPr="00B9331D" w:rsidRDefault="00D45A0B" w:rsidP="00B9331D">
                  <w:pPr>
                    <w:rPr>
                      <w:rFonts w:ascii="Times New Roman" w:hAnsi="Times New Roman"/>
                      <w:sz w:val="24"/>
                    </w:rPr>
                  </w:pPr>
                  <w:r w:rsidRPr="00D45A0B">
                    <w:rPr>
                      <w:rFonts w:ascii="Times New Roman" w:hAnsi="Times New Roman"/>
                      <w:noProof/>
                      <w:sz w:val="24"/>
                    </w:rPr>
                    <w:pict>
                      <v:rect id="Rectangle 287" o:spid="_x0000_s1034" style="position:absolute;margin-left:6.8pt;margin-top:8.15pt;width:184.7pt;height:36pt;z-index:252405760;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" fillcolor="white [3201]" strokecolor="#d8d8d8 [2732]" strokeweight="2pt">
                        <v:path arrowok="t"/>
                        <v:textbox style="mso-next-textbox:#Rectangle 287">
                          <w:txbxContent>
                            <w:p w:rsidR="004721E3" w:rsidRPr="007436A4" w:rsidRDefault="004721E3" w:rsidP="007436A4">
                              <w:pPr>
                                <w:jc w:val="center"/>
                                <w:rPr>
                                  <w:color w:val="D9D9D9" w:themeColor="background1" w:themeShade="D9"/>
                                </w:rPr>
                              </w:pPr>
                              <w:r>
                                <w:rPr>
                                  <w:color w:val="D9D9D9" w:themeColor="background1" w:themeShade="D9"/>
                                </w:rPr>
                                <w:t>MAX</w:t>
                              </w:r>
                            </w:p>
                          </w:txbxContent>
                        </v:textbox>
                      </v:rect>
                    </w:pict>
                  </w:r>
                </w:p>
                <w:p w:rsidR="0014643F" w:rsidRPr="00B9331D" w:rsidRDefault="0014643F" w:rsidP="00B9331D">
                  <w:pPr>
                    <w:rPr>
                      <w:rFonts w:ascii="Times New Roman" w:hAnsi="Times New Roman"/>
                      <w:sz w:val="24"/>
                    </w:rPr>
                  </w:pPr>
                </w:p>
                <w:p w:rsidR="0014643F" w:rsidRPr="00B9331D" w:rsidRDefault="0014643F" w:rsidP="00B9331D">
                  <w:pPr>
                    <w:rPr>
                      <w:rFonts w:ascii="Times New Roman" w:hAnsi="Times New Roman"/>
                      <w:sz w:val="24"/>
                    </w:rPr>
                  </w:pPr>
                </w:p>
                <w:p w:rsidR="0014643F" w:rsidRPr="00B9331D" w:rsidRDefault="0014643F" w:rsidP="00B9331D">
                  <w:pPr>
                    <w:rPr>
                      <w:rFonts w:ascii="Times New Roman" w:hAnsi="Times New Roman"/>
                      <w:sz w:val="24"/>
                    </w:rPr>
                  </w:pPr>
                </w:p>
              </w:tc>
            </w:tr>
          </w:tbl>
          <w:p w:rsidR="0014643F" w:rsidRPr="00B9331D" w:rsidRDefault="0014643F" w:rsidP="00B9331D">
            <w:pPr>
              <w:rPr>
                <w:rFonts w:ascii="Times New Roman" w:hAnsi="Times New Roman"/>
                <w:sz w:val="24"/>
              </w:rPr>
            </w:pPr>
          </w:p>
        </w:tc>
      </w:tr>
      <w:tr w:rsidR="0014643F" w:rsidRPr="00B9331D" w:rsidTr="00AD23E7">
        <w:tc>
          <w:tcPr>
            <w:tcW w:w="993" w:type="dxa"/>
            <w:vAlign w:val="center"/>
          </w:tcPr>
          <w:p w:rsidR="0014643F" w:rsidRPr="00B9331D" w:rsidRDefault="0014643F" w:rsidP="00B9331D">
            <w:pPr>
              <w:rPr>
                <w:rFonts w:ascii="Times New Roman" w:hAnsi="Times New Roman"/>
                <w:sz w:val="24"/>
              </w:rPr>
            </w:pPr>
            <w:r w:rsidRPr="00B9331D">
              <w:rPr>
                <w:rFonts w:ascii="Times New Roman" w:hAnsi="Times New Roman"/>
                <w:sz w:val="24"/>
              </w:rPr>
              <w:lastRenderedPageBreak/>
              <w:t>PRE8</w:t>
            </w:r>
          </w:p>
        </w:tc>
        <w:tc>
          <w:tcPr>
            <w:tcW w:w="12842" w:type="dxa"/>
            <w:gridSpan w:val="4"/>
            <w:vAlign w:val="center"/>
          </w:tcPr>
          <w:p w:rsidR="0014643F" w:rsidRPr="00B9331D" w:rsidRDefault="0014643F" w:rsidP="00B9331D">
            <w:pPr>
              <w:rPr>
                <w:rFonts w:ascii="Times New Roman" w:hAnsi="Times New Roman"/>
                <w:b/>
                <w:sz w:val="24"/>
              </w:rPr>
            </w:pPr>
            <w:r w:rsidRPr="00B9331D">
              <w:rPr>
                <w:rFonts w:ascii="Times New Roman" w:hAnsi="Times New Roman"/>
                <w:sz w:val="24"/>
              </w:rPr>
              <w:t xml:space="preserve">What was the total PROFIT the business earned during the YEAR </w:t>
            </w:r>
            <w:proofErr w:type="gramStart"/>
            <w:r w:rsidRPr="00B9331D">
              <w:rPr>
                <w:rFonts w:ascii="Times New Roman" w:hAnsi="Times New Roman"/>
                <w:sz w:val="24"/>
              </w:rPr>
              <w:t>2005.</w:t>
            </w:r>
            <w:proofErr w:type="gramEnd"/>
            <w:r w:rsidRPr="00B9331D">
              <w:rPr>
                <w:rFonts w:ascii="Times New Roman" w:hAnsi="Times New Roman"/>
                <w:sz w:val="24"/>
              </w:rPr>
              <w:t xml:space="preserve">  That is, what were the profits of your business in 2005?</w:t>
            </w:r>
          </w:p>
          <w:p w:rsidR="0014643F" w:rsidRPr="00B9331D" w:rsidRDefault="0014643F" w:rsidP="00B9331D">
            <w:pPr>
              <w:rPr>
                <w:rFonts w:ascii="Times New Roman" w:hAnsi="Times New Roman"/>
                <w:b/>
                <w:sz w:val="24"/>
              </w:rPr>
            </w:pPr>
          </w:p>
          <w:p w:rsidR="0014643F" w:rsidRPr="00B9331D" w:rsidRDefault="0014643F" w:rsidP="00B9331D">
            <w:pPr>
              <w:jc w:val="center"/>
              <w:rPr>
                <w:rFonts w:ascii="Times New Roman" w:hAnsi="Times New Roman"/>
                <w:b/>
                <w:sz w:val="24"/>
              </w:rPr>
            </w:pPr>
            <w:r w:rsidRPr="00B9331D">
              <w:rPr>
                <w:rFonts w:ascii="Times New Roman" w:hAnsi="Times New Roman"/>
                <w:b/>
                <w:sz w:val="24"/>
              </w:rPr>
              <w:t>YEAR 2005 PROFITS</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4269"/>
              <w:gridCol w:w="4270"/>
              <w:gridCol w:w="4270"/>
            </w:tblGrid>
            <w:tr w:rsidR="0014643F" w:rsidRPr="00B9331D" w:rsidTr="00F50F9B">
              <w:tc>
                <w:tcPr>
                  <w:tcW w:w="4269" w:type="dxa"/>
                </w:tcPr>
                <w:p w:rsidR="0014643F" w:rsidRPr="00B9331D" w:rsidRDefault="00D45A0B" w:rsidP="00B9331D">
                  <w:pPr>
                    <w:rPr>
                      <w:rFonts w:ascii="Times New Roman" w:hAnsi="Times New Roman"/>
                      <w:sz w:val="24"/>
                    </w:rPr>
                  </w:pPr>
                  <w:r w:rsidRPr="00D45A0B">
                    <w:rPr>
                      <w:rFonts w:ascii="Times New Roman" w:hAnsi="Times New Roman"/>
                      <w:noProof/>
                      <w:sz w:val="24"/>
                    </w:rPr>
                    <w:pict>
                      <v:rect id="Rectangle 291" o:spid="_x0000_s1035" style="position:absolute;margin-left:8.4pt;margin-top:8.15pt;width:184.7pt;height:36pt;z-index:25240780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" fillcolor="white [3201]" strokecolor="#d8d8d8 [2732]" strokeweight="2pt">
                        <v:path arrowok="t"/>
                        <v:textbox style="mso-next-textbox:#Rectangle 291">
                          <w:txbxContent>
                            <w:p w:rsidR="004721E3" w:rsidRPr="007436A4" w:rsidRDefault="004721E3" w:rsidP="007436A4">
                              <w:pPr>
                                <w:jc w:val="center"/>
                                <w:rPr>
                                  <w:color w:val="D9D9D9" w:themeColor="background1" w:themeShade="D9"/>
                                </w:rPr>
                              </w:pPr>
                              <w:r>
                                <w:rPr>
                                  <w:color w:val="D9D9D9" w:themeColor="background1" w:themeShade="D9"/>
                                </w:rPr>
                                <w:t>MIN</w:t>
                              </w:r>
                            </w:p>
                          </w:txbxContent>
                        </v:textbox>
                      </v:rect>
                    </w:pict>
                  </w:r>
                </w:p>
              </w:tc>
              <w:tc>
                <w:tcPr>
                  <w:tcW w:w="4270" w:type="dxa"/>
                </w:tcPr>
                <w:p w:rsidR="0014643F" w:rsidRPr="00B9331D" w:rsidRDefault="00D45A0B" w:rsidP="00B9331D">
                  <w:pPr>
                    <w:rPr>
                      <w:rFonts w:ascii="Times New Roman" w:hAnsi="Times New Roman"/>
                      <w:sz w:val="24"/>
                    </w:rPr>
                  </w:pPr>
                  <w:r w:rsidRPr="00D45A0B">
                    <w:rPr>
                      <w:rFonts w:ascii="Times New Roman" w:hAnsi="Times New Roman"/>
                      <w:noProof/>
                      <w:sz w:val="24"/>
                    </w:rPr>
                    <w:pict>
                      <v:rect id="Rectangle 292" o:spid="_x0000_s1129" style="position:absolute;margin-left:7.15pt;margin-top:8.15pt;width:184.75pt;height:36pt;z-index:252406784;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" fillcolor="white [3201]" strokecolor="black [3200]" strokeweight="2pt">
                        <v:path arrowok="t"/>
                      </v:rect>
                    </w:pict>
                  </w:r>
                </w:p>
                <w:p w:rsidR="0014643F" w:rsidRPr="00B9331D" w:rsidRDefault="0014643F" w:rsidP="00B9331D">
                  <w:pPr>
                    <w:rPr>
                      <w:rFonts w:ascii="Times New Roman" w:hAnsi="Times New Roman"/>
                      <w:sz w:val="24"/>
                    </w:rPr>
                  </w:pPr>
                </w:p>
                <w:p w:rsidR="0014643F" w:rsidRPr="00B9331D" w:rsidRDefault="0014643F" w:rsidP="00B9331D">
                  <w:pPr>
                    <w:rPr>
                      <w:rFonts w:ascii="Times New Roman" w:hAnsi="Times New Roman"/>
                      <w:sz w:val="24"/>
                    </w:rPr>
                  </w:pPr>
                </w:p>
              </w:tc>
              <w:tc>
                <w:tcPr>
                  <w:tcW w:w="4270" w:type="dxa"/>
                </w:tcPr>
                <w:p w:rsidR="0014643F" w:rsidRPr="00B9331D" w:rsidRDefault="00D45A0B" w:rsidP="00B9331D">
                  <w:pPr>
                    <w:rPr>
                      <w:rFonts w:ascii="Times New Roman" w:hAnsi="Times New Roman"/>
                      <w:sz w:val="24"/>
                    </w:rPr>
                  </w:pPr>
                  <w:r w:rsidRPr="00D45A0B">
                    <w:rPr>
                      <w:rFonts w:ascii="Times New Roman" w:hAnsi="Times New Roman"/>
                      <w:noProof/>
                      <w:sz w:val="24"/>
                    </w:rPr>
                    <w:pict>
                      <v:rect id="Rectangle 293" o:spid="_x0000_s1036" style="position:absolute;margin-left:6.8pt;margin-top:8.15pt;width:184.7pt;height:36pt;z-index:252408832;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" fillcolor="white [3201]" strokecolor="#d8d8d8 [2732]" strokeweight="2pt">
                        <v:path arrowok="t"/>
                        <v:textbox style="mso-next-textbox:#Rectangle 293">
                          <w:txbxContent>
                            <w:p w:rsidR="004721E3" w:rsidRPr="007436A4" w:rsidRDefault="004721E3" w:rsidP="007436A4">
                              <w:pPr>
                                <w:jc w:val="center"/>
                                <w:rPr>
                                  <w:color w:val="D9D9D9" w:themeColor="background1" w:themeShade="D9"/>
                                </w:rPr>
                              </w:pPr>
                              <w:r>
                                <w:rPr>
                                  <w:color w:val="D9D9D9" w:themeColor="background1" w:themeShade="D9"/>
                                </w:rPr>
                                <w:t>MAX</w:t>
                              </w:r>
                            </w:p>
                          </w:txbxContent>
                        </v:textbox>
                      </v:rect>
                    </w:pict>
                  </w:r>
                </w:p>
                <w:p w:rsidR="0014643F" w:rsidRPr="00B9331D" w:rsidRDefault="0014643F" w:rsidP="00B9331D">
                  <w:pPr>
                    <w:rPr>
                      <w:rFonts w:ascii="Times New Roman" w:hAnsi="Times New Roman"/>
                      <w:sz w:val="24"/>
                    </w:rPr>
                  </w:pPr>
                </w:p>
                <w:p w:rsidR="0014643F" w:rsidRPr="00B9331D" w:rsidRDefault="0014643F" w:rsidP="00B9331D">
                  <w:pPr>
                    <w:rPr>
                      <w:rFonts w:ascii="Times New Roman" w:hAnsi="Times New Roman"/>
                      <w:sz w:val="24"/>
                    </w:rPr>
                  </w:pPr>
                </w:p>
                <w:p w:rsidR="0014643F" w:rsidRPr="00B9331D" w:rsidRDefault="0014643F" w:rsidP="00B9331D">
                  <w:pPr>
                    <w:rPr>
                      <w:rFonts w:ascii="Times New Roman" w:hAnsi="Times New Roman"/>
                      <w:sz w:val="24"/>
                    </w:rPr>
                  </w:pPr>
                </w:p>
              </w:tc>
            </w:tr>
          </w:tbl>
          <w:p w:rsidR="0014643F" w:rsidRPr="00B9331D" w:rsidRDefault="0014643F" w:rsidP="00B9331D">
            <w:pPr>
              <w:rPr>
                <w:rFonts w:ascii="Times New Roman" w:hAnsi="Times New Roman"/>
                <w:sz w:val="24"/>
              </w:rPr>
            </w:pPr>
          </w:p>
        </w:tc>
      </w:tr>
      <w:tr w:rsidR="0014643F" w:rsidRPr="00B9331D" w:rsidTr="00AD23E7">
        <w:tc>
          <w:tcPr>
            <w:tcW w:w="993" w:type="dxa"/>
            <w:vAlign w:val="center"/>
          </w:tcPr>
          <w:p w:rsidR="0014643F" w:rsidRPr="00B9331D" w:rsidRDefault="0014643F" w:rsidP="00B9331D">
            <w:pPr>
              <w:rPr>
                <w:rFonts w:ascii="Times New Roman" w:hAnsi="Times New Roman"/>
                <w:sz w:val="24"/>
              </w:rPr>
            </w:pPr>
          </w:p>
        </w:tc>
        <w:tc>
          <w:tcPr>
            <w:tcW w:w="12842" w:type="dxa"/>
            <w:gridSpan w:val="4"/>
            <w:vAlign w:val="center"/>
          </w:tcPr>
          <w:p w:rsidR="0014643F" w:rsidRDefault="0014643F" w:rsidP="00B9331D">
            <w:pPr>
              <w:rPr>
                <w:ins w:id="5" w:author="bafanss" w:date="2014-10-13T11:23:00Z"/>
                <w:rFonts w:ascii="Times New Roman" w:hAnsi="Times New Roman"/>
                <w:sz w:val="24"/>
              </w:rPr>
            </w:pPr>
          </w:p>
          <w:p w:rsidR="009D6B8A" w:rsidRPr="009D6B8A" w:rsidRDefault="009D6B8A" w:rsidP="009D6B8A">
            <w:pPr>
              <w:rPr>
                <w:ins w:id="6" w:author="bafanss" w:date="2014-10-13T11:26:00Z"/>
                <w:rFonts w:ascii="Times New Roman" w:hAnsi="Times New Roman"/>
                <w:b/>
                <w:sz w:val="24"/>
              </w:rPr>
            </w:pPr>
            <w:ins w:id="7" w:author="bafanss" w:date="2014-10-13T11:26:00Z">
              <w:r w:rsidRPr="009D6B8A">
                <w:rPr>
                  <w:rFonts w:ascii="Times New Roman" w:hAnsi="Times New Roman"/>
                  <w:sz w:val="24"/>
                </w:rPr>
                <w:t xml:space="preserve">What was the total PROFIT the business earned during the YEAR </w:t>
              </w:r>
              <w:proofErr w:type="gramStart"/>
              <w:r w:rsidRPr="009D6B8A">
                <w:rPr>
                  <w:rFonts w:ascii="Times New Roman" w:hAnsi="Times New Roman"/>
                  <w:sz w:val="24"/>
                </w:rPr>
                <w:t>2006</w:t>
              </w:r>
              <w:r w:rsidR="00D45A0B">
                <w:rPr>
                  <w:rFonts w:ascii="Times New Roman" w:hAnsi="Times New Roman"/>
                  <w:sz w:val="24"/>
                </w:rPr>
                <w:t>.</w:t>
              </w:r>
              <w:proofErr w:type="gramEnd"/>
              <w:r w:rsidR="00D45A0B">
                <w:rPr>
                  <w:rFonts w:ascii="Times New Roman" w:hAnsi="Times New Roman"/>
                  <w:sz w:val="24"/>
                </w:rPr>
                <w:t xml:space="preserve">  That is, what were the profits of your business in 2006?</w:t>
              </w:r>
            </w:ins>
          </w:p>
          <w:p w:rsidR="009D6B8A" w:rsidRPr="009D6B8A" w:rsidRDefault="009D6B8A" w:rsidP="009D6B8A">
            <w:pPr>
              <w:rPr>
                <w:ins w:id="8" w:author="bafanss" w:date="2014-10-13T11:26:00Z"/>
                <w:rFonts w:ascii="Times New Roman" w:hAnsi="Times New Roman"/>
                <w:b/>
                <w:sz w:val="24"/>
              </w:rPr>
            </w:pPr>
          </w:p>
          <w:p w:rsidR="009D6B8A" w:rsidRPr="009D6B8A" w:rsidRDefault="00D45A0B" w:rsidP="009D6B8A">
            <w:pPr>
              <w:jc w:val="center"/>
              <w:rPr>
                <w:ins w:id="9" w:author="bafanss" w:date="2014-10-13T11:26:00Z"/>
                <w:rFonts w:ascii="Times New Roman" w:hAnsi="Times New Roman"/>
                <w:b/>
                <w:sz w:val="24"/>
              </w:rPr>
            </w:pPr>
            <w:ins w:id="10" w:author="bafanss" w:date="2014-10-13T11:26:00Z">
              <w:r>
                <w:rPr>
                  <w:rFonts w:ascii="Times New Roman" w:hAnsi="Times New Roman"/>
                  <w:b/>
                  <w:sz w:val="24"/>
                </w:rPr>
                <w:t>YEAR 2006 PROFITS</w:t>
              </w:r>
            </w:ins>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4269"/>
              <w:gridCol w:w="4270"/>
              <w:gridCol w:w="4270"/>
            </w:tblGrid>
            <w:tr w:rsidR="009D6B8A" w:rsidRPr="009D6B8A" w:rsidTr="004721E3">
              <w:trPr>
                <w:ins w:id="11" w:author="bafanss" w:date="2014-10-13T11:26:00Z"/>
              </w:trPr>
              <w:tc>
                <w:tcPr>
                  <w:tcW w:w="4269" w:type="dxa"/>
                </w:tcPr>
                <w:p w:rsidR="009D6B8A" w:rsidRPr="009D6B8A" w:rsidRDefault="00D45A0B" w:rsidP="004721E3">
                  <w:pPr>
                    <w:rPr>
                      <w:ins w:id="12" w:author="bafanss" w:date="2014-10-13T11:26:00Z"/>
                      <w:rFonts w:ascii="Times New Roman" w:hAnsi="Times New Roman"/>
                      <w:sz w:val="24"/>
                    </w:rPr>
                  </w:pPr>
                  <w:ins w:id="13" w:author="bafanss" w:date="2014-10-13T11:26:00Z">
                    <w:r w:rsidRPr="00D45A0B">
                      <w:rPr>
                        <w:rFonts w:ascii="Times New Roman" w:hAnsi="Times New Roman"/>
                        <w:noProof/>
                        <w:sz w:val="24"/>
                      </w:rPr>
                      <w:pict>
                        <v:rect id="_x0000_s1231" style="position:absolute;margin-left:8.4pt;margin-top:8.15pt;width:184.7pt;height:36pt;z-index:2524876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" fillcolor="white [3201]" strokecolor="#d8d8d8 [2732]" strokeweight="2pt">
                          <v:path arrowok="t"/>
                          <v:textbox style="mso-next-textbox:#_x0000_s1231">
                            <w:txbxContent>
                              <w:p w:rsidR="004721E3" w:rsidRPr="007436A4" w:rsidRDefault="004721E3" w:rsidP="009D6B8A">
                                <w:pPr>
                                  <w:jc w:val="center"/>
                                  <w:rPr>
                                    <w:color w:val="D9D9D9" w:themeColor="background1" w:themeShade="D9"/>
                                  </w:rPr>
                                </w:pPr>
                                <w:r>
                                  <w:rPr>
                                    <w:color w:val="D9D9D9" w:themeColor="background1" w:themeShade="D9"/>
                                  </w:rPr>
                                  <w:t>MIN</w:t>
                                </w:r>
                              </w:p>
                            </w:txbxContent>
                          </v:textbox>
                        </v:rect>
                      </w:pict>
                    </w:r>
                  </w:ins>
                </w:p>
              </w:tc>
              <w:tc>
                <w:tcPr>
                  <w:tcW w:w="4270" w:type="dxa"/>
                </w:tcPr>
                <w:p w:rsidR="009D6B8A" w:rsidRPr="009D6B8A" w:rsidRDefault="00D45A0B" w:rsidP="004721E3">
                  <w:pPr>
                    <w:rPr>
                      <w:ins w:id="14" w:author="bafanss" w:date="2014-10-13T11:26:00Z"/>
                      <w:rFonts w:ascii="Times New Roman" w:hAnsi="Times New Roman"/>
                      <w:sz w:val="24"/>
                    </w:rPr>
                  </w:pPr>
                  <w:ins w:id="15" w:author="bafanss" w:date="2014-10-13T11:26:00Z">
                    <w:r w:rsidRPr="00D45A0B">
                      <w:rPr>
                        <w:rFonts w:ascii="Times New Roman" w:hAnsi="Times New Roman"/>
                        <w:noProof/>
                        <w:sz w:val="24"/>
                      </w:rPr>
                      <w:pict>
                        <v:rect id="_x0000_s1230" style="position:absolute;margin-left:7.15pt;margin-top:8.15pt;width:184.75pt;height:36pt;z-index:252486656;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" fillcolor="white [3201]" strokecolor="black [3200]" strokeweight="2pt">
                          <v:path arrowok="t"/>
                        </v:rect>
                      </w:pict>
                    </w:r>
                  </w:ins>
                </w:p>
                <w:p w:rsidR="009D6B8A" w:rsidRPr="009D6B8A" w:rsidRDefault="009D6B8A" w:rsidP="004721E3">
                  <w:pPr>
                    <w:rPr>
                      <w:ins w:id="16" w:author="bafanss" w:date="2014-10-13T11:26:00Z"/>
                      <w:rFonts w:ascii="Times New Roman" w:hAnsi="Times New Roman"/>
                      <w:sz w:val="24"/>
                    </w:rPr>
                  </w:pPr>
                </w:p>
                <w:p w:rsidR="009D6B8A" w:rsidRPr="009D6B8A" w:rsidRDefault="009D6B8A" w:rsidP="004721E3">
                  <w:pPr>
                    <w:rPr>
                      <w:ins w:id="17" w:author="bafanss" w:date="2014-10-13T11:26:00Z"/>
                      <w:rFonts w:ascii="Times New Roman" w:hAnsi="Times New Roman"/>
                      <w:sz w:val="24"/>
                    </w:rPr>
                  </w:pPr>
                </w:p>
              </w:tc>
              <w:tc>
                <w:tcPr>
                  <w:tcW w:w="4270" w:type="dxa"/>
                </w:tcPr>
                <w:p w:rsidR="009D6B8A" w:rsidRPr="009D6B8A" w:rsidRDefault="00D45A0B" w:rsidP="004721E3">
                  <w:pPr>
                    <w:rPr>
                      <w:ins w:id="18" w:author="bafanss" w:date="2014-10-13T11:26:00Z"/>
                      <w:rFonts w:ascii="Times New Roman" w:hAnsi="Times New Roman"/>
                      <w:sz w:val="24"/>
                    </w:rPr>
                  </w:pPr>
                  <w:ins w:id="19" w:author="bafanss" w:date="2014-10-13T11:26:00Z">
                    <w:r w:rsidRPr="00D45A0B">
                      <w:rPr>
                        <w:rFonts w:ascii="Times New Roman" w:hAnsi="Times New Roman"/>
                        <w:noProof/>
                        <w:sz w:val="24"/>
                      </w:rPr>
                      <w:pict>
                        <v:rect id="_x0000_s1232" style="position:absolute;margin-left:6.8pt;margin-top:8.15pt;width:184.7pt;height:36pt;z-index:252488704;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" fillcolor="white [3201]" strokecolor="#d8d8d8 [2732]" strokeweight="2pt">
                          <v:path arrowok="t"/>
                          <v:textbox style="mso-next-textbox:#_x0000_s1232">
                            <w:txbxContent>
                              <w:p w:rsidR="004721E3" w:rsidRPr="007436A4" w:rsidRDefault="004721E3" w:rsidP="009D6B8A">
                                <w:pPr>
                                  <w:jc w:val="center"/>
                                  <w:rPr>
                                    <w:color w:val="D9D9D9" w:themeColor="background1" w:themeShade="D9"/>
                                  </w:rPr>
                                </w:pPr>
                                <w:r>
                                  <w:rPr>
                                    <w:color w:val="D9D9D9" w:themeColor="background1" w:themeShade="D9"/>
                                  </w:rPr>
                                  <w:t>MAX</w:t>
                                </w:r>
                              </w:p>
                            </w:txbxContent>
                          </v:textbox>
                        </v:rect>
                      </w:pict>
                    </w:r>
                  </w:ins>
                </w:p>
                <w:p w:rsidR="009D6B8A" w:rsidRPr="009D6B8A" w:rsidRDefault="009D6B8A" w:rsidP="004721E3">
                  <w:pPr>
                    <w:rPr>
                      <w:ins w:id="20" w:author="bafanss" w:date="2014-10-13T11:26:00Z"/>
                      <w:rFonts w:ascii="Times New Roman" w:hAnsi="Times New Roman"/>
                      <w:sz w:val="24"/>
                    </w:rPr>
                  </w:pPr>
                </w:p>
                <w:p w:rsidR="009D6B8A" w:rsidRPr="009D6B8A" w:rsidRDefault="009D6B8A" w:rsidP="004721E3">
                  <w:pPr>
                    <w:rPr>
                      <w:ins w:id="21" w:author="bafanss" w:date="2014-10-13T11:26:00Z"/>
                      <w:rFonts w:ascii="Times New Roman" w:hAnsi="Times New Roman"/>
                      <w:sz w:val="24"/>
                    </w:rPr>
                  </w:pPr>
                </w:p>
                <w:p w:rsidR="009D6B8A" w:rsidRPr="009D6B8A" w:rsidRDefault="009D6B8A" w:rsidP="004721E3">
                  <w:pPr>
                    <w:rPr>
                      <w:ins w:id="22" w:author="bafanss" w:date="2014-10-13T11:26:00Z"/>
                      <w:rFonts w:ascii="Times New Roman" w:hAnsi="Times New Roman"/>
                      <w:sz w:val="24"/>
                    </w:rPr>
                  </w:pPr>
                </w:p>
              </w:tc>
            </w:tr>
          </w:tbl>
          <w:p w:rsidR="00642318" w:rsidRDefault="00642318" w:rsidP="00B9331D">
            <w:pPr>
              <w:rPr>
                <w:ins w:id="23" w:author="bafanss" w:date="2014-10-13T11:23:00Z"/>
                <w:rFonts w:ascii="Times New Roman" w:hAnsi="Times New Roman"/>
                <w:sz w:val="24"/>
              </w:rPr>
            </w:pPr>
          </w:p>
          <w:p w:rsidR="00642318" w:rsidRDefault="00642318" w:rsidP="00B9331D">
            <w:pPr>
              <w:rPr>
                <w:ins w:id="24" w:author="bafanss" w:date="2014-10-13T11:23:00Z"/>
                <w:rFonts w:ascii="Times New Roman" w:hAnsi="Times New Roman"/>
                <w:sz w:val="24"/>
              </w:rPr>
            </w:pPr>
          </w:p>
          <w:p w:rsidR="00642318" w:rsidRDefault="00642318" w:rsidP="00B9331D">
            <w:pPr>
              <w:rPr>
                <w:ins w:id="25" w:author="bafanss" w:date="2014-10-13T11:23:00Z"/>
                <w:rFonts w:ascii="Times New Roman" w:hAnsi="Times New Roman"/>
                <w:sz w:val="24"/>
              </w:rPr>
            </w:pPr>
          </w:p>
          <w:p w:rsidR="00642318" w:rsidRPr="00B9331D" w:rsidRDefault="00642318" w:rsidP="00B9331D">
            <w:pPr>
              <w:rPr>
                <w:rFonts w:ascii="Times New Roman" w:hAnsi="Times New Roman"/>
                <w:sz w:val="24"/>
              </w:rPr>
            </w:pPr>
          </w:p>
        </w:tc>
      </w:tr>
      <w:tr w:rsidR="0014643F" w:rsidRPr="00B9331D" w:rsidTr="00AD23E7">
        <w:tc>
          <w:tcPr>
            <w:tcW w:w="993" w:type="dxa"/>
            <w:vAlign w:val="center"/>
          </w:tcPr>
          <w:p w:rsidR="0014643F" w:rsidRPr="00B9331D" w:rsidRDefault="0014643F" w:rsidP="00B9331D">
            <w:pPr>
              <w:rPr>
                <w:rFonts w:ascii="Times New Roman" w:hAnsi="Times New Roman"/>
                <w:sz w:val="24"/>
              </w:rPr>
            </w:pPr>
            <w:r w:rsidRPr="00B9331D">
              <w:rPr>
                <w:rFonts w:ascii="Times New Roman" w:hAnsi="Times New Roman"/>
                <w:sz w:val="24"/>
              </w:rPr>
              <w:t>PRE</w:t>
            </w:r>
            <w:r w:rsidR="00E0578C">
              <w:rPr>
                <w:rFonts w:ascii="Times New Roman" w:hAnsi="Times New Roman"/>
                <w:sz w:val="24"/>
              </w:rPr>
              <w:t>9</w:t>
            </w:r>
          </w:p>
        </w:tc>
        <w:tc>
          <w:tcPr>
            <w:tcW w:w="12842" w:type="dxa"/>
            <w:gridSpan w:val="4"/>
            <w:vAlign w:val="center"/>
          </w:tcPr>
          <w:p w:rsidR="0014643F" w:rsidRPr="00B9331D" w:rsidRDefault="0014643F" w:rsidP="00B9331D">
            <w:pPr>
              <w:rPr>
                <w:rFonts w:ascii="Times New Roman" w:hAnsi="Times New Roman"/>
                <w:i/>
                <w:sz w:val="24"/>
              </w:rPr>
            </w:pPr>
            <w:r w:rsidRPr="00B9331D">
              <w:rPr>
                <w:rFonts w:ascii="Times New Roman" w:hAnsi="Times New Roman"/>
                <w:sz w:val="24"/>
              </w:rPr>
              <w:t xml:space="preserve">What were the business’ total sales in the last 30 days? By this we mean the overall sales of products or services in Ethiopian Birr.  </w:t>
            </w:r>
          </w:p>
          <w:p w:rsidR="0014643F" w:rsidRPr="00B9331D" w:rsidRDefault="0014643F" w:rsidP="00B9331D">
            <w:pPr>
              <w:rPr>
                <w:rFonts w:ascii="Times New Roman" w:hAnsi="Times New Roman"/>
                <w:b/>
                <w:sz w:val="24"/>
              </w:rPr>
            </w:pPr>
          </w:p>
          <w:p w:rsidR="0014643F" w:rsidRPr="00B9331D" w:rsidRDefault="0014643F" w:rsidP="00B9331D">
            <w:pPr>
              <w:jc w:val="center"/>
              <w:rPr>
                <w:rFonts w:ascii="Times New Roman" w:hAnsi="Times New Roman"/>
                <w:b/>
                <w:sz w:val="24"/>
              </w:rPr>
            </w:pPr>
            <w:r w:rsidRPr="00B9331D">
              <w:rPr>
                <w:rFonts w:ascii="Times New Roman" w:hAnsi="Times New Roman"/>
                <w:b/>
                <w:sz w:val="24"/>
              </w:rPr>
              <w:t>LAST 30 DAYS SALES</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4269"/>
              <w:gridCol w:w="4270"/>
              <w:gridCol w:w="4270"/>
            </w:tblGrid>
            <w:tr w:rsidR="0014643F" w:rsidRPr="00B9331D" w:rsidTr="00F50F9B">
              <w:tc>
                <w:tcPr>
                  <w:tcW w:w="4269" w:type="dxa"/>
                </w:tcPr>
                <w:p w:rsidR="0014643F" w:rsidRPr="00B9331D" w:rsidRDefault="00D45A0B" w:rsidP="00B9331D">
                  <w:pPr>
                    <w:rPr>
                      <w:rFonts w:ascii="Times New Roman" w:hAnsi="Times New Roman"/>
                      <w:sz w:val="24"/>
                    </w:rPr>
                  </w:pPr>
                  <w:r w:rsidRPr="00D45A0B">
                    <w:rPr>
                      <w:rFonts w:ascii="Times New Roman" w:hAnsi="Times New Roman"/>
                      <w:noProof/>
                      <w:sz w:val="24"/>
                    </w:rPr>
                    <w:pict>
                      <v:rect id="Rectangle 303" o:spid="_x0000_s1039" style="position:absolute;margin-left:8.4pt;margin-top:8.15pt;width:184.7pt;height:36pt;z-index:2524139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" fillcolor="white [3201]" strokecolor="#d8d8d8 [2732]" strokeweight="2pt">
                        <v:path arrowok="t"/>
                        <v:textbox style="mso-next-textbox:#Rectangle 303">
                          <w:txbxContent>
                            <w:p w:rsidR="004721E3" w:rsidRPr="007436A4" w:rsidRDefault="004721E3" w:rsidP="007436A4">
                              <w:pPr>
                                <w:jc w:val="center"/>
                                <w:rPr>
                                  <w:color w:val="D9D9D9" w:themeColor="background1" w:themeShade="D9"/>
                                </w:rPr>
                              </w:pPr>
                              <w:r>
                                <w:rPr>
                                  <w:color w:val="D9D9D9" w:themeColor="background1" w:themeShade="D9"/>
                                </w:rPr>
                                <w:t>MIN</w:t>
                              </w:r>
                            </w:p>
                          </w:txbxContent>
                        </v:textbox>
                      </v:rect>
                    </w:pict>
                  </w:r>
                </w:p>
              </w:tc>
              <w:tc>
                <w:tcPr>
                  <w:tcW w:w="4270" w:type="dxa"/>
                </w:tcPr>
                <w:p w:rsidR="0014643F" w:rsidRPr="00B9331D" w:rsidRDefault="00D45A0B" w:rsidP="00B9331D">
                  <w:pPr>
                    <w:rPr>
                      <w:rFonts w:ascii="Times New Roman" w:hAnsi="Times New Roman"/>
                      <w:sz w:val="24"/>
                    </w:rPr>
                  </w:pPr>
                  <w:r w:rsidRPr="00D45A0B">
                    <w:rPr>
                      <w:rFonts w:ascii="Times New Roman" w:hAnsi="Times New Roman"/>
                      <w:noProof/>
                      <w:sz w:val="24"/>
                    </w:rPr>
                    <w:pict>
                      <v:rect id="Rectangle 304" o:spid="_x0000_s1127" style="position:absolute;margin-left:7.15pt;margin-top:8.15pt;width:184.75pt;height:36pt;z-index:252412928;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" fillcolor="white [3201]" strokecolor="black [3200]" strokeweight="2pt">
                        <v:path arrowok="t"/>
                      </v:rect>
                    </w:pict>
                  </w:r>
                </w:p>
                <w:p w:rsidR="0014643F" w:rsidRPr="00B9331D" w:rsidRDefault="0014643F" w:rsidP="00B9331D">
                  <w:pPr>
                    <w:rPr>
                      <w:rFonts w:ascii="Times New Roman" w:hAnsi="Times New Roman"/>
                      <w:sz w:val="24"/>
                    </w:rPr>
                  </w:pPr>
                </w:p>
                <w:p w:rsidR="0014643F" w:rsidRPr="00B9331D" w:rsidRDefault="0014643F" w:rsidP="00B9331D">
                  <w:pPr>
                    <w:rPr>
                      <w:rFonts w:ascii="Times New Roman" w:hAnsi="Times New Roman"/>
                      <w:sz w:val="24"/>
                    </w:rPr>
                  </w:pPr>
                </w:p>
              </w:tc>
              <w:tc>
                <w:tcPr>
                  <w:tcW w:w="4270" w:type="dxa"/>
                </w:tcPr>
                <w:p w:rsidR="0014643F" w:rsidRPr="00B9331D" w:rsidRDefault="00D45A0B" w:rsidP="00B9331D">
                  <w:pPr>
                    <w:rPr>
                      <w:rFonts w:ascii="Times New Roman" w:hAnsi="Times New Roman"/>
                      <w:sz w:val="24"/>
                    </w:rPr>
                  </w:pPr>
                  <w:r w:rsidRPr="00D45A0B">
                    <w:rPr>
                      <w:rFonts w:ascii="Times New Roman" w:hAnsi="Times New Roman"/>
                      <w:noProof/>
                      <w:sz w:val="24"/>
                    </w:rPr>
                    <w:pict>
                      <v:rect id="Rectangle 305" o:spid="_x0000_s1040" style="position:absolute;margin-left:6.8pt;margin-top:8.15pt;width:184.7pt;height:36pt;z-index:252414976;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" fillcolor="white [3201]" strokecolor="#d8d8d8 [2732]" strokeweight="2pt">
                        <v:path arrowok="t"/>
                        <v:textbox style="mso-next-textbox:#Rectangle 305">
                          <w:txbxContent>
                            <w:p w:rsidR="004721E3" w:rsidRPr="007436A4" w:rsidRDefault="004721E3" w:rsidP="007436A4">
                              <w:pPr>
                                <w:jc w:val="center"/>
                                <w:rPr>
                                  <w:color w:val="D9D9D9" w:themeColor="background1" w:themeShade="D9"/>
                                </w:rPr>
                              </w:pPr>
                              <w:r>
                                <w:rPr>
                                  <w:color w:val="D9D9D9" w:themeColor="background1" w:themeShade="D9"/>
                                </w:rPr>
                                <w:t>MAX</w:t>
                              </w:r>
                            </w:p>
                          </w:txbxContent>
                        </v:textbox>
                      </v:rect>
                    </w:pict>
                  </w:r>
                </w:p>
                <w:p w:rsidR="0014643F" w:rsidRPr="00B9331D" w:rsidRDefault="0014643F" w:rsidP="00B9331D">
                  <w:pPr>
                    <w:rPr>
                      <w:rFonts w:ascii="Times New Roman" w:hAnsi="Times New Roman"/>
                      <w:sz w:val="24"/>
                    </w:rPr>
                  </w:pPr>
                </w:p>
                <w:p w:rsidR="0014643F" w:rsidRPr="00B9331D" w:rsidRDefault="0014643F" w:rsidP="00B9331D">
                  <w:pPr>
                    <w:rPr>
                      <w:rFonts w:ascii="Times New Roman" w:hAnsi="Times New Roman"/>
                      <w:sz w:val="24"/>
                    </w:rPr>
                  </w:pPr>
                </w:p>
                <w:p w:rsidR="0014643F" w:rsidRPr="00B9331D" w:rsidRDefault="0014643F" w:rsidP="00B9331D">
                  <w:pPr>
                    <w:rPr>
                      <w:rFonts w:ascii="Times New Roman" w:hAnsi="Times New Roman"/>
                      <w:sz w:val="24"/>
                    </w:rPr>
                  </w:pPr>
                </w:p>
              </w:tc>
            </w:tr>
          </w:tbl>
          <w:p w:rsidR="0014643F" w:rsidRPr="00B9331D" w:rsidRDefault="0014643F" w:rsidP="00B9331D">
            <w:pPr>
              <w:rPr>
                <w:rFonts w:ascii="Times New Roman" w:hAnsi="Times New Roman"/>
                <w:sz w:val="24"/>
              </w:rPr>
            </w:pPr>
          </w:p>
        </w:tc>
      </w:tr>
      <w:tr w:rsidR="0014643F" w:rsidRPr="00B9331D" w:rsidTr="00AD23E7">
        <w:tc>
          <w:tcPr>
            <w:tcW w:w="993" w:type="dxa"/>
            <w:vAlign w:val="center"/>
          </w:tcPr>
          <w:p w:rsidR="0014643F" w:rsidRPr="00B9331D" w:rsidRDefault="0014643F" w:rsidP="00B9331D">
            <w:pPr>
              <w:rPr>
                <w:rFonts w:ascii="Times New Roman" w:hAnsi="Times New Roman"/>
                <w:sz w:val="24"/>
              </w:rPr>
            </w:pPr>
            <w:r w:rsidRPr="00B9331D">
              <w:rPr>
                <w:rFonts w:ascii="Times New Roman" w:hAnsi="Times New Roman"/>
                <w:sz w:val="24"/>
              </w:rPr>
              <w:t>PRE1</w:t>
            </w:r>
            <w:r w:rsidR="00E0578C">
              <w:rPr>
                <w:rFonts w:ascii="Times New Roman" w:hAnsi="Times New Roman"/>
                <w:sz w:val="24"/>
              </w:rPr>
              <w:t>0</w:t>
            </w:r>
          </w:p>
        </w:tc>
        <w:tc>
          <w:tcPr>
            <w:tcW w:w="12842" w:type="dxa"/>
            <w:gridSpan w:val="4"/>
            <w:vAlign w:val="center"/>
          </w:tcPr>
          <w:p w:rsidR="0014643F" w:rsidRPr="00B9331D" w:rsidRDefault="0014643F" w:rsidP="00B9331D">
            <w:pPr>
              <w:rPr>
                <w:rFonts w:ascii="Times New Roman" w:hAnsi="Times New Roman"/>
                <w:i/>
                <w:sz w:val="24"/>
              </w:rPr>
            </w:pPr>
            <w:r w:rsidRPr="00B9331D">
              <w:rPr>
                <w:rFonts w:ascii="Times New Roman" w:hAnsi="Times New Roman"/>
                <w:sz w:val="24"/>
              </w:rPr>
              <w:t xml:space="preserve">What are the business’ total sales in a TYPICAL MONTH in 2006? By this we mean the overall sales of products or services in Ethiopian Birr.  </w:t>
            </w:r>
          </w:p>
          <w:p w:rsidR="0014643F" w:rsidRPr="00B9331D" w:rsidRDefault="0014643F" w:rsidP="00B9331D">
            <w:pPr>
              <w:rPr>
                <w:rFonts w:ascii="Times New Roman" w:hAnsi="Times New Roman"/>
                <w:b/>
                <w:sz w:val="24"/>
              </w:rPr>
            </w:pPr>
          </w:p>
          <w:p w:rsidR="0014643F" w:rsidRPr="00B9331D" w:rsidRDefault="0014643F" w:rsidP="00B9331D">
            <w:pPr>
              <w:jc w:val="center"/>
              <w:rPr>
                <w:rFonts w:ascii="Times New Roman" w:hAnsi="Times New Roman"/>
                <w:b/>
                <w:sz w:val="24"/>
              </w:rPr>
            </w:pPr>
            <w:r w:rsidRPr="00B9331D">
              <w:rPr>
                <w:rFonts w:ascii="Times New Roman" w:hAnsi="Times New Roman"/>
                <w:b/>
                <w:sz w:val="24"/>
              </w:rPr>
              <w:t>TYPICAL MONTH SALES</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4269"/>
              <w:gridCol w:w="4270"/>
              <w:gridCol w:w="4270"/>
            </w:tblGrid>
            <w:tr w:rsidR="0014643F" w:rsidRPr="00B9331D" w:rsidTr="0014643F">
              <w:trPr>
                <w:trHeight w:val="1221"/>
              </w:trPr>
              <w:tc>
                <w:tcPr>
                  <w:tcW w:w="4269" w:type="dxa"/>
                </w:tcPr>
                <w:p w:rsidR="0014643F" w:rsidRPr="00B9331D" w:rsidRDefault="00D45A0B" w:rsidP="00B9331D">
                  <w:pPr>
                    <w:rPr>
                      <w:rFonts w:ascii="Times New Roman" w:hAnsi="Times New Roman"/>
                      <w:sz w:val="24"/>
                    </w:rPr>
                  </w:pPr>
                  <w:r w:rsidRPr="00D45A0B">
                    <w:rPr>
                      <w:rFonts w:ascii="Times New Roman" w:hAnsi="Times New Roman"/>
                      <w:noProof/>
                      <w:sz w:val="24"/>
                    </w:rPr>
                    <w:pict>
                      <v:rect id="Rectangle 10" o:spid="_x0000_s1041" style="position:absolute;margin-left:8.4pt;margin-top:8.15pt;width:184.7pt;height:36pt;z-index:25241702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" fillcolor="white [3201]" strokecolor="#d8d8d8 [2732]" strokeweight="2pt">
                        <v:path arrowok="t"/>
                        <v:textbox style="mso-next-textbox:#Rectangle 10">
                          <w:txbxContent>
                            <w:p w:rsidR="004721E3" w:rsidRPr="007436A4" w:rsidRDefault="004721E3" w:rsidP="00880C7F">
                              <w:pPr>
                                <w:jc w:val="center"/>
                                <w:rPr>
                                  <w:color w:val="D9D9D9" w:themeColor="background1" w:themeShade="D9"/>
                                </w:rPr>
                              </w:pPr>
                              <w:r>
                                <w:rPr>
                                  <w:color w:val="D9D9D9" w:themeColor="background1" w:themeShade="D9"/>
                                </w:rPr>
                                <w:t>MIN</w:t>
                              </w:r>
                            </w:p>
                          </w:txbxContent>
                        </v:textbox>
                      </v:rect>
                    </w:pict>
                  </w:r>
                </w:p>
              </w:tc>
              <w:tc>
                <w:tcPr>
                  <w:tcW w:w="4270" w:type="dxa"/>
                </w:tcPr>
                <w:p w:rsidR="0014643F" w:rsidRPr="00B9331D" w:rsidRDefault="00D45A0B" w:rsidP="00B9331D">
                  <w:pPr>
                    <w:rPr>
                      <w:rFonts w:ascii="Times New Roman" w:hAnsi="Times New Roman"/>
                      <w:sz w:val="24"/>
                    </w:rPr>
                  </w:pPr>
                  <w:r w:rsidRPr="00D45A0B">
                    <w:rPr>
                      <w:rFonts w:ascii="Times New Roman" w:hAnsi="Times New Roman"/>
                      <w:noProof/>
                      <w:sz w:val="24"/>
                    </w:rPr>
                    <w:pict>
                      <v:rect id="Rectangle 257" o:spid="_x0000_s1126" style="position:absolute;margin-left:7.15pt;margin-top:8.15pt;width:184.75pt;height:36pt;z-index:252416000;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" fillcolor="white [3201]" strokecolor="black [3200]" strokeweight="2pt">
                        <v:path arrowok="t"/>
                      </v:rect>
                    </w:pict>
                  </w:r>
                </w:p>
                <w:p w:rsidR="0014643F" w:rsidRPr="00B9331D" w:rsidRDefault="0014643F" w:rsidP="00B9331D">
                  <w:pPr>
                    <w:rPr>
                      <w:rFonts w:ascii="Times New Roman" w:hAnsi="Times New Roman"/>
                      <w:sz w:val="24"/>
                    </w:rPr>
                  </w:pPr>
                </w:p>
                <w:p w:rsidR="0014643F" w:rsidRPr="00B9331D" w:rsidRDefault="0014643F" w:rsidP="00B9331D">
                  <w:pPr>
                    <w:rPr>
                      <w:rFonts w:ascii="Times New Roman" w:hAnsi="Times New Roman"/>
                      <w:sz w:val="24"/>
                    </w:rPr>
                  </w:pPr>
                </w:p>
              </w:tc>
              <w:tc>
                <w:tcPr>
                  <w:tcW w:w="4270" w:type="dxa"/>
                </w:tcPr>
                <w:p w:rsidR="0014643F" w:rsidRPr="00B9331D" w:rsidRDefault="00D45A0B" w:rsidP="00B9331D">
                  <w:pPr>
                    <w:rPr>
                      <w:rFonts w:ascii="Times New Roman" w:hAnsi="Times New Roman"/>
                      <w:sz w:val="24"/>
                    </w:rPr>
                  </w:pPr>
                  <w:r w:rsidRPr="00D45A0B">
                    <w:rPr>
                      <w:rFonts w:ascii="Times New Roman" w:hAnsi="Times New Roman"/>
                      <w:noProof/>
                      <w:sz w:val="24"/>
                    </w:rPr>
                    <w:pict>
                      <v:rect id="Rectangle 258" o:spid="_x0000_s1042" style="position:absolute;margin-left:6.8pt;margin-top:8.15pt;width:184.7pt;height:36pt;z-index:252418048;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" fillcolor="white [3201]" strokecolor="#d8d8d8 [2732]" strokeweight="2pt">
                        <v:path arrowok="t"/>
                        <v:textbox style="mso-next-textbox:#Rectangle 258">
                          <w:txbxContent>
                            <w:p w:rsidR="004721E3" w:rsidRPr="007436A4" w:rsidRDefault="004721E3" w:rsidP="00880C7F">
                              <w:pPr>
                                <w:jc w:val="center"/>
                                <w:rPr>
                                  <w:color w:val="D9D9D9" w:themeColor="background1" w:themeShade="D9"/>
                                </w:rPr>
                              </w:pPr>
                              <w:r>
                                <w:rPr>
                                  <w:color w:val="D9D9D9" w:themeColor="background1" w:themeShade="D9"/>
                                </w:rPr>
                                <w:t>MAX</w:t>
                              </w:r>
                            </w:p>
                          </w:txbxContent>
                        </v:textbox>
                      </v:rect>
                    </w:pict>
                  </w:r>
                </w:p>
                <w:p w:rsidR="0014643F" w:rsidRPr="00B9331D" w:rsidRDefault="0014643F" w:rsidP="00B9331D">
                  <w:pPr>
                    <w:rPr>
                      <w:rFonts w:ascii="Times New Roman" w:hAnsi="Times New Roman"/>
                      <w:sz w:val="24"/>
                    </w:rPr>
                  </w:pPr>
                </w:p>
                <w:p w:rsidR="0014643F" w:rsidRPr="00B9331D" w:rsidRDefault="0014643F" w:rsidP="00B9331D">
                  <w:pPr>
                    <w:rPr>
                      <w:rFonts w:ascii="Times New Roman" w:hAnsi="Times New Roman"/>
                      <w:sz w:val="24"/>
                    </w:rPr>
                  </w:pPr>
                </w:p>
                <w:p w:rsidR="0014643F" w:rsidRPr="00B9331D" w:rsidRDefault="0014643F" w:rsidP="00B9331D">
                  <w:pPr>
                    <w:rPr>
                      <w:rFonts w:ascii="Times New Roman" w:hAnsi="Times New Roman"/>
                      <w:sz w:val="24"/>
                    </w:rPr>
                  </w:pPr>
                </w:p>
                <w:p w:rsidR="0014643F" w:rsidRPr="00B9331D" w:rsidRDefault="0014643F" w:rsidP="00B9331D">
                  <w:pPr>
                    <w:rPr>
                      <w:rFonts w:ascii="Times New Roman" w:hAnsi="Times New Roman"/>
                      <w:sz w:val="24"/>
                    </w:rPr>
                  </w:pPr>
                </w:p>
                <w:p w:rsidR="0014643F" w:rsidRPr="00B9331D" w:rsidRDefault="0014643F" w:rsidP="00B9331D">
                  <w:pPr>
                    <w:rPr>
                      <w:rFonts w:ascii="Times New Roman" w:hAnsi="Times New Roman"/>
                      <w:sz w:val="24"/>
                    </w:rPr>
                  </w:pPr>
                </w:p>
              </w:tc>
            </w:tr>
          </w:tbl>
          <w:p w:rsidR="0014643F" w:rsidRPr="00B9331D" w:rsidRDefault="0014643F" w:rsidP="00B9331D">
            <w:pPr>
              <w:rPr>
                <w:rFonts w:ascii="Times New Roman" w:hAnsi="Times New Roman"/>
                <w:sz w:val="24"/>
              </w:rPr>
            </w:pPr>
          </w:p>
        </w:tc>
      </w:tr>
      <w:tr w:rsidR="00291991" w:rsidRPr="00B9331D" w:rsidTr="00AD23E7">
        <w:tc>
          <w:tcPr>
            <w:tcW w:w="993" w:type="dxa"/>
            <w:vAlign w:val="center"/>
          </w:tcPr>
          <w:p w:rsidR="00291991" w:rsidRPr="00B9331D" w:rsidRDefault="0014643F" w:rsidP="00B9331D">
            <w:pPr>
              <w:rPr>
                <w:rFonts w:ascii="Times New Roman" w:hAnsi="Times New Roman"/>
                <w:sz w:val="24"/>
              </w:rPr>
            </w:pPr>
            <w:r w:rsidRPr="00B9331D">
              <w:rPr>
                <w:rFonts w:ascii="Times New Roman" w:hAnsi="Times New Roman"/>
                <w:sz w:val="24"/>
              </w:rPr>
              <w:lastRenderedPageBreak/>
              <w:t>PRE1</w:t>
            </w:r>
            <w:r w:rsidR="00E0578C">
              <w:rPr>
                <w:rFonts w:ascii="Times New Roman" w:hAnsi="Times New Roman"/>
                <w:sz w:val="24"/>
              </w:rPr>
              <w:t>1</w:t>
            </w:r>
          </w:p>
        </w:tc>
        <w:tc>
          <w:tcPr>
            <w:tcW w:w="12842" w:type="dxa"/>
            <w:gridSpan w:val="4"/>
            <w:vAlign w:val="center"/>
          </w:tcPr>
          <w:p w:rsidR="00291991" w:rsidRPr="00B9331D" w:rsidRDefault="00291991" w:rsidP="00B9331D">
            <w:pPr>
              <w:rPr>
                <w:rFonts w:ascii="Times New Roman" w:hAnsi="Times New Roman"/>
                <w:sz w:val="24"/>
              </w:rPr>
            </w:pPr>
            <w:r w:rsidRPr="00B9331D">
              <w:rPr>
                <w:rFonts w:ascii="Times New Roman" w:hAnsi="Times New Roman"/>
                <w:sz w:val="24"/>
              </w:rPr>
              <w:t xml:space="preserve">How much is the total </w:t>
            </w:r>
            <w:r w:rsidRPr="00B9331D">
              <w:rPr>
                <w:rFonts w:ascii="Times New Roman" w:hAnsi="Times New Roman"/>
                <w:b/>
                <w:sz w:val="24"/>
              </w:rPr>
              <w:t>monthly</w:t>
            </w:r>
            <w:r w:rsidRPr="00B9331D">
              <w:rPr>
                <w:rFonts w:ascii="Times New Roman" w:hAnsi="Times New Roman"/>
                <w:sz w:val="24"/>
              </w:rPr>
              <w:t xml:space="preserve"> value of sales revenue during </w:t>
            </w:r>
            <w:r w:rsidRPr="00B9331D">
              <w:rPr>
                <w:rFonts w:ascii="Times New Roman" w:hAnsi="Times New Roman"/>
                <w:b/>
                <w:sz w:val="24"/>
              </w:rPr>
              <w:t>peak</w:t>
            </w:r>
            <w:r w:rsidRPr="00B9331D">
              <w:rPr>
                <w:rFonts w:ascii="Times New Roman" w:hAnsi="Times New Roman"/>
                <w:sz w:val="24"/>
              </w:rPr>
              <w:t xml:space="preserve"> period</w:t>
            </w:r>
            <w:r w:rsidR="00CB3F37" w:rsidRPr="00B9331D">
              <w:rPr>
                <w:rFonts w:ascii="Times New Roman" w:hAnsi="Times New Roman"/>
                <w:sz w:val="24"/>
              </w:rPr>
              <w:t xml:space="preserve"> in 2006</w:t>
            </w:r>
            <w:r w:rsidRPr="00B9331D">
              <w:rPr>
                <w:rFonts w:ascii="Times New Roman" w:hAnsi="Times New Roman"/>
                <w:sz w:val="24"/>
              </w:rPr>
              <w:t>?</w:t>
            </w:r>
          </w:p>
          <w:p w:rsidR="00291991" w:rsidRPr="00B9331D" w:rsidRDefault="00291991" w:rsidP="00B9331D">
            <w:pPr>
              <w:jc w:val="center"/>
              <w:rPr>
                <w:rFonts w:ascii="Times New Roman" w:hAnsi="Times New Roman"/>
                <w:b/>
                <w:sz w:val="24"/>
              </w:rPr>
            </w:pPr>
          </w:p>
          <w:p w:rsidR="00291991" w:rsidRPr="00B9331D" w:rsidRDefault="00291991" w:rsidP="00B9331D">
            <w:pPr>
              <w:jc w:val="center"/>
              <w:rPr>
                <w:rFonts w:ascii="Times New Roman" w:hAnsi="Times New Roman"/>
                <w:b/>
                <w:sz w:val="24"/>
              </w:rPr>
            </w:pPr>
            <w:r w:rsidRPr="00B9331D">
              <w:rPr>
                <w:rFonts w:ascii="Times New Roman" w:hAnsi="Times New Roman"/>
                <w:b/>
                <w:sz w:val="24"/>
              </w:rPr>
              <w:t>PEAK MONTH SALES</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4269"/>
              <w:gridCol w:w="4270"/>
              <w:gridCol w:w="4270"/>
            </w:tblGrid>
            <w:tr w:rsidR="00291991" w:rsidRPr="00B9331D" w:rsidTr="00F50F9B">
              <w:tc>
                <w:tcPr>
                  <w:tcW w:w="4269" w:type="dxa"/>
                </w:tcPr>
                <w:p w:rsidR="00291991" w:rsidRPr="00B9331D" w:rsidRDefault="00D45A0B" w:rsidP="00B9331D">
                  <w:pPr>
                    <w:rPr>
                      <w:rFonts w:ascii="Times New Roman" w:hAnsi="Times New Roman"/>
                      <w:sz w:val="24"/>
                    </w:rPr>
                  </w:pPr>
                  <w:r w:rsidRPr="00D45A0B">
                    <w:rPr>
                      <w:rFonts w:ascii="Times New Roman" w:hAnsi="Times New Roman"/>
                      <w:noProof/>
                      <w:sz w:val="24"/>
                    </w:rPr>
                    <w:pict>
                      <v:rect id="Rectangle 229" o:spid="_x0000_s1043" style="position:absolute;margin-left:8.4pt;margin-top:8.15pt;width:184.7pt;height:36pt;z-index:25229004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" fillcolor="white [3201]" strokecolor="#d8d8d8 [2732]" strokeweight="2pt">
                        <v:path arrowok="t"/>
                        <v:textbox style="mso-next-textbox:#Rectangle 229">
                          <w:txbxContent>
                            <w:p w:rsidR="004721E3" w:rsidRPr="007436A4" w:rsidRDefault="004721E3" w:rsidP="00291991">
                              <w:pPr>
                                <w:jc w:val="center"/>
                                <w:rPr>
                                  <w:color w:val="D9D9D9" w:themeColor="background1" w:themeShade="D9"/>
                                </w:rPr>
                              </w:pPr>
                              <w:r>
                                <w:rPr>
                                  <w:color w:val="D9D9D9" w:themeColor="background1" w:themeShade="D9"/>
                                </w:rPr>
                                <w:t>MIN</w:t>
                              </w:r>
                            </w:p>
                          </w:txbxContent>
                        </v:textbox>
                      </v:rect>
                    </w:pict>
                  </w:r>
                </w:p>
              </w:tc>
              <w:tc>
                <w:tcPr>
                  <w:tcW w:w="4270" w:type="dxa"/>
                </w:tcPr>
                <w:p w:rsidR="00291991" w:rsidRPr="00B9331D" w:rsidRDefault="00D45A0B" w:rsidP="00B9331D">
                  <w:pPr>
                    <w:rPr>
                      <w:rFonts w:ascii="Times New Roman" w:hAnsi="Times New Roman"/>
                      <w:sz w:val="24"/>
                    </w:rPr>
                  </w:pPr>
                  <w:r w:rsidRPr="00D45A0B">
                    <w:rPr>
                      <w:rFonts w:ascii="Times New Roman" w:hAnsi="Times New Roman"/>
                      <w:noProof/>
                      <w:sz w:val="24"/>
                    </w:rPr>
                    <w:pict>
                      <v:rect id="Rectangle 116" o:spid="_x0000_s1125" style="position:absolute;margin-left:7.15pt;margin-top:8.15pt;width:184.75pt;height:36pt;z-index:252289024;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" fillcolor="white [3201]" strokecolor="black [3200]" strokeweight="2pt">
                        <v:path arrowok="t"/>
                      </v:rect>
                    </w:pict>
                  </w:r>
                </w:p>
                <w:p w:rsidR="00291991" w:rsidRPr="00B9331D" w:rsidRDefault="00291991" w:rsidP="00B9331D">
                  <w:pPr>
                    <w:rPr>
                      <w:rFonts w:ascii="Times New Roman" w:hAnsi="Times New Roman"/>
                      <w:sz w:val="24"/>
                    </w:rPr>
                  </w:pPr>
                </w:p>
                <w:p w:rsidR="00291991" w:rsidRPr="00B9331D" w:rsidRDefault="00291991" w:rsidP="00B9331D">
                  <w:pPr>
                    <w:rPr>
                      <w:rFonts w:ascii="Times New Roman" w:hAnsi="Times New Roman"/>
                      <w:sz w:val="24"/>
                    </w:rPr>
                  </w:pPr>
                </w:p>
              </w:tc>
              <w:tc>
                <w:tcPr>
                  <w:tcW w:w="4270" w:type="dxa"/>
                </w:tcPr>
                <w:p w:rsidR="00291991" w:rsidRPr="00B9331D" w:rsidRDefault="00D45A0B" w:rsidP="00B9331D">
                  <w:pPr>
                    <w:rPr>
                      <w:rFonts w:ascii="Times New Roman" w:hAnsi="Times New Roman"/>
                      <w:sz w:val="24"/>
                    </w:rPr>
                  </w:pPr>
                  <w:r w:rsidRPr="00D45A0B">
                    <w:rPr>
                      <w:rFonts w:ascii="Times New Roman" w:hAnsi="Times New Roman"/>
                      <w:noProof/>
                      <w:sz w:val="24"/>
                    </w:rPr>
                    <w:pict>
                      <v:rect id="Rectangle 117" o:spid="_x0000_s1044" style="position:absolute;margin-left:6.8pt;margin-top:8.15pt;width:184.7pt;height:36pt;z-index:252291072;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" fillcolor="white [3201]" strokecolor="#d8d8d8 [2732]" strokeweight="2pt">
                        <v:path arrowok="t"/>
                        <v:textbox style="mso-next-textbox:#Rectangle 117">
                          <w:txbxContent>
                            <w:p w:rsidR="004721E3" w:rsidRPr="007436A4" w:rsidRDefault="004721E3" w:rsidP="00291991">
                              <w:pPr>
                                <w:jc w:val="center"/>
                                <w:rPr>
                                  <w:color w:val="D9D9D9" w:themeColor="background1" w:themeShade="D9"/>
                                </w:rPr>
                              </w:pPr>
                              <w:r>
                                <w:rPr>
                                  <w:color w:val="D9D9D9" w:themeColor="background1" w:themeShade="D9"/>
                                </w:rPr>
                                <w:t>MAX</w:t>
                              </w:r>
                            </w:p>
                          </w:txbxContent>
                        </v:textbox>
                      </v:rect>
                    </w:pict>
                  </w:r>
                </w:p>
                <w:p w:rsidR="00291991" w:rsidRPr="00B9331D" w:rsidRDefault="00291991" w:rsidP="00B9331D">
                  <w:pPr>
                    <w:rPr>
                      <w:rFonts w:ascii="Times New Roman" w:hAnsi="Times New Roman"/>
                      <w:sz w:val="24"/>
                    </w:rPr>
                  </w:pPr>
                </w:p>
                <w:p w:rsidR="00291991" w:rsidRPr="00B9331D" w:rsidRDefault="00291991" w:rsidP="00B9331D">
                  <w:pPr>
                    <w:rPr>
                      <w:rFonts w:ascii="Times New Roman" w:hAnsi="Times New Roman"/>
                      <w:sz w:val="24"/>
                    </w:rPr>
                  </w:pPr>
                </w:p>
                <w:p w:rsidR="00291991" w:rsidRPr="00B9331D" w:rsidRDefault="00291991" w:rsidP="00B9331D">
                  <w:pPr>
                    <w:rPr>
                      <w:rFonts w:ascii="Times New Roman" w:hAnsi="Times New Roman"/>
                      <w:sz w:val="24"/>
                    </w:rPr>
                  </w:pPr>
                </w:p>
                <w:p w:rsidR="00291991" w:rsidRPr="00B9331D" w:rsidRDefault="00291991" w:rsidP="00B9331D">
                  <w:pPr>
                    <w:rPr>
                      <w:rFonts w:ascii="Times New Roman" w:hAnsi="Times New Roman"/>
                      <w:sz w:val="24"/>
                    </w:rPr>
                  </w:pPr>
                </w:p>
                <w:p w:rsidR="00291991" w:rsidRPr="00B9331D" w:rsidRDefault="00291991" w:rsidP="00B9331D">
                  <w:pPr>
                    <w:rPr>
                      <w:rFonts w:ascii="Times New Roman" w:hAnsi="Times New Roman"/>
                      <w:sz w:val="24"/>
                    </w:rPr>
                  </w:pPr>
                </w:p>
              </w:tc>
            </w:tr>
          </w:tbl>
          <w:p w:rsidR="00291991" w:rsidRPr="00B9331D" w:rsidRDefault="00291991" w:rsidP="00B9331D">
            <w:pPr>
              <w:rPr>
                <w:rFonts w:ascii="Times New Roman" w:hAnsi="Times New Roman"/>
                <w:sz w:val="24"/>
              </w:rPr>
            </w:pPr>
          </w:p>
        </w:tc>
      </w:tr>
      <w:tr w:rsidR="00291991" w:rsidRPr="00B9331D" w:rsidTr="00AD23E7">
        <w:tc>
          <w:tcPr>
            <w:tcW w:w="993" w:type="dxa"/>
            <w:vAlign w:val="center"/>
          </w:tcPr>
          <w:p w:rsidR="00291991" w:rsidRPr="00B9331D" w:rsidRDefault="00AD23E7" w:rsidP="00B9331D">
            <w:pPr>
              <w:rPr>
                <w:rFonts w:ascii="Times New Roman" w:hAnsi="Times New Roman"/>
                <w:sz w:val="24"/>
              </w:rPr>
            </w:pPr>
            <w:r w:rsidRPr="00B9331D">
              <w:rPr>
                <w:rFonts w:ascii="Times New Roman" w:hAnsi="Times New Roman"/>
                <w:sz w:val="24"/>
              </w:rPr>
              <w:t>PRE1</w:t>
            </w:r>
            <w:r w:rsidR="00E0578C">
              <w:rPr>
                <w:rFonts w:ascii="Times New Roman" w:hAnsi="Times New Roman"/>
                <w:sz w:val="24"/>
              </w:rPr>
              <w:t>2</w:t>
            </w:r>
          </w:p>
        </w:tc>
        <w:tc>
          <w:tcPr>
            <w:tcW w:w="12842" w:type="dxa"/>
            <w:gridSpan w:val="4"/>
            <w:vAlign w:val="center"/>
          </w:tcPr>
          <w:p w:rsidR="00291991" w:rsidRPr="00B9331D" w:rsidRDefault="00291991" w:rsidP="00B9331D">
            <w:pPr>
              <w:rPr>
                <w:rFonts w:ascii="Times New Roman" w:hAnsi="Times New Roman"/>
                <w:sz w:val="24"/>
              </w:rPr>
            </w:pPr>
            <w:r w:rsidRPr="00B9331D">
              <w:rPr>
                <w:rFonts w:ascii="Times New Roman" w:hAnsi="Times New Roman"/>
                <w:sz w:val="24"/>
              </w:rPr>
              <w:t xml:space="preserve">How much is the total </w:t>
            </w:r>
            <w:r w:rsidRPr="00B9331D">
              <w:rPr>
                <w:rFonts w:ascii="Times New Roman" w:hAnsi="Times New Roman"/>
                <w:b/>
                <w:sz w:val="24"/>
              </w:rPr>
              <w:t>monthly</w:t>
            </w:r>
            <w:r w:rsidRPr="00B9331D">
              <w:rPr>
                <w:rFonts w:ascii="Times New Roman" w:hAnsi="Times New Roman"/>
                <w:sz w:val="24"/>
              </w:rPr>
              <w:t xml:space="preserve"> value of sales revenue during </w:t>
            </w:r>
            <w:r w:rsidRPr="00B9331D">
              <w:rPr>
                <w:rFonts w:ascii="Times New Roman" w:hAnsi="Times New Roman"/>
                <w:b/>
                <w:sz w:val="24"/>
              </w:rPr>
              <w:t>Slack</w:t>
            </w:r>
            <w:r w:rsidRPr="00B9331D">
              <w:rPr>
                <w:rFonts w:ascii="Times New Roman" w:hAnsi="Times New Roman"/>
                <w:sz w:val="24"/>
              </w:rPr>
              <w:t xml:space="preserve"> period</w:t>
            </w:r>
            <w:r w:rsidR="00CB3F37" w:rsidRPr="00B9331D">
              <w:rPr>
                <w:rFonts w:ascii="Times New Roman" w:hAnsi="Times New Roman"/>
                <w:sz w:val="24"/>
              </w:rPr>
              <w:t xml:space="preserve"> in 2006</w:t>
            </w:r>
            <w:r w:rsidRPr="00B9331D">
              <w:rPr>
                <w:rFonts w:ascii="Times New Roman" w:hAnsi="Times New Roman"/>
                <w:sz w:val="24"/>
              </w:rPr>
              <w:t>?</w:t>
            </w:r>
          </w:p>
          <w:p w:rsidR="00291991" w:rsidRPr="00B9331D" w:rsidRDefault="00291991" w:rsidP="00B9331D">
            <w:pPr>
              <w:jc w:val="center"/>
              <w:rPr>
                <w:rFonts w:ascii="Times New Roman" w:hAnsi="Times New Roman"/>
                <w:b/>
                <w:sz w:val="24"/>
              </w:rPr>
            </w:pPr>
          </w:p>
          <w:p w:rsidR="00291991" w:rsidRPr="00B9331D" w:rsidRDefault="00291991" w:rsidP="00B9331D">
            <w:pPr>
              <w:jc w:val="center"/>
              <w:rPr>
                <w:rFonts w:ascii="Times New Roman" w:hAnsi="Times New Roman"/>
                <w:b/>
                <w:sz w:val="24"/>
              </w:rPr>
            </w:pPr>
            <w:r w:rsidRPr="00B9331D">
              <w:rPr>
                <w:rFonts w:ascii="Times New Roman" w:hAnsi="Times New Roman"/>
                <w:b/>
                <w:sz w:val="24"/>
              </w:rPr>
              <w:t>SLACK MONTH SALES</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4269"/>
              <w:gridCol w:w="4270"/>
              <w:gridCol w:w="4270"/>
            </w:tblGrid>
            <w:tr w:rsidR="00291991" w:rsidRPr="00B9331D" w:rsidTr="00F50F9B">
              <w:tc>
                <w:tcPr>
                  <w:tcW w:w="4269" w:type="dxa"/>
                </w:tcPr>
                <w:p w:rsidR="00291991" w:rsidRPr="00B9331D" w:rsidRDefault="00D45A0B" w:rsidP="00B9331D">
                  <w:pPr>
                    <w:rPr>
                      <w:rFonts w:ascii="Times New Roman" w:hAnsi="Times New Roman"/>
                      <w:sz w:val="24"/>
                    </w:rPr>
                  </w:pPr>
                  <w:r w:rsidRPr="00D45A0B">
                    <w:rPr>
                      <w:rFonts w:ascii="Times New Roman" w:hAnsi="Times New Roman"/>
                      <w:noProof/>
                      <w:sz w:val="24"/>
                    </w:rPr>
                    <w:pict>
                      <v:rect id="Rectangle 118" o:spid="_x0000_s1045" style="position:absolute;margin-left:8.4pt;margin-top:8.15pt;width:184.7pt;height:36pt;z-index:25230438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" fillcolor="white [3201]" strokecolor="#d8d8d8 [2732]" strokeweight="2pt">
                        <v:path arrowok="t"/>
                        <v:textbox style="mso-next-textbox:#Rectangle 118">
                          <w:txbxContent>
                            <w:p w:rsidR="004721E3" w:rsidRPr="007436A4" w:rsidRDefault="004721E3" w:rsidP="00291991">
                              <w:pPr>
                                <w:jc w:val="center"/>
                                <w:rPr>
                                  <w:color w:val="D9D9D9" w:themeColor="background1" w:themeShade="D9"/>
                                </w:rPr>
                              </w:pPr>
                              <w:r>
                                <w:rPr>
                                  <w:color w:val="D9D9D9" w:themeColor="background1" w:themeShade="D9"/>
                                </w:rPr>
                                <w:t>MIN</w:t>
                              </w:r>
                            </w:p>
                          </w:txbxContent>
                        </v:textbox>
                      </v:rect>
                    </w:pict>
                  </w:r>
                </w:p>
              </w:tc>
              <w:tc>
                <w:tcPr>
                  <w:tcW w:w="4270" w:type="dxa"/>
                </w:tcPr>
                <w:p w:rsidR="00291991" w:rsidRPr="00B9331D" w:rsidRDefault="00D45A0B" w:rsidP="00B9331D">
                  <w:pPr>
                    <w:rPr>
                      <w:rFonts w:ascii="Times New Roman" w:hAnsi="Times New Roman"/>
                      <w:sz w:val="24"/>
                    </w:rPr>
                  </w:pPr>
                  <w:r w:rsidRPr="00D45A0B">
                    <w:rPr>
                      <w:rFonts w:ascii="Times New Roman" w:hAnsi="Times New Roman"/>
                      <w:noProof/>
                      <w:sz w:val="24"/>
                    </w:rPr>
                    <w:pict>
                      <v:rect id="Rectangle 119" o:spid="_x0000_s1124" style="position:absolute;margin-left:7.15pt;margin-top:8.15pt;width:184.75pt;height:36pt;z-index:252303360;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" fillcolor="white [3201]" strokecolor="black [3200]" strokeweight="2pt">
                        <v:path arrowok="t"/>
                      </v:rect>
                    </w:pict>
                  </w:r>
                </w:p>
                <w:p w:rsidR="00291991" w:rsidRPr="00B9331D" w:rsidRDefault="00291991" w:rsidP="00B9331D">
                  <w:pPr>
                    <w:rPr>
                      <w:rFonts w:ascii="Times New Roman" w:hAnsi="Times New Roman"/>
                      <w:sz w:val="24"/>
                    </w:rPr>
                  </w:pPr>
                </w:p>
                <w:p w:rsidR="00291991" w:rsidRPr="00B9331D" w:rsidRDefault="00291991" w:rsidP="00B9331D">
                  <w:pPr>
                    <w:rPr>
                      <w:rFonts w:ascii="Times New Roman" w:hAnsi="Times New Roman"/>
                      <w:sz w:val="24"/>
                    </w:rPr>
                  </w:pPr>
                </w:p>
              </w:tc>
              <w:tc>
                <w:tcPr>
                  <w:tcW w:w="4270" w:type="dxa"/>
                </w:tcPr>
                <w:p w:rsidR="00291991" w:rsidRPr="00B9331D" w:rsidRDefault="00D45A0B" w:rsidP="00B9331D">
                  <w:pPr>
                    <w:rPr>
                      <w:rFonts w:ascii="Times New Roman" w:hAnsi="Times New Roman"/>
                      <w:sz w:val="24"/>
                    </w:rPr>
                  </w:pPr>
                  <w:r w:rsidRPr="00D45A0B">
                    <w:rPr>
                      <w:rFonts w:ascii="Times New Roman" w:hAnsi="Times New Roman"/>
                      <w:noProof/>
                      <w:sz w:val="24"/>
                    </w:rPr>
                    <w:pict>
                      <v:rect id="Rectangle 120" o:spid="_x0000_s1046" style="position:absolute;margin-left:6.8pt;margin-top:8.15pt;width:184.7pt;height:36pt;z-index:252305408;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" fillcolor="white [3201]" strokecolor="#d8d8d8 [2732]" strokeweight="2pt">
                        <v:path arrowok="t"/>
                        <v:textbox style="mso-next-textbox:#Rectangle 120">
                          <w:txbxContent>
                            <w:p w:rsidR="004721E3" w:rsidRPr="007436A4" w:rsidRDefault="004721E3" w:rsidP="00291991">
                              <w:pPr>
                                <w:jc w:val="center"/>
                                <w:rPr>
                                  <w:color w:val="D9D9D9" w:themeColor="background1" w:themeShade="D9"/>
                                </w:rPr>
                              </w:pPr>
                              <w:r>
                                <w:rPr>
                                  <w:color w:val="D9D9D9" w:themeColor="background1" w:themeShade="D9"/>
                                </w:rPr>
                                <w:t>MAX</w:t>
                              </w:r>
                            </w:p>
                          </w:txbxContent>
                        </v:textbox>
                      </v:rect>
                    </w:pict>
                  </w:r>
                </w:p>
                <w:p w:rsidR="00291991" w:rsidRPr="00B9331D" w:rsidRDefault="00291991" w:rsidP="00B9331D">
                  <w:pPr>
                    <w:rPr>
                      <w:rFonts w:ascii="Times New Roman" w:hAnsi="Times New Roman"/>
                      <w:sz w:val="24"/>
                    </w:rPr>
                  </w:pPr>
                </w:p>
                <w:p w:rsidR="00291991" w:rsidRPr="00B9331D" w:rsidRDefault="00291991" w:rsidP="00B9331D">
                  <w:pPr>
                    <w:rPr>
                      <w:rFonts w:ascii="Times New Roman" w:hAnsi="Times New Roman"/>
                      <w:sz w:val="24"/>
                    </w:rPr>
                  </w:pPr>
                </w:p>
                <w:p w:rsidR="00291991" w:rsidRPr="00B9331D" w:rsidRDefault="00291991" w:rsidP="00B9331D">
                  <w:pPr>
                    <w:rPr>
                      <w:rFonts w:ascii="Times New Roman" w:hAnsi="Times New Roman"/>
                      <w:sz w:val="24"/>
                    </w:rPr>
                  </w:pPr>
                </w:p>
                <w:p w:rsidR="00291991" w:rsidRPr="00B9331D" w:rsidRDefault="00291991" w:rsidP="00B9331D">
                  <w:pPr>
                    <w:rPr>
                      <w:rFonts w:ascii="Times New Roman" w:hAnsi="Times New Roman"/>
                      <w:sz w:val="24"/>
                    </w:rPr>
                  </w:pPr>
                </w:p>
                <w:p w:rsidR="00291991" w:rsidRPr="00B9331D" w:rsidRDefault="00291991" w:rsidP="00B9331D">
                  <w:pPr>
                    <w:rPr>
                      <w:rFonts w:ascii="Times New Roman" w:hAnsi="Times New Roman"/>
                      <w:sz w:val="24"/>
                    </w:rPr>
                  </w:pPr>
                </w:p>
              </w:tc>
            </w:tr>
          </w:tbl>
          <w:p w:rsidR="00291991" w:rsidRPr="00B9331D" w:rsidRDefault="00291991" w:rsidP="00B9331D">
            <w:pPr>
              <w:rPr>
                <w:rFonts w:ascii="Times New Roman" w:hAnsi="Times New Roman"/>
                <w:sz w:val="24"/>
              </w:rPr>
            </w:pPr>
          </w:p>
        </w:tc>
      </w:tr>
      <w:tr w:rsidR="00291991" w:rsidRPr="00B9331D" w:rsidTr="004E1582">
        <w:trPr>
          <w:trHeight w:val="1825"/>
        </w:trPr>
        <w:tc>
          <w:tcPr>
            <w:tcW w:w="993" w:type="dxa"/>
            <w:vAlign w:val="center"/>
          </w:tcPr>
          <w:p w:rsidR="00291991" w:rsidRPr="00B9331D" w:rsidRDefault="00AD23E7" w:rsidP="00B9331D">
            <w:pPr>
              <w:rPr>
                <w:rFonts w:ascii="Times New Roman" w:hAnsi="Times New Roman"/>
                <w:sz w:val="24"/>
              </w:rPr>
            </w:pPr>
            <w:r w:rsidRPr="00B9331D">
              <w:rPr>
                <w:rFonts w:ascii="Times New Roman" w:hAnsi="Times New Roman"/>
                <w:sz w:val="24"/>
              </w:rPr>
              <w:t>PRE1</w:t>
            </w:r>
            <w:r w:rsidR="00E0578C">
              <w:rPr>
                <w:rFonts w:ascii="Times New Roman" w:hAnsi="Times New Roman"/>
                <w:sz w:val="24"/>
              </w:rPr>
              <w:t>3</w:t>
            </w:r>
          </w:p>
        </w:tc>
        <w:tc>
          <w:tcPr>
            <w:tcW w:w="12842" w:type="dxa"/>
            <w:gridSpan w:val="4"/>
            <w:vAlign w:val="center"/>
          </w:tcPr>
          <w:p w:rsidR="00291991" w:rsidRPr="00B9331D" w:rsidRDefault="00291991" w:rsidP="00B9331D">
            <w:pPr>
              <w:rPr>
                <w:rFonts w:ascii="Times New Roman" w:hAnsi="Times New Roman"/>
                <w:sz w:val="24"/>
              </w:rPr>
            </w:pPr>
            <w:r w:rsidRPr="00B9331D">
              <w:rPr>
                <w:rFonts w:ascii="Times New Roman" w:hAnsi="Times New Roman"/>
                <w:sz w:val="24"/>
              </w:rPr>
              <w:t>Do revenues show a seasonal pattern?</w:t>
            </w:r>
          </w:p>
          <w:p w:rsidR="00291991" w:rsidRPr="00B9331D" w:rsidRDefault="00291991" w:rsidP="00B9331D">
            <w:pPr>
              <w:rPr>
                <w:rFonts w:ascii="Times New Roman" w:hAnsi="Times New Roman"/>
                <w:sz w:val="24"/>
              </w:rPr>
            </w:pPr>
          </w:p>
          <w:tbl>
            <w:tblPr>
              <w:tblStyle w:val="TableGrid"/>
              <w:tblW w:w="0" w:type="auto"/>
              <w:jc w:val="center"/>
              <w:tblLayout w:type="fixed"/>
              <w:tblLook w:val="04A0"/>
            </w:tblPr>
            <w:tblGrid>
              <w:gridCol w:w="4503"/>
              <w:gridCol w:w="3510"/>
              <w:gridCol w:w="4410"/>
            </w:tblGrid>
            <w:tr w:rsidR="005D6681" w:rsidRPr="00B9331D" w:rsidTr="005D6681">
              <w:trPr>
                <w:trHeight w:val="628"/>
                <w:jc w:val="center"/>
              </w:trPr>
              <w:tc>
                <w:tcPr>
                  <w:tcW w:w="4503" w:type="dxa"/>
                  <w:shd w:val="clear" w:color="auto" w:fill="auto"/>
                  <w:vAlign w:val="center"/>
                </w:tcPr>
                <w:p w:rsidR="005D6681" w:rsidRPr="00B9331D" w:rsidRDefault="005D6681" w:rsidP="00B9331D">
                  <w:pPr>
                    <w:pStyle w:val="ListParagraph"/>
                    <w:numPr>
                      <w:ilvl w:val="0"/>
                      <w:numId w:val="5"/>
                    </w:numPr>
                    <w:spacing w:line="360" w:lineRule="auto"/>
                    <w:rPr>
                      <w:rFonts w:ascii="Times New Roman" w:hAnsi="Times New Roman"/>
                      <w:sz w:val="20"/>
                      <w:szCs w:val="18"/>
                    </w:rPr>
                  </w:pPr>
                  <w:r w:rsidRPr="00B9331D">
                    <w:rPr>
                      <w:rFonts w:ascii="Times New Roman" w:hAnsi="Times New Roman"/>
                      <w:sz w:val="20"/>
                      <w:szCs w:val="18"/>
                    </w:rPr>
                    <w:t>Highest during main rainy season (</w:t>
                  </w:r>
                  <w:proofErr w:type="spellStart"/>
                  <w:r w:rsidRPr="00B9331D">
                    <w:rPr>
                      <w:rFonts w:ascii="Times New Roman" w:hAnsi="Times New Roman"/>
                      <w:sz w:val="20"/>
                      <w:szCs w:val="18"/>
                    </w:rPr>
                    <w:t>Kiremt</w:t>
                  </w:r>
                  <w:proofErr w:type="spellEnd"/>
                  <w:r w:rsidRPr="00B9331D">
                    <w:rPr>
                      <w:rFonts w:ascii="Times New Roman" w:hAnsi="Times New Roman"/>
                      <w:sz w:val="20"/>
                      <w:szCs w:val="18"/>
                    </w:rPr>
                    <w:t>)</w:t>
                  </w:r>
                </w:p>
              </w:tc>
              <w:tc>
                <w:tcPr>
                  <w:tcW w:w="3510" w:type="dxa"/>
                  <w:shd w:val="clear" w:color="auto" w:fill="auto"/>
                  <w:vAlign w:val="center"/>
                </w:tcPr>
                <w:p w:rsidR="005D6681" w:rsidRPr="00B9331D" w:rsidRDefault="005D6681" w:rsidP="00B9331D">
                  <w:pPr>
                    <w:pStyle w:val="ListParagraph"/>
                    <w:numPr>
                      <w:ilvl w:val="0"/>
                      <w:numId w:val="5"/>
                    </w:numPr>
                    <w:spacing w:line="360" w:lineRule="auto"/>
                    <w:rPr>
                      <w:rFonts w:ascii="Times New Roman" w:hAnsi="Times New Roman"/>
                      <w:sz w:val="20"/>
                      <w:szCs w:val="18"/>
                    </w:rPr>
                  </w:pPr>
                  <w:r w:rsidRPr="00B9331D">
                    <w:rPr>
                      <w:rFonts w:ascii="Times New Roman" w:hAnsi="Times New Roman"/>
                      <w:sz w:val="20"/>
                      <w:szCs w:val="18"/>
                    </w:rPr>
                    <w:t>Highest after main rainy season</w:t>
                  </w:r>
                </w:p>
              </w:tc>
              <w:tc>
                <w:tcPr>
                  <w:tcW w:w="4410" w:type="dxa"/>
                  <w:shd w:val="clear" w:color="auto" w:fill="auto"/>
                  <w:vAlign w:val="center"/>
                </w:tcPr>
                <w:p w:rsidR="005D6681" w:rsidRPr="00B9331D" w:rsidRDefault="005D6681" w:rsidP="00B9331D">
                  <w:pPr>
                    <w:pStyle w:val="ListParagraph"/>
                    <w:numPr>
                      <w:ilvl w:val="0"/>
                      <w:numId w:val="25"/>
                    </w:numPr>
                    <w:spacing w:line="360" w:lineRule="auto"/>
                    <w:ind w:left="342"/>
                    <w:rPr>
                      <w:rFonts w:ascii="Times New Roman" w:hAnsi="Times New Roman"/>
                      <w:sz w:val="20"/>
                      <w:szCs w:val="18"/>
                    </w:rPr>
                  </w:pPr>
                  <w:r w:rsidRPr="00B9331D">
                    <w:rPr>
                      <w:rFonts w:ascii="Times New Roman" w:hAnsi="Times New Roman"/>
                      <w:sz w:val="20"/>
                      <w:szCs w:val="18"/>
                    </w:rPr>
                    <w:t>Lowest during the main rainy season (</w:t>
                  </w:r>
                  <w:proofErr w:type="spellStart"/>
                  <w:r w:rsidRPr="00B9331D">
                    <w:rPr>
                      <w:rFonts w:ascii="Times New Roman" w:hAnsi="Times New Roman"/>
                      <w:sz w:val="20"/>
                      <w:szCs w:val="18"/>
                    </w:rPr>
                    <w:t>Kiremt</w:t>
                  </w:r>
                  <w:proofErr w:type="spellEnd"/>
                  <w:r w:rsidRPr="00B9331D">
                    <w:rPr>
                      <w:rFonts w:ascii="Times New Roman" w:hAnsi="Times New Roman"/>
                      <w:sz w:val="20"/>
                      <w:szCs w:val="18"/>
                    </w:rPr>
                    <w:t>)</w:t>
                  </w:r>
                </w:p>
              </w:tc>
            </w:tr>
            <w:tr w:rsidR="005D6681" w:rsidRPr="00B9331D" w:rsidTr="005D6681">
              <w:trPr>
                <w:trHeight w:val="628"/>
                <w:jc w:val="center"/>
              </w:trPr>
              <w:tc>
                <w:tcPr>
                  <w:tcW w:w="4503" w:type="dxa"/>
                  <w:shd w:val="clear" w:color="auto" w:fill="auto"/>
                  <w:vAlign w:val="center"/>
                </w:tcPr>
                <w:p w:rsidR="005D6681" w:rsidRPr="00B9331D" w:rsidRDefault="005D6681" w:rsidP="00B9331D">
                  <w:pPr>
                    <w:pStyle w:val="ListParagraph"/>
                    <w:numPr>
                      <w:ilvl w:val="0"/>
                      <w:numId w:val="5"/>
                    </w:numPr>
                    <w:spacing w:line="360" w:lineRule="auto"/>
                    <w:rPr>
                      <w:rFonts w:ascii="Times New Roman" w:hAnsi="Times New Roman"/>
                      <w:sz w:val="20"/>
                      <w:szCs w:val="18"/>
                    </w:rPr>
                  </w:pPr>
                  <w:r w:rsidRPr="00B9331D">
                    <w:rPr>
                      <w:rFonts w:ascii="Times New Roman" w:hAnsi="Times New Roman"/>
                      <w:sz w:val="18"/>
                      <w:szCs w:val="18"/>
                    </w:rPr>
                    <w:t>Highest before main rainy season</w:t>
                  </w:r>
                </w:p>
              </w:tc>
              <w:tc>
                <w:tcPr>
                  <w:tcW w:w="3510" w:type="dxa"/>
                  <w:shd w:val="clear" w:color="auto" w:fill="auto"/>
                  <w:vAlign w:val="center"/>
                </w:tcPr>
                <w:p w:rsidR="005D6681" w:rsidRPr="00B9331D" w:rsidRDefault="005D6681" w:rsidP="00B9331D">
                  <w:pPr>
                    <w:pStyle w:val="ListParagraph"/>
                    <w:numPr>
                      <w:ilvl w:val="0"/>
                      <w:numId w:val="5"/>
                    </w:numPr>
                    <w:spacing w:line="360" w:lineRule="auto"/>
                    <w:rPr>
                      <w:rFonts w:ascii="Times New Roman" w:hAnsi="Times New Roman"/>
                      <w:sz w:val="20"/>
                      <w:szCs w:val="18"/>
                    </w:rPr>
                  </w:pPr>
                  <w:r w:rsidRPr="00B9331D">
                    <w:rPr>
                      <w:rFonts w:ascii="Times New Roman" w:hAnsi="Times New Roman"/>
                      <w:sz w:val="20"/>
                      <w:szCs w:val="18"/>
                    </w:rPr>
                    <w:t>Lowest after main rainy season</w:t>
                  </w:r>
                </w:p>
              </w:tc>
              <w:tc>
                <w:tcPr>
                  <w:tcW w:w="4410" w:type="dxa"/>
                  <w:shd w:val="clear" w:color="auto" w:fill="auto"/>
                  <w:vAlign w:val="center"/>
                </w:tcPr>
                <w:p w:rsidR="005D6681" w:rsidRPr="00B9331D" w:rsidRDefault="005D6681" w:rsidP="00B9331D">
                  <w:pPr>
                    <w:pStyle w:val="ListParagraph"/>
                    <w:numPr>
                      <w:ilvl w:val="0"/>
                      <w:numId w:val="5"/>
                    </w:numPr>
                    <w:spacing w:line="360" w:lineRule="auto"/>
                    <w:ind w:left="342"/>
                    <w:rPr>
                      <w:rFonts w:ascii="Times New Roman" w:hAnsi="Times New Roman"/>
                      <w:sz w:val="20"/>
                      <w:szCs w:val="18"/>
                    </w:rPr>
                  </w:pPr>
                  <w:r w:rsidRPr="00B9331D">
                    <w:rPr>
                      <w:rFonts w:ascii="Times New Roman" w:hAnsi="Times New Roman"/>
                      <w:sz w:val="20"/>
                      <w:szCs w:val="18"/>
                    </w:rPr>
                    <w:t>No pattern</w:t>
                  </w:r>
                </w:p>
              </w:tc>
            </w:tr>
          </w:tbl>
          <w:p w:rsidR="00291991" w:rsidRPr="00B9331D" w:rsidRDefault="00291991" w:rsidP="00B9331D">
            <w:pPr>
              <w:rPr>
                <w:rFonts w:ascii="Times New Roman" w:hAnsi="Times New Roman"/>
                <w:sz w:val="16"/>
              </w:rPr>
            </w:pPr>
          </w:p>
        </w:tc>
      </w:tr>
      <w:tr w:rsidR="004E1582" w:rsidRPr="00B9331D" w:rsidTr="00AD23E7">
        <w:trPr>
          <w:trHeight w:val="6279"/>
        </w:trPr>
        <w:tc>
          <w:tcPr>
            <w:tcW w:w="993" w:type="dxa"/>
            <w:vAlign w:val="center"/>
          </w:tcPr>
          <w:p w:rsidR="004E1582" w:rsidRPr="00B9331D" w:rsidRDefault="004E1582" w:rsidP="00B9331D">
            <w:pPr>
              <w:rPr>
                <w:rFonts w:ascii="Times New Roman" w:hAnsi="Times New Roman"/>
                <w:sz w:val="24"/>
              </w:rPr>
            </w:pPr>
            <w:r w:rsidRPr="00B9331D">
              <w:rPr>
                <w:rFonts w:ascii="Times New Roman" w:hAnsi="Times New Roman"/>
                <w:sz w:val="24"/>
              </w:rPr>
              <w:lastRenderedPageBreak/>
              <w:t>PRE1</w:t>
            </w:r>
            <w:r w:rsidR="008F57A1">
              <w:rPr>
                <w:rFonts w:ascii="Times New Roman" w:hAnsi="Times New Roman"/>
                <w:sz w:val="24"/>
              </w:rPr>
              <w:t>4</w:t>
            </w:r>
          </w:p>
        </w:tc>
        <w:tc>
          <w:tcPr>
            <w:tcW w:w="12842" w:type="dxa"/>
            <w:gridSpan w:val="4"/>
            <w:vAlign w:val="center"/>
          </w:tcPr>
          <w:p w:rsidR="004E1582" w:rsidRPr="00B9331D" w:rsidRDefault="004E1582" w:rsidP="00B9331D">
            <w:pPr>
              <w:rPr>
                <w:rFonts w:ascii="Times New Roman" w:hAnsi="Times New Roman"/>
                <w:sz w:val="24"/>
              </w:rPr>
            </w:pPr>
            <w:r w:rsidRPr="00B9331D">
              <w:rPr>
                <w:rFonts w:ascii="Times New Roman" w:hAnsi="Times New Roman"/>
                <w:sz w:val="24"/>
              </w:rPr>
              <w:t xml:space="preserve">What were the approximate amounts spent on each of the following in the last 30 </w:t>
            </w:r>
            <w:r w:rsidR="00E221AD" w:rsidRPr="00B9331D">
              <w:rPr>
                <w:rFonts w:ascii="Times New Roman" w:hAnsi="Times New Roman"/>
                <w:sz w:val="24"/>
              </w:rPr>
              <w:t xml:space="preserve">working </w:t>
            </w:r>
            <w:r w:rsidRPr="00B9331D">
              <w:rPr>
                <w:rFonts w:ascii="Times New Roman" w:hAnsi="Times New Roman"/>
                <w:sz w:val="24"/>
              </w:rPr>
              <w:t>days?</w:t>
            </w:r>
          </w:p>
          <w:p w:rsidR="004E1582" w:rsidRPr="00B9331D" w:rsidRDefault="004E1582" w:rsidP="00B9331D">
            <w:pPr>
              <w:rPr>
                <w:rFonts w:ascii="Times New Roman" w:hAnsi="Times New Roman"/>
                <w:sz w:val="14"/>
                <w:szCs w:val="20"/>
              </w:rPr>
            </w:pPr>
          </w:p>
          <w:tbl>
            <w:tblPr>
              <w:tblStyle w:val="TableGrid"/>
              <w:tblW w:w="5000" w:type="pct"/>
              <w:tblLayout w:type="fixed"/>
              <w:tblLook w:val="04A0"/>
            </w:tblPr>
            <w:tblGrid>
              <w:gridCol w:w="3154"/>
              <w:gridCol w:w="3154"/>
              <w:gridCol w:w="3154"/>
              <w:gridCol w:w="3154"/>
            </w:tblGrid>
            <w:tr w:rsidR="004E1582" w:rsidRPr="00B9331D" w:rsidTr="00F50F9B">
              <w:trPr>
                <w:trHeight w:hRule="exact" w:val="648"/>
              </w:trPr>
              <w:tc>
                <w:tcPr>
                  <w:tcW w:w="1250" w:type="pct"/>
                  <w:vAlign w:val="center"/>
                </w:tcPr>
                <w:p w:rsidR="004E1582" w:rsidRPr="00B9331D" w:rsidRDefault="004E1582" w:rsidP="00B9331D">
                  <w:pPr>
                    <w:rPr>
                      <w:rFonts w:ascii="Times New Roman" w:hAnsi="Times New Roman"/>
                      <w:szCs w:val="20"/>
                    </w:rPr>
                  </w:pPr>
                  <w:r w:rsidRPr="00B9331D">
                    <w:rPr>
                      <w:rFonts w:ascii="Times New Roman" w:hAnsi="Times New Roman"/>
                      <w:szCs w:val="20"/>
                    </w:rPr>
                    <w:t xml:space="preserve">Salaries of Employees </w:t>
                  </w:r>
                </w:p>
              </w:tc>
              <w:tc>
                <w:tcPr>
                  <w:tcW w:w="1250" w:type="pct"/>
                  <w:vAlign w:val="center"/>
                </w:tcPr>
                <w:tbl>
                  <w:tblPr>
                    <w:tblStyle w:val="TableGrid"/>
                    <w:tblpPr w:leftFromText="180" w:rightFromText="180" w:vertAnchor="text" w:horzAnchor="margin" w:tblpXSpec="center" w:tblpY="-51"/>
                    <w:tblOverlap w:val="never"/>
                    <w:tblW w:w="0" w:type="auto"/>
                    <w:tblLayout w:type="fixed"/>
                    <w:tblLook w:val="04A0"/>
                  </w:tblPr>
                  <w:tblGrid>
                    <w:gridCol w:w="374"/>
                    <w:gridCol w:w="374"/>
                    <w:gridCol w:w="374"/>
                    <w:gridCol w:w="374"/>
                    <w:gridCol w:w="373"/>
                    <w:gridCol w:w="373"/>
                    <w:gridCol w:w="373"/>
                    <w:gridCol w:w="373"/>
                  </w:tblGrid>
                  <w:tr w:rsidR="004E1582" w:rsidRPr="00B9331D" w:rsidTr="00F50F9B">
                    <w:tc>
                      <w:tcPr>
                        <w:tcW w:w="374" w:type="dxa"/>
                      </w:tcPr>
                      <w:p w:rsidR="004E1582" w:rsidRPr="00B9331D" w:rsidRDefault="004E1582" w:rsidP="00B9331D">
                        <w:pPr>
                          <w:ind w:left="1440" w:hanging="1440"/>
                          <w:rPr>
                            <w:rFonts w:ascii="Times New Roman" w:hAnsi="Times New Roman"/>
                            <w:sz w:val="16"/>
                            <w:szCs w:val="16"/>
                          </w:rPr>
                        </w:pPr>
                        <w:proofErr w:type="spellStart"/>
                        <w:r w:rsidRPr="00B9331D">
                          <w:rPr>
                            <w:rFonts w:ascii="Times New Roman" w:hAnsi="Times New Roman"/>
                            <w:sz w:val="16"/>
                            <w:szCs w:val="16"/>
                          </w:rPr>
                          <w:t>Birrrr</w:t>
                        </w:r>
                        <w:proofErr w:type="spellEnd"/>
                      </w:p>
                    </w:tc>
                    <w:tc>
                      <w:tcPr>
                        <w:tcW w:w="374" w:type="dxa"/>
                      </w:tcPr>
                      <w:p w:rsidR="004E1582" w:rsidRPr="00B9331D" w:rsidRDefault="004E1582" w:rsidP="00B9331D">
                        <w:pPr>
                          <w:rPr>
                            <w:rFonts w:ascii="Times New Roman" w:hAnsi="Times New Roman"/>
                            <w:sz w:val="28"/>
                            <w:szCs w:val="16"/>
                          </w:rPr>
                        </w:pPr>
                      </w:p>
                    </w:tc>
                    <w:tc>
                      <w:tcPr>
                        <w:tcW w:w="374" w:type="dxa"/>
                      </w:tcPr>
                      <w:p w:rsidR="004E1582" w:rsidRPr="00B9331D" w:rsidRDefault="004E1582" w:rsidP="00B9331D">
                        <w:pPr>
                          <w:rPr>
                            <w:rFonts w:ascii="Times New Roman" w:hAnsi="Times New Roman"/>
                            <w:sz w:val="20"/>
                            <w:szCs w:val="20"/>
                          </w:rPr>
                        </w:pPr>
                      </w:p>
                    </w:tc>
                    <w:tc>
                      <w:tcPr>
                        <w:tcW w:w="374" w:type="dxa"/>
                      </w:tcPr>
                      <w:p w:rsidR="004E1582" w:rsidRPr="00B9331D" w:rsidRDefault="004E1582" w:rsidP="00B9331D">
                        <w:pPr>
                          <w:rPr>
                            <w:rFonts w:ascii="Times New Roman" w:hAnsi="Times New Roman"/>
                            <w:sz w:val="20"/>
                            <w:szCs w:val="20"/>
                          </w:rPr>
                        </w:pPr>
                      </w:p>
                    </w:tc>
                    <w:tc>
                      <w:tcPr>
                        <w:tcW w:w="373" w:type="dxa"/>
                      </w:tcPr>
                      <w:p w:rsidR="004E1582" w:rsidRPr="00B9331D" w:rsidRDefault="004E1582" w:rsidP="00B9331D">
                        <w:pPr>
                          <w:rPr>
                            <w:rFonts w:ascii="Times New Roman" w:hAnsi="Times New Roman"/>
                            <w:i/>
                            <w:sz w:val="20"/>
                            <w:szCs w:val="20"/>
                          </w:rPr>
                        </w:pPr>
                      </w:p>
                    </w:tc>
                    <w:tc>
                      <w:tcPr>
                        <w:tcW w:w="373" w:type="dxa"/>
                      </w:tcPr>
                      <w:p w:rsidR="004E1582" w:rsidRPr="00B9331D" w:rsidRDefault="004E1582" w:rsidP="00B9331D">
                        <w:pPr>
                          <w:rPr>
                            <w:rFonts w:ascii="Times New Roman" w:hAnsi="Times New Roman"/>
                            <w:i/>
                            <w:sz w:val="20"/>
                            <w:szCs w:val="20"/>
                          </w:rPr>
                        </w:pPr>
                      </w:p>
                    </w:tc>
                    <w:tc>
                      <w:tcPr>
                        <w:tcW w:w="373" w:type="dxa"/>
                      </w:tcPr>
                      <w:p w:rsidR="004E1582" w:rsidRPr="00B9331D" w:rsidRDefault="004E1582" w:rsidP="00B9331D">
                        <w:pPr>
                          <w:rPr>
                            <w:rFonts w:ascii="Times New Roman" w:hAnsi="Times New Roman"/>
                            <w:i/>
                            <w:sz w:val="20"/>
                            <w:szCs w:val="20"/>
                          </w:rPr>
                        </w:pPr>
                      </w:p>
                    </w:tc>
                    <w:tc>
                      <w:tcPr>
                        <w:tcW w:w="373" w:type="dxa"/>
                      </w:tcPr>
                      <w:p w:rsidR="004E1582" w:rsidRPr="00B9331D" w:rsidRDefault="004E1582" w:rsidP="00B9331D">
                        <w:pPr>
                          <w:rPr>
                            <w:rFonts w:ascii="Times New Roman" w:hAnsi="Times New Roman"/>
                            <w:i/>
                            <w:sz w:val="20"/>
                            <w:szCs w:val="20"/>
                          </w:rPr>
                        </w:pPr>
                      </w:p>
                    </w:tc>
                  </w:tr>
                </w:tbl>
                <w:p w:rsidR="004E1582" w:rsidRPr="00B9331D" w:rsidRDefault="004E1582" w:rsidP="00B9331D">
                  <w:pPr>
                    <w:rPr>
                      <w:rFonts w:ascii="Times New Roman" w:hAnsi="Times New Roman"/>
                      <w:sz w:val="20"/>
                      <w:szCs w:val="20"/>
                    </w:rPr>
                  </w:pPr>
                </w:p>
              </w:tc>
              <w:tc>
                <w:tcPr>
                  <w:tcW w:w="1250" w:type="pct"/>
                  <w:vAlign w:val="center"/>
                </w:tcPr>
                <w:p w:rsidR="004E1582" w:rsidRPr="00B9331D" w:rsidRDefault="004E1582" w:rsidP="00B9331D">
                  <w:pPr>
                    <w:rPr>
                      <w:rFonts w:ascii="Times New Roman" w:hAnsi="Times New Roman"/>
                      <w:szCs w:val="20"/>
                    </w:rPr>
                  </w:pPr>
                  <w:r w:rsidRPr="00B9331D">
                    <w:rPr>
                      <w:rFonts w:ascii="Times New Roman" w:hAnsi="Times New Roman"/>
                      <w:szCs w:val="20"/>
                    </w:rPr>
                    <w:t>Maintenance and Repairs</w:t>
                  </w:r>
                </w:p>
              </w:tc>
              <w:tc>
                <w:tcPr>
                  <w:tcW w:w="1250" w:type="pct"/>
                  <w:vAlign w:val="center"/>
                </w:tcPr>
                <w:tbl>
                  <w:tblPr>
                    <w:tblStyle w:val="TableGrid"/>
                    <w:tblpPr w:leftFromText="180" w:rightFromText="180" w:vertAnchor="text" w:horzAnchor="margin" w:tblpXSpec="center" w:tblpY="-51"/>
                    <w:tblOverlap w:val="never"/>
                    <w:tblW w:w="0" w:type="auto"/>
                    <w:tblLayout w:type="fixed"/>
                    <w:tblLook w:val="04A0"/>
                  </w:tblPr>
                  <w:tblGrid>
                    <w:gridCol w:w="374"/>
                    <w:gridCol w:w="374"/>
                    <w:gridCol w:w="374"/>
                    <w:gridCol w:w="374"/>
                    <w:gridCol w:w="373"/>
                    <w:gridCol w:w="373"/>
                    <w:gridCol w:w="373"/>
                    <w:gridCol w:w="373"/>
                  </w:tblGrid>
                  <w:tr w:rsidR="004E1582" w:rsidRPr="00B9331D" w:rsidTr="00F50F9B">
                    <w:tc>
                      <w:tcPr>
                        <w:tcW w:w="374" w:type="dxa"/>
                      </w:tcPr>
                      <w:p w:rsidR="004E1582" w:rsidRPr="00B9331D" w:rsidRDefault="004E1582" w:rsidP="00B9331D">
                        <w:pPr>
                          <w:rPr>
                            <w:rFonts w:ascii="Times New Roman" w:hAnsi="Times New Roman"/>
                            <w:sz w:val="16"/>
                            <w:szCs w:val="16"/>
                          </w:rPr>
                        </w:pPr>
                        <w:r w:rsidRPr="00B9331D">
                          <w:rPr>
                            <w:rFonts w:ascii="Times New Roman" w:hAnsi="Times New Roman"/>
                            <w:sz w:val="16"/>
                            <w:szCs w:val="16"/>
                          </w:rPr>
                          <w:t>Birr</w:t>
                        </w:r>
                      </w:p>
                    </w:tc>
                    <w:tc>
                      <w:tcPr>
                        <w:tcW w:w="374" w:type="dxa"/>
                      </w:tcPr>
                      <w:p w:rsidR="004E1582" w:rsidRPr="00B9331D" w:rsidRDefault="004E1582" w:rsidP="00B9331D">
                        <w:pPr>
                          <w:rPr>
                            <w:rFonts w:ascii="Times New Roman" w:hAnsi="Times New Roman"/>
                            <w:sz w:val="28"/>
                            <w:szCs w:val="20"/>
                          </w:rPr>
                        </w:pPr>
                      </w:p>
                    </w:tc>
                    <w:tc>
                      <w:tcPr>
                        <w:tcW w:w="374" w:type="dxa"/>
                      </w:tcPr>
                      <w:p w:rsidR="004E1582" w:rsidRPr="00B9331D" w:rsidRDefault="004E1582" w:rsidP="00B9331D">
                        <w:pPr>
                          <w:rPr>
                            <w:rFonts w:ascii="Times New Roman" w:hAnsi="Times New Roman"/>
                            <w:sz w:val="20"/>
                            <w:szCs w:val="20"/>
                          </w:rPr>
                        </w:pPr>
                      </w:p>
                    </w:tc>
                    <w:tc>
                      <w:tcPr>
                        <w:tcW w:w="374" w:type="dxa"/>
                      </w:tcPr>
                      <w:p w:rsidR="004E1582" w:rsidRPr="00B9331D" w:rsidRDefault="004E1582" w:rsidP="00B9331D">
                        <w:pPr>
                          <w:rPr>
                            <w:rFonts w:ascii="Times New Roman" w:hAnsi="Times New Roman"/>
                            <w:sz w:val="20"/>
                            <w:szCs w:val="20"/>
                          </w:rPr>
                        </w:pPr>
                      </w:p>
                    </w:tc>
                    <w:tc>
                      <w:tcPr>
                        <w:tcW w:w="373" w:type="dxa"/>
                      </w:tcPr>
                      <w:p w:rsidR="004E1582" w:rsidRPr="00B9331D" w:rsidRDefault="004E1582" w:rsidP="00B9331D">
                        <w:pPr>
                          <w:rPr>
                            <w:rFonts w:ascii="Times New Roman" w:hAnsi="Times New Roman"/>
                            <w:i/>
                            <w:sz w:val="20"/>
                            <w:szCs w:val="20"/>
                          </w:rPr>
                        </w:pPr>
                      </w:p>
                    </w:tc>
                    <w:tc>
                      <w:tcPr>
                        <w:tcW w:w="373" w:type="dxa"/>
                      </w:tcPr>
                      <w:p w:rsidR="004E1582" w:rsidRPr="00B9331D" w:rsidRDefault="004E1582" w:rsidP="00B9331D">
                        <w:pPr>
                          <w:rPr>
                            <w:rFonts w:ascii="Times New Roman" w:hAnsi="Times New Roman"/>
                            <w:i/>
                            <w:sz w:val="20"/>
                            <w:szCs w:val="20"/>
                          </w:rPr>
                        </w:pPr>
                      </w:p>
                    </w:tc>
                    <w:tc>
                      <w:tcPr>
                        <w:tcW w:w="373" w:type="dxa"/>
                      </w:tcPr>
                      <w:p w:rsidR="004E1582" w:rsidRPr="00B9331D" w:rsidRDefault="004E1582" w:rsidP="00B9331D">
                        <w:pPr>
                          <w:rPr>
                            <w:rFonts w:ascii="Times New Roman" w:hAnsi="Times New Roman"/>
                            <w:i/>
                            <w:sz w:val="20"/>
                            <w:szCs w:val="20"/>
                          </w:rPr>
                        </w:pPr>
                      </w:p>
                    </w:tc>
                    <w:tc>
                      <w:tcPr>
                        <w:tcW w:w="373" w:type="dxa"/>
                      </w:tcPr>
                      <w:p w:rsidR="004E1582" w:rsidRPr="00B9331D" w:rsidRDefault="004E1582" w:rsidP="00B9331D">
                        <w:pPr>
                          <w:rPr>
                            <w:rFonts w:ascii="Times New Roman" w:hAnsi="Times New Roman"/>
                            <w:i/>
                            <w:sz w:val="20"/>
                            <w:szCs w:val="20"/>
                          </w:rPr>
                        </w:pPr>
                      </w:p>
                    </w:tc>
                  </w:tr>
                </w:tbl>
                <w:p w:rsidR="004E1582" w:rsidRPr="00B9331D" w:rsidRDefault="004E1582" w:rsidP="00B9331D">
                  <w:pPr>
                    <w:rPr>
                      <w:rFonts w:ascii="Times New Roman" w:hAnsi="Times New Roman"/>
                      <w:sz w:val="20"/>
                      <w:szCs w:val="20"/>
                    </w:rPr>
                  </w:pPr>
                </w:p>
              </w:tc>
            </w:tr>
            <w:tr w:rsidR="004E1582" w:rsidRPr="00B9331D" w:rsidTr="00F50F9B">
              <w:trPr>
                <w:trHeight w:hRule="exact" w:val="648"/>
              </w:trPr>
              <w:tc>
                <w:tcPr>
                  <w:tcW w:w="1250" w:type="pct"/>
                  <w:vAlign w:val="center"/>
                </w:tcPr>
                <w:p w:rsidR="004E1582" w:rsidRPr="00B9331D" w:rsidRDefault="004E1582" w:rsidP="00B9331D">
                  <w:pPr>
                    <w:rPr>
                      <w:rFonts w:ascii="Times New Roman" w:hAnsi="Times New Roman"/>
                      <w:szCs w:val="20"/>
                    </w:rPr>
                  </w:pPr>
                  <w:r w:rsidRPr="00B9331D">
                    <w:rPr>
                      <w:rFonts w:ascii="Times New Roman" w:hAnsi="Times New Roman"/>
                      <w:szCs w:val="20"/>
                    </w:rPr>
                    <w:t>Transport allowances for Employees</w:t>
                  </w:r>
                </w:p>
              </w:tc>
              <w:tc>
                <w:tcPr>
                  <w:tcW w:w="1250" w:type="pct"/>
                  <w:vAlign w:val="center"/>
                </w:tcPr>
                <w:tbl>
                  <w:tblPr>
                    <w:tblStyle w:val="TableGrid"/>
                    <w:tblpPr w:leftFromText="180" w:rightFromText="180" w:vertAnchor="text" w:horzAnchor="margin" w:tblpXSpec="center" w:tblpY="-51"/>
                    <w:tblOverlap w:val="never"/>
                    <w:tblW w:w="0" w:type="auto"/>
                    <w:tblLayout w:type="fixed"/>
                    <w:tblLook w:val="04A0"/>
                  </w:tblPr>
                  <w:tblGrid>
                    <w:gridCol w:w="374"/>
                    <w:gridCol w:w="374"/>
                    <w:gridCol w:w="374"/>
                    <w:gridCol w:w="374"/>
                    <w:gridCol w:w="373"/>
                    <w:gridCol w:w="373"/>
                    <w:gridCol w:w="373"/>
                    <w:gridCol w:w="373"/>
                  </w:tblGrid>
                  <w:tr w:rsidR="004E1582" w:rsidRPr="00B9331D" w:rsidTr="00F50F9B">
                    <w:tc>
                      <w:tcPr>
                        <w:tcW w:w="374" w:type="dxa"/>
                      </w:tcPr>
                      <w:p w:rsidR="004E1582" w:rsidRPr="00B9331D" w:rsidRDefault="004E1582" w:rsidP="00B9331D">
                        <w:pPr>
                          <w:rPr>
                            <w:rFonts w:ascii="Times New Roman" w:hAnsi="Times New Roman"/>
                            <w:sz w:val="16"/>
                            <w:szCs w:val="16"/>
                          </w:rPr>
                        </w:pPr>
                        <w:r w:rsidRPr="00B9331D">
                          <w:rPr>
                            <w:rFonts w:ascii="Times New Roman" w:hAnsi="Times New Roman"/>
                            <w:sz w:val="16"/>
                            <w:szCs w:val="16"/>
                          </w:rPr>
                          <w:t>Birr</w:t>
                        </w:r>
                      </w:p>
                    </w:tc>
                    <w:tc>
                      <w:tcPr>
                        <w:tcW w:w="374" w:type="dxa"/>
                      </w:tcPr>
                      <w:p w:rsidR="004E1582" w:rsidRPr="00B9331D" w:rsidRDefault="004E1582" w:rsidP="00B9331D">
                        <w:pPr>
                          <w:rPr>
                            <w:rFonts w:ascii="Times New Roman" w:hAnsi="Times New Roman"/>
                            <w:sz w:val="28"/>
                            <w:szCs w:val="20"/>
                          </w:rPr>
                        </w:pPr>
                      </w:p>
                    </w:tc>
                    <w:tc>
                      <w:tcPr>
                        <w:tcW w:w="374" w:type="dxa"/>
                      </w:tcPr>
                      <w:p w:rsidR="004E1582" w:rsidRPr="00B9331D" w:rsidRDefault="004E1582" w:rsidP="00B9331D">
                        <w:pPr>
                          <w:rPr>
                            <w:rFonts w:ascii="Times New Roman" w:hAnsi="Times New Roman"/>
                            <w:sz w:val="20"/>
                            <w:szCs w:val="20"/>
                          </w:rPr>
                        </w:pPr>
                      </w:p>
                    </w:tc>
                    <w:tc>
                      <w:tcPr>
                        <w:tcW w:w="374" w:type="dxa"/>
                      </w:tcPr>
                      <w:p w:rsidR="004E1582" w:rsidRPr="00B9331D" w:rsidRDefault="004E1582" w:rsidP="00B9331D">
                        <w:pPr>
                          <w:rPr>
                            <w:rFonts w:ascii="Times New Roman" w:hAnsi="Times New Roman"/>
                            <w:sz w:val="20"/>
                            <w:szCs w:val="20"/>
                          </w:rPr>
                        </w:pPr>
                      </w:p>
                    </w:tc>
                    <w:tc>
                      <w:tcPr>
                        <w:tcW w:w="373" w:type="dxa"/>
                      </w:tcPr>
                      <w:p w:rsidR="004E1582" w:rsidRPr="00B9331D" w:rsidRDefault="004E1582" w:rsidP="00B9331D">
                        <w:pPr>
                          <w:rPr>
                            <w:rFonts w:ascii="Times New Roman" w:hAnsi="Times New Roman"/>
                            <w:i/>
                            <w:sz w:val="20"/>
                            <w:szCs w:val="20"/>
                          </w:rPr>
                        </w:pPr>
                      </w:p>
                    </w:tc>
                    <w:tc>
                      <w:tcPr>
                        <w:tcW w:w="373" w:type="dxa"/>
                      </w:tcPr>
                      <w:p w:rsidR="004E1582" w:rsidRPr="00B9331D" w:rsidRDefault="004E1582" w:rsidP="00B9331D">
                        <w:pPr>
                          <w:rPr>
                            <w:rFonts w:ascii="Times New Roman" w:hAnsi="Times New Roman"/>
                            <w:i/>
                            <w:sz w:val="20"/>
                            <w:szCs w:val="20"/>
                          </w:rPr>
                        </w:pPr>
                      </w:p>
                    </w:tc>
                    <w:tc>
                      <w:tcPr>
                        <w:tcW w:w="373" w:type="dxa"/>
                      </w:tcPr>
                      <w:p w:rsidR="004E1582" w:rsidRPr="00B9331D" w:rsidRDefault="004E1582" w:rsidP="00B9331D">
                        <w:pPr>
                          <w:rPr>
                            <w:rFonts w:ascii="Times New Roman" w:hAnsi="Times New Roman"/>
                            <w:i/>
                            <w:sz w:val="20"/>
                            <w:szCs w:val="20"/>
                          </w:rPr>
                        </w:pPr>
                      </w:p>
                    </w:tc>
                    <w:tc>
                      <w:tcPr>
                        <w:tcW w:w="373" w:type="dxa"/>
                      </w:tcPr>
                      <w:p w:rsidR="004E1582" w:rsidRPr="00B9331D" w:rsidRDefault="004E1582" w:rsidP="00B9331D">
                        <w:pPr>
                          <w:rPr>
                            <w:rFonts w:ascii="Times New Roman" w:hAnsi="Times New Roman"/>
                            <w:i/>
                            <w:sz w:val="20"/>
                            <w:szCs w:val="20"/>
                          </w:rPr>
                        </w:pPr>
                      </w:p>
                    </w:tc>
                  </w:tr>
                </w:tbl>
                <w:p w:rsidR="004E1582" w:rsidRPr="00B9331D" w:rsidRDefault="004E1582" w:rsidP="00B9331D">
                  <w:pPr>
                    <w:rPr>
                      <w:rFonts w:ascii="Times New Roman" w:hAnsi="Times New Roman"/>
                      <w:sz w:val="20"/>
                      <w:szCs w:val="20"/>
                    </w:rPr>
                  </w:pPr>
                </w:p>
              </w:tc>
              <w:tc>
                <w:tcPr>
                  <w:tcW w:w="1250" w:type="pct"/>
                  <w:vAlign w:val="center"/>
                </w:tcPr>
                <w:p w:rsidR="004E1582" w:rsidRPr="00B9331D" w:rsidRDefault="004E1582" w:rsidP="00B9331D">
                  <w:pPr>
                    <w:rPr>
                      <w:rFonts w:ascii="Times New Roman" w:hAnsi="Times New Roman"/>
                      <w:szCs w:val="20"/>
                    </w:rPr>
                  </w:pPr>
                  <w:r w:rsidRPr="00B9331D">
                    <w:rPr>
                      <w:rFonts w:ascii="Times New Roman" w:hAnsi="Times New Roman"/>
                      <w:szCs w:val="20"/>
                    </w:rPr>
                    <w:t>Rent for Machinery and Equipment</w:t>
                  </w:r>
                </w:p>
              </w:tc>
              <w:tc>
                <w:tcPr>
                  <w:tcW w:w="1250" w:type="pct"/>
                  <w:vAlign w:val="center"/>
                </w:tcPr>
                <w:tbl>
                  <w:tblPr>
                    <w:tblStyle w:val="TableGrid"/>
                    <w:tblpPr w:leftFromText="180" w:rightFromText="180" w:vertAnchor="text" w:horzAnchor="margin" w:tblpXSpec="center" w:tblpY="-51"/>
                    <w:tblOverlap w:val="never"/>
                    <w:tblW w:w="0" w:type="auto"/>
                    <w:tblLayout w:type="fixed"/>
                    <w:tblLook w:val="04A0"/>
                  </w:tblPr>
                  <w:tblGrid>
                    <w:gridCol w:w="374"/>
                    <w:gridCol w:w="374"/>
                    <w:gridCol w:w="374"/>
                    <w:gridCol w:w="374"/>
                    <w:gridCol w:w="373"/>
                    <w:gridCol w:w="373"/>
                    <w:gridCol w:w="373"/>
                    <w:gridCol w:w="373"/>
                  </w:tblGrid>
                  <w:tr w:rsidR="004E1582" w:rsidRPr="00B9331D" w:rsidTr="00F50F9B">
                    <w:tc>
                      <w:tcPr>
                        <w:tcW w:w="374" w:type="dxa"/>
                      </w:tcPr>
                      <w:p w:rsidR="004E1582" w:rsidRPr="00B9331D" w:rsidRDefault="004E1582" w:rsidP="00B9331D">
                        <w:pPr>
                          <w:rPr>
                            <w:rFonts w:ascii="Times New Roman" w:hAnsi="Times New Roman"/>
                            <w:sz w:val="16"/>
                            <w:szCs w:val="16"/>
                          </w:rPr>
                        </w:pPr>
                        <w:r w:rsidRPr="00B9331D">
                          <w:rPr>
                            <w:rFonts w:ascii="Times New Roman" w:hAnsi="Times New Roman"/>
                            <w:sz w:val="16"/>
                            <w:szCs w:val="16"/>
                          </w:rPr>
                          <w:t>Birr</w:t>
                        </w:r>
                      </w:p>
                    </w:tc>
                    <w:tc>
                      <w:tcPr>
                        <w:tcW w:w="374" w:type="dxa"/>
                      </w:tcPr>
                      <w:p w:rsidR="004E1582" w:rsidRPr="00B9331D" w:rsidRDefault="004E1582" w:rsidP="00B9331D">
                        <w:pPr>
                          <w:rPr>
                            <w:rFonts w:ascii="Times New Roman" w:hAnsi="Times New Roman"/>
                            <w:sz w:val="28"/>
                            <w:szCs w:val="20"/>
                          </w:rPr>
                        </w:pPr>
                      </w:p>
                    </w:tc>
                    <w:tc>
                      <w:tcPr>
                        <w:tcW w:w="374" w:type="dxa"/>
                      </w:tcPr>
                      <w:p w:rsidR="004E1582" w:rsidRPr="00B9331D" w:rsidRDefault="004E1582" w:rsidP="00B9331D">
                        <w:pPr>
                          <w:rPr>
                            <w:rFonts w:ascii="Times New Roman" w:hAnsi="Times New Roman"/>
                            <w:sz w:val="20"/>
                            <w:szCs w:val="20"/>
                          </w:rPr>
                        </w:pPr>
                      </w:p>
                    </w:tc>
                    <w:tc>
                      <w:tcPr>
                        <w:tcW w:w="374" w:type="dxa"/>
                      </w:tcPr>
                      <w:p w:rsidR="004E1582" w:rsidRPr="00B9331D" w:rsidRDefault="004E1582" w:rsidP="00B9331D">
                        <w:pPr>
                          <w:rPr>
                            <w:rFonts w:ascii="Times New Roman" w:hAnsi="Times New Roman"/>
                            <w:sz w:val="20"/>
                            <w:szCs w:val="20"/>
                          </w:rPr>
                        </w:pPr>
                      </w:p>
                    </w:tc>
                    <w:tc>
                      <w:tcPr>
                        <w:tcW w:w="373" w:type="dxa"/>
                      </w:tcPr>
                      <w:p w:rsidR="004E1582" w:rsidRPr="00B9331D" w:rsidRDefault="004E1582" w:rsidP="00B9331D">
                        <w:pPr>
                          <w:rPr>
                            <w:rFonts w:ascii="Times New Roman" w:hAnsi="Times New Roman"/>
                            <w:i/>
                            <w:sz w:val="20"/>
                            <w:szCs w:val="20"/>
                          </w:rPr>
                        </w:pPr>
                      </w:p>
                    </w:tc>
                    <w:tc>
                      <w:tcPr>
                        <w:tcW w:w="373" w:type="dxa"/>
                      </w:tcPr>
                      <w:p w:rsidR="004E1582" w:rsidRPr="00B9331D" w:rsidRDefault="004E1582" w:rsidP="00B9331D">
                        <w:pPr>
                          <w:rPr>
                            <w:rFonts w:ascii="Times New Roman" w:hAnsi="Times New Roman"/>
                            <w:i/>
                            <w:sz w:val="20"/>
                            <w:szCs w:val="20"/>
                          </w:rPr>
                        </w:pPr>
                      </w:p>
                    </w:tc>
                    <w:tc>
                      <w:tcPr>
                        <w:tcW w:w="373" w:type="dxa"/>
                      </w:tcPr>
                      <w:p w:rsidR="004E1582" w:rsidRPr="00B9331D" w:rsidRDefault="004E1582" w:rsidP="00B9331D">
                        <w:pPr>
                          <w:rPr>
                            <w:rFonts w:ascii="Times New Roman" w:hAnsi="Times New Roman"/>
                            <w:i/>
                            <w:sz w:val="20"/>
                            <w:szCs w:val="20"/>
                          </w:rPr>
                        </w:pPr>
                      </w:p>
                    </w:tc>
                    <w:tc>
                      <w:tcPr>
                        <w:tcW w:w="373" w:type="dxa"/>
                      </w:tcPr>
                      <w:p w:rsidR="004E1582" w:rsidRPr="00B9331D" w:rsidRDefault="004E1582" w:rsidP="00B9331D">
                        <w:pPr>
                          <w:rPr>
                            <w:rFonts w:ascii="Times New Roman" w:hAnsi="Times New Roman"/>
                            <w:i/>
                            <w:sz w:val="20"/>
                            <w:szCs w:val="20"/>
                          </w:rPr>
                        </w:pPr>
                      </w:p>
                    </w:tc>
                  </w:tr>
                </w:tbl>
                <w:p w:rsidR="004E1582" w:rsidRPr="00B9331D" w:rsidRDefault="004E1582" w:rsidP="00B9331D">
                  <w:pPr>
                    <w:rPr>
                      <w:rFonts w:ascii="Times New Roman" w:hAnsi="Times New Roman"/>
                      <w:sz w:val="20"/>
                      <w:szCs w:val="20"/>
                    </w:rPr>
                  </w:pPr>
                </w:p>
              </w:tc>
            </w:tr>
            <w:tr w:rsidR="004E1582" w:rsidRPr="00B9331D" w:rsidTr="00F50F9B">
              <w:trPr>
                <w:trHeight w:hRule="exact" w:val="648"/>
              </w:trPr>
              <w:tc>
                <w:tcPr>
                  <w:tcW w:w="1250" w:type="pct"/>
                  <w:vAlign w:val="center"/>
                </w:tcPr>
                <w:p w:rsidR="004E1582" w:rsidRPr="00B9331D" w:rsidRDefault="00E221AD" w:rsidP="00B9331D">
                  <w:pPr>
                    <w:rPr>
                      <w:rFonts w:ascii="Times New Roman" w:hAnsi="Times New Roman"/>
                      <w:szCs w:val="20"/>
                    </w:rPr>
                  </w:pPr>
                  <w:r w:rsidRPr="00B9331D">
                    <w:rPr>
                      <w:rFonts w:ascii="Times New Roman" w:hAnsi="Times New Roman"/>
                      <w:szCs w:val="20"/>
                    </w:rPr>
                    <w:t>Food/</w:t>
                  </w:r>
                  <w:r w:rsidR="004E1582" w:rsidRPr="00B9331D">
                    <w:rPr>
                      <w:rFonts w:ascii="Times New Roman" w:hAnsi="Times New Roman"/>
                      <w:szCs w:val="20"/>
                    </w:rPr>
                    <w:t>in-kind payments to employees</w:t>
                  </w:r>
                </w:p>
              </w:tc>
              <w:tc>
                <w:tcPr>
                  <w:tcW w:w="1250" w:type="pct"/>
                  <w:vAlign w:val="center"/>
                </w:tcPr>
                <w:tbl>
                  <w:tblPr>
                    <w:tblStyle w:val="TableGrid"/>
                    <w:tblpPr w:leftFromText="180" w:rightFromText="180" w:vertAnchor="text" w:horzAnchor="margin" w:tblpXSpec="center" w:tblpY="-51"/>
                    <w:tblOverlap w:val="never"/>
                    <w:tblW w:w="0" w:type="auto"/>
                    <w:tblLayout w:type="fixed"/>
                    <w:tblLook w:val="04A0"/>
                  </w:tblPr>
                  <w:tblGrid>
                    <w:gridCol w:w="374"/>
                    <w:gridCol w:w="374"/>
                    <w:gridCol w:w="374"/>
                    <w:gridCol w:w="374"/>
                    <w:gridCol w:w="373"/>
                    <w:gridCol w:w="373"/>
                    <w:gridCol w:w="373"/>
                    <w:gridCol w:w="373"/>
                  </w:tblGrid>
                  <w:tr w:rsidR="004E1582" w:rsidRPr="00B9331D" w:rsidTr="00F50F9B">
                    <w:tc>
                      <w:tcPr>
                        <w:tcW w:w="374" w:type="dxa"/>
                      </w:tcPr>
                      <w:p w:rsidR="004E1582" w:rsidRPr="00B9331D" w:rsidRDefault="004E1582" w:rsidP="00B9331D">
                        <w:pPr>
                          <w:rPr>
                            <w:rFonts w:ascii="Times New Roman" w:hAnsi="Times New Roman"/>
                            <w:sz w:val="16"/>
                            <w:szCs w:val="16"/>
                          </w:rPr>
                        </w:pPr>
                        <w:r w:rsidRPr="00B9331D">
                          <w:rPr>
                            <w:rFonts w:ascii="Times New Roman" w:hAnsi="Times New Roman"/>
                            <w:sz w:val="16"/>
                            <w:szCs w:val="16"/>
                          </w:rPr>
                          <w:t>Birr</w:t>
                        </w:r>
                      </w:p>
                    </w:tc>
                    <w:tc>
                      <w:tcPr>
                        <w:tcW w:w="374" w:type="dxa"/>
                      </w:tcPr>
                      <w:p w:rsidR="004E1582" w:rsidRPr="00B9331D" w:rsidRDefault="004E1582" w:rsidP="00B9331D">
                        <w:pPr>
                          <w:rPr>
                            <w:rFonts w:ascii="Times New Roman" w:hAnsi="Times New Roman"/>
                            <w:sz w:val="28"/>
                            <w:szCs w:val="20"/>
                          </w:rPr>
                        </w:pPr>
                      </w:p>
                    </w:tc>
                    <w:tc>
                      <w:tcPr>
                        <w:tcW w:w="374" w:type="dxa"/>
                      </w:tcPr>
                      <w:p w:rsidR="004E1582" w:rsidRPr="00B9331D" w:rsidRDefault="004E1582" w:rsidP="00B9331D">
                        <w:pPr>
                          <w:rPr>
                            <w:rFonts w:ascii="Times New Roman" w:hAnsi="Times New Roman"/>
                            <w:sz w:val="20"/>
                            <w:szCs w:val="20"/>
                          </w:rPr>
                        </w:pPr>
                      </w:p>
                    </w:tc>
                    <w:tc>
                      <w:tcPr>
                        <w:tcW w:w="374" w:type="dxa"/>
                      </w:tcPr>
                      <w:p w:rsidR="004E1582" w:rsidRPr="00B9331D" w:rsidRDefault="004E1582" w:rsidP="00B9331D">
                        <w:pPr>
                          <w:rPr>
                            <w:rFonts w:ascii="Times New Roman" w:hAnsi="Times New Roman"/>
                            <w:sz w:val="20"/>
                            <w:szCs w:val="20"/>
                          </w:rPr>
                        </w:pPr>
                      </w:p>
                    </w:tc>
                    <w:tc>
                      <w:tcPr>
                        <w:tcW w:w="373" w:type="dxa"/>
                      </w:tcPr>
                      <w:p w:rsidR="004E1582" w:rsidRPr="00B9331D" w:rsidRDefault="004E1582" w:rsidP="00B9331D">
                        <w:pPr>
                          <w:rPr>
                            <w:rFonts w:ascii="Times New Roman" w:hAnsi="Times New Roman"/>
                            <w:i/>
                            <w:sz w:val="20"/>
                            <w:szCs w:val="20"/>
                          </w:rPr>
                        </w:pPr>
                      </w:p>
                    </w:tc>
                    <w:tc>
                      <w:tcPr>
                        <w:tcW w:w="373" w:type="dxa"/>
                      </w:tcPr>
                      <w:p w:rsidR="004E1582" w:rsidRPr="00B9331D" w:rsidRDefault="004E1582" w:rsidP="00B9331D">
                        <w:pPr>
                          <w:rPr>
                            <w:rFonts w:ascii="Times New Roman" w:hAnsi="Times New Roman"/>
                            <w:i/>
                            <w:sz w:val="20"/>
                            <w:szCs w:val="20"/>
                          </w:rPr>
                        </w:pPr>
                      </w:p>
                    </w:tc>
                    <w:tc>
                      <w:tcPr>
                        <w:tcW w:w="373" w:type="dxa"/>
                      </w:tcPr>
                      <w:p w:rsidR="004E1582" w:rsidRPr="00B9331D" w:rsidRDefault="004E1582" w:rsidP="00B9331D">
                        <w:pPr>
                          <w:rPr>
                            <w:rFonts w:ascii="Times New Roman" w:hAnsi="Times New Roman"/>
                            <w:i/>
                            <w:sz w:val="20"/>
                            <w:szCs w:val="20"/>
                          </w:rPr>
                        </w:pPr>
                      </w:p>
                    </w:tc>
                    <w:tc>
                      <w:tcPr>
                        <w:tcW w:w="373" w:type="dxa"/>
                      </w:tcPr>
                      <w:p w:rsidR="004E1582" w:rsidRPr="00B9331D" w:rsidRDefault="004E1582" w:rsidP="00B9331D">
                        <w:pPr>
                          <w:rPr>
                            <w:rFonts w:ascii="Times New Roman" w:hAnsi="Times New Roman"/>
                            <w:i/>
                            <w:sz w:val="20"/>
                            <w:szCs w:val="20"/>
                          </w:rPr>
                        </w:pPr>
                      </w:p>
                    </w:tc>
                  </w:tr>
                </w:tbl>
                <w:p w:rsidR="004E1582" w:rsidRPr="00B9331D" w:rsidRDefault="004E1582" w:rsidP="00B9331D">
                  <w:pPr>
                    <w:rPr>
                      <w:rFonts w:ascii="Times New Roman" w:hAnsi="Times New Roman"/>
                      <w:sz w:val="20"/>
                      <w:szCs w:val="20"/>
                    </w:rPr>
                  </w:pPr>
                </w:p>
              </w:tc>
              <w:tc>
                <w:tcPr>
                  <w:tcW w:w="1250" w:type="pct"/>
                  <w:vAlign w:val="center"/>
                </w:tcPr>
                <w:p w:rsidR="004E1582" w:rsidRPr="00B9331D" w:rsidRDefault="004E1582" w:rsidP="00B9331D">
                  <w:pPr>
                    <w:rPr>
                      <w:rFonts w:ascii="Times New Roman" w:hAnsi="Times New Roman"/>
                      <w:szCs w:val="20"/>
                    </w:rPr>
                  </w:pPr>
                  <w:r w:rsidRPr="00B9331D">
                    <w:rPr>
                      <w:rFonts w:ascii="Times New Roman" w:hAnsi="Times New Roman"/>
                      <w:szCs w:val="20"/>
                    </w:rPr>
                    <w:t>Rent for land and space</w:t>
                  </w:r>
                </w:p>
              </w:tc>
              <w:tc>
                <w:tcPr>
                  <w:tcW w:w="1250" w:type="pct"/>
                  <w:vAlign w:val="center"/>
                </w:tcPr>
                <w:tbl>
                  <w:tblPr>
                    <w:tblStyle w:val="TableGrid"/>
                    <w:tblpPr w:leftFromText="180" w:rightFromText="180" w:vertAnchor="text" w:horzAnchor="margin" w:tblpXSpec="center" w:tblpY="-51"/>
                    <w:tblOverlap w:val="never"/>
                    <w:tblW w:w="0" w:type="auto"/>
                    <w:tblLayout w:type="fixed"/>
                    <w:tblLook w:val="04A0"/>
                  </w:tblPr>
                  <w:tblGrid>
                    <w:gridCol w:w="374"/>
                    <w:gridCol w:w="374"/>
                    <w:gridCol w:w="374"/>
                    <w:gridCol w:w="374"/>
                    <w:gridCol w:w="373"/>
                    <w:gridCol w:w="373"/>
                    <w:gridCol w:w="373"/>
                    <w:gridCol w:w="373"/>
                  </w:tblGrid>
                  <w:tr w:rsidR="004E1582" w:rsidRPr="00B9331D" w:rsidTr="00F50F9B">
                    <w:tc>
                      <w:tcPr>
                        <w:tcW w:w="374" w:type="dxa"/>
                      </w:tcPr>
                      <w:p w:rsidR="004E1582" w:rsidRPr="00B9331D" w:rsidRDefault="004E1582" w:rsidP="00B9331D">
                        <w:pPr>
                          <w:rPr>
                            <w:rFonts w:ascii="Times New Roman" w:hAnsi="Times New Roman"/>
                            <w:sz w:val="16"/>
                            <w:szCs w:val="16"/>
                          </w:rPr>
                        </w:pPr>
                        <w:r w:rsidRPr="00B9331D">
                          <w:rPr>
                            <w:rFonts w:ascii="Times New Roman" w:hAnsi="Times New Roman"/>
                            <w:sz w:val="16"/>
                            <w:szCs w:val="16"/>
                          </w:rPr>
                          <w:t>Birr</w:t>
                        </w:r>
                      </w:p>
                    </w:tc>
                    <w:tc>
                      <w:tcPr>
                        <w:tcW w:w="374" w:type="dxa"/>
                      </w:tcPr>
                      <w:p w:rsidR="004E1582" w:rsidRPr="00B9331D" w:rsidRDefault="004E1582" w:rsidP="00B9331D">
                        <w:pPr>
                          <w:rPr>
                            <w:rFonts w:ascii="Times New Roman" w:hAnsi="Times New Roman"/>
                            <w:sz w:val="28"/>
                            <w:szCs w:val="20"/>
                          </w:rPr>
                        </w:pPr>
                      </w:p>
                    </w:tc>
                    <w:tc>
                      <w:tcPr>
                        <w:tcW w:w="374" w:type="dxa"/>
                      </w:tcPr>
                      <w:p w:rsidR="004E1582" w:rsidRPr="00B9331D" w:rsidRDefault="004E1582" w:rsidP="00B9331D">
                        <w:pPr>
                          <w:rPr>
                            <w:rFonts w:ascii="Times New Roman" w:hAnsi="Times New Roman"/>
                            <w:sz w:val="20"/>
                            <w:szCs w:val="20"/>
                          </w:rPr>
                        </w:pPr>
                      </w:p>
                    </w:tc>
                    <w:tc>
                      <w:tcPr>
                        <w:tcW w:w="374" w:type="dxa"/>
                      </w:tcPr>
                      <w:p w:rsidR="004E1582" w:rsidRPr="00B9331D" w:rsidRDefault="004E1582" w:rsidP="00B9331D">
                        <w:pPr>
                          <w:rPr>
                            <w:rFonts w:ascii="Times New Roman" w:hAnsi="Times New Roman"/>
                            <w:sz w:val="20"/>
                            <w:szCs w:val="20"/>
                          </w:rPr>
                        </w:pPr>
                      </w:p>
                    </w:tc>
                    <w:tc>
                      <w:tcPr>
                        <w:tcW w:w="373" w:type="dxa"/>
                      </w:tcPr>
                      <w:p w:rsidR="004E1582" w:rsidRPr="00B9331D" w:rsidRDefault="004E1582" w:rsidP="00B9331D">
                        <w:pPr>
                          <w:rPr>
                            <w:rFonts w:ascii="Times New Roman" w:hAnsi="Times New Roman"/>
                            <w:i/>
                            <w:sz w:val="20"/>
                            <w:szCs w:val="20"/>
                          </w:rPr>
                        </w:pPr>
                      </w:p>
                    </w:tc>
                    <w:tc>
                      <w:tcPr>
                        <w:tcW w:w="373" w:type="dxa"/>
                      </w:tcPr>
                      <w:p w:rsidR="004E1582" w:rsidRPr="00B9331D" w:rsidRDefault="004E1582" w:rsidP="00B9331D">
                        <w:pPr>
                          <w:rPr>
                            <w:rFonts w:ascii="Times New Roman" w:hAnsi="Times New Roman"/>
                            <w:i/>
                            <w:sz w:val="20"/>
                            <w:szCs w:val="20"/>
                          </w:rPr>
                        </w:pPr>
                      </w:p>
                    </w:tc>
                    <w:tc>
                      <w:tcPr>
                        <w:tcW w:w="373" w:type="dxa"/>
                      </w:tcPr>
                      <w:p w:rsidR="004E1582" w:rsidRPr="00B9331D" w:rsidRDefault="004E1582" w:rsidP="00B9331D">
                        <w:pPr>
                          <w:rPr>
                            <w:rFonts w:ascii="Times New Roman" w:hAnsi="Times New Roman"/>
                            <w:i/>
                            <w:sz w:val="20"/>
                            <w:szCs w:val="20"/>
                          </w:rPr>
                        </w:pPr>
                      </w:p>
                    </w:tc>
                    <w:tc>
                      <w:tcPr>
                        <w:tcW w:w="373" w:type="dxa"/>
                      </w:tcPr>
                      <w:p w:rsidR="004E1582" w:rsidRPr="00B9331D" w:rsidRDefault="004E1582" w:rsidP="00B9331D">
                        <w:pPr>
                          <w:rPr>
                            <w:rFonts w:ascii="Times New Roman" w:hAnsi="Times New Roman"/>
                            <w:i/>
                            <w:sz w:val="20"/>
                            <w:szCs w:val="20"/>
                          </w:rPr>
                        </w:pPr>
                      </w:p>
                    </w:tc>
                  </w:tr>
                </w:tbl>
                <w:p w:rsidR="004E1582" w:rsidRPr="00B9331D" w:rsidRDefault="004E1582" w:rsidP="00B9331D">
                  <w:pPr>
                    <w:rPr>
                      <w:rFonts w:ascii="Times New Roman" w:hAnsi="Times New Roman"/>
                      <w:sz w:val="20"/>
                      <w:szCs w:val="20"/>
                    </w:rPr>
                  </w:pPr>
                </w:p>
              </w:tc>
            </w:tr>
            <w:tr w:rsidR="004E1582" w:rsidRPr="00B9331D" w:rsidTr="00F50F9B">
              <w:trPr>
                <w:trHeight w:hRule="exact" w:val="648"/>
              </w:trPr>
              <w:tc>
                <w:tcPr>
                  <w:tcW w:w="1250" w:type="pct"/>
                  <w:vAlign w:val="center"/>
                </w:tcPr>
                <w:p w:rsidR="004E1582" w:rsidRPr="00B9331D" w:rsidRDefault="004E1582" w:rsidP="00B9331D">
                  <w:pPr>
                    <w:rPr>
                      <w:rFonts w:ascii="Times New Roman" w:hAnsi="Times New Roman"/>
                      <w:szCs w:val="20"/>
                    </w:rPr>
                  </w:pPr>
                  <w:r w:rsidRPr="00B9331D">
                    <w:rPr>
                      <w:rFonts w:ascii="Times New Roman" w:hAnsi="Times New Roman"/>
                      <w:szCs w:val="20"/>
                    </w:rPr>
                    <w:t>Raw materials/inputs</w:t>
                  </w:r>
                </w:p>
              </w:tc>
              <w:tc>
                <w:tcPr>
                  <w:tcW w:w="1250" w:type="pct"/>
                  <w:vAlign w:val="center"/>
                </w:tcPr>
                <w:tbl>
                  <w:tblPr>
                    <w:tblStyle w:val="TableGrid"/>
                    <w:tblpPr w:leftFromText="180" w:rightFromText="180" w:vertAnchor="text" w:horzAnchor="margin" w:tblpXSpec="center" w:tblpY="-51"/>
                    <w:tblOverlap w:val="never"/>
                    <w:tblW w:w="0" w:type="auto"/>
                    <w:tblLayout w:type="fixed"/>
                    <w:tblLook w:val="04A0"/>
                  </w:tblPr>
                  <w:tblGrid>
                    <w:gridCol w:w="374"/>
                    <w:gridCol w:w="374"/>
                    <w:gridCol w:w="374"/>
                    <w:gridCol w:w="374"/>
                    <w:gridCol w:w="373"/>
                    <w:gridCol w:w="373"/>
                    <w:gridCol w:w="373"/>
                    <w:gridCol w:w="373"/>
                  </w:tblGrid>
                  <w:tr w:rsidR="004E1582" w:rsidRPr="00B9331D" w:rsidTr="00F50F9B">
                    <w:tc>
                      <w:tcPr>
                        <w:tcW w:w="374" w:type="dxa"/>
                      </w:tcPr>
                      <w:p w:rsidR="004E1582" w:rsidRPr="00B9331D" w:rsidRDefault="004E1582" w:rsidP="00B9331D">
                        <w:pPr>
                          <w:rPr>
                            <w:rFonts w:ascii="Times New Roman" w:hAnsi="Times New Roman"/>
                            <w:sz w:val="16"/>
                            <w:szCs w:val="16"/>
                          </w:rPr>
                        </w:pPr>
                        <w:r w:rsidRPr="00B9331D">
                          <w:rPr>
                            <w:rFonts w:ascii="Times New Roman" w:hAnsi="Times New Roman"/>
                            <w:sz w:val="16"/>
                            <w:szCs w:val="16"/>
                          </w:rPr>
                          <w:t>Birr</w:t>
                        </w:r>
                      </w:p>
                    </w:tc>
                    <w:tc>
                      <w:tcPr>
                        <w:tcW w:w="374" w:type="dxa"/>
                      </w:tcPr>
                      <w:p w:rsidR="004E1582" w:rsidRPr="00B9331D" w:rsidRDefault="004E1582" w:rsidP="00B9331D">
                        <w:pPr>
                          <w:rPr>
                            <w:rFonts w:ascii="Times New Roman" w:hAnsi="Times New Roman"/>
                            <w:sz w:val="28"/>
                            <w:szCs w:val="20"/>
                          </w:rPr>
                        </w:pPr>
                      </w:p>
                    </w:tc>
                    <w:tc>
                      <w:tcPr>
                        <w:tcW w:w="374" w:type="dxa"/>
                      </w:tcPr>
                      <w:p w:rsidR="004E1582" w:rsidRPr="00B9331D" w:rsidRDefault="004E1582" w:rsidP="00B9331D">
                        <w:pPr>
                          <w:rPr>
                            <w:rFonts w:ascii="Times New Roman" w:hAnsi="Times New Roman"/>
                            <w:sz w:val="20"/>
                            <w:szCs w:val="20"/>
                          </w:rPr>
                        </w:pPr>
                      </w:p>
                    </w:tc>
                    <w:tc>
                      <w:tcPr>
                        <w:tcW w:w="374" w:type="dxa"/>
                      </w:tcPr>
                      <w:p w:rsidR="004E1582" w:rsidRPr="00B9331D" w:rsidRDefault="004E1582" w:rsidP="00B9331D">
                        <w:pPr>
                          <w:rPr>
                            <w:rFonts w:ascii="Times New Roman" w:hAnsi="Times New Roman"/>
                            <w:sz w:val="20"/>
                            <w:szCs w:val="20"/>
                          </w:rPr>
                        </w:pPr>
                      </w:p>
                    </w:tc>
                    <w:tc>
                      <w:tcPr>
                        <w:tcW w:w="373" w:type="dxa"/>
                      </w:tcPr>
                      <w:p w:rsidR="004E1582" w:rsidRPr="00B9331D" w:rsidRDefault="004E1582" w:rsidP="00B9331D">
                        <w:pPr>
                          <w:rPr>
                            <w:rFonts w:ascii="Times New Roman" w:hAnsi="Times New Roman"/>
                            <w:i/>
                            <w:sz w:val="20"/>
                            <w:szCs w:val="20"/>
                          </w:rPr>
                        </w:pPr>
                      </w:p>
                    </w:tc>
                    <w:tc>
                      <w:tcPr>
                        <w:tcW w:w="373" w:type="dxa"/>
                      </w:tcPr>
                      <w:p w:rsidR="004E1582" w:rsidRPr="00B9331D" w:rsidRDefault="004E1582" w:rsidP="00B9331D">
                        <w:pPr>
                          <w:rPr>
                            <w:rFonts w:ascii="Times New Roman" w:hAnsi="Times New Roman"/>
                            <w:i/>
                            <w:sz w:val="20"/>
                            <w:szCs w:val="20"/>
                          </w:rPr>
                        </w:pPr>
                      </w:p>
                    </w:tc>
                    <w:tc>
                      <w:tcPr>
                        <w:tcW w:w="373" w:type="dxa"/>
                      </w:tcPr>
                      <w:p w:rsidR="004E1582" w:rsidRPr="00B9331D" w:rsidRDefault="004E1582" w:rsidP="00B9331D">
                        <w:pPr>
                          <w:rPr>
                            <w:rFonts w:ascii="Times New Roman" w:hAnsi="Times New Roman"/>
                            <w:i/>
                            <w:sz w:val="20"/>
                            <w:szCs w:val="20"/>
                          </w:rPr>
                        </w:pPr>
                      </w:p>
                    </w:tc>
                    <w:tc>
                      <w:tcPr>
                        <w:tcW w:w="373" w:type="dxa"/>
                      </w:tcPr>
                      <w:p w:rsidR="004E1582" w:rsidRPr="00B9331D" w:rsidRDefault="004E1582" w:rsidP="00B9331D">
                        <w:pPr>
                          <w:rPr>
                            <w:rFonts w:ascii="Times New Roman" w:hAnsi="Times New Roman"/>
                            <w:i/>
                            <w:sz w:val="20"/>
                            <w:szCs w:val="20"/>
                          </w:rPr>
                        </w:pPr>
                      </w:p>
                    </w:tc>
                  </w:tr>
                </w:tbl>
                <w:p w:rsidR="004E1582" w:rsidRPr="00B9331D" w:rsidRDefault="004E1582" w:rsidP="00B9331D">
                  <w:pPr>
                    <w:rPr>
                      <w:rFonts w:ascii="Times New Roman" w:hAnsi="Times New Roman"/>
                      <w:sz w:val="20"/>
                      <w:szCs w:val="20"/>
                    </w:rPr>
                  </w:pPr>
                </w:p>
              </w:tc>
              <w:tc>
                <w:tcPr>
                  <w:tcW w:w="1250" w:type="pct"/>
                  <w:vAlign w:val="center"/>
                </w:tcPr>
                <w:p w:rsidR="004E1582" w:rsidRPr="00B9331D" w:rsidRDefault="004E1582" w:rsidP="00B9331D">
                  <w:pPr>
                    <w:rPr>
                      <w:rFonts w:ascii="Times New Roman" w:hAnsi="Times New Roman"/>
                      <w:szCs w:val="20"/>
                    </w:rPr>
                  </w:pPr>
                  <w:r w:rsidRPr="00B9331D">
                    <w:rPr>
                      <w:rFonts w:ascii="Times New Roman" w:hAnsi="Times New Roman"/>
                      <w:szCs w:val="20"/>
                    </w:rPr>
                    <w:t>Products</w:t>
                  </w:r>
                  <w:r w:rsidR="00E221AD" w:rsidRPr="00B9331D">
                    <w:rPr>
                      <w:rFonts w:ascii="Times New Roman" w:hAnsi="Times New Roman"/>
                      <w:szCs w:val="20"/>
                    </w:rPr>
                    <w:t xml:space="preserve"> for resell </w:t>
                  </w:r>
                </w:p>
              </w:tc>
              <w:tc>
                <w:tcPr>
                  <w:tcW w:w="1250" w:type="pct"/>
                  <w:vAlign w:val="center"/>
                </w:tcPr>
                <w:tbl>
                  <w:tblPr>
                    <w:tblStyle w:val="TableGrid"/>
                    <w:tblpPr w:leftFromText="180" w:rightFromText="180" w:vertAnchor="text" w:horzAnchor="margin" w:tblpXSpec="center" w:tblpY="-51"/>
                    <w:tblOverlap w:val="never"/>
                    <w:tblW w:w="0" w:type="auto"/>
                    <w:tblLayout w:type="fixed"/>
                    <w:tblLook w:val="04A0"/>
                  </w:tblPr>
                  <w:tblGrid>
                    <w:gridCol w:w="374"/>
                    <w:gridCol w:w="374"/>
                    <w:gridCol w:w="374"/>
                    <w:gridCol w:w="374"/>
                    <w:gridCol w:w="373"/>
                    <w:gridCol w:w="373"/>
                    <w:gridCol w:w="373"/>
                    <w:gridCol w:w="373"/>
                  </w:tblGrid>
                  <w:tr w:rsidR="004E1582" w:rsidRPr="00B9331D" w:rsidTr="00F50F9B">
                    <w:tc>
                      <w:tcPr>
                        <w:tcW w:w="374" w:type="dxa"/>
                      </w:tcPr>
                      <w:p w:rsidR="004E1582" w:rsidRPr="00B9331D" w:rsidRDefault="004E1582" w:rsidP="00B9331D">
                        <w:pPr>
                          <w:rPr>
                            <w:rFonts w:ascii="Times New Roman" w:hAnsi="Times New Roman"/>
                            <w:sz w:val="16"/>
                            <w:szCs w:val="16"/>
                          </w:rPr>
                        </w:pPr>
                        <w:r w:rsidRPr="00B9331D">
                          <w:rPr>
                            <w:rFonts w:ascii="Times New Roman" w:hAnsi="Times New Roman"/>
                            <w:sz w:val="16"/>
                            <w:szCs w:val="16"/>
                          </w:rPr>
                          <w:t>Birr</w:t>
                        </w:r>
                      </w:p>
                    </w:tc>
                    <w:tc>
                      <w:tcPr>
                        <w:tcW w:w="374" w:type="dxa"/>
                      </w:tcPr>
                      <w:p w:rsidR="004E1582" w:rsidRPr="00B9331D" w:rsidRDefault="004E1582" w:rsidP="00B9331D">
                        <w:pPr>
                          <w:rPr>
                            <w:rFonts w:ascii="Times New Roman" w:hAnsi="Times New Roman"/>
                            <w:sz w:val="28"/>
                            <w:szCs w:val="20"/>
                          </w:rPr>
                        </w:pPr>
                      </w:p>
                    </w:tc>
                    <w:tc>
                      <w:tcPr>
                        <w:tcW w:w="374" w:type="dxa"/>
                      </w:tcPr>
                      <w:p w:rsidR="004E1582" w:rsidRPr="00B9331D" w:rsidRDefault="004E1582" w:rsidP="00B9331D">
                        <w:pPr>
                          <w:rPr>
                            <w:rFonts w:ascii="Times New Roman" w:hAnsi="Times New Roman"/>
                            <w:sz w:val="20"/>
                            <w:szCs w:val="20"/>
                          </w:rPr>
                        </w:pPr>
                      </w:p>
                    </w:tc>
                    <w:tc>
                      <w:tcPr>
                        <w:tcW w:w="374" w:type="dxa"/>
                      </w:tcPr>
                      <w:p w:rsidR="004E1582" w:rsidRPr="00B9331D" w:rsidRDefault="004E1582" w:rsidP="00B9331D">
                        <w:pPr>
                          <w:rPr>
                            <w:rFonts w:ascii="Times New Roman" w:hAnsi="Times New Roman"/>
                            <w:sz w:val="20"/>
                            <w:szCs w:val="20"/>
                          </w:rPr>
                        </w:pPr>
                      </w:p>
                    </w:tc>
                    <w:tc>
                      <w:tcPr>
                        <w:tcW w:w="373" w:type="dxa"/>
                      </w:tcPr>
                      <w:p w:rsidR="004E1582" w:rsidRPr="00B9331D" w:rsidRDefault="004E1582" w:rsidP="00B9331D">
                        <w:pPr>
                          <w:rPr>
                            <w:rFonts w:ascii="Times New Roman" w:hAnsi="Times New Roman"/>
                            <w:i/>
                            <w:sz w:val="20"/>
                            <w:szCs w:val="20"/>
                          </w:rPr>
                        </w:pPr>
                      </w:p>
                    </w:tc>
                    <w:tc>
                      <w:tcPr>
                        <w:tcW w:w="373" w:type="dxa"/>
                      </w:tcPr>
                      <w:p w:rsidR="004E1582" w:rsidRPr="00B9331D" w:rsidRDefault="004E1582" w:rsidP="00B9331D">
                        <w:pPr>
                          <w:rPr>
                            <w:rFonts w:ascii="Times New Roman" w:hAnsi="Times New Roman"/>
                            <w:i/>
                            <w:sz w:val="20"/>
                            <w:szCs w:val="20"/>
                          </w:rPr>
                        </w:pPr>
                      </w:p>
                    </w:tc>
                    <w:tc>
                      <w:tcPr>
                        <w:tcW w:w="373" w:type="dxa"/>
                      </w:tcPr>
                      <w:p w:rsidR="004E1582" w:rsidRPr="00B9331D" w:rsidRDefault="004E1582" w:rsidP="00B9331D">
                        <w:pPr>
                          <w:rPr>
                            <w:rFonts w:ascii="Times New Roman" w:hAnsi="Times New Roman"/>
                            <w:i/>
                            <w:sz w:val="20"/>
                            <w:szCs w:val="20"/>
                          </w:rPr>
                        </w:pPr>
                      </w:p>
                    </w:tc>
                    <w:tc>
                      <w:tcPr>
                        <w:tcW w:w="373" w:type="dxa"/>
                      </w:tcPr>
                      <w:p w:rsidR="004E1582" w:rsidRPr="00B9331D" w:rsidRDefault="004E1582" w:rsidP="00B9331D">
                        <w:pPr>
                          <w:rPr>
                            <w:rFonts w:ascii="Times New Roman" w:hAnsi="Times New Roman"/>
                            <w:i/>
                            <w:sz w:val="20"/>
                            <w:szCs w:val="20"/>
                          </w:rPr>
                        </w:pPr>
                      </w:p>
                    </w:tc>
                  </w:tr>
                </w:tbl>
                <w:p w:rsidR="004E1582" w:rsidRPr="00B9331D" w:rsidRDefault="004E1582" w:rsidP="00B9331D">
                  <w:pPr>
                    <w:rPr>
                      <w:rFonts w:ascii="Times New Roman" w:hAnsi="Times New Roman"/>
                      <w:sz w:val="20"/>
                      <w:szCs w:val="20"/>
                    </w:rPr>
                  </w:pPr>
                </w:p>
              </w:tc>
            </w:tr>
            <w:tr w:rsidR="004E1582" w:rsidRPr="00B9331D" w:rsidTr="00F50F9B">
              <w:trPr>
                <w:trHeight w:hRule="exact" w:val="648"/>
              </w:trPr>
              <w:tc>
                <w:tcPr>
                  <w:tcW w:w="1250" w:type="pct"/>
                  <w:vAlign w:val="center"/>
                </w:tcPr>
                <w:p w:rsidR="004E1582" w:rsidRPr="00B9331D" w:rsidRDefault="004E1582" w:rsidP="00B9331D">
                  <w:pPr>
                    <w:rPr>
                      <w:rFonts w:ascii="Times New Roman" w:hAnsi="Times New Roman"/>
                      <w:szCs w:val="20"/>
                    </w:rPr>
                  </w:pPr>
                </w:p>
              </w:tc>
              <w:tc>
                <w:tcPr>
                  <w:tcW w:w="1250" w:type="pct"/>
                  <w:vAlign w:val="center"/>
                </w:tcPr>
                <w:p w:rsidR="004E1582" w:rsidRPr="00B9331D" w:rsidRDefault="004E1582" w:rsidP="00B9331D">
                  <w:pPr>
                    <w:rPr>
                      <w:rFonts w:ascii="Times New Roman" w:hAnsi="Times New Roman"/>
                      <w:sz w:val="20"/>
                      <w:szCs w:val="20"/>
                    </w:rPr>
                  </w:pPr>
                </w:p>
                <w:tbl>
                  <w:tblPr>
                    <w:tblStyle w:val="TableGrid"/>
                    <w:tblpPr w:leftFromText="180" w:rightFromText="180" w:vertAnchor="text" w:horzAnchor="margin" w:tblpXSpec="center" w:tblpY="-51"/>
                    <w:tblOverlap w:val="never"/>
                    <w:tblW w:w="0" w:type="auto"/>
                    <w:tblLayout w:type="fixed"/>
                    <w:tblLook w:val="04A0"/>
                  </w:tblPr>
                  <w:tblGrid>
                    <w:gridCol w:w="374"/>
                    <w:gridCol w:w="374"/>
                    <w:gridCol w:w="374"/>
                    <w:gridCol w:w="374"/>
                    <w:gridCol w:w="373"/>
                    <w:gridCol w:w="373"/>
                    <w:gridCol w:w="373"/>
                    <w:gridCol w:w="373"/>
                  </w:tblGrid>
                  <w:tr w:rsidR="004E1582" w:rsidRPr="00B9331D" w:rsidTr="00F50F9B">
                    <w:tc>
                      <w:tcPr>
                        <w:tcW w:w="374" w:type="dxa"/>
                      </w:tcPr>
                      <w:p w:rsidR="004E1582" w:rsidRPr="00B9331D" w:rsidRDefault="004E1582" w:rsidP="00B9331D">
                        <w:pPr>
                          <w:rPr>
                            <w:rFonts w:ascii="Times New Roman" w:hAnsi="Times New Roman"/>
                            <w:sz w:val="16"/>
                            <w:szCs w:val="16"/>
                          </w:rPr>
                        </w:pPr>
                      </w:p>
                    </w:tc>
                    <w:tc>
                      <w:tcPr>
                        <w:tcW w:w="374" w:type="dxa"/>
                      </w:tcPr>
                      <w:p w:rsidR="004E1582" w:rsidRPr="00B9331D" w:rsidRDefault="004E1582" w:rsidP="00B9331D">
                        <w:pPr>
                          <w:rPr>
                            <w:rFonts w:ascii="Times New Roman" w:hAnsi="Times New Roman"/>
                            <w:sz w:val="28"/>
                            <w:szCs w:val="20"/>
                          </w:rPr>
                        </w:pPr>
                      </w:p>
                    </w:tc>
                    <w:tc>
                      <w:tcPr>
                        <w:tcW w:w="374" w:type="dxa"/>
                      </w:tcPr>
                      <w:p w:rsidR="004E1582" w:rsidRPr="00B9331D" w:rsidRDefault="004E1582" w:rsidP="00B9331D">
                        <w:pPr>
                          <w:rPr>
                            <w:rFonts w:ascii="Times New Roman" w:hAnsi="Times New Roman"/>
                            <w:sz w:val="20"/>
                            <w:szCs w:val="20"/>
                          </w:rPr>
                        </w:pPr>
                      </w:p>
                    </w:tc>
                    <w:tc>
                      <w:tcPr>
                        <w:tcW w:w="374" w:type="dxa"/>
                      </w:tcPr>
                      <w:p w:rsidR="004E1582" w:rsidRPr="00B9331D" w:rsidRDefault="004E1582" w:rsidP="00B9331D">
                        <w:pPr>
                          <w:rPr>
                            <w:rFonts w:ascii="Times New Roman" w:hAnsi="Times New Roman"/>
                            <w:sz w:val="20"/>
                            <w:szCs w:val="20"/>
                          </w:rPr>
                        </w:pPr>
                      </w:p>
                    </w:tc>
                    <w:tc>
                      <w:tcPr>
                        <w:tcW w:w="373" w:type="dxa"/>
                      </w:tcPr>
                      <w:p w:rsidR="004E1582" w:rsidRPr="00B9331D" w:rsidRDefault="004E1582" w:rsidP="00B9331D">
                        <w:pPr>
                          <w:rPr>
                            <w:rFonts w:ascii="Times New Roman" w:hAnsi="Times New Roman"/>
                            <w:i/>
                            <w:sz w:val="20"/>
                            <w:szCs w:val="20"/>
                          </w:rPr>
                        </w:pPr>
                      </w:p>
                    </w:tc>
                    <w:tc>
                      <w:tcPr>
                        <w:tcW w:w="373" w:type="dxa"/>
                      </w:tcPr>
                      <w:p w:rsidR="004E1582" w:rsidRPr="00B9331D" w:rsidRDefault="004E1582" w:rsidP="00B9331D">
                        <w:pPr>
                          <w:rPr>
                            <w:rFonts w:ascii="Times New Roman" w:hAnsi="Times New Roman"/>
                            <w:i/>
                            <w:sz w:val="20"/>
                            <w:szCs w:val="20"/>
                          </w:rPr>
                        </w:pPr>
                      </w:p>
                    </w:tc>
                    <w:tc>
                      <w:tcPr>
                        <w:tcW w:w="373" w:type="dxa"/>
                      </w:tcPr>
                      <w:p w:rsidR="004E1582" w:rsidRPr="00B9331D" w:rsidRDefault="004E1582" w:rsidP="00B9331D">
                        <w:pPr>
                          <w:rPr>
                            <w:rFonts w:ascii="Times New Roman" w:hAnsi="Times New Roman"/>
                            <w:i/>
                            <w:sz w:val="20"/>
                            <w:szCs w:val="20"/>
                          </w:rPr>
                        </w:pPr>
                      </w:p>
                    </w:tc>
                    <w:tc>
                      <w:tcPr>
                        <w:tcW w:w="373" w:type="dxa"/>
                      </w:tcPr>
                      <w:p w:rsidR="004E1582" w:rsidRPr="00B9331D" w:rsidRDefault="004E1582" w:rsidP="00B9331D">
                        <w:pPr>
                          <w:rPr>
                            <w:rFonts w:ascii="Times New Roman" w:hAnsi="Times New Roman"/>
                            <w:i/>
                            <w:sz w:val="20"/>
                            <w:szCs w:val="20"/>
                          </w:rPr>
                        </w:pPr>
                      </w:p>
                    </w:tc>
                  </w:tr>
                </w:tbl>
                <w:p w:rsidR="004E1582" w:rsidRPr="00B9331D" w:rsidRDefault="004E1582" w:rsidP="00B9331D">
                  <w:pPr>
                    <w:rPr>
                      <w:rFonts w:ascii="Times New Roman" w:hAnsi="Times New Roman"/>
                      <w:sz w:val="20"/>
                      <w:szCs w:val="20"/>
                    </w:rPr>
                  </w:pPr>
                </w:p>
              </w:tc>
              <w:tc>
                <w:tcPr>
                  <w:tcW w:w="1250" w:type="pct"/>
                  <w:vAlign w:val="center"/>
                </w:tcPr>
                <w:p w:rsidR="004E1582" w:rsidRPr="00B9331D" w:rsidRDefault="004E1582" w:rsidP="00B9331D">
                  <w:pPr>
                    <w:rPr>
                      <w:rFonts w:ascii="Times New Roman" w:hAnsi="Times New Roman"/>
                      <w:szCs w:val="20"/>
                    </w:rPr>
                  </w:pPr>
                  <w:r w:rsidRPr="00B9331D">
                    <w:rPr>
                      <w:rFonts w:ascii="Times New Roman" w:hAnsi="Times New Roman"/>
                      <w:szCs w:val="20"/>
                    </w:rPr>
                    <w:t>Marketing and promotion</w:t>
                  </w:r>
                </w:p>
              </w:tc>
              <w:tc>
                <w:tcPr>
                  <w:tcW w:w="1250" w:type="pct"/>
                  <w:vAlign w:val="center"/>
                </w:tcPr>
                <w:tbl>
                  <w:tblPr>
                    <w:tblStyle w:val="TableGrid"/>
                    <w:tblpPr w:leftFromText="180" w:rightFromText="180" w:vertAnchor="text" w:horzAnchor="margin" w:tblpXSpec="center" w:tblpY="-51"/>
                    <w:tblOverlap w:val="never"/>
                    <w:tblW w:w="0" w:type="auto"/>
                    <w:tblLayout w:type="fixed"/>
                    <w:tblLook w:val="04A0"/>
                  </w:tblPr>
                  <w:tblGrid>
                    <w:gridCol w:w="374"/>
                    <w:gridCol w:w="374"/>
                    <w:gridCol w:w="374"/>
                    <w:gridCol w:w="374"/>
                    <w:gridCol w:w="373"/>
                    <w:gridCol w:w="373"/>
                    <w:gridCol w:w="373"/>
                    <w:gridCol w:w="373"/>
                  </w:tblGrid>
                  <w:tr w:rsidR="004E1582" w:rsidRPr="00B9331D" w:rsidTr="00F50F9B">
                    <w:tc>
                      <w:tcPr>
                        <w:tcW w:w="374" w:type="dxa"/>
                      </w:tcPr>
                      <w:p w:rsidR="004E1582" w:rsidRPr="00B9331D" w:rsidRDefault="004E1582" w:rsidP="00B9331D">
                        <w:pPr>
                          <w:rPr>
                            <w:rFonts w:ascii="Times New Roman" w:hAnsi="Times New Roman"/>
                            <w:sz w:val="16"/>
                            <w:szCs w:val="16"/>
                          </w:rPr>
                        </w:pPr>
                        <w:r w:rsidRPr="00B9331D">
                          <w:rPr>
                            <w:rFonts w:ascii="Times New Roman" w:hAnsi="Times New Roman"/>
                            <w:sz w:val="16"/>
                            <w:szCs w:val="16"/>
                          </w:rPr>
                          <w:t>Birr</w:t>
                        </w:r>
                      </w:p>
                    </w:tc>
                    <w:tc>
                      <w:tcPr>
                        <w:tcW w:w="374" w:type="dxa"/>
                      </w:tcPr>
                      <w:p w:rsidR="004E1582" w:rsidRPr="00B9331D" w:rsidRDefault="004E1582" w:rsidP="00B9331D">
                        <w:pPr>
                          <w:rPr>
                            <w:rFonts w:ascii="Times New Roman" w:hAnsi="Times New Roman"/>
                            <w:sz w:val="28"/>
                            <w:szCs w:val="20"/>
                          </w:rPr>
                        </w:pPr>
                      </w:p>
                    </w:tc>
                    <w:tc>
                      <w:tcPr>
                        <w:tcW w:w="374" w:type="dxa"/>
                      </w:tcPr>
                      <w:p w:rsidR="004E1582" w:rsidRPr="00B9331D" w:rsidRDefault="004E1582" w:rsidP="00B9331D">
                        <w:pPr>
                          <w:rPr>
                            <w:rFonts w:ascii="Times New Roman" w:hAnsi="Times New Roman"/>
                            <w:sz w:val="20"/>
                            <w:szCs w:val="20"/>
                          </w:rPr>
                        </w:pPr>
                      </w:p>
                    </w:tc>
                    <w:tc>
                      <w:tcPr>
                        <w:tcW w:w="374" w:type="dxa"/>
                      </w:tcPr>
                      <w:p w:rsidR="004E1582" w:rsidRPr="00B9331D" w:rsidRDefault="004E1582" w:rsidP="00B9331D">
                        <w:pPr>
                          <w:rPr>
                            <w:rFonts w:ascii="Times New Roman" w:hAnsi="Times New Roman"/>
                            <w:sz w:val="20"/>
                            <w:szCs w:val="20"/>
                          </w:rPr>
                        </w:pPr>
                      </w:p>
                    </w:tc>
                    <w:tc>
                      <w:tcPr>
                        <w:tcW w:w="373" w:type="dxa"/>
                      </w:tcPr>
                      <w:p w:rsidR="004E1582" w:rsidRPr="00B9331D" w:rsidRDefault="004E1582" w:rsidP="00B9331D">
                        <w:pPr>
                          <w:rPr>
                            <w:rFonts w:ascii="Times New Roman" w:hAnsi="Times New Roman"/>
                            <w:i/>
                            <w:sz w:val="20"/>
                            <w:szCs w:val="20"/>
                          </w:rPr>
                        </w:pPr>
                      </w:p>
                    </w:tc>
                    <w:tc>
                      <w:tcPr>
                        <w:tcW w:w="373" w:type="dxa"/>
                      </w:tcPr>
                      <w:p w:rsidR="004E1582" w:rsidRPr="00B9331D" w:rsidRDefault="004E1582" w:rsidP="00B9331D">
                        <w:pPr>
                          <w:rPr>
                            <w:rFonts w:ascii="Times New Roman" w:hAnsi="Times New Roman"/>
                            <w:i/>
                            <w:sz w:val="20"/>
                            <w:szCs w:val="20"/>
                          </w:rPr>
                        </w:pPr>
                      </w:p>
                    </w:tc>
                    <w:tc>
                      <w:tcPr>
                        <w:tcW w:w="373" w:type="dxa"/>
                      </w:tcPr>
                      <w:p w:rsidR="004E1582" w:rsidRPr="00B9331D" w:rsidRDefault="004E1582" w:rsidP="00B9331D">
                        <w:pPr>
                          <w:rPr>
                            <w:rFonts w:ascii="Times New Roman" w:hAnsi="Times New Roman"/>
                            <w:i/>
                            <w:sz w:val="20"/>
                            <w:szCs w:val="20"/>
                          </w:rPr>
                        </w:pPr>
                      </w:p>
                    </w:tc>
                    <w:tc>
                      <w:tcPr>
                        <w:tcW w:w="373" w:type="dxa"/>
                      </w:tcPr>
                      <w:p w:rsidR="004E1582" w:rsidRPr="00B9331D" w:rsidRDefault="004E1582" w:rsidP="00B9331D">
                        <w:pPr>
                          <w:rPr>
                            <w:rFonts w:ascii="Times New Roman" w:hAnsi="Times New Roman"/>
                            <w:i/>
                            <w:sz w:val="20"/>
                            <w:szCs w:val="20"/>
                          </w:rPr>
                        </w:pPr>
                      </w:p>
                    </w:tc>
                  </w:tr>
                </w:tbl>
                <w:p w:rsidR="004E1582" w:rsidRPr="00B9331D" w:rsidRDefault="004E1582" w:rsidP="00B9331D">
                  <w:pPr>
                    <w:rPr>
                      <w:rFonts w:ascii="Times New Roman" w:hAnsi="Times New Roman"/>
                      <w:sz w:val="20"/>
                      <w:szCs w:val="20"/>
                    </w:rPr>
                  </w:pPr>
                </w:p>
              </w:tc>
            </w:tr>
            <w:tr w:rsidR="004E1582" w:rsidRPr="00B9331D" w:rsidTr="00F50F9B">
              <w:trPr>
                <w:trHeight w:hRule="exact" w:val="648"/>
              </w:trPr>
              <w:tc>
                <w:tcPr>
                  <w:tcW w:w="1250" w:type="pct"/>
                  <w:vAlign w:val="center"/>
                </w:tcPr>
                <w:p w:rsidR="004E1582" w:rsidRPr="00B9331D" w:rsidRDefault="004E1582" w:rsidP="00B9331D">
                  <w:pPr>
                    <w:rPr>
                      <w:rFonts w:ascii="Times New Roman" w:hAnsi="Times New Roman"/>
                      <w:szCs w:val="20"/>
                    </w:rPr>
                  </w:pPr>
                  <w:r w:rsidRPr="00B9331D">
                    <w:rPr>
                      <w:rFonts w:ascii="Times New Roman" w:hAnsi="Times New Roman"/>
                      <w:szCs w:val="20"/>
                    </w:rPr>
                    <w:t>Electricity</w:t>
                  </w:r>
                </w:p>
              </w:tc>
              <w:tc>
                <w:tcPr>
                  <w:tcW w:w="1250" w:type="pct"/>
                  <w:vAlign w:val="center"/>
                </w:tcPr>
                <w:tbl>
                  <w:tblPr>
                    <w:tblStyle w:val="TableGrid"/>
                    <w:tblpPr w:leftFromText="180" w:rightFromText="180" w:vertAnchor="text" w:horzAnchor="margin" w:tblpXSpec="center" w:tblpY="-51"/>
                    <w:tblOverlap w:val="never"/>
                    <w:tblW w:w="0" w:type="auto"/>
                    <w:tblLayout w:type="fixed"/>
                    <w:tblLook w:val="04A0"/>
                  </w:tblPr>
                  <w:tblGrid>
                    <w:gridCol w:w="374"/>
                    <w:gridCol w:w="374"/>
                    <w:gridCol w:w="374"/>
                    <w:gridCol w:w="374"/>
                    <w:gridCol w:w="373"/>
                    <w:gridCol w:w="373"/>
                    <w:gridCol w:w="373"/>
                    <w:gridCol w:w="373"/>
                  </w:tblGrid>
                  <w:tr w:rsidR="004E1582" w:rsidRPr="00B9331D" w:rsidTr="00F50F9B">
                    <w:tc>
                      <w:tcPr>
                        <w:tcW w:w="374" w:type="dxa"/>
                      </w:tcPr>
                      <w:p w:rsidR="004E1582" w:rsidRPr="00B9331D" w:rsidRDefault="004E1582" w:rsidP="00B9331D">
                        <w:pPr>
                          <w:rPr>
                            <w:rFonts w:ascii="Times New Roman" w:hAnsi="Times New Roman"/>
                            <w:sz w:val="16"/>
                            <w:szCs w:val="16"/>
                          </w:rPr>
                        </w:pPr>
                        <w:r w:rsidRPr="00B9331D">
                          <w:rPr>
                            <w:rFonts w:ascii="Times New Roman" w:hAnsi="Times New Roman"/>
                            <w:sz w:val="16"/>
                            <w:szCs w:val="16"/>
                          </w:rPr>
                          <w:t>Birr</w:t>
                        </w:r>
                      </w:p>
                    </w:tc>
                    <w:tc>
                      <w:tcPr>
                        <w:tcW w:w="374" w:type="dxa"/>
                      </w:tcPr>
                      <w:p w:rsidR="004E1582" w:rsidRPr="00B9331D" w:rsidRDefault="004E1582" w:rsidP="00B9331D">
                        <w:pPr>
                          <w:rPr>
                            <w:rFonts w:ascii="Times New Roman" w:hAnsi="Times New Roman"/>
                            <w:sz w:val="28"/>
                            <w:szCs w:val="16"/>
                          </w:rPr>
                        </w:pPr>
                      </w:p>
                    </w:tc>
                    <w:tc>
                      <w:tcPr>
                        <w:tcW w:w="374" w:type="dxa"/>
                      </w:tcPr>
                      <w:p w:rsidR="004E1582" w:rsidRPr="00B9331D" w:rsidRDefault="004E1582" w:rsidP="00B9331D">
                        <w:pPr>
                          <w:rPr>
                            <w:rFonts w:ascii="Times New Roman" w:hAnsi="Times New Roman"/>
                            <w:sz w:val="20"/>
                            <w:szCs w:val="20"/>
                          </w:rPr>
                        </w:pPr>
                      </w:p>
                    </w:tc>
                    <w:tc>
                      <w:tcPr>
                        <w:tcW w:w="374" w:type="dxa"/>
                      </w:tcPr>
                      <w:p w:rsidR="004E1582" w:rsidRPr="00B9331D" w:rsidRDefault="004E1582" w:rsidP="00B9331D">
                        <w:pPr>
                          <w:rPr>
                            <w:rFonts w:ascii="Times New Roman" w:hAnsi="Times New Roman"/>
                            <w:sz w:val="20"/>
                            <w:szCs w:val="20"/>
                          </w:rPr>
                        </w:pPr>
                      </w:p>
                    </w:tc>
                    <w:tc>
                      <w:tcPr>
                        <w:tcW w:w="373" w:type="dxa"/>
                      </w:tcPr>
                      <w:p w:rsidR="004E1582" w:rsidRPr="00B9331D" w:rsidRDefault="004E1582" w:rsidP="00B9331D">
                        <w:pPr>
                          <w:rPr>
                            <w:rFonts w:ascii="Times New Roman" w:hAnsi="Times New Roman"/>
                            <w:i/>
                            <w:sz w:val="20"/>
                            <w:szCs w:val="20"/>
                          </w:rPr>
                        </w:pPr>
                      </w:p>
                    </w:tc>
                    <w:tc>
                      <w:tcPr>
                        <w:tcW w:w="373" w:type="dxa"/>
                      </w:tcPr>
                      <w:p w:rsidR="004E1582" w:rsidRPr="00B9331D" w:rsidRDefault="004E1582" w:rsidP="00B9331D">
                        <w:pPr>
                          <w:rPr>
                            <w:rFonts w:ascii="Times New Roman" w:hAnsi="Times New Roman"/>
                            <w:i/>
                            <w:sz w:val="20"/>
                            <w:szCs w:val="20"/>
                          </w:rPr>
                        </w:pPr>
                      </w:p>
                    </w:tc>
                    <w:tc>
                      <w:tcPr>
                        <w:tcW w:w="373" w:type="dxa"/>
                      </w:tcPr>
                      <w:p w:rsidR="004E1582" w:rsidRPr="00B9331D" w:rsidRDefault="004E1582" w:rsidP="00B9331D">
                        <w:pPr>
                          <w:rPr>
                            <w:rFonts w:ascii="Times New Roman" w:hAnsi="Times New Roman"/>
                            <w:i/>
                            <w:sz w:val="20"/>
                            <w:szCs w:val="20"/>
                          </w:rPr>
                        </w:pPr>
                      </w:p>
                    </w:tc>
                    <w:tc>
                      <w:tcPr>
                        <w:tcW w:w="373" w:type="dxa"/>
                      </w:tcPr>
                      <w:p w:rsidR="004E1582" w:rsidRPr="00B9331D" w:rsidRDefault="004E1582" w:rsidP="00B9331D">
                        <w:pPr>
                          <w:rPr>
                            <w:rFonts w:ascii="Times New Roman" w:hAnsi="Times New Roman"/>
                            <w:i/>
                            <w:sz w:val="20"/>
                            <w:szCs w:val="20"/>
                          </w:rPr>
                        </w:pPr>
                      </w:p>
                    </w:tc>
                  </w:tr>
                </w:tbl>
                <w:p w:rsidR="004E1582" w:rsidRPr="00B9331D" w:rsidRDefault="004E1582" w:rsidP="00B9331D">
                  <w:pPr>
                    <w:rPr>
                      <w:rFonts w:ascii="Times New Roman" w:hAnsi="Times New Roman"/>
                      <w:sz w:val="20"/>
                      <w:szCs w:val="20"/>
                    </w:rPr>
                  </w:pPr>
                </w:p>
              </w:tc>
              <w:tc>
                <w:tcPr>
                  <w:tcW w:w="1250" w:type="pct"/>
                  <w:vAlign w:val="center"/>
                </w:tcPr>
                <w:p w:rsidR="004E1582" w:rsidRPr="00B9331D" w:rsidRDefault="004E1582" w:rsidP="00B9331D">
                  <w:pPr>
                    <w:rPr>
                      <w:rFonts w:ascii="Times New Roman" w:hAnsi="Times New Roman"/>
                      <w:szCs w:val="20"/>
                    </w:rPr>
                  </w:pPr>
                  <w:r w:rsidRPr="00B9331D">
                    <w:rPr>
                      <w:rFonts w:ascii="Times New Roman" w:hAnsi="Times New Roman"/>
                      <w:szCs w:val="20"/>
                    </w:rPr>
                    <w:t>Telephone or Cell phone charges</w:t>
                  </w:r>
                </w:p>
              </w:tc>
              <w:tc>
                <w:tcPr>
                  <w:tcW w:w="1250" w:type="pct"/>
                  <w:vAlign w:val="center"/>
                </w:tcPr>
                <w:tbl>
                  <w:tblPr>
                    <w:tblStyle w:val="TableGrid"/>
                    <w:tblpPr w:leftFromText="180" w:rightFromText="180" w:vertAnchor="text" w:horzAnchor="margin" w:tblpXSpec="center" w:tblpY="-51"/>
                    <w:tblOverlap w:val="never"/>
                    <w:tblW w:w="0" w:type="auto"/>
                    <w:tblLayout w:type="fixed"/>
                    <w:tblLook w:val="04A0"/>
                  </w:tblPr>
                  <w:tblGrid>
                    <w:gridCol w:w="374"/>
                    <w:gridCol w:w="374"/>
                    <w:gridCol w:w="374"/>
                    <w:gridCol w:w="374"/>
                    <w:gridCol w:w="373"/>
                    <w:gridCol w:w="373"/>
                    <w:gridCol w:w="373"/>
                    <w:gridCol w:w="373"/>
                  </w:tblGrid>
                  <w:tr w:rsidR="004E1582" w:rsidRPr="00B9331D" w:rsidTr="00F50F9B">
                    <w:tc>
                      <w:tcPr>
                        <w:tcW w:w="374" w:type="dxa"/>
                      </w:tcPr>
                      <w:p w:rsidR="004E1582" w:rsidRPr="00B9331D" w:rsidRDefault="004E1582" w:rsidP="00B9331D">
                        <w:pPr>
                          <w:rPr>
                            <w:rFonts w:ascii="Times New Roman" w:hAnsi="Times New Roman"/>
                            <w:sz w:val="16"/>
                            <w:szCs w:val="16"/>
                          </w:rPr>
                        </w:pPr>
                        <w:r w:rsidRPr="00B9331D">
                          <w:rPr>
                            <w:rFonts w:ascii="Times New Roman" w:hAnsi="Times New Roman"/>
                            <w:sz w:val="16"/>
                            <w:szCs w:val="16"/>
                          </w:rPr>
                          <w:t>Birr</w:t>
                        </w:r>
                      </w:p>
                    </w:tc>
                    <w:tc>
                      <w:tcPr>
                        <w:tcW w:w="374" w:type="dxa"/>
                      </w:tcPr>
                      <w:p w:rsidR="004E1582" w:rsidRPr="00B9331D" w:rsidRDefault="004E1582" w:rsidP="00B9331D">
                        <w:pPr>
                          <w:rPr>
                            <w:rFonts w:ascii="Times New Roman" w:hAnsi="Times New Roman"/>
                            <w:sz w:val="28"/>
                            <w:szCs w:val="20"/>
                          </w:rPr>
                        </w:pPr>
                      </w:p>
                    </w:tc>
                    <w:tc>
                      <w:tcPr>
                        <w:tcW w:w="374" w:type="dxa"/>
                      </w:tcPr>
                      <w:p w:rsidR="004E1582" w:rsidRPr="00B9331D" w:rsidRDefault="004E1582" w:rsidP="00B9331D">
                        <w:pPr>
                          <w:rPr>
                            <w:rFonts w:ascii="Times New Roman" w:hAnsi="Times New Roman"/>
                            <w:sz w:val="20"/>
                            <w:szCs w:val="20"/>
                          </w:rPr>
                        </w:pPr>
                      </w:p>
                    </w:tc>
                    <w:tc>
                      <w:tcPr>
                        <w:tcW w:w="374" w:type="dxa"/>
                      </w:tcPr>
                      <w:p w:rsidR="004E1582" w:rsidRPr="00B9331D" w:rsidRDefault="004E1582" w:rsidP="00B9331D">
                        <w:pPr>
                          <w:rPr>
                            <w:rFonts w:ascii="Times New Roman" w:hAnsi="Times New Roman"/>
                            <w:sz w:val="20"/>
                            <w:szCs w:val="20"/>
                          </w:rPr>
                        </w:pPr>
                      </w:p>
                    </w:tc>
                    <w:tc>
                      <w:tcPr>
                        <w:tcW w:w="373" w:type="dxa"/>
                      </w:tcPr>
                      <w:p w:rsidR="004E1582" w:rsidRPr="00B9331D" w:rsidRDefault="004E1582" w:rsidP="00B9331D">
                        <w:pPr>
                          <w:rPr>
                            <w:rFonts w:ascii="Times New Roman" w:hAnsi="Times New Roman"/>
                            <w:i/>
                            <w:sz w:val="20"/>
                            <w:szCs w:val="20"/>
                          </w:rPr>
                        </w:pPr>
                      </w:p>
                    </w:tc>
                    <w:tc>
                      <w:tcPr>
                        <w:tcW w:w="373" w:type="dxa"/>
                      </w:tcPr>
                      <w:p w:rsidR="004E1582" w:rsidRPr="00B9331D" w:rsidRDefault="004E1582" w:rsidP="00B9331D">
                        <w:pPr>
                          <w:rPr>
                            <w:rFonts w:ascii="Times New Roman" w:hAnsi="Times New Roman"/>
                            <w:i/>
                            <w:sz w:val="20"/>
                            <w:szCs w:val="20"/>
                          </w:rPr>
                        </w:pPr>
                      </w:p>
                    </w:tc>
                    <w:tc>
                      <w:tcPr>
                        <w:tcW w:w="373" w:type="dxa"/>
                      </w:tcPr>
                      <w:p w:rsidR="004E1582" w:rsidRPr="00B9331D" w:rsidRDefault="004E1582" w:rsidP="00B9331D">
                        <w:pPr>
                          <w:rPr>
                            <w:rFonts w:ascii="Times New Roman" w:hAnsi="Times New Roman"/>
                            <w:i/>
                            <w:sz w:val="20"/>
                            <w:szCs w:val="20"/>
                          </w:rPr>
                        </w:pPr>
                      </w:p>
                    </w:tc>
                    <w:tc>
                      <w:tcPr>
                        <w:tcW w:w="373" w:type="dxa"/>
                      </w:tcPr>
                      <w:p w:rsidR="004E1582" w:rsidRPr="00B9331D" w:rsidRDefault="004E1582" w:rsidP="00B9331D">
                        <w:pPr>
                          <w:rPr>
                            <w:rFonts w:ascii="Times New Roman" w:hAnsi="Times New Roman"/>
                            <w:i/>
                            <w:sz w:val="20"/>
                            <w:szCs w:val="20"/>
                          </w:rPr>
                        </w:pPr>
                      </w:p>
                    </w:tc>
                  </w:tr>
                </w:tbl>
                <w:p w:rsidR="004E1582" w:rsidRPr="00B9331D" w:rsidRDefault="004E1582" w:rsidP="00B9331D">
                  <w:pPr>
                    <w:rPr>
                      <w:rFonts w:ascii="Times New Roman" w:hAnsi="Times New Roman"/>
                      <w:sz w:val="20"/>
                      <w:szCs w:val="20"/>
                    </w:rPr>
                  </w:pPr>
                </w:p>
              </w:tc>
            </w:tr>
            <w:tr w:rsidR="004E1582" w:rsidRPr="00B9331D" w:rsidTr="00F50F9B">
              <w:trPr>
                <w:trHeight w:hRule="exact" w:val="648"/>
              </w:trPr>
              <w:tc>
                <w:tcPr>
                  <w:tcW w:w="1250" w:type="pct"/>
                  <w:vAlign w:val="center"/>
                </w:tcPr>
                <w:p w:rsidR="004E1582" w:rsidRPr="00B9331D" w:rsidRDefault="004E1582" w:rsidP="00B9331D">
                  <w:pPr>
                    <w:rPr>
                      <w:rFonts w:ascii="Times New Roman" w:hAnsi="Times New Roman"/>
                      <w:szCs w:val="20"/>
                    </w:rPr>
                  </w:pPr>
                  <w:r w:rsidRPr="00B9331D">
                    <w:rPr>
                      <w:rFonts w:ascii="Times New Roman" w:hAnsi="Times New Roman"/>
                      <w:szCs w:val="20"/>
                    </w:rPr>
                    <w:t>Water</w:t>
                  </w:r>
                </w:p>
              </w:tc>
              <w:tc>
                <w:tcPr>
                  <w:tcW w:w="1250" w:type="pct"/>
                  <w:vAlign w:val="center"/>
                </w:tcPr>
                <w:tbl>
                  <w:tblPr>
                    <w:tblStyle w:val="TableGrid"/>
                    <w:tblpPr w:leftFromText="180" w:rightFromText="180" w:vertAnchor="text" w:horzAnchor="margin" w:tblpXSpec="center" w:tblpY="-51"/>
                    <w:tblOverlap w:val="never"/>
                    <w:tblW w:w="0" w:type="auto"/>
                    <w:tblLayout w:type="fixed"/>
                    <w:tblLook w:val="04A0"/>
                  </w:tblPr>
                  <w:tblGrid>
                    <w:gridCol w:w="374"/>
                    <w:gridCol w:w="374"/>
                    <w:gridCol w:w="374"/>
                    <w:gridCol w:w="374"/>
                    <w:gridCol w:w="373"/>
                    <w:gridCol w:w="373"/>
                    <w:gridCol w:w="373"/>
                    <w:gridCol w:w="373"/>
                  </w:tblGrid>
                  <w:tr w:rsidR="004E1582" w:rsidRPr="00B9331D" w:rsidTr="00F50F9B">
                    <w:tc>
                      <w:tcPr>
                        <w:tcW w:w="374" w:type="dxa"/>
                      </w:tcPr>
                      <w:p w:rsidR="004E1582" w:rsidRPr="00B9331D" w:rsidRDefault="004E1582" w:rsidP="00B9331D">
                        <w:pPr>
                          <w:rPr>
                            <w:rFonts w:ascii="Times New Roman" w:hAnsi="Times New Roman"/>
                            <w:sz w:val="16"/>
                            <w:szCs w:val="16"/>
                          </w:rPr>
                        </w:pPr>
                        <w:r w:rsidRPr="00B9331D">
                          <w:rPr>
                            <w:rFonts w:ascii="Times New Roman" w:hAnsi="Times New Roman"/>
                            <w:sz w:val="16"/>
                            <w:szCs w:val="16"/>
                          </w:rPr>
                          <w:t xml:space="preserve">Birr </w:t>
                        </w:r>
                      </w:p>
                    </w:tc>
                    <w:tc>
                      <w:tcPr>
                        <w:tcW w:w="374" w:type="dxa"/>
                      </w:tcPr>
                      <w:p w:rsidR="004E1582" w:rsidRPr="00B9331D" w:rsidRDefault="004E1582" w:rsidP="00B9331D">
                        <w:pPr>
                          <w:rPr>
                            <w:rFonts w:ascii="Times New Roman" w:hAnsi="Times New Roman"/>
                            <w:sz w:val="28"/>
                            <w:szCs w:val="20"/>
                          </w:rPr>
                        </w:pPr>
                      </w:p>
                    </w:tc>
                    <w:tc>
                      <w:tcPr>
                        <w:tcW w:w="374" w:type="dxa"/>
                      </w:tcPr>
                      <w:p w:rsidR="004E1582" w:rsidRPr="00B9331D" w:rsidRDefault="004E1582" w:rsidP="00B9331D">
                        <w:pPr>
                          <w:rPr>
                            <w:rFonts w:ascii="Times New Roman" w:hAnsi="Times New Roman"/>
                            <w:sz w:val="20"/>
                            <w:szCs w:val="20"/>
                          </w:rPr>
                        </w:pPr>
                      </w:p>
                    </w:tc>
                    <w:tc>
                      <w:tcPr>
                        <w:tcW w:w="374" w:type="dxa"/>
                      </w:tcPr>
                      <w:p w:rsidR="004E1582" w:rsidRPr="00B9331D" w:rsidRDefault="004E1582" w:rsidP="00B9331D">
                        <w:pPr>
                          <w:rPr>
                            <w:rFonts w:ascii="Times New Roman" w:hAnsi="Times New Roman"/>
                            <w:sz w:val="20"/>
                            <w:szCs w:val="20"/>
                          </w:rPr>
                        </w:pPr>
                      </w:p>
                    </w:tc>
                    <w:tc>
                      <w:tcPr>
                        <w:tcW w:w="373" w:type="dxa"/>
                      </w:tcPr>
                      <w:p w:rsidR="004E1582" w:rsidRPr="00B9331D" w:rsidRDefault="004E1582" w:rsidP="00B9331D">
                        <w:pPr>
                          <w:rPr>
                            <w:rFonts w:ascii="Times New Roman" w:hAnsi="Times New Roman"/>
                            <w:i/>
                            <w:sz w:val="20"/>
                            <w:szCs w:val="20"/>
                          </w:rPr>
                        </w:pPr>
                      </w:p>
                    </w:tc>
                    <w:tc>
                      <w:tcPr>
                        <w:tcW w:w="373" w:type="dxa"/>
                      </w:tcPr>
                      <w:p w:rsidR="004E1582" w:rsidRPr="00B9331D" w:rsidRDefault="004E1582" w:rsidP="00B9331D">
                        <w:pPr>
                          <w:rPr>
                            <w:rFonts w:ascii="Times New Roman" w:hAnsi="Times New Roman"/>
                            <w:i/>
                            <w:sz w:val="20"/>
                            <w:szCs w:val="20"/>
                          </w:rPr>
                        </w:pPr>
                      </w:p>
                    </w:tc>
                    <w:tc>
                      <w:tcPr>
                        <w:tcW w:w="373" w:type="dxa"/>
                      </w:tcPr>
                      <w:p w:rsidR="004E1582" w:rsidRPr="00B9331D" w:rsidRDefault="004E1582" w:rsidP="00B9331D">
                        <w:pPr>
                          <w:rPr>
                            <w:rFonts w:ascii="Times New Roman" w:hAnsi="Times New Roman"/>
                            <w:i/>
                            <w:sz w:val="20"/>
                            <w:szCs w:val="20"/>
                          </w:rPr>
                        </w:pPr>
                      </w:p>
                    </w:tc>
                    <w:tc>
                      <w:tcPr>
                        <w:tcW w:w="373" w:type="dxa"/>
                      </w:tcPr>
                      <w:p w:rsidR="004E1582" w:rsidRPr="00B9331D" w:rsidRDefault="004E1582" w:rsidP="00B9331D">
                        <w:pPr>
                          <w:rPr>
                            <w:rFonts w:ascii="Times New Roman" w:hAnsi="Times New Roman"/>
                            <w:i/>
                            <w:sz w:val="20"/>
                            <w:szCs w:val="20"/>
                          </w:rPr>
                        </w:pPr>
                      </w:p>
                    </w:tc>
                  </w:tr>
                </w:tbl>
                <w:p w:rsidR="004E1582" w:rsidRPr="00B9331D" w:rsidRDefault="004E1582" w:rsidP="00B9331D">
                  <w:pPr>
                    <w:rPr>
                      <w:rFonts w:ascii="Times New Roman" w:hAnsi="Times New Roman"/>
                      <w:sz w:val="20"/>
                      <w:szCs w:val="20"/>
                    </w:rPr>
                  </w:pPr>
                </w:p>
              </w:tc>
              <w:tc>
                <w:tcPr>
                  <w:tcW w:w="1250" w:type="pct"/>
                  <w:vAlign w:val="center"/>
                </w:tcPr>
                <w:p w:rsidR="004E1582" w:rsidRPr="00B9331D" w:rsidRDefault="004E1582" w:rsidP="00B9331D">
                  <w:pPr>
                    <w:rPr>
                      <w:rFonts w:ascii="Times New Roman" w:hAnsi="Times New Roman"/>
                      <w:szCs w:val="20"/>
                    </w:rPr>
                  </w:pPr>
                  <w:r w:rsidRPr="00B9331D">
                    <w:rPr>
                      <w:rFonts w:ascii="Times New Roman" w:hAnsi="Times New Roman"/>
                      <w:szCs w:val="20"/>
                    </w:rPr>
                    <w:t>Interest Payments</w:t>
                  </w:r>
                </w:p>
              </w:tc>
              <w:tc>
                <w:tcPr>
                  <w:tcW w:w="1250" w:type="pct"/>
                  <w:vAlign w:val="center"/>
                </w:tcPr>
                <w:tbl>
                  <w:tblPr>
                    <w:tblStyle w:val="TableGrid"/>
                    <w:tblpPr w:leftFromText="180" w:rightFromText="180" w:vertAnchor="text" w:horzAnchor="margin" w:tblpXSpec="center" w:tblpY="-51"/>
                    <w:tblOverlap w:val="never"/>
                    <w:tblW w:w="0" w:type="auto"/>
                    <w:tblLayout w:type="fixed"/>
                    <w:tblLook w:val="04A0"/>
                  </w:tblPr>
                  <w:tblGrid>
                    <w:gridCol w:w="374"/>
                    <w:gridCol w:w="374"/>
                    <w:gridCol w:w="374"/>
                    <w:gridCol w:w="374"/>
                    <w:gridCol w:w="373"/>
                    <w:gridCol w:w="373"/>
                    <w:gridCol w:w="373"/>
                    <w:gridCol w:w="373"/>
                  </w:tblGrid>
                  <w:tr w:rsidR="004E1582" w:rsidRPr="00B9331D" w:rsidTr="00F50F9B">
                    <w:tc>
                      <w:tcPr>
                        <w:tcW w:w="374" w:type="dxa"/>
                      </w:tcPr>
                      <w:p w:rsidR="004E1582" w:rsidRPr="00B9331D" w:rsidRDefault="004E1582" w:rsidP="00B9331D">
                        <w:pPr>
                          <w:rPr>
                            <w:rFonts w:ascii="Times New Roman" w:hAnsi="Times New Roman"/>
                            <w:sz w:val="16"/>
                            <w:szCs w:val="16"/>
                          </w:rPr>
                        </w:pPr>
                        <w:r w:rsidRPr="00B9331D">
                          <w:rPr>
                            <w:rFonts w:ascii="Times New Roman" w:hAnsi="Times New Roman"/>
                            <w:sz w:val="16"/>
                            <w:szCs w:val="16"/>
                          </w:rPr>
                          <w:t>Birr</w:t>
                        </w:r>
                      </w:p>
                    </w:tc>
                    <w:tc>
                      <w:tcPr>
                        <w:tcW w:w="374" w:type="dxa"/>
                      </w:tcPr>
                      <w:p w:rsidR="004E1582" w:rsidRPr="00B9331D" w:rsidRDefault="004E1582" w:rsidP="00B9331D">
                        <w:pPr>
                          <w:rPr>
                            <w:rFonts w:ascii="Times New Roman" w:hAnsi="Times New Roman"/>
                            <w:sz w:val="28"/>
                            <w:szCs w:val="16"/>
                          </w:rPr>
                        </w:pPr>
                      </w:p>
                    </w:tc>
                    <w:tc>
                      <w:tcPr>
                        <w:tcW w:w="374" w:type="dxa"/>
                      </w:tcPr>
                      <w:p w:rsidR="004E1582" w:rsidRPr="00B9331D" w:rsidRDefault="004E1582" w:rsidP="00B9331D">
                        <w:pPr>
                          <w:rPr>
                            <w:rFonts w:ascii="Times New Roman" w:hAnsi="Times New Roman"/>
                            <w:sz w:val="20"/>
                            <w:szCs w:val="20"/>
                          </w:rPr>
                        </w:pPr>
                      </w:p>
                    </w:tc>
                    <w:tc>
                      <w:tcPr>
                        <w:tcW w:w="374" w:type="dxa"/>
                      </w:tcPr>
                      <w:p w:rsidR="004E1582" w:rsidRPr="00B9331D" w:rsidRDefault="004E1582" w:rsidP="00B9331D">
                        <w:pPr>
                          <w:rPr>
                            <w:rFonts w:ascii="Times New Roman" w:hAnsi="Times New Roman"/>
                            <w:sz w:val="20"/>
                            <w:szCs w:val="20"/>
                          </w:rPr>
                        </w:pPr>
                      </w:p>
                    </w:tc>
                    <w:tc>
                      <w:tcPr>
                        <w:tcW w:w="373" w:type="dxa"/>
                      </w:tcPr>
                      <w:p w:rsidR="004E1582" w:rsidRPr="00B9331D" w:rsidRDefault="004E1582" w:rsidP="00B9331D">
                        <w:pPr>
                          <w:rPr>
                            <w:rFonts w:ascii="Times New Roman" w:hAnsi="Times New Roman"/>
                            <w:i/>
                            <w:sz w:val="20"/>
                            <w:szCs w:val="20"/>
                          </w:rPr>
                        </w:pPr>
                      </w:p>
                    </w:tc>
                    <w:tc>
                      <w:tcPr>
                        <w:tcW w:w="373" w:type="dxa"/>
                      </w:tcPr>
                      <w:p w:rsidR="004E1582" w:rsidRPr="00B9331D" w:rsidRDefault="004E1582" w:rsidP="00B9331D">
                        <w:pPr>
                          <w:rPr>
                            <w:rFonts w:ascii="Times New Roman" w:hAnsi="Times New Roman"/>
                            <w:i/>
                            <w:sz w:val="20"/>
                            <w:szCs w:val="20"/>
                          </w:rPr>
                        </w:pPr>
                      </w:p>
                    </w:tc>
                    <w:tc>
                      <w:tcPr>
                        <w:tcW w:w="373" w:type="dxa"/>
                      </w:tcPr>
                      <w:p w:rsidR="004E1582" w:rsidRPr="00B9331D" w:rsidRDefault="004E1582" w:rsidP="00B9331D">
                        <w:pPr>
                          <w:rPr>
                            <w:rFonts w:ascii="Times New Roman" w:hAnsi="Times New Roman"/>
                            <w:i/>
                            <w:sz w:val="20"/>
                            <w:szCs w:val="20"/>
                          </w:rPr>
                        </w:pPr>
                      </w:p>
                    </w:tc>
                    <w:tc>
                      <w:tcPr>
                        <w:tcW w:w="373" w:type="dxa"/>
                      </w:tcPr>
                      <w:p w:rsidR="004E1582" w:rsidRPr="00B9331D" w:rsidRDefault="004E1582" w:rsidP="00B9331D">
                        <w:pPr>
                          <w:rPr>
                            <w:rFonts w:ascii="Times New Roman" w:hAnsi="Times New Roman"/>
                            <w:i/>
                            <w:sz w:val="20"/>
                            <w:szCs w:val="20"/>
                          </w:rPr>
                        </w:pPr>
                      </w:p>
                    </w:tc>
                  </w:tr>
                </w:tbl>
                <w:p w:rsidR="004E1582" w:rsidRPr="00B9331D" w:rsidRDefault="004E1582" w:rsidP="00B9331D">
                  <w:pPr>
                    <w:rPr>
                      <w:rFonts w:ascii="Times New Roman" w:hAnsi="Times New Roman"/>
                      <w:sz w:val="20"/>
                      <w:szCs w:val="20"/>
                    </w:rPr>
                  </w:pPr>
                </w:p>
              </w:tc>
            </w:tr>
            <w:tr w:rsidR="004E1582" w:rsidRPr="00B9331D" w:rsidTr="00F50F9B">
              <w:trPr>
                <w:trHeight w:hRule="exact" w:val="648"/>
              </w:trPr>
              <w:tc>
                <w:tcPr>
                  <w:tcW w:w="1250" w:type="pct"/>
                  <w:vAlign w:val="center"/>
                </w:tcPr>
                <w:p w:rsidR="004E1582" w:rsidRPr="00B9331D" w:rsidRDefault="004E1582" w:rsidP="00B9331D">
                  <w:pPr>
                    <w:rPr>
                      <w:rFonts w:ascii="Times New Roman" w:hAnsi="Times New Roman"/>
                      <w:szCs w:val="20"/>
                    </w:rPr>
                  </w:pPr>
                  <w:r w:rsidRPr="00B9331D">
                    <w:rPr>
                      <w:rFonts w:ascii="Times New Roman" w:hAnsi="Times New Roman"/>
                      <w:szCs w:val="20"/>
                    </w:rPr>
                    <w:t>Gas and Fuel</w:t>
                  </w:r>
                </w:p>
              </w:tc>
              <w:tc>
                <w:tcPr>
                  <w:tcW w:w="1250" w:type="pct"/>
                  <w:vAlign w:val="center"/>
                </w:tcPr>
                <w:tbl>
                  <w:tblPr>
                    <w:tblStyle w:val="TableGrid"/>
                    <w:tblpPr w:leftFromText="180" w:rightFromText="180" w:vertAnchor="text" w:horzAnchor="margin" w:tblpXSpec="center" w:tblpY="-51"/>
                    <w:tblOverlap w:val="never"/>
                    <w:tblW w:w="0" w:type="auto"/>
                    <w:tblLayout w:type="fixed"/>
                    <w:tblLook w:val="04A0"/>
                  </w:tblPr>
                  <w:tblGrid>
                    <w:gridCol w:w="374"/>
                    <w:gridCol w:w="374"/>
                    <w:gridCol w:w="374"/>
                    <w:gridCol w:w="374"/>
                    <w:gridCol w:w="373"/>
                    <w:gridCol w:w="373"/>
                    <w:gridCol w:w="373"/>
                    <w:gridCol w:w="373"/>
                  </w:tblGrid>
                  <w:tr w:rsidR="004E1582" w:rsidRPr="00B9331D" w:rsidTr="00F50F9B">
                    <w:tc>
                      <w:tcPr>
                        <w:tcW w:w="374" w:type="dxa"/>
                      </w:tcPr>
                      <w:p w:rsidR="004E1582" w:rsidRPr="00B9331D" w:rsidRDefault="004E1582" w:rsidP="00B9331D">
                        <w:pPr>
                          <w:rPr>
                            <w:rFonts w:ascii="Times New Roman" w:hAnsi="Times New Roman"/>
                            <w:sz w:val="16"/>
                            <w:szCs w:val="16"/>
                          </w:rPr>
                        </w:pPr>
                        <w:r w:rsidRPr="00B9331D">
                          <w:rPr>
                            <w:rFonts w:ascii="Times New Roman" w:hAnsi="Times New Roman"/>
                            <w:sz w:val="16"/>
                            <w:szCs w:val="16"/>
                          </w:rPr>
                          <w:t>Birr</w:t>
                        </w:r>
                      </w:p>
                    </w:tc>
                    <w:tc>
                      <w:tcPr>
                        <w:tcW w:w="374" w:type="dxa"/>
                      </w:tcPr>
                      <w:p w:rsidR="004E1582" w:rsidRPr="00B9331D" w:rsidRDefault="004E1582" w:rsidP="00B9331D">
                        <w:pPr>
                          <w:rPr>
                            <w:rFonts w:ascii="Times New Roman" w:hAnsi="Times New Roman"/>
                            <w:sz w:val="28"/>
                            <w:szCs w:val="20"/>
                          </w:rPr>
                        </w:pPr>
                      </w:p>
                    </w:tc>
                    <w:tc>
                      <w:tcPr>
                        <w:tcW w:w="374" w:type="dxa"/>
                      </w:tcPr>
                      <w:p w:rsidR="004E1582" w:rsidRPr="00B9331D" w:rsidRDefault="004E1582" w:rsidP="00B9331D">
                        <w:pPr>
                          <w:rPr>
                            <w:rFonts w:ascii="Times New Roman" w:hAnsi="Times New Roman"/>
                            <w:sz w:val="20"/>
                            <w:szCs w:val="20"/>
                          </w:rPr>
                        </w:pPr>
                      </w:p>
                    </w:tc>
                    <w:tc>
                      <w:tcPr>
                        <w:tcW w:w="374" w:type="dxa"/>
                      </w:tcPr>
                      <w:p w:rsidR="004E1582" w:rsidRPr="00B9331D" w:rsidRDefault="004E1582" w:rsidP="00B9331D">
                        <w:pPr>
                          <w:rPr>
                            <w:rFonts w:ascii="Times New Roman" w:hAnsi="Times New Roman"/>
                            <w:sz w:val="20"/>
                            <w:szCs w:val="20"/>
                          </w:rPr>
                        </w:pPr>
                      </w:p>
                    </w:tc>
                    <w:tc>
                      <w:tcPr>
                        <w:tcW w:w="373" w:type="dxa"/>
                      </w:tcPr>
                      <w:p w:rsidR="004E1582" w:rsidRPr="00B9331D" w:rsidRDefault="004E1582" w:rsidP="00B9331D">
                        <w:pPr>
                          <w:rPr>
                            <w:rFonts w:ascii="Times New Roman" w:hAnsi="Times New Roman"/>
                            <w:i/>
                            <w:sz w:val="20"/>
                            <w:szCs w:val="20"/>
                          </w:rPr>
                        </w:pPr>
                      </w:p>
                    </w:tc>
                    <w:tc>
                      <w:tcPr>
                        <w:tcW w:w="373" w:type="dxa"/>
                      </w:tcPr>
                      <w:p w:rsidR="004E1582" w:rsidRPr="00B9331D" w:rsidRDefault="004E1582" w:rsidP="00B9331D">
                        <w:pPr>
                          <w:rPr>
                            <w:rFonts w:ascii="Times New Roman" w:hAnsi="Times New Roman"/>
                            <w:i/>
                            <w:sz w:val="20"/>
                            <w:szCs w:val="20"/>
                          </w:rPr>
                        </w:pPr>
                      </w:p>
                    </w:tc>
                    <w:tc>
                      <w:tcPr>
                        <w:tcW w:w="373" w:type="dxa"/>
                      </w:tcPr>
                      <w:p w:rsidR="004E1582" w:rsidRPr="00B9331D" w:rsidRDefault="004E1582" w:rsidP="00B9331D">
                        <w:pPr>
                          <w:rPr>
                            <w:rFonts w:ascii="Times New Roman" w:hAnsi="Times New Roman"/>
                            <w:i/>
                            <w:sz w:val="20"/>
                            <w:szCs w:val="20"/>
                          </w:rPr>
                        </w:pPr>
                      </w:p>
                    </w:tc>
                    <w:tc>
                      <w:tcPr>
                        <w:tcW w:w="373" w:type="dxa"/>
                      </w:tcPr>
                      <w:p w:rsidR="004E1582" w:rsidRPr="00B9331D" w:rsidRDefault="004E1582" w:rsidP="00B9331D">
                        <w:pPr>
                          <w:rPr>
                            <w:rFonts w:ascii="Times New Roman" w:hAnsi="Times New Roman"/>
                            <w:i/>
                            <w:sz w:val="20"/>
                            <w:szCs w:val="20"/>
                          </w:rPr>
                        </w:pPr>
                      </w:p>
                    </w:tc>
                  </w:tr>
                </w:tbl>
                <w:p w:rsidR="004E1582" w:rsidRPr="00B9331D" w:rsidRDefault="004E1582" w:rsidP="00B9331D">
                  <w:pPr>
                    <w:rPr>
                      <w:rFonts w:ascii="Times New Roman" w:hAnsi="Times New Roman"/>
                      <w:sz w:val="20"/>
                      <w:szCs w:val="20"/>
                    </w:rPr>
                  </w:pPr>
                </w:p>
              </w:tc>
              <w:tc>
                <w:tcPr>
                  <w:tcW w:w="1250" w:type="pct"/>
                  <w:vAlign w:val="center"/>
                </w:tcPr>
                <w:p w:rsidR="004E1582" w:rsidRPr="00B9331D" w:rsidRDefault="004E1582" w:rsidP="00B9331D">
                  <w:pPr>
                    <w:rPr>
                      <w:rFonts w:ascii="Times New Roman" w:hAnsi="Times New Roman"/>
                      <w:szCs w:val="20"/>
                    </w:rPr>
                  </w:pPr>
                </w:p>
              </w:tc>
              <w:tc>
                <w:tcPr>
                  <w:tcW w:w="1250" w:type="pct"/>
                  <w:vAlign w:val="center"/>
                </w:tcPr>
                <w:tbl>
                  <w:tblPr>
                    <w:tblStyle w:val="TableGrid"/>
                    <w:tblpPr w:leftFromText="180" w:rightFromText="180" w:vertAnchor="text" w:horzAnchor="margin" w:tblpXSpec="center" w:tblpY="-51"/>
                    <w:tblOverlap w:val="never"/>
                    <w:tblW w:w="0" w:type="auto"/>
                    <w:tblLayout w:type="fixed"/>
                    <w:tblLook w:val="04A0"/>
                  </w:tblPr>
                  <w:tblGrid>
                    <w:gridCol w:w="374"/>
                    <w:gridCol w:w="374"/>
                    <w:gridCol w:w="374"/>
                    <w:gridCol w:w="374"/>
                    <w:gridCol w:w="373"/>
                    <w:gridCol w:w="373"/>
                    <w:gridCol w:w="373"/>
                    <w:gridCol w:w="373"/>
                  </w:tblGrid>
                  <w:tr w:rsidR="004E1582" w:rsidRPr="00B9331D" w:rsidTr="00F50F9B">
                    <w:tc>
                      <w:tcPr>
                        <w:tcW w:w="374" w:type="dxa"/>
                      </w:tcPr>
                      <w:p w:rsidR="004E1582" w:rsidRPr="00B9331D" w:rsidRDefault="004E1582" w:rsidP="00B9331D">
                        <w:pPr>
                          <w:rPr>
                            <w:rFonts w:ascii="Times New Roman" w:hAnsi="Times New Roman"/>
                            <w:sz w:val="16"/>
                            <w:szCs w:val="16"/>
                          </w:rPr>
                        </w:pPr>
                        <w:r w:rsidRPr="00B9331D">
                          <w:rPr>
                            <w:rFonts w:ascii="Times New Roman" w:hAnsi="Times New Roman"/>
                            <w:sz w:val="16"/>
                            <w:szCs w:val="16"/>
                          </w:rPr>
                          <w:t>Birr</w:t>
                        </w:r>
                      </w:p>
                    </w:tc>
                    <w:tc>
                      <w:tcPr>
                        <w:tcW w:w="374" w:type="dxa"/>
                      </w:tcPr>
                      <w:p w:rsidR="004E1582" w:rsidRPr="00B9331D" w:rsidRDefault="004E1582" w:rsidP="00B9331D">
                        <w:pPr>
                          <w:rPr>
                            <w:rFonts w:ascii="Times New Roman" w:hAnsi="Times New Roman"/>
                            <w:sz w:val="28"/>
                            <w:szCs w:val="20"/>
                          </w:rPr>
                        </w:pPr>
                      </w:p>
                    </w:tc>
                    <w:tc>
                      <w:tcPr>
                        <w:tcW w:w="374" w:type="dxa"/>
                      </w:tcPr>
                      <w:p w:rsidR="004E1582" w:rsidRPr="00B9331D" w:rsidRDefault="004E1582" w:rsidP="00B9331D">
                        <w:pPr>
                          <w:rPr>
                            <w:rFonts w:ascii="Times New Roman" w:hAnsi="Times New Roman"/>
                            <w:sz w:val="20"/>
                            <w:szCs w:val="20"/>
                          </w:rPr>
                        </w:pPr>
                      </w:p>
                    </w:tc>
                    <w:tc>
                      <w:tcPr>
                        <w:tcW w:w="374" w:type="dxa"/>
                      </w:tcPr>
                      <w:p w:rsidR="004E1582" w:rsidRPr="00B9331D" w:rsidRDefault="004E1582" w:rsidP="00B9331D">
                        <w:pPr>
                          <w:rPr>
                            <w:rFonts w:ascii="Times New Roman" w:hAnsi="Times New Roman"/>
                            <w:sz w:val="20"/>
                            <w:szCs w:val="20"/>
                          </w:rPr>
                        </w:pPr>
                      </w:p>
                    </w:tc>
                    <w:tc>
                      <w:tcPr>
                        <w:tcW w:w="373" w:type="dxa"/>
                      </w:tcPr>
                      <w:p w:rsidR="004E1582" w:rsidRPr="00B9331D" w:rsidRDefault="004E1582" w:rsidP="00B9331D">
                        <w:pPr>
                          <w:rPr>
                            <w:rFonts w:ascii="Times New Roman" w:hAnsi="Times New Roman"/>
                            <w:i/>
                            <w:sz w:val="20"/>
                            <w:szCs w:val="20"/>
                          </w:rPr>
                        </w:pPr>
                      </w:p>
                    </w:tc>
                    <w:tc>
                      <w:tcPr>
                        <w:tcW w:w="373" w:type="dxa"/>
                      </w:tcPr>
                      <w:p w:rsidR="004E1582" w:rsidRPr="00B9331D" w:rsidRDefault="004E1582" w:rsidP="00B9331D">
                        <w:pPr>
                          <w:rPr>
                            <w:rFonts w:ascii="Times New Roman" w:hAnsi="Times New Roman"/>
                            <w:i/>
                            <w:sz w:val="20"/>
                            <w:szCs w:val="20"/>
                          </w:rPr>
                        </w:pPr>
                      </w:p>
                    </w:tc>
                    <w:tc>
                      <w:tcPr>
                        <w:tcW w:w="373" w:type="dxa"/>
                      </w:tcPr>
                      <w:p w:rsidR="004E1582" w:rsidRPr="00B9331D" w:rsidRDefault="004E1582" w:rsidP="00B9331D">
                        <w:pPr>
                          <w:rPr>
                            <w:rFonts w:ascii="Times New Roman" w:hAnsi="Times New Roman"/>
                            <w:i/>
                            <w:sz w:val="20"/>
                            <w:szCs w:val="20"/>
                          </w:rPr>
                        </w:pPr>
                      </w:p>
                    </w:tc>
                    <w:tc>
                      <w:tcPr>
                        <w:tcW w:w="373" w:type="dxa"/>
                      </w:tcPr>
                      <w:p w:rsidR="004E1582" w:rsidRPr="00B9331D" w:rsidRDefault="004E1582" w:rsidP="00B9331D">
                        <w:pPr>
                          <w:rPr>
                            <w:rFonts w:ascii="Times New Roman" w:hAnsi="Times New Roman"/>
                            <w:i/>
                            <w:sz w:val="20"/>
                            <w:szCs w:val="20"/>
                          </w:rPr>
                        </w:pPr>
                      </w:p>
                    </w:tc>
                  </w:tr>
                </w:tbl>
                <w:p w:rsidR="004E1582" w:rsidRPr="00B9331D" w:rsidRDefault="004E1582" w:rsidP="00B9331D">
                  <w:pPr>
                    <w:rPr>
                      <w:rFonts w:ascii="Times New Roman" w:hAnsi="Times New Roman"/>
                      <w:sz w:val="20"/>
                      <w:szCs w:val="20"/>
                    </w:rPr>
                  </w:pPr>
                </w:p>
              </w:tc>
            </w:tr>
            <w:tr w:rsidR="008B33FB" w:rsidRPr="00B9331D" w:rsidTr="00F50F9B">
              <w:trPr>
                <w:trHeight w:hRule="exact" w:val="648"/>
              </w:trPr>
              <w:tc>
                <w:tcPr>
                  <w:tcW w:w="1250" w:type="pct"/>
                  <w:vAlign w:val="center"/>
                </w:tcPr>
                <w:p w:rsidR="008B33FB" w:rsidRPr="00B9331D" w:rsidRDefault="008B33FB" w:rsidP="00B9331D">
                  <w:pPr>
                    <w:rPr>
                      <w:rFonts w:ascii="Times New Roman" w:hAnsi="Times New Roman"/>
                      <w:szCs w:val="20"/>
                    </w:rPr>
                  </w:pPr>
                  <w:r w:rsidRPr="00B9331D">
                    <w:rPr>
                      <w:rFonts w:ascii="Times New Roman" w:hAnsi="Times New Roman"/>
                      <w:szCs w:val="20"/>
                    </w:rPr>
                    <w:t xml:space="preserve">Other costs </w:t>
                  </w:r>
                </w:p>
              </w:tc>
              <w:tc>
                <w:tcPr>
                  <w:tcW w:w="1250" w:type="pct"/>
                  <w:vAlign w:val="center"/>
                </w:tcPr>
                <w:tbl>
                  <w:tblPr>
                    <w:tblStyle w:val="TableGrid"/>
                    <w:tblpPr w:leftFromText="180" w:rightFromText="180" w:vertAnchor="text" w:horzAnchor="margin" w:tblpXSpec="center" w:tblpY="-51"/>
                    <w:tblOverlap w:val="never"/>
                    <w:tblW w:w="0" w:type="auto"/>
                    <w:tblLayout w:type="fixed"/>
                    <w:tblLook w:val="04A0"/>
                  </w:tblPr>
                  <w:tblGrid>
                    <w:gridCol w:w="374"/>
                    <w:gridCol w:w="374"/>
                    <w:gridCol w:w="374"/>
                    <w:gridCol w:w="374"/>
                    <w:gridCol w:w="373"/>
                    <w:gridCol w:w="373"/>
                    <w:gridCol w:w="373"/>
                    <w:gridCol w:w="373"/>
                  </w:tblGrid>
                  <w:tr w:rsidR="008B33FB" w:rsidRPr="00B9331D" w:rsidTr="00CF450B">
                    <w:tc>
                      <w:tcPr>
                        <w:tcW w:w="374" w:type="dxa"/>
                      </w:tcPr>
                      <w:p w:rsidR="008B33FB" w:rsidRPr="00B9331D" w:rsidRDefault="008B33FB" w:rsidP="00B9331D">
                        <w:pPr>
                          <w:rPr>
                            <w:rFonts w:ascii="Times New Roman" w:hAnsi="Times New Roman"/>
                            <w:sz w:val="16"/>
                            <w:szCs w:val="16"/>
                          </w:rPr>
                        </w:pPr>
                        <w:r w:rsidRPr="00B9331D">
                          <w:rPr>
                            <w:rFonts w:ascii="Times New Roman" w:hAnsi="Times New Roman"/>
                            <w:sz w:val="16"/>
                            <w:szCs w:val="16"/>
                          </w:rPr>
                          <w:t>Birr</w:t>
                        </w:r>
                      </w:p>
                    </w:tc>
                    <w:tc>
                      <w:tcPr>
                        <w:tcW w:w="374" w:type="dxa"/>
                      </w:tcPr>
                      <w:p w:rsidR="008B33FB" w:rsidRPr="00B9331D" w:rsidRDefault="008B33FB" w:rsidP="00B9331D">
                        <w:pPr>
                          <w:rPr>
                            <w:rFonts w:ascii="Times New Roman" w:hAnsi="Times New Roman"/>
                            <w:sz w:val="28"/>
                            <w:szCs w:val="20"/>
                          </w:rPr>
                        </w:pPr>
                      </w:p>
                    </w:tc>
                    <w:tc>
                      <w:tcPr>
                        <w:tcW w:w="374" w:type="dxa"/>
                      </w:tcPr>
                      <w:p w:rsidR="008B33FB" w:rsidRPr="00B9331D" w:rsidRDefault="008B33FB" w:rsidP="00B9331D">
                        <w:pPr>
                          <w:rPr>
                            <w:rFonts w:ascii="Times New Roman" w:hAnsi="Times New Roman"/>
                            <w:sz w:val="20"/>
                            <w:szCs w:val="20"/>
                          </w:rPr>
                        </w:pPr>
                      </w:p>
                    </w:tc>
                    <w:tc>
                      <w:tcPr>
                        <w:tcW w:w="374" w:type="dxa"/>
                      </w:tcPr>
                      <w:p w:rsidR="008B33FB" w:rsidRPr="00B9331D" w:rsidRDefault="008B33FB" w:rsidP="00B9331D">
                        <w:pPr>
                          <w:rPr>
                            <w:rFonts w:ascii="Times New Roman" w:hAnsi="Times New Roman"/>
                            <w:sz w:val="20"/>
                            <w:szCs w:val="20"/>
                          </w:rPr>
                        </w:pPr>
                      </w:p>
                    </w:tc>
                    <w:tc>
                      <w:tcPr>
                        <w:tcW w:w="373" w:type="dxa"/>
                      </w:tcPr>
                      <w:p w:rsidR="008B33FB" w:rsidRPr="00B9331D" w:rsidRDefault="008B33FB" w:rsidP="00B9331D">
                        <w:pPr>
                          <w:rPr>
                            <w:rFonts w:ascii="Times New Roman" w:hAnsi="Times New Roman"/>
                            <w:i/>
                            <w:sz w:val="20"/>
                            <w:szCs w:val="20"/>
                          </w:rPr>
                        </w:pPr>
                      </w:p>
                    </w:tc>
                    <w:tc>
                      <w:tcPr>
                        <w:tcW w:w="373" w:type="dxa"/>
                      </w:tcPr>
                      <w:p w:rsidR="008B33FB" w:rsidRPr="00B9331D" w:rsidRDefault="008B33FB" w:rsidP="00B9331D">
                        <w:pPr>
                          <w:rPr>
                            <w:rFonts w:ascii="Times New Roman" w:hAnsi="Times New Roman"/>
                            <w:i/>
                            <w:sz w:val="20"/>
                            <w:szCs w:val="20"/>
                          </w:rPr>
                        </w:pPr>
                      </w:p>
                    </w:tc>
                    <w:tc>
                      <w:tcPr>
                        <w:tcW w:w="373" w:type="dxa"/>
                      </w:tcPr>
                      <w:p w:rsidR="008B33FB" w:rsidRPr="00B9331D" w:rsidRDefault="008B33FB" w:rsidP="00B9331D">
                        <w:pPr>
                          <w:rPr>
                            <w:rFonts w:ascii="Times New Roman" w:hAnsi="Times New Roman"/>
                            <w:i/>
                            <w:sz w:val="20"/>
                            <w:szCs w:val="20"/>
                          </w:rPr>
                        </w:pPr>
                      </w:p>
                    </w:tc>
                    <w:tc>
                      <w:tcPr>
                        <w:tcW w:w="373" w:type="dxa"/>
                      </w:tcPr>
                      <w:p w:rsidR="008B33FB" w:rsidRPr="00B9331D" w:rsidRDefault="008B33FB" w:rsidP="00B9331D">
                        <w:pPr>
                          <w:rPr>
                            <w:rFonts w:ascii="Times New Roman" w:hAnsi="Times New Roman"/>
                            <w:i/>
                            <w:sz w:val="20"/>
                            <w:szCs w:val="20"/>
                          </w:rPr>
                        </w:pPr>
                      </w:p>
                    </w:tc>
                  </w:tr>
                </w:tbl>
                <w:p w:rsidR="008B33FB" w:rsidRPr="00B9331D" w:rsidRDefault="008B33FB" w:rsidP="00B9331D">
                  <w:pPr>
                    <w:rPr>
                      <w:rFonts w:ascii="Times New Roman" w:hAnsi="Times New Roman"/>
                      <w:sz w:val="16"/>
                      <w:szCs w:val="16"/>
                    </w:rPr>
                  </w:pPr>
                </w:p>
              </w:tc>
              <w:tc>
                <w:tcPr>
                  <w:tcW w:w="1250" w:type="pct"/>
                  <w:vAlign w:val="center"/>
                </w:tcPr>
                <w:p w:rsidR="008B33FB" w:rsidRPr="00B9331D" w:rsidRDefault="008B33FB" w:rsidP="00B9331D">
                  <w:pPr>
                    <w:rPr>
                      <w:rFonts w:ascii="Times New Roman" w:hAnsi="Times New Roman"/>
                      <w:szCs w:val="20"/>
                    </w:rPr>
                  </w:pPr>
                </w:p>
              </w:tc>
              <w:tc>
                <w:tcPr>
                  <w:tcW w:w="1250" w:type="pct"/>
                  <w:vAlign w:val="center"/>
                </w:tcPr>
                <w:p w:rsidR="008B33FB" w:rsidRPr="00B9331D" w:rsidRDefault="008B33FB" w:rsidP="00B9331D">
                  <w:pPr>
                    <w:rPr>
                      <w:rFonts w:ascii="Times New Roman" w:hAnsi="Times New Roman"/>
                      <w:sz w:val="16"/>
                      <w:szCs w:val="16"/>
                    </w:rPr>
                  </w:pPr>
                </w:p>
              </w:tc>
            </w:tr>
          </w:tbl>
          <w:p w:rsidR="004E1582" w:rsidRPr="00B9331D" w:rsidRDefault="004E1582" w:rsidP="00B9331D">
            <w:pPr>
              <w:rPr>
                <w:rFonts w:ascii="Times New Roman" w:hAnsi="Times New Roman"/>
                <w:sz w:val="24"/>
              </w:rPr>
            </w:pPr>
          </w:p>
        </w:tc>
      </w:tr>
      <w:tr w:rsidR="004E1582" w:rsidRPr="00B9331D" w:rsidTr="00D255D1">
        <w:trPr>
          <w:trHeight w:val="465"/>
        </w:trPr>
        <w:tc>
          <w:tcPr>
            <w:tcW w:w="993" w:type="dxa"/>
            <w:vAlign w:val="center"/>
          </w:tcPr>
          <w:p w:rsidR="004E1582" w:rsidRPr="00B9331D" w:rsidRDefault="00D255D1" w:rsidP="00B9331D">
            <w:pPr>
              <w:rPr>
                <w:rFonts w:ascii="Times New Roman" w:hAnsi="Times New Roman"/>
                <w:sz w:val="24"/>
              </w:rPr>
            </w:pPr>
            <w:r>
              <w:rPr>
                <w:rFonts w:ascii="Times New Roman" w:hAnsi="Times New Roman"/>
                <w:sz w:val="24"/>
              </w:rPr>
              <w:t>PRE</w:t>
            </w:r>
            <w:r w:rsidR="001A0732">
              <w:rPr>
                <w:rFonts w:ascii="Times New Roman" w:hAnsi="Times New Roman"/>
                <w:sz w:val="24"/>
              </w:rPr>
              <w:t>15</w:t>
            </w:r>
            <w:r>
              <w:rPr>
                <w:rFonts w:ascii="Times New Roman" w:hAnsi="Times New Roman"/>
                <w:sz w:val="24"/>
              </w:rPr>
              <w:t xml:space="preserve"> </w:t>
            </w:r>
          </w:p>
        </w:tc>
        <w:tc>
          <w:tcPr>
            <w:tcW w:w="6362" w:type="dxa"/>
            <w:vAlign w:val="center"/>
          </w:tcPr>
          <w:p w:rsidR="004E1582" w:rsidRPr="00B9331D" w:rsidRDefault="00D255D1" w:rsidP="00B9331D">
            <w:pPr>
              <w:rPr>
                <w:rFonts w:ascii="Times New Roman" w:hAnsi="Times New Roman"/>
                <w:sz w:val="24"/>
              </w:rPr>
            </w:pPr>
            <w:r>
              <w:rPr>
                <w:rFonts w:ascii="Times New Roman" w:hAnsi="Times New Roman"/>
                <w:sz w:val="24"/>
              </w:rPr>
              <w:t>What was the total amount of your last annual tax bill?</w:t>
            </w:r>
          </w:p>
        </w:tc>
        <w:tc>
          <w:tcPr>
            <w:tcW w:w="4552" w:type="dxa"/>
            <w:gridSpan w:val="2"/>
            <w:vAlign w:val="center"/>
          </w:tcPr>
          <w:tbl>
            <w:tblPr>
              <w:tblStyle w:val="TableGrid"/>
              <w:tblpPr w:leftFromText="180" w:rightFromText="180" w:vertAnchor="text" w:horzAnchor="margin" w:tblpXSpec="center" w:tblpY="-51"/>
              <w:tblOverlap w:val="never"/>
              <w:tblW w:w="0" w:type="auto"/>
              <w:tblLayout w:type="fixed"/>
              <w:tblLook w:val="04A0"/>
            </w:tblPr>
            <w:tblGrid>
              <w:gridCol w:w="374"/>
              <w:gridCol w:w="374"/>
              <w:gridCol w:w="374"/>
              <w:gridCol w:w="374"/>
              <w:gridCol w:w="373"/>
              <w:gridCol w:w="373"/>
              <w:gridCol w:w="373"/>
              <w:gridCol w:w="373"/>
            </w:tblGrid>
            <w:tr w:rsidR="005678CF" w:rsidRPr="00B9331D" w:rsidTr="00890CA3">
              <w:trPr>
                <w:ins w:id="26" w:author="bafanss" w:date="2014-10-07T17:16:00Z"/>
              </w:trPr>
              <w:tc>
                <w:tcPr>
                  <w:tcW w:w="374" w:type="dxa"/>
                </w:tcPr>
                <w:p w:rsidR="005678CF" w:rsidRPr="00B9331D" w:rsidRDefault="005678CF" w:rsidP="005678CF">
                  <w:pPr>
                    <w:rPr>
                      <w:ins w:id="27" w:author="bafanss" w:date="2014-10-07T17:16:00Z"/>
                      <w:rFonts w:ascii="Times New Roman" w:hAnsi="Times New Roman"/>
                      <w:sz w:val="16"/>
                      <w:szCs w:val="16"/>
                    </w:rPr>
                  </w:pPr>
                  <w:ins w:id="28" w:author="bafanss" w:date="2014-10-07T17:16:00Z">
                    <w:r w:rsidRPr="00B9331D">
                      <w:rPr>
                        <w:rFonts w:ascii="Times New Roman" w:hAnsi="Times New Roman"/>
                        <w:sz w:val="16"/>
                        <w:szCs w:val="16"/>
                      </w:rPr>
                      <w:t>Birr</w:t>
                    </w:r>
                  </w:ins>
                </w:p>
              </w:tc>
              <w:tc>
                <w:tcPr>
                  <w:tcW w:w="374" w:type="dxa"/>
                </w:tcPr>
                <w:p w:rsidR="005678CF" w:rsidRPr="00B9331D" w:rsidRDefault="005678CF" w:rsidP="005678CF">
                  <w:pPr>
                    <w:rPr>
                      <w:ins w:id="29" w:author="bafanss" w:date="2014-10-07T17:16:00Z"/>
                      <w:rFonts w:ascii="Times New Roman" w:hAnsi="Times New Roman"/>
                      <w:sz w:val="28"/>
                      <w:szCs w:val="20"/>
                    </w:rPr>
                  </w:pPr>
                </w:p>
              </w:tc>
              <w:tc>
                <w:tcPr>
                  <w:tcW w:w="374" w:type="dxa"/>
                </w:tcPr>
                <w:p w:rsidR="005678CF" w:rsidRPr="00B9331D" w:rsidRDefault="005678CF" w:rsidP="005678CF">
                  <w:pPr>
                    <w:rPr>
                      <w:ins w:id="30" w:author="bafanss" w:date="2014-10-07T17:16:00Z"/>
                      <w:rFonts w:ascii="Times New Roman" w:hAnsi="Times New Roman"/>
                      <w:sz w:val="20"/>
                      <w:szCs w:val="20"/>
                    </w:rPr>
                  </w:pPr>
                </w:p>
              </w:tc>
              <w:tc>
                <w:tcPr>
                  <w:tcW w:w="374" w:type="dxa"/>
                </w:tcPr>
                <w:p w:rsidR="005678CF" w:rsidRPr="00B9331D" w:rsidRDefault="005678CF" w:rsidP="005678CF">
                  <w:pPr>
                    <w:rPr>
                      <w:ins w:id="31" w:author="bafanss" w:date="2014-10-07T17:16:00Z"/>
                      <w:rFonts w:ascii="Times New Roman" w:hAnsi="Times New Roman"/>
                      <w:sz w:val="20"/>
                      <w:szCs w:val="20"/>
                    </w:rPr>
                  </w:pPr>
                </w:p>
              </w:tc>
              <w:tc>
                <w:tcPr>
                  <w:tcW w:w="373" w:type="dxa"/>
                </w:tcPr>
                <w:p w:rsidR="005678CF" w:rsidRPr="00B9331D" w:rsidRDefault="005678CF" w:rsidP="005678CF">
                  <w:pPr>
                    <w:rPr>
                      <w:ins w:id="32" w:author="bafanss" w:date="2014-10-07T17:16:00Z"/>
                      <w:rFonts w:ascii="Times New Roman" w:hAnsi="Times New Roman"/>
                      <w:i/>
                      <w:sz w:val="20"/>
                      <w:szCs w:val="20"/>
                    </w:rPr>
                  </w:pPr>
                </w:p>
              </w:tc>
              <w:tc>
                <w:tcPr>
                  <w:tcW w:w="373" w:type="dxa"/>
                </w:tcPr>
                <w:p w:rsidR="005678CF" w:rsidRPr="00B9331D" w:rsidRDefault="005678CF" w:rsidP="005678CF">
                  <w:pPr>
                    <w:rPr>
                      <w:ins w:id="33" w:author="bafanss" w:date="2014-10-07T17:16:00Z"/>
                      <w:rFonts w:ascii="Times New Roman" w:hAnsi="Times New Roman"/>
                      <w:i/>
                      <w:sz w:val="20"/>
                      <w:szCs w:val="20"/>
                    </w:rPr>
                  </w:pPr>
                </w:p>
              </w:tc>
              <w:tc>
                <w:tcPr>
                  <w:tcW w:w="373" w:type="dxa"/>
                </w:tcPr>
                <w:p w:rsidR="005678CF" w:rsidRPr="00B9331D" w:rsidRDefault="005678CF" w:rsidP="005678CF">
                  <w:pPr>
                    <w:rPr>
                      <w:ins w:id="34" w:author="bafanss" w:date="2014-10-07T17:16:00Z"/>
                      <w:rFonts w:ascii="Times New Roman" w:hAnsi="Times New Roman"/>
                      <w:i/>
                      <w:sz w:val="20"/>
                      <w:szCs w:val="20"/>
                    </w:rPr>
                  </w:pPr>
                </w:p>
              </w:tc>
              <w:tc>
                <w:tcPr>
                  <w:tcW w:w="373" w:type="dxa"/>
                </w:tcPr>
                <w:p w:rsidR="005678CF" w:rsidRPr="00B9331D" w:rsidRDefault="005678CF" w:rsidP="005678CF">
                  <w:pPr>
                    <w:rPr>
                      <w:ins w:id="35" w:author="bafanss" w:date="2014-10-07T17:16:00Z"/>
                      <w:rFonts w:ascii="Times New Roman" w:hAnsi="Times New Roman"/>
                      <w:i/>
                      <w:sz w:val="20"/>
                      <w:szCs w:val="20"/>
                    </w:rPr>
                  </w:pPr>
                </w:p>
              </w:tc>
            </w:tr>
          </w:tbl>
          <w:p w:rsidR="004E1582" w:rsidRPr="00B9331D" w:rsidRDefault="004E1582" w:rsidP="00B9331D">
            <w:pPr>
              <w:ind w:left="284" w:hanging="284"/>
              <w:rPr>
                <w:rFonts w:ascii="Times New Roman" w:hAnsi="Times New Roman"/>
                <w:sz w:val="20"/>
                <w:szCs w:val="20"/>
              </w:rPr>
            </w:pPr>
          </w:p>
        </w:tc>
        <w:tc>
          <w:tcPr>
            <w:tcW w:w="1928" w:type="dxa"/>
          </w:tcPr>
          <w:p w:rsidR="004E1582" w:rsidRPr="00B9331D" w:rsidRDefault="004E1582" w:rsidP="00B9331D">
            <w:pPr>
              <w:rPr>
                <w:rFonts w:ascii="Times New Roman" w:hAnsi="Times New Roman"/>
                <w:noProof/>
                <w:lang w:val="en-CA" w:eastAsia="en-CA"/>
              </w:rPr>
            </w:pPr>
          </w:p>
          <w:p w:rsidR="00F03B50" w:rsidRPr="00B9331D" w:rsidRDefault="00F03B50" w:rsidP="00B9331D">
            <w:pPr>
              <w:rPr>
                <w:rFonts w:ascii="Times New Roman" w:hAnsi="Times New Roman"/>
                <w:noProof/>
                <w:lang w:val="en-CA" w:eastAsia="en-CA"/>
              </w:rPr>
            </w:pPr>
          </w:p>
        </w:tc>
      </w:tr>
      <w:tr w:rsidR="00D255D1" w:rsidRPr="00B9331D" w:rsidTr="00705258">
        <w:trPr>
          <w:trHeight w:val="465"/>
        </w:trPr>
        <w:tc>
          <w:tcPr>
            <w:tcW w:w="993" w:type="dxa"/>
            <w:vAlign w:val="center"/>
          </w:tcPr>
          <w:p w:rsidR="00D255D1" w:rsidRDefault="00705258" w:rsidP="00B9331D">
            <w:pPr>
              <w:rPr>
                <w:rFonts w:ascii="Times New Roman" w:hAnsi="Times New Roman"/>
                <w:sz w:val="24"/>
              </w:rPr>
            </w:pPr>
            <w:r>
              <w:rPr>
                <w:rFonts w:ascii="Times New Roman" w:hAnsi="Times New Roman"/>
                <w:sz w:val="24"/>
              </w:rPr>
              <w:t>PRE</w:t>
            </w:r>
            <w:r w:rsidR="001A0732">
              <w:rPr>
                <w:rFonts w:ascii="Times New Roman" w:hAnsi="Times New Roman"/>
                <w:sz w:val="24"/>
              </w:rPr>
              <w:t xml:space="preserve"> 16</w:t>
            </w:r>
          </w:p>
        </w:tc>
        <w:tc>
          <w:tcPr>
            <w:tcW w:w="6362" w:type="dxa"/>
            <w:vAlign w:val="center"/>
          </w:tcPr>
          <w:p w:rsidR="00D255D1" w:rsidRDefault="00705258" w:rsidP="00B9331D">
            <w:pPr>
              <w:rPr>
                <w:rFonts w:ascii="Times New Roman" w:hAnsi="Times New Roman"/>
                <w:sz w:val="24"/>
                <w:szCs w:val="24"/>
              </w:rPr>
            </w:pPr>
            <w:r>
              <w:rPr>
                <w:rFonts w:ascii="Times New Roman" w:hAnsi="Times New Roman"/>
                <w:sz w:val="24"/>
                <w:szCs w:val="24"/>
              </w:rPr>
              <w:t xml:space="preserve">Did you make a VAT payment in the last year? </w:t>
            </w:r>
          </w:p>
        </w:tc>
        <w:tc>
          <w:tcPr>
            <w:tcW w:w="4552" w:type="dxa"/>
            <w:gridSpan w:val="2"/>
            <w:vAlign w:val="center"/>
          </w:tcPr>
          <w:p w:rsidR="00D255D1" w:rsidRDefault="00D255D1" w:rsidP="00B9331D">
            <w:pPr>
              <w:ind w:left="284" w:hanging="284"/>
              <w:rPr>
                <w:rFonts w:ascii="Times New Roman" w:hAnsi="Times New Roman"/>
                <w:sz w:val="20"/>
                <w:szCs w:val="20"/>
              </w:rPr>
            </w:pPr>
          </w:p>
          <w:p w:rsidR="00705258" w:rsidRPr="00B9331D" w:rsidRDefault="00705258" w:rsidP="00705258">
            <w:pPr>
              <w:ind w:left="284" w:hanging="284"/>
              <w:rPr>
                <w:rFonts w:ascii="Times New Roman" w:hAnsi="Times New Roman"/>
                <w:sz w:val="20"/>
                <w:szCs w:val="20"/>
              </w:rPr>
            </w:pPr>
            <w:r w:rsidRPr="00B9331D">
              <w:rPr>
                <w:rFonts w:ascii="Times New Roman" w:hAnsi="Times New Roman"/>
                <w:sz w:val="20"/>
                <w:szCs w:val="20"/>
              </w:rPr>
              <w:t>1 = Yes</w:t>
            </w:r>
            <w:r w:rsidR="00E17486">
              <w:rPr>
                <w:rFonts w:ascii="Times New Roman" w:hAnsi="Times New Roman"/>
                <w:sz w:val="20"/>
                <w:szCs w:val="20"/>
              </w:rPr>
              <w:t>, What</w:t>
            </w:r>
            <w:r>
              <w:rPr>
                <w:rFonts w:ascii="Times New Roman" w:hAnsi="Times New Roman"/>
                <w:sz w:val="20"/>
                <w:szCs w:val="20"/>
              </w:rPr>
              <w:t xml:space="preserve"> was the amount of your VAT payment for the last year?</w:t>
            </w:r>
          </w:p>
          <w:p w:rsidR="00D255D1" w:rsidRDefault="00705258" w:rsidP="00705258">
            <w:pPr>
              <w:ind w:left="284" w:hanging="284"/>
              <w:rPr>
                <w:rFonts w:ascii="Times New Roman" w:hAnsi="Times New Roman"/>
                <w:sz w:val="20"/>
                <w:szCs w:val="20"/>
              </w:rPr>
            </w:pPr>
            <w:r w:rsidRPr="00B9331D">
              <w:rPr>
                <w:rFonts w:ascii="Times New Roman" w:hAnsi="Times New Roman"/>
                <w:sz w:val="20"/>
                <w:szCs w:val="20"/>
              </w:rPr>
              <w:t xml:space="preserve">2 = No </w:t>
            </w:r>
          </w:p>
        </w:tc>
        <w:tc>
          <w:tcPr>
            <w:tcW w:w="1928" w:type="dxa"/>
          </w:tcPr>
          <w:p w:rsidR="00D255D1" w:rsidRDefault="00D45A0B" w:rsidP="00B9331D">
            <w:pPr>
              <w:rPr>
                <w:ins w:id="36" w:author="bafanss" w:date="2014-10-07T17:09:00Z"/>
                <w:rFonts w:ascii="Times New Roman" w:hAnsi="Times New Roman"/>
                <w:noProof/>
                <w:lang w:val="en-CA" w:eastAsia="en-CA"/>
              </w:rPr>
            </w:pPr>
            <w:r>
              <w:rPr>
                <w:rFonts w:ascii="Times New Roman" w:hAnsi="Times New Roman"/>
                <w:noProof/>
                <w:lang w:val="da-DK" w:eastAsia="da-DK"/>
              </w:rPr>
              <w:pict>
                <v:rect id="_x0000_s1201" style="position:absolute;margin-left:6.3pt;margin-top:10.9pt;width:52.65pt;height:18.75pt;z-index:252484608;mso-position-horizontal-relative:text;mso-position-vertical-relative:text"/>
              </w:pict>
            </w:r>
          </w:p>
          <w:p w:rsidR="00D255D1" w:rsidRPr="00B9331D" w:rsidRDefault="00D255D1" w:rsidP="00B9331D">
            <w:pPr>
              <w:rPr>
                <w:rFonts w:ascii="Times New Roman" w:hAnsi="Times New Roman"/>
                <w:noProof/>
                <w:lang w:val="en-CA" w:eastAsia="en-CA"/>
              </w:rPr>
            </w:pPr>
          </w:p>
        </w:tc>
      </w:tr>
      <w:tr w:rsidR="00705258" w:rsidRPr="00B9331D" w:rsidTr="00AD23E7">
        <w:trPr>
          <w:trHeight w:val="825"/>
        </w:trPr>
        <w:tc>
          <w:tcPr>
            <w:tcW w:w="993" w:type="dxa"/>
            <w:vAlign w:val="center"/>
          </w:tcPr>
          <w:p w:rsidR="00705258" w:rsidRDefault="00705258" w:rsidP="00B9331D">
            <w:pPr>
              <w:rPr>
                <w:rFonts w:ascii="Times New Roman" w:hAnsi="Times New Roman"/>
                <w:sz w:val="24"/>
              </w:rPr>
            </w:pPr>
            <w:r w:rsidRPr="00B9331D">
              <w:rPr>
                <w:rFonts w:ascii="Times New Roman" w:hAnsi="Times New Roman"/>
                <w:sz w:val="24"/>
              </w:rPr>
              <w:t>PRE1</w:t>
            </w:r>
            <w:r w:rsidR="001A0732">
              <w:rPr>
                <w:rFonts w:ascii="Times New Roman" w:hAnsi="Times New Roman"/>
                <w:sz w:val="24"/>
              </w:rPr>
              <w:t>7</w:t>
            </w:r>
          </w:p>
        </w:tc>
        <w:tc>
          <w:tcPr>
            <w:tcW w:w="6362" w:type="dxa"/>
            <w:vAlign w:val="center"/>
          </w:tcPr>
          <w:p w:rsidR="00705258" w:rsidRDefault="00705258" w:rsidP="00B9331D">
            <w:pPr>
              <w:rPr>
                <w:rFonts w:ascii="Times New Roman" w:hAnsi="Times New Roman"/>
                <w:sz w:val="24"/>
                <w:szCs w:val="24"/>
              </w:rPr>
            </w:pPr>
            <w:r w:rsidRPr="00B9331D">
              <w:rPr>
                <w:rFonts w:ascii="Times New Roman" w:hAnsi="Times New Roman"/>
                <w:sz w:val="24"/>
                <w:szCs w:val="24"/>
              </w:rPr>
              <w:t>Did you pay yourself a regular fixed salary from your earnings</w:t>
            </w:r>
          </w:p>
        </w:tc>
        <w:tc>
          <w:tcPr>
            <w:tcW w:w="4552" w:type="dxa"/>
            <w:gridSpan w:val="2"/>
            <w:vAlign w:val="center"/>
          </w:tcPr>
          <w:p w:rsidR="00705258" w:rsidRDefault="00705258" w:rsidP="00B9331D">
            <w:pPr>
              <w:ind w:left="284" w:hanging="284"/>
              <w:rPr>
                <w:ins w:id="37" w:author="bafanss" w:date="2014-10-07T17:23:00Z"/>
                <w:rFonts w:ascii="Times New Roman" w:hAnsi="Times New Roman"/>
                <w:sz w:val="20"/>
                <w:szCs w:val="20"/>
              </w:rPr>
            </w:pPr>
          </w:p>
          <w:p w:rsidR="00705258" w:rsidRPr="00B9331D" w:rsidRDefault="00705258" w:rsidP="00B9331D">
            <w:pPr>
              <w:ind w:left="284" w:hanging="284"/>
              <w:rPr>
                <w:rFonts w:ascii="Times New Roman" w:hAnsi="Times New Roman"/>
                <w:sz w:val="20"/>
                <w:szCs w:val="20"/>
              </w:rPr>
            </w:pPr>
            <w:r w:rsidRPr="00B9331D">
              <w:rPr>
                <w:rFonts w:ascii="Times New Roman" w:hAnsi="Times New Roman"/>
                <w:sz w:val="20"/>
                <w:szCs w:val="20"/>
              </w:rPr>
              <w:t>1 = Yes</w:t>
            </w:r>
          </w:p>
          <w:p w:rsidR="00705258" w:rsidRDefault="00705258" w:rsidP="00B9331D">
            <w:pPr>
              <w:ind w:left="284" w:hanging="284"/>
              <w:rPr>
                <w:rFonts w:ascii="Times New Roman" w:hAnsi="Times New Roman"/>
                <w:sz w:val="20"/>
                <w:szCs w:val="20"/>
              </w:rPr>
            </w:pPr>
            <w:r w:rsidRPr="00B9331D">
              <w:rPr>
                <w:rFonts w:ascii="Times New Roman" w:hAnsi="Times New Roman"/>
                <w:sz w:val="20"/>
                <w:szCs w:val="20"/>
              </w:rPr>
              <w:t xml:space="preserve">2 = No </w:t>
            </w:r>
            <w:r w:rsidRPr="00B9331D">
              <w:rPr>
                <w:rFonts w:ascii="Times New Roman" w:hAnsi="Times New Roman"/>
                <w:sz w:val="20"/>
                <w:szCs w:val="20"/>
              </w:rPr>
              <w:sym w:font="Wingdings" w:char="F0E0"/>
            </w:r>
            <w:r w:rsidRPr="00B9331D">
              <w:rPr>
                <w:rFonts w:ascii="Times New Roman" w:hAnsi="Times New Roman"/>
                <w:sz w:val="20"/>
                <w:szCs w:val="20"/>
              </w:rPr>
              <w:t xml:space="preserve"> Skip to PRE18 </w:t>
            </w:r>
          </w:p>
        </w:tc>
        <w:tc>
          <w:tcPr>
            <w:tcW w:w="1928" w:type="dxa"/>
          </w:tcPr>
          <w:p w:rsidR="00705258" w:rsidRDefault="00705258" w:rsidP="00B9331D">
            <w:pPr>
              <w:rPr>
                <w:ins w:id="38" w:author="bafanss" w:date="2014-10-07T17:09:00Z"/>
                <w:rFonts w:ascii="Times New Roman" w:hAnsi="Times New Roman"/>
                <w:noProof/>
                <w:lang w:val="en-CA" w:eastAsia="en-CA"/>
              </w:rPr>
            </w:pPr>
          </w:p>
          <w:p w:rsidR="00705258" w:rsidRDefault="00D45A0B" w:rsidP="00B9331D">
            <w:pPr>
              <w:rPr>
                <w:ins w:id="39" w:author="bafanss" w:date="2014-10-07T17:09:00Z"/>
                <w:rFonts w:ascii="Times New Roman" w:hAnsi="Times New Roman"/>
                <w:noProof/>
                <w:lang w:val="en-CA" w:eastAsia="en-CA"/>
              </w:rPr>
            </w:pPr>
            <w:r w:rsidRPr="00D45A0B">
              <w:rPr>
                <w:rFonts w:ascii="Times New Roman" w:hAnsi="Times New Roman"/>
                <w:noProof/>
              </w:rPr>
              <w:pict>
                <v:rect id="_x0000_s1198" style="position:absolute;margin-left:28.8pt;margin-top:-.15pt;width:35.3pt;height:24.5pt;z-index:252483584;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">
                  <w10:wrap anchorx="margin"/>
                </v:rect>
              </w:pict>
            </w:r>
          </w:p>
          <w:p w:rsidR="00705258" w:rsidRDefault="00705258" w:rsidP="00B9331D">
            <w:pPr>
              <w:rPr>
                <w:rFonts w:ascii="Times New Roman" w:hAnsi="Times New Roman"/>
                <w:noProof/>
                <w:lang w:val="en-CA" w:eastAsia="en-CA"/>
              </w:rPr>
            </w:pPr>
          </w:p>
        </w:tc>
      </w:tr>
      <w:tr w:rsidR="004E1582" w:rsidRPr="00B9331D" w:rsidTr="00AD23E7">
        <w:trPr>
          <w:trHeight w:val="888"/>
        </w:trPr>
        <w:tc>
          <w:tcPr>
            <w:tcW w:w="993" w:type="dxa"/>
            <w:vAlign w:val="center"/>
          </w:tcPr>
          <w:p w:rsidR="004E1582" w:rsidRPr="00B9331D" w:rsidRDefault="004E1582" w:rsidP="00B9331D">
            <w:pPr>
              <w:rPr>
                <w:rFonts w:ascii="Times New Roman" w:hAnsi="Times New Roman"/>
                <w:sz w:val="24"/>
              </w:rPr>
            </w:pPr>
            <w:r w:rsidRPr="00B9331D">
              <w:rPr>
                <w:rFonts w:ascii="Times New Roman" w:hAnsi="Times New Roman"/>
                <w:sz w:val="24"/>
              </w:rPr>
              <w:t>PRE1</w:t>
            </w:r>
            <w:r w:rsidR="001A0732">
              <w:rPr>
                <w:rFonts w:ascii="Times New Roman" w:hAnsi="Times New Roman"/>
                <w:sz w:val="24"/>
              </w:rPr>
              <w:t>8</w:t>
            </w:r>
          </w:p>
        </w:tc>
        <w:tc>
          <w:tcPr>
            <w:tcW w:w="6362" w:type="dxa"/>
            <w:vAlign w:val="center"/>
          </w:tcPr>
          <w:p w:rsidR="004E1582" w:rsidRPr="00B9331D" w:rsidRDefault="004E1582" w:rsidP="00B9331D">
            <w:pPr>
              <w:rPr>
                <w:rFonts w:ascii="Times New Roman" w:hAnsi="Times New Roman"/>
                <w:sz w:val="24"/>
              </w:rPr>
            </w:pPr>
            <w:r w:rsidRPr="00B9331D">
              <w:rPr>
                <w:rFonts w:ascii="Times New Roman" w:hAnsi="Times New Roman"/>
                <w:sz w:val="24"/>
              </w:rPr>
              <w:t>If yes, at what interval did you pay yourself a regular salary?</w:t>
            </w:r>
          </w:p>
        </w:tc>
        <w:tc>
          <w:tcPr>
            <w:tcW w:w="2520" w:type="dxa"/>
            <w:tcBorders>
              <w:right w:val="single" w:sz="4" w:space="0" w:color="FFFFFF" w:themeColor="background1"/>
            </w:tcBorders>
            <w:vAlign w:val="center"/>
          </w:tcPr>
          <w:p w:rsidR="004E1582" w:rsidRPr="00B9331D" w:rsidRDefault="004E1582" w:rsidP="00B9331D">
            <w:pPr>
              <w:rPr>
                <w:rFonts w:ascii="Times New Roman" w:hAnsi="Times New Roman"/>
                <w:sz w:val="20"/>
                <w:szCs w:val="20"/>
              </w:rPr>
            </w:pPr>
            <w:r w:rsidRPr="00B9331D">
              <w:rPr>
                <w:rFonts w:ascii="Times New Roman" w:hAnsi="Times New Roman"/>
                <w:sz w:val="20"/>
                <w:szCs w:val="20"/>
              </w:rPr>
              <w:t>Day = 1</w:t>
            </w:r>
          </w:p>
          <w:p w:rsidR="004E1582" w:rsidRPr="00B9331D" w:rsidRDefault="004E1582" w:rsidP="00B9331D">
            <w:pPr>
              <w:rPr>
                <w:rFonts w:ascii="Times New Roman" w:hAnsi="Times New Roman"/>
                <w:sz w:val="20"/>
                <w:szCs w:val="20"/>
              </w:rPr>
            </w:pPr>
            <w:r w:rsidRPr="00B9331D">
              <w:rPr>
                <w:rFonts w:ascii="Times New Roman" w:hAnsi="Times New Roman"/>
                <w:sz w:val="20"/>
                <w:szCs w:val="20"/>
              </w:rPr>
              <w:t>Week = 2</w:t>
            </w:r>
          </w:p>
          <w:p w:rsidR="004E1582" w:rsidRPr="00B9331D" w:rsidRDefault="004E1582" w:rsidP="00B9331D">
            <w:pPr>
              <w:rPr>
                <w:rFonts w:ascii="Times New Roman" w:hAnsi="Times New Roman"/>
                <w:sz w:val="20"/>
                <w:szCs w:val="20"/>
              </w:rPr>
            </w:pPr>
            <w:r w:rsidRPr="00B9331D">
              <w:rPr>
                <w:rFonts w:ascii="Times New Roman" w:hAnsi="Times New Roman"/>
                <w:sz w:val="20"/>
                <w:szCs w:val="20"/>
              </w:rPr>
              <w:t>Month = 3</w:t>
            </w:r>
          </w:p>
        </w:tc>
        <w:tc>
          <w:tcPr>
            <w:tcW w:w="2032" w:type="dxa"/>
            <w:tcBorders>
              <w:left w:val="single" w:sz="4" w:space="0" w:color="FFFFFF" w:themeColor="background1"/>
            </w:tcBorders>
            <w:vAlign w:val="center"/>
          </w:tcPr>
          <w:p w:rsidR="004E1582" w:rsidRPr="00B9331D" w:rsidRDefault="004E1582" w:rsidP="00B9331D">
            <w:pPr>
              <w:rPr>
                <w:rFonts w:ascii="Times New Roman" w:hAnsi="Times New Roman"/>
                <w:sz w:val="20"/>
                <w:szCs w:val="20"/>
              </w:rPr>
            </w:pPr>
            <w:r w:rsidRPr="00B9331D">
              <w:rPr>
                <w:rFonts w:ascii="Times New Roman" w:hAnsi="Times New Roman"/>
                <w:sz w:val="20"/>
                <w:szCs w:val="20"/>
              </w:rPr>
              <w:t>Quarter = 4</w:t>
            </w:r>
          </w:p>
          <w:p w:rsidR="004E1582" w:rsidRPr="00B9331D" w:rsidRDefault="004E1582" w:rsidP="00B9331D">
            <w:pPr>
              <w:rPr>
                <w:rFonts w:ascii="Times New Roman" w:hAnsi="Times New Roman"/>
                <w:sz w:val="20"/>
                <w:szCs w:val="20"/>
              </w:rPr>
            </w:pPr>
            <w:r w:rsidRPr="00B9331D">
              <w:rPr>
                <w:rFonts w:ascii="Times New Roman" w:hAnsi="Times New Roman"/>
                <w:sz w:val="20"/>
                <w:szCs w:val="20"/>
              </w:rPr>
              <w:t>Year = 5</w:t>
            </w:r>
          </w:p>
          <w:p w:rsidR="004E1582" w:rsidRPr="00B9331D" w:rsidRDefault="004E1582" w:rsidP="00B9331D">
            <w:pPr>
              <w:rPr>
                <w:rFonts w:ascii="Times New Roman" w:hAnsi="Times New Roman"/>
                <w:sz w:val="20"/>
                <w:szCs w:val="20"/>
              </w:rPr>
            </w:pPr>
            <w:r w:rsidRPr="00B9331D">
              <w:rPr>
                <w:rFonts w:ascii="Times New Roman" w:hAnsi="Times New Roman"/>
                <w:sz w:val="20"/>
                <w:szCs w:val="20"/>
              </w:rPr>
              <w:t>Other = 6, specify</w:t>
            </w:r>
          </w:p>
        </w:tc>
        <w:tc>
          <w:tcPr>
            <w:tcW w:w="1928" w:type="dxa"/>
          </w:tcPr>
          <w:p w:rsidR="004E1582" w:rsidRPr="00B9331D" w:rsidRDefault="004E1582" w:rsidP="00B9331D">
            <w:pPr>
              <w:rPr>
                <w:rFonts w:ascii="Times New Roman" w:hAnsi="Times New Roman"/>
                <w:noProof/>
                <w:lang w:val="en-CA" w:eastAsia="en-CA"/>
              </w:rPr>
            </w:pPr>
          </w:p>
          <w:p w:rsidR="004E1582" w:rsidRPr="00B9331D" w:rsidRDefault="00D45A0B" w:rsidP="00B9331D">
            <w:pPr>
              <w:rPr>
                <w:rFonts w:ascii="Times New Roman" w:hAnsi="Times New Roman"/>
                <w:noProof/>
                <w:lang w:val="en-CA" w:eastAsia="en-CA"/>
              </w:rPr>
            </w:pPr>
            <w:r w:rsidRPr="00D45A0B">
              <w:rPr>
                <w:rFonts w:ascii="Times New Roman" w:hAnsi="Times New Roman"/>
                <w:noProof/>
              </w:rPr>
              <w:pict>
                <v:rect id="_x0000_s1122" style="position:absolute;margin-left:28.8pt;margin-top:2.1pt;width:35.3pt;height:24.5pt;z-index:252355584;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">
                  <w10:wrap anchorx="margin"/>
                </v:rect>
              </w:pict>
            </w:r>
          </w:p>
          <w:p w:rsidR="004E1582" w:rsidRPr="00B9331D" w:rsidRDefault="004E1582" w:rsidP="00B9331D">
            <w:pPr>
              <w:rPr>
                <w:rFonts w:ascii="Times New Roman" w:hAnsi="Times New Roman"/>
                <w:noProof/>
                <w:lang w:val="en-CA" w:eastAsia="en-CA"/>
              </w:rPr>
            </w:pPr>
          </w:p>
          <w:p w:rsidR="002C704F" w:rsidRPr="00B9331D" w:rsidRDefault="002C704F" w:rsidP="00B9331D">
            <w:pPr>
              <w:jc w:val="center"/>
              <w:rPr>
                <w:rFonts w:ascii="Times New Roman" w:hAnsi="Times New Roman"/>
              </w:rPr>
            </w:pPr>
            <w:r w:rsidRPr="00B9331D">
              <w:rPr>
                <w:rFonts w:ascii="Times New Roman" w:hAnsi="Times New Roman"/>
                <w:sz w:val="20"/>
                <w:szCs w:val="18"/>
              </w:rPr>
              <w:t>(specify)</w:t>
            </w:r>
          </w:p>
          <w:p w:rsidR="004E1582" w:rsidRPr="00B9331D" w:rsidRDefault="002C704F" w:rsidP="00B9331D">
            <w:pPr>
              <w:rPr>
                <w:rFonts w:ascii="Times New Roman" w:hAnsi="Times New Roman"/>
                <w:noProof/>
                <w:lang w:val="en-CA" w:eastAsia="en-CA"/>
              </w:rPr>
            </w:pPr>
            <w:r w:rsidRPr="00B9331D">
              <w:rPr>
                <w:rFonts w:ascii="Times New Roman" w:hAnsi="Times New Roman"/>
              </w:rPr>
              <w:t>_______________</w:t>
            </w:r>
          </w:p>
        </w:tc>
      </w:tr>
      <w:tr w:rsidR="0014643F" w:rsidRPr="00B9331D" w:rsidTr="00CF450B">
        <w:trPr>
          <w:trHeight w:hRule="exact" w:val="2717"/>
        </w:trPr>
        <w:tc>
          <w:tcPr>
            <w:tcW w:w="993" w:type="dxa"/>
          </w:tcPr>
          <w:p w:rsidR="0014643F" w:rsidRPr="00B9331D" w:rsidRDefault="0014643F" w:rsidP="00B9331D">
            <w:pPr>
              <w:rPr>
                <w:rFonts w:ascii="Times New Roman" w:hAnsi="Times New Roman"/>
              </w:rPr>
            </w:pPr>
          </w:p>
          <w:p w:rsidR="0014643F" w:rsidRPr="00B9331D" w:rsidRDefault="0014643F" w:rsidP="00B9331D">
            <w:pPr>
              <w:rPr>
                <w:rFonts w:ascii="Times New Roman" w:hAnsi="Times New Roman"/>
              </w:rPr>
            </w:pPr>
          </w:p>
          <w:p w:rsidR="0014643F" w:rsidRPr="00B9331D" w:rsidRDefault="0014643F" w:rsidP="00B9331D">
            <w:pPr>
              <w:rPr>
                <w:rFonts w:ascii="Times New Roman" w:hAnsi="Times New Roman"/>
              </w:rPr>
            </w:pPr>
            <w:r w:rsidRPr="00B9331D">
              <w:rPr>
                <w:rFonts w:ascii="Times New Roman" w:hAnsi="Times New Roman"/>
              </w:rPr>
              <w:t>PRE1</w:t>
            </w:r>
            <w:r w:rsidR="001A0732">
              <w:rPr>
                <w:rFonts w:ascii="Times New Roman" w:hAnsi="Times New Roman"/>
              </w:rPr>
              <w:t>9</w:t>
            </w:r>
          </w:p>
        </w:tc>
        <w:tc>
          <w:tcPr>
            <w:tcW w:w="12842" w:type="dxa"/>
            <w:gridSpan w:val="4"/>
            <w:vAlign w:val="center"/>
          </w:tcPr>
          <w:p w:rsidR="0014643F" w:rsidRPr="00B9331D" w:rsidRDefault="0014643F" w:rsidP="00B9331D">
            <w:pPr>
              <w:rPr>
                <w:rFonts w:ascii="Times New Roman" w:hAnsi="Times New Roman"/>
                <w:sz w:val="24"/>
              </w:rPr>
            </w:pPr>
            <w:r w:rsidRPr="00B9331D">
              <w:rPr>
                <w:rFonts w:ascii="Times New Roman" w:hAnsi="Times New Roman"/>
                <w:sz w:val="24"/>
              </w:rPr>
              <w:t xml:space="preserve">If yes, how much was the salary at this interval? </w:t>
            </w:r>
            <w:r w:rsidRPr="00B9331D">
              <w:rPr>
                <w:rFonts w:ascii="Times New Roman" w:hAnsi="Times New Roman"/>
                <w:i/>
              </w:rPr>
              <w:t>Circle interval and record amount per interval in Ethiopian Birr, including range.</w:t>
            </w:r>
          </w:p>
          <w:p w:rsidR="0014643F" w:rsidRPr="00B9331D" w:rsidRDefault="0014643F" w:rsidP="00B9331D">
            <w:pPr>
              <w:rPr>
                <w:rFonts w:ascii="Times New Roman" w:hAnsi="Times New Roman"/>
                <w:noProof/>
                <w:lang w:val="en-CA" w:eastAsia="en-CA"/>
              </w:rPr>
            </w:pPr>
          </w:p>
          <w:p w:rsidR="0014643F" w:rsidRPr="00B9331D" w:rsidRDefault="0014643F" w:rsidP="00B9331D">
            <w:pPr>
              <w:jc w:val="center"/>
              <w:rPr>
                <w:rFonts w:ascii="Times New Roman" w:hAnsi="Times New Roman"/>
                <w:b/>
                <w:noProof/>
                <w:sz w:val="24"/>
                <w:lang w:val="en-CA" w:eastAsia="en-CA"/>
              </w:rPr>
            </w:pPr>
            <w:r w:rsidRPr="00B9331D">
              <w:rPr>
                <w:rFonts w:ascii="Times New Roman" w:hAnsi="Times New Roman"/>
                <w:b/>
                <w:noProof/>
                <w:sz w:val="24"/>
                <w:lang w:val="en-CA" w:eastAsia="en-CA"/>
              </w:rPr>
              <w:t>SALARY</w:t>
            </w:r>
          </w:p>
          <w:p w:rsidR="0014643F" w:rsidRPr="00B9331D" w:rsidRDefault="0014643F" w:rsidP="00B9331D">
            <w:pPr>
              <w:jc w:val="center"/>
              <w:rPr>
                <w:rFonts w:ascii="Times New Roman" w:hAnsi="Times New Roman"/>
                <w:noProof/>
                <w:lang w:val="en-CA" w:eastAsia="en-CA"/>
              </w:rPr>
            </w:pPr>
            <w:r w:rsidRPr="00B9331D">
              <w:rPr>
                <w:rFonts w:ascii="Times New Roman" w:hAnsi="Times New Roman"/>
                <w:noProof/>
                <w:lang w:val="en-CA" w:eastAsia="en-CA"/>
              </w:rPr>
              <w:t>Day / Week / Month / Quarter / Year</w:t>
            </w:r>
          </w:p>
          <w:p w:rsidR="0014643F" w:rsidRPr="00B9331D" w:rsidRDefault="00D45A0B" w:rsidP="00B9331D">
            <w:pPr>
              <w:rPr>
                <w:rFonts w:ascii="Times New Roman" w:hAnsi="Times New Roman"/>
                <w:noProof/>
                <w:lang w:val="en-CA" w:eastAsia="en-CA"/>
              </w:rPr>
            </w:pPr>
            <w:r w:rsidRPr="00D45A0B">
              <w:rPr>
                <w:rFonts w:ascii="Times New Roman" w:hAnsi="Times New Roman"/>
                <w:noProof/>
              </w:rPr>
              <w:pict>
                <v:rect id="Rectangle 126" o:spid="_x0000_s1121" style="position:absolute;margin-left:230.85pt;margin-top:7.3pt;width:184.7pt;height:36pt;z-index:252426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" fillcolor="white [3201]" strokecolor="black [3200]" strokeweight="2pt">
                  <v:path arrowok="t"/>
                </v:rect>
              </w:pict>
            </w:r>
            <w:r w:rsidRPr="00D45A0B">
              <w:rPr>
                <w:rFonts w:ascii="Times New Roman" w:hAnsi="Times New Roman"/>
                <w:noProof/>
              </w:rPr>
              <w:pict>
                <v:rect id="Rectangle 127" o:spid="_x0000_s1047" style="position:absolute;margin-left:18.65pt;margin-top:7.3pt;width:184.7pt;height:36pt;z-index:252427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" fillcolor="white [3201]" strokecolor="#d8d8d8 [2732]" strokeweight="2pt">
                  <v:path arrowok="t"/>
                  <v:textbox style="mso-next-textbox:#Rectangle 127">
                    <w:txbxContent>
                      <w:p w:rsidR="004721E3" w:rsidRPr="007436A4" w:rsidRDefault="004721E3" w:rsidP="001D5D48">
                        <w:pPr>
                          <w:jc w:val="center"/>
                          <w:rPr>
                            <w:color w:val="D9D9D9" w:themeColor="background1" w:themeShade="D9"/>
                          </w:rPr>
                        </w:pPr>
                        <w:r>
                          <w:rPr>
                            <w:color w:val="D9D9D9" w:themeColor="background1" w:themeShade="D9"/>
                          </w:rPr>
                          <w:t>MIN</w:t>
                        </w:r>
                      </w:p>
                    </w:txbxContent>
                  </v:textbox>
                </v:rect>
              </w:pict>
            </w:r>
            <w:r w:rsidRPr="00D45A0B">
              <w:rPr>
                <w:rFonts w:ascii="Times New Roman" w:hAnsi="Times New Roman"/>
                <w:noProof/>
              </w:rPr>
              <w:pict>
                <v:rect id="Rectangle 320" o:spid="_x0000_s1048" style="position:absolute;margin-left:444pt;margin-top:7.3pt;width:184.7pt;height:36pt;z-index:252428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" fillcolor="white [3201]" strokecolor="#d8d8d8 [2732]" strokeweight="2pt">
                  <v:path arrowok="t"/>
                  <v:textbox style="mso-next-textbox:#Rectangle 320">
                    <w:txbxContent>
                      <w:p w:rsidR="004721E3" w:rsidRPr="007436A4" w:rsidRDefault="004721E3" w:rsidP="001D5D48">
                        <w:pPr>
                          <w:jc w:val="center"/>
                          <w:rPr>
                            <w:color w:val="D9D9D9" w:themeColor="background1" w:themeShade="D9"/>
                          </w:rPr>
                        </w:pPr>
                        <w:r>
                          <w:rPr>
                            <w:color w:val="D9D9D9" w:themeColor="background1" w:themeShade="D9"/>
                          </w:rPr>
                          <w:t>MAX</w:t>
                        </w:r>
                      </w:p>
                    </w:txbxContent>
                  </v:textbox>
                </v:rect>
              </w:pict>
            </w:r>
          </w:p>
          <w:p w:rsidR="0014643F" w:rsidRPr="00B9331D" w:rsidRDefault="0014643F" w:rsidP="00B9331D">
            <w:pPr>
              <w:rPr>
                <w:rFonts w:ascii="Times New Roman" w:hAnsi="Times New Roman"/>
                <w:noProof/>
                <w:lang w:val="en-CA" w:eastAsia="en-CA"/>
              </w:rPr>
            </w:pPr>
          </w:p>
          <w:p w:rsidR="0014643F" w:rsidRPr="00B9331D" w:rsidRDefault="0014643F" w:rsidP="00B9331D">
            <w:pPr>
              <w:rPr>
                <w:rFonts w:ascii="Times New Roman" w:hAnsi="Times New Roman"/>
                <w:noProof/>
                <w:lang w:val="en-CA" w:eastAsia="en-CA"/>
              </w:rPr>
            </w:pPr>
          </w:p>
          <w:p w:rsidR="0014643F" w:rsidRPr="00B9331D" w:rsidRDefault="0014643F" w:rsidP="00B9331D">
            <w:pPr>
              <w:rPr>
                <w:rFonts w:ascii="Times New Roman" w:hAnsi="Times New Roman"/>
                <w:noProof/>
                <w:lang w:val="en-CA" w:eastAsia="en-CA"/>
              </w:rPr>
            </w:pPr>
          </w:p>
        </w:tc>
      </w:tr>
      <w:tr w:rsidR="0014643F" w:rsidRPr="00B9331D" w:rsidTr="00CF450B">
        <w:trPr>
          <w:trHeight w:hRule="exact" w:val="908"/>
        </w:trPr>
        <w:tc>
          <w:tcPr>
            <w:tcW w:w="993" w:type="dxa"/>
          </w:tcPr>
          <w:p w:rsidR="0014643F" w:rsidRPr="00B9331D" w:rsidRDefault="0014643F" w:rsidP="00B9331D">
            <w:pPr>
              <w:rPr>
                <w:rFonts w:ascii="Times New Roman" w:hAnsi="Times New Roman"/>
              </w:rPr>
            </w:pPr>
            <w:r w:rsidRPr="00B9331D">
              <w:rPr>
                <w:rFonts w:ascii="Times New Roman" w:hAnsi="Times New Roman"/>
              </w:rPr>
              <w:t>PRE</w:t>
            </w:r>
            <w:r w:rsidR="001A0732">
              <w:rPr>
                <w:rFonts w:ascii="Times New Roman" w:hAnsi="Times New Roman"/>
              </w:rPr>
              <w:t>20</w:t>
            </w:r>
          </w:p>
        </w:tc>
        <w:tc>
          <w:tcPr>
            <w:tcW w:w="6362" w:type="dxa"/>
            <w:vAlign w:val="center"/>
          </w:tcPr>
          <w:p w:rsidR="0014643F" w:rsidRPr="00B9331D" w:rsidRDefault="0014643F" w:rsidP="00B9331D">
            <w:pPr>
              <w:rPr>
                <w:rFonts w:ascii="Times New Roman" w:hAnsi="Times New Roman"/>
                <w:sz w:val="24"/>
              </w:rPr>
            </w:pPr>
            <w:r w:rsidRPr="00B9331D">
              <w:rPr>
                <w:rFonts w:ascii="Times New Roman" w:hAnsi="Times New Roman"/>
                <w:sz w:val="24"/>
              </w:rPr>
              <w:t>Outside of any regular fixed salary, how much did you take from business revenues for personal/household expenses in the past month?</w:t>
            </w:r>
          </w:p>
          <w:p w:rsidR="0014643F" w:rsidRPr="00B9331D" w:rsidRDefault="0014643F" w:rsidP="00B9331D">
            <w:pPr>
              <w:rPr>
                <w:rFonts w:ascii="Times New Roman" w:hAnsi="Times New Roman"/>
                <w:sz w:val="24"/>
              </w:rPr>
            </w:pPr>
          </w:p>
          <w:p w:rsidR="0014643F" w:rsidRPr="00B9331D" w:rsidRDefault="0014643F" w:rsidP="00B9331D">
            <w:pPr>
              <w:rPr>
                <w:rFonts w:ascii="Times New Roman" w:hAnsi="Times New Roman"/>
                <w:sz w:val="24"/>
              </w:rPr>
            </w:pPr>
          </w:p>
        </w:tc>
        <w:tc>
          <w:tcPr>
            <w:tcW w:w="4552" w:type="dxa"/>
            <w:gridSpan w:val="2"/>
            <w:vAlign w:val="center"/>
          </w:tcPr>
          <w:p w:rsidR="0014643F" w:rsidRPr="00B9331D" w:rsidRDefault="0014643F" w:rsidP="00B9331D">
            <w:pPr>
              <w:rPr>
                <w:rFonts w:ascii="Times New Roman" w:hAnsi="Times New Roman"/>
                <w:i/>
                <w:sz w:val="20"/>
                <w:szCs w:val="20"/>
              </w:rPr>
            </w:pPr>
            <w:r w:rsidRPr="00B9331D">
              <w:rPr>
                <w:rFonts w:ascii="Times New Roman" w:hAnsi="Times New Roman"/>
                <w:i/>
                <w:sz w:val="20"/>
                <w:szCs w:val="20"/>
              </w:rPr>
              <w:t>Record amount in Birr. Don’t know = 98</w:t>
            </w:r>
          </w:p>
        </w:tc>
        <w:tc>
          <w:tcPr>
            <w:tcW w:w="1928" w:type="dxa"/>
          </w:tcPr>
          <w:p w:rsidR="0014643F" w:rsidRPr="00B9331D" w:rsidRDefault="00D45A0B" w:rsidP="00B9331D">
            <w:pPr>
              <w:rPr>
                <w:rFonts w:ascii="Times New Roman" w:hAnsi="Times New Roman"/>
                <w:noProof/>
                <w:lang w:val="en-CA" w:eastAsia="en-CA"/>
              </w:rPr>
            </w:pPr>
            <w:r w:rsidRPr="00D45A0B">
              <w:rPr>
                <w:rFonts w:ascii="Times New Roman" w:hAnsi="Times New Roman"/>
                <w:noProof/>
              </w:rPr>
              <w:pict>
                <v:rect id="_x0000_s1120" style="position:absolute;margin-left:28.8pt;margin-top:8.05pt;width:35.25pt;height:24.45pt;z-index:252429312;visibility:visible;mso-position-horizontal-relative:left-margin-area;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">
                  <w10:wrap anchorx="margin"/>
                </v:rect>
              </w:pict>
            </w:r>
          </w:p>
          <w:p w:rsidR="0014643F" w:rsidRPr="00B9331D" w:rsidRDefault="0014643F" w:rsidP="00B9331D">
            <w:pPr>
              <w:rPr>
                <w:rFonts w:ascii="Times New Roman" w:hAnsi="Times New Roman"/>
                <w:noProof/>
                <w:sz w:val="18"/>
                <w:lang w:val="en-CA" w:eastAsia="en-CA"/>
              </w:rPr>
            </w:pPr>
            <w:r w:rsidRPr="00B9331D">
              <w:rPr>
                <w:rFonts w:ascii="Times New Roman" w:hAnsi="Times New Roman"/>
                <w:noProof/>
                <w:sz w:val="18"/>
                <w:lang w:val="en-CA" w:eastAsia="en-CA"/>
              </w:rPr>
              <w:t>Birr</w:t>
            </w:r>
          </w:p>
          <w:p w:rsidR="0014643F" w:rsidRPr="00B9331D" w:rsidRDefault="0014643F" w:rsidP="00B9331D">
            <w:pPr>
              <w:rPr>
                <w:rFonts w:ascii="Times New Roman" w:hAnsi="Times New Roman"/>
                <w:noProof/>
                <w:lang w:val="en-CA" w:eastAsia="en-CA"/>
              </w:rPr>
            </w:pPr>
          </w:p>
          <w:p w:rsidR="0014643F" w:rsidRPr="00B9331D" w:rsidRDefault="0014643F" w:rsidP="00B9331D">
            <w:pPr>
              <w:rPr>
                <w:rFonts w:ascii="Times New Roman" w:hAnsi="Times New Roman"/>
                <w:noProof/>
                <w:lang w:val="en-CA" w:eastAsia="en-CA"/>
              </w:rPr>
            </w:pPr>
          </w:p>
          <w:p w:rsidR="0014643F" w:rsidRPr="00B9331D" w:rsidRDefault="0014643F" w:rsidP="00B9331D">
            <w:pPr>
              <w:rPr>
                <w:rFonts w:ascii="Times New Roman" w:hAnsi="Times New Roman"/>
                <w:noProof/>
                <w:lang w:val="en-CA" w:eastAsia="en-CA"/>
              </w:rPr>
            </w:pPr>
          </w:p>
        </w:tc>
      </w:tr>
      <w:tr w:rsidR="0014643F" w:rsidRPr="00B9331D" w:rsidTr="00CF450B">
        <w:trPr>
          <w:trHeight w:hRule="exact" w:val="980"/>
        </w:trPr>
        <w:tc>
          <w:tcPr>
            <w:tcW w:w="993" w:type="dxa"/>
          </w:tcPr>
          <w:p w:rsidR="0014643F" w:rsidRPr="00B9331D" w:rsidRDefault="0014643F" w:rsidP="00B9331D">
            <w:pPr>
              <w:rPr>
                <w:rFonts w:ascii="Times New Roman" w:hAnsi="Times New Roman"/>
              </w:rPr>
            </w:pPr>
            <w:r w:rsidRPr="00B9331D">
              <w:rPr>
                <w:rFonts w:ascii="Times New Roman" w:hAnsi="Times New Roman"/>
              </w:rPr>
              <w:t>PRE</w:t>
            </w:r>
            <w:r w:rsidR="001A0732">
              <w:rPr>
                <w:rFonts w:ascii="Times New Roman" w:hAnsi="Times New Roman"/>
              </w:rPr>
              <w:t>21</w:t>
            </w:r>
          </w:p>
        </w:tc>
        <w:tc>
          <w:tcPr>
            <w:tcW w:w="6362" w:type="dxa"/>
            <w:vAlign w:val="center"/>
          </w:tcPr>
          <w:p w:rsidR="0014643F" w:rsidRPr="00B9331D" w:rsidRDefault="0014643F" w:rsidP="00B9331D">
            <w:pPr>
              <w:rPr>
                <w:rFonts w:ascii="Times New Roman" w:hAnsi="Times New Roman"/>
                <w:sz w:val="24"/>
              </w:rPr>
            </w:pPr>
            <w:r w:rsidRPr="00B9331D">
              <w:rPr>
                <w:rFonts w:ascii="Times New Roman" w:hAnsi="Times New Roman"/>
                <w:sz w:val="24"/>
              </w:rPr>
              <w:t>How many hours on average do you work in the business per week?</w:t>
            </w:r>
          </w:p>
        </w:tc>
        <w:tc>
          <w:tcPr>
            <w:tcW w:w="4552" w:type="dxa"/>
            <w:gridSpan w:val="2"/>
            <w:vAlign w:val="center"/>
          </w:tcPr>
          <w:p w:rsidR="0014643F" w:rsidRPr="00B9331D" w:rsidRDefault="0014643F" w:rsidP="00B9331D">
            <w:pPr>
              <w:rPr>
                <w:rFonts w:ascii="Times New Roman" w:hAnsi="Times New Roman"/>
                <w:sz w:val="20"/>
                <w:szCs w:val="20"/>
              </w:rPr>
            </w:pPr>
            <w:r w:rsidRPr="00B9331D">
              <w:rPr>
                <w:rFonts w:ascii="Times New Roman" w:hAnsi="Times New Roman"/>
                <w:i/>
                <w:sz w:val="20"/>
                <w:szCs w:val="20"/>
              </w:rPr>
              <w:t>Record hours per week</w:t>
            </w:r>
          </w:p>
        </w:tc>
        <w:tc>
          <w:tcPr>
            <w:tcW w:w="1928" w:type="dxa"/>
          </w:tcPr>
          <w:p w:rsidR="0014643F" w:rsidRPr="00B9331D" w:rsidRDefault="00D45A0B" w:rsidP="00B9331D">
            <w:pPr>
              <w:rPr>
                <w:rFonts w:ascii="Times New Roman" w:hAnsi="Times New Roman"/>
                <w:noProof/>
                <w:lang w:val="en-CA" w:eastAsia="en-CA"/>
              </w:rPr>
            </w:pPr>
            <w:r w:rsidRPr="00D45A0B">
              <w:rPr>
                <w:rFonts w:ascii="Times New Roman" w:hAnsi="Times New Roman"/>
                <w:noProof/>
              </w:rPr>
              <w:pict>
                <v:rect id="_x0000_s1119" style="position:absolute;margin-left:28.5pt;margin-top:11.7pt;width:35.25pt;height:24.45pt;z-index:252430336;visibility:visible;mso-position-horizontal-relative:left-margin-area;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">
                  <w10:wrap anchorx="margin"/>
                </v:rect>
              </w:pict>
            </w:r>
          </w:p>
          <w:p w:rsidR="0014643F" w:rsidRPr="00B9331D" w:rsidRDefault="0014643F" w:rsidP="00B9331D">
            <w:pPr>
              <w:rPr>
                <w:rFonts w:ascii="Times New Roman" w:hAnsi="Times New Roman"/>
                <w:noProof/>
                <w:lang w:val="en-CA" w:eastAsia="en-CA"/>
              </w:rPr>
            </w:pPr>
            <w:r w:rsidRPr="00B9331D">
              <w:rPr>
                <w:rFonts w:ascii="Times New Roman" w:hAnsi="Times New Roman"/>
                <w:noProof/>
                <w:sz w:val="18"/>
                <w:lang w:val="en-CA" w:eastAsia="en-CA"/>
              </w:rPr>
              <w:t>Hrs</w:t>
            </w:r>
          </w:p>
        </w:tc>
      </w:tr>
      <w:tr w:rsidR="00CF450B" w:rsidRPr="00B9331D" w:rsidTr="00CF450B">
        <w:trPr>
          <w:trHeight w:hRule="exact" w:val="980"/>
        </w:trPr>
        <w:tc>
          <w:tcPr>
            <w:tcW w:w="993" w:type="dxa"/>
          </w:tcPr>
          <w:p w:rsidR="00CF450B" w:rsidRPr="00B9331D" w:rsidRDefault="00CF450B" w:rsidP="00B9331D">
            <w:pPr>
              <w:rPr>
                <w:rFonts w:ascii="Times New Roman" w:hAnsi="Times New Roman"/>
              </w:rPr>
            </w:pPr>
            <w:r w:rsidRPr="00B9331D">
              <w:rPr>
                <w:rFonts w:ascii="Times New Roman" w:hAnsi="Times New Roman"/>
              </w:rPr>
              <w:t xml:space="preserve">PRE </w:t>
            </w:r>
            <w:r w:rsidR="00CF5B60">
              <w:rPr>
                <w:rFonts w:ascii="Times New Roman" w:hAnsi="Times New Roman"/>
              </w:rPr>
              <w:t>22</w:t>
            </w:r>
          </w:p>
        </w:tc>
        <w:tc>
          <w:tcPr>
            <w:tcW w:w="6362" w:type="dxa"/>
            <w:vAlign w:val="center"/>
          </w:tcPr>
          <w:p w:rsidR="00CF450B" w:rsidRPr="00B9331D" w:rsidRDefault="00CF450B" w:rsidP="00B9331D">
            <w:pPr>
              <w:rPr>
                <w:rFonts w:ascii="Times New Roman" w:hAnsi="Times New Roman"/>
                <w:sz w:val="24"/>
              </w:rPr>
            </w:pPr>
            <w:r w:rsidRPr="00B9331D">
              <w:rPr>
                <w:rFonts w:ascii="Times New Roman" w:hAnsi="Times New Roman"/>
                <w:sz w:val="24"/>
              </w:rPr>
              <w:t>Out of the hours that you spend per week in activities related to this business (PRE 20), how many hours are you at the same time taking care of children or looking after sick / elderly?</w:t>
            </w:r>
          </w:p>
        </w:tc>
        <w:tc>
          <w:tcPr>
            <w:tcW w:w="4552" w:type="dxa"/>
            <w:gridSpan w:val="2"/>
            <w:vAlign w:val="center"/>
          </w:tcPr>
          <w:p w:rsidR="00CF450B" w:rsidRPr="00B9331D" w:rsidRDefault="00CF450B" w:rsidP="00B9331D">
            <w:pPr>
              <w:rPr>
                <w:rFonts w:ascii="Times New Roman" w:hAnsi="Times New Roman"/>
                <w:i/>
                <w:sz w:val="20"/>
                <w:szCs w:val="20"/>
              </w:rPr>
            </w:pPr>
            <w:r w:rsidRPr="00B9331D">
              <w:rPr>
                <w:rFonts w:ascii="Times New Roman" w:hAnsi="Times New Roman"/>
                <w:i/>
                <w:sz w:val="20"/>
                <w:szCs w:val="20"/>
              </w:rPr>
              <w:t>Record hours per week</w:t>
            </w:r>
          </w:p>
        </w:tc>
        <w:tc>
          <w:tcPr>
            <w:tcW w:w="1928" w:type="dxa"/>
          </w:tcPr>
          <w:p w:rsidR="00CF450B" w:rsidRPr="00B9331D" w:rsidRDefault="00D45A0B" w:rsidP="00B9331D">
            <w:pPr>
              <w:rPr>
                <w:rFonts w:ascii="Times New Roman" w:hAnsi="Times New Roman"/>
                <w:noProof/>
              </w:rPr>
            </w:pPr>
            <w:r w:rsidRPr="00D45A0B">
              <w:rPr>
                <w:rFonts w:ascii="Times New Roman" w:hAnsi="Times New Roman"/>
                <w:noProof/>
              </w:rPr>
              <w:pict>
                <v:rect id="_x0000_s1118" style="position:absolute;margin-left:30.45pt;margin-top:10.45pt;width:35.25pt;height:24.45pt;z-index:252463104;visibility:visible;mso-position-horizontal-relative:left-margin-area;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">
                  <w10:wrap anchorx="margin"/>
                </v:rect>
              </w:pict>
            </w:r>
          </w:p>
          <w:p w:rsidR="00CF450B" w:rsidRPr="00B9331D" w:rsidRDefault="00CF450B" w:rsidP="00B9331D">
            <w:pPr>
              <w:rPr>
                <w:rFonts w:ascii="Times New Roman" w:hAnsi="Times New Roman"/>
                <w:noProof/>
              </w:rPr>
            </w:pPr>
            <w:r w:rsidRPr="00B9331D">
              <w:rPr>
                <w:rFonts w:ascii="Times New Roman" w:hAnsi="Times New Roman"/>
                <w:noProof/>
                <w:sz w:val="18"/>
              </w:rPr>
              <w:t>Hrs</w:t>
            </w:r>
          </w:p>
        </w:tc>
      </w:tr>
      <w:tr w:rsidR="0014643F" w:rsidRPr="00B9331D" w:rsidTr="00CF450B">
        <w:trPr>
          <w:trHeight w:hRule="exact" w:val="980"/>
        </w:trPr>
        <w:tc>
          <w:tcPr>
            <w:tcW w:w="993" w:type="dxa"/>
          </w:tcPr>
          <w:p w:rsidR="0014643F" w:rsidRPr="00B9331D" w:rsidRDefault="0014643F" w:rsidP="00B9331D">
            <w:pPr>
              <w:rPr>
                <w:rFonts w:ascii="Times New Roman" w:hAnsi="Times New Roman"/>
              </w:rPr>
            </w:pPr>
            <w:r w:rsidRPr="00B9331D">
              <w:rPr>
                <w:rFonts w:ascii="Times New Roman" w:hAnsi="Times New Roman"/>
              </w:rPr>
              <w:t>PRE</w:t>
            </w:r>
            <w:r w:rsidR="00CF5B60">
              <w:rPr>
                <w:rFonts w:ascii="Times New Roman" w:hAnsi="Times New Roman"/>
              </w:rPr>
              <w:t>23</w:t>
            </w:r>
          </w:p>
        </w:tc>
        <w:tc>
          <w:tcPr>
            <w:tcW w:w="6362" w:type="dxa"/>
            <w:vAlign w:val="center"/>
          </w:tcPr>
          <w:p w:rsidR="0014643F" w:rsidRPr="00B9331D" w:rsidRDefault="0014643F" w:rsidP="00B9331D">
            <w:pPr>
              <w:rPr>
                <w:rFonts w:ascii="Times New Roman" w:hAnsi="Times New Roman"/>
                <w:sz w:val="24"/>
              </w:rPr>
            </w:pPr>
            <w:r w:rsidRPr="00B9331D">
              <w:rPr>
                <w:rFonts w:ascii="Times New Roman" w:hAnsi="Times New Roman"/>
                <w:sz w:val="24"/>
              </w:rPr>
              <w:t>Has the amount of hours that you work in the business per week changed over the last two years?</w:t>
            </w:r>
          </w:p>
        </w:tc>
        <w:tc>
          <w:tcPr>
            <w:tcW w:w="4552" w:type="dxa"/>
            <w:gridSpan w:val="2"/>
            <w:vAlign w:val="center"/>
          </w:tcPr>
          <w:p w:rsidR="0014643F" w:rsidRPr="00B9331D" w:rsidRDefault="0014643F" w:rsidP="00B9331D">
            <w:pPr>
              <w:rPr>
                <w:rFonts w:ascii="Times New Roman" w:hAnsi="Times New Roman"/>
                <w:sz w:val="20"/>
                <w:szCs w:val="20"/>
              </w:rPr>
            </w:pPr>
            <w:r w:rsidRPr="00B9331D">
              <w:rPr>
                <w:rFonts w:ascii="Times New Roman" w:hAnsi="Times New Roman"/>
                <w:sz w:val="20"/>
                <w:szCs w:val="20"/>
              </w:rPr>
              <w:t>1 = Hours have increased</w:t>
            </w:r>
          </w:p>
          <w:p w:rsidR="0014643F" w:rsidRPr="00B9331D" w:rsidRDefault="0014643F" w:rsidP="00B9331D">
            <w:pPr>
              <w:rPr>
                <w:rFonts w:ascii="Times New Roman" w:hAnsi="Times New Roman"/>
                <w:sz w:val="20"/>
                <w:szCs w:val="20"/>
              </w:rPr>
            </w:pPr>
            <w:r w:rsidRPr="00B9331D">
              <w:rPr>
                <w:rFonts w:ascii="Times New Roman" w:hAnsi="Times New Roman"/>
                <w:sz w:val="20"/>
                <w:szCs w:val="20"/>
              </w:rPr>
              <w:t>2 = Hours have decreased</w:t>
            </w:r>
          </w:p>
          <w:p w:rsidR="0014643F" w:rsidRPr="00B9331D" w:rsidRDefault="0014643F" w:rsidP="00B9331D">
            <w:pPr>
              <w:rPr>
                <w:rFonts w:ascii="Times New Roman" w:hAnsi="Times New Roman"/>
                <w:i/>
                <w:sz w:val="20"/>
                <w:szCs w:val="20"/>
              </w:rPr>
            </w:pPr>
            <w:r w:rsidRPr="00B9331D">
              <w:rPr>
                <w:rFonts w:ascii="Times New Roman" w:hAnsi="Times New Roman"/>
                <w:sz w:val="20"/>
                <w:szCs w:val="20"/>
              </w:rPr>
              <w:t>3 = Hours have stayed the same</w:t>
            </w:r>
          </w:p>
        </w:tc>
        <w:tc>
          <w:tcPr>
            <w:tcW w:w="1928" w:type="dxa"/>
          </w:tcPr>
          <w:p w:rsidR="0014643F" w:rsidRPr="00B9331D" w:rsidRDefault="00D45A0B" w:rsidP="00B9331D">
            <w:pPr>
              <w:rPr>
                <w:rFonts w:ascii="Times New Roman" w:hAnsi="Times New Roman"/>
                <w:noProof/>
              </w:rPr>
            </w:pPr>
            <w:r w:rsidRPr="00D45A0B">
              <w:rPr>
                <w:rFonts w:ascii="Times New Roman" w:hAnsi="Times New Roman"/>
                <w:noProof/>
              </w:rPr>
              <w:pict>
                <v:rect id="_x0000_s1117" style="position:absolute;margin-left:30.85pt;margin-top:11.2pt;width:35.25pt;height:24.45pt;z-index:252431360;visibility:visible;mso-position-horizontal-relative:left-margin-area;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">
                  <w10:wrap anchorx="margin"/>
                </v:rect>
              </w:pict>
            </w:r>
          </w:p>
        </w:tc>
      </w:tr>
      <w:tr w:rsidR="0014643F" w:rsidRPr="00B9331D" w:rsidTr="00CF450B">
        <w:trPr>
          <w:trHeight w:hRule="exact" w:val="980"/>
        </w:trPr>
        <w:tc>
          <w:tcPr>
            <w:tcW w:w="993" w:type="dxa"/>
          </w:tcPr>
          <w:p w:rsidR="0014643F" w:rsidRPr="00B9331D" w:rsidRDefault="0014643F" w:rsidP="00B9331D">
            <w:pPr>
              <w:rPr>
                <w:rFonts w:ascii="Times New Roman" w:hAnsi="Times New Roman"/>
              </w:rPr>
            </w:pPr>
            <w:r w:rsidRPr="00B9331D">
              <w:rPr>
                <w:rFonts w:ascii="Times New Roman" w:hAnsi="Times New Roman"/>
              </w:rPr>
              <w:t>PRE</w:t>
            </w:r>
            <w:r w:rsidR="00CF5B60">
              <w:rPr>
                <w:rFonts w:ascii="Times New Roman" w:hAnsi="Times New Roman"/>
              </w:rPr>
              <w:t>24</w:t>
            </w:r>
          </w:p>
        </w:tc>
        <w:tc>
          <w:tcPr>
            <w:tcW w:w="6362" w:type="dxa"/>
            <w:vAlign w:val="center"/>
          </w:tcPr>
          <w:p w:rsidR="0014643F" w:rsidRPr="00B9331D" w:rsidRDefault="0014643F" w:rsidP="00B9331D">
            <w:pPr>
              <w:rPr>
                <w:rFonts w:ascii="Times New Roman" w:hAnsi="Times New Roman"/>
                <w:sz w:val="24"/>
              </w:rPr>
            </w:pPr>
            <w:r w:rsidRPr="00B9331D">
              <w:rPr>
                <w:rFonts w:ascii="Times New Roman" w:hAnsi="Times New Roman"/>
                <w:sz w:val="24"/>
              </w:rPr>
              <w:t>How many hours on average did you work in the business per week one year ago?</w:t>
            </w:r>
          </w:p>
        </w:tc>
        <w:tc>
          <w:tcPr>
            <w:tcW w:w="4552" w:type="dxa"/>
            <w:gridSpan w:val="2"/>
            <w:vAlign w:val="center"/>
          </w:tcPr>
          <w:p w:rsidR="0014643F" w:rsidRPr="00B9331D" w:rsidRDefault="0014643F" w:rsidP="00B9331D">
            <w:pPr>
              <w:rPr>
                <w:rFonts w:ascii="Times New Roman" w:hAnsi="Times New Roman"/>
                <w:i/>
                <w:sz w:val="20"/>
                <w:szCs w:val="20"/>
              </w:rPr>
            </w:pPr>
            <w:r w:rsidRPr="00B9331D">
              <w:rPr>
                <w:rFonts w:ascii="Times New Roman" w:hAnsi="Times New Roman"/>
                <w:i/>
                <w:sz w:val="20"/>
                <w:szCs w:val="20"/>
              </w:rPr>
              <w:t>Record hours per week, one year ago</w:t>
            </w:r>
          </w:p>
        </w:tc>
        <w:tc>
          <w:tcPr>
            <w:tcW w:w="1928" w:type="dxa"/>
          </w:tcPr>
          <w:p w:rsidR="0014643F" w:rsidRPr="00B9331D" w:rsidRDefault="0014643F" w:rsidP="00B9331D">
            <w:pPr>
              <w:rPr>
                <w:rFonts w:ascii="Times New Roman" w:hAnsi="Times New Roman"/>
                <w:noProof/>
                <w:sz w:val="18"/>
                <w:lang w:val="en-CA" w:eastAsia="en-CA"/>
              </w:rPr>
            </w:pPr>
          </w:p>
          <w:p w:rsidR="0014643F" w:rsidRPr="00B9331D" w:rsidRDefault="00D45A0B" w:rsidP="00B9331D">
            <w:pPr>
              <w:rPr>
                <w:rFonts w:ascii="Times New Roman" w:hAnsi="Times New Roman"/>
                <w:noProof/>
              </w:rPr>
            </w:pPr>
            <w:r w:rsidRPr="00D45A0B">
              <w:rPr>
                <w:rFonts w:ascii="Times New Roman" w:hAnsi="Times New Roman"/>
                <w:noProof/>
              </w:rPr>
              <w:pict>
                <v:rect id="_x0000_s1116" style="position:absolute;margin-left:30.8pt;margin-top:1.15pt;width:35.25pt;height:24.45pt;z-index:252432384;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">
                  <w10:wrap anchorx="margin"/>
                </v:rect>
              </w:pict>
            </w:r>
            <w:r w:rsidR="0014643F" w:rsidRPr="00B9331D">
              <w:rPr>
                <w:rFonts w:ascii="Times New Roman" w:hAnsi="Times New Roman"/>
                <w:noProof/>
                <w:sz w:val="18"/>
                <w:lang w:val="en-CA" w:eastAsia="en-CA"/>
              </w:rPr>
              <w:t>Hrs</w:t>
            </w:r>
          </w:p>
        </w:tc>
      </w:tr>
      <w:tr w:rsidR="0014643F" w:rsidRPr="00B9331D" w:rsidTr="00CF450B">
        <w:trPr>
          <w:trHeight w:hRule="exact" w:val="980"/>
        </w:trPr>
        <w:tc>
          <w:tcPr>
            <w:tcW w:w="993" w:type="dxa"/>
          </w:tcPr>
          <w:p w:rsidR="0014643F" w:rsidRPr="00B9331D" w:rsidRDefault="0014643F" w:rsidP="00B9331D">
            <w:pPr>
              <w:rPr>
                <w:rFonts w:ascii="Times New Roman" w:hAnsi="Times New Roman"/>
              </w:rPr>
            </w:pPr>
            <w:r w:rsidRPr="00B9331D">
              <w:rPr>
                <w:rFonts w:ascii="Times New Roman" w:hAnsi="Times New Roman"/>
              </w:rPr>
              <w:t>PRE</w:t>
            </w:r>
            <w:r w:rsidR="00CF5B60">
              <w:rPr>
                <w:rFonts w:ascii="Times New Roman" w:hAnsi="Times New Roman"/>
              </w:rPr>
              <w:t>25</w:t>
            </w:r>
          </w:p>
        </w:tc>
        <w:tc>
          <w:tcPr>
            <w:tcW w:w="6362" w:type="dxa"/>
            <w:vAlign w:val="center"/>
          </w:tcPr>
          <w:p w:rsidR="0014643F" w:rsidRPr="00B9331D" w:rsidRDefault="0014643F" w:rsidP="00B9331D">
            <w:pPr>
              <w:rPr>
                <w:rFonts w:ascii="Times New Roman" w:hAnsi="Times New Roman"/>
                <w:sz w:val="24"/>
              </w:rPr>
            </w:pPr>
            <w:r w:rsidRPr="00B9331D">
              <w:rPr>
                <w:rFonts w:ascii="Times New Roman" w:hAnsi="Times New Roman"/>
                <w:sz w:val="24"/>
              </w:rPr>
              <w:t>How many hours on average did you work in the business per week two years ago?</w:t>
            </w:r>
          </w:p>
        </w:tc>
        <w:tc>
          <w:tcPr>
            <w:tcW w:w="4552" w:type="dxa"/>
            <w:gridSpan w:val="2"/>
            <w:vAlign w:val="center"/>
          </w:tcPr>
          <w:p w:rsidR="0014643F" w:rsidRPr="00B9331D" w:rsidRDefault="0014643F" w:rsidP="00B9331D">
            <w:pPr>
              <w:rPr>
                <w:rFonts w:ascii="Times New Roman" w:hAnsi="Times New Roman"/>
                <w:i/>
                <w:sz w:val="20"/>
                <w:szCs w:val="20"/>
              </w:rPr>
            </w:pPr>
            <w:r w:rsidRPr="00B9331D">
              <w:rPr>
                <w:rFonts w:ascii="Times New Roman" w:hAnsi="Times New Roman"/>
                <w:i/>
                <w:sz w:val="20"/>
                <w:szCs w:val="20"/>
              </w:rPr>
              <w:t>Record hours per week, two years ago</w:t>
            </w:r>
          </w:p>
        </w:tc>
        <w:tc>
          <w:tcPr>
            <w:tcW w:w="1928" w:type="dxa"/>
          </w:tcPr>
          <w:p w:rsidR="0014643F" w:rsidRPr="00B9331D" w:rsidRDefault="00D45A0B" w:rsidP="00B9331D">
            <w:pPr>
              <w:rPr>
                <w:rFonts w:ascii="Times New Roman" w:hAnsi="Times New Roman"/>
                <w:noProof/>
              </w:rPr>
            </w:pPr>
            <w:r w:rsidRPr="00D45A0B">
              <w:rPr>
                <w:rFonts w:ascii="Times New Roman" w:hAnsi="Times New Roman"/>
                <w:noProof/>
              </w:rPr>
              <w:pict>
                <v:rect id="_x0000_s1115" style="position:absolute;margin-left:30.85pt;margin-top:11.45pt;width:35.25pt;height:24.45pt;z-index:252433408;visibility:visible;mso-position-horizontal-relative:left-margin-area;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">
                  <w10:wrap anchorx="margin"/>
                </v:rect>
              </w:pict>
            </w:r>
          </w:p>
          <w:p w:rsidR="0014643F" w:rsidRPr="00B9331D" w:rsidRDefault="0014643F" w:rsidP="00B9331D">
            <w:pPr>
              <w:rPr>
                <w:rFonts w:ascii="Times New Roman" w:hAnsi="Times New Roman"/>
                <w:noProof/>
              </w:rPr>
            </w:pPr>
            <w:r w:rsidRPr="00B9331D">
              <w:rPr>
                <w:rFonts w:ascii="Times New Roman" w:hAnsi="Times New Roman"/>
                <w:noProof/>
                <w:sz w:val="18"/>
                <w:lang w:val="en-CA" w:eastAsia="en-CA"/>
              </w:rPr>
              <w:t>Hrs</w:t>
            </w:r>
          </w:p>
        </w:tc>
      </w:tr>
    </w:tbl>
    <w:p w:rsidR="00880C7F" w:rsidRPr="00B9331D" w:rsidDel="005678CF" w:rsidRDefault="00880C7F" w:rsidP="00B9331D">
      <w:pPr>
        <w:pStyle w:val="Heading1"/>
        <w:numPr>
          <w:ilvl w:val="0"/>
          <w:numId w:val="0"/>
        </w:numPr>
        <w:jc w:val="center"/>
        <w:rPr>
          <w:del w:id="40" w:author="bafanss" w:date="2014-10-07T17:15:00Z"/>
          <w:rFonts w:cs="Times New Roman"/>
          <w:szCs w:val="28"/>
        </w:rPr>
      </w:pPr>
    </w:p>
    <w:p w:rsidR="00880C7F" w:rsidRPr="00B9331D" w:rsidDel="005678CF" w:rsidRDefault="00880C7F" w:rsidP="00B9331D">
      <w:pPr>
        <w:rPr>
          <w:del w:id="41" w:author="bafanss" w:date="2014-10-07T17:15:00Z"/>
          <w:rFonts w:ascii="Times New Roman" w:hAnsi="Times New Roman"/>
          <w:b/>
          <w:bCs/>
          <w:sz w:val="28"/>
          <w:szCs w:val="28"/>
        </w:rPr>
      </w:pPr>
      <w:del w:id="42" w:author="bafanss" w:date="2014-10-07T17:15:00Z">
        <w:r w:rsidRPr="00B9331D" w:rsidDel="005678CF">
          <w:rPr>
            <w:szCs w:val="28"/>
          </w:rPr>
          <w:br w:type="page"/>
        </w:r>
      </w:del>
    </w:p>
    <w:p w:rsidR="00F3341D" w:rsidRPr="004721E3" w:rsidRDefault="00B41FB8">
      <w:pPr>
        <w:rPr>
          <w:sz w:val="32"/>
          <w:szCs w:val="40"/>
        </w:rPr>
      </w:pPr>
      <w:r w:rsidRPr="004721E3">
        <w:rPr>
          <w:sz w:val="32"/>
          <w:szCs w:val="40"/>
        </w:rPr>
        <w:lastRenderedPageBreak/>
        <w:t xml:space="preserve">Section </w:t>
      </w:r>
      <w:r w:rsidR="00B01DFF" w:rsidRPr="004721E3">
        <w:rPr>
          <w:sz w:val="32"/>
          <w:szCs w:val="40"/>
        </w:rPr>
        <w:t>4</w:t>
      </w:r>
      <w:r w:rsidRPr="004721E3">
        <w:rPr>
          <w:sz w:val="32"/>
          <w:szCs w:val="40"/>
        </w:rPr>
        <w:t>: Business Performance</w:t>
      </w:r>
      <w:r w:rsidR="00F03600">
        <w:rPr>
          <w:sz w:val="32"/>
          <w:szCs w:val="40"/>
        </w:rPr>
        <w:t xml:space="preserve"> (BP</w:t>
      </w:r>
      <w:r w:rsidR="00FD03AB" w:rsidRPr="004721E3">
        <w:rPr>
          <w:sz w:val="32"/>
          <w:szCs w:val="40"/>
        </w:rPr>
        <w:t>)</w:t>
      </w:r>
    </w:p>
    <w:p w:rsidR="00B41FB8" w:rsidRPr="00B9331D" w:rsidRDefault="00B41FB8" w:rsidP="00B9331D"/>
    <w:tbl>
      <w:tblPr>
        <w:tblW w:w="5164"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10"/>
        <w:gridCol w:w="5116"/>
        <w:gridCol w:w="1980"/>
        <w:gridCol w:w="3150"/>
        <w:gridCol w:w="450"/>
        <w:gridCol w:w="2202"/>
      </w:tblGrid>
      <w:tr w:rsidR="00B41FB8" w:rsidRPr="00B9331D" w:rsidTr="00AD23E7">
        <w:tc>
          <w:tcPr>
            <w:tcW w:w="710" w:type="dxa"/>
            <w:shd w:val="clear" w:color="auto" w:fill="000000" w:themeFill="text1"/>
          </w:tcPr>
          <w:p w:rsidR="00B41FB8" w:rsidRPr="00B9331D" w:rsidRDefault="00B41FB8" w:rsidP="00B9331D">
            <w:pPr>
              <w:jc w:val="center"/>
              <w:rPr>
                <w:rFonts w:ascii="Times New Roman" w:hAnsi="Times New Roman"/>
                <w:b/>
              </w:rPr>
            </w:pPr>
          </w:p>
        </w:tc>
        <w:tc>
          <w:tcPr>
            <w:tcW w:w="5116" w:type="dxa"/>
            <w:shd w:val="clear" w:color="auto" w:fill="DBE5F1" w:themeFill="accent1" w:themeFillTint="33"/>
            <w:vAlign w:val="center"/>
          </w:tcPr>
          <w:p w:rsidR="00B41FB8" w:rsidRPr="00B9331D" w:rsidRDefault="00B41FB8" w:rsidP="00B9331D">
            <w:pPr>
              <w:jc w:val="center"/>
              <w:rPr>
                <w:rFonts w:ascii="Times New Roman" w:hAnsi="Times New Roman"/>
                <w:b/>
                <w:sz w:val="24"/>
                <w:szCs w:val="24"/>
              </w:rPr>
            </w:pPr>
            <w:r w:rsidRPr="00B9331D">
              <w:rPr>
                <w:rFonts w:ascii="Times New Roman" w:hAnsi="Times New Roman"/>
                <w:b/>
                <w:sz w:val="24"/>
                <w:szCs w:val="24"/>
              </w:rPr>
              <w:t>QUESTION</w:t>
            </w:r>
          </w:p>
        </w:tc>
        <w:tc>
          <w:tcPr>
            <w:tcW w:w="5580" w:type="dxa"/>
            <w:gridSpan w:val="3"/>
            <w:shd w:val="clear" w:color="auto" w:fill="DBE5F1" w:themeFill="accent1" w:themeFillTint="33"/>
            <w:vAlign w:val="center"/>
          </w:tcPr>
          <w:p w:rsidR="00B41FB8" w:rsidRPr="00B9331D" w:rsidRDefault="00B41FB8" w:rsidP="00B9331D">
            <w:pPr>
              <w:jc w:val="center"/>
              <w:rPr>
                <w:rFonts w:ascii="Times New Roman" w:hAnsi="Times New Roman"/>
                <w:b/>
                <w:sz w:val="24"/>
                <w:szCs w:val="24"/>
              </w:rPr>
            </w:pPr>
            <w:r w:rsidRPr="00B9331D">
              <w:rPr>
                <w:rFonts w:ascii="Times New Roman" w:hAnsi="Times New Roman"/>
                <w:b/>
                <w:sz w:val="24"/>
                <w:szCs w:val="24"/>
              </w:rPr>
              <w:t>CODES</w:t>
            </w:r>
          </w:p>
        </w:tc>
        <w:tc>
          <w:tcPr>
            <w:tcW w:w="2202" w:type="dxa"/>
            <w:shd w:val="clear" w:color="auto" w:fill="F2DBDB" w:themeFill="accent2" w:themeFillTint="33"/>
            <w:vAlign w:val="center"/>
          </w:tcPr>
          <w:p w:rsidR="00B41FB8" w:rsidRPr="00B9331D" w:rsidRDefault="00B41FB8" w:rsidP="00B9331D">
            <w:pPr>
              <w:jc w:val="center"/>
              <w:rPr>
                <w:rFonts w:ascii="Times New Roman" w:hAnsi="Times New Roman"/>
                <w:b/>
                <w:sz w:val="24"/>
                <w:szCs w:val="24"/>
              </w:rPr>
            </w:pPr>
            <w:r w:rsidRPr="00B9331D">
              <w:rPr>
                <w:rFonts w:ascii="Times New Roman" w:hAnsi="Times New Roman"/>
                <w:b/>
                <w:sz w:val="24"/>
                <w:szCs w:val="24"/>
              </w:rPr>
              <w:t>ANSWER</w:t>
            </w:r>
          </w:p>
        </w:tc>
      </w:tr>
      <w:tr w:rsidR="00B41FB8" w:rsidRPr="00B9331D" w:rsidTr="00AD23E7">
        <w:tc>
          <w:tcPr>
            <w:tcW w:w="710" w:type="dxa"/>
            <w:vAlign w:val="center"/>
          </w:tcPr>
          <w:p w:rsidR="00B41FB8" w:rsidRPr="00B9331D" w:rsidRDefault="00F03600" w:rsidP="00B9331D">
            <w:pPr>
              <w:rPr>
                <w:rFonts w:ascii="Times New Roman" w:hAnsi="Times New Roman"/>
                <w:sz w:val="24"/>
              </w:rPr>
            </w:pPr>
            <w:r>
              <w:rPr>
                <w:rFonts w:ascii="Times New Roman" w:hAnsi="Times New Roman"/>
                <w:sz w:val="24"/>
              </w:rPr>
              <w:t>BP</w:t>
            </w:r>
            <w:r w:rsidR="00AD23E7" w:rsidRPr="00B9331D">
              <w:rPr>
                <w:rFonts w:ascii="Times New Roman" w:hAnsi="Times New Roman"/>
                <w:sz w:val="24"/>
              </w:rPr>
              <w:t>1</w:t>
            </w:r>
          </w:p>
        </w:tc>
        <w:tc>
          <w:tcPr>
            <w:tcW w:w="5116" w:type="dxa"/>
            <w:vAlign w:val="center"/>
          </w:tcPr>
          <w:p w:rsidR="00B41FB8" w:rsidRPr="00B9331D" w:rsidRDefault="00B41FB8" w:rsidP="00B9331D">
            <w:pPr>
              <w:rPr>
                <w:rFonts w:ascii="Times New Roman" w:hAnsi="Times New Roman"/>
                <w:sz w:val="24"/>
              </w:rPr>
            </w:pPr>
            <w:r w:rsidRPr="00B9331D">
              <w:rPr>
                <w:rFonts w:ascii="Times New Roman" w:hAnsi="Times New Roman"/>
                <w:sz w:val="24"/>
              </w:rPr>
              <w:t xml:space="preserve">Approximately how many customers </w:t>
            </w:r>
            <w:r w:rsidR="000A2C01" w:rsidRPr="00B9331D">
              <w:rPr>
                <w:rFonts w:ascii="Times New Roman" w:hAnsi="Times New Roman"/>
                <w:sz w:val="24"/>
              </w:rPr>
              <w:t>does this business have on a typical day?</w:t>
            </w:r>
          </w:p>
        </w:tc>
        <w:tc>
          <w:tcPr>
            <w:tcW w:w="5130" w:type="dxa"/>
            <w:gridSpan w:val="2"/>
            <w:tcBorders>
              <w:right w:val="single" w:sz="4" w:space="0" w:color="FFFFFF" w:themeColor="background1"/>
            </w:tcBorders>
          </w:tcPr>
          <w:p w:rsidR="00B41FB8" w:rsidRPr="00B9331D" w:rsidRDefault="00B41FB8" w:rsidP="00B9331D">
            <w:pPr>
              <w:rPr>
                <w:rFonts w:ascii="Times New Roman" w:hAnsi="Times New Roman"/>
                <w:i/>
              </w:rPr>
            </w:pPr>
          </w:p>
          <w:p w:rsidR="00B41FB8" w:rsidRPr="00B9331D" w:rsidRDefault="00B41FB8" w:rsidP="00B9331D">
            <w:pPr>
              <w:rPr>
                <w:rFonts w:ascii="Times New Roman" w:hAnsi="Times New Roman"/>
                <w:i/>
                <w:sz w:val="20"/>
                <w:szCs w:val="20"/>
                <w:lang w:val="en-ZA"/>
              </w:rPr>
            </w:pPr>
            <w:r w:rsidRPr="00B9331D">
              <w:rPr>
                <w:rFonts w:ascii="Times New Roman" w:hAnsi="Times New Roman"/>
                <w:i/>
                <w:sz w:val="20"/>
                <w:szCs w:val="20"/>
                <w:lang w:val="en-ZA"/>
              </w:rPr>
              <w:t>Enter estimated number of customers</w:t>
            </w:r>
          </w:p>
          <w:p w:rsidR="00B41FB8" w:rsidRPr="00B9331D" w:rsidRDefault="00B41FB8" w:rsidP="00B9331D">
            <w:pPr>
              <w:rPr>
                <w:rFonts w:ascii="Times New Roman" w:hAnsi="Times New Roman"/>
                <w:i/>
                <w:sz w:val="20"/>
                <w:szCs w:val="20"/>
              </w:rPr>
            </w:pPr>
          </w:p>
        </w:tc>
        <w:tc>
          <w:tcPr>
            <w:tcW w:w="450" w:type="dxa"/>
            <w:tcBorders>
              <w:left w:val="single" w:sz="4" w:space="0" w:color="FFFFFF" w:themeColor="background1"/>
            </w:tcBorders>
          </w:tcPr>
          <w:p w:rsidR="00B41FB8" w:rsidRPr="00B9331D" w:rsidRDefault="00B41FB8" w:rsidP="00B9331D">
            <w:pPr>
              <w:rPr>
                <w:rFonts w:ascii="Times New Roman" w:hAnsi="Times New Roman"/>
              </w:rPr>
            </w:pPr>
          </w:p>
        </w:tc>
        <w:tc>
          <w:tcPr>
            <w:tcW w:w="2202" w:type="dxa"/>
          </w:tcPr>
          <w:p w:rsidR="00B41FB8" w:rsidRPr="00B9331D" w:rsidRDefault="00B41FB8" w:rsidP="00B9331D">
            <w:pPr>
              <w:rPr>
                <w:rFonts w:ascii="Times New Roman" w:hAnsi="Times New Roman"/>
              </w:rPr>
            </w:pPr>
          </w:p>
          <w:p w:rsidR="00B41FB8" w:rsidRPr="00B9331D" w:rsidRDefault="00D45A0B" w:rsidP="00B9331D">
            <w:pPr>
              <w:rPr>
                <w:rFonts w:ascii="Times New Roman" w:hAnsi="Times New Roman"/>
              </w:rPr>
            </w:pPr>
            <w:r w:rsidRPr="00D45A0B">
              <w:rPr>
                <w:rFonts w:ascii="Times New Roman" w:hAnsi="Times New Roman"/>
                <w:noProof/>
              </w:rPr>
              <w:pict>
                <v:rect id="_x0000_s1114" style="position:absolute;margin-left:36pt;margin-top:-.8pt;width:35.25pt;height:24.45pt;z-index:252133376;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">
                  <w10:wrap anchorx="margin"/>
                </v:rect>
              </w:pict>
            </w:r>
          </w:p>
          <w:p w:rsidR="00B41FB8" w:rsidRPr="00B9331D" w:rsidRDefault="00B41FB8" w:rsidP="00B9331D">
            <w:pPr>
              <w:rPr>
                <w:rFonts w:ascii="Times New Roman" w:hAnsi="Times New Roman"/>
              </w:rPr>
            </w:pPr>
          </w:p>
          <w:p w:rsidR="00B41FB8" w:rsidRPr="00B9331D" w:rsidRDefault="00B41FB8" w:rsidP="00B9331D">
            <w:pPr>
              <w:rPr>
                <w:rFonts w:ascii="Times New Roman" w:hAnsi="Times New Roman"/>
              </w:rPr>
            </w:pPr>
          </w:p>
        </w:tc>
      </w:tr>
      <w:tr w:rsidR="00B41FB8" w:rsidRPr="00B9331D" w:rsidTr="00AD23E7">
        <w:tc>
          <w:tcPr>
            <w:tcW w:w="710" w:type="dxa"/>
            <w:vAlign w:val="center"/>
          </w:tcPr>
          <w:p w:rsidR="00B41FB8" w:rsidRPr="00B9331D" w:rsidRDefault="00F03600" w:rsidP="00B9331D">
            <w:pPr>
              <w:rPr>
                <w:rFonts w:ascii="Times New Roman" w:hAnsi="Times New Roman"/>
                <w:sz w:val="24"/>
              </w:rPr>
            </w:pPr>
            <w:r>
              <w:rPr>
                <w:rFonts w:ascii="Times New Roman" w:hAnsi="Times New Roman"/>
                <w:sz w:val="24"/>
              </w:rPr>
              <w:t>BP</w:t>
            </w:r>
            <w:r w:rsidR="00C179AC" w:rsidRPr="00B9331D">
              <w:rPr>
                <w:rFonts w:ascii="Times New Roman" w:hAnsi="Times New Roman"/>
                <w:sz w:val="24"/>
              </w:rPr>
              <w:t>2</w:t>
            </w:r>
          </w:p>
        </w:tc>
        <w:tc>
          <w:tcPr>
            <w:tcW w:w="5116" w:type="dxa"/>
            <w:vAlign w:val="center"/>
          </w:tcPr>
          <w:p w:rsidR="00B41FB8" w:rsidRPr="00B9331D" w:rsidRDefault="00320B27" w:rsidP="00B9331D">
            <w:pPr>
              <w:rPr>
                <w:rFonts w:ascii="Times New Roman" w:hAnsi="Times New Roman"/>
                <w:sz w:val="24"/>
              </w:rPr>
            </w:pPr>
            <w:r w:rsidRPr="00B9331D">
              <w:rPr>
                <w:rFonts w:ascii="Times New Roman" w:hAnsi="Times New Roman"/>
                <w:sz w:val="24"/>
              </w:rPr>
              <w:t>Approximately how many of these customers were new customers (never came to your business before)?</w:t>
            </w:r>
          </w:p>
        </w:tc>
        <w:tc>
          <w:tcPr>
            <w:tcW w:w="5130" w:type="dxa"/>
            <w:gridSpan w:val="2"/>
            <w:tcBorders>
              <w:right w:val="single" w:sz="4" w:space="0" w:color="FFFFFF" w:themeColor="background1"/>
            </w:tcBorders>
            <w:vAlign w:val="center"/>
          </w:tcPr>
          <w:p w:rsidR="00320B27" w:rsidRPr="00B9331D" w:rsidRDefault="00320B27" w:rsidP="00B9331D">
            <w:pPr>
              <w:rPr>
                <w:rFonts w:ascii="Times New Roman" w:hAnsi="Times New Roman"/>
                <w:i/>
                <w:sz w:val="20"/>
                <w:szCs w:val="20"/>
                <w:lang w:val="en-ZA"/>
              </w:rPr>
            </w:pPr>
            <w:r w:rsidRPr="00B9331D">
              <w:rPr>
                <w:rFonts w:ascii="Times New Roman" w:hAnsi="Times New Roman"/>
                <w:i/>
                <w:sz w:val="20"/>
                <w:szCs w:val="20"/>
                <w:lang w:val="en-ZA"/>
              </w:rPr>
              <w:t>Enter estimated number of customers</w:t>
            </w:r>
          </w:p>
          <w:p w:rsidR="00B41FB8" w:rsidRPr="00B9331D" w:rsidRDefault="00B41FB8" w:rsidP="00B9331D">
            <w:pPr>
              <w:rPr>
                <w:rFonts w:ascii="Times New Roman" w:hAnsi="Times New Roman"/>
                <w:sz w:val="18"/>
                <w:szCs w:val="20"/>
              </w:rPr>
            </w:pPr>
          </w:p>
        </w:tc>
        <w:tc>
          <w:tcPr>
            <w:tcW w:w="450" w:type="dxa"/>
            <w:tcBorders>
              <w:left w:val="single" w:sz="4" w:space="0" w:color="FFFFFF" w:themeColor="background1"/>
            </w:tcBorders>
          </w:tcPr>
          <w:p w:rsidR="00B41FB8" w:rsidRPr="00B9331D" w:rsidRDefault="00B41FB8" w:rsidP="00B9331D">
            <w:pPr>
              <w:rPr>
                <w:rFonts w:ascii="Times New Roman" w:hAnsi="Times New Roman"/>
              </w:rPr>
            </w:pPr>
          </w:p>
        </w:tc>
        <w:tc>
          <w:tcPr>
            <w:tcW w:w="2202" w:type="dxa"/>
          </w:tcPr>
          <w:p w:rsidR="00B41FB8" w:rsidRPr="00B9331D" w:rsidRDefault="00B41FB8" w:rsidP="00B9331D">
            <w:pPr>
              <w:rPr>
                <w:rFonts w:ascii="Times New Roman" w:hAnsi="Times New Roman"/>
              </w:rPr>
            </w:pPr>
          </w:p>
          <w:p w:rsidR="00B41FB8" w:rsidRPr="00B9331D" w:rsidRDefault="00D45A0B" w:rsidP="00B9331D">
            <w:pPr>
              <w:rPr>
                <w:rFonts w:ascii="Times New Roman" w:hAnsi="Times New Roman"/>
              </w:rPr>
            </w:pPr>
            <w:r w:rsidRPr="00D45A0B">
              <w:rPr>
                <w:rFonts w:ascii="Times New Roman" w:hAnsi="Times New Roman"/>
                <w:noProof/>
              </w:rPr>
              <w:pict>
                <v:rect id="_x0000_s1113" style="position:absolute;margin-left:36pt;margin-top:1.25pt;width:35.3pt;height:24.5pt;z-index:252134400;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">
                  <w10:wrap anchorx="margin"/>
                </v:rect>
              </w:pict>
            </w:r>
          </w:p>
          <w:p w:rsidR="00B41FB8" w:rsidRPr="00B9331D" w:rsidRDefault="00B41FB8" w:rsidP="00B9331D">
            <w:pPr>
              <w:rPr>
                <w:rFonts w:ascii="Times New Roman" w:hAnsi="Times New Roman"/>
              </w:rPr>
            </w:pPr>
          </w:p>
          <w:p w:rsidR="00B41FB8" w:rsidRPr="00B9331D" w:rsidRDefault="00B41FB8" w:rsidP="00B9331D">
            <w:pPr>
              <w:rPr>
                <w:rFonts w:ascii="Times New Roman" w:hAnsi="Times New Roman"/>
              </w:rPr>
            </w:pPr>
          </w:p>
        </w:tc>
      </w:tr>
      <w:tr w:rsidR="00320B27" w:rsidRPr="00B9331D" w:rsidTr="00AD23E7">
        <w:trPr>
          <w:trHeight w:val="2193"/>
        </w:trPr>
        <w:tc>
          <w:tcPr>
            <w:tcW w:w="710" w:type="dxa"/>
            <w:vAlign w:val="center"/>
          </w:tcPr>
          <w:p w:rsidR="00320B27" w:rsidRPr="00B9331D" w:rsidRDefault="00F03600" w:rsidP="00B9331D">
            <w:pPr>
              <w:rPr>
                <w:rFonts w:ascii="Times New Roman" w:hAnsi="Times New Roman"/>
                <w:sz w:val="24"/>
              </w:rPr>
            </w:pPr>
            <w:r>
              <w:rPr>
                <w:rFonts w:ascii="Times New Roman" w:hAnsi="Times New Roman"/>
                <w:sz w:val="24"/>
              </w:rPr>
              <w:t>BP</w:t>
            </w:r>
            <w:r w:rsidR="00C179AC" w:rsidRPr="00B9331D">
              <w:rPr>
                <w:rFonts w:ascii="Times New Roman" w:hAnsi="Times New Roman"/>
                <w:sz w:val="24"/>
              </w:rPr>
              <w:t>3</w:t>
            </w:r>
          </w:p>
        </w:tc>
        <w:tc>
          <w:tcPr>
            <w:tcW w:w="12898" w:type="dxa"/>
            <w:gridSpan w:val="5"/>
            <w:vAlign w:val="center"/>
          </w:tcPr>
          <w:p w:rsidR="00320B27" w:rsidRPr="00B9331D" w:rsidRDefault="00320B27" w:rsidP="00B9331D">
            <w:pPr>
              <w:rPr>
                <w:rFonts w:ascii="Times New Roman" w:hAnsi="Times New Roman"/>
                <w:sz w:val="24"/>
              </w:rPr>
            </w:pPr>
            <w:r w:rsidRPr="00B9331D">
              <w:rPr>
                <w:rFonts w:ascii="Times New Roman" w:hAnsi="Times New Roman"/>
                <w:sz w:val="24"/>
              </w:rPr>
              <w:t>Has your business advertised/ have you made people aware of your business in any of the following places?</w:t>
            </w:r>
          </w:p>
          <w:p w:rsidR="00320B27" w:rsidRPr="00B9331D" w:rsidRDefault="00320B27" w:rsidP="00B9331D">
            <w:pPr>
              <w:rPr>
                <w:rFonts w:ascii="Times New Roman" w:hAnsi="Times New Roman"/>
              </w:rPr>
            </w:pPr>
          </w:p>
          <w:tbl>
            <w:tblPr>
              <w:tblStyle w:val="TableGrid"/>
              <w:tblW w:w="0" w:type="auto"/>
              <w:jc w:val="center"/>
              <w:tblLayout w:type="fixed"/>
              <w:tblLook w:val="04A0"/>
            </w:tblPr>
            <w:tblGrid>
              <w:gridCol w:w="3299"/>
              <w:gridCol w:w="2970"/>
              <w:gridCol w:w="2924"/>
              <w:gridCol w:w="2988"/>
            </w:tblGrid>
            <w:tr w:rsidR="00320B27" w:rsidRPr="00B9331D" w:rsidTr="004B0171">
              <w:trPr>
                <w:trHeight w:val="628"/>
                <w:jc w:val="center"/>
              </w:trPr>
              <w:tc>
                <w:tcPr>
                  <w:tcW w:w="3299" w:type="dxa"/>
                  <w:shd w:val="clear" w:color="auto" w:fill="auto"/>
                  <w:vAlign w:val="center"/>
                </w:tcPr>
                <w:p w:rsidR="00320B27" w:rsidRPr="00B9331D" w:rsidRDefault="00320B27" w:rsidP="00B9331D">
                  <w:pPr>
                    <w:pStyle w:val="ListParagraph"/>
                    <w:numPr>
                      <w:ilvl w:val="0"/>
                      <w:numId w:val="5"/>
                    </w:numPr>
                    <w:spacing w:line="360" w:lineRule="auto"/>
                    <w:rPr>
                      <w:rFonts w:ascii="Times New Roman" w:hAnsi="Times New Roman"/>
                      <w:sz w:val="20"/>
                      <w:szCs w:val="18"/>
                    </w:rPr>
                  </w:pPr>
                  <w:r w:rsidRPr="00B9331D">
                    <w:rPr>
                      <w:rFonts w:ascii="Times New Roman" w:hAnsi="Times New Roman"/>
                      <w:sz w:val="20"/>
                      <w:szCs w:val="18"/>
                    </w:rPr>
                    <w:t>Newspaper/magazine</w:t>
                  </w:r>
                </w:p>
              </w:tc>
              <w:tc>
                <w:tcPr>
                  <w:tcW w:w="2970" w:type="dxa"/>
                  <w:shd w:val="clear" w:color="auto" w:fill="auto"/>
                  <w:vAlign w:val="center"/>
                </w:tcPr>
                <w:p w:rsidR="00320B27" w:rsidRPr="00B9331D" w:rsidRDefault="00320B27" w:rsidP="00B9331D">
                  <w:pPr>
                    <w:pStyle w:val="ListParagraph"/>
                    <w:numPr>
                      <w:ilvl w:val="0"/>
                      <w:numId w:val="5"/>
                    </w:numPr>
                    <w:spacing w:line="360" w:lineRule="auto"/>
                    <w:rPr>
                      <w:rFonts w:ascii="Times New Roman" w:hAnsi="Times New Roman"/>
                      <w:sz w:val="20"/>
                      <w:szCs w:val="18"/>
                    </w:rPr>
                  </w:pPr>
                  <w:r w:rsidRPr="00B9331D">
                    <w:rPr>
                      <w:rFonts w:ascii="Times New Roman" w:hAnsi="Times New Roman"/>
                      <w:sz w:val="20"/>
                      <w:szCs w:val="18"/>
                    </w:rPr>
                    <w:t>Radio announcement</w:t>
                  </w:r>
                </w:p>
              </w:tc>
              <w:tc>
                <w:tcPr>
                  <w:tcW w:w="2924" w:type="dxa"/>
                  <w:shd w:val="clear" w:color="auto" w:fill="auto"/>
                  <w:vAlign w:val="center"/>
                </w:tcPr>
                <w:p w:rsidR="00320B27" w:rsidRPr="00B9331D" w:rsidRDefault="00320B27" w:rsidP="00B9331D">
                  <w:pPr>
                    <w:pStyle w:val="ListParagraph"/>
                    <w:numPr>
                      <w:ilvl w:val="0"/>
                      <w:numId w:val="5"/>
                    </w:numPr>
                    <w:spacing w:line="360" w:lineRule="auto"/>
                    <w:rPr>
                      <w:rFonts w:ascii="Times New Roman" w:hAnsi="Times New Roman"/>
                      <w:sz w:val="20"/>
                      <w:szCs w:val="18"/>
                    </w:rPr>
                  </w:pPr>
                  <w:r w:rsidRPr="00B9331D">
                    <w:rPr>
                      <w:rFonts w:ascii="Times New Roman" w:hAnsi="Times New Roman"/>
                      <w:sz w:val="20"/>
                      <w:szCs w:val="18"/>
                    </w:rPr>
                    <w:t>Flyers/brochures</w:t>
                  </w:r>
                </w:p>
              </w:tc>
              <w:tc>
                <w:tcPr>
                  <w:tcW w:w="2988" w:type="dxa"/>
                  <w:shd w:val="clear" w:color="auto" w:fill="auto"/>
                  <w:vAlign w:val="center"/>
                </w:tcPr>
                <w:p w:rsidR="00320B27" w:rsidRPr="00B9331D" w:rsidRDefault="00320B27" w:rsidP="00B9331D">
                  <w:pPr>
                    <w:pStyle w:val="ListParagraph"/>
                    <w:numPr>
                      <w:ilvl w:val="0"/>
                      <w:numId w:val="5"/>
                    </w:numPr>
                    <w:spacing w:line="360" w:lineRule="auto"/>
                    <w:rPr>
                      <w:rFonts w:ascii="Times New Roman" w:hAnsi="Times New Roman"/>
                      <w:sz w:val="20"/>
                      <w:szCs w:val="18"/>
                    </w:rPr>
                  </w:pPr>
                  <w:r w:rsidRPr="00B9331D">
                    <w:rPr>
                      <w:rFonts w:ascii="Times New Roman" w:hAnsi="Times New Roman"/>
                      <w:sz w:val="20"/>
                      <w:szCs w:val="18"/>
                    </w:rPr>
                    <w:t>Business cards</w:t>
                  </w:r>
                </w:p>
              </w:tc>
            </w:tr>
            <w:tr w:rsidR="00320B27" w:rsidRPr="00B9331D" w:rsidTr="004B0171">
              <w:trPr>
                <w:trHeight w:val="628"/>
                <w:jc w:val="center"/>
              </w:trPr>
              <w:tc>
                <w:tcPr>
                  <w:tcW w:w="3299" w:type="dxa"/>
                  <w:shd w:val="clear" w:color="auto" w:fill="auto"/>
                  <w:vAlign w:val="center"/>
                </w:tcPr>
                <w:p w:rsidR="00320B27" w:rsidRPr="00B9331D" w:rsidRDefault="00320B27" w:rsidP="00B9331D">
                  <w:pPr>
                    <w:pStyle w:val="ListParagraph"/>
                    <w:numPr>
                      <w:ilvl w:val="0"/>
                      <w:numId w:val="5"/>
                    </w:numPr>
                    <w:spacing w:line="360" w:lineRule="auto"/>
                    <w:rPr>
                      <w:rFonts w:ascii="Times New Roman" w:hAnsi="Times New Roman"/>
                      <w:sz w:val="20"/>
                      <w:szCs w:val="18"/>
                    </w:rPr>
                  </w:pPr>
                  <w:r w:rsidRPr="00B9331D">
                    <w:rPr>
                      <w:rFonts w:ascii="Times New Roman" w:hAnsi="Times New Roman"/>
                      <w:sz w:val="18"/>
                      <w:szCs w:val="18"/>
                    </w:rPr>
                    <w:t>Brokers</w:t>
                  </w:r>
                </w:p>
              </w:tc>
              <w:tc>
                <w:tcPr>
                  <w:tcW w:w="2970" w:type="dxa"/>
                  <w:shd w:val="clear" w:color="auto" w:fill="auto"/>
                  <w:vAlign w:val="center"/>
                </w:tcPr>
                <w:p w:rsidR="00320B27" w:rsidRPr="00B9331D" w:rsidRDefault="00320B27" w:rsidP="00B9331D">
                  <w:pPr>
                    <w:pStyle w:val="ListParagraph"/>
                    <w:numPr>
                      <w:ilvl w:val="0"/>
                      <w:numId w:val="5"/>
                    </w:numPr>
                    <w:spacing w:line="360" w:lineRule="auto"/>
                    <w:rPr>
                      <w:rFonts w:ascii="Times New Roman" w:hAnsi="Times New Roman"/>
                      <w:sz w:val="20"/>
                      <w:szCs w:val="18"/>
                    </w:rPr>
                  </w:pPr>
                  <w:r w:rsidRPr="00B9331D">
                    <w:rPr>
                      <w:rFonts w:ascii="Times New Roman" w:hAnsi="Times New Roman"/>
                      <w:sz w:val="18"/>
                      <w:szCs w:val="18"/>
                    </w:rPr>
                    <w:t>Loud speakers/on street</w:t>
                  </w:r>
                </w:p>
              </w:tc>
              <w:tc>
                <w:tcPr>
                  <w:tcW w:w="5912" w:type="dxa"/>
                  <w:gridSpan w:val="2"/>
                  <w:shd w:val="clear" w:color="auto" w:fill="auto"/>
                  <w:vAlign w:val="center"/>
                </w:tcPr>
                <w:p w:rsidR="00320B27" w:rsidRPr="00B9331D" w:rsidRDefault="00903C10" w:rsidP="00B9331D">
                  <w:pPr>
                    <w:pStyle w:val="ListParagraph"/>
                    <w:numPr>
                      <w:ilvl w:val="0"/>
                      <w:numId w:val="5"/>
                    </w:numPr>
                    <w:spacing w:line="360" w:lineRule="auto"/>
                    <w:rPr>
                      <w:rFonts w:ascii="Times New Roman" w:hAnsi="Times New Roman"/>
                      <w:sz w:val="20"/>
                      <w:szCs w:val="18"/>
                    </w:rPr>
                  </w:pPr>
                  <w:r w:rsidRPr="00B9331D">
                    <w:rPr>
                      <w:rFonts w:ascii="Times New Roman" w:hAnsi="Times New Roman"/>
                      <w:sz w:val="20"/>
                      <w:szCs w:val="18"/>
                    </w:rPr>
                    <w:t>Bill boards</w:t>
                  </w:r>
                </w:p>
              </w:tc>
            </w:tr>
            <w:tr w:rsidR="00903C10" w:rsidRPr="00B9331D" w:rsidTr="00CF450B">
              <w:trPr>
                <w:trHeight w:val="628"/>
                <w:jc w:val="center"/>
              </w:trPr>
              <w:tc>
                <w:tcPr>
                  <w:tcW w:w="6269" w:type="dxa"/>
                  <w:gridSpan w:val="2"/>
                  <w:shd w:val="clear" w:color="auto" w:fill="auto"/>
                  <w:vAlign w:val="center"/>
                </w:tcPr>
                <w:p w:rsidR="00903C10" w:rsidRPr="00B9331D" w:rsidRDefault="00903C10" w:rsidP="00B9331D">
                  <w:pPr>
                    <w:pStyle w:val="ListParagraph"/>
                    <w:numPr>
                      <w:ilvl w:val="0"/>
                      <w:numId w:val="5"/>
                    </w:numPr>
                    <w:spacing w:line="360" w:lineRule="auto"/>
                    <w:rPr>
                      <w:rFonts w:ascii="Times New Roman" w:hAnsi="Times New Roman"/>
                      <w:sz w:val="18"/>
                      <w:szCs w:val="18"/>
                    </w:rPr>
                  </w:pPr>
                  <w:r w:rsidRPr="00B9331D">
                    <w:rPr>
                      <w:rFonts w:ascii="Times New Roman" w:hAnsi="Times New Roman"/>
                      <w:sz w:val="18"/>
                      <w:szCs w:val="18"/>
                    </w:rPr>
                    <w:t xml:space="preserve">Have not used any form of  advertisements </w:t>
                  </w:r>
                </w:p>
              </w:tc>
              <w:tc>
                <w:tcPr>
                  <w:tcW w:w="5912" w:type="dxa"/>
                  <w:gridSpan w:val="2"/>
                  <w:shd w:val="clear" w:color="auto" w:fill="auto"/>
                  <w:vAlign w:val="center"/>
                </w:tcPr>
                <w:p w:rsidR="00903C10" w:rsidRPr="00B9331D" w:rsidRDefault="00903C10" w:rsidP="00B9331D">
                  <w:pPr>
                    <w:pStyle w:val="ListParagraph"/>
                    <w:numPr>
                      <w:ilvl w:val="0"/>
                      <w:numId w:val="5"/>
                    </w:numPr>
                    <w:spacing w:line="360" w:lineRule="auto"/>
                    <w:rPr>
                      <w:rFonts w:ascii="Times New Roman" w:hAnsi="Times New Roman"/>
                      <w:sz w:val="20"/>
                      <w:szCs w:val="18"/>
                    </w:rPr>
                  </w:pPr>
                  <w:r w:rsidRPr="00B9331D">
                    <w:rPr>
                      <w:rFonts w:ascii="Times New Roman" w:hAnsi="Times New Roman"/>
                      <w:sz w:val="20"/>
                      <w:szCs w:val="18"/>
                    </w:rPr>
                    <w:t>Other, specify: _____________________________</w:t>
                  </w:r>
                </w:p>
              </w:tc>
            </w:tr>
          </w:tbl>
          <w:p w:rsidR="00320B27" w:rsidRPr="00B9331D" w:rsidRDefault="00320B27" w:rsidP="00B9331D">
            <w:pPr>
              <w:rPr>
                <w:rFonts w:ascii="Times New Roman" w:hAnsi="Times New Roman"/>
              </w:rPr>
            </w:pPr>
          </w:p>
        </w:tc>
      </w:tr>
      <w:tr w:rsidR="001930FE" w:rsidRPr="00B9331D" w:rsidTr="00AD23E7">
        <w:tc>
          <w:tcPr>
            <w:tcW w:w="710" w:type="dxa"/>
            <w:vAlign w:val="center"/>
          </w:tcPr>
          <w:p w:rsidR="001930FE" w:rsidRPr="00B9331D" w:rsidRDefault="00F03600" w:rsidP="00B9331D">
            <w:pPr>
              <w:rPr>
                <w:rFonts w:ascii="Times New Roman" w:hAnsi="Times New Roman"/>
                <w:sz w:val="24"/>
              </w:rPr>
            </w:pPr>
            <w:r>
              <w:rPr>
                <w:rFonts w:ascii="Times New Roman" w:hAnsi="Times New Roman"/>
                <w:sz w:val="24"/>
              </w:rPr>
              <w:t>BP</w:t>
            </w:r>
            <w:r w:rsidR="00C179AC" w:rsidRPr="00B9331D">
              <w:rPr>
                <w:rFonts w:ascii="Times New Roman" w:hAnsi="Times New Roman"/>
                <w:sz w:val="24"/>
              </w:rPr>
              <w:t>4</w:t>
            </w:r>
          </w:p>
        </w:tc>
        <w:tc>
          <w:tcPr>
            <w:tcW w:w="5116" w:type="dxa"/>
            <w:vAlign w:val="center"/>
          </w:tcPr>
          <w:p w:rsidR="001930FE" w:rsidRPr="00B9331D" w:rsidRDefault="001930FE" w:rsidP="00B9331D">
            <w:pPr>
              <w:rPr>
                <w:rFonts w:ascii="Times New Roman" w:hAnsi="Times New Roman"/>
                <w:sz w:val="24"/>
              </w:rPr>
            </w:pPr>
            <w:r w:rsidRPr="00B9331D">
              <w:rPr>
                <w:rFonts w:ascii="Times New Roman" w:hAnsi="Times New Roman"/>
                <w:sz w:val="24"/>
              </w:rPr>
              <w:t>Who is usually responsible for production activities or for providing services?</w:t>
            </w:r>
          </w:p>
        </w:tc>
        <w:tc>
          <w:tcPr>
            <w:tcW w:w="1980" w:type="dxa"/>
            <w:tcBorders>
              <w:right w:val="single" w:sz="4" w:space="0" w:color="FFFFFF" w:themeColor="background1"/>
            </w:tcBorders>
            <w:vAlign w:val="center"/>
          </w:tcPr>
          <w:p w:rsidR="001930FE" w:rsidRPr="00B9331D" w:rsidRDefault="001930FE" w:rsidP="00B9331D">
            <w:pPr>
              <w:rPr>
                <w:rFonts w:ascii="Times New Roman" w:hAnsi="Times New Roman"/>
                <w:sz w:val="20"/>
              </w:rPr>
            </w:pPr>
            <w:r w:rsidRPr="00B9331D">
              <w:rPr>
                <w:rFonts w:ascii="Times New Roman" w:hAnsi="Times New Roman"/>
                <w:sz w:val="20"/>
              </w:rPr>
              <w:t>1= Self</w:t>
            </w:r>
          </w:p>
          <w:p w:rsidR="001930FE" w:rsidRPr="00B9331D" w:rsidRDefault="001930FE" w:rsidP="00B9331D">
            <w:pPr>
              <w:rPr>
                <w:rFonts w:ascii="Times New Roman" w:hAnsi="Times New Roman"/>
                <w:sz w:val="20"/>
              </w:rPr>
            </w:pPr>
            <w:r w:rsidRPr="00B9331D">
              <w:rPr>
                <w:rFonts w:ascii="Times New Roman" w:hAnsi="Times New Roman"/>
                <w:sz w:val="20"/>
              </w:rPr>
              <w:t>2 = Employee</w:t>
            </w:r>
          </w:p>
          <w:p w:rsidR="001930FE" w:rsidRPr="00B9331D" w:rsidRDefault="001930FE" w:rsidP="00B9331D">
            <w:pPr>
              <w:rPr>
                <w:rFonts w:ascii="Times New Roman" w:hAnsi="Times New Roman"/>
                <w:sz w:val="20"/>
              </w:rPr>
            </w:pPr>
            <w:r w:rsidRPr="00B9331D">
              <w:rPr>
                <w:rFonts w:ascii="Times New Roman" w:hAnsi="Times New Roman"/>
                <w:sz w:val="20"/>
              </w:rPr>
              <w:t>3 = Friend</w:t>
            </w:r>
          </w:p>
          <w:p w:rsidR="001930FE" w:rsidRPr="00B9331D" w:rsidRDefault="001930FE" w:rsidP="00B9331D">
            <w:pPr>
              <w:rPr>
                <w:rFonts w:ascii="Times New Roman" w:hAnsi="Times New Roman"/>
                <w:sz w:val="20"/>
              </w:rPr>
            </w:pPr>
            <w:r w:rsidRPr="00B9331D">
              <w:rPr>
                <w:rFonts w:ascii="Times New Roman" w:hAnsi="Times New Roman"/>
                <w:sz w:val="20"/>
              </w:rPr>
              <w:t xml:space="preserve">4 = Spouse/partner </w:t>
            </w:r>
          </w:p>
        </w:tc>
        <w:tc>
          <w:tcPr>
            <w:tcW w:w="3150" w:type="dxa"/>
            <w:tcBorders>
              <w:left w:val="single" w:sz="4" w:space="0" w:color="FFFFFF" w:themeColor="background1"/>
              <w:right w:val="single" w:sz="4" w:space="0" w:color="FFFFFF" w:themeColor="background1"/>
            </w:tcBorders>
            <w:vAlign w:val="center"/>
          </w:tcPr>
          <w:p w:rsidR="001930FE" w:rsidRPr="00B9331D" w:rsidRDefault="001930FE" w:rsidP="00B9331D">
            <w:pPr>
              <w:rPr>
                <w:rFonts w:ascii="Times New Roman" w:hAnsi="Times New Roman"/>
                <w:sz w:val="20"/>
              </w:rPr>
            </w:pPr>
            <w:r w:rsidRPr="00B9331D">
              <w:rPr>
                <w:rFonts w:ascii="Times New Roman" w:hAnsi="Times New Roman"/>
                <w:sz w:val="20"/>
              </w:rPr>
              <w:t>5 = Business partner (non-relative)</w:t>
            </w:r>
          </w:p>
          <w:p w:rsidR="001930FE" w:rsidRPr="00B9331D" w:rsidRDefault="001930FE" w:rsidP="00B9331D">
            <w:pPr>
              <w:rPr>
                <w:rFonts w:ascii="Times New Roman" w:hAnsi="Times New Roman"/>
                <w:sz w:val="20"/>
              </w:rPr>
            </w:pPr>
            <w:r w:rsidRPr="00B9331D">
              <w:rPr>
                <w:rFonts w:ascii="Times New Roman" w:hAnsi="Times New Roman"/>
                <w:sz w:val="20"/>
              </w:rPr>
              <w:t>6 = Relative (non-business partner)</w:t>
            </w:r>
          </w:p>
          <w:p w:rsidR="001930FE" w:rsidRPr="00B9331D" w:rsidRDefault="001930FE" w:rsidP="00B9331D">
            <w:pPr>
              <w:rPr>
                <w:rFonts w:ascii="Times New Roman" w:hAnsi="Times New Roman"/>
                <w:sz w:val="20"/>
              </w:rPr>
            </w:pPr>
            <w:r w:rsidRPr="00B9331D">
              <w:rPr>
                <w:rFonts w:ascii="Times New Roman" w:hAnsi="Times New Roman"/>
                <w:sz w:val="20"/>
              </w:rPr>
              <w:t>7 = Relative (business partner)</w:t>
            </w:r>
          </w:p>
          <w:p w:rsidR="001930FE" w:rsidRPr="00B9331D" w:rsidRDefault="001930FE" w:rsidP="00B9331D">
            <w:pPr>
              <w:rPr>
                <w:rFonts w:ascii="Times New Roman" w:hAnsi="Times New Roman"/>
                <w:sz w:val="20"/>
              </w:rPr>
            </w:pPr>
            <w:r w:rsidRPr="00B9331D">
              <w:rPr>
                <w:rFonts w:ascii="Times New Roman" w:hAnsi="Times New Roman"/>
                <w:sz w:val="20"/>
              </w:rPr>
              <w:t>8 = Other, specify:_____________</w:t>
            </w:r>
          </w:p>
        </w:tc>
        <w:tc>
          <w:tcPr>
            <w:tcW w:w="450" w:type="dxa"/>
            <w:tcBorders>
              <w:left w:val="single" w:sz="4" w:space="0" w:color="FFFFFF" w:themeColor="background1"/>
            </w:tcBorders>
          </w:tcPr>
          <w:p w:rsidR="001930FE" w:rsidRPr="00B9331D" w:rsidRDefault="001930FE" w:rsidP="00B9331D">
            <w:pPr>
              <w:rPr>
                <w:rFonts w:ascii="Times New Roman" w:hAnsi="Times New Roman"/>
              </w:rPr>
            </w:pPr>
          </w:p>
        </w:tc>
        <w:tc>
          <w:tcPr>
            <w:tcW w:w="2202" w:type="dxa"/>
          </w:tcPr>
          <w:p w:rsidR="001930FE" w:rsidRPr="00B9331D" w:rsidRDefault="001930FE" w:rsidP="00B9331D">
            <w:pPr>
              <w:rPr>
                <w:rFonts w:ascii="Times New Roman" w:hAnsi="Times New Roman"/>
              </w:rPr>
            </w:pPr>
          </w:p>
          <w:p w:rsidR="001930FE" w:rsidRPr="00B9331D" w:rsidRDefault="00D45A0B" w:rsidP="00B9331D">
            <w:pPr>
              <w:rPr>
                <w:rFonts w:ascii="Times New Roman" w:hAnsi="Times New Roman"/>
              </w:rPr>
            </w:pPr>
            <w:r w:rsidRPr="00D45A0B">
              <w:rPr>
                <w:rFonts w:ascii="Times New Roman" w:hAnsi="Times New Roman"/>
                <w:noProof/>
              </w:rPr>
              <w:pict>
                <v:rect id="_x0000_s1112" style="position:absolute;margin-left:36pt;margin-top:2.3pt;width:35.3pt;height:24.5pt;z-index:252142592;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">
                  <w10:wrap anchorx="margin"/>
                </v:rect>
              </w:pict>
            </w:r>
          </w:p>
          <w:p w:rsidR="001930FE" w:rsidRPr="00B9331D" w:rsidRDefault="001930FE" w:rsidP="00B9331D">
            <w:pPr>
              <w:rPr>
                <w:rFonts w:ascii="Times New Roman" w:hAnsi="Times New Roman"/>
              </w:rPr>
            </w:pPr>
          </w:p>
          <w:p w:rsidR="001930FE" w:rsidRPr="00B9331D" w:rsidRDefault="001930FE" w:rsidP="00B9331D">
            <w:pPr>
              <w:rPr>
                <w:rFonts w:ascii="Times New Roman" w:hAnsi="Times New Roman"/>
              </w:rPr>
            </w:pPr>
          </w:p>
        </w:tc>
      </w:tr>
      <w:tr w:rsidR="00CF450B" w:rsidRPr="00B9331D" w:rsidTr="00AD23E7">
        <w:tc>
          <w:tcPr>
            <w:tcW w:w="710" w:type="dxa"/>
            <w:vAlign w:val="center"/>
          </w:tcPr>
          <w:p w:rsidR="00CF450B" w:rsidRPr="00B9331D" w:rsidRDefault="00F03600" w:rsidP="00B9331D">
            <w:pPr>
              <w:rPr>
                <w:rFonts w:ascii="Times New Roman" w:hAnsi="Times New Roman"/>
                <w:sz w:val="24"/>
              </w:rPr>
            </w:pPr>
            <w:r>
              <w:rPr>
                <w:rFonts w:ascii="Times New Roman" w:hAnsi="Times New Roman"/>
                <w:sz w:val="24"/>
              </w:rPr>
              <w:t>BP</w:t>
            </w:r>
            <w:r w:rsidR="00CF450B" w:rsidRPr="00B9331D">
              <w:rPr>
                <w:rFonts w:ascii="Times New Roman" w:hAnsi="Times New Roman"/>
                <w:sz w:val="24"/>
              </w:rPr>
              <w:t>5</w:t>
            </w:r>
          </w:p>
        </w:tc>
        <w:tc>
          <w:tcPr>
            <w:tcW w:w="5116" w:type="dxa"/>
            <w:vAlign w:val="center"/>
          </w:tcPr>
          <w:p w:rsidR="00CF450B" w:rsidRPr="00B9331D" w:rsidRDefault="00CF450B" w:rsidP="00B9331D">
            <w:pPr>
              <w:rPr>
                <w:rFonts w:ascii="Times New Roman" w:hAnsi="Times New Roman"/>
                <w:sz w:val="24"/>
              </w:rPr>
            </w:pPr>
            <w:r w:rsidRPr="00B9331D">
              <w:rPr>
                <w:rFonts w:ascii="Times New Roman" w:hAnsi="Times New Roman"/>
                <w:sz w:val="24"/>
              </w:rPr>
              <w:t>Do you belong to any business association?</w:t>
            </w:r>
          </w:p>
        </w:tc>
        <w:tc>
          <w:tcPr>
            <w:tcW w:w="1980" w:type="dxa"/>
            <w:tcBorders>
              <w:right w:val="single" w:sz="4" w:space="0" w:color="FFFFFF" w:themeColor="background1"/>
            </w:tcBorders>
            <w:vAlign w:val="center"/>
          </w:tcPr>
          <w:p w:rsidR="00CF450B" w:rsidRPr="00B9331D" w:rsidRDefault="00CF450B" w:rsidP="00B9331D">
            <w:pPr>
              <w:rPr>
                <w:rFonts w:ascii="Times New Roman" w:hAnsi="Times New Roman"/>
                <w:sz w:val="20"/>
              </w:rPr>
            </w:pPr>
            <w:r w:rsidRPr="00B9331D">
              <w:rPr>
                <w:rFonts w:ascii="Times New Roman" w:hAnsi="Times New Roman"/>
                <w:sz w:val="20"/>
              </w:rPr>
              <w:t>1= Yes</w:t>
            </w:r>
          </w:p>
          <w:p w:rsidR="00CF450B" w:rsidRPr="00B9331D" w:rsidRDefault="00CF450B" w:rsidP="00B9331D">
            <w:pPr>
              <w:rPr>
                <w:rFonts w:ascii="Times New Roman" w:hAnsi="Times New Roman"/>
                <w:sz w:val="20"/>
              </w:rPr>
            </w:pPr>
            <w:r w:rsidRPr="00B9331D">
              <w:rPr>
                <w:rFonts w:ascii="Times New Roman" w:hAnsi="Times New Roman"/>
                <w:sz w:val="20"/>
              </w:rPr>
              <w:t>2 = No</w:t>
            </w:r>
          </w:p>
        </w:tc>
        <w:tc>
          <w:tcPr>
            <w:tcW w:w="3150" w:type="dxa"/>
            <w:tcBorders>
              <w:left w:val="single" w:sz="4" w:space="0" w:color="FFFFFF" w:themeColor="background1"/>
              <w:right w:val="single" w:sz="4" w:space="0" w:color="FFFFFF" w:themeColor="background1"/>
            </w:tcBorders>
            <w:vAlign w:val="center"/>
          </w:tcPr>
          <w:p w:rsidR="00CF450B" w:rsidRPr="00B9331D" w:rsidRDefault="00CF450B" w:rsidP="00B9331D">
            <w:pPr>
              <w:rPr>
                <w:rFonts w:ascii="Times New Roman" w:hAnsi="Times New Roman"/>
                <w:sz w:val="20"/>
              </w:rPr>
            </w:pPr>
          </w:p>
        </w:tc>
        <w:tc>
          <w:tcPr>
            <w:tcW w:w="450" w:type="dxa"/>
            <w:tcBorders>
              <w:left w:val="single" w:sz="4" w:space="0" w:color="FFFFFF" w:themeColor="background1"/>
            </w:tcBorders>
          </w:tcPr>
          <w:p w:rsidR="00CF450B" w:rsidRPr="00B9331D" w:rsidRDefault="00CF450B" w:rsidP="00B9331D">
            <w:pPr>
              <w:rPr>
                <w:rFonts w:ascii="Times New Roman" w:hAnsi="Times New Roman"/>
              </w:rPr>
            </w:pPr>
          </w:p>
        </w:tc>
        <w:tc>
          <w:tcPr>
            <w:tcW w:w="2202" w:type="dxa"/>
          </w:tcPr>
          <w:p w:rsidR="00CF450B" w:rsidRPr="00B9331D" w:rsidRDefault="00CF450B" w:rsidP="00B9331D">
            <w:pPr>
              <w:rPr>
                <w:rFonts w:ascii="Times New Roman" w:hAnsi="Times New Roman"/>
              </w:rPr>
            </w:pPr>
          </w:p>
          <w:p w:rsidR="00CF450B" w:rsidRPr="00B9331D" w:rsidRDefault="00D45A0B" w:rsidP="00B9331D">
            <w:pPr>
              <w:rPr>
                <w:rFonts w:ascii="Times New Roman" w:hAnsi="Times New Roman"/>
              </w:rPr>
            </w:pPr>
            <w:r w:rsidRPr="00D45A0B">
              <w:rPr>
                <w:rFonts w:ascii="Times New Roman" w:hAnsi="Times New Roman"/>
                <w:noProof/>
              </w:rPr>
              <w:pict>
                <v:rect id="_x0000_s1111" style="position:absolute;margin-left:36.1pt;margin-top:-.5pt;width:35.3pt;height:24.5pt;z-index:252465152;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">
                  <w10:wrap anchorx="margin"/>
                </v:rect>
              </w:pict>
            </w:r>
          </w:p>
          <w:p w:rsidR="00CF450B" w:rsidRPr="00B9331D" w:rsidRDefault="00CF450B" w:rsidP="00B9331D">
            <w:pPr>
              <w:rPr>
                <w:rFonts w:ascii="Times New Roman" w:hAnsi="Times New Roman"/>
              </w:rPr>
            </w:pPr>
          </w:p>
          <w:p w:rsidR="00CF450B" w:rsidRPr="00B9331D" w:rsidRDefault="00CF450B" w:rsidP="00B9331D">
            <w:pPr>
              <w:rPr>
                <w:rFonts w:ascii="Times New Roman" w:hAnsi="Times New Roman"/>
              </w:rPr>
            </w:pPr>
          </w:p>
        </w:tc>
      </w:tr>
      <w:tr w:rsidR="00CF450B" w:rsidRPr="00B9331D" w:rsidTr="00CF450B">
        <w:tc>
          <w:tcPr>
            <w:tcW w:w="710" w:type="dxa"/>
            <w:vAlign w:val="center"/>
          </w:tcPr>
          <w:p w:rsidR="00CF450B" w:rsidRPr="00B9331D" w:rsidRDefault="00F03600" w:rsidP="00B9331D">
            <w:pPr>
              <w:rPr>
                <w:rFonts w:ascii="Times New Roman" w:hAnsi="Times New Roman"/>
                <w:sz w:val="24"/>
              </w:rPr>
            </w:pPr>
            <w:r>
              <w:rPr>
                <w:rFonts w:ascii="Times New Roman" w:hAnsi="Times New Roman"/>
                <w:sz w:val="24"/>
              </w:rPr>
              <w:t>BP</w:t>
            </w:r>
            <w:r w:rsidR="00CF450B" w:rsidRPr="00B9331D">
              <w:rPr>
                <w:rFonts w:ascii="Times New Roman" w:hAnsi="Times New Roman"/>
                <w:sz w:val="24"/>
              </w:rPr>
              <w:t>6</w:t>
            </w:r>
          </w:p>
        </w:tc>
        <w:tc>
          <w:tcPr>
            <w:tcW w:w="5116" w:type="dxa"/>
            <w:vAlign w:val="center"/>
          </w:tcPr>
          <w:p w:rsidR="00CF450B" w:rsidRPr="00B9331D" w:rsidRDefault="00CF450B" w:rsidP="00B9331D">
            <w:pPr>
              <w:rPr>
                <w:rFonts w:ascii="Times New Roman" w:hAnsi="Times New Roman"/>
                <w:sz w:val="24"/>
              </w:rPr>
            </w:pPr>
            <w:r w:rsidRPr="00B9331D">
              <w:rPr>
                <w:rFonts w:ascii="Times New Roman" w:hAnsi="Times New Roman"/>
                <w:sz w:val="24"/>
              </w:rPr>
              <w:t>If yes, which business association do you belong to?</w:t>
            </w:r>
          </w:p>
        </w:tc>
        <w:tc>
          <w:tcPr>
            <w:tcW w:w="5130" w:type="dxa"/>
            <w:gridSpan w:val="2"/>
            <w:tcBorders>
              <w:right w:val="single" w:sz="4" w:space="0" w:color="FFFFFF" w:themeColor="background1"/>
            </w:tcBorders>
            <w:vAlign w:val="center"/>
          </w:tcPr>
          <w:p w:rsidR="00CF450B" w:rsidRPr="00B9331D" w:rsidRDefault="00CF450B" w:rsidP="00B9331D">
            <w:pPr>
              <w:rPr>
                <w:rFonts w:ascii="Times New Roman" w:hAnsi="Times New Roman"/>
                <w:i/>
                <w:sz w:val="20"/>
              </w:rPr>
            </w:pPr>
            <w:r w:rsidRPr="00B9331D">
              <w:rPr>
                <w:rFonts w:ascii="Times New Roman" w:hAnsi="Times New Roman"/>
                <w:i/>
                <w:sz w:val="20"/>
              </w:rPr>
              <w:t xml:space="preserve">Write name of association </w:t>
            </w:r>
          </w:p>
        </w:tc>
        <w:tc>
          <w:tcPr>
            <w:tcW w:w="450" w:type="dxa"/>
            <w:tcBorders>
              <w:left w:val="single" w:sz="4" w:space="0" w:color="FFFFFF" w:themeColor="background1"/>
            </w:tcBorders>
          </w:tcPr>
          <w:p w:rsidR="00CF450B" w:rsidRPr="00B9331D" w:rsidRDefault="00CF450B" w:rsidP="00B9331D">
            <w:pPr>
              <w:rPr>
                <w:rFonts w:ascii="Times New Roman" w:hAnsi="Times New Roman"/>
              </w:rPr>
            </w:pPr>
          </w:p>
        </w:tc>
        <w:tc>
          <w:tcPr>
            <w:tcW w:w="2202" w:type="dxa"/>
          </w:tcPr>
          <w:p w:rsidR="00CF450B" w:rsidRPr="00B9331D" w:rsidRDefault="00CF450B" w:rsidP="00B9331D">
            <w:pPr>
              <w:rPr>
                <w:rFonts w:ascii="Times New Roman" w:hAnsi="Times New Roman"/>
              </w:rPr>
            </w:pPr>
          </w:p>
          <w:p w:rsidR="00CF450B" w:rsidRPr="00B9331D" w:rsidRDefault="00CF450B" w:rsidP="00B9331D">
            <w:pPr>
              <w:rPr>
                <w:rFonts w:ascii="Times New Roman" w:hAnsi="Times New Roman"/>
              </w:rPr>
            </w:pPr>
          </w:p>
          <w:p w:rsidR="00CF450B" w:rsidRPr="00B9331D" w:rsidRDefault="00CF450B" w:rsidP="00B9331D">
            <w:pPr>
              <w:rPr>
                <w:rFonts w:ascii="Times New Roman" w:hAnsi="Times New Roman"/>
              </w:rPr>
            </w:pPr>
            <w:r w:rsidRPr="00B9331D">
              <w:rPr>
                <w:rFonts w:ascii="Times New Roman" w:hAnsi="Times New Roman"/>
              </w:rPr>
              <w:t>__________________</w:t>
            </w:r>
          </w:p>
          <w:p w:rsidR="00CF450B" w:rsidRPr="00B9331D" w:rsidRDefault="00CF450B" w:rsidP="00B9331D">
            <w:pPr>
              <w:rPr>
                <w:rFonts w:ascii="Times New Roman" w:hAnsi="Times New Roman"/>
              </w:rPr>
            </w:pPr>
          </w:p>
        </w:tc>
      </w:tr>
    </w:tbl>
    <w:p w:rsidR="00903C10" w:rsidRPr="00B9331D" w:rsidRDefault="00903C10" w:rsidP="00B9331D"/>
    <w:p w:rsidR="00CF450B" w:rsidRPr="00B9331D" w:rsidRDefault="00CF450B" w:rsidP="00B9331D"/>
    <w:p w:rsidR="00CF450B" w:rsidRDefault="00CF450B" w:rsidP="00B9331D">
      <w:pPr>
        <w:rPr>
          <w:ins w:id="43" w:author="bafanss" w:date="2014-10-08T16:51:00Z"/>
        </w:rPr>
      </w:pPr>
    </w:p>
    <w:p w:rsidR="00885783" w:rsidRPr="00B9331D" w:rsidRDefault="00885783" w:rsidP="00B9331D"/>
    <w:p w:rsidR="00854252" w:rsidRPr="00B9331D" w:rsidRDefault="00631B93" w:rsidP="00B9331D">
      <w:pPr>
        <w:pStyle w:val="Heading1"/>
        <w:numPr>
          <w:ilvl w:val="0"/>
          <w:numId w:val="0"/>
        </w:numPr>
        <w:pBdr>
          <w:top w:val="single" w:sz="4" w:space="1" w:color="auto"/>
          <w:bottom w:val="single" w:sz="4" w:space="1" w:color="auto"/>
        </w:pBdr>
        <w:jc w:val="center"/>
        <w:rPr>
          <w:rFonts w:cs="Times New Roman"/>
          <w:szCs w:val="28"/>
        </w:rPr>
      </w:pPr>
      <w:r w:rsidRPr="00B9331D">
        <w:rPr>
          <w:rFonts w:cs="Times New Roman"/>
          <w:szCs w:val="28"/>
        </w:rPr>
        <w:lastRenderedPageBreak/>
        <w:t>Sectio</w:t>
      </w:r>
      <w:r w:rsidR="00B01DFF" w:rsidRPr="00B9331D">
        <w:rPr>
          <w:rFonts w:cs="Times New Roman"/>
          <w:szCs w:val="28"/>
        </w:rPr>
        <w:t>n 5</w:t>
      </w:r>
      <w:r w:rsidR="00A703A2" w:rsidRPr="00B9331D">
        <w:rPr>
          <w:rFonts w:cs="Times New Roman"/>
          <w:szCs w:val="28"/>
        </w:rPr>
        <w:t xml:space="preserve">: </w:t>
      </w:r>
      <w:r w:rsidR="00156132" w:rsidRPr="00B9331D">
        <w:rPr>
          <w:rFonts w:cs="Times New Roman"/>
          <w:szCs w:val="28"/>
        </w:rPr>
        <w:t>Employment</w:t>
      </w:r>
      <w:r w:rsidR="00FD03AB" w:rsidRPr="00B9331D">
        <w:rPr>
          <w:rFonts w:cs="Times New Roman"/>
          <w:szCs w:val="28"/>
        </w:rPr>
        <w:t xml:space="preserve"> (EM)</w:t>
      </w:r>
    </w:p>
    <w:p w:rsidR="00156132" w:rsidRPr="00B9331D" w:rsidRDefault="00903C10" w:rsidP="00B9331D">
      <w:pPr>
        <w:rPr>
          <w:rFonts w:ascii="Times New Roman" w:hAnsi="Times New Roman"/>
        </w:rPr>
      </w:pPr>
      <w:r w:rsidRPr="00B9331D">
        <w:rPr>
          <w:rFonts w:ascii="Times New Roman" w:hAnsi="Times New Roman"/>
        </w:rPr>
        <w:t xml:space="preserve">Enumerator: The following questions relates to only non-owner workers. If the enterprise is operated by a single owner skip to the beginning of the next section. </w:t>
      </w:r>
    </w:p>
    <w:p w:rsidR="00CF450B" w:rsidRPr="00B9331D" w:rsidRDefault="00CF450B" w:rsidP="00B9331D">
      <w:pPr>
        <w:rPr>
          <w:rFonts w:ascii="Times New Roman" w:hAnsi="Times New Roman"/>
        </w:rPr>
      </w:pPr>
    </w:p>
    <w:tbl>
      <w:tblPr>
        <w:tblW w:w="5164"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52"/>
        <w:gridCol w:w="4974"/>
        <w:gridCol w:w="2790"/>
        <w:gridCol w:w="2790"/>
        <w:gridCol w:w="2202"/>
      </w:tblGrid>
      <w:tr w:rsidR="00156132" w:rsidRPr="00B9331D" w:rsidTr="006D3C81">
        <w:tc>
          <w:tcPr>
            <w:tcW w:w="852" w:type="dxa"/>
            <w:shd w:val="clear" w:color="auto" w:fill="000000" w:themeFill="text1"/>
          </w:tcPr>
          <w:p w:rsidR="00156132" w:rsidRPr="00B9331D" w:rsidRDefault="00156132" w:rsidP="00B9331D">
            <w:pPr>
              <w:jc w:val="center"/>
              <w:rPr>
                <w:rFonts w:ascii="Times New Roman" w:hAnsi="Times New Roman"/>
                <w:b/>
              </w:rPr>
            </w:pPr>
          </w:p>
        </w:tc>
        <w:tc>
          <w:tcPr>
            <w:tcW w:w="4974" w:type="dxa"/>
            <w:shd w:val="clear" w:color="auto" w:fill="DBE5F1" w:themeFill="accent1" w:themeFillTint="33"/>
            <w:vAlign w:val="center"/>
          </w:tcPr>
          <w:p w:rsidR="00156132" w:rsidRPr="00B9331D" w:rsidRDefault="00156132" w:rsidP="00B9331D">
            <w:pPr>
              <w:jc w:val="center"/>
              <w:rPr>
                <w:rFonts w:ascii="Times New Roman" w:hAnsi="Times New Roman"/>
                <w:b/>
                <w:sz w:val="24"/>
                <w:szCs w:val="24"/>
              </w:rPr>
            </w:pPr>
            <w:r w:rsidRPr="00B9331D">
              <w:rPr>
                <w:rFonts w:ascii="Times New Roman" w:hAnsi="Times New Roman"/>
                <w:b/>
                <w:sz w:val="24"/>
                <w:szCs w:val="24"/>
              </w:rPr>
              <w:t>QUESTION</w:t>
            </w:r>
          </w:p>
        </w:tc>
        <w:tc>
          <w:tcPr>
            <w:tcW w:w="5580" w:type="dxa"/>
            <w:gridSpan w:val="2"/>
            <w:shd w:val="clear" w:color="auto" w:fill="DBE5F1" w:themeFill="accent1" w:themeFillTint="33"/>
            <w:vAlign w:val="center"/>
          </w:tcPr>
          <w:p w:rsidR="00156132" w:rsidRPr="00B9331D" w:rsidRDefault="00156132" w:rsidP="00B9331D">
            <w:pPr>
              <w:jc w:val="center"/>
              <w:rPr>
                <w:rFonts w:ascii="Times New Roman" w:hAnsi="Times New Roman"/>
                <w:b/>
                <w:sz w:val="24"/>
                <w:szCs w:val="24"/>
              </w:rPr>
            </w:pPr>
            <w:r w:rsidRPr="00B9331D">
              <w:rPr>
                <w:rFonts w:ascii="Times New Roman" w:hAnsi="Times New Roman"/>
                <w:b/>
                <w:sz w:val="24"/>
                <w:szCs w:val="24"/>
              </w:rPr>
              <w:t>CODES</w:t>
            </w:r>
          </w:p>
        </w:tc>
        <w:tc>
          <w:tcPr>
            <w:tcW w:w="2202" w:type="dxa"/>
            <w:shd w:val="clear" w:color="auto" w:fill="F2DBDB" w:themeFill="accent2" w:themeFillTint="33"/>
            <w:vAlign w:val="center"/>
          </w:tcPr>
          <w:p w:rsidR="00156132" w:rsidRPr="00B9331D" w:rsidRDefault="00156132" w:rsidP="00B9331D">
            <w:pPr>
              <w:jc w:val="center"/>
              <w:rPr>
                <w:rFonts w:ascii="Times New Roman" w:hAnsi="Times New Roman"/>
                <w:b/>
                <w:sz w:val="24"/>
                <w:szCs w:val="24"/>
              </w:rPr>
            </w:pPr>
            <w:r w:rsidRPr="00B9331D">
              <w:rPr>
                <w:rFonts w:ascii="Times New Roman" w:hAnsi="Times New Roman"/>
                <w:b/>
                <w:sz w:val="24"/>
                <w:szCs w:val="24"/>
              </w:rPr>
              <w:t>ANSWER</w:t>
            </w:r>
          </w:p>
        </w:tc>
      </w:tr>
      <w:tr w:rsidR="002A5ECA" w:rsidRPr="00B9331D" w:rsidTr="006D3C81">
        <w:trPr>
          <w:trHeight w:val="1257"/>
        </w:trPr>
        <w:tc>
          <w:tcPr>
            <w:tcW w:w="852" w:type="dxa"/>
            <w:vAlign w:val="center"/>
          </w:tcPr>
          <w:p w:rsidR="002A5ECA" w:rsidRPr="00B9331D" w:rsidRDefault="00C179AC" w:rsidP="00B9331D">
            <w:pPr>
              <w:rPr>
                <w:rFonts w:ascii="Times New Roman" w:hAnsi="Times New Roman"/>
                <w:sz w:val="24"/>
              </w:rPr>
            </w:pPr>
            <w:r w:rsidRPr="00B9331D">
              <w:rPr>
                <w:rFonts w:ascii="Times New Roman" w:hAnsi="Times New Roman"/>
                <w:sz w:val="24"/>
              </w:rPr>
              <w:t>EM1</w:t>
            </w:r>
          </w:p>
        </w:tc>
        <w:tc>
          <w:tcPr>
            <w:tcW w:w="4974" w:type="dxa"/>
            <w:vAlign w:val="center"/>
          </w:tcPr>
          <w:p w:rsidR="002A5ECA" w:rsidRPr="00B9331D" w:rsidRDefault="002A5ECA" w:rsidP="00B9331D">
            <w:pPr>
              <w:rPr>
                <w:rFonts w:ascii="Times New Roman" w:hAnsi="Times New Roman"/>
                <w:sz w:val="24"/>
              </w:rPr>
            </w:pPr>
            <w:r w:rsidRPr="00B9331D">
              <w:rPr>
                <w:rFonts w:ascii="Times New Roman" w:hAnsi="Times New Roman"/>
                <w:sz w:val="24"/>
              </w:rPr>
              <w:t>How many employees does this business have?</w:t>
            </w:r>
          </w:p>
          <w:p w:rsidR="002A5ECA" w:rsidRPr="00B9331D" w:rsidRDefault="002A5ECA" w:rsidP="00B9331D">
            <w:pPr>
              <w:rPr>
                <w:rFonts w:ascii="Times New Roman" w:hAnsi="Times New Roman"/>
                <w:sz w:val="24"/>
              </w:rPr>
            </w:pPr>
            <w:r w:rsidRPr="00B9331D">
              <w:rPr>
                <w:rFonts w:ascii="Times New Roman" w:hAnsi="Times New Roman"/>
                <w:sz w:val="24"/>
              </w:rPr>
              <w:t>(full-time + part-time + temporary + unpaid, including family members)</w:t>
            </w:r>
          </w:p>
        </w:tc>
        <w:tc>
          <w:tcPr>
            <w:tcW w:w="5580" w:type="dxa"/>
            <w:gridSpan w:val="2"/>
            <w:vAlign w:val="center"/>
          </w:tcPr>
          <w:p w:rsidR="002A5ECA" w:rsidRPr="00B9331D" w:rsidRDefault="002A5ECA" w:rsidP="00B9331D">
            <w:pPr>
              <w:rPr>
                <w:rFonts w:ascii="Times New Roman" w:hAnsi="Times New Roman"/>
                <w:sz w:val="20"/>
              </w:rPr>
            </w:pPr>
            <w:r w:rsidRPr="00B9331D">
              <w:rPr>
                <w:rFonts w:ascii="Times New Roman" w:hAnsi="Times New Roman"/>
                <w:i/>
                <w:sz w:val="20"/>
                <w:szCs w:val="20"/>
                <w:lang w:val="en-ZA"/>
              </w:rPr>
              <w:t xml:space="preserve">Count those employees that regularly work in the enterprise. Entrepreneur should </w:t>
            </w:r>
            <w:r w:rsidRPr="00B9331D">
              <w:rPr>
                <w:rFonts w:ascii="Times New Roman" w:hAnsi="Times New Roman"/>
                <w:i/>
                <w:sz w:val="20"/>
                <w:szCs w:val="20"/>
                <w:u w:val="single"/>
                <w:lang w:val="en-ZA"/>
              </w:rPr>
              <w:t>not</w:t>
            </w:r>
            <w:r w:rsidRPr="00B9331D">
              <w:rPr>
                <w:rFonts w:ascii="Times New Roman" w:hAnsi="Times New Roman"/>
                <w:i/>
                <w:sz w:val="20"/>
                <w:szCs w:val="20"/>
                <w:lang w:val="en-ZA"/>
              </w:rPr>
              <w:t xml:space="preserve"> count herself</w:t>
            </w:r>
            <w:r w:rsidRPr="00B9331D">
              <w:rPr>
                <w:rFonts w:ascii="Times New Roman" w:hAnsi="Times New Roman"/>
                <w:i/>
                <w:sz w:val="20"/>
                <w:szCs w:val="20"/>
              </w:rPr>
              <w:t xml:space="preserve"> or other owners.  Part-time workers work less than 40 hours a week.  Temporary workers are short-term employees with no guarantee of work beyond a certain time frame, including seasonal workers. </w:t>
            </w:r>
          </w:p>
        </w:tc>
        <w:tc>
          <w:tcPr>
            <w:tcW w:w="2202" w:type="dxa"/>
          </w:tcPr>
          <w:p w:rsidR="002A5ECA" w:rsidRPr="00B9331D" w:rsidRDefault="00D45A0B" w:rsidP="00B9331D">
            <w:pPr>
              <w:rPr>
                <w:rFonts w:ascii="Times New Roman" w:hAnsi="Times New Roman"/>
              </w:rPr>
            </w:pPr>
            <w:r w:rsidRPr="00D45A0B">
              <w:rPr>
                <w:rFonts w:ascii="Times New Roman" w:hAnsi="Times New Roman"/>
                <w:noProof/>
              </w:rPr>
              <w:pict>
                <v:rect id="_x0000_s1110" style="position:absolute;margin-left:39.6pt;margin-top:12.35pt;width:35.3pt;height:24.5pt;z-index:252327936;visibility:visible;mso-position-horizontal-relative:left-margin-area;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">
                  <w10:wrap anchorx="margin"/>
                </v:rect>
              </w:pict>
            </w:r>
          </w:p>
          <w:p w:rsidR="002A5ECA" w:rsidRPr="00B9331D" w:rsidRDefault="002A5ECA" w:rsidP="00B9331D">
            <w:pPr>
              <w:rPr>
                <w:rFonts w:ascii="Times New Roman" w:hAnsi="Times New Roman"/>
              </w:rPr>
            </w:pPr>
          </w:p>
          <w:p w:rsidR="002A5ECA" w:rsidRPr="00B9331D" w:rsidRDefault="002A5ECA" w:rsidP="00B9331D">
            <w:pPr>
              <w:rPr>
                <w:rFonts w:ascii="Times New Roman" w:hAnsi="Times New Roman"/>
              </w:rPr>
            </w:pPr>
          </w:p>
          <w:p w:rsidR="002A5ECA" w:rsidRPr="00B9331D" w:rsidRDefault="002A5ECA" w:rsidP="00B9331D">
            <w:pPr>
              <w:rPr>
                <w:rFonts w:ascii="Times New Roman" w:hAnsi="Times New Roman"/>
              </w:rPr>
            </w:pPr>
          </w:p>
        </w:tc>
      </w:tr>
      <w:tr w:rsidR="00604606" w:rsidRPr="00B9331D" w:rsidTr="00E9514D">
        <w:tc>
          <w:tcPr>
            <w:tcW w:w="852" w:type="dxa"/>
            <w:vAlign w:val="center"/>
          </w:tcPr>
          <w:p w:rsidR="00604606" w:rsidRPr="00B9331D" w:rsidRDefault="00C179AC" w:rsidP="00B9331D">
            <w:pPr>
              <w:rPr>
                <w:rFonts w:ascii="Times New Roman" w:hAnsi="Times New Roman"/>
                <w:sz w:val="24"/>
              </w:rPr>
            </w:pPr>
            <w:r w:rsidRPr="00B9331D">
              <w:rPr>
                <w:rFonts w:ascii="Times New Roman" w:hAnsi="Times New Roman"/>
                <w:sz w:val="24"/>
              </w:rPr>
              <w:t>EM2</w:t>
            </w:r>
          </w:p>
        </w:tc>
        <w:tc>
          <w:tcPr>
            <w:tcW w:w="4974" w:type="dxa"/>
            <w:vAlign w:val="center"/>
          </w:tcPr>
          <w:p w:rsidR="00604606" w:rsidRPr="00B9331D" w:rsidRDefault="00604606" w:rsidP="00B9331D">
            <w:pPr>
              <w:rPr>
                <w:rFonts w:ascii="Times New Roman" w:hAnsi="Times New Roman"/>
                <w:sz w:val="24"/>
              </w:rPr>
            </w:pPr>
            <w:r w:rsidRPr="00B9331D">
              <w:rPr>
                <w:rFonts w:ascii="Times New Roman" w:hAnsi="Times New Roman"/>
                <w:sz w:val="24"/>
              </w:rPr>
              <w:t xml:space="preserve">How many employees did this business have 1 year ago? </w:t>
            </w:r>
          </w:p>
        </w:tc>
        <w:tc>
          <w:tcPr>
            <w:tcW w:w="2790" w:type="dxa"/>
            <w:tcBorders>
              <w:right w:val="single" w:sz="4" w:space="0" w:color="FFFFFF" w:themeColor="background1"/>
            </w:tcBorders>
            <w:vAlign w:val="center"/>
          </w:tcPr>
          <w:p w:rsidR="00604606" w:rsidRPr="00B9331D" w:rsidRDefault="00604606" w:rsidP="00B9331D">
            <w:pPr>
              <w:rPr>
                <w:rFonts w:ascii="Times New Roman" w:hAnsi="Times New Roman"/>
                <w:i/>
              </w:rPr>
            </w:pPr>
            <w:r w:rsidRPr="00B9331D">
              <w:rPr>
                <w:rFonts w:ascii="Times New Roman" w:hAnsi="Times New Roman"/>
                <w:i/>
                <w:szCs w:val="20"/>
                <w:lang w:val="en-ZA"/>
              </w:rPr>
              <w:t>Use same criteria as above, but provide estimated number of employees for one year ago</w:t>
            </w:r>
          </w:p>
        </w:tc>
        <w:tc>
          <w:tcPr>
            <w:tcW w:w="2790" w:type="dxa"/>
            <w:tcBorders>
              <w:left w:val="single" w:sz="4" w:space="0" w:color="FFFFFF" w:themeColor="background1"/>
            </w:tcBorders>
          </w:tcPr>
          <w:p w:rsidR="00604606" w:rsidRPr="00B9331D" w:rsidRDefault="00604606" w:rsidP="00B9331D">
            <w:pPr>
              <w:rPr>
                <w:rFonts w:ascii="Times New Roman" w:hAnsi="Times New Roman"/>
              </w:rPr>
            </w:pPr>
          </w:p>
        </w:tc>
        <w:tc>
          <w:tcPr>
            <w:tcW w:w="2202" w:type="dxa"/>
          </w:tcPr>
          <w:p w:rsidR="00604606" w:rsidRPr="00B9331D" w:rsidRDefault="00D45A0B" w:rsidP="00B9331D">
            <w:pPr>
              <w:rPr>
                <w:rFonts w:ascii="Times New Roman" w:hAnsi="Times New Roman"/>
              </w:rPr>
            </w:pPr>
            <w:r w:rsidRPr="00D45A0B">
              <w:rPr>
                <w:rFonts w:ascii="Times New Roman" w:hAnsi="Times New Roman"/>
                <w:noProof/>
              </w:rPr>
              <w:pict>
                <v:rect id="_x0000_s1109" style="position:absolute;margin-left:39.6pt;margin-top:6.4pt;width:35.3pt;height:24.5pt;z-index:252270592;visibility:visible;mso-position-horizontal-relative:left-margin-area;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">
                  <w10:wrap anchorx="margin"/>
                </v:rect>
              </w:pict>
            </w:r>
          </w:p>
          <w:p w:rsidR="00604606" w:rsidRPr="00B9331D" w:rsidRDefault="00604606" w:rsidP="00B9331D">
            <w:pPr>
              <w:rPr>
                <w:rFonts w:ascii="Times New Roman" w:hAnsi="Times New Roman"/>
              </w:rPr>
            </w:pPr>
          </w:p>
          <w:p w:rsidR="00604606" w:rsidRPr="00B9331D" w:rsidRDefault="00604606" w:rsidP="00B9331D">
            <w:pPr>
              <w:rPr>
                <w:rFonts w:ascii="Times New Roman" w:hAnsi="Times New Roman"/>
              </w:rPr>
            </w:pPr>
          </w:p>
        </w:tc>
      </w:tr>
      <w:tr w:rsidR="00604606" w:rsidRPr="00B9331D" w:rsidTr="00E9514D">
        <w:tc>
          <w:tcPr>
            <w:tcW w:w="852" w:type="dxa"/>
            <w:vAlign w:val="center"/>
          </w:tcPr>
          <w:p w:rsidR="00604606" w:rsidRPr="00B9331D" w:rsidRDefault="00B16463" w:rsidP="00B9331D">
            <w:pPr>
              <w:rPr>
                <w:rFonts w:ascii="Times New Roman" w:hAnsi="Times New Roman"/>
                <w:sz w:val="24"/>
              </w:rPr>
            </w:pPr>
            <w:r w:rsidRPr="00B9331D">
              <w:rPr>
                <w:rFonts w:ascii="Times New Roman" w:hAnsi="Times New Roman"/>
                <w:sz w:val="24"/>
              </w:rPr>
              <w:t>EM3</w:t>
            </w:r>
          </w:p>
        </w:tc>
        <w:tc>
          <w:tcPr>
            <w:tcW w:w="4974" w:type="dxa"/>
            <w:vAlign w:val="center"/>
          </w:tcPr>
          <w:p w:rsidR="00604606" w:rsidRPr="00B9331D" w:rsidRDefault="00604606" w:rsidP="00B9331D">
            <w:pPr>
              <w:rPr>
                <w:rFonts w:ascii="Times New Roman" w:hAnsi="Times New Roman"/>
                <w:sz w:val="24"/>
              </w:rPr>
            </w:pPr>
            <w:r w:rsidRPr="00B9331D">
              <w:rPr>
                <w:rFonts w:ascii="Times New Roman" w:hAnsi="Times New Roman"/>
                <w:sz w:val="24"/>
              </w:rPr>
              <w:t>How many employees did this business have 2 years ago?</w:t>
            </w:r>
          </w:p>
        </w:tc>
        <w:tc>
          <w:tcPr>
            <w:tcW w:w="2790" w:type="dxa"/>
            <w:tcBorders>
              <w:right w:val="single" w:sz="4" w:space="0" w:color="FFFFFF" w:themeColor="background1"/>
            </w:tcBorders>
            <w:vAlign w:val="center"/>
          </w:tcPr>
          <w:p w:rsidR="00604606" w:rsidRPr="00B9331D" w:rsidRDefault="00604606" w:rsidP="00B9331D">
            <w:pPr>
              <w:rPr>
                <w:rFonts w:ascii="Times New Roman" w:hAnsi="Times New Roman"/>
                <w:i/>
              </w:rPr>
            </w:pPr>
            <w:r w:rsidRPr="00B9331D">
              <w:rPr>
                <w:rFonts w:ascii="Times New Roman" w:hAnsi="Times New Roman"/>
                <w:i/>
                <w:szCs w:val="20"/>
                <w:lang w:val="en-ZA"/>
              </w:rPr>
              <w:t xml:space="preserve">Use same criteria as above, but provide estimated number of employees for </w:t>
            </w:r>
            <w:r w:rsidR="00C33ADC" w:rsidRPr="00B9331D">
              <w:rPr>
                <w:rFonts w:ascii="Times New Roman" w:hAnsi="Times New Roman"/>
                <w:i/>
                <w:szCs w:val="20"/>
                <w:lang w:val="en-ZA"/>
              </w:rPr>
              <w:t xml:space="preserve">two </w:t>
            </w:r>
            <w:r w:rsidRPr="00B9331D">
              <w:rPr>
                <w:rFonts w:ascii="Times New Roman" w:hAnsi="Times New Roman"/>
                <w:i/>
                <w:szCs w:val="20"/>
                <w:lang w:val="en-ZA"/>
              </w:rPr>
              <w:t>year ago</w:t>
            </w:r>
          </w:p>
        </w:tc>
        <w:tc>
          <w:tcPr>
            <w:tcW w:w="2790" w:type="dxa"/>
            <w:tcBorders>
              <w:left w:val="single" w:sz="4" w:space="0" w:color="FFFFFF" w:themeColor="background1"/>
            </w:tcBorders>
          </w:tcPr>
          <w:p w:rsidR="00604606" w:rsidRPr="00B9331D" w:rsidRDefault="00604606" w:rsidP="00B9331D">
            <w:pPr>
              <w:rPr>
                <w:rFonts w:ascii="Times New Roman" w:hAnsi="Times New Roman"/>
              </w:rPr>
            </w:pPr>
          </w:p>
        </w:tc>
        <w:tc>
          <w:tcPr>
            <w:tcW w:w="2202" w:type="dxa"/>
          </w:tcPr>
          <w:p w:rsidR="00604606" w:rsidRPr="00B9331D" w:rsidRDefault="00D45A0B" w:rsidP="00B9331D">
            <w:pPr>
              <w:rPr>
                <w:rFonts w:ascii="Times New Roman" w:hAnsi="Times New Roman"/>
              </w:rPr>
            </w:pPr>
            <w:r w:rsidRPr="00D45A0B">
              <w:rPr>
                <w:rFonts w:ascii="Times New Roman" w:hAnsi="Times New Roman"/>
                <w:noProof/>
              </w:rPr>
              <w:pict>
                <v:rect id="_x0000_s1108" style="position:absolute;margin-left:39.6pt;margin-top:6.85pt;width:35.3pt;height:24.5pt;z-index:252272640;visibility:visible;mso-position-horizontal-relative:left-margin-area;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">
                  <w10:wrap anchorx="margin"/>
                </v:rect>
              </w:pict>
            </w:r>
          </w:p>
          <w:p w:rsidR="00604606" w:rsidRPr="00B9331D" w:rsidRDefault="00604606" w:rsidP="00B9331D">
            <w:pPr>
              <w:rPr>
                <w:rFonts w:ascii="Times New Roman" w:hAnsi="Times New Roman"/>
              </w:rPr>
            </w:pPr>
          </w:p>
          <w:p w:rsidR="00604606" w:rsidRPr="00B9331D" w:rsidRDefault="00604606" w:rsidP="00B9331D">
            <w:pPr>
              <w:rPr>
                <w:rFonts w:ascii="Times New Roman" w:hAnsi="Times New Roman"/>
              </w:rPr>
            </w:pPr>
          </w:p>
        </w:tc>
      </w:tr>
      <w:tr w:rsidR="00156132" w:rsidRPr="00B9331D" w:rsidTr="00903C10">
        <w:trPr>
          <w:trHeight w:val="690"/>
        </w:trPr>
        <w:tc>
          <w:tcPr>
            <w:tcW w:w="852" w:type="dxa"/>
            <w:vAlign w:val="center"/>
          </w:tcPr>
          <w:p w:rsidR="00156132" w:rsidRPr="00B9331D" w:rsidRDefault="00B16463" w:rsidP="00B9331D">
            <w:pPr>
              <w:rPr>
                <w:rFonts w:ascii="Times New Roman" w:hAnsi="Times New Roman"/>
                <w:sz w:val="24"/>
              </w:rPr>
            </w:pPr>
            <w:r w:rsidRPr="00B9331D">
              <w:rPr>
                <w:rFonts w:ascii="Times New Roman" w:hAnsi="Times New Roman"/>
                <w:sz w:val="24"/>
              </w:rPr>
              <w:t>EM4</w:t>
            </w:r>
          </w:p>
        </w:tc>
        <w:tc>
          <w:tcPr>
            <w:tcW w:w="4974" w:type="dxa"/>
            <w:vAlign w:val="center"/>
          </w:tcPr>
          <w:p w:rsidR="00156132" w:rsidRPr="00B9331D" w:rsidRDefault="00FB5196" w:rsidP="00B9331D">
            <w:pPr>
              <w:rPr>
                <w:rFonts w:ascii="Times New Roman" w:hAnsi="Times New Roman"/>
                <w:i/>
                <w:sz w:val="24"/>
              </w:rPr>
            </w:pPr>
            <w:r w:rsidRPr="00B9331D">
              <w:rPr>
                <w:rFonts w:ascii="Times New Roman" w:hAnsi="Times New Roman"/>
                <w:sz w:val="24"/>
              </w:rPr>
              <w:t>Do you have written contracts for your employees? (any of them)</w:t>
            </w:r>
          </w:p>
        </w:tc>
        <w:tc>
          <w:tcPr>
            <w:tcW w:w="2790" w:type="dxa"/>
            <w:tcBorders>
              <w:right w:val="single" w:sz="4" w:space="0" w:color="FFFFFF" w:themeColor="background1"/>
            </w:tcBorders>
            <w:vAlign w:val="center"/>
          </w:tcPr>
          <w:p w:rsidR="00156132" w:rsidRPr="00B9331D" w:rsidRDefault="00156132" w:rsidP="00B9331D">
            <w:pPr>
              <w:rPr>
                <w:rFonts w:ascii="Times New Roman" w:hAnsi="Times New Roman"/>
              </w:rPr>
            </w:pPr>
            <w:r w:rsidRPr="00B9331D">
              <w:rPr>
                <w:rFonts w:ascii="Times New Roman" w:hAnsi="Times New Roman"/>
              </w:rPr>
              <w:t xml:space="preserve">1 = </w:t>
            </w:r>
            <w:r w:rsidR="00FB5196" w:rsidRPr="00B9331D">
              <w:rPr>
                <w:rFonts w:ascii="Times New Roman" w:hAnsi="Times New Roman"/>
              </w:rPr>
              <w:t>Yes</w:t>
            </w:r>
          </w:p>
          <w:p w:rsidR="00FB5196" w:rsidRPr="00B9331D" w:rsidRDefault="00FB5196" w:rsidP="00B9331D">
            <w:pPr>
              <w:rPr>
                <w:rFonts w:ascii="Times New Roman" w:hAnsi="Times New Roman"/>
              </w:rPr>
            </w:pPr>
            <w:r w:rsidRPr="00B9331D">
              <w:rPr>
                <w:rFonts w:ascii="Times New Roman" w:hAnsi="Times New Roman"/>
              </w:rPr>
              <w:t>2 = No</w:t>
            </w:r>
          </w:p>
        </w:tc>
        <w:tc>
          <w:tcPr>
            <w:tcW w:w="2790" w:type="dxa"/>
            <w:tcBorders>
              <w:left w:val="single" w:sz="4" w:space="0" w:color="FFFFFF" w:themeColor="background1"/>
            </w:tcBorders>
          </w:tcPr>
          <w:p w:rsidR="00156132" w:rsidRPr="00B9331D" w:rsidRDefault="00156132" w:rsidP="00B9331D">
            <w:pPr>
              <w:rPr>
                <w:rFonts w:ascii="Times New Roman" w:hAnsi="Times New Roman"/>
              </w:rPr>
            </w:pPr>
          </w:p>
        </w:tc>
        <w:tc>
          <w:tcPr>
            <w:tcW w:w="2202" w:type="dxa"/>
          </w:tcPr>
          <w:p w:rsidR="00156132" w:rsidRPr="00B9331D" w:rsidRDefault="00156132" w:rsidP="00B9331D">
            <w:pPr>
              <w:rPr>
                <w:rFonts w:ascii="Times New Roman" w:hAnsi="Times New Roman"/>
              </w:rPr>
            </w:pPr>
          </w:p>
          <w:p w:rsidR="00156132" w:rsidRPr="00B9331D" w:rsidRDefault="00D45A0B" w:rsidP="00B9331D">
            <w:pPr>
              <w:rPr>
                <w:rFonts w:ascii="Times New Roman" w:hAnsi="Times New Roman"/>
              </w:rPr>
            </w:pPr>
            <w:r w:rsidRPr="00D45A0B">
              <w:rPr>
                <w:rFonts w:ascii="Times New Roman" w:hAnsi="Times New Roman"/>
                <w:noProof/>
              </w:rPr>
              <w:pict>
                <v:rect id="_x0000_s1107" style="position:absolute;margin-left:39.6pt;margin-top:1.25pt;width:35.3pt;height:24.5pt;z-index:252064768;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">
                  <w10:wrap anchorx="margin"/>
                </v:rect>
              </w:pict>
            </w:r>
          </w:p>
          <w:p w:rsidR="00156132" w:rsidRPr="00B9331D" w:rsidRDefault="00156132" w:rsidP="00B9331D">
            <w:pPr>
              <w:rPr>
                <w:rFonts w:ascii="Times New Roman" w:hAnsi="Times New Roman"/>
              </w:rPr>
            </w:pPr>
          </w:p>
          <w:p w:rsidR="00156132" w:rsidRPr="00B9331D" w:rsidRDefault="00156132" w:rsidP="00B9331D">
            <w:pPr>
              <w:rPr>
                <w:rFonts w:ascii="Times New Roman" w:hAnsi="Times New Roman"/>
              </w:rPr>
            </w:pPr>
          </w:p>
        </w:tc>
      </w:tr>
      <w:tr w:rsidR="00156132" w:rsidRPr="00B9331D" w:rsidTr="00E9514D">
        <w:tc>
          <w:tcPr>
            <w:tcW w:w="852" w:type="dxa"/>
            <w:vAlign w:val="center"/>
          </w:tcPr>
          <w:p w:rsidR="00156132" w:rsidRPr="00B9331D" w:rsidRDefault="00B16463" w:rsidP="00B9331D">
            <w:pPr>
              <w:rPr>
                <w:rFonts w:ascii="Times New Roman" w:hAnsi="Times New Roman"/>
                <w:sz w:val="24"/>
              </w:rPr>
            </w:pPr>
            <w:r w:rsidRPr="00B9331D">
              <w:rPr>
                <w:rFonts w:ascii="Times New Roman" w:hAnsi="Times New Roman"/>
                <w:sz w:val="24"/>
              </w:rPr>
              <w:t>EM5</w:t>
            </w:r>
          </w:p>
        </w:tc>
        <w:tc>
          <w:tcPr>
            <w:tcW w:w="4974" w:type="dxa"/>
            <w:vAlign w:val="center"/>
          </w:tcPr>
          <w:p w:rsidR="00156132" w:rsidRPr="00B9331D" w:rsidRDefault="00FB5196" w:rsidP="00B9331D">
            <w:pPr>
              <w:rPr>
                <w:rFonts w:ascii="Times New Roman" w:hAnsi="Times New Roman"/>
                <w:sz w:val="24"/>
              </w:rPr>
            </w:pPr>
            <w:r w:rsidRPr="00B9331D">
              <w:rPr>
                <w:rFonts w:ascii="Times New Roman" w:hAnsi="Times New Roman"/>
                <w:sz w:val="24"/>
              </w:rPr>
              <w:t>How are your employees</w:t>
            </w:r>
            <w:ins w:id="44" w:author="bafanss" w:date="2014-10-08T04:04:00Z">
              <w:r w:rsidR="00C52216">
                <w:rPr>
                  <w:rFonts w:ascii="Times New Roman" w:hAnsi="Times New Roman"/>
                  <w:sz w:val="24"/>
                </w:rPr>
                <w:t xml:space="preserve"> </w:t>
              </w:r>
            </w:ins>
            <w:r w:rsidR="0011439B" w:rsidRPr="00B9331D">
              <w:rPr>
                <w:rFonts w:ascii="Times New Roman" w:hAnsi="Times New Roman"/>
                <w:sz w:val="24"/>
              </w:rPr>
              <w:t xml:space="preserve">mainly </w:t>
            </w:r>
            <w:r w:rsidRPr="00B9331D">
              <w:rPr>
                <w:rFonts w:ascii="Times New Roman" w:hAnsi="Times New Roman"/>
                <w:sz w:val="24"/>
              </w:rPr>
              <w:t>paid?</w:t>
            </w:r>
          </w:p>
        </w:tc>
        <w:tc>
          <w:tcPr>
            <w:tcW w:w="2790" w:type="dxa"/>
            <w:tcBorders>
              <w:right w:val="single" w:sz="4" w:space="0" w:color="FFFFFF" w:themeColor="background1"/>
            </w:tcBorders>
            <w:vAlign w:val="center"/>
          </w:tcPr>
          <w:p w:rsidR="00156132" w:rsidRPr="00B9331D" w:rsidRDefault="00FB5196" w:rsidP="00B9331D">
            <w:pPr>
              <w:rPr>
                <w:rFonts w:ascii="Times New Roman" w:hAnsi="Times New Roman"/>
                <w:sz w:val="20"/>
              </w:rPr>
            </w:pPr>
            <w:r w:rsidRPr="00B9331D">
              <w:rPr>
                <w:rFonts w:ascii="Times New Roman" w:hAnsi="Times New Roman"/>
                <w:sz w:val="20"/>
              </w:rPr>
              <w:t>1 = Cash</w:t>
            </w:r>
          </w:p>
          <w:p w:rsidR="00FB5196" w:rsidRPr="00B9331D" w:rsidRDefault="00934BEF" w:rsidP="00B9331D">
            <w:pPr>
              <w:rPr>
                <w:rFonts w:ascii="Times New Roman" w:hAnsi="Times New Roman"/>
              </w:rPr>
            </w:pPr>
            <w:r w:rsidRPr="00B9331D">
              <w:rPr>
                <w:rFonts w:ascii="Times New Roman" w:hAnsi="Times New Roman"/>
                <w:sz w:val="20"/>
              </w:rPr>
              <w:t>2</w:t>
            </w:r>
            <w:r w:rsidR="00FB5196" w:rsidRPr="00B9331D">
              <w:rPr>
                <w:rFonts w:ascii="Times New Roman" w:hAnsi="Times New Roman"/>
                <w:sz w:val="20"/>
              </w:rPr>
              <w:t xml:space="preserve"> = In-kind</w:t>
            </w:r>
          </w:p>
        </w:tc>
        <w:tc>
          <w:tcPr>
            <w:tcW w:w="2790" w:type="dxa"/>
            <w:tcBorders>
              <w:left w:val="single" w:sz="4" w:space="0" w:color="FFFFFF" w:themeColor="background1"/>
            </w:tcBorders>
          </w:tcPr>
          <w:p w:rsidR="00156132" w:rsidRPr="00B9331D" w:rsidRDefault="00156132" w:rsidP="00B9331D">
            <w:pPr>
              <w:rPr>
                <w:rFonts w:ascii="Times New Roman" w:hAnsi="Times New Roman"/>
              </w:rPr>
            </w:pPr>
          </w:p>
        </w:tc>
        <w:tc>
          <w:tcPr>
            <w:tcW w:w="2202" w:type="dxa"/>
          </w:tcPr>
          <w:p w:rsidR="00156132" w:rsidRPr="00B9331D" w:rsidRDefault="00156132" w:rsidP="00B9331D">
            <w:pPr>
              <w:rPr>
                <w:rFonts w:ascii="Times New Roman" w:hAnsi="Times New Roman"/>
              </w:rPr>
            </w:pPr>
          </w:p>
          <w:p w:rsidR="00156132" w:rsidRPr="00B9331D" w:rsidRDefault="00D45A0B" w:rsidP="00B9331D">
            <w:pPr>
              <w:rPr>
                <w:rFonts w:ascii="Times New Roman" w:hAnsi="Times New Roman"/>
              </w:rPr>
            </w:pPr>
            <w:r w:rsidRPr="00D45A0B">
              <w:rPr>
                <w:rFonts w:ascii="Times New Roman" w:hAnsi="Times New Roman"/>
                <w:noProof/>
              </w:rPr>
              <w:pict>
                <v:rect id="_x0000_s1106" style="position:absolute;margin-left:39.6pt;margin-top:1.35pt;width:35.3pt;height:24.5pt;z-index:252066816;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">
                  <w10:wrap anchorx="margin"/>
                </v:rect>
              </w:pict>
            </w:r>
          </w:p>
          <w:p w:rsidR="00156132" w:rsidRPr="00B9331D" w:rsidRDefault="00156132" w:rsidP="00B9331D">
            <w:pPr>
              <w:rPr>
                <w:rFonts w:ascii="Times New Roman" w:hAnsi="Times New Roman"/>
              </w:rPr>
            </w:pPr>
          </w:p>
          <w:p w:rsidR="00156132" w:rsidRPr="00B9331D" w:rsidRDefault="00156132" w:rsidP="00B9331D">
            <w:pPr>
              <w:rPr>
                <w:rFonts w:ascii="Times New Roman" w:hAnsi="Times New Roman"/>
              </w:rPr>
            </w:pPr>
          </w:p>
        </w:tc>
      </w:tr>
      <w:tr w:rsidR="00AE0B8C" w:rsidRPr="00B9331D" w:rsidTr="00E9514D">
        <w:tc>
          <w:tcPr>
            <w:tcW w:w="852" w:type="dxa"/>
            <w:vAlign w:val="center"/>
          </w:tcPr>
          <w:p w:rsidR="00AE0B8C" w:rsidRPr="00B9331D" w:rsidRDefault="006D3C81" w:rsidP="00B9331D">
            <w:pPr>
              <w:rPr>
                <w:rFonts w:ascii="Times New Roman" w:hAnsi="Times New Roman"/>
                <w:sz w:val="24"/>
              </w:rPr>
            </w:pPr>
            <w:r w:rsidRPr="00B9331D">
              <w:rPr>
                <w:rFonts w:ascii="Times New Roman" w:hAnsi="Times New Roman"/>
                <w:sz w:val="24"/>
              </w:rPr>
              <w:t>EM6</w:t>
            </w:r>
          </w:p>
        </w:tc>
        <w:tc>
          <w:tcPr>
            <w:tcW w:w="4974" w:type="dxa"/>
            <w:vAlign w:val="center"/>
          </w:tcPr>
          <w:p w:rsidR="00AE0B8C" w:rsidRPr="00B9331D" w:rsidRDefault="00AE0B8C" w:rsidP="00B9331D">
            <w:pPr>
              <w:rPr>
                <w:rFonts w:ascii="Times New Roman" w:hAnsi="Times New Roman"/>
                <w:sz w:val="24"/>
              </w:rPr>
            </w:pPr>
            <w:r w:rsidRPr="00B9331D">
              <w:rPr>
                <w:rFonts w:ascii="Times New Roman" w:hAnsi="Times New Roman"/>
                <w:sz w:val="24"/>
              </w:rPr>
              <w:t xml:space="preserve">Which payment arrangement do you use to pay your employees? </w:t>
            </w:r>
          </w:p>
        </w:tc>
        <w:tc>
          <w:tcPr>
            <w:tcW w:w="2790" w:type="dxa"/>
            <w:tcBorders>
              <w:right w:val="single" w:sz="4" w:space="0" w:color="FFFFFF" w:themeColor="background1"/>
            </w:tcBorders>
          </w:tcPr>
          <w:p w:rsidR="00AE0B8C" w:rsidRPr="00B9331D" w:rsidRDefault="00AE0B8C" w:rsidP="00B9331D">
            <w:pPr>
              <w:rPr>
                <w:rFonts w:ascii="Times New Roman" w:hAnsi="Times New Roman"/>
                <w:sz w:val="20"/>
                <w:szCs w:val="18"/>
              </w:rPr>
            </w:pPr>
            <w:r w:rsidRPr="00B9331D">
              <w:rPr>
                <w:rFonts w:ascii="Times New Roman" w:hAnsi="Times New Roman"/>
                <w:sz w:val="20"/>
                <w:szCs w:val="18"/>
              </w:rPr>
              <w:t>1 = Time-rate</w:t>
            </w:r>
          </w:p>
          <w:p w:rsidR="00AE0B8C" w:rsidRPr="00B9331D" w:rsidRDefault="00AE0B8C" w:rsidP="00B9331D">
            <w:pPr>
              <w:rPr>
                <w:rFonts w:ascii="Times New Roman" w:hAnsi="Times New Roman"/>
                <w:sz w:val="20"/>
                <w:szCs w:val="18"/>
              </w:rPr>
            </w:pPr>
            <w:r w:rsidRPr="00B9331D">
              <w:rPr>
                <w:rFonts w:ascii="Times New Roman" w:hAnsi="Times New Roman"/>
                <w:sz w:val="20"/>
                <w:szCs w:val="18"/>
              </w:rPr>
              <w:t>2 = Piece-rate</w:t>
            </w:r>
          </w:p>
        </w:tc>
        <w:tc>
          <w:tcPr>
            <w:tcW w:w="2790" w:type="dxa"/>
            <w:tcBorders>
              <w:left w:val="single" w:sz="4" w:space="0" w:color="FFFFFF" w:themeColor="background1"/>
            </w:tcBorders>
          </w:tcPr>
          <w:p w:rsidR="00AE0B8C" w:rsidRPr="00B9331D" w:rsidRDefault="00DD2F50" w:rsidP="00B9331D">
            <w:pPr>
              <w:rPr>
                <w:rFonts w:ascii="Arial" w:hAnsi="Arial" w:cs="Arial"/>
                <w:sz w:val="18"/>
                <w:szCs w:val="18"/>
              </w:rPr>
            </w:pPr>
            <w:r w:rsidRPr="00B9331D">
              <w:rPr>
                <w:rFonts w:ascii="Times New Roman" w:hAnsi="Times New Roman"/>
                <w:sz w:val="20"/>
                <w:szCs w:val="18"/>
              </w:rPr>
              <w:t>3 = A combination of time and piece rates</w:t>
            </w:r>
          </w:p>
        </w:tc>
        <w:tc>
          <w:tcPr>
            <w:tcW w:w="2202" w:type="dxa"/>
          </w:tcPr>
          <w:p w:rsidR="00AE0B8C" w:rsidRPr="00B9331D" w:rsidRDefault="00AE0B8C" w:rsidP="00B9331D">
            <w:pPr>
              <w:rPr>
                <w:rFonts w:ascii="Times New Roman" w:hAnsi="Times New Roman"/>
              </w:rPr>
            </w:pPr>
          </w:p>
        </w:tc>
      </w:tr>
      <w:tr w:rsidR="001330F5" w:rsidRPr="00B9331D" w:rsidTr="0011439B">
        <w:trPr>
          <w:trHeight w:val="906"/>
        </w:trPr>
        <w:tc>
          <w:tcPr>
            <w:tcW w:w="852" w:type="dxa"/>
            <w:vAlign w:val="center"/>
          </w:tcPr>
          <w:p w:rsidR="001330F5" w:rsidRPr="00B9331D" w:rsidRDefault="006D3C81" w:rsidP="00B9331D">
            <w:pPr>
              <w:rPr>
                <w:rFonts w:ascii="Times New Roman" w:hAnsi="Times New Roman"/>
                <w:sz w:val="24"/>
              </w:rPr>
            </w:pPr>
            <w:r w:rsidRPr="00B9331D">
              <w:rPr>
                <w:rFonts w:ascii="Times New Roman" w:hAnsi="Times New Roman"/>
                <w:sz w:val="24"/>
              </w:rPr>
              <w:t>EM7</w:t>
            </w:r>
          </w:p>
        </w:tc>
        <w:tc>
          <w:tcPr>
            <w:tcW w:w="4974" w:type="dxa"/>
            <w:vAlign w:val="center"/>
          </w:tcPr>
          <w:p w:rsidR="001330F5" w:rsidRPr="00B9331D" w:rsidRDefault="001330F5" w:rsidP="00B9331D">
            <w:pPr>
              <w:rPr>
                <w:rFonts w:ascii="Times New Roman" w:hAnsi="Times New Roman"/>
                <w:sz w:val="24"/>
              </w:rPr>
            </w:pPr>
            <w:r w:rsidRPr="00B9331D">
              <w:rPr>
                <w:rFonts w:ascii="Times New Roman" w:hAnsi="Times New Roman"/>
                <w:sz w:val="24"/>
              </w:rPr>
              <w:t>How often do you pay your employees?</w:t>
            </w:r>
          </w:p>
        </w:tc>
        <w:tc>
          <w:tcPr>
            <w:tcW w:w="2790" w:type="dxa"/>
            <w:tcBorders>
              <w:right w:val="single" w:sz="4" w:space="0" w:color="FFFFFF" w:themeColor="background1"/>
            </w:tcBorders>
          </w:tcPr>
          <w:p w:rsidR="001330F5" w:rsidRPr="00B9331D" w:rsidRDefault="001330F5" w:rsidP="00B9331D">
            <w:pPr>
              <w:rPr>
                <w:rFonts w:ascii="Times New Roman" w:hAnsi="Times New Roman"/>
                <w:sz w:val="20"/>
                <w:szCs w:val="18"/>
              </w:rPr>
            </w:pPr>
            <w:r w:rsidRPr="00B9331D">
              <w:rPr>
                <w:rFonts w:ascii="Times New Roman" w:hAnsi="Times New Roman"/>
                <w:sz w:val="20"/>
                <w:szCs w:val="18"/>
              </w:rPr>
              <w:t xml:space="preserve">1 = Per hour </w:t>
            </w:r>
            <w:proofErr w:type="spellStart"/>
            <w:r w:rsidRPr="00B9331D">
              <w:rPr>
                <w:rFonts w:ascii="Nyala" w:hAnsi="Nyala" w:cs="Nyala"/>
                <w:sz w:val="20"/>
                <w:szCs w:val="18"/>
              </w:rPr>
              <w:t>በየሰአቱ</w:t>
            </w:r>
            <w:proofErr w:type="spellEnd"/>
          </w:p>
          <w:p w:rsidR="001330F5" w:rsidRPr="00B9331D" w:rsidRDefault="001330F5" w:rsidP="00B9331D">
            <w:pPr>
              <w:rPr>
                <w:rFonts w:ascii="Times New Roman" w:hAnsi="Times New Roman"/>
                <w:sz w:val="20"/>
                <w:szCs w:val="18"/>
              </w:rPr>
            </w:pPr>
            <w:r w:rsidRPr="00B9331D">
              <w:rPr>
                <w:rFonts w:ascii="Times New Roman" w:hAnsi="Times New Roman"/>
                <w:sz w:val="20"/>
                <w:szCs w:val="18"/>
              </w:rPr>
              <w:t xml:space="preserve">2 = Per day </w:t>
            </w:r>
            <w:proofErr w:type="spellStart"/>
            <w:r w:rsidRPr="00B9331D">
              <w:rPr>
                <w:rFonts w:ascii="Nyala" w:hAnsi="Nyala" w:cs="Nyala"/>
                <w:sz w:val="20"/>
                <w:szCs w:val="18"/>
              </w:rPr>
              <w:t>በየቀኑ</w:t>
            </w:r>
            <w:proofErr w:type="spellEnd"/>
          </w:p>
          <w:p w:rsidR="001330F5" w:rsidRPr="00B9331D" w:rsidRDefault="001330F5" w:rsidP="00B9331D">
            <w:pPr>
              <w:rPr>
                <w:rFonts w:ascii="Times New Roman" w:hAnsi="Times New Roman"/>
                <w:sz w:val="20"/>
                <w:szCs w:val="18"/>
              </w:rPr>
            </w:pPr>
            <w:r w:rsidRPr="00B9331D">
              <w:rPr>
                <w:rFonts w:ascii="Times New Roman" w:hAnsi="Times New Roman"/>
                <w:sz w:val="20"/>
                <w:szCs w:val="18"/>
              </w:rPr>
              <w:t xml:space="preserve">3 = Per week </w:t>
            </w:r>
            <w:proofErr w:type="spellStart"/>
            <w:r w:rsidRPr="00B9331D">
              <w:rPr>
                <w:rFonts w:ascii="Nyala" w:hAnsi="Nyala" w:cs="Nyala"/>
                <w:sz w:val="20"/>
                <w:szCs w:val="18"/>
              </w:rPr>
              <w:t>በየሳምንቱ</w:t>
            </w:r>
            <w:proofErr w:type="spellEnd"/>
          </w:p>
        </w:tc>
        <w:tc>
          <w:tcPr>
            <w:tcW w:w="2790" w:type="dxa"/>
            <w:tcBorders>
              <w:left w:val="single" w:sz="4" w:space="0" w:color="FFFFFF" w:themeColor="background1"/>
            </w:tcBorders>
          </w:tcPr>
          <w:p w:rsidR="0011439B" w:rsidRPr="00B9331D" w:rsidRDefault="0011439B" w:rsidP="00B9331D">
            <w:pPr>
              <w:rPr>
                <w:rFonts w:ascii="Times New Roman" w:hAnsi="Times New Roman"/>
                <w:sz w:val="20"/>
                <w:szCs w:val="18"/>
              </w:rPr>
            </w:pPr>
            <w:r w:rsidRPr="00B9331D">
              <w:rPr>
                <w:rFonts w:ascii="Times New Roman" w:hAnsi="Times New Roman"/>
                <w:sz w:val="20"/>
                <w:szCs w:val="18"/>
              </w:rPr>
              <w:t>4 = Per 2 weeks (fortnightly)</w:t>
            </w:r>
          </w:p>
          <w:p w:rsidR="001330F5" w:rsidRPr="00B9331D" w:rsidRDefault="0011439B" w:rsidP="00B9331D">
            <w:pPr>
              <w:rPr>
                <w:rFonts w:ascii="Times New Roman" w:hAnsi="Times New Roman"/>
                <w:sz w:val="20"/>
                <w:szCs w:val="18"/>
              </w:rPr>
            </w:pPr>
            <w:r w:rsidRPr="00B9331D">
              <w:rPr>
                <w:rFonts w:ascii="Times New Roman" w:hAnsi="Times New Roman"/>
                <w:sz w:val="20"/>
                <w:szCs w:val="18"/>
              </w:rPr>
              <w:t xml:space="preserve">5 = Per month </w:t>
            </w:r>
            <w:proofErr w:type="spellStart"/>
            <w:r w:rsidRPr="00B9331D">
              <w:rPr>
                <w:rFonts w:ascii="Nyala" w:hAnsi="Nyala" w:cs="Nyala"/>
                <w:sz w:val="20"/>
                <w:szCs w:val="18"/>
              </w:rPr>
              <w:t>በየወሩ</w:t>
            </w:r>
            <w:proofErr w:type="spellEnd"/>
          </w:p>
          <w:p w:rsidR="0011439B" w:rsidRPr="00B9331D" w:rsidRDefault="0011439B" w:rsidP="00B9331D">
            <w:pPr>
              <w:rPr>
                <w:rFonts w:ascii="Times New Roman" w:hAnsi="Times New Roman"/>
                <w:sz w:val="20"/>
                <w:szCs w:val="18"/>
              </w:rPr>
            </w:pPr>
            <w:r w:rsidRPr="00B9331D">
              <w:rPr>
                <w:rFonts w:ascii="Times New Roman" w:hAnsi="Times New Roman"/>
                <w:sz w:val="20"/>
                <w:szCs w:val="18"/>
              </w:rPr>
              <w:t>6=  Other</w:t>
            </w:r>
          </w:p>
        </w:tc>
        <w:tc>
          <w:tcPr>
            <w:tcW w:w="2202" w:type="dxa"/>
          </w:tcPr>
          <w:p w:rsidR="001330F5" w:rsidRPr="00B9331D" w:rsidRDefault="00D45A0B" w:rsidP="00B9331D">
            <w:pPr>
              <w:rPr>
                <w:rFonts w:ascii="Times New Roman" w:hAnsi="Times New Roman"/>
              </w:rPr>
            </w:pPr>
            <w:r w:rsidRPr="00D45A0B">
              <w:rPr>
                <w:rFonts w:ascii="Times New Roman" w:hAnsi="Times New Roman"/>
                <w:noProof/>
              </w:rPr>
              <w:pict>
                <v:rect id="_x0000_s1105" style="position:absolute;margin-left:39.6pt;margin-top:6.6pt;width:35.3pt;height:24.5pt;z-index:252325888;visibility:visible;mso-position-horizontal-relative:left-margin-area;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">
                  <w10:wrap anchorx="margin"/>
                </v:rect>
              </w:pict>
            </w:r>
          </w:p>
          <w:p w:rsidR="001330F5" w:rsidRPr="00B9331D" w:rsidRDefault="001330F5" w:rsidP="00B9331D">
            <w:pPr>
              <w:rPr>
                <w:rFonts w:ascii="Times New Roman" w:hAnsi="Times New Roman"/>
              </w:rPr>
            </w:pPr>
          </w:p>
          <w:p w:rsidR="001330F5" w:rsidRPr="00B9331D" w:rsidRDefault="001330F5" w:rsidP="00B9331D">
            <w:pPr>
              <w:rPr>
                <w:rFonts w:ascii="Times New Roman" w:hAnsi="Times New Roman"/>
              </w:rPr>
            </w:pPr>
          </w:p>
        </w:tc>
      </w:tr>
      <w:tr w:rsidR="00C33ADC" w:rsidRPr="00B9331D" w:rsidTr="009D0F10">
        <w:tc>
          <w:tcPr>
            <w:tcW w:w="852" w:type="dxa"/>
            <w:vAlign w:val="center"/>
          </w:tcPr>
          <w:p w:rsidR="00C33ADC" w:rsidRPr="00B9331D" w:rsidRDefault="00C33ADC" w:rsidP="00B9331D">
            <w:pPr>
              <w:rPr>
                <w:rFonts w:ascii="Times New Roman" w:hAnsi="Times New Roman"/>
                <w:sz w:val="24"/>
              </w:rPr>
            </w:pPr>
            <w:r w:rsidRPr="00B9331D">
              <w:rPr>
                <w:rFonts w:ascii="Times New Roman" w:hAnsi="Times New Roman"/>
                <w:sz w:val="24"/>
              </w:rPr>
              <w:t>EM8</w:t>
            </w:r>
          </w:p>
        </w:tc>
        <w:tc>
          <w:tcPr>
            <w:tcW w:w="4974" w:type="dxa"/>
            <w:vAlign w:val="center"/>
          </w:tcPr>
          <w:p w:rsidR="00C33ADC" w:rsidRPr="00B9331D" w:rsidRDefault="00C33ADC" w:rsidP="00B9331D">
            <w:pPr>
              <w:rPr>
                <w:rFonts w:ascii="Times New Roman" w:hAnsi="Times New Roman"/>
                <w:sz w:val="24"/>
              </w:rPr>
            </w:pPr>
            <w:r w:rsidRPr="00B9331D">
              <w:rPr>
                <w:rFonts w:ascii="Times New Roman" w:hAnsi="Times New Roman"/>
                <w:sz w:val="24"/>
              </w:rPr>
              <w:t>How many employees have been promoted in the last 12 months?</w:t>
            </w:r>
          </w:p>
        </w:tc>
        <w:tc>
          <w:tcPr>
            <w:tcW w:w="5580" w:type="dxa"/>
            <w:gridSpan w:val="2"/>
          </w:tcPr>
          <w:p w:rsidR="00C33ADC" w:rsidRPr="00B9331D" w:rsidRDefault="00C33ADC" w:rsidP="00B9331D">
            <w:pPr>
              <w:rPr>
                <w:rFonts w:ascii="Times New Roman" w:hAnsi="Times New Roman"/>
                <w:i/>
                <w:szCs w:val="18"/>
              </w:rPr>
            </w:pPr>
            <w:r w:rsidRPr="00B9331D">
              <w:rPr>
                <w:rFonts w:ascii="Times New Roman" w:hAnsi="Times New Roman"/>
                <w:i/>
                <w:szCs w:val="18"/>
              </w:rPr>
              <w:t xml:space="preserve">Promotion refers to a move from existing position to higher position, </w:t>
            </w:r>
            <w:proofErr w:type="spellStart"/>
            <w:r w:rsidRPr="00B9331D">
              <w:rPr>
                <w:rFonts w:ascii="Times New Roman" w:hAnsi="Times New Roman"/>
                <w:i/>
                <w:szCs w:val="18"/>
              </w:rPr>
              <w:t>i.e</w:t>
            </w:r>
            <w:proofErr w:type="spellEnd"/>
            <w:r w:rsidRPr="00B9331D">
              <w:rPr>
                <w:rFonts w:ascii="Times New Roman" w:hAnsi="Times New Roman"/>
                <w:i/>
                <w:szCs w:val="18"/>
              </w:rPr>
              <w:t xml:space="preserve">, </w:t>
            </w:r>
            <w:proofErr w:type="gramStart"/>
            <w:r w:rsidRPr="00B9331D">
              <w:rPr>
                <w:rFonts w:ascii="Times New Roman" w:hAnsi="Times New Roman"/>
                <w:i/>
                <w:szCs w:val="18"/>
              </w:rPr>
              <w:t>an</w:t>
            </w:r>
            <w:proofErr w:type="gramEnd"/>
            <w:r w:rsidRPr="00B9331D">
              <w:rPr>
                <w:rFonts w:ascii="Times New Roman" w:hAnsi="Times New Roman"/>
                <w:i/>
                <w:szCs w:val="18"/>
              </w:rPr>
              <w:t xml:space="preserve"> advancement in rank, grade or position within the enterprise. </w:t>
            </w:r>
          </w:p>
        </w:tc>
        <w:tc>
          <w:tcPr>
            <w:tcW w:w="2202" w:type="dxa"/>
          </w:tcPr>
          <w:p w:rsidR="00C33ADC" w:rsidRPr="00B9331D" w:rsidRDefault="00D45A0B" w:rsidP="00B9331D">
            <w:pPr>
              <w:rPr>
                <w:rFonts w:ascii="Times New Roman" w:hAnsi="Times New Roman"/>
              </w:rPr>
            </w:pPr>
            <w:r w:rsidRPr="00D45A0B">
              <w:rPr>
                <w:rFonts w:ascii="Times New Roman" w:hAnsi="Times New Roman"/>
                <w:noProof/>
              </w:rPr>
              <w:pict>
                <v:rect id="_x0000_s1104" style="position:absolute;margin-left:39.6pt;margin-top:6pt;width:35.3pt;height:24.5pt;z-index:252379136;visibility:visible;mso-position-horizontal-relative:left-margin-area;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">
                  <w10:wrap anchorx="margin"/>
                </v:rect>
              </w:pict>
            </w:r>
          </w:p>
          <w:p w:rsidR="00C33ADC" w:rsidRPr="00B9331D" w:rsidRDefault="00C33ADC" w:rsidP="00B9331D">
            <w:pPr>
              <w:rPr>
                <w:rFonts w:ascii="Times New Roman" w:hAnsi="Times New Roman"/>
              </w:rPr>
            </w:pPr>
          </w:p>
          <w:p w:rsidR="00C33ADC" w:rsidRPr="00B9331D" w:rsidRDefault="00C33ADC" w:rsidP="00B9331D">
            <w:pPr>
              <w:rPr>
                <w:rFonts w:ascii="Times New Roman" w:hAnsi="Times New Roman"/>
              </w:rPr>
            </w:pPr>
          </w:p>
        </w:tc>
      </w:tr>
      <w:tr w:rsidR="001330F5" w:rsidRPr="00B9331D" w:rsidTr="00E9514D">
        <w:tc>
          <w:tcPr>
            <w:tcW w:w="852" w:type="dxa"/>
            <w:vAlign w:val="center"/>
          </w:tcPr>
          <w:p w:rsidR="001330F5" w:rsidRPr="00B9331D" w:rsidRDefault="006D3C81" w:rsidP="00B9331D">
            <w:pPr>
              <w:rPr>
                <w:rFonts w:ascii="Times New Roman" w:hAnsi="Times New Roman"/>
                <w:sz w:val="24"/>
              </w:rPr>
            </w:pPr>
            <w:r w:rsidRPr="00B9331D">
              <w:rPr>
                <w:rFonts w:ascii="Times New Roman" w:hAnsi="Times New Roman"/>
                <w:sz w:val="24"/>
              </w:rPr>
              <w:t>EM9</w:t>
            </w:r>
          </w:p>
        </w:tc>
        <w:tc>
          <w:tcPr>
            <w:tcW w:w="4974" w:type="dxa"/>
            <w:vAlign w:val="center"/>
          </w:tcPr>
          <w:p w:rsidR="001330F5" w:rsidRPr="00B9331D" w:rsidRDefault="001330F5" w:rsidP="00B9331D">
            <w:pPr>
              <w:rPr>
                <w:rFonts w:ascii="Times New Roman" w:hAnsi="Times New Roman"/>
                <w:sz w:val="24"/>
              </w:rPr>
            </w:pPr>
            <w:r w:rsidRPr="00B9331D">
              <w:rPr>
                <w:rFonts w:ascii="Times New Roman" w:hAnsi="Times New Roman"/>
                <w:sz w:val="24"/>
              </w:rPr>
              <w:t>How many employees has this business hired in the past 12 months?</w:t>
            </w:r>
          </w:p>
        </w:tc>
        <w:tc>
          <w:tcPr>
            <w:tcW w:w="2790" w:type="dxa"/>
            <w:tcBorders>
              <w:right w:val="single" w:sz="4" w:space="0" w:color="FFFFFF" w:themeColor="background1"/>
            </w:tcBorders>
            <w:vAlign w:val="center"/>
          </w:tcPr>
          <w:p w:rsidR="001330F5" w:rsidRPr="00B9331D" w:rsidRDefault="001330F5" w:rsidP="00B9331D">
            <w:pPr>
              <w:rPr>
                <w:rFonts w:ascii="Times New Roman" w:hAnsi="Times New Roman"/>
                <w:i/>
                <w:sz w:val="24"/>
              </w:rPr>
            </w:pPr>
            <w:r w:rsidRPr="00B9331D">
              <w:rPr>
                <w:rFonts w:ascii="Times New Roman" w:hAnsi="Times New Roman"/>
                <w:i/>
              </w:rPr>
              <w:t>Record number of employees  hired</w:t>
            </w:r>
          </w:p>
        </w:tc>
        <w:tc>
          <w:tcPr>
            <w:tcW w:w="2790" w:type="dxa"/>
            <w:tcBorders>
              <w:left w:val="single" w:sz="4" w:space="0" w:color="FFFFFF" w:themeColor="background1"/>
            </w:tcBorders>
          </w:tcPr>
          <w:p w:rsidR="001330F5" w:rsidRPr="00B9331D" w:rsidRDefault="001330F5" w:rsidP="00B9331D">
            <w:pPr>
              <w:rPr>
                <w:rFonts w:ascii="Times New Roman" w:hAnsi="Times New Roman"/>
              </w:rPr>
            </w:pPr>
          </w:p>
        </w:tc>
        <w:tc>
          <w:tcPr>
            <w:tcW w:w="2202" w:type="dxa"/>
          </w:tcPr>
          <w:p w:rsidR="001330F5" w:rsidRPr="00B9331D" w:rsidRDefault="00D45A0B" w:rsidP="00B9331D">
            <w:pPr>
              <w:rPr>
                <w:rFonts w:ascii="Times New Roman" w:hAnsi="Times New Roman"/>
              </w:rPr>
            </w:pPr>
            <w:r w:rsidRPr="00D45A0B">
              <w:rPr>
                <w:rFonts w:ascii="Times New Roman" w:hAnsi="Times New Roman"/>
                <w:noProof/>
              </w:rPr>
              <w:pict>
                <v:rect id="_x0000_s1103" style="position:absolute;margin-left:39.6pt;margin-top:7.1pt;width:35.3pt;height:24.5pt;z-index:252322816;visibility:visible;mso-position-horizontal-relative:left-margin-area;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">
                  <w10:wrap anchorx="margin"/>
                </v:rect>
              </w:pict>
            </w:r>
          </w:p>
          <w:p w:rsidR="001330F5" w:rsidRPr="00B9331D" w:rsidRDefault="001330F5" w:rsidP="00B9331D">
            <w:pPr>
              <w:rPr>
                <w:rFonts w:ascii="Times New Roman" w:hAnsi="Times New Roman"/>
              </w:rPr>
            </w:pPr>
          </w:p>
          <w:p w:rsidR="001330F5" w:rsidRPr="00B9331D" w:rsidRDefault="001330F5" w:rsidP="00B9331D">
            <w:pPr>
              <w:rPr>
                <w:rFonts w:ascii="Times New Roman" w:hAnsi="Times New Roman"/>
              </w:rPr>
            </w:pPr>
          </w:p>
        </w:tc>
      </w:tr>
      <w:tr w:rsidR="0011439B" w:rsidRPr="00B9331D" w:rsidTr="009D0F10">
        <w:tc>
          <w:tcPr>
            <w:tcW w:w="852" w:type="dxa"/>
            <w:vAlign w:val="center"/>
          </w:tcPr>
          <w:p w:rsidR="0011439B" w:rsidRPr="00B9331D" w:rsidRDefault="0011439B" w:rsidP="00B9331D">
            <w:pPr>
              <w:rPr>
                <w:rFonts w:ascii="Times New Roman" w:hAnsi="Times New Roman"/>
                <w:sz w:val="24"/>
              </w:rPr>
            </w:pPr>
            <w:r w:rsidRPr="00B9331D">
              <w:rPr>
                <w:rFonts w:ascii="Times New Roman" w:hAnsi="Times New Roman"/>
                <w:sz w:val="24"/>
              </w:rPr>
              <w:t>EM10</w:t>
            </w:r>
          </w:p>
        </w:tc>
        <w:tc>
          <w:tcPr>
            <w:tcW w:w="4974" w:type="dxa"/>
            <w:vAlign w:val="center"/>
          </w:tcPr>
          <w:p w:rsidR="0011439B" w:rsidRPr="00B9331D" w:rsidRDefault="0011439B" w:rsidP="00B9331D">
            <w:pPr>
              <w:rPr>
                <w:rFonts w:ascii="Times New Roman" w:hAnsi="Times New Roman"/>
                <w:sz w:val="24"/>
              </w:rPr>
            </w:pPr>
            <w:r w:rsidRPr="00B9331D">
              <w:rPr>
                <w:rFonts w:ascii="Times New Roman" w:hAnsi="Times New Roman"/>
                <w:sz w:val="24"/>
              </w:rPr>
              <w:t>How many employees have left this business in the past 12 months?</w:t>
            </w:r>
          </w:p>
        </w:tc>
        <w:tc>
          <w:tcPr>
            <w:tcW w:w="5580" w:type="dxa"/>
            <w:gridSpan w:val="2"/>
            <w:vAlign w:val="center"/>
          </w:tcPr>
          <w:p w:rsidR="0011439B" w:rsidRPr="00B9331D" w:rsidRDefault="0011439B" w:rsidP="00B9331D">
            <w:pPr>
              <w:rPr>
                <w:rFonts w:ascii="Times New Roman" w:hAnsi="Times New Roman"/>
                <w:i/>
              </w:rPr>
            </w:pPr>
            <w:r w:rsidRPr="00B9331D">
              <w:rPr>
                <w:rFonts w:ascii="Times New Roman" w:hAnsi="Times New Roman"/>
                <w:i/>
              </w:rPr>
              <w:t xml:space="preserve">Record number of employees who left   </w:t>
            </w:r>
          </w:p>
          <w:p w:rsidR="0011439B" w:rsidRPr="00B9331D" w:rsidRDefault="0011439B" w:rsidP="00B9331D">
            <w:pPr>
              <w:rPr>
                <w:rFonts w:ascii="Times New Roman" w:hAnsi="Times New Roman"/>
              </w:rPr>
            </w:pPr>
            <w:r w:rsidRPr="00B9331D">
              <w:rPr>
                <w:rFonts w:ascii="Times New Roman" w:hAnsi="Times New Roman"/>
                <w:i/>
              </w:rPr>
              <w:t xml:space="preserve"> if zero worker left this business skip to section ER</w:t>
            </w:r>
          </w:p>
        </w:tc>
        <w:tc>
          <w:tcPr>
            <w:tcW w:w="2202" w:type="dxa"/>
          </w:tcPr>
          <w:p w:rsidR="0011439B" w:rsidRPr="00B9331D" w:rsidRDefault="00D45A0B" w:rsidP="00B9331D">
            <w:pPr>
              <w:rPr>
                <w:rFonts w:ascii="Times New Roman" w:hAnsi="Times New Roman"/>
              </w:rPr>
            </w:pPr>
            <w:r w:rsidRPr="00D45A0B">
              <w:rPr>
                <w:rFonts w:ascii="Times New Roman" w:hAnsi="Times New Roman"/>
                <w:noProof/>
              </w:rPr>
              <w:pict>
                <v:rect id="_x0000_s1102" style="position:absolute;margin-left:39.6pt;margin-top:7.25pt;width:35.3pt;height:24.5pt;z-index:252377088;visibility:visible;mso-position-horizontal-relative:left-margin-area;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">
                  <w10:wrap anchorx="margin"/>
                </v:rect>
              </w:pict>
            </w:r>
          </w:p>
          <w:p w:rsidR="0011439B" w:rsidRPr="00B9331D" w:rsidRDefault="0011439B" w:rsidP="00B9331D">
            <w:pPr>
              <w:rPr>
                <w:rFonts w:ascii="Times New Roman" w:hAnsi="Times New Roman"/>
              </w:rPr>
            </w:pPr>
          </w:p>
          <w:p w:rsidR="0011439B" w:rsidRPr="00B9331D" w:rsidRDefault="0011439B" w:rsidP="00B9331D">
            <w:pPr>
              <w:rPr>
                <w:rFonts w:ascii="Times New Roman" w:hAnsi="Times New Roman"/>
              </w:rPr>
            </w:pPr>
          </w:p>
        </w:tc>
      </w:tr>
      <w:tr w:rsidR="002A5ECA" w:rsidRPr="00B9331D" w:rsidTr="00E9514D">
        <w:tc>
          <w:tcPr>
            <w:tcW w:w="852" w:type="dxa"/>
            <w:vAlign w:val="center"/>
          </w:tcPr>
          <w:p w:rsidR="002A5ECA" w:rsidRPr="00B9331D" w:rsidRDefault="006D3C81" w:rsidP="00B9331D">
            <w:pPr>
              <w:rPr>
                <w:rFonts w:ascii="Times New Roman" w:hAnsi="Times New Roman"/>
                <w:sz w:val="24"/>
              </w:rPr>
            </w:pPr>
            <w:r w:rsidRPr="00B9331D">
              <w:rPr>
                <w:rFonts w:ascii="Times New Roman" w:hAnsi="Times New Roman"/>
                <w:sz w:val="24"/>
              </w:rPr>
              <w:lastRenderedPageBreak/>
              <w:t>EM11</w:t>
            </w:r>
          </w:p>
        </w:tc>
        <w:tc>
          <w:tcPr>
            <w:tcW w:w="4974" w:type="dxa"/>
            <w:vAlign w:val="center"/>
          </w:tcPr>
          <w:p w:rsidR="002A5ECA" w:rsidRPr="00B9331D" w:rsidRDefault="002A5ECA" w:rsidP="00B9331D">
            <w:pPr>
              <w:rPr>
                <w:rFonts w:ascii="Times New Roman" w:hAnsi="Times New Roman"/>
                <w:sz w:val="24"/>
              </w:rPr>
            </w:pPr>
            <w:r w:rsidRPr="00B9331D">
              <w:rPr>
                <w:rFonts w:ascii="Times New Roman" w:hAnsi="Times New Roman"/>
                <w:sz w:val="24"/>
              </w:rPr>
              <w:t>What was the most important reason for worker departure in the past 12 months?</w:t>
            </w:r>
          </w:p>
        </w:tc>
        <w:tc>
          <w:tcPr>
            <w:tcW w:w="2790" w:type="dxa"/>
            <w:tcBorders>
              <w:right w:val="single" w:sz="4" w:space="0" w:color="FFFFFF" w:themeColor="background1"/>
            </w:tcBorders>
            <w:vAlign w:val="center"/>
          </w:tcPr>
          <w:p w:rsidR="002A5ECA" w:rsidRPr="00B9331D" w:rsidRDefault="002A5ECA" w:rsidP="00B9331D">
            <w:pPr>
              <w:rPr>
                <w:rFonts w:ascii="Times New Roman" w:hAnsi="Times New Roman"/>
                <w:sz w:val="20"/>
              </w:rPr>
            </w:pPr>
            <w:r w:rsidRPr="00B9331D">
              <w:rPr>
                <w:rFonts w:ascii="Times New Roman" w:hAnsi="Times New Roman"/>
                <w:sz w:val="20"/>
              </w:rPr>
              <w:t>1 = Dismissal/poor performance</w:t>
            </w:r>
          </w:p>
          <w:p w:rsidR="002A5ECA" w:rsidRPr="00B9331D" w:rsidRDefault="002A5ECA" w:rsidP="00B9331D">
            <w:pPr>
              <w:rPr>
                <w:rFonts w:ascii="Times New Roman" w:hAnsi="Times New Roman"/>
                <w:sz w:val="20"/>
              </w:rPr>
            </w:pPr>
            <w:r w:rsidRPr="00B9331D">
              <w:rPr>
                <w:rFonts w:ascii="Times New Roman" w:hAnsi="Times New Roman"/>
                <w:sz w:val="20"/>
              </w:rPr>
              <w:t xml:space="preserve">2 = Worker found another job </w:t>
            </w:r>
          </w:p>
          <w:p w:rsidR="002A5ECA" w:rsidRPr="00B9331D" w:rsidRDefault="002A5ECA" w:rsidP="00B9331D">
            <w:pPr>
              <w:rPr>
                <w:rFonts w:ascii="Times New Roman" w:hAnsi="Times New Roman"/>
                <w:sz w:val="20"/>
              </w:rPr>
            </w:pPr>
            <w:r w:rsidRPr="00B9331D">
              <w:rPr>
                <w:rFonts w:ascii="Times New Roman" w:hAnsi="Times New Roman"/>
                <w:sz w:val="20"/>
              </w:rPr>
              <w:t>3 = Business could not afford</w:t>
            </w:r>
          </w:p>
          <w:p w:rsidR="002A5ECA" w:rsidRPr="00B9331D" w:rsidRDefault="002A5ECA" w:rsidP="00B9331D">
            <w:pPr>
              <w:rPr>
                <w:rFonts w:ascii="Times New Roman" w:hAnsi="Times New Roman"/>
                <w:sz w:val="20"/>
              </w:rPr>
            </w:pPr>
            <w:r w:rsidRPr="00B9331D">
              <w:rPr>
                <w:rFonts w:ascii="Times New Roman" w:hAnsi="Times New Roman"/>
                <w:sz w:val="20"/>
              </w:rPr>
              <w:t xml:space="preserve">4 = Worker sickness </w:t>
            </w:r>
          </w:p>
        </w:tc>
        <w:tc>
          <w:tcPr>
            <w:tcW w:w="2790" w:type="dxa"/>
            <w:tcBorders>
              <w:left w:val="single" w:sz="4" w:space="0" w:color="FFFFFF" w:themeColor="background1"/>
            </w:tcBorders>
            <w:vAlign w:val="center"/>
          </w:tcPr>
          <w:p w:rsidR="002A5ECA" w:rsidRPr="00B9331D" w:rsidRDefault="002A5ECA" w:rsidP="00B9331D">
            <w:pPr>
              <w:jc w:val="both"/>
              <w:rPr>
                <w:rFonts w:ascii="Times New Roman" w:hAnsi="Times New Roman"/>
                <w:sz w:val="20"/>
              </w:rPr>
            </w:pPr>
            <w:r w:rsidRPr="00B9331D">
              <w:rPr>
                <w:rFonts w:ascii="Times New Roman" w:hAnsi="Times New Roman"/>
                <w:sz w:val="20"/>
              </w:rPr>
              <w:t>5 =Worker death</w:t>
            </w:r>
          </w:p>
          <w:p w:rsidR="002A5ECA" w:rsidRPr="00B9331D" w:rsidRDefault="00E9514D" w:rsidP="00B9331D">
            <w:pPr>
              <w:jc w:val="both"/>
              <w:rPr>
                <w:rFonts w:ascii="Times New Roman" w:hAnsi="Times New Roman"/>
                <w:sz w:val="20"/>
              </w:rPr>
            </w:pPr>
            <w:r w:rsidRPr="00B9331D">
              <w:rPr>
                <w:rFonts w:ascii="Times New Roman" w:hAnsi="Times New Roman"/>
                <w:sz w:val="20"/>
              </w:rPr>
              <w:t>6</w:t>
            </w:r>
            <w:r w:rsidR="002A5ECA" w:rsidRPr="00B9331D">
              <w:rPr>
                <w:rFonts w:ascii="Times New Roman" w:hAnsi="Times New Roman"/>
                <w:sz w:val="20"/>
              </w:rPr>
              <w:t xml:space="preserve"> = Work is seasonal</w:t>
            </w:r>
          </w:p>
          <w:p w:rsidR="002A5ECA" w:rsidRPr="00B9331D" w:rsidRDefault="00E9514D" w:rsidP="00B9331D">
            <w:pPr>
              <w:jc w:val="both"/>
              <w:rPr>
                <w:rFonts w:ascii="Times New Roman" w:hAnsi="Times New Roman"/>
                <w:sz w:val="20"/>
              </w:rPr>
            </w:pPr>
            <w:r w:rsidRPr="00B9331D">
              <w:rPr>
                <w:rFonts w:ascii="Times New Roman" w:hAnsi="Times New Roman"/>
                <w:sz w:val="20"/>
              </w:rPr>
              <w:t>7</w:t>
            </w:r>
            <w:r w:rsidR="002A5ECA" w:rsidRPr="00B9331D">
              <w:rPr>
                <w:rFonts w:ascii="Times New Roman" w:hAnsi="Times New Roman"/>
                <w:sz w:val="20"/>
              </w:rPr>
              <w:t xml:space="preserve"> = Other, specify:</w:t>
            </w:r>
          </w:p>
          <w:p w:rsidR="002A5ECA" w:rsidRPr="00B9331D" w:rsidRDefault="002A5ECA" w:rsidP="00B9331D">
            <w:pPr>
              <w:rPr>
                <w:rFonts w:ascii="Times New Roman" w:hAnsi="Times New Roman"/>
              </w:rPr>
            </w:pPr>
          </w:p>
        </w:tc>
        <w:tc>
          <w:tcPr>
            <w:tcW w:w="2202" w:type="dxa"/>
          </w:tcPr>
          <w:p w:rsidR="002A5ECA" w:rsidRPr="00B9331D" w:rsidRDefault="002A5ECA" w:rsidP="00B9331D">
            <w:pPr>
              <w:rPr>
                <w:rFonts w:ascii="Times New Roman" w:hAnsi="Times New Roman"/>
              </w:rPr>
            </w:pPr>
          </w:p>
          <w:p w:rsidR="002A5ECA" w:rsidRPr="00B9331D" w:rsidRDefault="00D45A0B" w:rsidP="00B9331D">
            <w:pPr>
              <w:rPr>
                <w:rFonts w:ascii="Times New Roman" w:hAnsi="Times New Roman"/>
              </w:rPr>
            </w:pPr>
            <w:r w:rsidRPr="00D45A0B">
              <w:rPr>
                <w:rFonts w:ascii="Times New Roman" w:hAnsi="Times New Roman"/>
                <w:noProof/>
              </w:rPr>
              <w:pict>
                <v:rect id="_x0000_s1101" style="position:absolute;margin-left:39.6pt;margin-top:-.1pt;width:35.3pt;height:24.5pt;z-index:252329984;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">
                  <w10:wrap anchorx="margin"/>
                </v:rect>
              </w:pict>
            </w:r>
          </w:p>
          <w:p w:rsidR="002A5ECA" w:rsidRPr="00B9331D" w:rsidRDefault="002A5ECA" w:rsidP="00B9331D">
            <w:pPr>
              <w:rPr>
                <w:rFonts w:ascii="Times New Roman" w:hAnsi="Times New Roman"/>
              </w:rPr>
            </w:pPr>
          </w:p>
          <w:p w:rsidR="002A5ECA" w:rsidRPr="00B9331D" w:rsidRDefault="002A5ECA" w:rsidP="00B9331D">
            <w:pPr>
              <w:rPr>
                <w:rFonts w:ascii="Times New Roman" w:hAnsi="Times New Roman"/>
              </w:rPr>
            </w:pPr>
          </w:p>
        </w:tc>
      </w:tr>
    </w:tbl>
    <w:p w:rsidR="00660A6C" w:rsidRPr="00B9331D" w:rsidRDefault="00660A6C" w:rsidP="00B9331D">
      <w:pPr>
        <w:rPr>
          <w:rFonts w:ascii="Times New Roman" w:hAnsi="Times New Roman"/>
          <w:b/>
          <w:sz w:val="20"/>
          <w:szCs w:val="20"/>
        </w:rPr>
      </w:pPr>
    </w:p>
    <w:p w:rsidR="00660A6C" w:rsidRPr="00B9331D" w:rsidRDefault="00660A6C" w:rsidP="00B9331D">
      <w:pPr>
        <w:rPr>
          <w:rFonts w:ascii="Times New Roman" w:hAnsi="Times New Roman"/>
          <w:b/>
          <w:sz w:val="20"/>
          <w:szCs w:val="20"/>
        </w:rPr>
      </w:pPr>
      <w:r w:rsidRPr="00B9331D">
        <w:rPr>
          <w:rFonts w:ascii="Times New Roman" w:hAnsi="Times New Roman"/>
          <w:b/>
          <w:sz w:val="20"/>
          <w:szCs w:val="20"/>
        </w:rPr>
        <w:br w:type="page"/>
      </w:r>
    </w:p>
    <w:p w:rsidR="00A703A2" w:rsidRPr="00B9331D" w:rsidRDefault="00A703A2" w:rsidP="00B9331D">
      <w:pPr>
        <w:rPr>
          <w:rFonts w:ascii="Times New Roman" w:hAnsi="Times New Roman"/>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75"/>
        <w:gridCol w:w="4440"/>
        <w:gridCol w:w="569"/>
        <w:gridCol w:w="1349"/>
        <w:gridCol w:w="1268"/>
        <w:gridCol w:w="1191"/>
        <w:gridCol w:w="1191"/>
        <w:gridCol w:w="1186"/>
        <w:gridCol w:w="1507"/>
      </w:tblGrid>
      <w:tr w:rsidR="002A04A7" w:rsidRPr="00B9331D" w:rsidTr="002A04A7">
        <w:tc>
          <w:tcPr>
            <w:tcW w:w="5000" w:type="pct"/>
            <w:gridSpan w:val="9"/>
            <w:tcBorders>
              <w:top w:val="single" w:sz="4" w:space="0" w:color="auto"/>
              <w:left w:val="single" w:sz="4" w:space="0" w:color="auto"/>
              <w:bottom w:val="single" w:sz="4" w:space="0" w:color="auto"/>
              <w:right w:val="single" w:sz="4" w:space="0" w:color="auto"/>
            </w:tcBorders>
            <w:shd w:val="clear" w:color="auto" w:fill="C6D9F1" w:themeFill="text2" w:themeFillTint="33"/>
          </w:tcPr>
          <w:p w:rsidR="002A04A7" w:rsidRPr="00B9331D" w:rsidRDefault="002A04A7" w:rsidP="00B9331D">
            <w:pPr>
              <w:jc w:val="center"/>
              <w:rPr>
                <w:rFonts w:ascii="Times New Roman" w:hAnsi="Times New Roman"/>
                <w:b/>
                <w:sz w:val="20"/>
                <w:szCs w:val="20"/>
              </w:rPr>
            </w:pPr>
            <w:r w:rsidRPr="00B9331D">
              <w:rPr>
                <w:rFonts w:ascii="Times New Roman" w:hAnsi="Times New Roman"/>
                <w:b/>
                <w:sz w:val="24"/>
                <w:szCs w:val="20"/>
              </w:rPr>
              <w:t>EMPLOYEE ROSTER</w:t>
            </w:r>
            <w:r w:rsidR="00FD03AB" w:rsidRPr="00B9331D">
              <w:rPr>
                <w:rFonts w:ascii="Times New Roman" w:hAnsi="Times New Roman"/>
                <w:b/>
                <w:sz w:val="24"/>
                <w:szCs w:val="20"/>
              </w:rPr>
              <w:t xml:space="preserve"> (ER)</w:t>
            </w:r>
          </w:p>
        </w:tc>
      </w:tr>
      <w:tr w:rsidR="001926FF" w:rsidRPr="00B9331D" w:rsidTr="001926FF">
        <w:trPr>
          <w:trHeight w:val="432"/>
        </w:trPr>
        <w:tc>
          <w:tcPr>
            <w:tcW w:w="5000" w:type="pct"/>
            <w:gridSpan w:val="9"/>
            <w:tcBorders>
              <w:top w:val="single" w:sz="4" w:space="0" w:color="auto"/>
              <w:left w:val="single" w:sz="4" w:space="0" w:color="auto"/>
              <w:bottom w:val="single" w:sz="4" w:space="0" w:color="auto"/>
              <w:right w:val="single" w:sz="4" w:space="0" w:color="auto"/>
            </w:tcBorders>
            <w:shd w:val="clear" w:color="auto" w:fill="EEECE1" w:themeFill="background2"/>
          </w:tcPr>
          <w:p w:rsidR="001926FF" w:rsidRPr="00B9331D" w:rsidRDefault="001926FF" w:rsidP="00B9331D">
            <w:pPr>
              <w:rPr>
                <w:rFonts w:ascii="Times New Roman" w:hAnsi="Times New Roman"/>
                <w:b/>
                <w:i/>
                <w:sz w:val="20"/>
                <w:szCs w:val="20"/>
              </w:rPr>
            </w:pPr>
          </w:p>
          <w:p w:rsidR="001926FF" w:rsidRPr="00B9331D" w:rsidRDefault="001926FF" w:rsidP="00B9331D">
            <w:pPr>
              <w:rPr>
                <w:rFonts w:ascii="Times New Roman" w:hAnsi="Times New Roman"/>
                <w:b/>
                <w:i/>
                <w:sz w:val="20"/>
                <w:szCs w:val="20"/>
              </w:rPr>
            </w:pPr>
            <w:r w:rsidRPr="00B9331D">
              <w:rPr>
                <w:rFonts w:ascii="Times New Roman" w:hAnsi="Times New Roman"/>
                <w:b/>
                <w:i/>
                <w:sz w:val="20"/>
                <w:szCs w:val="20"/>
              </w:rPr>
              <w:t>Please list any people that currently do any work for this enterprise.  Please include unpaid people that help in the business including family members and all other workers, including full-time, part-time, temporary, managers, and apprentices.  Please do not list yourself or other business owners.</w:t>
            </w:r>
            <w:r w:rsidR="00677B3E">
              <w:rPr>
                <w:rFonts w:ascii="Times New Roman" w:hAnsi="Times New Roman"/>
                <w:b/>
                <w:i/>
                <w:sz w:val="20"/>
                <w:szCs w:val="20"/>
              </w:rPr>
              <w:t xml:space="preserve"> For companies with more than 10 employees, list only the 10 most senior employees in the roster. </w:t>
            </w:r>
          </w:p>
          <w:p w:rsidR="001926FF" w:rsidRPr="00B9331D" w:rsidRDefault="001926FF" w:rsidP="00B9331D">
            <w:pPr>
              <w:rPr>
                <w:rFonts w:ascii="Times New Roman" w:hAnsi="Times New Roman"/>
                <w:b/>
                <w:i/>
                <w:sz w:val="20"/>
                <w:szCs w:val="20"/>
              </w:rPr>
            </w:pPr>
          </w:p>
        </w:tc>
      </w:tr>
      <w:tr w:rsidR="00F51432" w:rsidRPr="00B9331D" w:rsidTr="001926FF">
        <w:tc>
          <w:tcPr>
            <w:tcW w:w="180" w:type="pct"/>
            <w:tcBorders>
              <w:top w:val="single" w:sz="4" w:space="0" w:color="auto"/>
              <w:left w:val="single" w:sz="4" w:space="0" w:color="auto"/>
              <w:bottom w:val="single" w:sz="4" w:space="0" w:color="auto"/>
              <w:right w:val="single" w:sz="4" w:space="0" w:color="auto"/>
            </w:tcBorders>
          </w:tcPr>
          <w:p w:rsidR="00F51432" w:rsidRPr="00B9331D" w:rsidRDefault="00F51432" w:rsidP="00B9331D">
            <w:pPr>
              <w:jc w:val="center"/>
              <w:rPr>
                <w:rFonts w:ascii="Times New Roman" w:hAnsi="Times New Roman"/>
                <w:b/>
                <w:sz w:val="20"/>
                <w:szCs w:val="20"/>
              </w:rPr>
            </w:pPr>
          </w:p>
        </w:tc>
        <w:tc>
          <w:tcPr>
            <w:tcW w:w="1685" w:type="pct"/>
            <w:tcBorders>
              <w:top w:val="single" w:sz="4" w:space="0" w:color="auto"/>
              <w:left w:val="single" w:sz="4" w:space="0" w:color="auto"/>
              <w:bottom w:val="single" w:sz="4" w:space="0" w:color="auto"/>
              <w:right w:val="single" w:sz="4" w:space="0" w:color="auto"/>
            </w:tcBorders>
          </w:tcPr>
          <w:p w:rsidR="00F51432" w:rsidRPr="00B9331D" w:rsidRDefault="00F51432" w:rsidP="00B9331D">
            <w:pPr>
              <w:jc w:val="center"/>
              <w:rPr>
                <w:rFonts w:ascii="Times New Roman" w:hAnsi="Times New Roman"/>
                <w:sz w:val="18"/>
                <w:szCs w:val="18"/>
              </w:rPr>
            </w:pPr>
            <w:r w:rsidRPr="00B9331D">
              <w:rPr>
                <w:rFonts w:ascii="Times New Roman" w:hAnsi="Times New Roman"/>
                <w:sz w:val="18"/>
                <w:szCs w:val="18"/>
              </w:rPr>
              <w:t>()</w:t>
            </w:r>
          </w:p>
        </w:tc>
        <w:tc>
          <w:tcPr>
            <w:tcW w:w="216" w:type="pct"/>
            <w:tcBorders>
              <w:top w:val="single" w:sz="4" w:space="0" w:color="auto"/>
              <w:left w:val="single" w:sz="4" w:space="0" w:color="auto"/>
              <w:bottom w:val="single" w:sz="4" w:space="0" w:color="auto"/>
              <w:right w:val="single" w:sz="4" w:space="0" w:color="auto"/>
            </w:tcBorders>
          </w:tcPr>
          <w:p w:rsidR="00F51432" w:rsidRPr="00B9331D" w:rsidRDefault="00F51432" w:rsidP="00B9331D">
            <w:pPr>
              <w:jc w:val="center"/>
              <w:rPr>
                <w:rFonts w:ascii="Times New Roman" w:hAnsi="Times New Roman"/>
                <w:sz w:val="18"/>
                <w:szCs w:val="18"/>
              </w:rPr>
            </w:pPr>
            <w:r w:rsidRPr="00B9331D">
              <w:rPr>
                <w:rFonts w:ascii="Times New Roman" w:hAnsi="Times New Roman"/>
                <w:sz w:val="18"/>
                <w:szCs w:val="18"/>
              </w:rPr>
              <w:t>()</w:t>
            </w:r>
          </w:p>
        </w:tc>
        <w:tc>
          <w:tcPr>
            <w:tcW w:w="512" w:type="pct"/>
            <w:tcBorders>
              <w:top w:val="single" w:sz="4" w:space="0" w:color="auto"/>
              <w:left w:val="single" w:sz="4" w:space="0" w:color="auto"/>
              <w:bottom w:val="single" w:sz="4" w:space="0" w:color="auto"/>
              <w:right w:val="single" w:sz="4" w:space="0" w:color="auto"/>
            </w:tcBorders>
          </w:tcPr>
          <w:p w:rsidR="00F51432" w:rsidRPr="00B9331D" w:rsidRDefault="00F51432" w:rsidP="00B9331D">
            <w:pPr>
              <w:jc w:val="center"/>
              <w:rPr>
                <w:rFonts w:ascii="Times New Roman" w:hAnsi="Times New Roman"/>
                <w:sz w:val="18"/>
                <w:szCs w:val="18"/>
              </w:rPr>
            </w:pPr>
            <w:r w:rsidRPr="00B9331D">
              <w:rPr>
                <w:rFonts w:ascii="Times New Roman" w:hAnsi="Times New Roman"/>
                <w:sz w:val="18"/>
                <w:szCs w:val="18"/>
              </w:rPr>
              <w:t>()</w:t>
            </w:r>
          </w:p>
        </w:tc>
        <w:tc>
          <w:tcPr>
            <w:tcW w:w="481" w:type="pct"/>
            <w:tcBorders>
              <w:top w:val="single" w:sz="4" w:space="0" w:color="auto"/>
              <w:left w:val="single" w:sz="4" w:space="0" w:color="auto"/>
              <w:bottom w:val="single" w:sz="4" w:space="0" w:color="auto"/>
              <w:right w:val="single" w:sz="4" w:space="0" w:color="auto"/>
            </w:tcBorders>
          </w:tcPr>
          <w:p w:rsidR="00F51432" w:rsidRPr="00B9331D" w:rsidRDefault="001926FF" w:rsidP="00B9331D">
            <w:pPr>
              <w:jc w:val="center"/>
              <w:rPr>
                <w:rFonts w:ascii="Times New Roman" w:hAnsi="Times New Roman"/>
                <w:sz w:val="18"/>
                <w:szCs w:val="18"/>
              </w:rPr>
            </w:pPr>
            <w:r w:rsidRPr="00B9331D">
              <w:rPr>
                <w:rFonts w:ascii="Times New Roman" w:hAnsi="Times New Roman"/>
                <w:sz w:val="18"/>
                <w:szCs w:val="18"/>
              </w:rPr>
              <w:t>()</w:t>
            </w:r>
          </w:p>
        </w:tc>
        <w:tc>
          <w:tcPr>
            <w:tcW w:w="452" w:type="pct"/>
            <w:tcBorders>
              <w:top w:val="single" w:sz="4" w:space="0" w:color="auto"/>
              <w:left w:val="single" w:sz="4" w:space="0" w:color="auto"/>
              <w:bottom w:val="single" w:sz="4" w:space="0" w:color="auto"/>
              <w:right w:val="single" w:sz="4" w:space="0" w:color="auto"/>
            </w:tcBorders>
          </w:tcPr>
          <w:p w:rsidR="00F51432" w:rsidRPr="00B9331D" w:rsidRDefault="001926FF" w:rsidP="00B9331D">
            <w:pPr>
              <w:jc w:val="center"/>
              <w:rPr>
                <w:rFonts w:ascii="Times New Roman" w:hAnsi="Times New Roman"/>
                <w:sz w:val="18"/>
                <w:szCs w:val="18"/>
              </w:rPr>
            </w:pPr>
            <w:r w:rsidRPr="00B9331D">
              <w:rPr>
                <w:rFonts w:ascii="Times New Roman" w:hAnsi="Times New Roman"/>
                <w:sz w:val="18"/>
                <w:szCs w:val="18"/>
              </w:rPr>
              <w:t>()</w:t>
            </w:r>
          </w:p>
        </w:tc>
        <w:tc>
          <w:tcPr>
            <w:tcW w:w="452" w:type="pct"/>
            <w:tcBorders>
              <w:top w:val="single" w:sz="4" w:space="0" w:color="auto"/>
              <w:left w:val="single" w:sz="4" w:space="0" w:color="auto"/>
              <w:bottom w:val="single" w:sz="4" w:space="0" w:color="auto"/>
              <w:right w:val="single" w:sz="4" w:space="0" w:color="auto"/>
            </w:tcBorders>
          </w:tcPr>
          <w:p w:rsidR="00F51432" w:rsidRPr="00B9331D" w:rsidRDefault="00F51432" w:rsidP="00B9331D">
            <w:pPr>
              <w:jc w:val="center"/>
              <w:rPr>
                <w:rFonts w:ascii="Times New Roman" w:hAnsi="Times New Roman"/>
                <w:sz w:val="18"/>
                <w:szCs w:val="18"/>
              </w:rPr>
            </w:pPr>
            <w:r w:rsidRPr="00B9331D">
              <w:rPr>
                <w:rFonts w:ascii="Times New Roman" w:hAnsi="Times New Roman"/>
                <w:sz w:val="18"/>
                <w:szCs w:val="18"/>
              </w:rPr>
              <w:t>()</w:t>
            </w:r>
          </w:p>
        </w:tc>
        <w:tc>
          <w:tcPr>
            <w:tcW w:w="450" w:type="pct"/>
            <w:tcBorders>
              <w:top w:val="single" w:sz="4" w:space="0" w:color="auto"/>
              <w:left w:val="single" w:sz="4" w:space="0" w:color="auto"/>
              <w:bottom w:val="single" w:sz="4" w:space="0" w:color="auto"/>
              <w:right w:val="single" w:sz="4" w:space="0" w:color="auto"/>
            </w:tcBorders>
          </w:tcPr>
          <w:p w:rsidR="00F51432" w:rsidRPr="00B9331D" w:rsidRDefault="00F51432" w:rsidP="00B9331D">
            <w:pPr>
              <w:jc w:val="center"/>
              <w:rPr>
                <w:rFonts w:ascii="Times New Roman" w:hAnsi="Times New Roman"/>
                <w:sz w:val="18"/>
                <w:szCs w:val="18"/>
              </w:rPr>
            </w:pPr>
            <w:r w:rsidRPr="00B9331D">
              <w:rPr>
                <w:rFonts w:ascii="Times New Roman" w:hAnsi="Times New Roman"/>
                <w:sz w:val="18"/>
                <w:szCs w:val="18"/>
              </w:rPr>
              <w:t>()</w:t>
            </w:r>
          </w:p>
        </w:tc>
        <w:tc>
          <w:tcPr>
            <w:tcW w:w="572" w:type="pct"/>
            <w:tcBorders>
              <w:top w:val="single" w:sz="4" w:space="0" w:color="auto"/>
              <w:left w:val="single" w:sz="4" w:space="0" w:color="auto"/>
              <w:bottom w:val="single" w:sz="4" w:space="0" w:color="auto"/>
              <w:right w:val="single" w:sz="4" w:space="0" w:color="auto"/>
            </w:tcBorders>
          </w:tcPr>
          <w:p w:rsidR="00F51432" w:rsidRPr="00B9331D" w:rsidRDefault="00F51432" w:rsidP="00B9331D">
            <w:pPr>
              <w:jc w:val="center"/>
              <w:rPr>
                <w:rFonts w:ascii="Times New Roman" w:hAnsi="Times New Roman"/>
                <w:sz w:val="18"/>
                <w:szCs w:val="18"/>
              </w:rPr>
            </w:pPr>
            <w:r w:rsidRPr="00B9331D">
              <w:rPr>
                <w:rFonts w:ascii="Times New Roman" w:hAnsi="Times New Roman"/>
                <w:sz w:val="18"/>
                <w:szCs w:val="18"/>
              </w:rPr>
              <w:t>()</w:t>
            </w:r>
          </w:p>
        </w:tc>
      </w:tr>
      <w:tr w:rsidR="00F51432" w:rsidRPr="00B9331D" w:rsidTr="001926FF">
        <w:trPr>
          <w:trHeight w:val="1023"/>
        </w:trPr>
        <w:tc>
          <w:tcPr>
            <w:tcW w:w="180" w:type="pct"/>
            <w:tcBorders>
              <w:top w:val="single" w:sz="4" w:space="0" w:color="auto"/>
              <w:left w:val="single" w:sz="4" w:space="0" w:color="auto"/>
              <w:bottom w:val="single" w:sz="4" w:space="0" w:color="auto"/>
              <w:right w:val="single" w:sz="4" w:space="0" w:color="auto"/>
            </w:tcBorders>
          </w:tcPr>
          <w:p w:rsidR="00F51432" w:rsidRPr="00B9331D" w:rsidRDefault="00F51432" w:rsidP="00B9331D">
            <w:pPr>
              <w:rPr>
                <w:rFonts w:ascii="Times New Roman" w:hAnsi="Times New Roman"/>
                <w:sz w:val="18"/>
                <w:szCs w:val="18"/>
              </w:rPr>
            </w:pPr>
            <w:r w:rsidRPr="00B9331D">
              <w:rPr>
                <w:rFonts w:ascii="Times New Roman" w:hAnsi="Times New Roman"/>
                <w:sz w:val="18"/>
                <w:szCs w:val="18"/>
              </w:rPr>
              <w:t>No</w:t>
            </w:r>
          </w:p>
        </w:tc>
        <w:tc>
          <w:tcPr>
            <w:tcW w:w="1685" w:type="pct"/>
            <w:tcBorders>
              <w:top w:val="single" w:sz="4" w:space="0" w:color="auto"/>
              <w:left w:val="single" w:sz="4" w:space="0" w:color="auto"/>
              <w:bottom w:val="single" w:sz="4" w:space="0" w:color="auto"/>
              <w:right w:val="single" w:sz="4" w:space="0" w:color="auto"/>
            </w:tcBorders>
          </w:tcPr>
          <w:p w:rsidR="00F51432" w:rsidRPr="00B9331D" w:rsidRDefault="00F51432" w:rsidP="00B9331D">
            <w:pPr>
              <w:rPr>
                <w:rFonts w:ascii="Times New Roman" w:hAnsi="Times New Roman"/>
                <w:sz w:val="18"/>
                <w:szCs w:val="18"/>
              </w:rPr>
            </w:pPr>
            <w:r w:rsidRPr="00B9331D">
              <w:rPr>
                <w:rFonts w:ascii="Times New Roman" w:hAnsi="Times New Roman"/>
                <w:sz w:val="18"/>
                <w:szCs w:val="18"/>
              </w:rPr>
              <w:t xml:space="preserve">Name </w:t>
            </w:r>
          </w:p>
          <w:p w:rsidR="00F51432" w:rsidRPr="00B9331D" w:rsidRDefault="00F51432" w:rsidP="00B9331D">
            <w:pPr>
              <w:rPr>
                <w:rFonts w:ascii="Times New Roman" w:hAnsi="Times New Roman"/>
                <w:sz w:val="18"/>
                <w:szCs w:val="18"/>
              </w:rPr>
            </w:pPr>
            <w:r w:rsidRPr="00B9331D">
              <w:rPr>
                <w:rFonts w:ascii="Times New Roman" w:hAnsi="Times New Roman"/>
                <w:sz w:val="18"/>
                <w:szCs w:val="18"/>
              </w:rPr>
              <w:t>[Surname + First Name]</w:t>
            </w:r>
          </w:p>
        </w:tc>
        <w:tc>
          <w:tcPr>
            <w:tcW w:w="216" w:type="pct"/>
            <w:tcBorders>
              <w:top w:val="single" w:sz="4" w:space="0" w:color="auto"/>
              <w:left w:val="single" w:sz="4" w:space="0" w:color="auto"/>
              <w:bottom w:val="single" w:sz="4" w:space="0" w:color="auto"/>
              <w:right w:val="single" w:sz="4" w:space="0" w:color="auto"/>
            </w:tcBorders>
          </w:tcPr>
          <w:p w:rsidR="00F51432" w:rsidRPr="00B9331D" w:rsidRDefault="00F51432" w:rsidP="00B9331D">
            <w:pPr>
              <w:rPr>
                <w:rFonts w:ascii="Times New Roman" w:hAnsi="Times New Roman"/>
                <w:sz w:val="18"/>
                <w:szCs w:val="18"/>
              </w:rPr>
            </w:pPr>
            <w:r w:rsidRPr="00B9331D">
              <w:rPr>
                <w:rFonts w:ascii="Times New Roman" w:hAnsi="Times New Roman"/>
                <w:sz w:val="18"/>
                <w:szCs w:val="18"/>
              </w:rPr>
              <w:t>Sex</w:t>
            </w:r>
          </w:p>
          <w:p w:rsidR="00F51432" w:rsidRPr="00B9331D" w:rsidRDefault="00F51432" w:rsidP="00B9331D">
            <w:pPr>
              <w:rPr>
                <w:rFonts w:ascii="Times New Roman" w:hAnsi="Times New Roman"/>
                <w:sz w:val="18"/>
                <w:szCs w:val="18"/>
              </w:rPr>
            </w:pPr>
            <w:r w:rsidRPr="00B9331D">
              <w:rPr>
                <w:rFonts w:ascii="Times New Roman" w:hAnsi="Times New Roman"/>
                <w:sz w:val="18"/>
                <w:szCs w:val="18"/>
              </w:rPr>
              <w:t>1=M</w:t>
            </w:r>
          </w:p>
          <w:p w:rsidR="00F51432" w:rsidRPr="00B9331D" w:rsidRDefault="00F51432" w:rsidP="00B9331D">
            <w:pPr>
              <w:rPr>
                <w:rFonts w:ascii="Times New Roman" w:hAnsi="Times New Roman"/>
                <w:sz w:val="18"/>
                <w:szCs w:val="18"/>
              </w:rPr>
            </w:pPr>
            <w:r w:rsidRPr="00B9331D">
              <w:rPr>
                <w:rFonts w:ascii="Times New Roman" w:hAnsi="Times New Roman"/>
                <w:sz w:val="18"/>
                <w:szCs w:val="18"/>
              </w:rPr>
              <w:t>2=F</w:t>
            </w:r>
          </w:p>
        </w:tc>
        <w:tc>
          <w:tcPr>
            <w:tcW w:w="512" w:type="pct"/>
            <w:tcBorders>
              <w:top w:val="single" w:sz="4" w:space="0" w:color="auto"/>
              <w:left w:val="single" w:sz="4" w:space="0" w:color="auto"/>
              <w:bottom w:val="single" w:sz="4" w:space="0" w:color="auto"/>
              <w:right w:val="single" w:sz="4" w:space="0" w:color="auto"/>
            </w:tcBorders>
          </w:tcPr>
          <w:p w:rsidR="00F51432" w:rsidRPr="00B9331D" w:rsidRDefault="00F51432" w:rsidP="00B9331D">
            <w:pPr>
              <w:rPr>
                <w:rFonts w:ascii="Times New Roman" w:hAnsi="Times New Roman"/>
                <w:sz w:val="18"/>
                <w:szCs w:val="18"/>
              </w:rPr>
            </w:pPr>
            <w:r w:rsidRPr="00B9331D">
              <w:rPr>
                <w:rFonts w:ascii="Times New Roman" w:hAnsi="Times New Roman"/>
                <w:sz w:val="18"/>
                <w:szCs w:val="18"/>
              </w:rPr>
              <w:t xml:space="preserve">Is [ ] from your or another owners’ family </w:t>
            </w:r>
          </w:p>
          <w:p w:rsidR="00F51432" w:rsidRPr="00B9331D" w:rsidRDefault="00F51432" w:rsidP="00B9331D">
            <w:pPr>
              <w:rPr>
                <w:rFonts w:ascii="Times New Roman" w:hAnsi="Times New Roman"/>
                <w:sz w:val="18"/>
                <w:szCs w:val="18"/>
              </w:rPr>
            </w:pPr>
            <w:r w:rsidRPr="00B9331D">
              <w:rPr>
                <w:rFonts w:ascii="Times New Roman" w:hAnsi="Times New Roman"/>
                <w:sz w:val="18"/>
                <w:szCs w:val="18"/>
              </w:rPr>
              <w:t>1= Yes</w:t>
            </w:r>
          </w:p>
          <w:p w:rsidR="00F51432" w:rsidRPr="00B9331D" w:rsidRDefault="00F51432" w:rsidP="00B9331D">
            <w:pPr>
              <w:rPr>
                <w:rFonts w:ascii="Times New Roman" w:hAnsi="Times New Roman"/>
                <w:sz w:val="18"/>
                <w:szCs w:val="18"/>
              </w:rPr>
            </w:pPr>
            <w:r w:rsidRPr="00B9331D">
              <w:rPr>
                <w:rFonts w:ascii="Times New Roman" w:hAnsi="Times New Roman"/>
                <w:sz w:val="18"/>
                <w:szCs w:val="18"/>
              </w:rPr>
              <w:t>2= No</w:t>
            </w:r>
          </w:p>
        </w:tc>
        <w:tc>
          <w:tcPr>
            <w:tcW w:w="481" w:type="pct"/>
            <w:tcBorders>
              <w:top w:val="single" w:sz="4" w:space="0" w:color="auto"/>
              <w:left w:val="single" w:sz="4" w:space="0" w:color="auto"/>
              <w:bottom w:val="single" w:sz="4" w:space="0" w:color="auto"/>
              <w:right w:val="single" w:sz="4" w:space="0" w:color="auto"/>
            </w:tcBorders>
          </w:tcPr>
          <w:p w:rsidR="00F51432" w:rsidRPr="00B9331D" w:rsidRDefault="00F51432" w:rsidP="00B9331D">
            <w:pPr>
              <w:rPr>
                <w:rFonts w:ascii="Times New Roman" w:hAnsi="Times New Roman"/>
                <w:sz w:val="18"/>
                <w:szCs w:val="18"/>
              </w:rPr>
            </w:pPr>
            <w:r w:rsidRPr="00B9331D">
              <w:rPr>
                <w:rFonts w:ascii="Times New Roman" w:hAnsi="Times New Roman"/>
                <w:sz w:val="18"/>
                <w:szCs w:val="18"/>
              </w:rPr>
              <w:t>Is [ ] paid or unpaid?</w:t>
            </w:r>
          </w:p>
          <w:p w:rsidR="00F51432" w:rsidRPr="00B9331D" w:rsidRDefault="00F51432" w:rsidP="00B9331D">
            <w:pPr>
              <w:rPr>
                <w:rFonts w:ascii="Times New Roman" w:hAnsi="Times New Roman"/>
                <w:sz w:val="18"/>
                <w:szCs w:val="18"/>
              </w:rPr>
            </w:pPr>
            <w:r w:rsidRPr="00B9331D">
              <w:rPr>
                <w:rFonts w:ascii="Times New Roman" w:hAnsi="Times New Roman"/>
                <w:sz w:val="18"/>
                <w:szCs w:val="18"/>
              </w:rPr>
              <w:t>1= Paid</w:t>
            </w:r>
          </w:p>
          <w:p w:rsidR="00F51432" w:rsidRPr="00B9331D" w:rsidRDefault="00F51432" w:rsidP="00B9331D">
            <w:pPr>
              <w:rPr>
                <w:rFonts w:ascii="Times New Roman" w:hAnsi="Times New Roman"/>
                <w:sz w:val="18"/>
                <w:szCs w:val="18"/>
              </w:rPr>
            </w:pPr>
            <w:r w:rsidRPr="00B9331D">
              <w:rPr>
                <w:rFonts w:ascii="Times New Roman" w:hAnsi="Times New Roman"/>
                <w:sz w:val="18"/>
                <w:szCs w:val="18"/>
              </w:rPr>
              <w:t>2 = Unpaid</w:t>
            </w:r>
          </w:p>
        </w:tc>
        <w:tc>
          <w:tcPr>
            <w:tcW w:w="452" w:type="pct"/>
            <w:tcBorders>
              <w:top w:val="single" w:sz="4" w:space="0" w:color="auto"/>
              <w:left w:val="single" w:sz="4" w:space="0" w:color="auto"/>
              <w:bottom w:val="single" w:sz="4" w:space="0" w:color="auto"/>
              <w:right w:val="single" w:sz="4" w:space="0" w:color="auto"/>
            </w:tcBorders>
          </w:tcPr>
          <w:p w:rsidR="00F51432" w:rsidRPr="00B9331D" w:rsidRDefault="00F51432" w:rsidP="00B9331D">
            <w:pPr>
              <w:rPr>
                <w:rFonts w:ascii="Times New Roman" w:hAnsi="Times New Roman"/>
                <w:sz w:val="18"/>
                <w:szCs w:val="18"/>
              </w:rPr>
            </w:pPr>
            <w:r w:rsidRPr="00B9331D">
              <w:rPr>
                <w:rFonts w:ascii="Times New Roman" w:hAnsi="Times New Roman"/>
                <w:sz w:val="18"/>
                <w:szCs w:val="18"/>
              </w:rPr>
              <w:t xml:space="preserve">Is [ ] full-time </w:t>
            </w:r>
            <w:proofErr w:type="spellStart"/>
            <w:r w:rsidRPr="00B9331D">
              <w:rPr>
                <w:rFonts w:ascii="Times New Roman" w:hAnsi="Times New Roman"/>
                <w:sz w:val="18"/>
                <w:szCs w:val="18"/>
              </w:rPr>
              <w:t>of</w:t>
            </w:r>
            <w:proofErr w:type="spellEnd"/>
            <w:r w:rsidRPr="00B9331D">
              <w:rPr>
                <w:rFonts w:ascii="Times New Roman" w:hAnsi="Times New Roman"/>
                <w:sz w:val="18"/>
                <w:szCs w:val="18"/>
              </w:rPr>
              <w:t xml:space="preserve"> part-time?</w:t>
            </w:r>
          </w:p>
          <w:p w:rsidR="00F51432" w:rsidRPr="00B9331D" w:rsidRDefault="00F51432" w:rsidP="00B9331D">
            <w:pPr>
              <w:rPr>
                <w:rFonts w:ascii="Times New Roman" w:hAnsi="Times New Roman"/>
                <w:sz w:val="18"/>
                <w:szCs w:val="18"/>
              </w:rPr>
            </w:pPr>
            <w:r w:rsidRPr="00B9331D">
              <w:rPr>
                <w:rFonts w:ascii="Times New Roman" w:hAnsi="Times New Roman"/>
                <w:sz w:val="18"/>
                <w:szCs w:val="18"/>
              </w:rPr>
              <w:t>1 = Full time</w:t>
            </w:r>
          </w:p>
          <w:p w:rsidR="00F51432" w:rsidRPr="00B9331D" w:rsidRDefault="00F51432" w:rsidP="00B9331D">
            <w:pPr>
              <w:rPr>
                <w:rFonts w:ascii="Times New Roman" w:hAnsi="Times New Roman"/>
                <w:sz w:val="18"/>
                <w:szCs w:val="18"/>
              </w:rPr>
            </w:pPr>
            <w:r w:rsidRPr="00B9331D">
              <w:rPr>
                <w:rFonts w:ascii="Times New Roman" w:hAnsi="Times New Roman"/>
                <w:sz w:val="18"/>
                <w:szCs w:val="18"/>
              </w:rPr>
              <w:t>2 = Part time</w:t>
            </w:r>
          </w:p>
        </w:tc>
        <w:tc>
          <w:tcPr>
            <w:tcW w:w="452" w:type="pct"/>
            <w:tcBorders>
              <w:top w:val="single" w:sz="4" w:space="0" w:color="auto"/>
              <w:left w:val="single" w:sz="4" w:space="0" w:color="auto"/>
              <w:bottom w:val="single" w:sz="4" w:space="0" w:color="auto"/>
              <w:right w:val="single" w:sz="4" w:space="0" w:color="auto"/>
            </w:tcBorders>
          </w:tcPr>
          <w:p w:rsidR="00F51432" w:rsidRPr="00B9331D" w:rsidRDefault="00F51432" w:rsidP="00B9331D">
            <w:pPr>
              <w:rPr>
                <w:rFonts w:ascii="Times New Roman" w:hAnsi="Times New Roman"/>
                <w:sz w:val="18"/>
                <w:szCs w:val="18"/>
              </w:rPr>
            </w:pPr>
            <w:r w:rsidRPr="00B9331D">
              <w:rPr>
                <w:rFonts w:ascii="Times New Roman" w:hAnsi="Times New Roman"/>
                <w:sz w:val="18"/>
                <w:szCs w:val="18"/>
              </w:rPr>
              <w:t xml:space="preserve">How many hours in a </w:t>
            </w:r>
            <w:r w:rsidR="0011439B" w:rsidRPr="00B9331D">
              <w:rPr>
                <w:rFonts w:ascii="Times New Roman" w:hAnsi="Times New Roman"/>
                <w:b/>
                <w:sz w:val="18"/>
                <w:szCs w:val="18"/>
              </w:rPr>
              <w:t>day</w:t>
            </w:r>
            <w:r w:rsidRPr="00B9331D">
              <w:rPr>
                <w:rFonts w:ascii="Times New Roman" w:hAnsi="Times New Roman"/>
                <w:sz w:val="18"/>
                <w:szCs w:val="18"/>
              </w:rPr>
              <w:t xml:space="preserve"> does [ ] typically work?</w:t>
            </w:r>
          </w:p>
        </w:tc>
        <w:tc>
          <w:tcPr>
            <w:tcW w:w="450" w:type="pct"/>
            <w:tcBorders>
              <w:top w:val="single" w:sz="4" w:space="0" w:color="auto"/>
              <w:left w:val="single" w:sz="4" w:space="0" w:color="auto"/>
              <w:bottom w:val="single" w:sz="4" w:space="0" w:color="auto"/>
              <w:right w:val="single" w:sz="4" w:space="0" w:color="auto"/>
            </w:tcBorders>
          </w:tcPr>
          <w:p w:rsidR="00F51432" w:rsidRPr="00B9331D" w:rsidRDefault="00F51432" w:rsidP="00B9331D">
            <w:pPr>
              <w:rPr>
                <w:rFonts w:ascii="Times New Roman" w:hAnsi="Times New Roman"/>
                <w:sz w:val="18"/>
                <w:szCs w:val="18"/>
              </w:rPr>
            </w:pPr>
            <w:r w:rsidRPr="00B9331D">
              <w:rPr>
                <w:rFonts w:ascii="Times New Roman" w:hAnsi="Times New Roman"/>
                <w:sz w:val="18"/>
                <w:szCs w:val="18"/>
              </w:rPr>
              <w:t>How many days in the week does [ ] typically work?</w:t>
            </w:r>
          </w:p>
          <w:p w:rsidR="00F51432" w:rsidRPr="00B9331D" w:rsidRDefault="00F51432" w:rsidP="00B9331D">
            <w:pPr>
              <w:rPr>
                <w:rFonts w:ascii="Times New Roman" w:hAnsi="Times New Roman"/>
                <w:sz w:val="18"/>
                <w:szCs w:val="18"/>
              </w:rPr>
            </w:pPr>
          </w:p>
        </w:tc>
        <w:tc>
          <w:tcPr>
            <w:tcW w:w="572" w:type="pct"/>
            <w:tcBorders>
              <w:top w:val="single" w:sz="4" w:space="0" w:color="auto"/>
              <w:left w:val="single" w:sz="4" w:space="0" w:color="auto"/>
              <w:bottom w:val="single" w:sz="4" w:space="0" w:color="auto"/>
              <w:right w:val="single" w:sz="4" w:space="0" w:color="auto"/>
            </w:tcBorders>
          </w:tcPr>
          <w:p w:rsidR="00F51432" w:rsidRPr="00B9331D" w:rsidRDefault="00F51432" w:rsidP="00B9331D">
            <w:pPr>
              <w:rPr>
                <w:rFonts w:ascii="Times New Roman" w:hAnsi="Times New Roman"/>
                <w:i/>
                <w:sz w:val="18"/>
                <w:szCs w:val="18"/>
              </w:rPr>
            </w:pPr>
          </w:p>
        </w:tc>
      </w:tr>
      <w:tr w:rsidR="00F51432" w:rsidRPr="00B9331D" w:rsidTr="00A81875">
        <w:trPr>
          <w:trHeight w:hRule="exact" w:val="374"/>
        </w:trPr>
        <w:tc>
          <w:tcPr>
            <w:tcW w:w="180" w:type="pct"/>
            <w:tcBorders>
              <w:top w:val="single" w:sz="4" w:space="0" w:color="auto"/>
              <w:left w:val="single" w:sz="4" w:space="0" w:color="auto"/>
              <w:bottom w:val="single" w:sz="4" w:space="0" w:color="auto"/>
              <w:right w:val="single" w:sz="4" w:space="0" w:color="auto"/>
            </w:tcBorders>
          </w:tcPr>
          <w:p w:rsidR="00F51432" w:rsidRPr="00B9331D" w:rsidRDefault="00AE728A" w:rsidP="00B9331D">
            <w:pPr>
              <w:rPr>
                <w:rFonts w:ascii="Times New Roman" w:hAnsi="Times New Roman"/>
                <w:sz w:val="20"/>
                <w:szCs w:val="20"/>
              </w:rPr>
            </w:pPr>
            <w:r w:rsidRPr="00B9331D">
              <w:rPr>
                <w:rFonts w:ascii="Times New Roman" w:hAnsi="Times New Roman"/>
                <w:sz w:val="20"/>
                <w:szCs w:val="20"/>
              </w:rPr>
              <w:t>1</w:t>
            </w:r>
          </w:p>
        </w:tc>
        <w:tc>
          <w:tcPr>
            <w:tcW w:w="1685" w:type="pct"/>
            <w:tcBorders>
              <w:top w:val="single" w:sz="4" w:space="0" w:color="auto"/>
              <w:left w:val="single" w:sz="4" w:space="0" w:color="auto"/>
              <w:bottom w:val="single" w:sz="4" w:space="0" w:color="auto"/>
              <w:right w:val="single" w:sz="4" w:space="0" w:color="auto"/>
            </w:tcBorders>
          </w:tcPr>
          <w:p w:rsidR="00F51432" w:rsidRPr="00B9331D" w:rsidRDefault="00F51432" w:rsidP="00B9331D">
            <w:pPr>
              <w:rPr>
                <w:rFonts w:ascii="Times New Roman" w:hAnsi="Times New Roman"/>
                <w:sz w:val="20"/>
                <w:szCs w:val="20"/>
              </w:rPr>
            </w:pPr>
          </w:p>
        </w:tc>
        <w:tc>
          <w:tcPr>
            <w:tcW w:w="216" w:type="pct"/>
            <w:tcBorders>
              <w:top w:val="single" w:sz="4" w:space="0" w:color="auto"/>
              <w:left w:val="single" w:sz="4" w:space="0" w:color="auto"/>
              <w:bottom w:val="single" w:sz="4" w:space="0" w:color="auto"/>
              <w:right w:val="single" w:sz="4" w:space="0" w:color="auto"/>
            </w:tcBorders>
          </w:tcPr>
          <w:p w:rsidR="00F51432" w:rsidRPr="00B9331D" w:rsidRDefault="00F51432" w:rsidP="00B9331D">
            <w:pPr>
              <w:rPr>
                <w:rFonts w:ascii="Times New Roman" w:hAnsi="Times New Roman"/>
                <w:sz w:val="20"/>
                <w:szCs w:val="20"/>
              </w:rPr>
            </w:pPr>
          </w:p>
        </w:tc>
        <w:tc>
          <w:tcPr>
            <w:tcW w:w="512" w:type="pct"/>
            <w:tcBorders>
              <w:top w:val="single" w:sz="4" w:space="0" w:color="auto"/>
              <w:left w:val="single" w:sz="4" w:space="0" w:color="auto"/>
              <w:bottom w:val="single" w:sz="4" w:space="0" w:color="auto"/>
              <w:right w:val="single" w:sz="4" w:space="0" w:color="auto"/>
            </w:tcBorders>
          </w:tcPr>
          <w:p w:rsidR="00F51432" w:rsidRPr="00B9331D" w:rsidRDefault="00F51432" w:rsidP="00B9331D">
            <w:pPr>
              <w:rPr>
                <w:rFonts w:ascii="Times New Roman" w:hAnsi="Times New Roman"/>
                <w:sz w:val="20"/>
                <w:szCs w:val="20"/>
              </w:rPr>
            </w:pPr>
          </w:p>
        </w:tc>
        <w:tc>
          <w:tcPr>
            <w:tcW w:w="481" w:type="pct"/>
            <w:tcBorders>
              <w:top w:val="single" w:sz="4" w:space="0" w:color="auto"/>
              <w:left w:val="single" w:sz="4" w:space="0" w:color="auto"/>
              <w:bottom w:val="single" w:sz="4" w:space="0" w:color="auto"/>
              <w:right w:val="single" w:sz="4" w:space="0" w:color="auto"/>
            </w:tcBorders>
          </w:tcPr>
          <w:p w:rsidR="00F51432" w:rsidRPr="00B9331D" w:rsidRDefault="00F51432" w:rsidP="00B9331D">
            <w:pPr>
              <w:rPr>
                <w:rFonts w:ascii="Times New Roman" w:hAnsi="Times New Roman"/>
                <w:sz w:val="20"/>
                <w:szCs w:val="20"/>
              </w:rPr>
            </w:pPr>
          </w:p>
        </w:tc>
        <w:tc>
          <w:tcPr>
            <w:tcW w:w="452" w:type="pct"/>
            <w:tcBorders>
              <w:top w:val="single" w:sz="4" w:space="0" w:color="auto"/>
              <w:left w:val="single" w:sz="4" w:space="0" w:color="auto"/>
              <w:bottom w:val="single" w:sz="4" w:space="0" w:color="auto"/>
              <w:right w:val="single" w:sz="4" w:space="0" w:color="auto"/>
            </w:tcBorders>
          </w:tcPr>
          <w:p w:rsidR="00F51432" w:rsidRPr="00B9331D" w:rsidRDefault="00F51432" w:rsidP="00B9331D">
            <w:pPr>
              <w:rPr>
                <w:rFonts w:ascii="Times New Roman" w:hAnsi="Times New Roman"/>
                <w:sz w:val="20"/>
                <w:szCs w:val="20"/>
              </w:rPr>
            </w:pPr>
          </w:p>
        </w:tc>
        <w:tc>
          <w:tcPr>
            <w:tcW w:w="452" w:type="pct"/>
            <w:tcBorders>
              <w:top w:val="single" w:sz="4" w:space="0" w:color="auto"/>
              <w:left w:val="single" w:sz="4" w:space="0" w:color="auto"/>
              <w:bottom w:val="single" w:sz="4" w:space="0" w:color="auto"/>
              <w:right w:val="single" w:sz="4" w:space="0" w:color="auto"/>
            </w:tcBorders>
          </w:tcPr>
          <w:p w:rsidR="00F51432" w:rsidRPr="00B9331D" w:rsidRDefault="00C61955" w:rsidP="00B9331D">
            <w:pPr>
              <w:jc w:val="right"/>
              <w:rPr>
                <w:rFonts w:ascii="Times New Roman" w:hAnsi="Times New Roman"/>
                <w:sz w:val="20"/>
                <w:szCs w:val="20"/>
              </w:rPr>
            </w:pPr>
            <w:r w:rsidRPr="00B9331D">
              <w:rPr>
                <w:rFonts w:ascii="Times New Roman" w:hAnsi="Times New Roman"/>
                <w:sz w:val="14"/>
                <w:szCs w:val="20"/>
              </w:rPr>
              <w:t>hrs</w:t>
            </w:r>
          </w:p>
        </w:tc>
        <w:tc>
          <w:tcPr>
            <w:tcW w:w="450" w:type="pct"/>
            <w:tcBorders>
              <w:top w:val="single" w:sz="4" w:space="0" w:color="auto"/>
              <w:left w:val="single" w:sz="4" w:space="0" w:color="auto"/>
              <w:bottom w:val="single" w:sz="4" w:space="0" w:color="auto"/>
              <w:right w:val="single" w:sz="4" w:space="0" w:color="auto"/>
            </w:tcBorders>
          </w:tcPr>
          <w:p w:rsidR="00F51432" w:rsidRPr="00B9331D" w:rsidRDefault="00C61955" w:rsidP="00B9331D">
            <w:pPr>
              <w:jc w:val="right"/>
              <w:rPr>
                <w:rFonts w:ascii="Times New Roman" w:hAnsi="Times New Roman"/>
                <w:sz w:val="20"/>
                <w:szCs w:val="20"/>
              </w:rPr>
            </w:pPr>
            <w:r w:rsidRPr="00B9331D">
              <w:rPr>
                <w:rFonts w:ascii="Times New Roman" w:hAnsi="Times New Roman"/>
                <w:sz w:val="14"/>
                <w:szCs w:val="20"/>
              </w:rPr>
              <w:t>days</w:t>
            </w:r>
          </w:p>
        </w:tc>
        <w:tc>
          <w:tcPr>
            <w:tcW w:w="572" w:type="pct"/>
            <w:tcBorders>
              <w:top w:val="single" w:sz="4" w:space="0" w:color="auto"/>
              <w:left w:val="single" w:sz="4" w:space="0" w:color="auto"/>
              <w:bottom w:val="single" w:sz="4" w:space="0" w:color="auto"/>
              <w:right w:val="single" w:sz="4" w:space="0" w:color="auto"/>
            </w:tcBorders>
          </w:tcPr>
          <w:p w:rsidR="00F51432" w:rsidRPr="00B9331D" w:rsidRDefault="00F51432" w:rsidP="00B9331D">
            <w:pPr>
              <w:rPr>
                <w:rFonts w:ascii="Times New Roman" w:hAnsi="Times New Roman"/>
                <w:sz w:val="20"/>
                <w:szCs w:val="20"/>
              </w:rPr>
            </w:pPr>
          </w:p>
        </w:tc>
      </w:tr>
      <w:tr w:rsidR="00C61955" w:rsidRPr="00B9331D" w:rsidTr="00A81875">
        <w:trPr>
          <w:trHeight w:hRule="exact" w:val="374"/>
        </w:trPr>
        <w:tc>
          <w:tcPr>
            <w:tcW w:w="180"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r w:rsidRPr="00B9331D">
              <w:rPr>
                <w:rFonts w:ascii="Times New Roman" w:hAnsi="Times New Roman"/>
                <w:sz w:val="20"/>
                <w:szCs w:val="20"/>
              </w:rPr>
              <w:t>2</w:t>
            </w:r>
          </w:p>
        </w:tc>
        <w:tc>
          <w:tcPr>
            <w:tcW w:w="1685"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216"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51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481"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45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45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jc w:val="right"/>
            </w:pPr>
            <w:r w:rsidRPr="00B9331D">
              <w:rPr>
                <w:rFonts w:ascii="Times New Roman" w:hAnsi="Times New Roman"/>
                <w:sz w:val="14"/>
                <w:szCs w:val="20"/>
              </w:rPr>
              <w:t>hrs</w:t>
            </w:r>
          </w:p>
        </w:tc>
        <w:tc>
          <w:tcPr>
            <w:tcW w:w="450"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jc w:val="right"/>
            </w:pPr>
            <w:r w:rsidRPr="00B9331D">
              <w:rPr>
                <w:rFonts w:ascii="Times New Roman" w:hAnsi="Times New Roman"/>
                <w:sz w:val="14"/>
                <w:szCs w:val="20"/>
              </w:rPr>
              <w:t>days</w:t>
            </w:r>
          </w:p>
        </w:tc>
        <w:tc>
          <w:tcPr>
            <w:tcW w:w="57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r>
      <w:tr w:rsidR="00C61955" w:rsidRPr="00B9331D" w:rsidTr="00A81875">
        <w:trPr>
          <w:trHeight w:hRule="exact" w:val="374"/>
        </w:trPr>
        <w:tc>
          <w:tcPr>
            <w:tcW w:w="180"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r w:rsidRPr="00B9331D">
              <w:rPr>
                <w:rFonts w:ascii="Times New Roman" w:hAnsi="Times New Roman"/>
                <w:sz w:val="20"/>
                <w:szCs w:val="20"/>
              </w:rPr>
              <w:t>3</w:t>
            </w:r>
          </w:p>
        </w:tc>
        <w:tc>
          <w:tcPr>
            <w:tcW w:w="1685"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216"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51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481"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45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45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jc w:val="right"/>
            </w:pPr>
            <w:r w:rsidRPr="00B9331D">
              <w:rPr>
                <w:rFonts w:ascii="Times New Roman" w:hAnsi="Times New Roman"/>
                <w:sz w:val="14"/>
                <w:szCs w:val="20"/>
              </w:rPr>
              <w:t>hrs</w:t>
            </w:r>
          </w:p>
        </w:tc>
        <w:tc>
          <w:tcPr>
            <w:tcW w:w="450"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jc w:val="right"/>
            </w:pPr>
            <w:r w:rsidRPr="00B9331D">
              <w:rPr>
                <w:rFonts w:ascii="Times New Roman" w:hAnsi="Times New Roman"/>
                <w:sz w:val="14"/>
                <w:szCs w:val="20"/>
              </w:rPr>
              <w:t>days</w:t>
            </w:r>
          </w:p>
        </w:tc>
        <w:tc>
          <w:tcPr>
            <w:tcW w:w="57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r>
      <w:tr w:rsidR="00C61955" w:rsidRPr="00B9331D" w:rsidTr="00A81875">
        <w:trPr>
          <w:trHeight w:hRule="exact" w:val="374"/>
        </w:trPr>
        <w:tc>
          <w:tcPr>
            <w:tcW w:w="180"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r w:rsidRPr="00B9331D">
              <w:rPr>
                <w:rFonts w:ascii="Times New Roman" w:hAnsi="Times New Roman"/>
                <w:sz w:val="20"/>
                <w:szCs w:val="20"/>
              </w:rPr>
              <w:t>4</w:t>
            </w:r>
          </w:p>
        </w:tc>
        <w:tc>
          <w:tcPr>
            <w:tcW w:w="1685"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216"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51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481"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45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45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jc w:val="right"/>
            </w:pPr>
            <w:r w:rsidRPr="00B9331D">
              <w:rPr>
                <w:rFonts w:ascii="Times New Roman" w:hAnsi="Times New Roman"/>
                <w:sz w:val="14"/>
                <w:szCs w:val="20"/>
              </w:rPr>
              <w:t>hrs</w:t>
            </w:r>
          </w:p>
        </w:tc>
        <w:tc>
          <w:tcPr>
            <w:tcW w:w="450"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jc w:val="right"/>
            </w:pPr>
            <w:r w:rsidRPr="00B9331D">
              <w:rPr>
                <w:rFonts w:ascii="Times New Roman" w:hAnsi="Times New Roman"/>
                <w:sz w:val="14"/>
                <w:szCs w:val="20"/>
              </w:rPr>
              <w:t>days</w:t>
            </w:r>
          </w:p>
        </w:tc>
        <w:tc>
          <w:tcPr>
            <w:tcW w:w="57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r>
      <w:tr w:rsidR="00C61955" w:rsidRPr="00B9331D" w:rsidTr="00A81875">
        <w:trPr>
          <w:trHeight w:hRule="exact" w:val="374"/>
        </w:trPr>
        <w:tc>
          <w:tcPr>
            <w:tcW w:w="180"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r w:rsidRPr="00B9331D">
              <w:rPr>
                <w:rFonts w:ascii="Times New Roman" w:hAnsi="Times New Roman"/>
                <w:sz w:val="20"/>
                <w:szCs w:val="20"/>
              </w:rPr>
              <w:t>5</w:t>
            </w:r>
          </w:p>
        </w:tc>
        <w:tc>
          <w:tcPr>
            <w:tcW w:w="1685"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216"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51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481"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45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45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jc w:val="right"/>
            </w:pPr>
            <w:r w:rsidRPr="00B9331D">
              <w:rPr>
                <w:rFonts w:ascii="Times New Roman" w:hAnsi="Times New Roman"/>
                <w:sz w:val="14"/>
                <w:szCs w:val="20"/>
              </w:rPr>
              <w:t>hrs</w:t>
            </w:r>
          </w:p>
        </w:tc>
        <w:tc>
          <w:tcPr>
            <w:tcW w:w="450"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jc w:val="right"/>
            </w:pPr>
            <w:r w:rsidRPr="00B9331D">
              <w:rPr>
                <w:rFonts w:ascii="Times New Roman" w:hAnsi="Times New Roman"/>
                <w:sz w:val="14"/>
                <w:szCs w:val="20"/>
              </w:rPr>
              <w:t>days</w:t>
            </w:r>
          </w:p>
        </w:tc>
        <w:tc>
          <w:tcPr>
            <w:tcW w:w="57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r>
      <w:tr w:rsidR="00C61955" w:rsidRPr="00B9331D" w:rsidTr="00A81875">
        <w:trPr>
          <w:trHeight w:hRule="exact" w:val="374"/>
        </w:trPr>
        <w:tc>
          <w:tcPr>
            <w:tcW w:w="180"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r w:rsidRPr="00B9331D">
              <w:rPr>
                <w:rFonts w:ascii="Times New Roman" w:hAnsi="Times New Roman"/>
                <w:sz w:val="20"/>
                <w:szCs w:val="20"/>
              </w:rPr>
              <w:t>6</w:t>
            </w:r>
          </w:p>
        </w:tc>
        <w:tc>
          <w:tcPr>
            <w:tcW w:w="1685"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216"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51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481"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45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45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jc w:val="right"/>
            </w:pPr>
            <w:r w:rsidRPr="00B9331D">
              <w:rPr>
                <w:rFonts w:ascii="Times New Roman" w:hAnsi="Times New Roman"/>
                <w:sz w:val="14"/>
                <w:szCs w:val="20"/>
              </w:rPr>
              <w:t>hrs</w:t>
            </w:r>
          </w:p>
        </w:tc>
        <w:tc>
          <w:tcPr>
            <w:tcW w:w="450"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jc w:val="right"/>
            </w:pPr>
            <w:r w:rsidRPr="00B9331D">
              <w:rPr>
                <w:rFonts w:ascii="Times New Roman" w:hAnsi="Times New Roman"/>
                <w:sz w:val="14"/>
                <w:szCs w:val="20"/>
              </w:rPr>
              <w:t>days</w:t>
            </w:r>
          </w:p>
        </w:tc>
        <w:tc>
          <w:tcPr>
            <w:tcW w:w="57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r>
      <w:tr w:rsidR="00C61955" w:rsidRPr="00B9331D" w:rsidTr="00A81875">
        <w:trPr>
          <w:trHeight w:hRule="exact" w:val="374"/>
        </w:trPr>
        <w:tc>
          <w:tcPr>
            <w:tcW w:w="180"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r w:rsidRPr="00B9331D">
              <w:rPr>
                <w:rFonts w:ascii="Times New Roman" w:hAnsi="Times New Roman"/>
                <w:sz w:val="20"/>
                <w:szCs w:val="20"/>
              </w:rPr>
              <w:t>7</w:t>
            </w:r>
          </w:p>
        </w:tc>
        <w:tc>
          <w:tcPr>
            <w:tcW w:w="1685"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216"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51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481"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45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45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jc w:val="right"/>
            </w:pPr>
            <w:r w:rsidRPr="00B9331D">
              <w:rPr>
                <w:rFonts w:ascii="Times New Roman" w:hAnsi="Times New Roman"/>
                <w:sz w:val="14"/>
                <w:szCs w:val="20"/>
              </w:rPr>
              <w:t>hrs</w:t>
            </w:r>
          </w:p>
        </w:tc>
        <w:tc>
          <w:tcPr>
            <w:tcW w:w="450"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jc w:val="right"/>
            </w:pPr>
            <w:r w:rsidRPr="00B9331D">
              <w:rPr>
                <w:rFonts w:ascii="Times New Roman" w:hAnsi="Times New Roman"/>
                <w:sz w:val="14"/>
                <w:szCs w:val="20"/>
              </w:rPr>
              <w:t>days</w:t>
            </w:r>
          </w:p>
        </w:tc>
        <w:tc>
          <w:tcPr>
            <w:tcW w:w="57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r>
      <w:tr w:rsidR="00C61955" w:rsidRPr="00B9331D" w:rsidTr="00A81875">
        <w:trPr>
          <w:trHeight w:hRule="exact" w:val="374"/>
        </w:trPr>
        <w:tc>
          <w:tcPr>
            <w:tcW w:w="180"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r w:rsidRPr="00B9331D">
              <w:rPr>
                <w:rFonts w:ascii="Times New Roman" w:hAnsi="Times New Roman"/>
                <w:sz w:val="20"/>
                <w:szCs w:val="20"/>
              </w:rPr>
              <w:t>8</w:t>
            </w:r>
          </w:p>
        </w:tc>
        <w:tc>
          <w:tcPr>
            <w:tcW w:w="1685"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216"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51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481"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45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45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jc w:val="right"/>
            </w:pPr>
            <w:r w:rsidRPr="00B9331D">
              <w:rPr>
                <w:rFonts w:ascii="Times New Roman" w:hAnsi="Times New Roman"/>
                <w:sz w:val="14"/>
                <w:szCs w:val="20"/>
              </w:rPr>
              <w:t>hrs</w:t>
            </w:r>
          </w:p>
        </w:tc>
        <w:tc>
          <w:tcPr>
            <w:tcW w:w="450"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jc w:val="right"/>
            </w:pPr>
            <w:r w:rsidRPr="00B9331D">
              <w:rPr>
                <w:rFonts w:ascii="Times New Roman" w:hAnsi="Times New Roman"/>
                <w:sz w:val="14"/>
                <w:szCs w:val="20"/>
              </w:rPr>
              <w:t>days</w:t>
            </w:r>
          </w:p>
        </w:tc>
        <w:tc>
          <w:tcPr>
            <w:tcW w:w="57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r>
      <w:tr w:rsidR="00C61955" w:rsidRPr="00B9331D" w:rsidTr="00A81875">
        <w:trPr>
          <w:trHeight w:hRule="exact" w:val="374"/>
        </w:trPr>
        <w:tc>
          <w:tcPr>
            <w:tcW w:w="180"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r w:rsidRPr="00B9331D">
              <w:rPr>
                <w:rFonts w:ascii="Times New Roman" w:hAnsi="Times New Roman"/>
                <w:sz w:val="20"/>
                <w:szCs w:val="20"/>
              </w:rPr>
              <w:t>9</w:t>
            </w:r>
          </w:p>
        </w:tc>
        <w:tc>
          <w:tcPr>
            <w:tcW w:w="1685"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216"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51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481"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45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45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jc w:val="right"/>
            </w:pPr>
            <w:r w:rsidRPr="00B9331D">
              <w:rPr>
                <w:rFonts w:ascii="Times New Roman" w:hAnsi="Times New Roman"/>
                <w:sz w:val="14"/>
                <w:szCs w:val="20"/>
              </w:rPr>
              <w:t>hrs</w:t>
            </w:r>
          </w:p>
        </w:tc>
        <w:tc>
          <w:tcPr>
            <w:tcW w:w="450"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jc w:val="right"/>
            </w:pPr>
            <w:r w:rsidRPr="00B9331D">
              <w:rPr>
                <w:rFonts w:ascii="Times New Roman" w:hAnsi="Times New Roman"/>
                <w:sz w:val="14"/>
                <w:szCs w:val="20"/>
              </w:rPr>
              <w:t>days</w:t>
            </w:r>
          </w:p>
        </w:tc>
        <w:tc>
          <w:tcPr>
            <w:tcW w:w="57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r>
      <w:tr w:rsidR="00C61955" w:rsidRPr="00B9331D" w:rsidTr="00A81875">
        <w:trPr>
          <w:trHeight w:hRule="exact" w:val="374"/>
        </w:trPr>
        <w:tc>
          <w:tcPr>
            <w:tcW w:w="180"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r w:rsidRPr="00B9331D">
              <w:rPr>
                <w:rFonts w:ascii="Times New Roman" w:hAnsi="Times New Roman"/>
                <w:sz w:val="20"/>
                <w:szCs w:val="20"/>
              </w:rPr>
              <w:t>10</w:t>
            </w:r>
          </w:p>
        </w:tc>
        <w:tc>
          <w:tcPr>
            <w:tcW w:w="1685"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216"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51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481"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45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45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jc w:val="right"/>
            </w:pPr>
            <w:r w:rsidRPr="00B9331D">
              <w:rPr>
                <w:rFonts w:ascii="Times New Roman" w:hAnsi="Times New Roman"/>
                <w:sz w:val="14"/>
                <w:szCs w:val="20"/>
              </w:rPr>
              <w:t>hrs</w:t>
            </w:r>
          </w:p>
        </w:tc>
        <w:tc>
          <w:tcPr>
            <w:tcW w:w="450"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jc w:val="right"/>
            </w:pPr>
            <w:r w:rsidRPr="00B9331D">
              <w:rPr>
                <w:rFonts w:ascii="Times New Roman" w:hAnsi="Times New Roman"/>
                <w:sz w:val="14"/>
                <w:szCs w:val="20"/>
              </w:rPr>
              <w:t>days</w:t>
            </w:r>
          </w:p>
        </w:tc>
        <w:tc>
          <w:tcPr>
            <w:tcW w:w="57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r>
      <w:tr w:rsidR="00C61955" w:rsidRPr="00B9331D" w:rsidTr="00A81875">
        <w:trPr>
          <w:trHeight w:hRule="exact" w:val="374"/>
        </w:trPr>
        <w:tc>
          <w:tcPr>
            <w:tcW w:w="180"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r w:rsidRPr="00B9331D">
              <w:rPr>
                <w:rFonts w:ascii="Times New Roman" w:hAnsi="Times New Roman"/>
                <w:sz w:val="20"/>
                <w:szCs w:val="20"/>
              </w:rPr>
              <w:t>11</w:t>
            </w:r>
          </w:p>
        </w:tc>
        <w:tc>
          <w:tcPr>
            <w:tcW w:w="1685"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216"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51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481"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45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45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jc w:val="right"/>
            </w:pPr>
            <w:r w:rsidRPr="00B9331D">
              <w:rPr>
                <w:rFonts w:ascii="Times New Roman" w:hAnsi="Times New Roman"/>
                <w:sz w:val="14"/>
                <w:szCs w:val="20"/>
              </w:rPr>
              <w:t>hrs</w:t>
            </w:r>
          </w:p>
        </w:tc>
        <w:tc>
          <w:tcPr>
            <w:tcW w:w="450"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jc w:val="right"/>
            </w:pPr>
            <w:r w:rsidRPr="00B9331D">
              <w:rPr>
                <w:rFonts w:ascii="Times New Roman" w:hAnsi="Times New Roman"/>
                <w:sz w:val="14"/>
                <w:szCs w:val="20"/>
              </w:rPr>
              <w:t>days</w:t>
            </w:r>
          </w:p>
        </w:tc>
        <w:tc>
          <w:tcPr>
            <w:tcW w:w="57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r>
      <w:tr w:rsidR="00C61955" w:rsidRPr="00B9331D" w:rsidTr="00A81875">
        <w:trPr>
          <w:trHeight w:hRule="exact" w:val="374"/>
        </w:trPr>
        <w:tc>
          <w:tcPr>
            <w:tcW w:w="180"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r w:rsidRPr="00B9331D">
              <w:rPr>
                <w:rFonts w:ascii="Times New Roman" w:hAnsi="Times New Roman"/>
                <w:sz w:val="20"/>
                <w:szCs w:val="20"/>
              </w:rPr>
              <w:t>12</w:t>
            </w:r>
          </w:p>
        </w:tc>
        <w:tc>
          <w:tcPr>
            <w:tcW w:w="1685"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216"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51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481"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45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45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jc w:val="right"/>
            </w:pPr>
            <w:r w:rsidRPr="00B9331D">
              <w:rPr>
                <w:rFonts w:ascii="Times New Roman" w:hAnsi="Times New Roman"/>
                <w:sz w:val="14"/>
                <w:szCs w:val="20"/>
              </w:rPr>
              <w:t>hrs</w:t>
            </w:r>
          </w:p>
        </w:tc>
        <w:tc>
          <w:tcPr>
            <w:tcW w:w="450"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jc w:val="right"/>
            </w:pPr>
            <w:r w:rsidRPr="00B9331D">
              <w:rPr>
                <w:rFonts w:ascii="Times New Roman" w:hAnsi="Times New Roman"/>
                <w:sz w:val="14"/>
                <w:szCs w:val="20"/>
              </w:rPr>
              <w:t>days</w:t>
            </w:r>
          </w:p>
        </w:tc>
        <w:tc>
          <w:tcPr>
            <w:tcW w:w="57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r>
      <w:tr w:rsidR="00C61955" w:rsidRPr="00B9331D" w:rsidTr="00A81875">
        <w:trPr>
          <w:trHeight w:hRule="exact" w:val="374"/>
        </w:trPr>
        <w:tc>
          <w:tcPr>
            <w:tcW w:w="180"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r w:rsidRPr="00B9331D">
              <w:rPr>
                <w:rFonts w:ascii="Times New Roman" w:hAnsi="Times New Roman"/>
                <w:sz w:val="20"/>
                <w:szCs w:val="20"/>
              </w:rPr>
              <w:t>13</w:t>
            </w:r>
          </w:p>
        </w:tc>
        <w:tc>
          <w:tcPr>
            <w:tcW w:w="1685"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216"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51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481"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45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45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jc w:val="right"/>
            </w:pPr>
            <w:r w:rsidRPr="00B9331D">
              <w:rPr>
                <w:rFonts w:ascii="Times New Roman" w:hAnsi="Times New Roman"/>
                <w:sz w:val="14"/>
                <w:szCs w:val="20"/>
              </w:rPr>
              <w:t>hrs</w:t>
            </w:r>
          </w:p>
        </w:tc>
        <w:tc>
          <w:tcPr>
            <w:tcW w:w="450"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jc w:val="right"/>
            </w:pPr>
            <w:r w:rsidRPr="00B9331D">
              <w:rPr>
                <w:rFonts w:ascii="Times New Roman" w:hAnsi="Times New Roman"/>
                <w:sz w:val="14"/>
                <w:szCs w:val="20"/>
              </w:rPr>
              <w:t>days</w:t>
            </w:r>
          </w:p>
        </w:tc>
        <w:tc>
          <w:tcPr>
            <w:tcW w:w="57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r>
      <w:tr w:rsidR="00C61955" w:rsidRPr="00B9331D" w:rsidTr="00A81875">
        <w:trPr>
          <w:trHeight w:hRule="exact" w:val="374"/>
        </w:trPr>
        <w:tc>
          <w:tcPr>
            <w:tcW w:w="180"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r w:rsidRPr="00B9331D">
              <w:rPr>
                <w:rFonts w:ascii="Times New Roman" w:hAnsi="Times New Roman"/>
                <w:sz w:val="20"/>
                <w:szCs w:val="20"/>
              </w:rPr>
              <w:t>14</w:t>
            </w:r>
          </w:p>
        </w:tc>
        <w:tc>
          <w:tcPr>
            <w:tcW w:w="1685"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216"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51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481"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noProof/>
                <w:sz w:val="20"/>
                <w:szCs w:val="20"/>
              </w:rPr>
            </w:pPr>
          </w:p>
        </w:tc>
        <w:tc>
          <w:tcPr>
            <w:tcW w:w="45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45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jc w:val="right"/>
            </w:pPr>
            <w:r w:rsidRPr="00B9331D">
              <w:rPr>
                <w:rFonts w:ascii="Times New Roman" w:hAnsi="Times New Roman"/>
                <w:sz w:val="14"/>
                <w:szCs w:val="20"/>
              </w:rPr>
              <w:t>hrs</w:t>
            </w:r>
          </w:p>
        </w:tc>
        <w:tc>
          <w:tcPr>
            <w:tcW w:w="450"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jc w:val="right"/>
            </w:pPr>
            <w:r w:rsidRPr="00B9331D">
              <w:rPr>
                <w:rFonts w:ascii="Times New Roman" w:hAnsi="Times New Roman"/>
                <w:sz w:val="14"/>
                <w:szCs w:val="20"/>
              </w:rPr>
              <w:t>days</w:t>
            </w:r>
          </w:p>
        </w:tc>
        <w:tc>
          <w:tcPr>
            <w:tcW w:w="57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r>
      <w:tr w:rsidR="00C61955" w:rsidRPr="00B9331D" w:rsidTr="00A81875">
        <w:trPr>
          <w:trHeight w:hRule="exact" w:val="374"/>
        </w:trPr>
        <w:tc>
          <w:tcPr>
            <w:tcW w:w="180"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r w:rsidRPr="00B9331D">
              <w:rPr>
                <w:rFonts w:ascii="Times New Roman" w:hAnsi="Times New Roman"/>
                <w:sz w:val="20"/>
                <w:szCs w:val="20"/>
              </w:rPr>
              <w:t>15</w:t>
            </w:r>
          </w:p>
        </w:tc>
        <w:tc>
          <w:tcPr>
            <w:tcW w:w="1685"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216"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51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481"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noProof/>
                <w:sz w:val="20"/>
                <w:szCs w:val="20"/>
              </w:rPr>
            </w:pPr>
          </w:p>
        </w:tc>
        <w:tc>
          <w:tcPr>
            <w:tcW w:w="45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45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jc w:val="right"/>
            </w:pPr>
            <w:r w:rsidRPr="00B9331D">
              <w:rPr>
                <w:rFonts w:ascii="Times New Roman" w:hAnsi="Times New Roman"/>
                <w:sz w:val="14"/>
                <w:szCs w:val="20"/>
              </w:rPr>
              <w:t>hrs</w:t>
            </w:r>
          </w:p>
        </w:tc>
        <w:tc>
          <w:tcPr>
            <w:tcW w:w="450"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jc w:val="right"/>
            </w:pPr>
            <w:r w:rsidRPr="00B9331D">
              <w:rPr>
                <w:rFonts w:ascii="Times New Roman" w:hAnsi="Times New Roman"/>
                <w:sz w:val="14"/>
                <w:szCs w:val="20"/>
              </w:rPr>
              <w:t>days</w:t>
            </w:r>
          </w:p>
        </w:tc>
        <w:tc>
          <w:tcPr>
            <w:tcW w:w="57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r>
      <w:tr w:rsidR="00C61955" w:rsidRPr="00B9331D" w:rsidTr="00A81875">
        <w:trPr>
          <w:trHeight w:hRule="exact" w:val="374"/>
        </w:trPr>
        <w:tc>
          <w:tcPr>
            <w:tcW w:w="180"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r w:rsidRPr="00B9331D">
              <w:rPr>
                <w:rFonts w:ascii="Times New Roman" w:hAnsi="Times New Roman"/>
                <w:sz w:val="20"/>
                <w:szCs w:val="20"/>
              </w:rPr>
              <w:t>16</w:t>
            </w:r>
          </w:p>
        </w:tc>
        <w:tc>
          <w:tcPr>
            <w:tcW w:w="1685"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216"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51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481"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noProof/>
                <w:sz w:val="20"/>
                <w:szCs w:val="20"/>
              </w:rPr>
            </w:pPr>
          </w:p>
        </w:tc>
        <w:tc>
          <w:tcPr>
            <w:tcW w:w="45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45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jc w:val="right"/>
            </w:pPr>
            <w:r w:rsidRPr="00B9331D">
              <w:rPr>
                <w:rFonts w:ascii="Times New Roman" w:hAnsi="Times New Roman"/>
                <w:sz w:val="14"/>
                <w:szCs w:val="20"/>
              </w:rPr>
              <w:t>hrs</w:t>
            </w:r>
          </w:p>
        </w:tc>
        <w:tc>
          <w:tcPr>
            <w:tcW w:w="450"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jc w:val="right"/>
            </w:pPr>
            <w:r w:rsidRPr="00B9331D">
              <w:rPr>
                <w:rFonts w:ascii="Times New Roman" w:hAnsi="Times New Roman"/>
                <w:sz w:val="14"/>
                <w:szCs w:val="20"/>
              </w:rPr>
              <w:t>days</w:t>
            </w:r>
          </w:p>
        </w:tc>
        <w:tc>
          <w:tcPr>
            <w:tcW w:w="57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r>
      <w:tr w:rsidR="00C61955" w:rsidRPr="00B9331D" w:rsidTr="00A81875">
        <w:trPr>
          <w:trHeight w:hRule="exact" w:val="374"/>
        </w:trPr>
        <w:tc>
          <w:tcPr>
            <w:tcW w:w="180"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r w:rsidRPr="00B9331D">
              <w:rPr>
                <w:rFonts w:ascii="Times New Roman" w:hAnsi="Times New Roman"/>
                <w:sz w:val="20"/>
                <w:szCs w:val="20"/>
              </w:rPr>
              <w:t>17</w:t>
            </w:r>
          </w:p>
        </w:tc>
        <w:tc>
          <w:tcPr>
            <w:tcW w:w="1685"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216"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51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481"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noProof/>
                <w:sz w:val="20"/>
                <w:szCs w:val="20"/>
              </w:rPr>
            </w:pPr>
          </w:p>
        </w:tc>
        <w:tc>
          <w:tcPr>
            <w:tcW w:w="45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45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jc w:val="right"/>
            </w:pPr>
            <w:r w:rsidRPr="00B9331D">
              <w:rPr>
                <w:rFonts w:ascii="Times New Roman" w:hAnsi="Times New Roman"/>
                <w:sz w:val="14"/>
                <w:szCs w:val="20"/>
              </w:rPr>
              <w:t>hrs</w:t>
            </w:r>
          </w:p>
        </w:tc>
        <w:tc>
          <w:tcPr>
            <w:tcW w:w="450"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jc w:val="right"/>
            </w:pPr>
            <w:r w:rsidRPr="00B9331D">
              <w:rPr>
                <w:rFonts w:ascii="Times New Roman" w:hAnsi="Times New Roman"/>
                <w:sz w:val="14"/>
                <w:szCs w:val="20"/>
              </w:rPr>
              <w:t>days</w:t>
            </w:r>
          </w:p>
        </w:tc>
        <w:tc>
          <w:tcPr>
            <w:tcW w:w="57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r>
      <w:tr w:rsidR="00C61955" w:rsidRPr="00B9331D" w:rsidTr="00A81875">
        <w:trPr>
          <w:trHeight w:hRule="exact" w:val="374"/>
        </w:trPr>
        <w:tc>
          <w:tcPr>
            <w:tcW w:w="180"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r w:rsidRPr="00B9331D">
              <w:rPr>
                <w:rFonts w:ascii="Times New Roman" w:hAnsi="Times New Roman"/>
                <w:sz w:val="20"/>
                <w:szCs w:val="20"/>
              </w:rPr>
              <w:t>18</w:t>
            </w:r>
          </w:p>
        </w:tc>
        <w:tc>
          <w:tcPr>
            <w:tcW w:w="1685"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216"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51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481"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noProof/>
                <w:sz w:val="20"/>
                <w:szCs w:val="20"/>
              </w:rPr>
            </w:pPr>
          </w:p>
        </w:tc>
        <w:tc>
          <w:tcPr>
            <w:tcW w:w="45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45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jc w:val="right"/>
            </w:pPr>
            <w:r w:rsidRPr="00B9331D">
              <w:rPr>
                <w:rFonts w:ascii="Times New Roman" w:hAnsi="Times New Roman"/>
                <w:sz w:val="14"/>
                <w:szCs w:val="20"/>
              </w:rPr>
              <w:t>hrs</w:t>
            </w:r>
          </w:p>
        </w:tc>
        <w:tc>
          <w:tcPr>
            <w:tcW w:w="450"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jc w:val="right"/>
            </w:pPr>
            <w:r w:rsidRPr="00B9331D">
              <w:rPr>
                <w:rFonts w:ascii="Times New Roman" w:hAnsi="Times New Roman"/>
                <w:sz w:val="14"/>
                <w:szCs w:val="20"/>
              </w:rPr>
              <w:t>days</w:t>
            </w:r>
          </w:p>
        </w:tc>
        <w:tc>
          <w:tcPr>
            <w:tcW w:w="57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r>
      <w:tr w:rsidR="00C61955" w:rsidRPr="00B9331D" w:rsidTr="00A81875">
        <w:trPr>
          <w:trHeight w:hRule="exact" w:val="374"/>
        </w:trPr>
        <w:tc>
          <w:tcPr>
            <w:tcW w:w="180"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r w:rsidRPr="00B9331D">
              <w:rPr>
                <w:rFonts w:ascii="Times New Roman" w:hAnsi="Times New Roman"/>
                <w:sz w:val="20"/>
                <w:szCs w:val="20"/>
              </w:rPr>
              <w:t>19</w:t>
            </w:r>
          </w:p>
        </w:tc>
        <w:tc>
          <w:tcPr>
            <w:tcW w:w="1685"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216"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51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481"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noProof/>
                <w:sz w:val="20"/>
                <w:szCs w:val="20"/>
              </w:rPr>
            </w:pPr>
          </w:p>
        </w:tc>
        <w:tc>
          <w:tcPr>
            <w:tcW w:w="45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45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jc w:val="right"/>
            </w:pPr>
            <w:r w:rsidRPr="00B9331D">
              <w:rPr>
                <w:rFonts w:ascii="Times New Roman" w:hAnsi="Times New Roman"/>
                <w:sz w:val="14"/>
                <w:szCs w:val="20"/>
              </w:rPr>
              <w:t>hrs</w:t>
            </w:r>
          </w:p>
        </w:tc>
        <w:tc>
          <w:tcPr>
            <w:tcW w:w="450"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jc w:val="right"/>
            </w:pPr>
            <w:r w:rsidRPr="00B9331D">
              <w:rPr>
                <w:rFonts w:ascii="Times New Roman" w:hAnsi="Times New Roman"/>
                <w:sz w:val="14"/>
                <w:szCs w:val="20"/>
              </w:rPr>
              <w:t>days</w:t>
            </w:r>
          </w:p>
        </w:tc>
        <w:tc>
          <w:tcPr>
            <w:tcW w:w="57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r>
      <w:tr w:rsidR="00C61955" w:rsidRPr="00B9331D" w:rsidTr="00A81875">
        <w:trPr>
          <w:trHeight w:hRule="exact" w:val="374"/>
        </w:trPr>
        <w:tc>
          <w:tcPr>
            <w:tcW w:w="180"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r w:rsidRPr="00B9331D">
              <w:rPr>
                <w:rFonts w:ascii="Times New Roman" w:hAnsi="Times New Roman"/>
                <w:sz w:val="20"/>
                <w:szCs w:val="20"/>
              </w:rPr>
              <w:lastRenderedPageBreak/>
              <w:t>20</w:t>
            </w:r>
          </w:p>
        </w:tc>
        <w:tc>
          <w:tcPr>
            <w:tcW w:w="1685"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216"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51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481"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noProof/>
                <w:sz w:val="20"/>
                <w:szCs w:val="20"/>
              </w:rPr>
            </w:pPr>
          </w:p>
        </w:tc>
        <w:tc>
          <w:tcPr>
            <w:tcW w:w="45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c>
          <w:tcPr>
            <w:tcW w:w="45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jc w:val="right"/>
            </w:pPr>
            <w:r w:rsidRPr="00B9331D">
              <w:rPr>
                <w:rFonts w:ascii="Times New Roman" w:hAnsi="Times New Roman"/>
                <w:sz w:val="14"/>
                <w:szCs w:val="20"/>
              </w:rPr>
              <w:t>hrs</w:t>
            </w:r>
          </w:p>
        </w:tc>
        <w:tc>
          <w:tcPr>
            <w:tcW w:w="450"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jc w:val="right"/>
            </w:pPr>
            <w:r w:rsidRPr="00B9331D">
              <w:rPr>
                <w:rFonts w:ascii="Times New Roman" w:hAnsi="Times New Roman"/>
                <w:sz w:val="14"/>
                <w:szCs w:val="20"/>
              </w:rPr>
              <w:t>days</w:t>
            </w:r>
          </w:p>
        </w:tc>
        <w:tc>
          <w:tcPr>
            <w:tcW w:w="572" w:type="pct"/>
            <w:tcBorders>
              <w:top w:val="single" w:sz="4" w:space="0" w:color="auto"/>
              <w:left w:val="single" w:sz="4" w:space="0" w:color="auto"/>
              <w:bottom w:val="single" w:sz="4" w:space="0" w:color="auto"/>
              <w:right w:val="single" w:sz="4" w:space="0" w:color="auto"/>
            </w:tcBorders>
          </w:tcPr>
          <w:p w:rsidR="00C61955" w:rsidRPr="00B9331D" w:rsidRDefault="00C61955" w:rsidP="00B9331D">
            <w:pPr>
              <w:rPr>
                <w:rFonts w:ascii="Times New Roman" w:hAnsi="Times New Roman"/>
                <w:sz w:val="20"/>
                <w:szCs w:val="20"/>
              </w:rPr>
            </w:pPr>
          </w:p>
        </w:tc>
      </w:tr>
    </w:tbl>
    <w:p w:rsidR="00AA245E" w:rsidRPr="00B9331D" w:rsidRDefault="00B01DFF" w:rsidP="00B9331D">
      <w:pPr>
        <w:pStyle w:val="Heading1"/>
        <w:numPr>
          <w:ilvl w:val="0"/>
          <w:numId w:val="0"/>
        </w:numPr>
        <w:pBdr>
          <w:top w:val="single" w:sz="4" w:space="1" w:color="auto"/>
          <w:bottom w:val="single" w:sz="4" w:space="1" w:color="auto"/>
        </w:pBdr>
        <w:jc w:val="center"/>
        <w:rPr>
          <w:rFonts w:cs="Times New Roman"/>
          <w:szCs w:val="28"/>
        </w:rPr>
      </w:pPr>
      <w:r w:rsidRPr="00B9331D">
        <w:rPr>
          <w:rFonts w:cs="Times New Roman"/>
          <w:szCs w:val="28"/>
        </w:rPr>
        <w:t>Section 6</w:t>
      </w:r>
      <w:r w:rsidR="00AA245E" w:rsidRPr="00B9331D">
        <w:rPr>
          <w:rFonts w:cs="Times New Roman"/>
          <w:szCs w:val="28"/>
        </w:rPr>
        <w:t xml:space="preserve">: Business </w:t>
      </w:r>
      <w:r w:rsidR="00FC05E2" w:rsidRPr="00B9331D">
        <w:rPr>
          <w:rFonts w:cs="Times New Roman"/>
          <w:szCs w:val="28"/>
        </w:rPr>
        <w:t>Growth</w:t>
      </w:r>
      <w:r w:rsidR="00FD03AB" w:rsidRPr="00B9331D">
        <w:rPr>
          <w:rFonts w:cs="Times New Roman"/>
          <w:szCs w:val="28"/>
        </w:rPr>
        <w:t xml:space="preserve"> (BG)</w:t>
      </w:r>
    </w:p>
    <w:p w:rsidR="00166372" w:rsidRPr="00B9331D" w:rsidRDefault="00166372" w:rsidP="00B9331D">
      <w:pPr>
        <w:rPr>
          <w:rFonts w:ascii="Times New Roman" w:hAnsi="Times New Roman"/>
          <w:b/>
          <w:bCs/>
          <w:sz w:val="20"/>
          <w:szCs w:val="20"/>
        </w:rPr>
      </w:pPr>
    </w:p>
    <w:tbl>
      <w:tblPr>
        <w:tblW w:w="5164"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10"/>
        <w:gridCol w:w="5296"/>
        <w:gridCol w:w="2475"/>
        <w:gridCol w:w="2475"/>
        <w:gridCol w:w="270"/>
        <w:gridCol w:w="2382"/>
      </w:tblGrid>
      <w:tr w:rsidR="00FC05E2" w:rsidRPr="00B9331D" w:rsidTr="009B362F">
        <w:tc>
          <w:tcPr>
            <w:tcW w:w="710" w:type="dxa"/>
            <w:shd w:val="clear" w:color="auto" w:fill="000000" w:themeFill="text1"/>
          </w:tcPr>
          <w:p w:rsidR="00FC05E2" w:rsidRPr="00B9331D" w:rsidRDefault="00FC05E2" w:rsidP="00B9331D">
            <w:pPr>
              <w:jc w:val="center"/>
              <w:rPr>
                <w:rFonts w:ascii="Times New Roman" w:hAnsi="Times New Roman"/>
                <w:b/>
              </w:rPr>
            </w:pPr>
          </w:p>
        </w:tc>
        <w:tc>
          <w:tcPr>
            <w:tcW w:w="5296" w:type="dxa"/>
            <w:shd w:val="clear" w:color="auto" w:fill="DBE5F1" w:themeFill="accent1" w:themeFillTint="33"/>
            <w:vAlign w:val="center"/>
          </w:tcPr>
          <w:p w:rsidR="00FC05E2" w:rsidRPr="00B9331D" w:rsidRDefault="00FC05E2" w:rsidP="00B9331D">
            <w:pPr>
              <w:jc w:val="center"/>
              <w:rPr>
                <w:rFonts w:ascii="Times New Roman" w:hAnsi="Times New Roman"/>
                <w:b/>
                <w:sz w:val="24"/>
                <w:szCs w:val="24"/>
              </w:rPr>
            </w:pPr>
            <w:r w:rsidRPr="00B9331D">
              <w:rPr>
                <w:rFonts w:ascii="Times New Roman" w:hAnsi="Times New Roman"/>
                <w:b/>
                <w:sz w:val="24"/>
                <w:szCs w:val="24"/>
              </w:rPr>
              <w:t>QUESTION</w:t>
            </w:r>
          </w:p>
        </w:tc>
        <w:tc>
          <w:tcPr>
            <w:tcW w:w="5220" w:type="dxa"/>
            <w:gridSpan w:val="3"/>
            <w:shd w:val="clear" w:color="auto" w:fill="DBE5F1" w:themeFill="accent1" w:themeFillTint="33"/>
            <w:vAlign w:val="center"/>
          </w:tcPr>
          <w:p w:rsidR="00FC05E2" w:rsidRPr="00B9331D" w:rsidRDefault="00FC05E2" w:rsidP="00B9331D">
            <w:pPr>
              <w:jc w:val="center"/>
              <w:rPr>
                <w:rFonts w:ascii="Times New Roman" w:hAnsi="Times New Roman"/>
                <w:b/>
                <w:sz w:val="24"/>
                <w:szCs w:val="24"/>
              </w:rPr>
            </w:pPr>
            <w:r w:rsidRPr="00B9331D">
              <w:rPr>
                <w:rFonts w:ascii="Times New Roman" w:hAnsi="Times New Roman"/>
                <w:b/>
                <w:sz w:val="24"/>
                <w:szCs w:val="24"/>
              </w:rPr>
              <w:t>CODES</w:t>
            </w:r>
          </w:p>
        </w:tc>
        <w:tc>
          <w:tcPr>
            <w:tcW w:w="2382" w:type="dxa"/>
            <w:shd w:val="clear" w:color="auto" w:fill="F2DBDB" w:themeFill="accent2" w:themeFillTint="33"/>
            <w:vAlign w:val="center"/>
          </w:tcPr>
          <w:p w:rsidR="00FC05E2" w:rsidRPr="00B9331D" w:rsidRDefault="00FC05E2" w:rsidP="00B9331D">
            <w:pPr>
              <w:jc w:val="center"/>
              <w:rPr>
                <w:rFonts w:ascii="Times New Roman" w:hAnsi="Times New Roman"/>
                <w:b/>
                <w:sz w:val="24"/>
                <w:szCs w:val="24"/>
              </w:rPr>
            </w:pPr>
            <w:r w:rsidRPr="00B9331D">
              <w:rPr>
                <w:rFonts w:ascii="Times New Roman" w:hAnsi="Times New Roman"/>
                <w:b/>
                <w:sz w:val="24"/>
                <w:szCs w:val="24"/>
              </w:rPr>
              <w:t>ANSWER</w:t>
            </w:r>
          </w:p>
        </w:tc>
      </w:tr>
      <w:tr w:rsidR="00B152FB" w:rsidRPr="00B9331D" w:rsidTr="0011439B">
        <w:tc>
          <w:tcPr>
            <w:tcW w:w="710" w:type="dxa"/>
            <w:vAlign w:val="center"/>
          </w:tcPr>
          <w:p w:rsidR="00B152FB" w:rsidRPr="00B9331D" w:rsidRDefault="009B362F" w:rsidP="00B9331D">
            <w:pPr>
              <w:rPr>
                <w:rFonts w:ascii="Times New Roman" w:hAnsi="Times New Roman"/>
                <w:sz w:val="24"/>
              </w:rPr>
            </w:pPr>
            <w:r w:rsidRPr="00B9331D">
              <w:rPr>
                <w:rFonts w:ascii="Times New Roman" w:hAnsi="Times New Roman"/>
                <w:sz w:val="24"/>
              </w:rPr>
              <w:t>BG1</w:t>
            </w:r>
          </w:p>
        </w:tc>
        <w:tc>
          <w:tcPr>
            <w:tcW w:w="5296" w:type="dxa"/>
            <w:vAlign w:val="center"/>
          </w:tcPr>
          <w:p w:rsidR="00B152FB" w:rsidRPr="00B9331D" w:rsidRDefault="00B152FB" w:rsidP="00B9331D">
            <w:pPr>
              <w:rPr>
                <w:rFonts w:ascii="Times New Roman" w:hAnsi="Times New Roman"/>
                <w:sz w:val="24"/>
              </w:rPr>
            </w:pPr>
            <w:r w:rsidRPr="00B9331D">
              <w:rPr>
                <w:rFonts w:ascii="Times New Roman" w:hAnsi="Times New Roman"/>
                <w:sz w:val="24"/>
              </w:rPr>
              <w:t>How do you see this business evolving in the next 12 months?</w:t>
            </w:r>
          </w:p>
        </w:tc>
        <w:tc>
          <w:tcPr>
            <w:tcW w:w="2475" w:type="dxa"/>
            <w:tcBorders>
              <w:bottom w:val="single" w:sz="4" w:space="0" w:color="auto"/>
              <w:right w:val="nil"/>
            </w:tcBorders>
            <w:vAlign w:val="center"/>
          </w:tcPr>
          <w:p w:rsidR="00B152FB" w:rsidRPr="00B9331D" w:rsidRDefault="00B152FB" w:rsidP="00B9331D">
            <w:pPr>
              <w:rPr>
                <w:rFonts w:ascii="Times New Roman" w:hAnsi="Times New Roman"/>
                <w:sz w:val="20"/>
                <w:szCs w:val="20"/>
                <w:lang w:val="en-ZA"/>
              </w:rPr>
            </w:pPr>
            <w:r w:rsidRPr="00B9331D">
              <w:rPr>
                <w:rFonts w:ascii="Times New Roman" w:hAnsi="Times New Roman"/>
                <w:sz w:val="20"/>
                <w:szCs w:val="20"/>
                <w:lang w:val="en-ZA"/>
              </w:rPr>
              <w:t>1 = Growing</w:t>
            </w:r>
          </w:p>
          <w:p w:rsidR="00B152FB" w:rsidRPr="00B9331D" w:rsidRDefault="00B152FB" w:rsidP="00B9331D">
            <w:pPr>
              <w:rPr>
                <w:rFonts w:ascii="Times New Roman" w:hAnsi="Times New Roman"/>
                <w:sz w:val="20"/>
                <w:szCs w:val="20"/>
                <w:lang w:val="en-ZA"/>
              </w:rPr>
            </w:pPr>
            <w:r w:rsidRPr="00B9331D">
              <w:rPr>
                <w:rFonts w:ascii="Times New Roman" w:hAnsi="Times New Roman"/>
                <w:sz w:val="20"/>
                <w:szCs w:val="20"/>
                <w:lang w:val="en-ZA"/>
              </w:rPr>
              <w:t>2 = Remaining the same</w:t>
            </w:r>
          </w:p>
        </w:tc>
        <w:tc>
          <w:tcPr>
            <w:tcW w:w="2475" w:type="dxa"/>
            <w:tcBorders>
              <w:left w:val="nil"/>
              <w:bottom w:val="single" w:sz="4" w:space="0" w:color="auto"/>
              <w:right w:val="single" w:sz="4" w:space="0" w:color="FFFFFF" w:themeColor="background1"/>
            </w:tcBorders>
            <w:vAlign w:val="center"/>
          </w:tcPr>
          <w:p w:rsidR="00B152FB" w:rsidRPr="00B9331D" w:rsidRDefault="00B152FB" w:rsidP="00B9331D">
            <w:pPr>
              <w:rPr>
                <w:rFonts w:ascii="Times New Roman" w:hAnsi="Times New Roman"/>
                <w:sz w:val="20"/>
                <w:szCs w:val="20"/>
                <w:lang w:val="en-ZA"/>
              </w:rPr>
            </w:pPr>
            <w:r w:rsidRPr="00B9331D">
              <w:rPr>
                <w:rFonts w:ascii="Times New Roman" w:hAnsi="Times New Roman"/>
                <w:sz w:val="20"/>
                <w:szCs w:val="20"/>
                <w:lang w:val="en-ZA"/>
              </w:rPr>
              <w:t>3 = Decreasing</w:t>
            </w:r>
          </w:p>
          <w:p w:rsidR="00B152FB" w:rsidRPr="00B9331D" w:rsidRDefault="00B152FB" w:rsidP="00B9331D">
            <w:pPr>
              <w:rPr>
                <w:rFonts w:ascii="Times New Roman" w:hAnsi="Times New Roman"/>
                <w:sz w:val="20"/>
                <w:szCs w:val="20"/>
              </w:rPr>
            </w:pPr>
            <w:r w:rsidRPr="00B9331D">
              <w:rPr>
                <w:rFonts w:ascii="Times New Roman" w:hAnsi="Times New Roman"/>
                <w:sz w:val="20"/>
                <w:szCs w:val="20"/>
                <w:lang w:val="en-ZA"/>
              </w:rPr>
              <w:t>4 = Don’t know</w:t>
            </w:r>
          </w:p>
        </w:tc>
        <w:tc>
          <w:tcPr>
            <w:tcW w:w="270" w:type="dxa"/>
            <w:tcBorders>
              <w:left w:val="single" w:sz="4" w:space="0" w:color="FFFFFF" w:themeColor="background1"/>
            </w:tcBorders>
          </w:tcPr>
          <w:p w:rsidR="00B152FB" w:rsidRPr="00B9331D" w:rsidRDefault="00B152FB" w:rsidP="00B9331D">
            <w:pPr>
              <w:rPr>
                <w:rFonts w:ascii="Times New Roman" w:hAnsi="Times New Roman"/>
              </w:rPr>
            </w:pPr>
          </w:p>
        </w:tc>
        <w:tc>
          <w:tcPr>
            <w:tcW w:w="2382" w:type="dxa"/>
          </w:tcPr>
          <w:p w:rsidR="00B152FB" w:rsidRPr="00B9331D" w:rsidRDefault="00D45A0B" w:rsidP="00B9331D">
            <w:pPr>
              <w:rPr>
                <w:rFonts w:ascii="Times New Roman" w:hAnsi="Times New Roman"/>
              </w:rPr>
            </w:pPr>
            <w:r w:rsidRPr="00D45A0B">
              <w:rPr>
                <w:rFonts w:ascii="Times New Roman" w:hAnsi="Times New Roman"/>
                <w:noProof/>
              </w:rPr>
              <w:pict>
                <v:rect id="_x0000_s1100" style="position:absolute;margin-left:43.2pt;margin-top:8.7pt;width:35.25pt;height:24.45pt;z-index:252280832;visibility:visible;mso-position-horizontal-relative:left-margin-area;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">
                  <w10:wrap anchorx="margin"/>
                </v:rect>
              </w:pict>
            </w:r>
          </w:p>
          <w:p w:rsidR="00B152FB" w:rsidRPr="00B9331D" w:rsidRDefault="00B152FB" w:rsidP="00B9331D">
            <w:pPr>
              <w:rPr>
                <w:rFonts w:ascii="Times New Roman" w:hAnsi="Times New Roman"/>
              </w:rPr>
            </w:pPr>
          </w:p>
          <w:p w:rsidR="00B152FB" w:rsidRPr="00B9331D" w:rsidRDefault="00B152FB" w:rsidP="00B9331D">
            <w:pPr>
              <w:rPr>
                <w:rFonts w:ascii="Times New Roman" w:hAnsi="Times New Roman"/>
              </w:rPr>
            </w:pPr>
          </w:p>
        </w:tc>
      </w:tr>
      <w:tr w:rsidR="00E10C6E" w:rsidRPr="00B9331D" w:rsidTr="0011439B">
        <w:tc>
          <w:tcPr>
            <w:tcW w:w="710" w:type="dxa"/>
            <w:vAlign w:val="center"/>
          </w:tcPr>
          <w:p w:rsidR="00E10C6E" w:rsidRPr="00B9331D" w:rsidRDefault="009B362F" w:rsidP="00B9331D">
            <w:pPr>
              <w:rPr>
                <w:rFonts w:ascii="Times New Roman" w:hAnsi="Times New Roman"/>
                <w:sz w:val="24"/>
              </w:rPr>
            </w:pPr>
            <w:r w:rsidRPr="00B9331D">
              <w:rPr>
                <w:rFonts w:ascii="Times New Roman" w:hAnsi="Times New Roman"/>
                <w:sz w:val="24"/>
              </w:rPr>
              <w:t>BG2</w:t>
            </w:r>
          </w:p>
        </w:tc>
        <w:tc>
          <w:tcPr>
            <w:tcW w:w="5296" w:type="dxa"/>
            <w:vAlign w:val="center"/>
          </w:tcPr>
          <w:p w:rsidR="00E10C6E" w:rsidRPr="00B9331D" w:rsidRDefault="00E10C6E" w:rsidP="00B9331D">
            <w:pPr>
              <w:rPr>
                <w:rFonts w:ascii="Times New Roman" w:hAnsi="Times New Roman"/>
                <w:sz w:val="24"/>
              </w:rPr>
            </w:pPr>
            <w:r w:rsidRPr="00B9331D">
              <w:rPr>
                <w:rFonts w:ascii="Times New Roman" w:hAnsi="Times New Roman"/>
                <w:sz w:val="24"/>
              </w:rPr>
              <w:t>Do you consider this business to be….?</w:t>
            </w:r>
          </w:p>
          <w:p w:rsidR="00E10C6E" w:rsidRPr="00B9331D" w:rsidRDefault="00E10C6E" w:rsidP="00B9331D">
            <w:pPr>
              <w:rPr>
                <w:rFonts w:ascii="Times New Roman" w:hAnsi="Times New Roman"/>
                <w:i/>
                <w:sz w:val="24"/>
              </w:rPr>
            </w:pPr>
            <w:r w:rsidRPr="00B9331D">
              <w:rPr>
                <w:rFonts w:ascii="Times New Roman" w:hAnsi="Times New Roman"/>
                <w:i/>
                <w:sz w:val="20"/>
              </w:rPr>
              <w:t>Read options aloud</w:t>
            </w:r>
          </w:p>
        </w:tc>
        <w:tc>
          <w:tcPr>
            <w:tcW w:w="2475" w:type="dxa"/>
            <w:tcBorders>
              <w:right w:val="nil"/>
            </w:tcBorders>
          </w:tcPr>
          <w:p w:rsidR="00E10C6E" w:rsidRPr="00B9331D" w:rsidRDefault="00E10C6E" w:rsidP="00B9331D">
            <w:pPr>
              <w:rPr>
                <w:rFonts w:ascii="Times New Roman" w:hAnsi="Times New Roman"/>
                <w:sz w:val="20"/>
              </w:rPr>
            </w:pPr>
            <w:r w:rsidRPr="00B9331D">
              <w:rPr>
                <w:rFonts w:ascii="Times New Roman" w:hAnsi="Times New Roman"/>
                <w:sz w:val="20"/>
              </w:rPr>
              <w:t>1 = Very Successful</w:t>
            </w:r>
          </w:p>
          <w:p w:rsidR="00E10C6E" w:rsidRPr="00B9331D" w:rsidRDefault="00E10C6E" w:rsidP="00B9331D">
            <w:pPr>
              <w:rPr>
                <w:rFonts w:ascii="Times New Roman" w:hAnsi="Times New Roman"/>
                <w:sz w:val="20"/>
              </w:rPr>
            </w:pPr>
            <w:r w:rsidRPr="00B9331D">
              <w:rPr>
                <w:rFonts w:ascii="Times New Roman" w:hAnsi="Times New Roman"/>
                <w:sz w:val="20"/>
              </w:rPr>
              <w:t>2 = Fairly Successful</w:t>
            </w:r>
          </w:p>
          <w:p w:rsidR="00E10C6E" w:rsidRPr="00B9331D" w:rsidRDefault="00E10C6E" w:rsidP="00B9331D">
            <w:pPr>
              <w:rPr>
                <w:rFonts w:ascii="Times New Roman" w:hAnsi="Times New Roman"/>
                <w:sz w:val="20"/>
              </w:rPr>
            </w:pPr>
            <w:r w:rsidRPr="00B9331D">
              <w:rPr>
                <w:rFonts w:ascii="Times New Roman" w:hAnsi="Times New Roman"/>
                <w:sz w:val="20"/>
              </w:rPr>
              <w:t>3= Struggling but promising</w:t>
            </w:r>
          </w:p>
        </w:tc>
        <w:tc>
          <w:tcPr>
            <w:tcW w:w="2475" w:type="dxa"/>
            <w:tcBorders>
              <w:left w:val="nil"/>
              <w:right w:val="single" w:sz="4" w:space="0" w:color="FFFFFF" w:themeColor="background1"/>
            </w:tcBorders>
          </w:tcPr>
          <w:p w:rsidR="00E10C6E" w:rsidRPr="00B9331D" w:rsidRDefault="00E10C6E" w:rsidP="00B9331D">
            <w:pPr>
              <w:rPr>
                <w:rFonts w:ascii="Times New Roman" w:hAnsi="Times New Roman"/>
                <w:sz w:val="20"/>
              </w:rPr>
            </w:pPr>
            <w:r w:rsidRPr="00B9331D">
              <w:rPr>
                <w:rFonts w:ascii="Times New Roman" w:hAnsi="Times New Roman"/>
                <w:sz w:val="20"/>
              </w:rPr>
              <w:t>4 = Struggling but surviving</w:t>
            </w:r>
          </w:p>
          <w:p w:rsidR="00E10C6E" w:rsidRPr="00B9331D" w:rsidRDefault="00E10C6E" w:rsidP="00B9331D">
            <w:pPr>
              <w:rPr>
                <w:rFonts w:ascii="Times New Roman" w:hAnsi="Times New Roman"/>
              </w:rPr>
            </w:pPr>
            <w:r w:rsidRPr="00B9331D">
              <w:rPr>
                <w:rFonts w:ascii="Times New Roman" w:hAnsi="Times New Roman"/>
                <w:sz w:val="20"/>
              </w:rPr>
              <w:t>5 = At risk or in danger of failing</w:t>
            </w:r>
          </w:p>
        </w:tc>
        <w:tc>
          <w:tcPr>
            <w:tcW w:w="270" w:type="dxa"/>
            <w:tcBorders>
              <w:left w:val="single" w:sz="4" w:space="0" w:color="FFFFFF" w:themeColor="background1"/>
            </w:tcBorders>
          </w:tcPr>
          <w:p w:rsidR="00E10C6E" w:rsidRPr="00B9331D" w:rsidRDefault="00E10C6E" w:rsidP="00B9331D">
            <w:pPr>
              <w:rPr>
                <w:rFonts w:ascii="Times New Roman" w:hAnsi="Times New Roman"/>
              </w:rPr>
            </w:pPr>
          </w:p>
        </w:tc>
        <w:tc>
          <w:tcPr>
            <w:tcW w:w="2382" w:type="dxa"/>
          </w:tcPr>
          <w:p w:rsidR="00E10C6E" w:rsidRPr="00B9331D" w:rsidRDefault="00D45A0B" w:rsidP="00B9331D">
            <w:pPr>
              <w:rPr>
                <w:rFonts w:ascii="Times New Roman" w:hAnsi="Times New Roman"/>
              </w:rPr>
            </w:pPr>
            <w:r w:rsidRPr="00D45A0B">
              <w:rPr>
                <w:rFonts w:ascii="Times New Roman" w:hAnsi="Times New Roman"/>
                <w:noProof/>
              </w:rPr>
              <w:pict>
                <v:rect id="_x0000_s1099" style="position:absolute;margin-left:43.2pt;margin-top:10.85pt;width:35.25pt;height:24.45pt;z-index:252241920;visibility:visible;mso-position-horizontal-relative:left-margin-area;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">
                  <w10:wrap anchorx="margin"/>
                </v:rect>
              </w:pict>
            </w:r>
          </w:p>
          <w:p w:rsidR="00E10C6E" w:rsidRPr="00B9331D" w:rsidRDefault="00E10C6E" w:rsidP="00B9331D">
            <w:pPr>
              <w:rPr>
                <w:rFonts w:ascii="Times New Roman" w:hAnsi="Times New Roman"/>
              </w:rPr>
            </w:pPr>
          </w:p>
          <w:p w:rsidR="00E10C6E" w:rsidRPr="00B9331D" w:rsidRDefault="00E10C6E" w:rsidP="00B9331D">
            <w:pPr>
              <w:rPr>
                <w:rFonts w:ascii="Times New Roman" w:hAnsi="Times New Roman"/>
              </w:rPr>
            </w:pPr>
          </w:p>
          <w:p w:rsidR="00E10C6E" w:rsidRPr="00B9331D" w:rsidRDefault="00E10C6E" w:rsidP="00B9331D">
            <w:pPr>
              <w:rPr>
                <w:rFonts w:ascii="Times New Roman" w:hAnsi="Times New Roman"/>
              </w:rPr>
            </w:pPr>
          </w:p>
        </w:tc>
      </w:tr>
      <w:tr w:rsidR="00FC05E2" w:rsidRPr="00B9331D" w:rsidTr="009B362F">
        <w:tc>
          <w:tcPr>
            <w:tcW w:w="710" w:type="dxa"/>
            <w:vAlign w:val="center"/>
          </w:tcPr>
          <w:p w:rsidR="00FC05E2" w:rsidRPr="00B9331D" w:rsidRDefault="009B362F" w:rsidP="00B9331D">
            <w:pPr>
              <w:rPr>
                <w:rFonts w:ascii="Times New Roman" w:hAnsi="Times New Roman"/>
                <w:sz w:val="24"/>
              </w:rPr>
            </w:pPr>
            <w:r w:rsidRPr="00B9331D">
              <w:rPr>
                <w:rFonts w:ascii="Times New Roman" w:hAnsi="Times New Roman"/>
                <w:sz w:val="24"/>
              </w:rPr>
              <w:t>BG3</w:t>
            </w:r>
          </w:p>
        </w:tc>
        <w:tc>
          <w:tcPr>
            <w:tcW w:w="5296" w:type="dxa"/>
            <w:vAlign w:val="center"/>
          </w:tcPr>
          <w:p w:rsidR="00FC05E2" w:rsidRPr="00B9331D" w:rsidRDefault="00FC05E2" w:rsidP="00B9331D">
            <w:pPr>
              <w:rPr>
                <w:rFonts w:ascii="Times New Roman" w:hAnsi="Times New Roman"/>
                <w:sz w:val="24"/>
              </w:rPr>
            </w:pPr>
            <w:r w:rsidRPr="00B9331D">
              <w:rPr>
                <w:rFonts w:ascii="Times New Roman" w:hAnsi="Times New Roman"/>
                <w:sz w:val="24"/>
              </w:rPr>
              <w:t>What are the top 3 challenges (in order of importance) that you face in this business?</w:t>
            </w:r>
          </w:p>
        </w:tc>
        <w:tc>
          <w:tcPr>
            <w:tcW w:w="4950" w:type="dxa"/>
            <w:gridSpan w:val="2"/>
            <w:tcBorders>
              <w:right w:val="single" w:sz="4" w:space="0" w:color="FFFFFF" w:themeColor="background1"/>
            </w:tcBorders>
            <w:vAlign w:val="center"/>
          </w:tcPr>
          <w:p w:rsidR="00FC05E2" w:rsidRPr="00B9331D" w:rsidRDefault="00FC05E2" w:rsidP="00B9331D">
            <w:pPr>
              <w:rPr>
                <w:rFonts w:ascii="Times New Roman" w:hAnsi="Times New Roman"/>
                <w:i/>
              </w:rPr>
            </w:pPr>
            <w:r w:rsidRPr="00B9331D">
              <w:rPr>
                <w:rFonts w:ascii="Times New Roman" w:hAnsi="Times New Roman"/>
                <w:i/>
              </w:rPr>
              <w:t>See list</w:t>
            </w:r>
          </w:p>
        </w:tc>
        <w:tc>
          <w:tcPr>
            <w:tcW w:w="270" w:type="dxa"/>
            <w:tcBorders>
              <w:left w:val="single" w:sz="4" w:space="0" w:color="FFFFFF" w:themeColor="background1"/>
            </w:tcBorders>
          </w:tcPr>
          <w:p w:rsidR="00FC05E2" w:rsidRPr="00B9331D" w:rsidRDefault="00FC05E2" w:rsidP="00B9331D">
            <w:pPr>
              <w:rPr>
                <w:rFonts w:ascii="Times New Roman" w:hAnsi="Times New Roman"/>
              </w:rPr>
            </w:pPr>
          </w:p>
        </w:tc>
        <w:tc>
          <w:tcPr>
            <w:tcW w:w="2382" w:type="dxa"/>
          </w:tcPr>
          <w:p w:rsidR="00FC05E2" w:rsidRPr="00B9331D" w:rsidRDefault="00D45A0B" w:rsidP="00B9331D">
            <w:pPr>
              <w:rPr>
                <w:rFonts w:ascii="Times New Roman" w:hAnsi="Times New Roman"/>
              </w:rPr>
            </w:pPr>
            <w:r w:rsidRPr="00D45A0B">
              <w:rPr>
                <w:rFonts w:ascii="Times New Roman" w:hAnsi="Times New Roman"/>
                <w:noProof/>
              </w:rPr>
              <w:pict>
                <v:rect id="_x0000_s1098" style="position:absolute;margin-left:43.2pt;margin-top:2.5pt;width:35.25pt;height:24.45pt;z-index:252083200;visibility:visible;mso-position-horizontal-relative:left-margin-area;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">
                  <w10:wrap anchorx="margin"/>
                </v:rect>
              </w:pict>
            </w:r>
          </w:p>
          <w:p w:rsidR="00FC05E2" w:rsidRPr="00B9331D" w:rsidRDefault="00E10C6E" w:rsidP="00B9331D">
            <w:pPr>
              <w:rPr>
                <w:rFonts w:ascii="Times New Roman" w:hAnsi="Times New Roman"/>
                <w:sz w:val="18"/>
              </w:rPr>
            </w:pPr>
            <w:r w:rsidRPr="00B9331D">
              <w:rPr>
                <w:rFonts w:ascii="Times New Roman" w:hAnsi="Times New Roman"/>
                <w:sz w:val="18"/>
              </w:rPr>
              <w:t>1…..</w:t>
            </w:r>
          </w:p>
          <w:p w:rsidR="00FC05E2" w:rsidRPr="00B9331D" w:rsidRDefault="00D45A0B" w:rsidP="00B9331D">
            <w:pPr>
              <w:rPr>
                <w:rFonts w:ascii="Times New Roman" w:hAnsi="Times New Roman"/>
              </w:rPr>
            </w:pPr>
            <w:r w:rsidRPr="00D45A0B">
              <w:rPr>
                <w:rFonts w:ascii="Times New Roman" w:hAnsi="Times New Roman"/>
                <w:noProof/>
              </w:rPr>
              <w:pict>
                <v:rect id="_x0000_s1097" style="position:absolute;margin-left:43.15pt;margin-top:5.65pt;width:35.25pt;height:24.45pt;z-index:252237824;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">
                  <w10:wrap anchorx="margin"/>
                </v:rect>
              </w:pict>
            </w:r>
          </w:p>
          <w:p w:rsidR="00FC05E2" w:rsidRPr="00B9331D" w:rsidRDefault="00E10C6E" w:rsidP="00B9331D">
            <w:pPr>
              <w:rPr>
                <w:rFonts w:ascii="Times New Roman" w:hAnsi="Times New Roman"/>
                <w:sz w:val="18"/>
              </w:rPr>
            </w:pPr>
            <w:r w:rsidRPr="00B9331D">
              <w:rPr>
                <w:rFonts w:ascii="Times New Roman" w:hAnsi="Times New Roman"/>
                <w:sz w:val="18"/>
              </w:rPr>
              <w:t>2…..</w:t>
            </w:r>
          </w:p>
          <w:p w:rsidR="00E10C6E" w:rsidRPr="00B9331D" w:rsidRDefault="00D45A0B" w:rsidP="00B9331D">
            <w:pPr>
              <w:rPr>
                <w:rFonts w:ascii="Times New Roman" w:hAnsi="Times New Roman"/>
              </w:rPr>
            </w:pPr>
            <w:r w:rsidRPr="00D45A0B">
              <w:rPr>
                <w:rFonts w:ascii="Times New Roman" w:hAnsi="Times New Roman"/>
                <w:noProof/>
              </w:rPr>
              <w:pict>
                <v:rect id="_x0000_s1096" style="position:absolute;margin-left:43.15pt;margin-top:9.1pt;width:35.25pt;height:24.45pt;z-index:252239872;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">
                  <w10:wrap anchorx="margin"/>
                </v:rect>
              </w:pict>
            </w:r>
          </w:p>
          <w:p w:rsidR="00E10C6E" w:rsidRPr="00B9331D" w:rsidRDefault="00E10C6E" w:rsidP="00B9331D">
            <w:pPr>
              <w:rPr>
                <w:rFonts w:ascii="Times New Roman" w:hAnsi="Times New Roman"/>
                <w:sz w:val="18"/>
              </w:rPr>
            </w:pPr>
            <w:r w:rsidRPr="00B9331D">
              <w:rPr>
                <w:rFonts w:ascii="Times New Roman" w:hAnsi="Times New Roman"/>
                <w:sz w:val="18"/>
              </w:rPr>
              <w:t>3…..</w:t>
            </w:r>
          </w:p>
          <w:p w:rsidR="00E10C6E" w:rsidRPr="00B9331D" w:rsidRDefault="00E10C6E" w:rsidP="00B9331D">
            <w:pPr>
              <w:rPr>
                <w:rFonts w:ascii="Times New Roman" w:hAnsi="Times New Roman"/>
              </w:rPr>
            </w:pPr>
          </w:p>
        </w:tc>
      </w:tr>
    </w:tbl>
    <w:p w:rsidR="0099314C" w:rsidRPr="00B9331D" w:rsidRDefault="0099314C" w:rsidP="00B9331D">
      <w:pPr>
        <w:rPr>
          <w:rFonts w:ascii="Times New Roman" w:hAnsi="Times New Roman"/>
          <w:b/>
          <w:bCs/>
          <w:sz w:val="20"/>
          <w:szCs w:val="20"/>
        </w:rPr>
      </w:pPr>
    </w:p>
    <w:tbl>
      <w:tblPr>
        <w:tblStyle w:val="TableGrid"/>
        <w:tblW w:w="5000" w:type="pct"/>
        <w:tblLook w:val="04A0"/>
      </w:tblPr>
      <w:tblGrid>
        <w:gridCol w:w="670"/>
        <w:gridCol w:w="3865"/>
        <w:gridCol w:w="1723"/>
        <w:gridCol w:w="23"/>
        <w:gridCol w:w="1723"/>
        <w:gridCol w:w="1724"/>
        <w:gridCol w:w="1724"/>
        <w:gridCol w:w="1724"/>
      </w:tblGrid>
      <w:tr w:rsidR="0011439B" w:rsidRPr="00B9331D" w:rsidTr="0011439B">
        <w:trPr>
          <w:trHeight w:val="255"/>
        </w:trPr>
        <w:tc>
          <w:tcPr>
            <w:tcW w:w="226" w:type="pct"/>
            <w:vMerge w:val="restart"/>
          </w:tcPr>
          <w:p w:rsidR="0011439B" w:rsidRPr="00B9331D" w:rsidRDefault="0011439B" w:rsidP="00B9331D">
            <w:pPr>
              <w:rPr>
                <w:rFonts w:ascii="Times New Roman" w:hAnsi="Times New Roman"/>
                <w:szCs w:val="20"/>
              </w:rPr>
            </w:pPr>
            <w:r w:rsidRPr="00B9331D">
              <w:rPr>
                <w:rFonts w:ascii="Times New Roman" w:hAnsi="Times New Roman"/>
                <w:sz w:val="24"/>
              </w:rPr>
              <w:t>BG4</w:t>
            </w:r>
          </w:p>
        </w:tc>
        <w:tc>
          <w:tcPr>
            <w:tcW w:w="1471" w:type="pct"/>
            <w:vMerge w:val="restart"/>
          </w:tcPr>
          <w:p w:rsidR="0011439B" w:rsidRPr="00B9331D" w:rsidRDefault="0011439B" w:rsidP="00B9331D">
            <w:pPr>
              <w:rPr>
                <w:rFonts w:ascii="Times New Roman" w:hAnsi="Times New Roman"/>
                <w:b/>
                <w:szCs w:val="20"/>
              </w:rPr>
            </w:pPr>
            <w:r w:rsidRPr="00B9331D">
              <w:rPr>
                <w:rFonts w:ascii="Times New Roman" w:hAnsi="Times New Roman"/>
                <w:szCs w:val="20"/>
              </w:rPr>
              <w:t>How likely is your business to do each of the following in the next 12 months?</w:t>
            </w:r>
          </w:p>
        </w:tc>
        <w:tc>
          <w:tcPr>
            <w:tcW w:w="658" w:type="pct"/>
            <w:shd w:val="clear" w:color="auto" w:fill="C6D9F1" w:themeFill="text2" w:themeFillTint="33"/>
          </w:tcPr>
          <w:p w:rsidR="0011439B" w:rsidRPr="00B9331D" w:rsidRDefault="0011439B" w:rsidP="00B9331D">
            <w:pPr>
              <w:jc w:val="center"/>
              <w:rPr>
                <w:rFonts w:ascii="Times New Roman" w:hAnsi="Times New Roman"/>
                <w:szCs w:val="20"/>
              </w:rPr>
            </w:pPr>
          </w:p>
        </w:tc>
        <w:tc>
          <w:tcPr>
            <w:tcW w:w="2645" w:type="pct"/>
            <w:gridSpan w:val="5"/>
            <w:shd w:val="clear" w:color="auto" w:fill="C6D9F1" w:themeFill="text2" w:themeFillTint="33"/>
            <w:vAlign w:val="center"/>
          </w:tcPr>
          <w:p w:rsidR="0011439B" w:rsidRPr="00B9331D" w:rsidRDefault="0011439B" w:rsidP="00B9331D">
            <w:pPr>
              <w:jc w:val="center"/>
              <w:rPr>
                <w:rFonts w:ascii="Times New Roman" w:hAnsi="Times New Roman"/>
                <w:szCs w:val="20"/>
              </w:rPr>
            </w:pPr>
            <w:r w:rsidRPr="00B9331D">
              <w:rPr>
                <w:rFonts w:ascii="Times New Roman" w:hAnsi="Times New Roman"/>
                <w:szCs w:val="20"/>
              </w:rPr>
              <w:t>Likelihood</w:t>
            </w:r>
          </w:p>
        </w:tc>
      </w:tr>
      <w:tr w:rsidR="0011439B" w:rsidRPr="00B9331D" w:rsidTr="002511AF">
        <w:trPr>
          <w:trHeight w:val="495"/>
        </w:trPr>
        <w:tc>
          <w:tcPr>
            <w:tcW w:w="226" w:type="pct"/>
            <w:vMerge/>
          </w:tcPr>
          <w:p w:rsidR="0011439B" w:rsidRPr="00B9331D" w:rsidRDefault="0011439B" w:rsidP="00B9331D">
            <w:pPr>
              <w:rPr>
                <w:rFonts w:ascii="Times New Roman" w:hAnsi="Times New Roman"/>
                <w:szCs w:val="20"/>
              </w:rPr>
            </w:pPr>
          </w:p>
        </w:tc>
        <w:tc>
          <w:tcPr>
            <w:tcW w:w="1471" w:type="pct"/>
            <w:vMerge/>
          </w:tcPr>
          <w:p w:rsidR="0011439B" w:rsidRPr="00B9331D" w:rsidRDefault="0011439B" w:rsidP="00B9331D">
            <w:pPr>
              <w:rPr>
                <w:rFonts w:ascii="Times New Roman" w:hAnsi="Times New Roman"/>
                <w:szCs w:val="20"/>
              </w:rPr>
            </w:pPr>
          </w:p>
        </w:tc>
        <w:tc>
          <w:tcPr>
            <w:tcW w:w="671" w:type="pct"/>
            <w:gridSpan w:val="2"/>
            <w:shd w:val="clear" w:color="auto" w:fill="auto"/>
            <w:vAlign w:val="center"/>
          </w:tcPr>
          <w:p w:rsidR="0011439B" w:rsidRPr="00B9331D" w:rsidRDefault="0011439B" w:rsidP="00B9331D">
            <w:pPr>
              <w:jc w:val="center"/>
              <w:rPr>
                <w:rFonts w:ascii="Times New Roman" w:hAnsi="Times New Roman"/>
                <w:i/>
                <w:szCs w:val="20"/>
              </w:rPr>
            </w:pPr>
            <w:r w:rsidRPr="00B9331D">
              <w:rPr>
                <w:rFonts w:ascii="Times New Roman" w:hAnsi="Times New Roman"/>
                <w:i/>
                <w:szCs w:val="20"/>
              </w:rPr>
              <w:t>Highly Likely</w:t>
            </w:r>
          </w:p>
        </w:tc>
        <w:tc>
          <w:tcPr>
            <w:tcW w:w="658" w:type="pct"/>
            <w:shd w:val="clear" w:color="auto" w:fill="auto"/>
            <w:vAlign w:val="center"/>
          </w:tcPr>
          <w:p w:rsidR="0011439B" w:rsidRPr="00B9331D" w:rsidRDefault="0011439B" w:rsidP="00B9331D">
            <w:pPr>
              <w:jc w:val="center"/>
              <w:rPr>
                <w:rFonts w:ascii="Times New Roman" w:hAnsi="Times New Roman"/>
                <w:i/>
                <w:szCs w:val="20"/>
              </w:rPr>
            </w:pPr>
            <w:r w:rsidRPr="00B9331D">
              <w:rPr>
                <w:rFonts w:ascii="Times New Roman" w:hAnsi="Times New Roman"/>
                <w:i/>
                <w:szCs w:val="20"/>
              </w:rPr>
              <w:t>Likely</w:t>
            </w:r>
          </w:p>
        </w:tc>
        <w:tc>
          <w:tcPr>
            <w:tcW w:w="658" w:type="pct"/>
            <w:shd w:val="clear" w:color="auto" w:fill="auto"/>
            <w:vAlign w:val="center"/>
          </w:tcPr>
          <w:p w:rsidR="0011439B" w:rsidRPr="00B9331D" w:rsidRDefault="0011439B" w:rsidP="00B9331D">
            <w:pPr>
              <w:jc w:val="center"/>
              <w:rPr>
                <w:rFonts w:ascii="Times New Roman" w:hAnsi="Times New Roman"/>
                <w:i/>
                <w:szCs w:val="20"/>
              </w:rPr>
            </w:pPr>
            <w:r w:rsidRPr="00B9331D">
              <w:rPr>
                <w:rFonts w:ascii="Times New Roman" w:hAnsi="Times New Roman"/>
                <w:i/>
                <w:szCs w:val="20"/>
              </w:rPr>
              <w:t>Not likely</w:t>
            </w:r>
          </w:p>
        </w:tc>
        <w:tc>
          <w:tcPr>
            <w:tcW w:w="658" w:type="pct"/>
            <w:shd w:val="clear" w:color="auto" w:fill="auto"/>
            <w:vAlign w:val="center"/>
          </w:tcPr>
          <w:p w:rsidR="0011439B" w:rsidRPr="00B9331D" w:rsidRDefault="0011439B" w:rsidP="00B9331D">
            <w:pPr>
              <w:jc w:val="center"/>
              <w:rPr>
                <w:rFonts w:ascii="Times New Roman" w:hAnsi="Times New Roman"/>
                <w:i/>
                <w:szCs w:val="20"/>
              </w:rPr>
            </w:pPr>
            <w:r w:rsidRPr="00B9331D">
              <w:rPr>
                <w:rFonts w:ascii="Times New Roman" w:hAnsi="Times New Roman"/>
                <w:i/>
                <w:szCs w:val="20"/>
              </w:rPr>
              <w:t>Highly unlikely</w:t>
            </w:r>
          </w:p>
        </w:tc>
        <w:tc>
          <w:tcPr>
            <w:tcW w:w="658" w:type="pct"/>
            <w:shd w:val="clear" w:color="auto" w:fill="auto"/>
            <w:vAlign w:val="center"/>
          </w:tcPr>
          <w:p w:rsidR="0011439B" w:rsidRPr="00B9331D" w:rsidRDefault="0011439B" w:rsidP="00B9331D">
            <w:pPr>
              <w:jc w:val="center"/>
              <w:rPr>
                <w:rFonts w:ascii="Times New Roman" w:hAnsi="Times New Roman"/>
                <w:i/>
                <w:szCs w:val="20"/>
              </w:rPr>
            </w:pPr>
            <w:r w:rsidRPr="00B9331D">
              <w:rPr>
                <w:rFonts w:ascii="Times New Roman" w:hAnsi="Times New Roman"/>
                <w:i/>
                <w:szCs w:val="20"/>
              </w:rPr>
              <w:t>Never thought about this</w:t>
            </w:r>
          </w:p>
        </w:tc>
      </w:tr>
      <w:tr w:rsidR="0011439B" w:rsidRPr="00B9331D" w:rsidTr="0011439B">
        <w:trPr>
          <w:trHeight w:val="432"/>
        </w:trPr>
        <w:tc>
          <w:tcPr>
            <w:tcW w:w="226" w:type="pct"/>
          </w:tcPr>
          <w:p w:rsidR="0011439B" w:rsidRPr="00B9331D" w:rsidRDefault="0011439B" w:rsidP="00B9331D">
            <w:pPr>
              <w:rPr>
                <w:rFonts w:ascii="Times New Roman" w:hAnsi="Times New Roman"/>
                <w:szCs w:val="20"/>
              </w:rPr>
            </w:pPr>
            <w:r w:rsidRPr="00B9331D">
              <w:rPr>
                <w:rFonts w:ascii="Times New Roman" w:hAnsi="Times New Roman"/>
                <w:szCs w:val="20"/>
              </w:rPr>
              <w:t>(a)</w:t>
            </w:r>
          </w:p>
        </w:tc>
        <w:tc>
          <w:tcPr>
            <w:tcW w:w="1471" w:type="pct"/>
          </w:tcPr>
          <w:p w:rsidR="0011439B" w:rsidRPr="00B9331D" w:rsidRDefault="0011439B" w:rsidP="00B9331D">
            <w:pPr>
              <w:keepNext/>
              <w:keepLines/>
              <w:rPr>
                <w:rFonts w:ascii="Times New Roman" w:hAnsi="Times New Roman"/>
                <w:sz w:val="20"/>
                <w:szCs w:val="20"/>
              </w:rPr>
            </w:pPr>
            <w:r w:rsidRPr="00B9331D">
              <w:rPr>
                <w:rFonts w:ascii="Times New Roman" w:hAnsi="Times New Roman"/>
                <w:sz w:val="20"/>
                <w:szCs w:val="20"/>
              </w:rPr>
              <w:t xml:space="preserve">Advertise   </w:t>
            </w:r>
          </w:p>
        </w:tc>
        <w:tc>
          <w:tcPr>
            <w:tcW w:w="671" w:type="pct"/>
            <w:gridSpan w:val="2"/>
            <w:vAlign w:val="center"/>
          </w:tcPr>
          <w:p w:rsidR="0011439B" w:rsidRPr="00B9331D" w:rsidRDefault="0011439B" w:rsidP="00B9331D">
            <w:pPr>
              <w:pStyle w:val="ListParagraph"/>
              <w:numPr>
                <w:ilvl w:val="0"/>
                <w:numId w:val="8"/>
              </w:numPr>
              <w:jc w:val="center"/>
              <w:rPr>
                <w:rFonts w:ascii="Times New Roman" w:hAnsi="Times New Roman"/>
                <w:b/>
                <w:szCs w:val="20"/>
              </w:rPr>
            </w:pPr>
          </w:p>
        </w:tc>
        <w:tc>
          <w:tcPr>
            <w:tcW w:w="658" w:type="pct"/>
            <w:vAlign w:val="center"/>
          </w:tcPr>
          <w:p w:rsidR="0011439B" w:rsidRPr="00B9331D" w:rsidRDefault="0011439B" w:rsidP="00B9331D">
            <w:pPr>
              <w:pStyle w:val="ListParagraph"/>
              <w:numPr>
                <w:ilvl w:val="0"/>
                <w:numId w:val="8"/>
              </w:numPr>
              <w:jc w:val="center"/>
              <w:rPr>
                <w:rFonts w:ascii="Times New Roman" w:hAnsi="Times New Roman"/>
                <w:b/>
                <w:szCs w:val="20"/>
              </w:rPr>
            </w:pPr>
          </w:p>
        </w:tc>
        <w:tc>
          <w:tcPr>
            <w:tcW w:w="658" w:type="pct"/>
            <w:vAlign w:val="center"/>
          </w:tcPr>
          <w:p w:rsidR="0011439B" w:rsidRPr="00B9331D" w:rsidRDefault="0011439B" w:rsidP="00B9331D">
            <w:pPr>
              <w:pStyle w:val="ListParagraph"/>
              <w:numPr>
                <w:ilvl w:val="0"/>
                <w:numId w:val="8"/>
              </w:numPr>
              <w:jc w:val="center"/>
              <w:rPr>
                <w:rFonts w:ascii="Times New Roman" w:hAnsi="Times New Roman"/>
                <w:b/>
                <w:szCs w:val="20"/>
              </w:rPr>
            </w:pPr>
          </w:p>
        </w:tc>
        <w:tc>
          <w:tcPr>
            <w:tcW w:w="658" w:type="pct"/>
            <w:vAlign w:val="center"/>
          </w:tcPr>
          <w:p w:rsidR="0011439B" w:rsidRPr="00B9331D" w:rsidRDefault="0011439B" w:rsidP="00B9331D">
            <w:pPr>
              <w:pStyle w:val="ListParagraph"/>
              <w:numPr>
                <w:ilvl w:val="0"/>
                <w:numId w:val="8"/>
              </w:numPr>
              <w:jc w:val="center"/>
              <w:rPr>
                <w:rFonts w:ascii="Times New Roman" w:hAnsi="Times New Roman"/>
                <w:b/>
                <w:szCs w:val="20"/>
              </w:rPr>
            </w:pPr>
          </w:p>
        </w:tc>
        <w:tc>
          <w:tcPr>
            <w:tcW w:w="658" w:type="pct"/>
            <w:vAlign w:val="center"/>
          </w:tcPr>
          <w:p w:rsidR="0011439B" w:rsidRPr="00B9331D" w:rsidRDefault="0011439B" w:rsidP="00B9331D">
            <w:pPr>
              <w:pStyle w:val="ListParagraph"/>
              <w:numPr>
                <w:ilvl w:val="0"/>
                <w:numId w:val="8"/>
              </w:numPr>
              <w:jc w:val="center"/>
              <w:rPr>
                <w:rFonts w:ascii="Times New Roman" w:hAnsi="Times New Roman"/>
                <w:b/>
                <w:szCs w:val="20"/>
              </w:rPr>
            </w:pPr>
          </w:p>
        </w:tc>
      </w:tr>
      <w:tr w:rsidR="0011439B" w:rsidRPr="00B9331D" w:rsidTr="0011439B">
        <w:trPr>
          <w:trHeight w:val="432"/>
        </w:trPr>
        <w:tc>
          <w:tcPr>
            <w:tcW w:w="226" w:type="pct"/>
          </w:tcPr>
          <w:p w:rsidR="0011439B" w:rsidRPr="00B9331D" w:rsidRDefault="0011439B" w:rsidP="00B9331D">
            <w:pPr>
              <w:rPr>
                <w:rFonts w:ascii="Times New Roman" w:hAnsi="Times New Roman"/>
                <w:szCs w:val="20"/>
              </w:rPr>
            </w:pPr>
            <w:r w:rsidRPr="00B9331D">
              <w:rPr>
                <w:rFonts w:ascii="Times New Roman" w:hAnsi="Times New Roman"/>
                <w:szCs w:val="20"/>
              </w:rPr>
              <w:t>(b)</w:t>
            </w:r>
          </w:p>
        </w:tc>
        <w:tc>
          <w:tcPr>
            <w:tcW w:w="1471" w:type="pct"/>
          </w:tcPr>
          <w:p w:rsidR="0011439B" w:rsidRPr="00B9331D" w:rsidRDefault="0011439B" w:rsidP="00B9331D">
            <w:pPr>
              <w:rPr>
                <w:rFonts w:ascii="Nyala" w:hAnsi="Nyala"/>
                <w:sz w:val="20"/>
                <w:szCs w:val="20"/>
              </w:rPr>
            </w:pPr>
            <w:r w:rsidRPr="00B9331D">
              <w:rPr>
                <w:rFonts w:ascii="Times New Roman" w:hAnsi="Times New Roman"/>
                <w:sz w:val="20"/>
                <w:szCs w:val="20"/>
              </w:rPr>
              <w:t>Cut costs or expenditures</w:t>
            </w:r>
          </w:p>
        </w:tc>
        <w:tc>
          <w:tcPr>
            <w:tcW w:w="671" w:type="pct"/>
            <w:gridSpan w:val="2"/>
            <w:vAlign w:val="center"/>
          </w:tcPr>
          <w:p w:rsidR="0011439B" w:rsidRPr="00B9331D" w:rsidRDefault="0011439B" w:rsidP="00B9331D">
            <w:pPr>
              <w:pStyle w:val="ListParagraph"/>
              <w:numPr>
                <w:ilvl w:val="0"/>
                <w:numId w:val="8"/>
              </w:numPr>
              <w:jc w:val="center"/>
              <w:rPr>
                <w:rFonts w:ascii="Times New Roman" w:hAnsi="Times New Roman"/>
                <w:b/>
                <w:szCs w:val="20"/>
              </w:rPr>
            </w:pPr>
          </w:p>
        </w:tc>
        <w:tc>
          <w:tcPr>
            <w:tcW w:w="658" w:type="pct"/>
            <w:vAlign w:val="center"/>
          </w:tcPr>
          <w:p w:rsidR="0011439B" w:rsidRPr="00B9331D" w:rsidRDefault="0011439B" w:rsidP="00B9331D">
            <w:pPr>
              <w:pStyle w:val="ListParagraph"/>
              <w:numPr>
                <w:ilvl w:val="0"/>
                <w:numId w:val="8"/>
              </w:numPr>
              <w:jc w:val="center"/>
              <w:rPr>
                <w:rFonts w:ascii="Times New Roman" w:hAnsi="Times New Roman"/>
                <w:b/>
                <w:szCs w:val="20"/>
              </w:rPr>
            </w:pPr>
          </w:p>
        </w:tc>
        <w:tc>
          <w:tcPr>
            <w:tcW w:w="658" w:type="pct"/>
            <w:vAlign w:val="center"/>
          </w:tcPr>
          <w:p w:rsidR="0011439B" w:rsidRPr="00B9331D" w:rsidRDefault="0011439B" w:rsidP="00B9331D">
            <w:pPr>
              <w:pStyle w:val="ListParagraph"/>
              <w:numPr>
                <w:ilvl w:val="0"/>
                <w:numId w:val="8"/>
              </w:numPr>
              <w:jc w:val="center"/>
              <w:rPr>
                <w:rFonts w:ascii="Times New Roman" w:hAnsi="Times New Roman"/>
                <w:b/>
                <w:szCs w:val="20"/>
              </w:rPr>
            </w:pPr>
          </w:p>
        </w:tc>
        <w:tc>
          <w:tcPr>
            <w:tcW w:w="658" w:type="pct"/>
            <w:vAlign w:val="center"/>
          </w:tcPr>
          <w:p w:rsidR="0011439B" w:rsidRPr="00B9331D" w:rsidRDefault="0011439B" w:rsidP="00B9331D">
            <w:pPr>
              <w:pStyle w:val="ListParagraph"/>
              <w:numPr>
                <w:ilvl w:val="0"/>
                <w:numId w:val="8"/>
              </w:numPr>
              <w:jc w:val="center"/>
              <w:rPr>
                <w:rFonts w:ascii="Times New Roman" w:hAnsi="Times New Roman"/>
                <w:b/>
                <w:szCs w:val="20"/>
              </w:rPr>
            </w:pPr>
          </w:p>
        </w:tc>
        <w:tc>
          <w:tcPr>
            <w:tcW w:w="658" w:type="pct"/>
            <w:vAlign w:val="center"/>
          </w:tcPr>
          <w:p w:rsidR="0011439B" w:rsidRPr="00B9331D" w:rsidRDefault="0011439B" w:rsidP="00B9331D">
            <w:pPr>
              <w:pStyle w:val="ListParagraph"/>
              <w:numPr>
                <w:ilvl w:val="0"/>
                <w:numId w:val="8"/>
              </w:numPr>
              <w:jc w:val="center"/>
              <w:rPr>
                <w:rFonts w:ascii="Times New Roman" w:hAnsi="Times New Roman"/>
                <w:b/>
                <w:szCs w:val="20"/>
              </w:rPr>
            </w:pPr>
          </w:p>
        </w:tc>
      </w:tr>
      <w:tr w:rsidR="0011439B" w:rsidRPr="00B9331D" w:rsidTr="0011439B">
        <w:trPr>
          <w:trHeight w:val="432"/>
        </w:trPr>
        <w:tc>
          <w:tcPr>
            <w:tcW w:w="226" w:type="pct"/>
          </w:tcPr>
          <w:p w:rsidR="0011439B" w:rsidRPr="00B9331D" w:rsidRDefault="0011439B" w:rsidP="00B9331D">
            <w:pPr>
              <w:rPr>
                <w:rFonts w:ascii="Times New Roman" w:hAnsi="Times New Roman"/>
                <w:szCs w:val="20"/>
              </w:rPr>
            </w:pPr>
            <w:r w:rsidRPr="00B9331D">
              <w:rPr>
                <w:rFonts w:ascii="Times New Roman" w:hAnsi="Times New Roman"/>
                <w:szCs w:val="20"/>
              </w:rPr>
              <w:t>(c)</w:t>
            </w:r>
          </w:p>
        </w:tc>
        <w:tc>
          <w:tcPr>
            <w:tcW w:w="1471" w:type="pct"/>
          </w:tcPr>
          <w:p w:rsidR="0011439B" w:rsidRPr="00B9331D" w:rsidRDefault="0011439B" w:rsidP="00B9331D">
            <w:pPr>
              <w:keepNext/>
              <w:keepLines/>
              <w:rPr>
                <w:rFonts w:ascii="Times New Roman" w:hAnsi="Times New Roman"/>
                <w:sz w:val="20"/>
                <w:szCs w:val="20"/>
              </w:rPr>
            </w:pPr>
            <w:r w:rsidRPr="00B9331D">
              <w:rPr>
                <w:rFonts w:ascii="Times New Roman" w:hAnsi="Times New Roman"/>
                <w:sz w:val="20"/>
                <w:szCs w:val="20"/>
              </w:rPr>
              <w:t xml:space="preserve">Develop new products or services </w:t>
            </w:r>
          </w:p>
        </w:tc>
        <w:tc>
          <w:tcPr>
            <w:tcW w:w="671" w:type="pct"/>
            <w:gridSpan w:val="2"/>
            <w:vAlign w:val="center"/>
          </w:tcPr>
          <w:p w:rsidR="0011439B" w:rsidRPr="00B9331D" w:rsidRDefault="0011439B" w:rsidP="00B9331D">
            <w:pPr>
              <w:pStyle w:val="ListParagraph"/>
              <w:numPr>
                <w:ilvl w:val="0"/>
                <w:numId w:val="8"/>
              </w:numPr>
              <w:jc w:val="center"/>
              <w:rPr>
                <w:rFonts w:ascii="Times New Roman" w:hAnsi="Times New Roman"/>
                <w:b/>
                <w:szCs w:val="20"/>
              </w:rPr>
            </w:pPr>
          </w:p>
        </w:tc>
        <w:tc>
          <w:tcPr>
            <w:tcW w:w="658" w:type="pct"/>
            <w:vAlign w:val="center"/>
          </w:tcPr>
          <w:p w:rsidR="0011439B" w:rsidRPr="00B9331D" w:rsidRDefault="0011439B" w:rsidP="00B9331D">
            <w:pPr>
              <w:pStyle w:val="ListParagraph"/>
              <w:numPr>
                <w:ilvl w:val="0"/>
                <w:numId w:val="8"/>
              </w:numPr>
              <w:jc w:val="center"/>
              <w:rPr>
                <w:rFonts w:ascii="Times New Roman" w:hAnsi="Times New Roman"/>
                <w:b/>
                <w:szCs w:val="20"/>
              </w:rPr>
            </w:pPr>
          </w:p>
        </w:tc>
        <w:tc>
          <w:tcPr>
            <w:tcW w:w="658" w:type="pct"/>
            <w:vAlign w:val="center"/>
          </w:tcPr>
          <w:p w:rsidR="0011439B" w:rsidRPr="00B9331D" w:rsidRDefault="0011439B" w:rsidP="00B9331D">
            <w:pPr>
              <w:pStyle w:val="ListParagraph"/>
              <w:numPr>
                <w:ilvl w:val="0"/>
                <w:numId w:val="8"/>
              </w:numPr>
              <w:jc w:val="center"/>
              <w:rPr>
                <w:rFonts w:ascii="Times New Roman" w:hAnsi="Times New Roman"/>
                <w:b/>
                <w:szCs w:val="20"/>
              </w:rPr>
            </w:pPr>
          </w:p>
        </w:tc>
        <w:tc>
          <w:tcPr>
            <w:tcW w:w="658" w:type="pct"/>
            <w:vAlign w:val="center"/>
          </w:tcPr>
          <w:p w:rsidR="0011439B" w:rsidRPr="00B9331D" w:rsidRDefault="0011439B" w:rsidP="00B9331D">
            <w:pPr>
              <w:pStyle w:val="ListParagraph"/>
              <w:numPr>
                <w:ilvl w:val="0"/>
                <w:numId w:val="8"/>
              </w:numPr>
              <w:jc w:val="center"/>
              <w:rPr>
                <w:rFonts w:ascii="Times New Roman" w:hAnsi="Times New Roman"/>
                <w:b/>
                <w:szCs w:val="20"/>
              </w:rPr>
            </w:pPr>
          </w:p>
        </w:tc>
        <w:tc>
          <w:tcPr>
            <w:tcW w:w="658" w:type="pct"/>
            <w:vAlign w:val="center"/>
          </w:tcPr>
          <w:p w:rsidR="0011439B" w:rsidRPr="00B9331D" w:rsidRDefault="0011439B" w:rsidP="00B9331D">
            <w:pPr>
              <w:pStyle w:val="ListParagraph"/>
              <w:numPr>
                <w:ilvl w:val="0"/>
                <w:numId w:val="8"/>
              </w:numPr>
              <w:jc w:val="center"/>
              <w:rPr>
                <w:rFonts w:ascii="Times New Roman" w:hAnsi="Times New Roman"/>
                <w:b/>
                <w:szCs w:val="20"/>
              </w:rPr>
            </w:pPr>
          </w:p>
        </w:tc>
      </w:tr>
      <w:tr w:rsidR="0011439B" w:rsidRPr="00B9331D" w:rsidTr="0011439B">
        <w:trPr>
          <w:trHeight w:val="432"/>
        </w:trPr>
        <w:tc>
          <w:tcPr>
            <w:tcW w:w="226" w:type="pct"/>
          </w:tcPr>
          <w:p w:rsidR="0011439B" w:rsidRPr="00B9331D" w:rsidRDefault="0011439B" w:rsidP="00B9331D">
            <w:pPr>
              <w:rPr>
                <w:rFonts w:ascii="Times New Roman" w:hAnsi="Times New Roman"/>
                <w:szCs w:val="20"/>
              </w:rPr>
            </w:pPr>
            <w:r w:rsidRPr="00B9331D">
              <w:rPr>
                <w:rFonts w:ascii="Times New Roman" w:hAnsi="Times New Roman"/>
                <w:szCs w:val="20"/>
              </w:rPr>
              <w:t>(d)</w:t>
            </w:r>
          </w:p>
        </w:tc>
        <w:tc>
          <w:tcPr>
            <w:tcW w:w="1471" w:type="pct"/>
          </w:tcPr>
          <w:p w:rsidR="0011439B" w:rsidRPr="00B9331D" w:rsidRDefault="0011439B" w:rsidP="00B9331D">
            <w:pPr>
              <w:rPr>
                <w:rFonts w:ascii="Times New Roman" w:hAnsi="Times New Roman"/>
                <w:sz w:val="20"/>
                <w:szCs w:val="20"/>
              </w:rPr>
            </w:pPr>
            <w:r w:rsidRPr="00B9331D">
              <w:rPr>
                <w:rFonts w:ascii="Times New Roman" w:hAnsi="Times New Roman"/>
                <w:sz w:val="20"/>
                <w:szCs w:val="20"/>
              </w:rPr>
              <w:t>Fire workers</w:t>
            </w:r>
          </w:p>
        </w:tc>
        <w:tc>
          <w:tcPr>
            <w:tcW w:w="671" w:type="pct"/>
            <w:gridSpan w:val="2"/>
            <w:vAlign w:val="center"/>
          </w:tcPr>
          <w:p w:rsidR="0011439B" w:rsidRPr="00B9331D" w:rsidRDefault="0011439B" w:rsidP="00B9331D">
            <w:pPr>
              <w:pStyle w:val="ListParagraph"/>
              <w:numPr>
                <w:ilvl w:val="0"/>
                <w:numId w:val="8"/>
              </w:numPr>
              <w:jc w:val="center"/>
              <w:rPr>
                <w:rFonts w:ascii="Times New Roman" w:hAnsi="Times New Roman"/>
                <w:b/>
                <w:szCs w:val="20"/>
              </w:rPr>
            </w:pPr>
          </w:p>
        </w:tc>
        <w:tc>
          <w:tcPr>
            <w:tcW w:w="658" w:type="pct"/>
            <w:vAlign w:val="center"/>
          </w:tcPr>
          <w:p w:rsidR="0011439B" w:rsidRPr="00B9331D" w:rsidRDefault="0011439B" w:rsidP="00B9331D">
            <w:pPr>
              <w:pStyle w:val="ListParagraph"/>
              <w:numPr>
                <w:ilvl w:val="0"/>
                <w:numId w:val="8"/>
              </w:numPr>
              <w:jc w:val="center"/>
              <w:rPr>
                <w:rFonts w:ascii="Times New Roman" w:hAnsi="Times New Roman"/>
                <w:b/>
                <w:szCs w:val="20"/>
              </w:rPr>
            </w:pPr>
          </w:p>
        </w:tc>
        <w:tc>
          <w:tcPr>
            <w:tcW w:w="658" w:type="pct"/>
            <w:vAlign w:val="center"/>
          </w:tcPr>
          <w:p w:rsidR="0011439B" w:rsidRPr="00B9331D" w:rsidRDefault="0011439B" w:rsidP="00B9331D">
            <w:pPr>
              <w:pStyle w:val="ListParagraph"/>
              <w:numPr>
                <w:ilvl w:val="0"/>
                <w:numId w:val="8"/>
              </w:numPr>
              <w:jc w:val="center"/>
              <w:rPr>
                <w:rFonts w:ascii="Times New Roman" w:hAnsi="Times New Roman"/>
                <w:b/>
                <w:szCs w:val="20"/>
              </w:rPr>
            </w:pPr>
          </w:p>
        </w:tc>
        <w:tc>
          <w:tcPr>
            <w:tcW w:w="658" w:type="pct"/>
            <w:vAlign w:val="center"/>
          </w:tcPr>
          <w:p w:rsidR="0011439B" w:rsidRPr="00B9331D" w:rsidRDefault="0011439B" w:rsidP="00B9331D">
            <w:pPr>
              <w:pStyle w:val="ListParagraph"/>
              <w:numPr>
                <w:ilvl w:val="0"/>
                <w:numId w:val="8"/>
              </w:numPr>
              <w:jc w:val="center"/>
              <w:rPr>
                <w:rFonts w:ascii="Times New Roman" w:hAnsi="Times New Roman"/>
                <w:b/>
                <w:szCs w:val="20"/>
              </w:rPr>
            </w:pPr>
          </w:p>
        </w:tc>
        <w:tc>
          <w:tcPr>
            <w:tcW w:w="658" w:type="pct"/>
            <w:vAlign w:val="center"/>
          </w:tcPr>
          <w:p w:rsidR="0011439B" w:rsidRPr="00B9331D" w:rsidRDefault="0011439B" w:rsidP="00B9331D">
            <w:pPr>
              <w:pStyle w:val="ListParagraph"/>
              <w:numPr>
                <w:ilvl w:val="0"/>
                <w:numId w:val="8"/>
              </w:numPr>
              <w:jc w:val="center"/>
              <w:rPr>
                <w:rFonts w:ascii="Times New Roman" w:hAnsi="Times New Roman"/>
                <w:b/>
                <w:szCs w:val="20"/>
              </w:rPr>
            </w:pPr>
          </w:p>
        </w:tc>
      </w:tr>
      <w:tr w:rsidR="0011439B" w:rsidRPr="00B9331D" w:rsidTr="0011439B">
        <w:trPr>
          <w:trHeight w:val="432"/>
        </w:trPr>
        <w:tc>
          <w:tcPr>
            <w:tcW w:w="226" w:type="pct"/>
          </w:tcPr>
          <w:p w:rsidR="0011439B" w:rsidRPr="00B9331D" w:rsidRDefault="0011439B" w:rsidP="00B9331D">
            <w:pPr>
              <w:rPr>
                <w:rFonts w:ascii="Times New Roman" w:hAnsi="Times New Roman"/>
                <w:szCs w:val="20"/>
              </w:rPr>
            </w:pPr>
            <w:r w:rsidRPr="00B9331D">
              <w:rPr>
                <w:rFonts w:ascii="Times New Roman" w:hAnsi="Times New Roman"/>
                <w:szCs w:val="20"/>
              </w:rPr>
              <w:t>(e)</w:t>
            </w:r>
          </w:p>
        </w:tc>
        <w:tc>
          <w:tcPr>
            <w:tcW w:w="1471" w:type="pct"/>
          </w:tcPr>
          <w:p w:rsidR="0011439B" w:rsidRPr="00B9331D" w:rsidRDefault="0011439B" w:rsidP="00B9331D">
            <w:pPr>
              <w:rPr>
                <w:rFonts w:ascii="Times New Roman" w:hAnsi="Times New Roman"/>
                <w:sz w:val="20"/>
                <w:szCs w:val="20"/>
              </w:rPr>
            </w:pPr>
            <w:r w:rsidRPr="00B9331D">
              <w:rPr>
                <w:rFonts w:ascii="Times New Roman" w:hAnsi="Times New Roman"/>
                <w:sz w:val="20"/>
                <w:szCs w:val="20"/>
              </w:rPr>
              <w:t>Recruit workers</w:t>
            </w:r>
          </w:p>
        </w:tc>
        <w:tc>
          <w:tcPr>
            <w:tcW w:w="671" w:type="pct"/>
            <w:gridSpan w:val="2"/>
            <w:vAlign w:val="center"/>
          </w:tcPr>
          <w:p w:rsidR="0011439B" w:rsidRPr="00B9331D" w:rsidRDefault="0011439B" w:rsidP="00B9331D">
            <w:pPr>
              <w:pStyle w:val="ListParagraph"/>
              <w:numPr>
                <w:ilvl w:val="0"/>
                <w:numId w:val="8"/>
              </w:numPr>
              <w:jc w:val="center"/>
              <w:rPr>
                <w:rFonts w:ascii="Times New Roman" w:hAnsi="Times New Roman"/>
                <w:b/>
                <w:szCs w:val="20"/>
              </w:rPr>
            </w:pPr>
          </w:p>
        </w:tc>
        <w:tc>
          <w:tcPr>
            <w:tcW w:w="658" w:type="pct"/>
            <w:vAlign w:val="center"/>
          </w:tcPr>
          <w:p w:rsidR="0011439B" w:rsidRPr="00B9331D" w:rsidRDefault="0011439B" w:rsidP="00B9331D">
            <w:pPr>
              <w:pStyle w:val="ListParagraph"/>
              <w:numPr>
                <w:ilvl w:val="0"/>
                <w:numId w:val="8"/>
              </w:numPr>
              <w:jc w:val="center"/>
              <w:rPr>
                <w:rFonts w:ascii="Times New Roman" w:hAnsi="Times New Roman"/>
                <w:b/>
                <w:szCs w:val="20"/>
              </w:rPr>
            </w:pPr>
          </w:p>
        </w:tc>
        <w:tc>
          <w:tcPr>
            <w:tcW w:w="658" w:type="pct"/>
            <w:vAlign w:val="center"/>
          </w:tcPr>
          <w:p w:rsidR="0011439B" w:rsidRPr="00B9331D" w:rsidRDefault="0011439B" w:rsidP="00B9331D">
            <w:pPr>
              <w:pStyle w:val="ListParagraph"/>
              <w:numPr>
                <w:ilvl w:val="0"/>
                <w:numId w:val="8"/>
              </w:numPr>
              <w:jc w:val="center"/>
              <w:rPr>
                <w:rFonts w:ascii="Times New Roman" w:hAnsi="Times New Roman"/>
                <w:b/>
                <w:szCs w:val="20"/>
              </w:rPr>
            </w:pPr>
          </w:p>
        </w:tc>
        <w:tc>
          <w:tcPr>
            <w:tcW w:w="658" w:type="pct"/>
            <w:vAlign w:val="center"/>
          </w:tcPr>
          <w:p w:rsidR="0011439B" w:rsidRPr="00B9331D" w:rsidRDefault="0011439B" w:rsidP="00B9331D">
            <w:pPr>
              <w:pStyle w:val="ListParagraph"/>
              <w:numPr>
                <w:ilvl w:val="0"/>
                <w:numId w:val="8"/>
              </w:numPr>
              <w:jc w:val="center"/>
              <w:rPr>
                <w:rFonts w:ascii="Times New Roman" w:hAnsi="Times New Roman"/>
                <w:b/>
                <w:szCs w:val="20"/>
              </w:rPr>
            </w:pPr>
          </w:p>
        </w:tc>
        <w:tc>
          <w:tcPr>
            <w:tcW w:w="658" w:type="pct"/>
            <w:vAlign w:val="center"/>
          </w:tcPr>
          <w:p w:rsidR="0011439B" w:rsidRPr="00B9331D" w:rsidRDefault="0011439B" w:rsidP="00B9331D">
            <w:pPr>
              <w:pStyle w:val="ListParagraph"/>
              <w:numPr>
                <w:ilvl w:val="0"/>
                <w:numId w:val="8"/>
              </w:numPr>
              <w:jc w:val="center"/>
              <w:rPr>
                <w:rFonts w:ascii="Times New Roman" w:hAnsi="Times New Roman"/>
                <w:b/>
                <w:szCs w:val="20"/>
              </w:rPr>
            </w:pPr>
          </w:p>
        </w:tc>
      </w:tr>
      <w:tr w:rsidR="0011439B" w:rsidRPr="00B9331D" w:rsidTr="0011439B">
        <w:trPr>
          <w:trHeight w:val="432"/>
        </w:trPr>
        <w:tc>
          <w:tcPr>
            <w:tcW w:w="226" w:type="pct"/>
          </w:tcPr>
          <w:p w:rsidR="0011439B" w:rsidRPr="00B9331D" w:rsidRDefault="0011439B" w:rsidP="00B9331D">
            <w:pPr>
              <w:rPr>
                <w:rFonts w:ascii="Times New Roman" w:hAnsi="Times New Roman"/>
                <w:szCs w:val="20"/>
              </w:rPr>
            </w:pPr>
            <w:r w:rsidRPr="00B9331D">
              <w:rPr>
                <w:rFonts w:ascii="Times New Roman" w:hAnsi="Times New Roman"/>
                <w:szCs w:val="20"/>
              </w:rPr>
              <w:t>(f)</w:t>
            </w:r>
          </w:p>
        </w:tc>
        <w:tc>
          <w:tcPr>
            <w:tcW w:w="1471" w:type="pct"/>
          </w:tcPr>
          <w:p w:rsidR="0011439B" w:rsidRPr="00B9331D" w:rsidRDefault="0011439B" w:rsidP="00B9331D">
            <w:pPr>
              <w:rPr>
                <w:rFonts w:ascii="Times New Roman" w:hAnsi="Times New Roman"/>
                <w:sz w:val="20"/>
                <w:szCs w:val="20"/>
              </w:rPr>
            </w:pPr>
            <w:r w:rsidRPr="00B9331D">
              <w:rPr>
                <w:rFonts w:ascii="Times New Roman" w:hAnsi="Times New Roman"/>
                <w:sz w:val="20"/>
                <w:szCs w:val="20"/>
              </w:rPr>
              <w:t>Start up a new branch</w:t>
            </w:r>
          </w:p>
        </w:tc>
        <w:tc>
          <w:tcPr>
            <w:tcW w:w="671" w:type="pct"/>
            <w:gridSpan w:val="2"/>
            <w:vAlign w:val="center"/>
          </w:tcPr>
          <w:p w:rsidR="0011439B" w:rsidRPr="00B9331D" w:rsidRDefault="0011439B" w:rsidP="00B9331D">
            <w:pPr>
              <w:pStyle w:val="ListParagraph"/>
              <w:numPr>
                <w:ilvl w:val="0"/>
                <w:numId w:val="8"/>
              </w:numPr>
              <w:jc w:val="center"/>
              <w:rPr>
                <w:rFonts w:ascii="Times New Roman" w:hAnsi="Times New Roman"/>
                <w:b/>
                <w:szCs w:val="20"/>
              </w:rPr>
            </w:pPr>
          </w:p>
        </w:tc>
        <w:tc>
          <w:tcPr>
            <w:tcW w:w="658" w:type="pct"/>
            <w:vAlign w:val="center"/>
          </w:tcPr>
          <w:p w:rsidR="0011439B" w:rsidRPr="00B9331D" w:rsidRDefault="0011439B" w:rsidP="00B9331D">
            <w:pPr>
              <w:pStyle w:val="ListParagraph"/>
              <w:numPr>
                <w:ilvl w:val="0"/>
                <w:numId w:val="8"/>
              </w:numPr>
              <w:jc w:val="center"/>
              <w:rPr>
                <w:rFonts w:ascii="Times New Roman" w:hAnsi="Times New Roman"/>
                <w:b/>
                <w:szCs w:val="20"/>
              </w:rPr>
            </w:pPr>
          </w:p>
        </w:tc>
        <w:tc>
          <w:tcPr>
            <w:tcW w:w="658" w:type="pct"/>
            <w:vAlign w:val="center"/>
          </w:tcPr>
          <w:p w:rsidR="0011439B" w:rsidRPr="00B9331D" w:rsidRDefault="0011439B" w:rsidP="00B9331D">
            <w:pPr>
              <w:pStyle w:val="ListParagraph"/>
              <w:numPr>
                <w:ilvl w:val="0"/>
                <w:numId w:val="8"/>
              </w:numPr>
              <w:jc w:val="center"/>
              <w:rPr>
                <w:rFonts w:ascii="Times New Roman" w:hAnsi="Times New Roman"/>
                <w:b/>
                <w:szCs w:val="20"/>
              </w:rPr>
            </w:pPr>
          </w:p>
        </w:tc>
        <w:tc>
          <w:tcPr>
            <w:tcW w:w="658" w:type="pct"/>
            <w:vAlign w:val="center"/>
          </w:tcPr>
          <w:p w:rsidR="0011439B" w:rsidRPr="00B9331D" w:rsidRDefault="0011439B" w:rsidP="00B9331D">
            <w:pPr>
              <w:pStyle w:val="ListParagraph"/>
              <w:numPr>
                <w:ilvl w:val="0"/>
                <w:numId w:val="8"/>
              </w:numPr>
              <w:jc w:val="center"/>
              <w:rPr>
                <w:rFonts w:ascii="Times New Roman" w:hAnsi="Times New Roman"/>
                <w:b/>
                <w:szCs w:val="20"/>
              </w:rPr>
            </w:pPr>
          </w:p>
        </w:tc>
        <w:tc>
          <w:tcPr>
            <w:tcW w:w="658" w:type="pct"/>
            <w:vAlign w:val="center"/>
          </w:tcPr>
          <w:p w:rsidR="0011439B" w:rsidRPr="00B9331D" w:rsidRDefault="0011439B" w:rsidP="00B9331D">
            <w:pPr>
              <w:pStyle w:val="ListParagraph"/>
              <w:numPr>
                <w:ilvl w:val="0"/>
                <w:numId w:val="8"/>
              </w:numPr>
              <w:jc w:val="center"/>
              <w:rPr>
                <w:rFonts w:ascii="Times New Roman" w:hAnsi="Times New Roman"/>
                <w:b/>
                <w:szCs w:val="20"/>
              </w:rPr>
            </w:pPr>
          </w:p>
        </w:tc>
      </w:tr>
      <w:tr w:rsidR="0011439B" w:rsidRPr="00B9331D" w:rsidTr="0011439B">
        <w:trPr>
          <w:trHeight w:val="432"/>
        </w:trPr>
        <w:tc>
          <w:tcPr>
            <w:tcW w:w="226" w:type="pct"/>
          </w:tcPr>
          <w:p w:rsidR="0011439B" w:rsidRPr="00B9331D" w:rsidRDefault="0011439B" w:rsidP="00B9331D">
            <w:pPr>
              <w:rPr>
                <w:rFonts w:ascii="Times New Roman" w:hAnsi="Times New Roman"/>
                <w:szCs w:val="20"/>
              </w:rPr>
            </w:pPr>
            <w:r w:rsidRPr="00B9331D">
              <w:rPr>
                <w:rFonts w:ascii="Times New Roman" w:hAnsi="Times New Roman"/>
                <w:szCs w:val="20"/>
              </w:rPr>
              <w:t>(g)</w:t>
            </w:r>
          </w:p>
        </w:tc>
        <w:tc>
          <w:tcPr>
            <w:tcW w:w="1471" w:type="pct"/>
          </w:tcPr>
          <w:p w:rsidR="0011439B" w:rsidRPr="00B9331D" w:rsidRDefault="0011439B" w:rsidP="00B9331D">
            <w:pPr>
              <w:rPr>
                <w:rFonts w:ascii="Times New Roman" w:hAnsi="Times New Roman"/>
                <w:sz w:val="20"/>
                <w:szCs w:val="20"/>
              </w:rPr>
            </w:pPr>
            <w:r w:rsidRPr="00B9331D">
              <w:rPr>
                <w:rFonts w:ascii="Times New Roman" w:hAnsi="Times New Roman"/>
                <w:sz w:val="20"/>
                <w:szCs w:val="20"/>
              </w:rPr>
              <w:t>Develop a business plan</w:t>
            </w:r>
          </w:p>
        </w:tc>
        <w:tc>
          <w:tcPr>
            <w:tcW w:w="671" w:type="pct"/>
            <w:gridSpan w:val="2"/>
            <w:vAlign w:val="center"/>
          </w:tcPr>
          <w:p w:rsidR="0011439B" w:rsidRPr="00B9331D" w:rsidRDefault="0011439B" w:rsidP="00B9331D">
            <w:pPr>
              <w:pStyle w:val="ListParagraph"/>
              <w:numPr>
                <w:ilvl w:val="0"/>
                <w:numId w:val="8"/>
              </w:numPr>
              <w:jc w:val="center"/>
              <w:rPr>
                <w:rFonts w:ascii="Times New Roman" w:hAnsi="Times New Roman"/>
                <w:b/>
                <w:szCs w:val="20"/>
              </w:rPr>
            </w:pPr>
          </w:p>
        </w:tc>
        <w:tc>
          <w:tcPr>
            <w:tcW w:w="658" w:type="pct"/>
            <w:vAlign w:val="center"/>
          </w:tcPr>
          <w:p w:rsidR="0011439B" w:rsidRPr="00B9331D" w:rsidRDefault="0011439B" w:rsidP="00B9331D">
            <w:pPr>
              <w:pStyle w:val="ListParagraph"/>
              <w:numPr>
                <w:ilvl w:val="0"/>
                <w:numId w:val="8"/>
              </w:numPr>
              <w:jc w:val="center"/>
              <w:rPr>
                <w:rFonts w:ascii="Times New Roman" w:hAnsi="Times New Roman"/>
                <w:b/>
                <w:szCs w:val="20"/>
              </w:rPr>
            </w:pPr>
          </w:p>
        </w:tc>
        <w:tc>
          <w:tcPr>
            <w:tcW w:w="658" w:type="pct"/>
            <w:vAlign w:val="center"/>
          </w:tcPr>
          <w:p w:rsidR="0011439B" w:rsidRPr="00B9331D" w:rsidRDefault="0011439B" w:rsidP="00B9331D">
            <w:pPr>
              <w:pStyle w:val="ListParagraph"/>
              <w:numPr>
                <w:ilvl w:val="0"/>
                <w:numId w:val="8"/>
              </w:numPr>
              <w:jc w:val="center"/>
              <w:rPr>
                <w:rFonts w:ascii="Times New Roman" w:hAnsi="Times New Roman"/>
                <w:b/>
                <w:szCs w:val="20"/>
              </w:rPr>
            </w:pPr>
          </w:p>
        </w:tc>
        <w:tc>
          <w:tcPr>
            <w:tcW w:w="658" w:type="pct"/>
            <w:vAlign w:val="center"/>
          </w:tcPr>
          <w:p w:rsidR="0011439B" w:rsidRPr="00B9331D" w:rsidRDefault="0011439B" w:rsidP="00B9331D">
            <w:pPr>
              <w:pStyle w:val="ListParagraph"/>
              <w:numPr>
                <w:ilvl w:val="0"/>
                <w:numId w:val="8"/>
              </w:numPr>
              <w:jc w:val="center"/>
              <w:rPr>
                <w:rFonts w:ascii="Times New Roman" w:hAnsi="Times New Roman"/>
                <w:b/>
                <w:szCs w:val="20"/>
              </w:rPr>
            </w:pPr>
          </w:p>
        </w:tc>
        <w:tc>
          <w:tcPr>
            <w:tcW w:w="658" w:type="pct"/>
            <w:vAlign w:val="center"/>
          </w:tcPr>
          <w:p w:rsidR="0011439B" w:rsidRPr="00B9331D" w:rsidRDefault="0011439B" w:rsidP="00B9331D">
            <w:pPr>
              <w:pStyle w:val="ListParagraph"/>
              <w:numPr>
                <w:ilvl w:val="0"/>
                <w:numId w:val="8"/>
              </w:numPr>
              <w:jc w:val="center"/>
              <w:rPr>
                <w:rFonts w:ascii="Times New Roman" w:hAnsi="Times New Roman"/>
                <w:b/>
                <w:szCs w:val="20"/>
              </w:rPr>
            </w:pPr>
          </w:p>
        </w:tc>
      </w:tr>
      <w:tr w:rsidR="0011439B" w:rsidRPr="00B9331D" w:rsidTr="0011439B">
        <w:trPr>
          <w:trHeight w:val="432"/>
        </w:trPr>
        <w:tc>
          <w:tcPr>
            <w:tcW w:w="226" w:type="pct"/>
          </w:tcPr>
          <w:p w:rsidR="0011439B" w:rsidRPr="00B9331D" w:rsidRDefault="0011439B" w:rsidP="00B9331D">
            <w:pPr>
              <w:rPr>
                <w:rFonts w:ascii="Times New Roman" w:hAnsi="Times New Roman"/>
                <w:szCs w:val="20"/>
              </w:rPr>
            </w:pPr>
            <w:r w:rsidRPr="00B9331D">
              <w:rPr>
                <w:rFonts w:ascii="Times New Roman" w:hAnsi="Times New Roman"/>
                <w:szCs w:val="20"/>
              </w:rPr>
              <w:t>(h)</w:t>
            </w:r>
          </w:p>
        </w:tc>
        <w:tc>
          <w:tcPr>
            <w:tcW w:w="1471" w:type="pct"/>
          </w:tcPr>
          <w:p w:rsidR="0011439B" w:rsidRPr="00B9331D" w:rsidRDefault="0011439B" w:rsidP="00B9331D">
            <w:pPr>
              <w:rPr>
                <w:rFonts w:ascii="Times New Roman" w:hAnsi="Times New Roman"/>
                <w:sz w:val="20"/>
                <w:szCs w:val="20"/>
              </w:rPr>
            </w:pPr>
            <w:r w:rsidRPr="00B9331D">
              <w:rPr>
                <w:rFonts w:ascii="Times New Roman" w:hAnsi="Times New Roman"/>
                <w:sz w:val="20"/>
                <w:szCs w:val="20"/>
              </w:rPr>
              <w:t>Purchase new equipment</w:t>
            </w:r>
          </w:p>
        </w:tc>
        <w:tc>
          <w:tcPr>
            <w:tcW w:w="671" w:type="pct"/>
            <w:gridSpan w:val="2"/>
            <w:vAlign w:val="center"/>
          </w:tcPr>
          <w:p w:rsidR="0011439B" w:rsidRPr="00B9331D" w:rsidRDefault="0011439B" w:rsidP="00B9331D">
            <w:pPr>
              <w:pStyle w:val="ListParagraph"/>
              <w:numPr>
                <w:ilvl w:val="0"/>
                <w:numId w:val="8"/>
              </w:numPr>
              <w:jc w:val="center"/>
              <w:rPr>
                <w:rFonts w:ascii="Times New Roman" w:hAnsi="Times New Roman"/>
                <w:b/>
                <w:szCs w:val="20"/>
              </w:rPr>
            </w:pPr>
          </w:p>
        </w:tc>
        <w:tc>
          <w:tcPr>
            <w:tcW w:w="658" w:type="pct"/>
            <w:vAlign w:val="center"/>
          </w:tcPr>
          <w:p w:rsidR="0011439B" w:rsidRPr="00B9331D" w:rsidRDefault="0011439B" w:rsidP="00B9331D">
            <w:pPr>
              <w:pStyle w:val="ListParagraph"/>
              <w:numPr>
                <w:ilvl w:val="0"/>
                <w:numId w:val="8"/>
              </w:numPr>
              <w:jc w:val="center"/>
              <w:rPr>
                <w:rFonts w:ascii="Times New Roman" w:hAnsi="Times New Roman"/>
                <w:b/>
                <w:szCs w:val="20"/>
              </w:rPr>
            </w:pPr>
          </w:p>
        </w:tc>
        <w:tc>
          <w:tcPr>
            <w:tcW w:w="658" w:type="pct"/>
            <w:vAlign w:val="center"/>
          </w:tcPr>
          <w:p w:rsidR="0011439B" w:rsidRPr="00B9331D" w:rsidRDefault="0011439B" w:rsidP="00B9331D">
            <w:pPr>
              <w:pStyle w:val="ListParagraph"/>
              <w:numPr>
                <w:ilvl w:val="0"/>
                <w:numId w:val="8"/>
              </w:numPr>
              <w:jc w:val="center"/>
              <w:rPr>
                <w:rFonts w:ascii="Times New Roman" w:hAnsi="Times New Roman"/>
                <w:b/>
                <w:szCs w:val="20"/>
              </w:rPr>
            </w:pPr>
          </w:p>
        </w:tc>
        <w:tc>
          <w:tcPr>
            <w:tcW w:w="658" w:type="pct"/>
            <w:vAlign w:val="center"/>
          </w:tcPr>
          <w:p w:rsidR="0011439B" w:rsidRPr="00B9331D" w:rsidRDefault="0011439B" w:rsidP="00B9331D">
            <w:pPr>
              <w:pStyle w:val="ListParagraph"/>
              <w:numPr>
                <w:ilvl w:val="0"/>
                <w:numId w:val="8"/>
              </w:numPr>
              <w:jc w:val="center"/>
              <w:rPr>
                <w:rFonts w:ascii="Times New Roman" w:hAnsi="Times New Roman"/>
                <w:b/>
                <w:szCs w:val="20"/>
              </w:rPr>
            </w:pPr>
          </w:p>
        </w:tc>
        <w:tc>
          <w:tcPr>
            <w:tcW w:w="658" w:type="pct"/>
            <w:vAlign w:val="center"/>
          </w:tcPr>
          <w:p w:rsidR="0011439B" w:rsidRPr="00B9331D" w:rsidRDefault="0011439B" w:rsidP="00B9331D">
            <w:pPr>
              <w:pStyle w:val="ListParagraph"/>
              <w:numPr>
                <w:ilvl w:val="0"/>
                <w:numId w:val="8"/>
              </w:numPr>
              <w:jc w:val="center"/>
              <w:rPr>
                <w:rFonts w:ascii="Times New Roman" w:hAnsi="Times New Roman"/>
                <w:b/>
                <w:szCs w:val="20"/>
              </w:rPr>
            </w:pPr>
          </w:p>
        </w:tc>
      </w:tr>
      <w:tr w:rsidR="0011439B" w:rsidRPr="00B9331D" w:rsidTr="0011439B">
        <w:trPr>
          <w:trHeight w:val="432"/>
        </w:trPr>
        <w:tc>
          <w:tcPr>
            <w:tcW w:w="226" w:type="pct"/>
          </w:tcPr>
          <w:p w:rsidR="0011439B" w:rsidRPr="00B9331D" w:rsidRDefault="0011439B" w:rsidP="00B9331D">
            <w:pPr>
              <w:rPr>
                <w:rFonts w:ascii="Times New Roman" w:hAnsi="Times New Roman"/>
                <w:szCs w:val="20"/>
              </w:rPr>
            </w:pPr>
            <w:r w:rsidRPr="00B9331D">
              <w:rPr>
                <w:rFonts w:ascii="Times New Roman" w:hAnsi="Times New Roman"/>
                <w:szCs w:val="20"/>
              </w:rPr>
              <w:t>(</w:t>
            </w:r>
            <w:proofErr w:type="spellStart"/>
            <w:r w:rsidRPr="00B9331D">
              <w:rPr>
                <w:rFonts w:ascii="Times New Roman" w:hAnsi="Times New Roman"/>
                <w:szCs w:val="20"/>
              </w:rPr>
              <w:t>i</w:t>
            </w:r>
            <w:proofErr w:type="spellEnd"/>
            <w:r w:rsidRPr="00B9331D">
              <w:rPr>
                <w:rFonts w:ascii="Times New Roman" w:hAnsi="Times New Roman"/>
                <w:szCs w:val="20"/>
              </w:rPr>
              <w:t>)</w:t>
            </w:r>
          </w:p>
        </w:tc>
        <w:tc>
          <w:tcPr>
            <w:tcW w:w="1471" w:type="pct"/>
          </w:tcPr>
          <w:p w:rsidR="0011439B" w:rsidRPr="00B9331D" w:rsidRDefault="0011439B" w:rsidP="00B9331D">
            <w:pPr>
              <w:rPr>
                <w:rFonts w:ascii="Times New Roman" w:hAnsi="Times New Roman"/>
                <w:sz w:val="20"/>
                <w:szCs w:val="20"/>
              </w:rPr>
            </w:pPr>
            <w:r w:rsidRPr="00B9331D">
              <w:rPr>
                <w:rFonts w:ascii="Times New Roman" w:hAnsi="Times New Roman"/>
                <w:sz w:val="20"/>
                <w:szCs w:val="20"/>
              </w:rPr>
              <w:t>Get a loan</w:t>
            </w:r>
          </w:p>
        </w:tc>
        <w:tc>
          <w:tcPr>
            <w:tcW w:w="671" w:type="pct"/>
            <w:gridSpan w:val="2"/>
            <w:vAlign w:val="center"/>
          </w:tcPr>
          <w:p w:rsidR="0011439B" w:rsidRPr="00B9331D" w:rsidRDefault="0011439B" w:rsidP="00B9331D">
            <w:pPr>
              <w:pStyle w:val="ListParagraph"/>
              <w:numPr>
                <w:ilvl w:val="0"/>
                <w:numId w:val="8"/>
              </w:numPr>
              <w:jc w:val="center"/>
              <w:rPr>
                <w:rFonts w:ascii="Times New Roman" w:hAnsi="Times New Roman"/>
                <w:b/>
                <w:szCs w:val="20"/>
              </w:rPr>
            </w:pPr>
          </w:p>
        </w:tc>
        <w:tc>
          <w:tcPr>
            <w:tcW w:w="658" w:type="pct"/>
            <w:vAlign w:val="center"/>
          </w:tcPr>
          <w:p w:rsidR="0011439B" w:rsidRPr="00B9331D" w:rsidRDefault="0011439B" w:rsidP="00B9331D">
            <w:pPr>
              <w:pStyle w:val="ListParagraph"/>
              <w:numPr>
                <w:ilvl w:val="0"/>
                <w:numId w:val="8"/>
              </w:numPr>
              <w:jc w:val="center"/>
              <w:rPr>
                <w:rFonts w:ascii="Times New Roman" w:hAnsi="Times New Roman"/>
                <w:b/>
                <w:szCs w:val="20"/>
              </w:rPr>
            </w:pPr>
          </w:p>
        </w:tc>
        <w:tc>
          <w:tcPr>
            <w:tcW w:w="658" w:type="pct"/>
            <w:vAlign w:val="center"/>
          </w:tcPr>
          <w:p w:rsidR="0011439B" w:rsidRPr="00B9331D" w:rsidRDefault="0011439B" w:rsidP="00B9331D">
            <w:pPr>
              <w:pStyle w:val="ListParagraph"/>
              <w:numPr>
                <w:ilvl w:val="0"/>
                <w:numId w:val="8"/>
              </w:numPr>
              <w:jc w:val="center"/>
              <w:rPr>
                <w:rFonts w:ascii="Times New Roman" w:hAnsi="Times New Roman"/>
                <w:b/>
                <w:szCs w:val="20"/>
              </w:rPr>
            </w:pPr>
          </w:p>
        </w:tc>
        <w:tc>
          <w:tcPr>
            <w:tcW w:w="658" w:type="pct"/>
            <w:vAlign w:val="center"/>
          </w:tcPr>
          <w:p w:rsidR="0011439B" w:rsidRPr="00B9331D" w:rsidRDefault="0011439B" w:rsidP="00B9331D">
            <w:pPr>
              <w:pStyle w:val="ListParagraph"/>
              <w:numPr>
                <w:ilvl w:val="0"/>
                <w:numId w:val="8"/>
              </w:numPr>
              <w:jc w:val="center"/>
              <w:rPr>
                <w:rFonts w:ascii="Times New Roman" w:hAnsi="Times New Roman"/>
                <w:b/>
                <w:szCs w:val="20"/>
              </w:rPr>
            </w:pPr>
          </w:p>
        </w:tc>
        <w:tc>
          <w:tcPr>
            <w:tcW w:w="658" w:type="pct"/>
            <w:vAlign w:val="center"/>
          </w:tcPr>
          <w:p w:rsidR="0011439B" w:rsidRPr="00B9331D" w:rsidRDefault="0011439B" w:rsidP="00B9331D">
            <w:pPr>
              <w:pStyle w:val="ListParagraph"/>
              <w:numPr>
                <w:ilvl w:val="0"/>
                <w:numId w:val="8"/>
              </w:numPr>
              <w:jc w:val="center"/>
              <w:rPr>
                <w:rFonts w:ascii="Times New Roman" w:hAnsi="Times New Roman"/>
                <w:b/>
                <w:szCs w:val="20"/>
              </w:rPr>
            </w:pPr>
          </w:p>
        </w:tc>
      </w:tr>
      <w:tr w:rsidR="0011439B" w:rsidRPr="00B9331D" w:rsidTr="0011439B">
        <w:trPr>
          <w:trHeight w:val="432"/>
        </w:trPr>
        <w:tc>
          <w:tcPr>
            <w:tcW w:w="226" w:type="pct"/>
          </w:tcPr>
          <w:p w:rsidR="0011439B" w:rsidRPr="00B9331D" w:rsidRDefault="0011439B" w:rsidP="00B9331D">
            <w:pPr>
              <w:rPr>
                <w:rFonts w:ascii="Times New Roman" w:hAnsi="Times New Roman"/>
                <w:szCs w:val="20"/>
              </w:rPr>
            </w:pPr>
            <w:r w:rsidRPr="00B9331D">
              <w:rPr>
                <w:rFonts w:ascii="Times New Roman" w:hAnsi="Times New Roman"/>
                <w:szCs w:val="20"/>
              </w:rPr>
              <w:lastRenderedPageBreak/>
              <w:t>(j)</w:t>
            </w:r>
          </w:p>
        </w:tc>
        <w:tc>
          <w:tcPr>
            <w:tcW w:w="1471" w:type="pct"/>
          </w:tcPr>
          <w:p w:rsidR="0011439B" w:rsidRPr="00B9331D" w:rsidRDefault="0011439B" w:rsidP="00B9331D">
            <w:pPr>
              <w:rPr>
                <w:rFonts w:ascii="Times New Roman" w:hAnsi="Times New Roman"/>
                <w:sz w:val="20"/>
                <w:szCs w:val="20"/>
              </w:rPr>
            </w:pPr>
            <w:r w:rsidRPr="00B9331D">
              <w:rPr>
                <w:rFonts w:ascii="Times New Roman" w:hAnsi="Times New Roman"/>
                <w:sz w:val="20"/>
                <w:szCs w:val="20"/>
              </w:rPr>
              <w:t>Improve financial records</w:t>
            </w:r>
          </w:p>
        </w:tc>
        <w:tc>
          <w:tcPr>
            <w:tcW w:w="671" w:type="pct"/>
            <w:gridSpan w:val="2"/>
            <w:vAlign w:val="center"/>
          </w:tcPr>
          <w:p w:rsidR="0011439B" w:rsidRPr="00B9331D" w:rsidRDefault="0011439B" w:rsidP="00B9331D">
            <w:pPr>
              <w:pStyle w:val="ListParagraph"/>
              <w:numPr>
                <w:ilvl w:val="0"/>
                <w:numId w:val="8"/>
              </w:numPr>
              <w:jc w:val="center"/>
              <w:rPr>
                <w:rFonts w:ascii="Times New Roman" w:hAnsi="Times New Roman"/>
                <w:b/>
                <w:szCs w:val="20"/>
              </w:rPr>
            </w:pPr>
          </w:p>
        </w:tc>
        <w:tc>
          <w:tcPr>
            <w:tcW w:w="658" w:type="pct"/>
            <w:vAlign w:val="center"/>
          </w:tcPr>
          <w:p w:rsidR="0011439B" w:rsidRPr="00B9331D" w:rsidRDefault="0011439B" w:rsidP="00B9331D">
            <w:pPr>
              <w:pStyle w:val="ListParagraph"/>
              <w:numPr>
                <w:ilvl w:val="0"/>
                <w:numId w:val="8"/>
              </w:numPr>
              <w:jc w:val="center"/>
              <w:rPr>
                <w:rFonts w:ascii="Times New Roman" w:hAnsi="Times New Roman"/>
                <w:b/>
                <w:szCs w:val="20"/>
              </w:rPr>
            </w:pPr>
          </w:p>
        </w:tc>
        <w:tc>
          <w:tcPr>
            <w:tcW w:w="658" w:type="pct"/>
            <w:vAlign w:val="center"/>
          </w:tcPr>
          <w:p w:rsidR="0011439B" w:rsidRPr="00B9331D" w:rsidRDefault="0011439B" w:rsidP="00B9331D">
            <w:pPr>
              <w:pStyle w:val="ListParagraph"/>
              <w:numPr>
                <w:ilvl w:val="0"/>
                <w:numId w:val="8"/>
              </w:numPr>
              <w:jc w:val="center"/>
              <w:rPr>
                <w:rFonts w:ascii="Times New Roman" w:hAnsi="Times New Roman"/>
                <w:b/>
                <w:szCs w:val="20"/>
              </w:rPr>
            </w:pPr>
          </w:p>
        </w:tc>
        <w:tc>
          <w:tcPr>
            <w:tcW w:w="658" w:type="pct"/>
            <w:vAlign w:val="center"/>
          </w:tcPr>
          <w:p w:rsidR="0011439B" w:rsidRPr="00B9331D" w:rsidRDefault="0011439B" w:rsidP="00B9331D">
            <w:pPr>
              <w:pStyle w:val="ListParagraph"/>
              <w:numPr>
                <w:ilvl w:val="0"/>
                <w:numId w:val="8"/>
              </w:numPr>
              <w:jc w:val="center"/>
              <w:rPr>
                <w:rFonts w:ascii="Times New Roman" w:hAnsi="Times New Roman"/>
                <w:b/>
                <w:szCs w:val="20"/>
              </w:rPr>
            </w:pPr>
          </w:p>
        </w:tc>
        <w:tc>
          <w:tcPr>
            <w:tcW w:w="658" w:type="pct"/>
            <w:vAlign w:val="center"/>
          </w:tcPr>
          <w:p w:rsidR="0011439B" w:rsidRPr="00B9331D" w:rsidRDefault="0011439B" w:rsidP="00B9331D">
            <w:pPr>
              <w:pStyle w:val="ListParagraph"/>
              <w:numPr>
                <w:ilvl w:val="0"/>
                <w:numId w:val="8"/>
              </w:numPr>
              <w:jc w:val="center"/>
              <w:rPr>
                <w:rFonts w:ascii="Times New Roman" w:hAnsi="Times New Roman"/>
                <w:b/>
                <w:szCs w:val="20"/>
              </w:rPr>
            </w:pPr>
          </w:p>
        </w:tc>
      </w:tr>
      <w:tr w:rsidR="0011439B" w:rsidRPr="00B9331D" w:rsidTr="0011439B">
        <w:trPr>
          <w:trHeight w:val="432"/>
        </w:trPr>
        <w:tc>
          <w:tcPr>
            <w:tcW w:w="226" w:type="pct"/>
          </w:tcPr>
          <w:p w:rsidR="0011439B" w:rsidRPr="00B9331D" w:rsidRDefault="0011439B" w:rsidP="00B9331D">
            <w:pPr>
              <w:rPr>
                <w:rFonts w:ascii="Times New Roman" w:hAnsi="Times New Roman"/>
                <w:szCs w:val="20"/>
              </w:rPr>
            </w:pPr>
            <w:r w:rsidRPr="00B9331D">
              <w:rPr>
                <w:rFonts w:ascii="Times New Roman" w:hAnsi="Times New Roman"/>
                <w:szCs w:val="20"/>
              </w:rPr>
              <w:t>(k)</w:t>
            </w:r>
          </w:p>
        </w:tc>
        <w:tc>
          <w:tcPr>
            <w:tcW w:w="1471" w:type="pct"/>
          </w:tcPr>
          <w:p w:rsidR="0011439B" w:rsidRPr="00B9331D" w:rsidRDefault="0011439B" w:rsidP="00B9331D">
            <w:pPr>
              <w:rPr>
                <w:rFonts w:ascii="Times New Roman" w:hAnsi="Times New Roman"/>
                <w:sz w:val="20"/>
                <w:szCs w:val="20"/>
              </w:rPr>
            </w:pPr>
            <w:r w:rsidRPr="00B9331D">
              <w:rPr>
                <w:rFonts w:ascii="Times New Roman" w:hAnsi="Times New Roman"/>
                <w:sz w:val="20"/>
                <w:szCs w:val="20"/>
              </w:rPr>
              <w:t>Get training/skills development for my workers</w:t>
            </w:r>
          </w:p>
        </w:tc>
        <w:tc>
          <w:tcPr>
            <w:tcW w:w="671" w:type="pct"/>
            <w:gridSpan w:val="2"/>
            <w:vAlign w:val="center"/>
          </w:tcPr>
          <w:p w:rsidR="0011439B" w:rsidRPr="00B9331D" w:rsidRDefault="0011439B" w:rsidP="00B9331D">
            <w:pPr>
              <w:pStyle w:val="ListParagraph"/>
              <w:numPr>
                <w:ilvl w:val="0"/>
                <w:numId w:val="8"/>
              </w:numPr>
              <w:jc w:val="center"/>
              <w:rPr>
                <w:rFonts w:ascii="Times New Roman" w:hAnsi="Times New Roman"/>
                <w:b/>
                <w:szCs w:val="20"/>
              </w:rPr>
            </w:pPr>
          </w:p>
        </w:tc>
        <w:tc>
          <w:tcPr>
            <w:tcW w:w="658" w:type="pct"/>
            <w:vAlign w:val="center"/>
          </w:tcPr>
          <w:p w:rsidR="0011439B" w:rsidRPr="00B9331D" w:rsidRDefault="0011439B" w:rsidP="00B9331D">
            <w:pPr>
              <w:pStyle w:val="ListParagraph"/>
              <w:numPr>
                <w:ilvl w:val="0"/>
                <w:numId w:val="8"/>
              </w:numPr>
              <w:jc w:val="center"/>
              <w:rPr>
                <w:rFonts w:ascii="Times New Roman" w:hAnsi="Times New Roman"/>
                <w:b/>
                <w:szCs w:val="20"/>
              </w:rPr>
            </w:pPr>
          </w:p>
        </w:tc>
        <w:tc>
          <w:tcPr>
            <w:tcW w:w="658" w:type="pct"/>
            <w:vAlign w:val="center"/>
          </w:tcPr>
          <w:p w:rsidR="0011439B" w:rsidRPr="00B9331D" w:rsidRDefault="0011439B" w:rsidP="00B9331D">
            <w:pPr>
              <w:pStyle w:val="ListParagraph"/>
              <w:numPr>
                <w:ilvl w:val="0"/>
                <w:numId w:val="8"/>
              </w:numPr>
              <w:jc w:val="center"/>
              <w:rPr>
                <w:rFonts w:ascii="Times New Roman" w:hAnsi="Times New Roman"/>
                <w:b/>
                <w:szCs w:val="20"/>
              </w:rPr>
            </w:pPr>
          </w:p>
        </w:tc>
        <w:tc>
          <w:tcPr>
            <w:tcW w:w="658" w:type="pct"/>
            <w:vAlign w:val="center"/>
          </w:tcPr>
          <w:p w:rsidR="0011439B" w:rsidRPr="00B9331D" w:rsidRDefault="0011439B" w:rsidP="00B9331D">
            <w:pPr>
              <w:pStyle w:val="ListParagraph"/>
              <w:numPr>
                <w:ilvl w:val="0"/>
                <w:numId w:val="8"/>
              </w:numPr>
              <w:jc w:val="center"/>
              <w:rPr>
                <w:rFonts w:ascii="Times New Roman" w:hAnsi="Times New Roman"/>
                <w:b/>
                <w:szCs w:val="20"/>
              </w:rPr>
            </w:pPr>
          </w:p>
        </w:tc>
        <w:tc>
          <w:tcPr>
            <w:tcW w:w="658" w:type="pct"/>
            <w:vAlign w:val="center"/>
          </w:tcPr>
          <w:p w:rsidR="0011439B" w:rsidRPr="00B9331D" w:rsidRDefault="0011439B" w:rsidP="00B9331D">
            <w:pPr>
              <w:pStyle w:val="ListParagraph"/>
              <w:numPr>
                <w:ilvl w:val="0"/>
                <w:numId w:val="8"/>
              </w:numPr>
              <w:jc w:val="center"/>
              <w:rPr>
                <w:rFonts w:ascii="Times New Roman" w:hAnsi="Times New Roman"/>
                <w:b/>
                <w:szCs w:val="20"/>
              </w:rPr>
            </w:pPr>
          </w:p>
        </w:tc>
      </w:tr>
    </w:tbl>
    <w:p w:rsidR="0099314C" w:rsidRPr="00B9331D" w:rsidRDefault="0099314C" w:rsidP="00B9331D">
      <w:pPr>
        <w:rPr>
          <w:rFonts w:ascii="Times New Roman" w:hAnsi="Times New Roman"/>
          <w:b/>
          <w:bCs/>
          <w:sz w:val="20"/>
          <w:szCs w:val="20"/>
        </w:rPr>
        <w:sectPr w:rsidR="0099314C" w:rsidRPr="00B9331D" w:rsidSect="008E6CE1">
          <w:footerReference w:type="even" r:id="rId11"/>
          <w:footerReference w:type="default" r:id="rId12"/>
          <w:type w:val="continuous"/>
          <w:pgSz w:w="15840" w:h="12240" w:orient="landscape"/>
          <w:pgMar w:top="794" w:right="1440" w:bottom="448" w:left="1440" w:header="170" w:footer="720" w:gutter="0"/>
          <w:cols w:space="720"/>
          <w:docGrid w:linePitch="360"/>
        </w:sectPr>
      </w:pPr>
    </w:p>
    <w:p w:rsidR="0085610F" w:rsidRPr="00B9331D" w:rsidRDefault="0085610F" w:rsidP="00B9331D">
      <w:pPr>
        <w:pStyle w:val="Heading1"/>
        <w:numPr>
          <w:ilvl w:val="0"/>
          <w:numId w:val="0"/>
        </w:numPr>
        <w:pBdr>
          <w:top w:val="single" w:sz="4" w:space="1" w:color="auto"/>
          <w:bottom w:val="single" w:sz="4" w:space="1" w:color="auto"/>
        </w:pBdr>
        <w:spacing w:after="0"/>
        <w:jc w:val="center"/>
      </w:pPr>
      <w:r w:rsidRPr="00B9331D">
        <w:lastRenderedPageBreak/>
        <w:br w:type="page"/>
      </w:r>
      <w:r w:rsidRPr="00B9331D">
        <w:lastRenderedPageBreak/>
        <w:t>Section 7: Access to Finance</w:t>
      </w:r>
      <w:r w:rsidR="00FD03AB" w:rsidRPr="00B9331D">
        <w:t xml:space="preserve"> (AF)</w:t>
      </w:r>
    </w:p>
    <w:p w:rsidR="0085610F" w:rsidRPr="00B9331D" w:rsidRDefault="0085610F" w:rsidP="00B9331D">
      <w:pPr>
        <w:rPr>
          <w:rFonts w:ascii="Times New Roman" w:hAnsi="Times New Roman" w:cs="Arial"/>
          <w:b/>
          <w:bCs/>
          <w:sz w:val="28"/>
          <w:szCs w:val="20"/>
        </w:rPr>
      </w:pPr>
    </w:p>
    <w:tbl>
      <w:tblPr>
        <w:tblW w:w="5217"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92"/>
        <w:gridCol w:w="5154"/>
        <w:gridCol w:w="2475"/>
        <w:gridCol w:w="2475"/>
        <w:gridCol w:w="270"/>
        <w:gridCol w:w="2382"/>
      </w:tblGrid>
      <w:tr w:rsidR="0085610F" w:rsidRPr="00B9331D" w:rsidTr="00AA388D">
        <w:tc>
          <w:tcPr>
            <w:tcW w:w="993" w:type="dxa"/>
            <w:shd w:val="clear" w:color="auto" w:fill="000000" w:themeFill="text1"/>
          </w:tcPr>
          <w:p w:rsidR="0085610F" w:rsidRPr="00B9331D" w:rsidRDefault="0085610F" w:rsidP="00B9331D">
            <w:pPr>
              <w:jc w:val="center"/>
              <w:rPr>
                <w:rFonts w:ascii="Times New Roman" w:hAnsi="Times New Roman"/>
                <w:b/>
              </w:rPr>
            </w:pPr>
          </w:p>
        </w:tc>
        <w:tc>
          <w:tcPr>
            <w:tcW w:w="5154" w:type="dxa"/>
            <w:shd w:val="clear" w:color="auto" w:fill="DBE5F1" w:themeFill="accent1" w:themeFillTint="33"/>
            <w:vAlign w:val="center"/>
          </w:tcPr>
          <w:p w:rsidR="0085610F" w:rsidRPr="00B9331D" w:rsidRDefault="0085610F" w:rsidP="00B9331D">
            <w:pPr>
              <w:jc w:val="center"/>
              <w:rPr>
                <w:rFonts w:ascii="Times New Roman" w:hAnsi="Times New Roman"/>
                <w:b/>
                <w:sz w:val="24"/>
                <w:szCs w:val="24"/>
              </w:rPr>
            </w:pPr>
            <w:r w:rsidRPr="00B9331D">
              <w:rPr>
                <w:rFonts w:ascii="Times New Roman" w:hAnsi="Times New Roman"/>
                <w:b/>
                <w:sz w:val="24"/>
                <w:szCs w:val="24"/>
              </w:rPr>
              <w:t>QUESTION</w:t>
            </w:r>
          </w:p>
        </w:tc>
        <w:tc>
          <w:tcPr>
            <w:tcW w:w="5220" w:type="dxa"/>
            <w:gridSpan w:val="3"/>
            <w:shd w:val="clear" w:color="auto" w:fill="DBE5F1" w:themeFill="accent1" w:themeFillTint="33"/>
            <w:vAlign w:val="center"/>
          </w:tcPr>
          <w:p w:rsidR="0085610F" w:rsidRPr="00B9331D" w:rsidRDefault="0085610F" w:rsidP="00B9331D">
            <w:pPr>
              <w:jc w:val="center"/>
              <w:rPr>
                <w:rFonts w:ascii="Times New Roman" w:hAnsi="Times New Roman"/>
                <w:b/>
                <w:sz w:val="24"/>
                <w:szCs w:val="24"/>
              </w:rPr>
            </w:pPr>
            <w:r w:rsidRPr="00B9331D">
              <w:rPr>
                <w:rFonts w:ascii="Times New Roman" w:hAnsi="Times New Roman"/>
                <w:b/>
                <w:sz w:val="24"/>
                <w:szCs w:val="24"/>
              </w:rPr>
              <w:t>CODES</w:t>
            </w:r>
          </w:p>
        </w:tc>
        <w:tc>
          <w:tcPr>
            <w:tcW w:w="2382" w:type="dxa"/>
            <w:shd w:val="clear" w:color="auto" w:fill="F2DBDB" w:themeFill="accent2" w:themeFillTint="33"/>
            <w:vAlign w:val="center"/>
          </w:tcPr>
          <w:p w:rsidR="0085610F" w:rsidRPr="00B9331D" w:rsidRDefault="0085610F" w:rsidP="00B9331D">
            <w:pPr>
              <w:jc w:val="center"/>
              <w:rPr>
                <w:rFonts w:ascii="Times New Roman" w:hAnsi="Times New Roman"/>
                <w:b/>
                <w:sz w:val="24"/>
                <w:szCs w:val="24"/>
              </w:rPr>
            </w:pPr>
            <w:r w:rsidRPr="00B9331D">
              <w:rPr>
                <w:rFonts w:ascii="Times New Roman" w:hAnsi="Times New Roman"/>
                <w:b/>
                <w:sz w:val="24"/>
                <w:szCs w:val="24"/>
              </w:rPr>
              <w:t>ANSWER</w:t>
            </w:r>
          </w:p>
        </w:tc>
      </w:tr>
      <w:tr w:rsidR="0085610F" w:rsidRPr="00B9331D" w:rsidTr="00AA388D">
        <w:tc>
          <w:tcPr>
            <w:tcW w:w="993" w:type="dxa"/>
            <w:vAlign w:val="center"/>
          </w:tcPr>
          <w:p w:rsidR="0085610F" w:rsidRPr="00B9331D" w:rsidRDefault="002F2307" w:rsidP="00B9331D">
            <w:pPr>
              <w:rPr>
                <w:rFonts w:ascii="Times New Roman" w:hAnsi="Times New Roman"/>
                <w:sz w:val="24"/>
              </w:rPr>
            </w:pPr>
            <w:r w:rsidRPr="00B9331D">
              <w:rPr>
                <w:rFonts w:ascii="Times New Roman" w:hAnsi="Times New Roman"/>
                <w:sz w:val="24"/>
              </w:rPr>
              <w:t>AF1</w:t>
            </w:r>
          </w:p>
        </w:tc>
        <w:tc>
          <w:tcPr>
            <w:tcW w:w="5154" w:type="dxa"/>
            <w:vAlign w:val="center"/>
          </w:tcPr>
          <w:p w:rsidR="0085610F" w:rsidRPr="00B9331D" w:rsidRDefault="0085610F" w:rsidP="00B9331D">
            <w:pPr>
              <w:rPr>
                <w:rFonts w:ascii="Times New Roman" w:hAnsi="Times New Roman"/>
                <w:sz w:val="24"/>
              </w:rPr>
            </w:pPr>
            <w:r w:rsidRPr="00B9331D">
              <w:rPr>
                <w:rFonts w:ascii="Times New Roman" w:hAnsi="Times New Roman"/>
                <w:sz w:val="24"/>
              </w:rPr>
              <w:t xml:space="preserve">There are many ways people borrow money. Have you borrowed </w:t>
            </w:r>
            <w:r w:rsidRPr="00B9331D">
              <w:rPr>
                <w:rFonts w:ascii="Times New Roman" w:hAnsi="Times New Roman"/>
                <w:sz w:val="24"/>
                <w:u w:val="single"/>
              </w:rPr>
              <w:t>for your business</w:t>
            </w:r>
            <w:r w:rsidRPr="00B9331D">
              <w:rPr>
                <w:rFonts w:ascii="Times New Roman" w:hAnsi="Times New Roman"/>
                <w:sz w:val="24"/>
              </w:rPr>
              <w:t xml:space="preserve"> in the past 12 months from your spouse?</w:t>
            </w:r>
          </w:p>
        </w:tc>
        <w:tc>
          <w:tcPr>
            <w:tcW w:w="4950" w:type="dxa"/>
            <w:gridSpan w:val="2"/>
            <w:tcBorders>
              <w:right w:val="single" w:sz="4" w:space="0" w:color="FFFFFF" w:themeColor="background1"/>
            </w:tcBorders>
            <w:vAlign w:val="center"/>
          </w:tcPr>
          <w:p w:rsidR="0085610F" w:rsidRPr="00B9331D" w:rsidRDefault="0085610F" w:rsidP="00B9331D">
            <w:pPr>
              <w:rPr>
                <w:rFonts w:ascii="Times New Roman" w:hAnsi="Times New Roman"/>
                <w:sz w:val="20"/>
                <w:szCs w:val="20"/>
                <w:lang w:val="en-ZA"/>
              </w:rPr>
            </w:pPr>
            <w:r w:rsidRPr="00B9331D">
              <w:rPr>
                <w:rFonts w:ascii="Times New Roman" w:hAnsi="Times New Roman"/>
                <w:sz w:val="20"/>
                <w:szCs w:val="20"/>
                <w:lang w:val="en-ZA"/>
              </w:rPr>
              <w:t>1 = Yes</w:t>
            </w:r>
            <w:r w:rsidR="00E2309E">
              <w:rPr>
                <w:rFonts w:ascii="Times New Roman" w:hAnsi="Times New Roman"/>
                <w:sz w:val="20"/>
                <w:szCs w:val="20"/>
                <w:lang w:val="en-ZA"/>
              </w:rPr>
              <w:t>, how much?      ______________</w:t>
            </w:r>
          </w:p>
          <w:p w:rsidR="0085610F" w:rsidRPr="00B9331D" w:rsidRDefault="0085610F" w:rsidP="00B9331D">
            <w:pPr>
              <w:rPr>
                <w:rFonts w:ascii="Times New Roman" w:hAnsi="Times New Roman"/>
                <w:sz w:val="20"/>
                <w:szCs w:val="20"/>
                <w:lang w:val="en-ZA"/>
              </w:rPr>
            </w:pPr>
            <w:r w:rsidRPr="00B9331D">
              <w:rPr>
                <w:rFonts w:ascii="Times New Roman" w:hAnsi="Times New Roman"/>
                <w:sz w:val="20"/>
                <w:szCs w:val="20"/>
                <w:lang w:val="en-ZA"/>
              </w:rPr>
              <w:t>2 = No</w:t>
            </w:r>
          </w:p>
          <w:p w:rsidR="0085610F" w:rsidRPr="00B9331D" w:rsidRDefault="001F40B7" w:rsidP="00B9331D">
            <w:pPr>
              <w:rPr>
                <w:rFonts w:ascii="Times New Roman" w:hAnsi="Times New Roman"/>
                <w:sz w:val="20"/>
                <w:szCs w:val="20"/>
              </w:rPr>
            </w:pPr>
            <w:r w:rsidRPr="00B9331D">
              <w:rPr>
                <w:rFonts w:ascii="Times New Roman" w:hAnsi="Times New Roman"/>
                <w:sz w:val="20"/>
                <w:szCs w:val="20"/>
                <w:lang w:val="en-ZA"/>
              </w:rPr>
              <w:t>-77</w:t>
            </w:r>
            <w:r w:rsidR="0085610F" w:rsidRPr="00B9331D">
              <w:rPr>
                <w:rFonts w:ascii="Times New Roman" w:hAnsi="Times New Roman"/>
                <w:sz w:val="20"/>
                <w:szCs w:val="20"/>
                <w:lang w:val="en-ZA"/>
              </w:rPr>
              <w:t xml:space="preserve"> = Not Applicable (no spouse)</w:t>
            </w:r>
          </w:p>
        </w:tc>
        <w:tc>
          <w:tcPr>
            <w:tcW w:w="270" w:type="dxa"/>
            <w:tcBorders>
              <w:left w:val="single" w:sz="4" w:space="0" w:color="FFFFFF" w:themeColor="background1"/>
            </w:tcBorders>
          </w:tcPr>
          <w:p w:rsidR="0085610F" w:rsidRPr="00B9331D" w:rsidRDefault="0085610F" w:rsidP="00B9331D">
            <w:pPr>
              <w:rPr>
                <w:rFonts w:ascii="Times New Roman" w:hAnsi="Times New Roman"/>
              </w:rPr>
            </w:pPr>
          </w:p>
        </w:tc>
        <w:tc>
          <w:tcPr>
            <w:tcW w:w="2382" w:type="dxa"/>
          </w:tcPr>
          <w:p w:rsidR="0085610F" w:rsidRPr="00B9331D" w:rsidRDefault="0085610F" w:rsidP="00B9331D">
            <w:pPr>
              <w:rPr>
                <w:rFonts w:ascii="Times New Roman" w:hAnsi="Times New Roman"/>
              </w:rPr>
            </w:pPr>
          </w:p>
          <w:p w:rsidR="0085610F" w:rsidRPr="00B9331D" w:rsidRDefault="00D45A0B" w:rsidP="00B9331D">
            <w:pPr>
              <w:rPr>
                <w:rFonts w:ascii="Times New Roman" w:hAnsi="Times New Roman"/>
              </w:rPr>
            </w:pPr>
            <w:r w:rsidRPr="00D45A0B">
              <w:rPr>
                <w:rFonts w:ascii="Times New Roman" w:hAnsi="Times New Roman"/>
                <w:noProof/>
              </w:rPr>
              <w:pict>
                <v:rect id="_x0000_s1095" style="position:absolute;margin-left:43.2pt;margin-top:.15pt;width:35.3pt;height:24.5pt;z-index:252194816;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">
                  <w10:wrap anchorx="margin"/>
                </v:rect>
              </w:pict>
            </w:r>
          </w:p>
          <w:p w:rsidR="0085610F" w:rsidRPr="00B9331D" w:rsidRDefault="0085610F" w:rsidP="00B9331D">
            <w:pPr>
              <w:rPr>
                <w:rFonts w:ascii="Times New Roman" w:hAnsi="Times New Roman"/>
              </w:rPr>
            </w:pPr>
          </w:p>
          <w:p w:rsidR="0085610F" w:rsidRPr="00B9331D" w:rsidRDefault="0085610F" w:rsidP="00B9331D">
            <w:pPr>
              <w:rPr>
                <w:rFonts w:ascii="Times New Roman" w:hAnsi="Times New Roman"/>
              </w:rPr>
            </w:pPr>
          </w:p>
        </w:tc>
      </w:tr>
      <w:tr w:rsidR="0085610F" w:rsidRPr="00B9331D" w:rsidTr="00AA388D">
        <w:tc>
          <w:tcPr>
            <w:tcW w:w="993" w:type="dxa"/>
            <w:vAlign w:val="center"/>
          </w:tcPr>
          <w:p w:rsidR="0085610F" w:rsidRPr="00B9331D" w:rsidRDefault="002F2307" w:rsidP="00B9331D">
            <w:pPr>
              <w:rPr>
                <w:rFonts w:ascii="Times New Roman" w:hAnsi="Times New Roman"/>
                <w:sz w:val="24"/>
              </w:rPr>
            </w:pPr>
            <w:r w:rsidRPr="00B9331D">
              <w:rPr>
                <w:rFonts w:ascii="Times New Roman" w:hAnsi="Times New Roman"/>
                <w:sz w:val="24"/>
              </w:rPr>
              <w:t>AF2</w:t>
            </w:r>
          </w:p>
        </w:tc>
        <w:tc>
          <w:tcPr>
            <w:tcW w:w="5154" w:type="dxa"/>
            <w:vAlign w:val="center"/>
          </w:tcPr>
          <w:p w:rsidR="0085610F" w:rsidRPr="00B9331D" w:rsidRDefault="0085610F" w:rsidP="00B9331D">
            <w:pPr>
              <w:rPr>
                <w:rFonts w:ascii="Times New Roman" w:hAnsi="Times New Roman"/>
                <w:i/>
                <w:sz w:val="24"/>
              </w:rPr>
            </w:pPr>
            <w:r w:rsidRPr="00B9331D">
              <w:rPr>
                <w:rFonts w:ascii="Times New Roman" w:hAnsi="Times New Roman"/>
                <w:sz w:val="24"/>
              </w:rPr>
              <w:t xml:space="preserve">Have you borrowed </w:t>
            </w:r>
            <w:r w:rsidRPr="00B9331D">
              <w:rPr>
                <w:rFonts w:ascii="Times New Roman" w:hAnsi="Times New Roman"/>
                <w:sz w:val="24"/>
                <w:u w:val="single"/>
              </w:rPr>
              <w:t>for your business</w:t>
            </w:r>
            <w:r w:rsidRPr="00B9331D">
              <w:rPr>
                <w:rFonts w:ascii="Times New Roman" w:hAnsi="Times New Roman"/>
                <w:sz w:val="24"/>
              </w:rPr>
              <w:t xml:space="preserve"> in the past 12 months from </w:t>
            </w:r>
            <w:r w:rsidR="003C36CA" w:rsidRPr="00B9331D">
              <w:rPr>
                <w:rFonts w:ascii="Times New Roman" w:hAnsi="Times New Roman"/>
                <w:sz w:val="24"/>
              </w:rPr>
              <w:t>any other family member or a</w:t>
            </w:r>
            <w:r w:rsidRPr="00B9331D">
              <w:rPr>
                <w:rFonts w:ascii="Times New Roman" w:hAnsi="Times New Roman"/>
                <w:sz w:val="24"/>
              </w:rPr>
              <w:t xml:space="preserve"> friend?</w:t>
            </w:r>
          </w:p>
        </w:tc>
        <w:tc>
          <w:tcPr>
            <w:tcW w:w="4950" w:type="dxa"/>
            <w:gridSpan w:val="2"/>
            <w:tcBorders>
              <w:right w:val="single" w:sz="4" w:space="0" w:color="FFFFFF" w:themeColor="background1"/>
            </w:tcBorders>
            <w:vAlign w:val="center"/>
          </w:tcPr>
          <w:p w:rsidR="0085610F" w:rsidRPr="00B9331D" w:rsidRDefault="0085610F" w:rsidP="00B9331D">
            <w:pPr>
              <w:rPr>
                <w:rFonts w:ascii="Times New Roman" w:hAnsi="Times New Roman"/>
                <w:sz w:val="20"/>
                <w:szCs w:val="20"/>
                <w:lang w:val="en-ZA"/>
              </w:rPr>
            </w:pPr>
            <w:r w:rsidRPr="00B9331D">
              <w:rPr>
                <w:rFonts w:ascii="Times New Roman" w:hAnsi="Times New Roman"/>
                <w:sz w:val="20"/>
                <w:szCs w:val="20"/>
                <w:lang w:val="en-ZA"/>
              </w:rPr>
              <w:t>1 = Yes</w:t>
            </w:r>
            <w:r w:rsidR="00D50EA0">
              <w:rPr>
                <w:rFonts w:ascii="Times New Roman" w:hAnsi="Times New Roman"/>
                <w:sz w:val="20"/>
                <w:szCs w:val="20"/>
                <w:lang w:val="en-ZA"/>
              </w:rPr>
              <w:t xml:space="preserve">, how </w:t>
            </w:r>
            <w:proofErr w:type="gramStart"/>
            <w:r w:rsidR="00D50EA0">
              <w:rPr>
                <w:rFonts w:ascii="Times New Roman" w:hAnsi="Times New Roman"/>
                <w:sz w:val="20"/>
                <w:szCs w:val="20"/>
                <w:lang w:val="en-ZA"/>
              </w:rPr>
              <w:t>much ?</w:t>
            </w:r>
            <w:proofErr w:type="gramEnd"/>
            <w:r w:rsidR="00D50EA0">
              <w:rPr>
                <w:rFonts w:ascii="Times New Roman" w:hAnsi="Times New Roman"/>
                <w:sz w:val="20"/>
                <w:szCs w:val="20"/>
                <w:lang w:val="en-ZA"/>
              </w:rPr>
              <w:t xml:space="preserve"> ________________</w:t>
            </w:r>
          </w:p>
          <w:p w:rsidR="0085610F" w:rsidRPr="00B9331D" w:rsidRDefault="0085610F" w:rsidP="00B9331D">
            <w:pPr>
              <w:rPr>
                <w:rFonts w:ascii="Times New Roman" w:hAnsi="Times New Roman"/>
                <w:sz w:val="20"/>
                <w:szCs w:val="20"/>
                <w:lang w:val="en-ZA"/>
              </w:rPr>
            </w:pPr>
            <w:r w:rsidRPr="00B9331D">
              <w:rPr>
                <w:rFonts w:ascii="Times New Roman" w:hAnsi="Times New Roman"/>
                <w:sz w:val="20"/>
                <w:szCs w:val="20"/>
                <w:lang w:val="en-ZA"/>
              </w:rPr>
              <w:t>2 = No</w:t>
            </w:r>
          </w:p>
        </w:tc>
        <w:tc>
          <w:tcPr>
            <w:tcW w:w="270" w:type="dxa"/>
            <w:tcBorders>
              <w:left w:val="single" w:sz="4" w:space="0" w:color="FFFFFF" w:themeColor="background1"/>
            </w:tcBorders>
          </w:tcPr>
          <w:p w:rsidR="0085610F" w:rsidRPr="00B9331D" w:rsidRDefault="0085610F" w:rsidP="00B9331D">
            <w:pPr>
              <w:rPr>
                <w:rFonts w:ascii="Times New Roman" w:hAnsi="Times New Roman"/>
              </w:rPr>
            </w:pPr>
          </w:p>
        </w:tc>
        <w:tc>
          <w:tcPr>
            <w:tcW w:w="2382" w:type="dxa"/>
          </w:tcPr>
          <w:p w:rsidR="0085610F" w:rsidRPr="00B9331D" w:rsidRDefault="0085610F" w:rsidP="00B9331D">
            <w:pPr>
              <w:rPr>
                <w:rFonts w:ascii="Times New Roman" w:hAnsi="Times New Roman"/>
              </w:rPr>
            </w:pPr>
          </w:p>
          <w:p w:rsidR="0085610F" w:rsidRPr="00B9331D" w:rsidRDefault="00D45A0B" w:rsidP="00B9331D">
            <w:pPr>
              <w:rPr>
                <w:rFonts w:ascii="Times New Roman" w:hAnsi="Times New Roman"/>
              </w:rPr>
            </w:pPr>
            <w:r w:rsidRPr="00D45A0B">
              <w:rPr>
                <w:rFonts w:ascii="Times New Roman" w:hAnsi="Times New Roman"/>
                <w:noProof/>
              </w:rPr>
              <w:pict>
                <v:rect id="_x0000_s1094" style="position:absolute;margin-left:43.2pt;margin-top:1.15pt;width:35.3pt;height:24.5pt;z-index:252195840;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">
                  <w10:wrap anchorx="margin"/>
                </v:rect>
              </w:pict>
            </w:r>
          </w:p>
          <w:p w:rsidR="0085610F" w:rsidRPr="00B9331D" w:rsidRDefault="0085610F" w:rsidP="00B9331D">
            <w:pPr>
              <w:rPr>
                <w:rFonts w:ascii="Times New Roman" w:hAnsi="Times New Roman"/>
              </w:rPr>
            </w:pPr>
          </w:p>
          <w:p w:rsidR="0085610F" w:rsidRPr="00B9331D" w:rsidRDefault="0085610F" w:rsidP="00B9331D">
            <w:pPr>
              <w:rPr>
                <w:rFonts w:ascii="Times New Roman" w:hAnsi="Times New Roman"/>
              </w:rPr>
            </w:pPr>
          </w:p>
        </w:tc>
      </w:tr>
      <w:tr w:rsidR="0085610F" w:rsidRPr="00B9331D" w:rsidTr="00AA388D">
        <w:tc>
          <w:tcPr>
            <w:tcW w:w="993" w:type="dxa"/>
            <w:vAlign w:val="center"/>
          </w:tcPr>
          <w:p w:rsidR="0085610F" w:rsidRPr="00B9331D" w:rsidRDefault="002F2307" w:rsidP="00B9331D">
            <w:pPr>
              <w:rPr>
                <w:rFonts w:ascii="Times New Roman" w:hAnsi="Times New Roman"/>
                <w:sz w:val="24"/>
              </w:rPr>
            </w:pPr>
            <w:r w:rsidRPr="00B9331D">
              <w:rPr>
                <w:rFonts w:ascii="Times New Roman" w:hAnsi="Times New Roman"/>
                <w:sz w:val="24"/>
              </w:rPr>
              <w:t>AF3</w:t>
            </w:r>
          </w:p>
        </w:tc>
        <w:tc>
          <w:tcPr>
            <w:tcW w:w="5154" w:type="dxa"/>
            <w:vAlign w:val="center"/>
          </w:tcPr>
          <w:p w:rsidR="0085610F" w:rsidRPr="00B9331D" w:rsidRDefault="0085610F" w:rsidP="00B9331D">
            <w:pPr>
              <w:rPr>
                <w:rFonts w:ascii="Times New Roman" w:hAnsi="Times New Roman"/>
                <w:i/>
                <w:sz w:val="24"/>
              </w:rPr>
            </w:pPr>
            <w:r w:rsidRPr="00B9331D">
              <w:rPr>
                <w:rFonts w:ascii="Times New Roman" w:hAnsi="Times New Roman"/>
                <w:sz w:val="24"/>
              </w:rPr>
              <w:t xml:space="preserve">Have you borrowed </w:t>
            </w:r>
            <w:r w:rsidRPr="00B9331D">
              <w:rPr>
                <w:rFonts w:ascii="Times New Roman" w:hAnsi="Times New Roman"/>
                <w:sz w:val="24"/>
                <w:u w:val="single"/>
              </w:rPr>
              <w:t>for your business</w:t>
            </w:r>
            <w:r w:rsidRPr="00B9331D">
              <w:rPr>
                <w:rFonts w:ascii="Times New Roman" w:hAnsi="Times New Roman"/>
                <w:sz w:val="24"/>
              </w:rPr>
              <w:t xml:space="preserve"> in the past 12 months from another business?</w:t>
            </w:r>
          </w:p>
        </w:tc>
        <w:tc>
          <w:tcPr>
            <w:tcW w:w="4950" w:type="dxa"/>
            <w:gridSpan w:val="2"/>
            <w:tcBorders>
              <w:right w:val="single" w:sz="4" w:space="0" w:color="FFFFFF" w:themeColor="background1"/>
            </w:tcBorders>
            <w:vAlign w:val="center"/>
          </w:tcPr>
          <w:p w:rsidR="0085610F" w:rsidRPr="00B9331D" w:rsidRDefault="0085610F" w:rsidP="00B9331D">
            <w:pPr>
              <w:rPr>
                <w:rFonts w:ascii="Times New Roman" w:hAnsi="Times New Roman"/>
                <w:sz w:val="20"/>
                <w:szCs w:val="20"/>
                <w:lang w:val="en-ZA"/>
              </w:rPr>
            </w:pPr>
            <w:r w:rsidRPr="00B9331D">
              <w:rPr>
                <w:rFonts w:ascii="Times New Roman" w:hAnsi="Times New Roman"/>
                <w:sz w:val="20"/>
                <w:szCs w:val="20"/>
                <w:lang w:val="en-ZA"/>
              </w:rPr>
              <w:t>1 = Yes</w:t>
            </w:r>
            <w:r w:rsidR="00D50EA0">
              <w:rPr>
                <w:rFonts w:ascii="Times New Roman" w:hAnsi="Times New Roman"/>
                <w:sz w:val="20"/>
                <w:szCs w:val="20"/>
                <w:lang w:val="en-ZA"/>
              </w:rPr>
              <w:t>, how much? _________________</w:t>
            </w:r>
          </w:p>
          <w:p w:rsidR="0085610F" w:rsidRPr="00B9331D" w:rsidRDefault="0085610F" w:rsidP="00B9331D">
            <w:pPr>
              <w:rPr>
                <w:rFonts w:ascii="Times New Roman" w:hAnsi="Times New Roman"/>
                <w:sz w:val="20"/>
                <w:szCs w:val="20"/>
                <w:lang w:val="en-ZA"/>
              </w:rPr>
            </w:pPr>
            <w:r w:rsidRPr="00B9331D">
              <w:rPr>
                <w:rFonts w:ascii="Times New Roman" w:hAnsi="Times New Roman"/>
                <w:sz w:val="20"/>
                <w:szCs w:val="20"/>
                <w:lang w:val="en-ZA"/>
              </w:rPr>
              <w:t>2 = No</w:t>
            </w:r>
          </w:p>
        </w:tc>
        <w:tc>
          <w:tcPr>
            <w:tcW w:w="270" w:type="dxa"/>
            <w:tcBorders>
              <w:left w:val="single" w:sz="4" w:space="0" w:color="FFFFFF" w:themeColor="background1"/>
            </w:tcBorders>
          </w:tcPr>
          <w:p w:rsidR="0085610F" w:rsidRPr="00B9331D" w:rsidRDefault="0085610F" w:rsidP="00B9331D">
            <w:pPr>
              <w:rPr>
                <w:rFonts w:ascii="Times New Roman" w:hAnsi="Times New Roman"/>
              </w:rPr>
            </w:pPr>
          </w:p>
        </w:tc>
        <w:tc>
          <w:tcPr>
            <w:tcW w:w="2382" w:type="dxa"/>
          </w:tcPr>
          <w:p w:rsidR="0085610F" w:rsidRPr="00B9331D" w:rsidRDefault="0085610F" w:rsidP="00B9331D">
            <w:pPr>
              <w:rPr>
                <w:rFonts w:ascii="Times New Roman" w:hAnsi="Times New Roman"/>
              </w:rPr>
            </w:pPr>
          </w:p>
          <w:p w:rsidR="0085610F" w:rsidRPr="00B9331D" w:rsidRDefault="00D45A0B" w:rsidP="00B9331D">
            <w:pPr>
              <w:rPr>
                <w:rFonts w:ascii="Times New Roman" w:hAnsi="Times New Roman"/>
              </w:rPr>
            </w:pPr>
            <w:r w:rsidRPr="00D45A0B">
              <w:rPr>
                <w:rFonts w:ascii="Times New Roman" w:hAnsi="Times New Roman"/>
                <w:noProof/>
              </w:rPr>
              <w:pict>
                <v:rect id="_x0000_s1093" style="position:absolute;margin-left:43.2pt;margin-top:2.85pt;width:35.3pt;height:24.5pt;z-index:252205056;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">
                  <w10:wrap anchorx="margin"/>
                </v:rect>
              </w:pict>
            </w:r>
          </w:p>
          <w:p w:rsidR="0085610F" w:rsidRPr="00B9331D" w:rsidRDefault="0085610F" w:rsidP="00B9331D">
            <w:pPr>
              <w:rPr>
                <w:rFonts w:ascii="Times New Roman" w:hAnsi="Times New Roman"/>
              </w:rPr>
            </w:pPr>
          </w:p>
          <w:p w:rsidR="0085610F" w:rsidRPr="00B9331D" w:rsidRDefault="0085610F" w:rsidP="00B9331D">
            <w:pPr>
              <w:rPr>
                <w:rFonts w:ascii="Times New Roman" w:hAnsi="Times New Roman"/>
              </w:rPr>
            </w:pPr>
          </w:p>
        </w:tc>
      </w:tr>
      <w:tr w:rsidR="0085610F" w:rsidRPr="00B9331D" w:rsidTr="00AA388D">
        <w:tc>
          <w:tcPr>
            <w:tcW w:w="993" w:type="dxa"/>
            <w:vAlign w:val="center"/>
          </w:tcPr>
          <w:p w:rsidR="0085610F" w:rsidRPr="00B9331D" w:rsidRDefault="002F2307" w:rsidP="00B9331D">
            <w:pPr>
              <w:rPr>
                <w:rFonts w:ascii="Times New Roman" w:hAnsi="Times New Roman"/>
                <w:sz w:val="24"/>
              </w:rPr>
            </w:pPr>
            <w:r w:rsidRPr="00B9331D">
              <w:rPr>
                <w:rFonts w:ascii="Times New Roman" w:hAnsi="Times New Roman"/>
                <w:sz w:val="24"/>
              </w:rPr>
              <w:t>AF4</w:t>
            </w:r>
          </w:p>
        </w:tc>
        <w:tc>
          <w:tcPr>
            <w:tcW w:w="5154" w:type="dxa"/>
            <w:vAlign w:val="center"/>
          </w:tcPr>
          <w:p w:rsidR="0085610F" w:rsidRPr="00B9331D" w:rsidRDefault="0085610F" w:rsidP="00B9331D">
            <w:pPr>
              <w:rPr>
                <w:rFonts w:ascii="Times New Roman" w:hAnsi="Times New Roman"/>
                <w:sz w:val="24"/>
              </w:rPr>
            </w:pPr>
            <w:r w:rsidRPr="00B9331D">
              <w:rPr>
                <w:rFonts w:ascii="Times New Roman" w:hAnsi="Times New Roman"/>
                <w:sz w:val="24"/>
              </w:rPr>
              <w:t xml:space="preserve">Have you borrowed </w:t>
            </w:r>
            <w:r w:rsidRPr="00B9331D">
              <w:rPr>
                <w:rFonts w:ascii="Times New Roman" w:hAnsi="Times New Roman"/>
                <w:sz w:val="24"/>
                <w:u w:val="single"/>
              </w:rPr>
              <w:t>for your business</w:t>
            </w:r>
            <w:r w:rsidRPr="00B9331D">
              <w:rPr>
                <w:rFonts w:ascii="Times New Roman" w:hAnsi="Times New Roman"/>
                <w:sz w:val="24"/>
              </w:rPr>
              <w:t xml:space="preserve"> in the past 12 months from a microfinance institution (MFI)?</w:t>
            </w:r>
          </w:p>
        </w:tc>
        <w:tc>
          <w:tcPr>
            <w:tcW w:w="4950" w:type="dxa"/>
            <w:gridSpan w:val="2"/>
            <w:tcBorders>
              <w:right w:val="single" w:sz="4" w:space="0" w:color="FFFFFF" w:themeColor="background1"/>
            </w:tcBorders>
            <w:vAlign w:val="center"/>
          </w:tcPr>
          <w:p w:rsidR="0085610F" w:rsidRPr="00B9331D" w:rsidRDefault="0085610F" w:rsidP="00B9331D">
            <w:pPr>
              <w:rPr>
                <w:rFonts w:ascii="Times New Roman" w:hAnsi="Times New Roman"/>
                <w:sz w:val="20"/>
                <w:szCs w:val="20"/>
                <w:lang w:val="en-ZA"/>
              </w:rPr>
            </w:pPr>
            <w:r w:rsidRPr="00B9331D">
              <w:rPr>
                <w:rFonts w:ascii="Times New Roman" w:hAnsi="Times New Roman"/>
                <w:sz w:val="20"/>
                <w:szCs w:val="20"/>
                <w:lang w:val="en-ZA"/>
              </w:rPr>
              <w:t>1 = Yes</w:t>
            </w:r>
            <w:r w:rsidR="00D50EA0">
              <w:rPr>
                <w:rFonts w:ascii="Times New Roman" w:hAnsi="Times New Roman"/>
                <w:sz w:val="20"/>
                <w:szCs w:val="20"/>
                <w:lang w:val="en-ZA"/>
              </w:rPr>
              <w:t>, how much? __________________</w:t>
            </w:r>
          </w:p>
          <w:p w:rsidR="0085610F" w:rsidRPr="00B9331D" w:rsidRDefault="0085610F" w:rsidP="00B9331D">
            <w:pPr>
              <w:rPr>
                <w:rFonts w:ascii="Times New Roman" w:hAnsi="Times New Roman"/>
                <w:sz w:val="20"/>
                <w:szCs w:val="20"/>
                <w:lang w:val="en-ZA"/>
              </w:rPr>
            </w:pPr>
            <w:r w:rsidRPr="00B9331D">
              <w:rPr>
                <w:rFonts w:ascii="Times New Roman" w:hAnsi="Times New Roman"/>
                <w:sz w:val="20"/>
                <w:szCs w:val="20"/>
                <w:lang w:val="en-ZA"/>
              </w:rPr>
              <w:t>2 = No</w:t>
            </w:r>
          </w:p>
        </w:tc>
        <w:tc>
          <w:tcPr>
            <w:tcW w:w="270" w:type="dxa"/>
            <w:tcBorders>
              <w:left w:val="single" w:sz="4" w:space="0" w:color="FFFFFF" w:themeColor="background1"/>
            </w:tcBorders>
          </w:tcPr>
          <w:p w:rsidR="0085610F" w:rsidRPr="00B9331D" w:rsidRDefault="0085610F" w:rsidP="00B9331D">
            <w:pPr>
              <w:rPr>
                <w:rFonts w:ascii="Times New Roman" w:hAnsi="Times New Roman"/>
              </w:rPr>
            </w:pPr>
          </w:p>
        </w:tc>
        <w:tc>
          <w:tcPr>
            <w:tcW w:w="2382" w:type="dxa"/>
          </w:tcPr>
          <w:p w:rsidR="0085610F" w:rsidRPr="00B9331D" w:rsidRDefault="0085610F" w:rsidP="00B9331D">
            <w:pPr>
              <w:rPr>
                <w:rFonts w:ascii="Times New Roman" w:hAnsi="Times New Roman"/>
              </w:rPr>
            </w:pPr>
          </w:p>
          <w:p w:rsidR="0085610F" w:rsidRPr="00B9331D" w:rsidRDefault="00D45A0B" w:rsidP="00B9331D">
            <w:pPr>
              <w:rPr>
                <w:rFonts w:ascii="Times New Roman" w:hAnsi="Times New Roman"/>
              </w:rPr>
            </w:pPr>
            <w:r w:rsidRPr="00D45A0B">
              <w:rPr>
                <w:rFonts w:ascii="Times New Roman" w:hAnsi="Times New Roman"/>
                <w:noProof/>
              </w:rPr>
              <w:pict>
                <v:rect id="_x0000_s1092" style="position:absolute;margin-left:43.2pt;margin-top:1.6pt;width:35.3pt;height:24.5pt;z-index:252197888;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">
                  <w10:wrap anchorx="margin"/>
                </v:rect>
              </w:pict>
            </w:r>
          </w:p>
          <w:p w:rsidR="0085610F" w:rsidRPr="00B9331D" w:rsidRDefault="0085610F" w:rsidP="00B9331D">
            <w:pPr>
              <w:rPr>
                <w:rFonts w:ascii="Times New Roman" w:hAnsi="Times New Roman"/>
              </w:rPr>
            </w:pPr>
          </w:p>
          <w:p w:rsidR="0085610F" w:rsidRPr="00B9331D" w:rsidRDefault="0085610F" w:rsidP="00B9331D">
            <w:pPr>
              <w:rPr>
                <w:rFonts w:ascii="Times New Roman" w:hAnsi="Times New Roman"/>
              </w:rPr>
            </w:pPr>
          </w:p>
        </w:tc>
      </w:tr>
      <w:tr w:rsidR="0085610F" w:rsidRPr="00B9331D" w:rsidTr="00E819DB">
        <w:tc>
          <w:tcPr>
            <w:tcW w:w="993" w:type="dxa"/>
            <w:vAlign w:val="center"/>
          </w:tcPr>
          <w:p w:rsidR="0085610F" w:rsidRPr="00B9331D" w:rsidRDefault="002F2307" w:rsidP="00B9331D">
            <w:pPr>
              <w:rPr>
                <w:rFonts w:ascii="Times New Roman" w:hAnsi="Times New Roman"/>
                <w:sz w:val="24"/>
              </w:rPr>
            </w:pPr>
            <w:r w:rsidRPr="00B9331D">
              <w:rPr>
                <w:rFonts w:ascii="Times New Roman" w:hAnsi="Times New Roman"/>
                <w:sz w:val="24"/>
              </w:rPr>
              <w:t>AF5</w:t>
            </w:r>
          </w:p>
        </w:tc>
        <w:tc>
          <w:tcPr>
            <w:tcW w:w="5154" w:type="dxa"/>
            <w:vAlign w:val="center"/>
          </w:tcPr>
          <w:p w:rsidR="0085610F" w:rsidRPr="00B9331D" w:rsidRDefault="0085610F" w:rsidP="00B9331D">
            <w:pPr>
              <w:rPr>
                <w:rFonts w:ascii="Times New Roman" w:hAnsi="Times New Roman"/>
                <w:sz w:val="24"/>
              </w:rPr>
            </w:pPr>
            <w:r w:rsidRPr="00B9331D">
              <w:rPr>
                <w:rFonts w:ascii="Times New Roman" w:hAnsi="Times New Roman"/>
                <w:sz w:val="24"/>
              </w:rPr>
              <w:t xml:space="preserve">Have you borrowed </w:t>
            </w:r>
            <w:r w:rsidRPr="00B9331D">
              <w:rPr>
                <w:rFonts w:ascii="Times New Roman" w:hAnsi="Times New Roman"/>
                <w:sz w:val="24"/>
                <w:u w:val="single"/>
              </w:rPr>
              <w:t>for your business</w:t>
            </w:r>
            <w:r w:rsidRPr="00B9331D">
              <w:rPr>
                <w:rFonts w:ascii="Times New Roman" w:hAnsi="Times New Roman"/>
                <w:sz w:val="24"/>
              </w:rPr>
              <w:t xml:space="preserve"> in the past 12 months from a bank?</w:t>
            </w:r>
          </w:p>
        </w:tc>
        <w:tc>
          <w:tcPr>
            <w:tcW w:w="4950" w:type="dxa"/>
            <w:gridSpan w:val="2"/>
            <w:tcBorders>
              <w:bottom w:val="single" w:sz="4" w:space="0" w:color="auto"/>
              <w:right w:val="single" w:sz="4" w:space="0" w:color="FFFFFF" w:themeColor="background1"/>
            </w:tcBorders>
            <w:vAlign w:val="center"/>
          </w:tcPr>
          <w:p w:rsidR="0085610F" w:rsidRPr="00B9331D" w:rsidRDefault="0085610F" w:rsidP="00B9331D">
            <w:pPr>
              <w:rPr>
                <w:rFonts w:ascii="Times New Roman" w:hAnsi="Times New Roman"/>
                <w:sz w:val="20"/>
                <w:szCs w:val="20"/>
                <w:lang w:val="en-ZA"/>
              </w:rPr>
            </w:pPr>
            <w:r w:rsidRPr="00B9331D">
              <w:rPr>
                <w:rFonts w:ascii="Times New Roman" w:hAnsi="Times New Roman"/>
                <w:sz w:val="20"/>
                <w:szCs w:val="20"/>
                <w:lang w:val="en-ZA"/>
              </w:rPr>
              <w:t>1 = Yes</w:t>
            </w:r>
            <w:r w:rsidR="00D50EA0">
              <w:rPr>
                <w:rFonts w:ascii="Times New Roman" w:hAnsi="Times New Roman"/>
                <w:sz w:val="20"/>
                <w:szCs w:val="20"/>
                <w:lang w:val="en-ZA"/>
              </w:rPr>
              <w:t>, how much?  __________________</w:t>
            </w:r>
          </w:p>
          <w:p w:rsidR="0085610F" w:rsidRPr="00B9331D" w:rsidRDefault="0085610F" w:rsidP="00B9331D">
            <w:pPr>
              <w:rPr>
                <w:rFonts w:ascii="Times New Roman" w:hAnsi="Times New Roman"/>
                <w:sz w:val="20"/>
                <w:szCs w:val="20"/>
                <w:lang w:val="en-ZA"/>
              </w:rPr>
            </w:pPr>
            <w:r w:rsidRPr="00B9331D">
              <w:rPr>
                <w:rFonts w:ascii="Times New Roman" w:hAnsi="Times New Roman"/>
                <w:sz w:val="20"/>
                <w:szCs w:val="20"/>
                <w:lang w:val="en-ZA"/>
              </w:rPr>
              <w:t>2 = No</w:t>
            </w:r>
          </w:p>
        </w:tc>
        <w:tc>
          <w:tcPr>
            <w:tcW w:w="270" w:type="dxa"/>
            <w:tcBorders>
              <w:left w:val="single" w:sz="4" w:space="0" w:color="FFFFFF" w:themeColor="background1"/>
            </w:tcBorders>
          </w:tcPr>
          <w:p w:rsidR="0085610F" w:rsidRPr="00B9331D" w:rsidRDefault="0085610F" w:rsidP="00B9331D">
            <w:pPr>
              <w:rPr>
                <w:rFonts w:ascii="Times New Roman" w:hAnsi="Times New Roman"/>
              </w:rPr>
            </w:pPr>
          </w:p>
        </w:tc>
        <w:tc>
          <w:tcPr>
            <w:tcW w:w="2382" w:type="dxa"/>
          </w:tcPr>
          <w:p w:rsidR="0085610F" w:rsidRPr="00B9331D" w:rsidRDefault="00D45A0B" w:rsidP="00B9331D">
            <w:pPr>
              <w:rPr>
                <w:rFonts w:ascii="Times New Roman" w:hAnsi="Times New Roman"/>
              </w:rPr>
            </w:pPr>
            <w:r w:rsidRPr="00D45A0B">
              <w:rPr>
                <w:rFonts w:ascii="Times New Roman" w:hAnsi="Times New Roman"/>
                <w:noProof/>
              </w:rPr>
              <w:pict>
                <v:rect id="_x0000_s1091" style="position:absolute;margin-left:43.2pt;margin-top:8.3pt;width:35.3pt;height:24.5pt;z-index:252198912;visibility:visible;mso-position-horizontal-relative:left-margin-area;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">
                  <w10:wrap anchorx="margin"/>
                </v:rect>
              </w:pict>
            </w:r>
          </w:p>
          <w:p w:rsidR="0085610F" w:rsidRPr="00B9331D" w:rsidRDefault="0085610F" w:rsidP="00B9331D">
            <w:pPr>
              <w:rPr>
                <w:rFonts w:ascii="Times New Roman" w:hAnsi="Times New Roman"/>
              </w:rPr>
            </w:pPr>
          </w:p>
          <w:p w:rsidR="0085610F" w:rsidRPr="00B9331D" w:rsidRDefault="0085610F" w:rsidP="00B9331D">
            <w:pPr>
              <w:rPr>
                <w:rFonts w:ascii="Times New Roman" w:hAnsi="Times New Roman"/>
              </w:rPr>
            </w:pPr>
          </w:p>
          <w:p w:rsidR="0085610F" w:rsidRPr="00B9331D" w:rsidRDefault="0085610F" w:rsidP="00B9331D">
            <w:pPr>
              <w:rPr>
                <w:rFonts w:ascii="Times New Roman" w:hAnsi="Times New Roman"/>
              </w:rPr>
            </w:pPr>
          </w:p>
        </w:tc>
      </w:tr>
      <w:tr w:rsidR="00F64B38" w:rsidRPr="00B9331D" w:rsidTr="00E819DB">
        <w:tc>
          <w:tcPr>
            <w:tcW w:w="993" w:type="dxa"/>
            <w:vAlign w:val="center"/>
          </w:tcPr>
          <w:p w:rsidR="00F64B38" w:rsidRPr="00B9331D" w:rsidRDefault="002F2307" w:rsidP="00B9331D">
            <w:pPr>
              <w:rPr>
                <w:rFonts w:ascii="Times New Roman" w:hAnsi="Times New Roman"/>
                <w:sz w:val="24"/>
              </w:rPr>
            </w:pPr>
            <w:r w:rsidRPr="00B9331D">
              <w:rPr>
                <w:rFonts w:ascii="Times New Roman" w:hAnsi="Times New Roman"/>
                <w:sz w:val="24"/>
              </w:rPr>
              <w:t>AF6</w:t>
            </w:r>
          </w:p>
        </w:tc>
        <w:tc>
          <w:tcPr>
            <w:tcW w:w="5154" w:type="dxa"/>
            <w:vAlign w:val="center"/>
          </w:tcPr>
          <w:p w:rsidR="00F64B38" w:rsidRPr="00B9331D" w:rsidRDefault="00F64B38" w:rsidP="00B9331D">
            <w:pPr>
              <w:rPr>
                <w:rFonts w:ascii="Times New Roman" w:hAnsi="Times New Roman"/>
                <w:sz w:val="24"/>
              </w:rPr>
            </w:pPr>
            <w:r w:rsidRPr="00B9331D">
              <w:rPr>
                <w:rFonts w:ascii="Times New Roman" w:hAnsi="Times New Roman"/>
                <w:sz w:val="24"/>
              </w:rPr>
              <w:t xml:space="preserve">Have you borrowed </w:t>
            </w:r>
            <w:r w:rsidRPr="00B9331D">
              <w:rPr>
                <w:rFonts w:ascii="Times New Roman" w:hAnsi="Times New Roman"/>
                <w:sz w:val="24"/>
                <w:u w:val="single"/>
              </w:rPr>
              <w:t>for your business</w:t>
            </w:r>
            <w:r w:rsidRPr="00B9331D">
              <w:rPr>
                <w:rFonts w:ascii="Times New Roman" w:hAnsi="Times New Roman"/>
                <w:sz w:val="24"/>
              </w:rPr>
              <w:t xml:space="preserve"> in the past 12 months from any other source? Which?</w:t>
            </w:r>
          </w:p>
        </w:tc>
        <w:tc>
          <w:tcPr>
            <w:tcW w:w="2475" w:type="dxa"/>
            <w:tcBorders>
              <w:right w:val="nil"/>
            </w:tcBorders>
            <w:vAlign w:val="center"/>
          </w:tcPr>
          <w:p w:rsidR="00F64B38" w:rsidRPr="00B9331D" w:rsidRDefault="00F64B38" w:rsidP="00B9331D">
            <w:pPr>
              <w:rPr>
                <w:rFonts w:ascii="Times New Roman" w:hAnsi="Times New Roman"/>
                <w:sz w:val="18"/>
              </w:rPr>
            </w:pPr>
            <w:r w:rsidRPr="00B9331D">
              <w:rPr>
                <w:rFonts w:ascii="Times New Roman" w:hAnsi="Times New Roman"/>
                <w:sz w:val="18"/>
              </w:rPr>
              <w:t>1 = Moneylender</w:t>
            </w:r>
          </w:p>
          <w:p w:rsidR="00F64B38" w:rsidRPr="00B9331D" w:rsidRDefault="00F64B38" w:rsidP="00B9331D">
            <w:pPr>
              <w:rPr>
                <w:rFonts w:ascii="Times New Roman" w:hAnsi="Times New Roman"/>
                <w:sz w:val="18"/>
              </w:rPr>
            </w:pPr>
            <w:r w:rsidRPr="00B9331D">
              <w:rPr>
                <w:rFonts w:ascii="Times New Roman" w:hAnsi="Times New Roman"/>
                <w:sz w:val="18"/>
              </w:rPr>
              <w:t>2 = Non-relative (individual)</w:t>
            </w:r>
          </w:p>
          <w:p w:rsidR="00F64B38" w:rsidRPr="00B9331D" w:rsidRDefault="00F64B38" w:rsidP="00B9331D">
            <w:pPr>
              <w:rPr>
                <w:rFonts w:ascii="Times New Roman" w:hAnsi="Times New Roman"/>
                <w:sz w:val="18"/>
              </w:rPr>
            </w:pPr>
            <w:r w:rsidRPr="00B9331D">
              <w:rPr>
                <w:rFonts w:ascii="Times New Roman" w:hAnsi="Times New Roman"/>
                <w:sz w:val="18"/>
              </w:rPr>
              <w:t xml:space="preserve">3 = Government / </w:t>
            </w:r>
            <w:proofErr w:type="spellStart"/>
            <w:r w:rsidRPr="00B9331D">
              <w:rPr>
                <w:rFonts w:ascii="Times New Roman" w:hAnsi="Times New Roman"/>
                <w:sz w:val="18"/>
              </w:rPr>
              <w:t>kebele</w:t>
            </w:r>
            <w:proofErr w:type="spellEnd"/>
          </w:p>
          <w:p w:rsidR="00F64B38" w:rsidRPr="00B9331D" w:rsidRDefault="00F64B38" w:rsidP="00B9331D">
            <w:pPr>
              <w:rPr>
                <w:rFonts w:ascii="Times New Roman" w:hAnsi="Times New Roman"/>
                <w:sz w:val="18"/>
              </w:rPr>
            </w:pPr>
            <w:r w:rsidRPr="00B9331D">
              <w:rPr>
                <w:rFonts w:ascii="Times New Roman" w:hAnsi="Times New Roman"/>
                <w:sz w:val="18"/>
              </w:rPr>
              <w:t>4 = Religious group / charity</w:t>
            </w:r>
          </w:p>
          <w:p w:rsidR="00F64B38" w:rsidRPr="00B9331D" w:rsidRDefault="00F64B38" w:rsidP="00B9331D">
            <w:pPr>
              <w:rPr>
                <w:rFonts w:ascii="Times New Roman" w:hAnsi="Times New Roman"/>
                <w:sz w:val="18"/>
              </w:rPr>
            </w:pPr>
            <w:r w:rsidRPr="00B9331D">
              <w:rPr>
                <w:rFonts w:ascii="Times New Roman" w:hAnsi="Times New Roman"/>
                <w:sz w:val="18"/>
              </w:rPr>
              <w:t>5 = Cooperative</w:t>
            </w:r>
          </w:p>
        </w:tc>
        <w:tc>
          <w:tcPr>
            <w:tcW w:w="2475" w:type="dxa"/>
            <w:tcBorders>
              <w:left w:val="nil"/>
              <w:right w:val="single" w:sz="4" w:space="0" w:color="FFFFFF" w:themeColor="background1"/>
            </w:tcBorders>
            <w:vAlign w:val="center"/>
          </w:tcPr>
          <w:p w:rsidR="00F64B38" w:rsidRPr="00B9331D" w:rsidRDefault="00F64B38" w:rsidP="00B9331D">
            <w:pPr>
              <w:rPr>
                <w:rFonts w:ascii="Times New Roman" w:hAnsi="Times New Roman"/>
                <w:sz w:val="18"/>
              </w:rPr>
            </w:pPr>
            <w:r w:rsidRPr="00B9331D">
              <w:rPr>
                <w:rFonts w:ascii="Times New Roman" w:hAnsi="Times New Roman"/>
                <w:sz w:val="18"/>
              </w:rPr>
              <w:t>6 = Supplier / retailer/ store</w:t>
            </w:r>
          </w:p>
          <w:p w:rsidR="00F64B38" w:rsidRPr="00B9331D" w:rsidRDefault="00F64B38" w:rsidP="00B9331D">
            <w:pPr>
              <w:rPr>
                <w:rFonts w:ascii="Times New Roman" w:hAnsi="Times New Roman"/>
                <w:sz w:val="18"/>
              </w:rPr>
            </w:pPr>
            <w:r w:rsidRPr="00B9331D">
              <w:rPr>
                <w:rFonts w:ascii="Times New Roman" w:hAnsi="Times New Roman"/>
                <w:sz w:val="18"/>
              </w:rPr>
              <w:t xml:space="preserve">7 = </w:t>
            </w:r>
            <w:proofErr w:type="spellStart"/>
            <w:r w:rsidRPr="00B9331D">
              <w:rPr>
                <w:rFonts w:ascii="Times New Roman" w:hAnsi="Times New Roman"/>
                <w:sz w:val="18"/>
              </w:rPr>
              <w:t>Iqqub</w:t>
            </w:r>
            <w:proofErr w:type="spellEnd"/>
          </w:p>
          <w:p w:rsidR="00F64B38" w:rsidRPr="00B9331D" w:rsidRDefault="000078F0" w:rsidP="00B9331D">
            <w:pPr>
              <w:rPr>
                <w:rFonts w:ascii="Times New Roman" w:hAnsi="Times New Roman"/>
                <w:sz w:val="18"/>
              </w:rPr>
            </w:pPr>
            <w:r w:rsidRPr="00B9331D">
              <w:rPr>
                <w:rFonts w:ascii="Times New Roman" w:hAnsi="Times New Roman"/>
                <w:sz w:val="18"/>
              </w:rPr>
              <w:t xml:space="preserve">8 </w:t>
            </w:r>
            <w:r w:rsidR="00F64B38" w:rsidRPr="00B9331D">
              <w:rPr>
                <w:rFonts w:ascii="Times New Roman" w:hAnsi="Times New Roman"/>
                <w:sz w:val="18"/>
              </w:rPr>
              <w:t>= Other, specify:_________</w:t>
            </w:r>
          </w:p>
          <w:p w:rsidR="00F64B38" w:rsidRPr="00B9331D" w:rsidRDefault="000078F0" w:rsidP="00B9331D">
            <w:pPr>
              <w:rPr>
                <w:rFonts w:ascii="Times New Roman" w:hAnsi="Times New Roman"/>
              </w:rPr>
            </w:pPr>
            <w:r w:rsidRPr="00B9331D">
              <w:rPr>
                <w:rFonts w:ascii="Times New Roman" w:hAnsi="Times New Roman"/>
                <w:sz w:val="18"/>
              </w:rPr>
              <w:t xml:space="preserve">9 </w:t>
            </w:r>
            <w:r w:rsidR="00F64B38" w:rsidRPr="00B9331D">
              <w:rPr>
                <w:rFonts w:ascii="Times New Roman" w:hAnsi="Times New Roman"/>
                <w:sz w:val="18"/>
              </w:rPr>
              <w:t xml:space="preserve">= </w:t>
            </w:r>
            <w:r w:rsidR="00701048" w:rsidRPr="00B9331D">
              <w:rPr>
                <w:rFonts w:ascii="Times New Roman" w:hAnsi="Times New Roman"/>
                <w:sz w:val="18"/>
              </w:rPr>
              <w:t>No, I did not borrow from any other sources</w:t>
            </w:r>
          </w:p>
        </w:tc>
        <w:tc>
          <w:tcPr>
            <w:tcW w:w="270" w:type="dxa"/>
            <w:tcBorders>
              <w:left w:val="single" w:sz="4" w:space="0" w:color="FFFFFF" w:themeColor="background1"/>
            </w:tcBorders>
          </w:tcPr>
          <w:p w:rsidR="00F64B38" w:rsidRPr="00B9331D" w:rsidRDefault="00F64B38" w:rsidP="00B9331D">
            <w:pPr>
              <w:rPr>
                <w:rFonts w:ascii="Times New Roman" w:hAnsi="Times New Roman"/>
              </w:rPr>
            </w:pPr>
          </w:p>
        </w:tc>
        <w:tc>
          <w:tcPr>
            <w:tcW w:w="2382" w:type="dxa"/>
          </w:tcPr>
          <w:p w:rsidR="00F64B38" w:rsidRPr="00B9331D" w:rsidRDefault="00F64B38" w:rsidP="00B9331D">
            <w:pPr>
              <w:rPr>
                <w:rFonts w:ascii="Times New Roman" w:hAnsi="Times New Roman"/>
              </w:rPr>
            </w:pPr>
          </w:p>
          <w:p w:rsidR="00F64B38" w:rsidRPr="00B9331D" w:rsidRDefault="00D45A0B" w:rsidP="00B9331D">
            <w:pPr>
              <w:rPr>
                <w:rFonts w:ascii="Times New Roman" w:hAnsi="Times New Roman"/>
              </w:rPr>
            </w:pPr>
            <w:r w:rsidRPr="00D45A0B">
              <w:rPr>
                <w:rFonts w:ascii="Times New Roman" w:hAnsi="Times New Roman"/>
                <w:noProof/>
              </w:rPr>
              <w:pict>
                <v:rect id="_x0000_s1090" style="position:absolute;margin-left:43.2pt;margin-top:1.3pt;width:35.3pt;height:24.5pt;z-index:252207104;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">
                  <w10:wrap anchorx="margin"/>
                </v:rect>
              </w:pict>
            </w:r>
          </w:p>
          <w:p w:rsidR="00F64B38" w:rsidRPr="00B9331D" w:rsidRDefault="00F64B38" w:rsidP="00B9331D">
            <w:pPr>
              <w:rPr>
                <w:rFonts w:ascii="Times New Roman" w:hAnsi="Times New Roman"/>
              </w:rPr>
            </w:pPr>
          </w:p>
          <w:p w:rsidR="00F64B38" w:rsidRPr="00B9331D" w:rsidRDefault="00F64B38" w:rsidP="00B9331D">
            <w:pPr>
              <w:rPr>
                <w:rFonts w:ascii="Times New Roman" w:hAnsi="Times New Roman"/>
              </w:rPr>
            </w:pPr>
          </w:p>
        </w:tc>
      </w:tr>
      <w:tr w:rsidR="0085610F" w:rsidRPr="00B9331D" w:rsidTr="00AA388D">
        <w:tc>
          <w:tcPr>
            <w:tcW w:w="993" w:type="dxa"/>
            <w:vAlign w:val="center"/>
          </w:tcPr>
          <w:p w:rsidR="0085610F" w:rsidRPr="00B9331D" w:rsidRDefault="002F2307" w:rsidP="00B9331D">
            <w:pPr>
              <w:rPr>
                <w:rFonts w:ascii="Times New Roman" w:hAnsi="Times New Roman"/>
                <w:sz w:val="24"/>
              </w:rPr>
            </w:pPr>
            <w:r w:rsidRPr="00B9331D">
              <w:rPr>
                <w:rFonts w:ascii="Times New Roman" w:hAnsi="Times New Roman"/>
                <w:sz w:val="24"/>
              </w:rPr>
              <w:t>AF7</w:t>
            </w:r>
          </w:p>
        </w:tc>
        <w:tc>
          <w:tcPr>
            <w:tcW w:w="5154" w:type="dxa"/>
            <w:vAlign w:val="center"/>
          </w:tcPr>
          <w:p w:rsidR="00436457" w:rsidRPr="00B9331D" w:rsidRDefault="00436457" w:rsidP="00B9331D">
            <w:pPr>
              <w:rPr>
                <w:rFonts w:ascii="Times New Roman" w:hAnsi="Times New Roman"/>
                <w:sz w:val="24"/>
              </w:rPr>
            </w:pPr>
            <w:r w:rsidRPr="00B9331D">
              <w:rPr>
                <w:rFonts w:ascii="Times New Roman" w:hAnsi="Times New Roman"/>
                <w:sz w:val="24"/>
              </w:rPr>
              <w:t xml:space="preserve">Of all the money you borrowed for your </w:t>
            </w:r>
            <w:proofErr w:type="gramStart"/>
            <w:r w:rsidRPr="00B9331D">
              <w:rPr>
                <w:rFonts w:ascii="Times New Roman" w:hAnsi="Times New Roman"/>
                <w:sz w:val="24"/>
              </w:rPr>
              <w:t>business in the past (ever), how much do</w:t>
            </w:r>
            <w:proofErr w:type="gramEnd"/>
            <w:r w:rsidRPr="00B9331D">
              <w:rPr>
                <w:rFonts w:ascii="Times New Roman" w:hAnsi="Times New Roman"/>
                <w:sz w:val="24"/>
              </w:rPr>
              <w:t xml:space="preserve"> you still owe?</w:t>
            </w:r>
            <w:ins w:id="45" w:author="bafanss" w:date="2014-10-07T16:31:00Z">
              <w:r w:rsidR="00BB4E91">
                <w:rPr>
                  <w:rFonts w:ascii="Times New Roman" w:hAnsi="Times New Roman"/>
                  <w:sz w:val="24"/>
                </w:rPr>
                <w:t xml:space="preserve"> </w:t>
              </w:r>
            </w:ins>
            <w:del w:id="46" w:author="bafanss" w:date="2014-10-07T16:31:00Z">
              <w:r w:rsidRPr="00B9331D" w:rsidDel="00BB4E91">
                <w:rPr>
                  <w:rFonts w:ascii="Times New Roman" w:hAnsi="Times New Roman"/>
                  <w:sz w:val="24"/>
                </w:rPr>
                <w:delText xml:space="preserve"> </w:delText>
              </w:r>
            </w:del>
          </w:p>
        </w:tc>
        <w:tc>
          <w:tcPr>
            <w:tcW w:w="4950" w:type="dxa"/>
            <w:gridSpan w:val="2"/>
            <w:tcBorders>
              <w:right w:val="single" w:sz="4" w:space="0" w:color="FFFFFF" w:themeColor="background1"/>
            </w:tcBorders>
            <w:vAlign w:val="center"/>
          </w:tcPr>
          <w:p w:rsidR="0085610F" w:rsidRPr="00B9331D" w:rsidRDefault="00436457" w:rsidP="00B9331D">
            <w:pPr>
              <w:rPr>
                <w:rFonts w:ascii="Times New Roman" w:hAnsi="Times New Roman"/>
                <w:i/>
              </w:rPr>
            </w:pPr>
            <w:r w:rsidRPr="00B9331D">
              <w:rPr>
                <w:rFonts w:ascii="Times New Roman" w:hAnsi="Times New Roman"/>
                <w:i/>
              </w:rPr>
              <w:t>Write amount in Birr. Write 0 if no money owed.</w:t>
            </w:r>
          </w:p>
        </w:tc>
        <w:tc>
          <w:tcPr>
            <w:tcW w:w="270" w:type="dxa"/>
            <w:tcBorders>
              <w:left w:val="single" w:sz="4" w:space="0" w:color="FFFFFF" w:themeColor="background1"/>
            </w:tcBorders>
          </w:tcPr>
          <w:p w:rsidR="0085610F" w:rsidRPr="00B9331D" w:rsidRDefault="0085610F" w:rsidP="00B9331D">
            <w:pPr>
              <w:rPr>
                <w:rFonts w:ascii="Times New Roman" w:hAnsi="Times New Roman"/>
              </w:rPr>
            </w:pPr>
          </w:p>
          <w:p w:rsidR="00436457" w:rsidRPr="00B9331D" w:rsidRDefault="00436457" w:rsidP="00B9331D">
            <w:pPr>
              <w:rPr>
                <w:rFonts w:ascii="Times New Roman" w:hAnsi="Times New Roman"/>
              </w:rPr>
            </w:pPr>
          </w:p>
          <w:p w:rsidR="00436457" w:rsidRPr="00B9331D" w:rsidRDefault="00436457" w:rsidP="00B9331D">
            <w:pPr>
              <w:rPr>
                <w:rFonts w:ascii="Times New Roman" w:hAnsi="Times New Roman"/>
              </w:rPr>
            </w:pPr>
          </w:p>
          <w:p w:rsidR="00436457" w:rsidRPr="00B9331D" w:rsidRDefault="00436457" w:rsidP="00B9331D">
            <w:pPr>
              <w:rPr>
                <w:rFonts w:ascii="Times New Roman" w:hAnsi="Times New Roman"/>
              </w:rPr>
            </w:pPr>
          </w:p>
        </w:tc>
        <w:tc>
          <w:tcPr>
            <w:tcW w:w="2382" w:type="dxa"/>
          </w:tcPr>
          <w:p w:rsidR="00436457" w:rsidRPr="00B9331D" w:rsidRDefault="00D45A0B" w:rsidP="00B9331D">
            <w:pPr>
              <w:rPr>
                <w:rFonts w:ascii="Times New Roman" w:hAnsi="Times New Roman"/>
              </w:rPr>
            </w:pPr>
            <w:r w:rsidRPr="00D45A0B">
              <w:rPr>
                <w:rFonts w:ascii="Times New Roman" w:hAnsi="Times New Roman"/>
                <w:noProof/>
              </w:rPr>
              <w:pict>
                <v:rect id="_x0000_s1089" style="position:absolute;margin-left:43.2pt;margin-top:11.55pt;width:35.25pt;height:24.45pt;z-index:252200960;visibility:visible;mso-position-horizontal-relative:left-margin-area;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">
                  <w10:wrap anchorx="margin"/>
                </v:rect>
              </w:pict>
            </w:r>
          </w:p>
          <w:p w:rsidR="0098384E" w:rsidRPr="00B9331D" w:rsidRDefault="0098384E" w:rsidP="00B9331D">
            <w:pPr>
              <w:rPr>
                <w:rFonts w:ascii="Times New Roman" w:hAnsi="Times New Roman"/>
                <w:noProof/>
                <w:sz w:val="18"/>
                <w:lang w:val="en-CA" w:eastAsia="en-CA"/>
              </w:rPr>
            </w:pPr>
            <w:r w:rsidRPr="00B9331D">
              <w:rPr>
                <w:rFonts w:ascii="Times New Roman" w:hAnsi="Times New Roman"/>
                <w:noProof/>
                <w:sz w:val="18"/>
                <w:lang w:val="en-CA" w:eastAsia="en-CA"/>
              </w:rPr>
              <w:t xml:space="preserve">       Birr</w:t>
            </w:r>
          </w:p>
          <w:p w:rsidR="0085610F" w:rsidRPr="00B9331D" w:rsidRDefault="0085610F" w:rsidP="00B9331D">
            <w:pPr>
              <w:rPr>
                <w:rFonts w:ascii="Times New Roman" w:hAnsi="Times New Roman"/>
              </w:rPr>
            </w:pPr>
          </w:p>
        </w:tc>
      </w:tr>
      <w:tr w:rsidR="0085610F" w:rsidRPr="00B9331D" w:rsidTr="00AA388D">
        <w:tc>
          <w:tcPr>
            <w:tcW w:w="993" w:type="dxa"/>
            <w:vAlign w:val="center"/>
          </w:tcPr>
          <w:p w:rsidR="0085610F" w:rsidRPr="00B9331D" w:rsidRDefault="002F2307" w:rsidP="00B9331D">
            <w:pPr>
              <w:rPr>
                <w:rFonts w:ascii="Times New Roman" w:hAnsi="Times New Roman"/>
                <w:sz w:val="24"/>
              </w:rPr>
            </w:pPr>
            <w:r w:rsidRPr="00B9331D">
              <w:rPr>
                <w:rFonts w:ascii="Times New Roman" w:hAnsi="Times New Roman"/>
                <w:sz w:val="24"/>
              </w:rPr>
              <w:t>AF8</w:t>
            </w:r>
          </w:p>
        </w:tc>
        <w:tc>
          <w:tcPr>
            <w:tcW w:w="5154" w:type="dxa"/>
            <w:vAlign w:val="center"/>
          </w:tcPr>
          <w:p w:rsidR="0085610F" w:rsidRPr="00B9331D" w:rsidRDefault="00313DFF" w:rsidP="00B9331D">
            <w:pPr>
              <w:rPr>
                <w:rFonts w:ascii="Times New Roman" w:hAnsi="Times New Roman"/>
                <w:sz w:val="24"/>
              </w:rPr>
            </w:pPr>
            <w:r w:rsidRPr="00B9331D">
              <w:rPr>
                <w:rFonts w:ascii="Times New Roman" w:hAnsi="Times New Roman"/>
                <w:sz w:val="24"/>
              </w:rPr>
              <w:t>How many people / institutions do you owe money for your business at the moment?</w:t>
            </w:r>
          </w:p>
        </w:tc>
        <w:tc>
          <w:tcPr>
            <w:tcW w:w="4950" w:type="dxa"/>
            <w:gridSpan w:val="2"/>
            <w:tcBorders>
              <w:right w:val="single" w:sz="4" w:space="0" w:color="FFFFFF" w:themeColor="background1"/>
            </w:tcBorders>
            <w:vAlign w:val="center"/>
          </w:tcPr>
          <w:p w:rsidR="0085610F" w:rsidRPr="00B9331D" w:rsidRDefault="00313DFF" w:rsidP="00B9331D">
            <w:pPr>
              <w:rPr>
                <w:rFonts w:ascii="Times New Roman" w:hAnsi="Times New Roman"/>
                <w:i/>
              </w:rPr>
            </w:pPr>
            <w:r w:rsidRPr="00B9331D">
              <w:rPr>
                <w:rFonts w:ascii="Times New Roman" w:hAnsi="Times New Roman"/>
                <w:i/>
              </w:rPr>
              <w:t>Write number of people/institutions owed</w:t>
            </w:r>
          </w:p>
        </w:tc>
        <w:tc>
          <w:tcPr>
            <w:tcW w:w="270" w:type="dxa"/>
            <w:tcBorders>
              <w:left w:val="single" w:sz="4" w:space="0" w:color="FFFFFF" w:themeColor="background1"/>
            </w:tcBorders>
          </w:tcPr>
          <w:p w:rsidR="0085610F" w:rsidRPr="00B9331D" w:rsidRDefault="0085610F" w:rsidP="00B9331D">
            <w:pPr>
              <w:rPr>
                <w:rFonts w:ascii="Times New Roman" w:hAnsi="Times New Roman"/>
              </w:rPr>
            </w:pPr>
          </w:p>
        </w:tc>
        <w:tc>
          <w:tcPr>
            <w:tcW w:w="2382" w:type="dxa"/>
          </w:tcPr>
          <w:p w:rsidR="0085610F" w:rsidRPr="00B9331D" w:rsidRDefault="00D45A0B" w:rsidP="00B9331D">
            <w:pPr>
              <w:rPr>
                <w:rFonts w:ascii="Times New Roman" w:hAnsi="Times New Roman"/>
              </w:rPr>
            </w:pPr>
            <w:r w:rsidRPr="00D45A0B">
              <w:rPr>
                <w:rFonts w:ascii="Times New Roman" w:hAnsi="Times New Roman"/>
                <w:noProof/>
              </w:rPr>
              <w:pict>
                <v:rect id="_x0000_s1088" style="position:absolute;margin-left:43.2pt;margin-top:9.8pt;width:35.3pt;height:24.5pt;z-index:252201984;visibility:visible;mso-position-horizontal-relative:left-margin-area;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">
                  <w10:wrap anchorx="margin"/>
                </v:rect>
              </w:pict>
            </w:r>
          </w:p>
          <w:p w:rsidR="0085610F" w:rsidRPr="00B9331D" w:rsidRDefault="0085610F" w:rsidP="00B9331D">
            <w:pPr>
              <w:rPr>
                <w:rFonts w:ascii="Times New Roman" w:hAnsi="Times New Roman"/>
              </w:rPr>
            </w:pPr>
          </w:p>
          <w:p w:rsidR="0085610F" w:rsidRPr="00B9331D" w:rsidRDefault="0085610F" w:rsidP="00B9331D">
            <w:pPr>
              <w:rPr>
                <w:rFonts w:ascii="Times New Roman" w:hAnsi="Times New Roman"/>
              </w:rPr>
            </w:pPr>
          </w:p>
          <w:p w:rsidR="0085610F" w:rsidRPr="00B9331D" w:rsidRDefault="0085610F" w:rsidP="00B9331D">
            <w:pPr>
              <w:rPr>
                <w:rFonts w:ascii="Times New Roman" w:hAnsi="Times New Roman"/>
              </w:rPr>
            </w:pPr>
          </w:p>
        </w:tc>
      </w:tr>
      <w:tr w:rsidR="00313DFF" w:rsidRPr="00B9331D" w:rsidTr="00B6588F">
        <w:tc>
          <w:tcPr>
            <w:tcW w:w="993" w:type="dxa"/>
            <w:vAlign w:val="center"/>
          </w:tcPr>
          <w:p w:rsidR="00313DFF" w:rsidRPr="00B9331D" w:rsidRDefault="002F2307" w:rsidP="00B9331D">
            <w:pPr>
              <w:rPr>
                <w:rFonts w:ascii="Times New Roman" w:hAnsi="Times New Roman"/>
                <w:sz w:val="24"/>
              </w:rPr>
            </w:pPr>
            <w:r w:rsidRPr="00B9331D">
              <w:rPr>
                <w:rFonts w:ascii="Times New Roman" w:hAnsi="Times New Roman"/>
                <w:sz w:val="24"/>
              </w:rPr>
              <w:t>AF9</w:t>
            </w:r>
          </w:p>
        </w:tc>
        <w:tc>
          <w:tcPr>
            <w:tcW w:w="5154" w:type="dxa"/>
            <w:vAlign w:val="center"/>
          </w:tcPr>
          <w:p w:rsidR="00313DFF" w:rsidRPr="00B9331D" w:rsidRDefault="0081705E" w:rsidP="00B9331D">
            <w:pPr>
              <w:rPr>
                <w:rFonts w:ascii="Times New Roman" w:hAnsi="Times New Roman"/>
                <w:sz w:val="24"/>
              </w:rPr>
            </w:pPr>
            <w:r w:rsidRPr="00B9331D">
              <w:rPr>
                <w:rFonts w:ascii="Times New Roman" w:hAnsi="Times New Roman"/>
                <w:sz w:val="24"/>
              </w:rPr>
              <w:t>Have you applied for a WEDP loan for this business?</w:t>
            </w:r>
          </w:p>
        </w:tc>
        <w:tc>
          <w:tcPr>
            <w:tcW w:w="4950" w:type="dxa"/>
            <w:gridSpan w:val="2"/>
            <w:tcBorders>
              <w:bottom w:val="single" w:sz="4" w:space="0" w:color="auto"/>
              <w:right w:val="single" w:sz="4" w:space="0" w:color="FFFFFF" w:themeColor="background1"/>
            </w:tcBorders>
            <w:vAlign w:val="center"/>
          </w:tcPr>
          <w:p w:rsidR="003118FF" w:rsidRPr="00B9331D" w:rsidRDefault="003118FF" w:rsidP="00B9331D">
            <w:pPr>
              <w:rPr>
                <w:rFonts w:ascii="Times New Roman" w:hAnsi="Times New Roman"/>
                <w:sz w:val="20"/>
                <w:szCs w:val="20"/>
                <w:lang w:val="en-ZA"/>
              </w:rPr>
            </w:pPr>
            <w:r w:rsidRPr="00B9331D">
              <w:rPr>
                <w:rFonts w:ascii="Times New Roman" w:hAnsi="Times New Roman"/>
                <w:sz w:val="20"/>
                <w:szCs w:val="20"/>
                <w:lang w:val="en-ZA"/>
              </w:rPr>
              <w:t xml:space="preserve">1 = Yes </w:t>
            </w:r>
            <w:r w:rsidRPr="00B9331D">
              <w:rPr>
                <w:rFonts w:ascii="Times New Roman" w:hAnsi="Times New Roman"/>
                <w:sz w:val="20"/>
                <w:szCs w:val="20"/>
                <w:lang w:val="en-ZA"/>
              </w:rPr>
              <w:sym w:font="Wingdings" w:char="F0E0"/>
            </w:r>
            <w:r w:rsidRPr="00B9331D">
              <w:rPr>
                <w:rFonts w:ascii="Times New Roman" w:hAnsi="Times New Roman"/>
                <w:sz w:val="20"/>
                <w:szCs w:val="20"/>
                <w:lang w:val="en-ZA"/>
              </w:rPr>
              <w:t xml:space="preserve"> Skip </w:t>
            </w:r>
            <w:r w:rsidR="00E9514D" w:rsidRPr="00B9331D">
              <w:rPr>
                <w:rFonts w:ascii="Times New Roman" w:hAnsi="Times New Roman"/>
                <w:sz w:val="20"/>
                <w:szCs w:val="20"/>
                <w:lang w:val="en-ZA"/>
              </w:rPr>
              <w:t>AF11</w:t>
            </w:r>
          </w:p>
          <w:p w:rsidR="00313DFF" w:rsidRPr="00B9331D" w:rsidRDefault="003118FF" w:rsidP="00B9331D">
            <w:pPr>
              <w:rPr>
                <w:rFonts w:ascii="Times New Roman" w:hAnsi="Times New Roman"/>
                <w:sz w:val="18"/>
              </w:rPr>
            </w:pPr>
            <w:r w:rsidRPr="00B9331D">
              <w:rPr>
                <w:rFonts w:ascii="Times New Roman" w:hAnsi="Times New Roman"/>
                <w:sz w:val="20"/>
                <w:szCs w:val="20"/>
                <w:lang w:val="en-ZA"/>
              </w:rPr>
              <w:t xml:space="preserve">2 = No </w:t>
            </w:r>
            <w:r w:rsidRPr="00B9331D">
              <w:rPr>
                <w:rFonts w:ascii="Times New Roman" w:hAnsi="Times New Roman"/>
                <w:sz w:val="20"/>
                <w:szCs w:val="20"/>
                <w:lang w:val="en-ZA"/>
              </w:rPr>
              <w:sym w:font="Wingdings" w:char="F0E0"/>
            </w:r>
          </w:p>
        </w:tc>
        <w:tc>
          <w:tcPr>
            <w:tcW w:w="270" w:type="dxa"/>
            <w:tcBorders>
              <w:left w:val="single" w:sz="4" w:space="0" w:color="FFFFFF" w:themeColor="background1"/>
            </w:tcBorders>
          </w:tcPr>
          <w:p w:rsidR="00313DFF" w:rsidRPr="00B9331D" w:rsidRDefault="00313DFF" w:rsidP="00B9331D">
            <w:pPr>
              <w:rPr>
                <w:rFonts w:ascii="Times New Roman" w:hAnsi="Times New Roman"/>
              </w:rPr>
            </w:pPr>
          </w:p>
        </w:tc>
        <w:tc>
          <w:tcPr>
            <w:tcW w:w="2382" w:type="dxa"/>
          </w:tcPr>
          <w:p w:rsidR="00313DFF" w:rsidRPr="00B9331D" w:rsidRDefault="00D45A0B" w:rsidP="00B9331D">
            <w:pPr>
              <w:rPr>
                <w:rFonts w:ascii="Times New Roman" w:hAnsi="Times New Roman"/>
              </w:rPr>
            </w:pPr>
            <w:r w:rsidRPr="00D45A0B">
              <w:rPr>
                <w:rFonts w:ascii="Times New Roman" w:hAnsi="Times New Roman"/>
                <w:noProof/>
              </w:rPr>
              <w:pict>
                <v:rect id="_x0000_s1087" style="position:absolute;margin-left:43.2pt;margin-top:10pt;width:35.3pt;height:24.5pt;z-index:252209152;visibility:visible;mso-position-horizontal-relative:left-margin-area;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">
                  <w10:wrap anchorx="margin"/>
                </v:rect>
              </w:pict>
            </w:r>
          </w:p>
          <w:p w:rsidR="00313DFF" w:rsidRPr="00B9331D" w:rsidRDefault="00313DFF" w:rsidP="00B9331D">
            <w:pPr>
              <w:rPr>
                <w:rFonts w:ascii="Times New Roman" w:hAnsi="Times New Roman"/>
              </w:rPr>
            </w:pPr>
          </w:p>
          <w:p w:rsidR="00313DFF" w:rsidRPr="00B9331D" w:rsidRDefault="00313DFF" w:rsidP="00B9331D">
            <w:pPr>
              <w:rPr>
                <w:rFonts w:ascii="Times New Roman" w:hAnsi="Times New Roman"/>
              </w:rPr>
            </w:pPr>
          </w:p>
          <w:p w:rsidR="00313DFF" w:rsidRPr="00B9331D" w:rsidRDefault="00313DFF" w:rsidP="00B9331D">
            <w:pPr>
              <w:rPr>
                <w:rFonts w:ascii="Times New Roman" w:hAnsi="Times New Roman"/>
              </w:rPr>
            </w:pPr>
          </w:p>
        </w:tc>
      </w:tr>
      <w:tr w:rsidR="00B740A0" w:rsidRPr="00B9331D" w:rsidTr="00B6588F">
        <w:tc>
          <w:tcPr>
            <w:tcW w:w="993" w:type="dxa"/>
            <w:vAlign w:val="center"/>
          </w:tcPr>
          <w:p w:rsidR="00B740A0" w:rsidRPr="00B9331D" w:rsidRDefault="002F2307" w:rsidP="00B9331D">
            <w:pPr>
              <w:rPr>
                <w:rFonts w:ascii="Times New Roman" w:hAnsi="Times New Roman"/>
                <w:sz w:val="24"/>
              </w:rPr>
            </w:pPr>
            <w:r w:rsidRPr="00B9331D">
              <w:rPr>
                <w:rFonts w:ascii="Times New Roman" w:hAnsi="Times New Roman"/>
                <w:sz w:val="24"/>
              </w:rPr>
              <w:lastRenderedPageBreak/>
              <w:t>AF10</w:t>
            </w:r>
          </w:p>
        </w:tc>
        <w:tc>
          <w:tcPr>
            <w:tcW w:w="5154" w:type="dxa"/>
            <w:vAlign w:val="center"/>
          </w:tcPr>
          <w:p w:rsidR="00B740A0" w:rsidRPr="00B9331D" w:rsidRDefault="00B740A0" w:rsidP="00B9331D">
            <w:pPr>
              <w:rPr>
                <w:rFonts w:ascii="Times New Roman" w:hAnsi="Times New Roman"/>
                <w:sz w:val="24"/>
              </w:rPr>
            </w:pPr>
            <w:r w:rsidRPr="00B9331D">
              <w:rPr>
                <w:rFonts w:ascii="Times New Roman" w:hAnsi="Times New Roman"/>
                <w:sz w:val="24"/>
              </w:rPr>
              <w:t>If you have not applied for a WEDP loan, why have you not applied?</w:t>
            </w:r>
            <w:r w:rsidR="002511AF" w:rsidRPr="00B9331D">
              <w:rPr>
                <w:rFonts w:ascii="Times New Roman" w:hAnsi="Times New Roman"/>
                <w:sz w:val="20"/>
                <w:szCs w:val="20"/>
                <w:lang w:val="en-ZA"/>
              </w:rPr>
              <w:sym w:font="Wingdings" w:char="F0E0"/>
            </w:r>
            <w:r w:rsidR="002511AF" w:rsidRPr="00B9331D">
              <w:rPr>
                <w:rFonts w:ascii="Times New Roman" w:hAnsi="Times New Roman"/>
                <w:sz w:val="24"/>
              </w:rPr>
              <w:t>skip to AF13</w:t>
            </w:r>
          </w:p>
        </w:tc>
        <w:tc>
          <w:tcPr>
            <w:tcW w:w="2475" w:type="dxa"/>
            <w:tcBorders>
              <w:right w:val="nil"/>
            </w:tcBorders>
            <w:vAlign w:val="center"/>
          </w:tcPr>
          <w:p w:rsidR="00B740A0" w:rsidRPr="00B9331D" w:rsidRDefault="00B740A0" w:rsidP="00B9331D">
            <w:pPr>
              <w:rPr>
                <w:rFonts w:ascii="Times New Roman" w:hAnsi="Times New Roman"/>
                <w:sz w:val="18"/>
              </w:rPr>
            </w:pPr>
            <w:r w:rsidRPr="00B9331D">
              <w:rPr>
                <w:rFonts w:ascii="Times New Roman" w:hAnsi="Times New Roman"/>
                <w:sz w:val="18"/>
              </w:rPr>
              <w:t>1= No need for a loan</w:t>
            </w:r>
          </w:p>
          <w:p w:rsidR="00B740A0" w:rsidRPr="00B9331D" w:rsidRDefault="00B740A0" w:rsidP="00B9331D">
            <w:pPr>
              <w:rPr>
                <w:rFonts w:ascii="Times New Roman" w:hAnsi="Times New Roman"/>
                <w:sz w:val="18"/>
              </w:rPr>
            </w:pPr>
            <w:r w:rsidRPr="00B9331D">
              <w:rPr>
                <w:rFonts w:ascii="Times New Roman" w:hAnsi="Times New Roman"/>
                <w:sz w:val="18"/>
              </w:rPr>
              <w:t>2 = I have no collateral</w:t>
            </w:r>
          </w:p>
          <w:p w:rsidR="00B740A0" w:rsidRPr="00B9331D" w:rsidRDefault="00B740A0" w:rsidP="00B9331D">
            <w:pPr>
              <w:rPr>
                <w:rFonts w:ascii="Times New Roman" w:hAnsi="Times New Roman"/>
                <w:sz w:val="18"/>
              </w:rPr>
            </w:pPr>
            <w:r w:rsidRPr="00B9331D">
              <w:rPr>
                <w:rFonts w:ascii="Times New Roman" w:hAnsi="Times New Roman"/>
                <w:sz w:val="18"/>
              </w:rPr>
              <w:t>3 = Interest is too high</w:t>
            </w:r>
          </w:p>
          <w:p w:rsidR="00B740A0" w:rsidRPr="00B9331D" w:rsidRDefault="00B740A0" w:rsidP="00B9331D">
            <w:pPr>
              <w:rPr>
                <w:rFonts w:ascii="Times New Roman" w:hAnsi="Times New Roman"/>
                <w:sz w:val="18"/>
              </w:rPr>
            </w:pPr>
            <w:r w:rsidRPr="00B9331D">
              <w:rPr>
                <w:rFonts w:ascii="Times New Roman" w:hAnsi="Times New Roman"/>
                <w:sz w:val="18"/>
              </w:rPr>
              <w:t>4 = I don’t trust MFIs</w:t>
            </w:r>
          </w:p>
        </w:tc>
        <w:tc>
          <w:tcPr>
            <w:tcW w:w="2475" w:type="dxa"/>
            <w:tcBorders>
              <w:left w:val="nil"/>
              <w:right w:val="single" w:sz="4" w:space="0" w:color="FFFFFF" w:themeColor="background1"/>
            </w:tcBorders>
            <w:vAlign w:val="center"/>
          </w:tcPr>
          <w:p w:rsidR="00B740A0" w:rsidRPr="00B9331D" w:rsidRDefault="00B740A0" w:rsidP="00B9331D">
            <w:pPr>
              <w:rPr>
                <w:rFonts w:ascii="Times New Roman" w:hAnsi="Times New Roman"/>
                <w:sz w:val="18"/>
              </w:rPr>
            </w:pPr>
            <w:r w:rsidRPr="00B9331D">
              <w:rPr>
                <w:rFonts w:ascii="Times New Roman" w:hAnsi="Times New Roman"/>
                <w:sz w:val="18"/>
              </w:rPr>
              <w:t>5 = I don’t have time</w:t>
            </w:r>
          </w:p>
          <w:p w:rsidR="00B740A0" w:rsidRPr="00B9331D" w:rsidRDefault="00B740A0" w:rsidP="00B9331D">
            <w:pPr>
              <w:rPr>
                <w:rFonts w:ascii="Times New Roman" w:hAnsi="Times New Roman"/>
                <w:sz w:val="18"/>
              </w:rPr>
            </w:pPr>
            <w:r w:rsidRPr="00B9331D">
              <w:rPr>
                <w:rFonts w:ascii="Times New Roman" w:hAnsi="Times New Roman"/>
                <w:sz w:val="18"/>
              </w:rPr>
              <w:t xml:space="preserve">6 = I am planning to apply </w:t>
            </w:r>
          </w:p>
          <w:p w:rsidR="00B740A0" w:rsidRPr="00B9331D" w:rsidRDefault="00B740A0" w:rsidP="00B9331D">
            <w:pPr>
              <w:rPr>
                <w:rFonts w:ascii="Times New Roman" w:hAnsi="Times New Roman"/>
                <w:sz w:val="18"/>
              </w:rPr>
            </w:pPr>
            <w:r w:rsidRPr="00B9331D">
              <w:rPr>
                <w:rFonts w:ascii="Times New Roman" w:hAnsi="Times New Roman"/>
                <w:sz w:val="18"/>
              </w:rPr>
              <w:t>7 = I did not know about WEDP loans</w:t>
            </w:r>
          </w:p>
          <w:p w:rsidR="00B740A0" w:rsidRPr="00B9331D" w:rsidRDefault="00AA0BCD" w:rsidP="00B9331D">
            <w:pPr>
              <w:rPr>
                <w:rFonts w:ascii="Times New Roman" w:hAnsi="Times New Roman"/>
                <w:sz w:val="18"/>
              </w:rPr>
            </w:pPr>
            <w:r w:rsidRPr="00B9331D">
              <w:rPr>
                <w:rFonts w:ascii="Times New Roman" w:hAnsi="Times New Roman"/>
                <w:sz w:val="18"/>
              </w:rPr>
              <w:t>8</w:t>
            </w:r>
            <w:r w:rsidR="00B740A0" w:rsidRPr="00B9331D">
              <w:rPr>
                <w:rFonts w:ascii="Times New Roman" w:hAnsi="Times New Roman"/>
                <w:sz w:val="18"/>
              </w:rPr>
              <w:t xml:space="preserve"> = Other, specify:_________</w:t>
            </w:r>
          </w:p>
        </w:tc>
        <w:tc>
          <w:tcPr>
            <w:tcW w:w="270" w:type="dxa"/>
            <w:tcBorders>
              <w:left w:val="single" w:sz="4" w:space="0" w:color="FFFFFF" w:themeColor="background1"/>
            </w:tcBorders>
          </w:tcPr>
          <w:p w:rsidR="00B740A0" w:rsidRPr="00B9331D" w:rsidRDefault="00B740A0" w:rsidP="00B9331D">
            <w:pPr>
              <w:rPr>
                <w:rFonts w:ascii="Times New Roman" w:hAnsi="Times New Roman"/>
              </w:rPr>
            </w:pPr>
          </w:p>
        </w:tc>
        <w:tc>
          <w:tcPr>
            <w:tcW w:w="2382" w:type="dxa"/>
          </w:tcPr>
          <w:p w:rsidR="00B740A0" w:rsidRPr="00B9331D" w:rsidRDefault="00D45A0B" w:rsidP="00B9331D">
            <w:pPr>
              <w:rPr>
                <w:rFonts w:ascii="Times New Roman" w:hAnsi="Times New Roman"/>
                <w:noProof/>
              </w:rPr>
            </w:pPr>
            <w:r w:rsidRPr="00D45A0B">
              <w:rPr>
                <w:rFonts w:ascii="Times New Roman" w:hAnsi="Times New Roman"/>
                <w:noProof/>
              </w:rPr>
              <w:pict>
                <v:rect id="_x0000_s1086" style="position:absolute;margin-left:41.75pt;margin-top:10.5pt;width:35.25pt;height:24.45pt;z-index:252229632;visibility:visible;mso-position-horizontal-relative:left-margin-area;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">
                  <w10:wrap anchorx="margin"/>
                </v:rect>
              </w:pict>
            </w:r>
          </w:p>
        </w:tc>
      </w:tr>
      <w:tr w:rsidR="003118FF" w:rsidRPr="00B9331D" w:rsidTr="00B6588F">
        <w:tc>
          <w:tcPr>
            <w:tcW w:w="993" w:type="dxa"/>
            <w:vAlign w:val="center"/>
          </w:tcPr>
          <w:p w:rsidR="003118FF" w:rsidRPr="00B9331D" w:rsidRDefault="002F2307" w:rsidP="00B9331D">
            <w:pPr>
              <w:rPr>
                <w:rFonts w:ascii="Times New Roman" w:hAnsi="Times New Roman"/>
                <w:sz w:val="24"/>
              </w:rPr>
            </w:pPr>
            <w:r w:rsidRPr="00B9331D">
              <w:rPr>
                <w:rFonts w:ascii="Times New Roman" w:hAnsi="Times New Roman"/>
                <w:sz w:val="24"/>
              </w:rPr>
              <w:t>AF11</w:t>
            </w:r>
          </w:p>
        </w:tc>
        <w:tc>
          <w:tcPr>
            <w:tcW w:w="5154" w:type="dxa"/>
            <w:vAlign w:val="center"/>
          </w:tcPr>
          <w:p w:rsidR="003118FF" w:rsidRPr="00B9331D" w:rsidRDefault="003118FF" w:rsidP="00B9331D">
            <w:pPr>
              <w:rPr>
                <w:rFonts w:ascii="Times New Roman" w:hAnsi="Times New Roman"/>
                <w:sz w:val="24"/>
              </w:rPr>
            </w:pPr>
            <w:r w:rsidRPr="00B9331D">
              <w:rPr>
                <w:rFonts w:ascii="Times New Roman" w:hAnsi="Times New Roman"/>
                <w:sz w:val="24"/>
              </w:rPr>
              <w:t>If applied, was your WEDP loan application approved?</w:t>
            </w:r>
          </w:p>
        </w:tc>
        <w:tc>
          <w:tcPr>
            <w:tcW w:w="4950" w:type="dxa"/>
            <w:gridSpan w:val="2"/>
            <w:tcBorders>
              <w:bottom w:val="single" w:sz="4" w:space="0" w:color="auto"/>
              <w:right w:val="single" w:sz="4" w:space="0" w:color="FFFFFF" w:themeColor="background1"/>
            </w:tcBorders>
            <w:vAlign w:val="center"/>
          </w:tcPr>
          <w:p w:rsidR="003118FF" w:rsidRPr="00B9331D" w:rsidRDefault="003118FF" w:rsidP="00B9331D">
            <w:pPr>
              <w:rPr>
                <w:rFonts w:ascii="Times New Roman" w:hAnsi="Times New Roman"/>
                <w:sz w:val="20"/>
                <w:szCs w:val="20"/>
                <w:lang w:val="en-ZA"/>
              </w:rPr>
            </w:pPr>
            <w:r w:rsidRPr="00B9331D">
              <w:rPr>
                <w:rFonts w:ascii="Times New Roman" w:hAnsi="Times New Roman"/>
                <w:sz w:val="20"/>
                <w:szCs w:val="20"/>
                <w:lang w:val="en-ZA"/>
              </w:rPr>
              <w:t>1 = Yes</w:t>
            </w:r>
            <w:r w:rsidR="00E9025C" w:rsidRPr="00B9331D">
              <w:rPr>
                <w:rFonts w:ascii="Times New Roman" w:hAnsi="Times New Roman"/>
                <w:sz w:val="20"/>
                <w:szCs w:val="20"/>
                <w:lang w:val="en-ZA"/>
              </w:rPr>
              <w:sym w:font="Wingdings" w:char="F0E0"/>
            </w:r>
            <w:r w:rsidR="00E9025C" w:rsidRPr="00B9331D">
              <w:rPr>
                <w:rFonts w:ascii="Times New Roman" w:hAnsi="Times New Roman"/>
                <w:sz w:val="20"/>
                <w:szCs w:val="20"/>
                <w:lang w:val="en-ZA"/>
              </w:rPr>
              <w:t xml:space="preserve"> Skip AF13</w:t>
            </w:r>
          </w:p>
          <w:p w:rsidR="003118FF" w:rsidRPr="00B9331D" w:rsidRDefault="003118FF" w:rsidP="00B9331D">
            <w:pPr>
              <w:rPr>
                <w:rFonts w:ascii="Times New Roman" w:hAnsi="Times New Roman"/>
                <w:sz w:val="20"/>
                <w:szCs w:val="20"/>
                <w:lang w:val="en-ZA"/>
              </w:rPr>
            </w:pPr>
            <w:r w:rsidRPr="00B9331D">
              <w:rPr>
                <w:rFonts w:ascii="Times New Roman" w:hAnsi="Times New Roman"/>
                <w:sz w:val="20"/>
                <w:szCs w:val="20"/>
                <w:lang w:val="en-ZA"/>
              </w:rPr>
              <w:t>2 = No</w:t>
            </w:r>
          </w:p>
          <w:p w:rsidR="003118FF" w:rsidRPr="00B9331D" w:rsidRDefault="003118FF" w:rsidP="00B9331D">
            <w:pPr>
              <w:rPr>
                <w:rFonts w:ascii="Times New Roman" w:hAnsi="Times New Roman"/>
                <w:sz w:val="20"/>
                <w:szCs w:val="20"/>
                <w:lang w:val="en-ZA"/>
              </w:rPr>
            </w:pPr>
            <w:r w:rsidRPr="00B9331D">
              <w:rPr>
                <w:rFonts w:ascii="Times New Roman" w:hAnsi="Times New Roman"/>
                <w:sz w:val="20"/>
                <w:szCs w:val="20"/>
                <w:lang w:val="en-ZA"/>
              </w:rPr>
              <w:t>3 = Loan application is in process</w:t>
            </w:r>
            <w:r w:rsidR="00E9025C" w:rsidRPr="00B9331D">
              <w:rPr>
                <w:rFonts w:ascii="Times New Roman" w:hAnsi="Times New Roman"/>
                <w:sz w:val="20"/>
                <w:szCs w:val="20"/>
                <w:lang w:val="en-ZA"/>
              </w:rPr>
              <w:sym w:font="Wingdings" w:char="F0E0"/>
            </w:r>
            <w:r w:rsidR="00E9025C" w:rsidRPr="00B9331D">
              <w:rPr>
                <w:rFonts w:ascii="Times New Roman" w:hAnsi="Times New Roman"/>
                <w:sz w:val="20"/>
                <w:szCs w:val="20"/>
                <w:lang w:val="en-ZA"/>
              </w:rPr>
              <w:t xml:space="preserve"> Skip AF13</w:t>
            </w:r>
          </w:p>
        </w:tc>
        <w:tc>
          <w:tcPr>
            <w:tcW w:w="270" w:type="dxa"/>
            <w:tcBorders>
              <w:left w:val="single" w:sz="4" w:space="0" w:color="FFFFFF" w:themeColor="background1"/>
            </w:tcBorders>
          </w:tcPr>
          <w:p w:rsidR="003118FF" w:rsidRPr="00B9331D" w:rsidRDefault="003118FF" w:rsidP="00B9331D">
            <w:pPr>
              <w:rPr>
                <w:rFonts w:ascii="Times New Roman" w:hAnsi="Times New Roman"/>
              </w:rPr>
            </w:pPr>
          </w:p>
        </w:tc>
        <w:tc>
          <w:tcPr>
            <w:tcW w:w="2382" w:type="dxa"/>
          </w:tcPr>
          <w:p w:rsidR="003118FF" w:rsidRPr="00B9331D" w:rsidRDefault="003118FF" w:rsidP="00B9331D">
            <w:pPr>
              <w:rPr>
                <w:rFonts w:ascii="Times New Roman" w:hAnsi="Times New Roman"/>
                <w:noProof/>
              </w:rPr>
            </w:pPr>
          </w:p>
          <w:p w:rsidR="003118FF" w:rsidRPr="00B9331D" w:rsidRDefault="00D45A0B" w:rsidP="00B9331D">
            <w:pPr>
              <w:rPr>
                <w:rFonts w:ascii="Times New Roman" w:hAnsi="Times New Roman"/>
                <w:noProof/>
              </w:rPr>
            </w:pPr>
            <w:r w:rsidRPr="00D45A0B">
              <w:rPr>
                <w:rFonts w:ascii="Times New Roman" w:hAnsi="Times New Roman"/>
                <w:noProof/>
              </w:rPr>
              <w:pict>
                <v:rect id="_x0000_s1085" style="position:absolute;margin-left:41.75pt;margin-top:.3pt;width:35.25pt;height:24.45pt;z-index:252227584;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">
                  <w10:wrap anchorx="margin"/>
                </v:rect>
              </w:pict>
            </w:r>
          </w:p>
          <w:p w:rsidR="003118FF" w:rsidRPr="00B9331D" w:rsidRDefault="003118FF" w:rsidP="00B9331D">
            <w:pPr>
              <w:rPr>
                <w:rFonts w:ascii="Times New Roman" w:hAnsi="Times New Roman"/>
                <w:noProof/>
              </w:rPr>
            </w:pPr>
          </w:p>
          <w:p w:rsidR="003118FF" w:rsidRPr="00B9331D" w:rsidRDefault="003118FF" w:rsidP="00B9331D">
            <w:pPr>
              <w:rPr>
                <w:rFonts w:ascii="Times New Roman" w:hAnsi="Times New Roman"/>
                <w:noProof/>
              </w:rPr>
            </w:pPr>
          </w:p>
        </w:tc>
      </w:tr>
      <w:tr w:rsidR="003118FF" w:rsidRPr="00B9331D" w:rsidTr="00B6588F">
        <w:tc>
          <w:tcPr>
            <w:tcW w:w="993" w:type="dxa"/>
            <w:vAlign w:val="center"/>
          </w:tcPr>
          <w:p w:rsidR="003118FF" w:rsidRPr="00B9331D" w:rsidRDefault="002F2307" w:rsidP="00B9331D">
            <w:pPr>
              <w:rPr>
                <w:rFonts w:ascii="Times New Roman" w:hAnsi="Times New Roman"/>
                <w:sz w:val="24"/>
              </w:rPr>
            </w:pPr>
            <w:r w:rsidRPr="00B9331D">
              <w:rPr>
                <w:rFonts w:ascii="Times New Roman" w:hAnsi="Times New Roman"/>
                <w:sz w:val="24"/>
              </w:rPr>
              <w:t>AF12</w:t>
            </w:r>
          </w:p>
        </w:tc>
        <w:tc>
          <w:tcPr>
            <w:tcW w:w="5154" w:type="dxa"/>
            <w:vAlign w:val="center"/>
          </w:tcPr>
          <w:p w:rsidR="003118FF" w:rsidRPr="00B9331D" w:rsidRDefault="003118FF" w:rsidP="00B9331D">
            <w:pPr>
              <w:rPr>
                <w:rFonts w:ascii="Times New Roman" w:hAnsi="Times New Roman"/>
                <w:sz w:val="24"/>
              </w:rPr>
            </w:pPr>
            <w:r w:rsidRPr="00B9331D">
              <w:rPr>
                <w:rFonts w:ascii="Times New Roman" w:hAnsi="Times New Roman"/>
                <w:sz w:val="24"/>
              </w:rPr>
              <w:t>If not approved, why not?</w:t>
            </w:r>
          </w:p>
        </w:tc>
        <w:tc>
          <w:tcPr>
            <w:tcW w:w="2475" w:type="dxa"/>
            <w:tcBorders>
              <w:bottom w:val="single" w:sz="4" w:space="0" w:color="auto"/>
              <w:right w:val="nil"/>
            </w:tcBorders>
            <w:vAlign w:val="center"/>
          </w:tcPr>
          <w:p w:rsidR="003118FF" w:rsidRPr="00B9331D" w:rsidRDefault="003118FF" w:rsidP="00B9331D">
            <w:pPr>
              <w:rPr>
                <w:rFonts w:ascii="Times New Roman" w:hAnsi="Times New Roman"/>
                <w:sz w:val="18"/>
              </w:rPr>
            </w:pPr>
            <w:r w:rsidRPr="00B9331D">
              <w:rPr>
                <w:rFonts w:ascii="Times New Roman" w:hAnsi="Times New Roman"/>
                <w:sz w:val="18"/>
              </w:rPr>
              <w:t>1 = Could not provide security/collateral</w:t>
            </w:r>
          </w:p>
          <w:p w:rsidR="003118FF" w:rsidRPr="00B9331D" w:rsidRDefault="003118FF" w:rsidP="00B9331D">
            <w:pPr>
              <w:rPr>
                <w:rFonts w:ascii="Times New Roman" w:hAnsi="Times New Roman"/>
                <w:sz w:val="18"/>
              </w:rPr>
            </w:pPr>
            <w:r w:rsidRPr="00B9331D">
              <w:rPr>
                <w:rFonts w:ascii="Times New Roman" w:hAnsi="Times New Roman"/>
                <w:sz w:val="18"/>
              </w:rPr>
              <w:t>2 = Could not come up with my own contribution</w:t>
            </w:r>
          </w:p>
          <w:p w:rsidR="003118FF" w:rsidRPr="00B9331D" w:rsidRDefault="003118FF" w:rsidP="00B9331D">
            <w:pPr>
              <w:rPr>
                <w:rFonts w:ascii="Times New Roman" w:hAnsi="Times New Roman"/>
                <w:sz w:val="18"/>
              </w:rPr>
            </w:pPr>
            <w:r w:rsidRPr="00B9331D">
              <w:rPr>
                <w:rFonts w:ascii="Times New Roman" w:hAnsi="Times New Roman"/>
                <w:sz w:val="18"/>
              </w:rPr>
              <w:t>3 = Business plan was too risky/not feasible</w:t>
            </w:r>
          </w:p>
          <w:p w:rsidR="003118FF" w:rsidRPr="00B9331D" w:rsidRDefault="003118FF" w:rsidP="00B9331D">
            <w:pPr>
              <w:rPr>
                <w:rFonts w:ascii="Times New Roman" w:hAnsi="Times New Roman"/>
                <w:sz w:val="18"/>
              </w:rPr>
            </w:pPr>
            <w:r w:rsidRPr="00B9331D">
              <w:rPr>
                <w:rFonts w:ascii="Times New Roman" w:hAnsi="Times New Roman"/>
                <w:sz w:val="18"/>
              </w:rPr>
              <w:t>4 = Did not have the right documentation</w:t>
            </w:r>
          </w:p>
        </w:tc>
        <w:tc>
          <w:tcPr>
            <w:tcW w:w="2475" w:type="dxa"/>
            <w:tcBorders>
              <w:left w:val="nil"/>
              <w:bottom w:val="single" w:sz="4" w:space="0" w:color="auto"/>
              <w:right w:val="single" w:sz="4" w:space="0" w:color="FFFFFF" w:themeColor="background1"/>
            </w:tcBorders>
            <w:vAlign w:val="center"/>
          </w:tcPr>
          <w:p w:rsidR="003118FF" w:rsidRPr="00B9331D" w:rsidRDefault="003118FF" w:rsidP="00B9331D">
            <w:pPr>
              <w:rPr>
                <w:rFonts w:ascii="Times New Roman" w:hAnsi="Times New Roman"/>
                <w:sz w:val="18"/>
              </w:rPr>
            </w:pPr>
            <w:r w:rsidRPr="00B9331D">
              <w:rPr>
                <w:rFonts w:ascii="Times New Roman" w:hAnsi="Times New Roman"/>
                <w:sz w:val="18"/>
              </w:rPr>
              <w:t xml:space="preserve">5 = Did not have a credit record </w:t>
            </w:r>
          </w:p>
          <w:p w:rsidR="003118FF" w:rsidRPr="00B9331D" w:rsidRDefault="003118FF" w:rsidP="00B9331D">
            <w:pPr>
              <w:rPr>
                <w:rFonts w:ascii="Times New Roman" w:hAnsi="Times New Roman"/>
                <w:sz w:val="18"/>
              </w:rPr>
            </w:pPr>
            <w:r w:rsidRPr="00B9331D">
              <w:rPr>
                <w:rFonts w:ascii="Times New Roman" w:hAnsi="Times New Roman"/>
                <w:sz w:val="18"/>
              </w:rPr>
              <w:t>6 = Had bad credit history</w:t>
            </w:r>
          </w:p>
          <w:p w:rsidR="003118FF" w:rsidRPr="00B9331D" w:rsidRDefault="003118FF" w:rsidP="00B9331D">
            <w:pPr>
              <w:rPr>
                <w:rFonts w:ascii="Times New Roman" w:hAnsi="Times New Roman"/>
                <w:sz w:val="18"/>
              </w:rPr>
            </w:pPr>
            <w:r w:rsidRPr="00B9331D">
              <w:rPr>
                <w:rFonts w:ascii="Times New Roman" w:hAnsi="Times New Roman"/>
                <w:sz w:val="18"/>
              </w:rPr>
              <w:t>7 = Did not have business plan</w:t>
            </w:r>
          </w:p>
          <w:p w:rsidR="003118FF" w:rsidRPr="00B9331D" w:rsidRDefault="003118FF" w:rsidP="00B9331D">
            <w:pPr>
              <w:rPr>
                <w:rFonts w:ascii="Times New Roman" w:hAnsi="Times New Roman"/>
                <w:sz w:val="18"/>
              </w:rPr>
            </w:pPr>
            <w:r w:rsidRPr="00B9331D">
              <w:rPr>
                <w:rFonts w:ascii="Times New Roman" w:hAnsi="Times New Roman"/>
                <w:sz w:val="18"/>
              </w:rPr>
              <w:t>8 = Business is not registered</w:t>
            </w:r>
          </w:p>
          <w:p w:rsidR="003118FF" w:rsidRPr="00B9331D" w:rsidRDefault="00B6588F" w:rsidP="00B9331D">
            <w:pPr>
              <w:rPr>
                <w:rFonts w:ascii="Times New Roman" w:hAnsi="Times New Roman"/>
                <w:sz w:val="18"/>
              </w:rPr>
            </w:pPr>
            <w:r w:rsidRPr="00B9331D">
              <w:rPr>
                <w:rFonts w:ascii="Times New Roman" w:hAnsi="Times New Roman"/>
                <w:sz w:val="18"/>
              </w:rPr>
              <w:t>9</w:t>
            </w:r>
            <w:r w:rsidR="003118FF" w:rsidRPr="00B9331D">
              <w:rPr>
                <w:rFonts w:ascii="Times New Roman" w:hAnsi="Times New Roman"/>
                <w:sz w:val="18"/>
              </w:rPr>
              <w:t xml:space="preserve"> = Don’t know</w:t>
            </w:r>
          </w:p>
          <w:p w:rsidR="003118FF" w:rsidRPr="00B9331D" w:rsidRDefault="00B6588F" w:rsidP="00B9331D">
            <w:pPr>
              <w:rPr>
                <w:rFonts w:ascii="Times New Roman" w:hAnsi="Times New Roman"/>
                <w:sz w:val="18"/>
              </w:rPr>
            </w:pPr>
            <w:r w:rsidRPr="00B9331D">
              <w:rPr>
                <w:rFonts w:ascii="Times New Roman" w:hAnsi="Times New Roman"/>
                <w:sz w:val="18"/>
              </w:rPr>
              <w:t>10</w:t>
            </w:r>
            <w:r w:rsidR="003118FF" w:rsidRPr="00B9331D">
              <w:rPr>
                <w:rFonts w:ascii="Times New Roman" w:hAnsi="Times New Roman"/>
                <w:sz w:val="18"/>
              </w:rPr>
              <w:t xml:space="preserve"> = Other, Specify</w:t>
            </w:r>
          </w:p>
        </w:tc>
        <w:tc>
          <w:tcPr>
            <w:tcW w:w="270" w:type="dxa"/>
            <w:tcBorders>
              <w:left w:val="single" w:sz="4" w:space="0" w:color="FFFFFF" w:themeColor="background1"/>
            </w:tcBorders>
          </w:tcPr>
          <w:p w:rsidR="003118FF" w:rsidRPr="00B9331D" w:rsidRDefault="003118FF" w:rsidP="00B9331D">
            <w:pPr>
              <w:rPr>
                <w:rFonts w:ascii="Times New Roman" w:hAnsi="Times New Roman"/>
              </w:rPr>
            </w:pPr>
          </w:p>
        </w:tc>
        <w:tc>
          <w:tcPr>
            <w:tcW w:w="2382" w:type="dxa"/>
          </w:tcPr>
          <w:p w:rsidR="003118FF" w:rsidRPr="00B9331D" w:rsidRDefault="003118FF" w:rsidP="00B9331D">
            <w:pPr>
              <w:rPr>
                <w:rFonts w:ascii="Times New Roman" w:hAnsi="Times New Roman"/>
                <w:noProof/>
              </w:rPr>
            </w:pPr>
          </w:p>
          <w:p w:rsidR="003118FF" w:rsidRPr="00B9331D" w:rsidRDefault="003118FF" w:rsidP="00B9331D">
            <w:pPr>
              <w:rPr>
                <w:rFonts w:ascii="Times New Roman" w:hAnsi="Times New Roman"/>
                <w:noProof/>
              </w:rPr>
            </w:pPr>
          </w:p>
          <w:p w:rsidR="003118FF" w:rsidRPr="00B9331D" w:rsidRDefault="00D45A0B" w:rsidP="00B9331D">
            <w:pPr>
              <w:rPr>
                <w:rFonts w:ascii="Times New Roman" w:hAnsi="Times New Roman"/>
                <w:noProof/>
              </w:rPr>
            </w:pPr>
            <w:r w:rsidRPr="00D45A0B">
              <w:rPr>
                <w:rFonts w:ascii="Times New Roman" w:hAnsi="Times New Roman"/>
                <w:noProof/>
              </w:rPr>
              <w:pict>
                <v:rect id="_x0000_s1084" style="position:absolute;margin-left:43.4pt;margin-top:6.65pt;width:35.25pt;height:24.45pt;z-index:252225536;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">
                  <w10:wrap anchorx="margin"/>
                </v:rect>
              </w:pict>
            </w:r>
          </w:p>
          <w:p w:rsidR="003118FF" w:rsidRPr="00B9331D" w:rsidRDefault="003118FF" w:rsidP="00B9331D">
            <w:pPr>
              <w:rPr>
                <w:rFonts w:ascii="Times New Roman" w:hAnsi="Times New Roman"/>
                <w:noProof/>
              </w:rPr>
            </w:pPr>
          </w:p>
        </w:tc>
      </w:tr>
      <w:tr w:rsidR="00313DFF" w:rsidRPr="00B9331D" w:rsidTr="00B6588F">
        <w:tc>
          <w:tcPr>
            <w:tcW w:w="993" w:type="dxa"/>
            <w:vAlign w:val="center"/>
          </w:tcPr>
          <w:p w:rsidR="00313DFF" w:rsidRPr="00B9331D" w:rsidRDefault="002F2307" w:rsidP="00B9331D">
            <w:pPr>
              <w:rPr>
                <w:rFonts w:ascii="Times New Roman" w:hAnsi="Times New Roman"/>
                <w:sz w:val="24"/>
              </w:rPr>
            </w:pPr>
            <w:r w:rsidRPr="00B9331D">
              <w:rPr>
                <w:rFonts w:ascii="Times New Roman" w:hAnsi="Times New Roman"/>
                <w:sz w:val="24"/>
              </w:rPr>
              <w:t>AF13</w:t>
            </w:r>
          </w:p>
        </w:tc>
        <w:tc>
          <w:tcPr>
            <w:tcW w:w="5154" w:type="dxa"/>
            <w:vAlign w:val="center"/>
          </w:tcPr>
          <w:p w:rsidR="00313DFF" w:rsidRPr="00B9331D" w:rsidRDefault="003118FF" w:rsidP="00B9331D">
            <w:pPr>
              <w:rPr>
                <w:rFonts w:ascii="Times New Roman" w:hAnsi="Times New Roman"/>
                <w:sz w:val="24"/>
              </w:rPr>
            </w:pPr>
            <w:r w:rsidRPr="00B9331D">
              <w:rPr>
                <w:rFonts w:ascii="Times New Roman" w:hAnsi="Times New Roman"/>
                <w:sz w:val="24"/>
              </w:rPr>
              <w:t>What is/was the primary use or intended use of the most recent loan</w:t>
            </w:r>
            <w:r w:rsidR="00313DFF" w:rsidRPr="00B9331D">
              <w:rPr>
                <w:rFonts w:ascii="Times New Roman" w:hAnsi="Times New Roman"/>
                <w:sz w:val="24"/>
              </w:rPr>
              <w:t>?</w:t>
            </w:r>
          </w:p>
        </w:tc>
        <w:tc>
          <w:tcPr>
            <w:tcW w:w="2475" w:type="dxa"/>
            <w:tcBorders>
              <w:right w:val="nil"/>
            </w:tcBorders>
            <w:vAlign w:val="center"/>
          </w:tcPr>
          <w:p w:rsidR="00313DFF" w:rsidRPr="00B9331D" w:rsidRDefault="00313DFF" w:rsidP="00B9331D">
            <w:pPr>
              <w:rPr>
                <w:rFonts w:ascii="Times New Roman" w:hAnsi="Times New Roman"/>
                <w:sz w:val="18"/>
              </w:rPr>
            </w:pPr>
            <w:r w:rsidRPr="00B9331D">
              <w:rPr>
                <w:rFonts w:ascii="Times New Roman" w:hAnsi="Times New Roman"/>
                <w:sz w:val="18"/>
              </w:rPr>
              <w:t>1= Construction</w:t>
            </w:r>
          </w:p>
          <w:p w:rsidR="00313DFF" w:rsidRPr="00B9331D" w:rsidRDefault="00313DFF" w:rsidP="00B9331D">
            <w:pPr>
              <w:rPr>
                <w:rFonts w:ascii="Times New Roman" w:hAnsi="Times New Roman"/>
                <w:sz w:val="18"/>
              </w:rPr>
            </w:pPr>
            <w:r w:rsidRPr="00B9331D">
              <w:rPr>
                <w:rFonts w:ascii="Times New Roman" w:hAnsi="Times New Roman"/>
                <w:sz w:val="18"/>
              </w:rPr>
              <w:t>2 =Rent</w:t>
            </w:r>
          </w:p>
          <w:p w:rsidR="00313DFF" w:rsidRPr="00B9331D" w:rsidRDefault="00313DFF" w:rsidP="00B9331D">
            <w:pPr>
              <w:rPr>
                <w:rFonts w:ascii="Times New Roman" w:hAnsi="Times New Roman"/>
                <w:sz w:val="18"/>
              </w:rPr>
            </w:pPr>
            <w:r w:rsidRPr="00B9331D">
              <w:rPr>
                <w:rFonts w:ascii="Times New Roman" w:hAnsi="Times New Roman"/>
                <w:sz w:val="18"/>
              </w:rPr>
              <w:t>3 =Purchase of inputs/raw materials</w:t>
            </w:r>
          </w:p>
          <w:p w:rsidR="00313DFF" w:rsidRPr="00B9331D" w:rsidRDefault="00313DFF" w:rsidP="00B9331D">
            <w:pPr>
              <w:rPr>
                <w:rFonts w:ascii="Times New Roman" w:hAnsi="Times New Roman"/>
                <w:sz w:val="18"/>
              </w:rPr>
            </w:pPr>
            <w:r w:rsidRPr="00B9331D">
              <w:rPr>
                <w:rFonts w:ascii="Times New Roman" w:hAnsi="Times New Roman"/>
                <w:sz w:val="18"/>
              </w:rPr>
              <w:t>4 =License or permit fees</w:t>
            </w:r>
          </w:p>
          <w:p w:rsidR="00313DFF" w:rsidRPr="00B9331D" w:rsidRDefault="00313DFF" w:rsidP="00B9331D">
            <w:pPr>
              <w:rPr>
                <w:rFonts w:ascii="Times New Roman" w:hAnsi="Times New Roman"/>
                <w:sz w:val="18"/>
              </w:rPr>
            </w:pPr>
            <w:r w:rsidRPr="00B9331D">
              <w:rPr>
                <w:rFonts w:ascii="Times New Roman" w:hAnsi="Times New Roman"/>
                <w:sz w:val="18"/>
              </w:rPr>
              <w:t>5 =Purchase of marketing materials or services</w:t>
            </w:r>
          </w:p>
        </w:tc>
        <w:tc>
          <w:tcPr>
            <w:tcW w:w="2475" w:type="dxa"/>
            <w:tcBorders>
              <w:left w:val="nil"/>
              <w:right w:val="single" w:sz="4" w:space="0" w:color="FFFFFF" w:themeColor="background1"/>
            </w:tcBorders>
            <w:vAlign w:val="center"/>
          </w:tcPr>
          <w:p w:rsidR="00313DFF" w:rsidRPr="00B9331D" w:rsidRDefault="00313DFF" w:rsidP="00B9331D">
            <w:pPr>
              <w:rPr>
                <w:rFonts w:ascii="Times New Roman" w:hAnsi="Times New Roman"/>
                <w:sz w:val="18"/>
              </w:rPr>
            </w:pPr>
            <w:r w:rsidRPr="00B9331D">
              <w:rPr>
                <w:rFonts w:ascii="Times New Roman" w:hAnsi="Times New Roman"/>
                <w:sz w:val="18"/>
              </w:rPr>
              <w:t>6 =Pay off past business debt</w:t>
            </w:r>
          </w:p>
          <w:p w:rsidR="00313DFF" w:rsidRPr="00B9331D" w:rsidRDefault="00313DFF" w:rsidP="00B9331D">
            <w:pPr>
              <w:rPr>
                <w:rFonts w:ascii="Times New Roman" w:hAnsi="Times New Roman"/>
                <w:sz w:val="18"/>
              </w:rPr>
            </w:pPr>
            <w:r w:rsidRPr="00B9331D">
              <w:rPr>
                <w:rFonts w:ascii="Times New Roman" w:hAnsi="Times New Roman"/>
                <w:sz w:val="18"/>
              </w:rPr>
              <w:t>7 = Purchase of equipment</w:t>
            </w:r>
          </w:p>
          <w:p w:rsidR="00313DFF" w:rsidRPr="00B9331D" w:rsidRDefault="00313DFF" w:rsidP="00B9331D">
            <w:pPr>
              <w:rPr>
                <w:rFonts w:ascii="Times New Roman" w:hAnsi="Times New Roman"/>
                <w:sz w:val="18"/>
              </w:rPr>
            </w:pPr>
            <w:r w:rsidRPr="00B9331D">
              <w:rPr>
                <w:rFonts w:ascii="Times New Roman" w:hAnsi="Times New Roman"/>
                <w:sz w:val="18"/>
              </w:rPr>
              <w:t>8 = Pay workers</w:t>
            </w:r>
          </w:p>
          <w:p w:rsidR="00313DFF" w:rsidRPr="00B9331D" w:rsidRDefault="00313DFF" w:rsidP="00B9331D">
            <w:pPr>
              <w:rPr>
                <w:rFonts w:ascii="Times New Roman" w:hAnsi="Times New Roman"/>
                <w:sz w:val="18"/>
              </w:rPr>
            </w:pPr>
            <w:r w:rsidRPr="00B9331D">
              <w:rPr>
                <w:rFonts w:ascii="Times New Roman" w:hAnsi="Times New Roman"/>
                <w:sz w:val="18"/>
              </w:rPr>
              <w:t>9 = Buy property/land</w:t>
            </w:r>
          </w:p>
          <w:p w:rsidR="00313DFF" w:rsidRPr="00B9331D" w:rsidRDefault="00313DFF" w:rsidP="00B9331D">
            <w:pPr>
              <w:rPr>
                <w:rFonts w:ascii="Times New Roman" w:hAnsi="Times New Roman"/>
                <w:sz w:val="18"/>
              </w:rPr>
            </w:pPr>
            <w:r w:rsidRPr="00B9331D">
              <w:rPr>
                <w:rFonts w:ascii="Times New Roman" w:hAnsi="Times New Roman"/>
                <w:sz w:val="18"/>
              </w:rPr>
              <w:t>10 = Personal expenses</w:t>
            </w:r>
          </w:p>
          <w:p w:rsidR="00313DFF" w:rsidRPr="00B9331D" w:rsidRDefault="00B6588F" w:rsidP="00B9331D">
            <w:pPr>
              <w:rPr>
                <w:rFonts w:ascii="Times New Roman" w:hAnsi="Times New Roman"/>
                <w:sz w:val="18"/>
              </w:rPr>
            </w:pPr>
            <w:r w:rsidRPr="00B9331D">
              <w:rPr>
                <w:rFonts w:ascii="Times New Roman" w:hAnsi="Times New Roman"/>
                <w:sz w:val="18"/>
              </w:rPr>
              <w:t>11</w:t>
            </w:r>
            <w:r w:rsidR="00313DFF" w:rsidRPr="00B9331D">
              <w:rPr>
                <w:rFonts w:ascii="Times New Roman" w:hAnsi="Times New Roman"/>
                <w:sz w:val="18"/>
              </w:rPr>
              <w:t xml:space="preserve"> = Other, Specify: </w:t>
            </w:r>
          </w:p>
          <w:p w:rsidR="002511AF" w:rsidRPr="00B9331D" w:rsidRDefault="002511AF" w:rsidP="00B9331D">
            <w:pPr>
              <w:rPr>
                <w:rFonts w:ascii="Times New Roman" w:hAnsi="Times New Roman"/>
              </w:rPr>
            </w:pPr>
            <w:r w:rsidRPr="00B9331D">
              <w:rPr>
                <w:rFonts w:ascii="Times New Roman" w:hAnsi="Times New Roman"/>
                <w:sz w:val="18"/>
              </w:rPr>
              <w:t>12=Have not taken any loan recently</w:t>
            </w:r>
          </w:p>
        </w:tc>
        <w:tc>
          <w:tcPr>
            <w:tcW w:w="270" w:type="dxa"/>
            <w:tcBorders>
              <w:left w:val="single" w:sz="4" w:space="0" w:color="FFFFFF" w:themeColor="background1"/>
            </w:tcBorders>
          </w:tcPr>
          <w:p w:rsidR="00313DFF" w:rsidRPr="00B9331D" w:rsidRDefault="00313DFF" w:rsidP="00B9331D">
            <w:pPr>
              <w:rPr>
                <w:rFonts w:ascii="Times New Roman" w:hAnsi="Times New Roman"/>
              </w:rPr>
            </w:pPr>
          </w:p>
        </w:tc>
        <w:tc>
          <w:tcPr>
            <w:tcW w:w="2382" w:type="dxa"/>
          </w:tcPr>
          <w:p w:rsidR="00313DFF" w:rsidRPr="00B9331D" w:rsidRDefault="00D45A0B" w:rsidP="00B9331D">
            <w:pPr>
              <w:rPr>
                <w:rFonts w:ascii="Times New Roman" w:hAnsi="Times New Roman"/>
                <w:noProof/>
              </w:rPr>
            </w:pPr>
            <w:r w:rsidRPr="00D45A0B">
              <w:rPr>
                <w:rFonts w:ascii="Times New Roman" w:hAnsi="Times New Roman"/>
                <w:noProof/>
              </w:rPr>
              <w:pict>
                <v:rect id="_x0000_s1083" style="position:absolute;margin-left:41.75pt;margin-top:9.65pt;width:35.25pt;height:24.45pt;z-index:252223488;visibility:visible;mso-position-horizontal-relative:left-margin-area;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">
                  <w10:wrap anchorx="margin"/>
                </v:rect>
              </w:pict>
            </w:r>
          </w:p>
          <w:p w:rsidR="00F1430D" w:rsidRPr="00B9331D" w:rsidRDefault="00F1430D" w:rsidP="00B9331D">
            <w:pPr>
              <w:rPr>
                <w:rFonts w:ascii="Times New Roman" w:hAnsi="Times New Roman"/>
                <w:noProof/>
              </w:rPr>
            </w:pPr>
          </w:p>
          <w:p w:rsidR="00F1430D" w:rsidRPr="00B9331D" w:rsidRDefault="00F1430D" w:rsidP="00B9331D">
            <w:pPr>
              <w:rPr>
                <w:rFonts w:ascii="Times New Roman" w:hAnsi="Times New Roman"/>
                <w:noProof/>
              </w:rPr>
            </w:pPr>
          </w:p>
          <w:p w:rsidR="00F1430D" w:rsidRPr="00B9331D" w:rsidRDefault="00F1430D" w:rsidP="00B9331D">
            <w:pPr>
              <w:rPr>
                <w:rFonts w:ascii="Times New Roman" w:hAnsi="Times New Roman"/>
                <w:noProof/>
              </w:rPr>
            </w:pPr>
          </w:p>
          <w:p w:rsidR="00F1430D" w:rsidRPr="00B9331D" w:rsidRDefault="00F1430D" w:rsidP="00B9331D">
            <w:pPr>
              <w:rPr>
                <w:rFonts w:ascii="Times New Roman" w:hAnsi="Times New Roman"/>
                <w:noProof/>
              </w:rPr>
            </w:pPr>
          </w:p>
          <w:p w:rsidR="00F1430D" w:rsidRPr="00B9331D" w:rsidRDefault="00B6588F" w:rsidP="00B9331D">
            <w:pPr>
              <w:rPr>
                <w:rFonts w:ascii="Times New Roman" w:hAnsi="Times New Roman"/>
                <w:noProof/>
              </w:rPr>
            </w:pPr>
            <w:r w:rsidRPr="00B9331D">
              <w:rPr>
                <w:rFonts w:ascii="Times New Roman" w:hAnsi="Times New Roman"/>
                <w:sz w:val="18"/>
              </w:rPr>
              <w:t xml:space="preserve">     _________________</w:t>
            </w:r>
          </w:p>
          <w:p w:rsidR="00F1430D" w:rsidRPr="00B9331D" w:rsidRDefault="00F1430D" w:rsidP="00B9331D">
            <w:pPr>
              <w:rPr>
                <w:rFonts w:ascii="Times New Roman" w:hAnsi="Times New Roman"/>
                <w:noProof/>
              </w:rPr>
            </w:pPr>
          </w:p>
        </w:tc>
      </w:tr>
      <w:tr w:rsidR="00FF3B03" w:rsidRPr="00B9331D" w:rsidTr="00AA388D">
        <w:tc>
          <w:tcPr>
            <w:tcW w:w="993" w:type="dxa"/>
            <w:vAlign w:val="center"/>
          </w:tcPr>
          <w:p w:rsidR="00FF3B03" w:rsidRPr="00B9331D" w:rsidRDefault="002F2307" w:rsidP="00B9331D">
            <w:pPr>
              <w:rPr>
                <w:rFonts w:ascii="Times New Roman" w:hAnsi="Times New Roman"/>
                <w:sz w:val="24"/>
              </w:rPr>
            </w:pPr>
            <w:r w:rsidRPr="00B9331D">
              <w:rPr>
                <w:rFonts w:ascii="Times New Roman" w:hAnsi="Times New Roman"/>
                <w:sz w:val="24"/>
              </w:rPr>
              <w:t>AF14</w:t>
            </w:r>
          </w:p>
        </w:tc>
        <w:tc>
          <w:tcPr>
            <w:tcW w:w="5154" w:type="dxa"/>
            <w:vAlign w:val="center"/>
          </w:tcPr>
          <w:p w:rsidR="00FF3B03" w:rsidRPr="00B9331D" w:rsidRDefault="00FF3B03" w:rsidP="00B9331D">
            <w:pPr>
              <w:rPr>
                <w:rFonts w:ascii="Times New Roman" w:hAnsi="Times New Roman"/>
                <w:sz w:val="24"/>
              </w:rPr>
            </w:pPr>
            <w:r w:rsidRPr="00B9331D">
              <w:rPr>
                <w:rFonts w:ascii="Times New Roman" w:hAnsi="Times New Roman"/>
                <w:sz w:val="24"/>
              </w:rPr>
              <w:t>How do you save the money you earn in this business?</w:t>
            </w:r>
          </w:p>
          <w:p w:rsidR="00FF3B03" w:rsidRPr="00B9331D" w:rsidRDefault="00FF3B03" w:rsidP="00B9331D">
            <w:pPr>
              <w:rPr>
                <w:rFonts w:ascii="Times New Roman" w:hAnsi="Times New Roman"/>
                <w:i/>
                <w:sz w:val="24"/>
              </w:rPr>
            </w:pPr>
            <w:r w:rsidRPr="00B9331D">
              <w:rPr>
                <w:rFonts w:ascii="Times New Roman" w:hAnsi="Times New Roman"/>
                <w:i/>
                <w:sz w:val="20"/>
              </w:rPr>
              <w:t>Multiple responses possible</w:t>
            </w:r>
          </w:p>
        </w:tc>
        <w:tc>
          <w:tcPr>
            <w:tcW w:w="4950" w:type="dxa"/>
            <w:gridSpan w:val="2"/>
            <w:tcBorders>
              <w:right w:val="single" w:sz="4" w:space="0" w:color="FFFFFF" w:themeColor="background1"/>
            </w:tcBorders>
            <w:vAlign w:val="center"/>
          </w:tcPr>
          <w:p w:rsidR="00FF3B03" w:rsidRPr="00B9331D" w:rsidRDefault="00FF3B03" w:rsidP="00B9331D">
            <w:pPr>
              <w:rPr>
                <w:rFonts w:ascii="Times New Roman" w:hAnsi="Times New Roman"/>
              </w:rPr>
            </w:pPr>
            <w:r w:rsidRPr="00B9331D">
              <w:rPr>
                <w:rFonts w:ascii="Times New Roman" w:hAnsi="Times New Roman"/>
              </w:rPr>
              <w:t>1 = I save money in the business premises</w:t>
            </w:r>
          </w:p>
          <w:p w:rsidR="00FF3B03" w:rsidRPr="00B9331D" w:rsidRDefault="00FF3B03" w:rsidP="00B9331D">
            <w:pPr>
              <w:rPr>
                <w:rFonts w:ascii="Times New Roman" w:hAnsi="Times New Roman"/>
              </w:rPr>
            </w:pPr>
            <w:r w:rsidRPr="00B9331D">
              <w:rPr>
                <w:rFonts w:ascii="Times New Roman" w:hAnsi="Times New Roman"/>
              </w:rPr>
              <w:t xml:space="preserve">2 = Through a </w:t>
            </w:r>
            <w:proofErr w:type="spellStart"/>
            <w:r w:rsidRPr="00B9331D">
              <w:rPr>
                <w:rFonts w:ascii="Times New Roman" w:hAnsi="Times New Roman"/>
              </w:rPr>
              <w:t>Iqqub</w:t>
            </w:r>
            <w:proofErr w:type="spellEnd"/>
          </w:p>
          <w:p w:rsidR="00FF3B03" w:rsidRPr="00B9331D" w:rsidRDefault="00FF3B03" w:rsidP="00B9331D">
            <w:pPr>
              <w:rPr>
                <w:rFonts w:ascii="Times New Roman" w:hAnsi="Times New Roman"/>
              </w:rPr>
            </w:pPr>
            <w:r w:rsidRPr="00B9331D">
              <w:rPr>
                <w:rFonts w:ascii="Times New Roman" w:hAnsi="Times New Roman"/>
              </w:rPr>
              <w:t>3 = Through a cooperative or savings group</w:t>
            </w:r>
          </w:p>
          <w:p w:rsidR="00D12494" w:rsidRPr="00B9331D" w:rsidRDefault="00D12494" w:rsidP="00B9331D">
            <w:pPr>
              <w:rPr>
                <w:rFonts w:ascii="Times New Roman" w:hAnsi="Times New Roman"/>
              </w:rPr>
            </w:pPr>
            <w:r w:rsidRPr="00B9331D">
              <w:rPr>
                <w:rFonts w:ascii="Times New Roman" w:hAnsi="Times New Roman"/>
              </w:rPr>
              <w:t>4=  Through MFIs</w:t>
            </w:r>
          </w:p>
          <w:p w:rsidR="00FF3B03" w:rsidRPr="00B9331D" w:rsidRDefault="00D12494" w:rsidP="00B9331D">
            <w:pPr>
              <w:rPr>
                <w:rFonts w:ascii="Times New Roman" w:hAnsi="Times New Roman"/>
              </w:rPr>
            </w:pPr>
            <w:r w:rsidRPr="00B9331D">
              <w:rPr>
                <w:rFonts w:ascii="Times New Roman" w:hAnsi="Times New Roman"/>
              </w:rPr>
              <w:t>5</w:t>
            </w:r>
            <w:r w:rsidR="00FF3B03" w:rsidRPr="00B9331D">
              <w:rPr>
                <w:rFonts w:ascii="Times New Roman" w:hAnsi="Times New Roman"/>
              </w:rPr>
              <w:t xml:space="preserve"> = My business partner saves the money </w:t>
            </w:r>
          </w:p>
          <w:p w:rsidR="00FF3B03" w:rsidRPr="00B9331D" w:rsidRDefault="00D12494" w:rsidP="00B9331D">
            <w:pPr>
              <w:rPr>
                <w:rFonts w:ascii="Times New Roman" w:hAnsi="Times New Roman"/>
              </w:rPr>
            </w:pPr>
            <w:r w:rsidRPr="00B9331D">
              <w:rPr>
                <w:rFonts w:ascii="Times New Roman" w:hAnsi="Times New Roman"/>
              </w:rPr>
              <w:t>6</w:t>
            </w:r>
            <w:r w:rsidR="00FF3B03" w:rsidRPr="00B9331D">
              <w:rPr>
                <w:rFonts w:ascii="Times New Roman" w:hAnsi="Times New Roman"/>
              </w:rPr>
              <w:t xml:space="preserve"> = I save in a bank</w:t>
            </w:r>
          </w:p>
          <w:p w:rsidR="00FF3B03" w:rsidRPr="00B9331D" w:rsidRDefault="00D12494" w:rsidP="00B9331D">
            <w:pPr>
              <w:rPr>
                <w:rFonts w:ascii="Times New Roman" w:hAnsi="Times New Roman"/>
              </w:rPr>
            </w:pPr>
            <w:r w:rsidRPr="00B9331D">
              <w:rPr>
                <w:rFonts w:ascii="Times New Roman" w:hAnsi="Times New Roman"/>
              </w:rPr>
              <w:t>7</w:t>
            </w:r>
            <w:r w:rsidR="00FF3B03" w:rsidRPr="00B9331D">
              <w:rPr>
                <w:rFonts w:ascii="Times New Roman" w:hAnsi="Times New Roman"/>
              </w:rPr>
              <w:t xml:space="preserve"> = I keep savings in my home</w:t>
            </w:r>
          </w:p>
          <w:p w:rsidR="00FF3B03" w:rsidRPr="00B9331D" w:rsidRDefault="00D12494" w:rsidP="00B9331D">
            <w:pPr>
              <w:rPr>
                <w:rFonts w:ascii="Times New Roman" w:hAnsi="Times New Roman"/>
              </w:rPr>
            </w:pPr>
            <w:r w:rsidRPr="00B9331D">
              <w:rPr>
                <w:rFonts w:ascii="Times New Roman" w:hAnsi="Times New Roman"/>
              </w:rPr>
              <w:t>8</w:t>
            </w:r>
            <w:r w:rsidR="00FF3B03" w:rsidRPr="00B9331D">
              <w:rPr>
                <w:rFonts w:ascii="Times New Roman" w:hAnsi="Times New Roman"/>
              </w:rPr>
              <w:t xml:space="preserve"> = I don’t save </w:t>
            </w:r>
          </w:p>
          <w:p w:rsidR="00FF3B03" w:rsidRPr="00B9331D" w:rsidRDefault="00D12494" w:rsidP="00B9331D">
            <w:pPr>
              <w:rPr>
                <w:rFonts w:ascii="Times New Roman" w:hAnsi="Times New Roman"/>
              </w:rPr>
            </w:pPr>
            <w:r w:rsidRPr="00B9331D">
              <w:rPr>
                <w:rFonts w:ascii="Times New Roman" w:hAnsi="Times New Roman"/>
              </w:rPr>
              <w:t>9</w:t>
            </w:r>
            <w:r w:rsidR="00FF3B03" w:rsidRPr="00B9331D">
              <w:rPr>
                <w:rFonts w:ascii="Times New Roman" w:hAnsi="Times New Roman"/>
              </w:rPr>
              <w:t xml:space="preserve"> = Other, specify:________</w:t>
            </w:r>
          </w:p>
        </w:tc>
        <w:tc>
          <w:tcPr>
            <w:tcW w:w="270" w:type="dxa"/>
            <w:tcBorders>
              <w:left w:val="single" w:sz="4" w:space="0" w:color="FFFFFF" w:themeColor="background1"/>
            </w:tcBorders>
          </w:tcPr>
          <w:p w:rsidR="00FF3B03" w:rsidRPr="00B9331D" w:rsidRDefault="00FF3B03" w:rsidP="00B9331D">
            <w:pPr>
              <w:rPr>
                <w:rFonts w:ascii="Times New Roman" w:hAnsi="Times New Roman"/>
              </w:rPr>
            </w:pPr>
          </w:p>
        </w:tc>
        <w:tc>
          <w:tcPr>
            <w:tcW w:w="2382" w:type="dxa"/>
          </w:tcPr>
          <w:p w:rsidR="00FF3B03" w:rsidRPr="00B9331D" w:rsidRDefault="00FF3B03" w:rsidP="00B9331D">
            <w:pPr>
              <w:rPr>
                <w:rFonts w:ascii="Times New Roman" w:hAnsi="Times New Roman"/>
                <w:noProof/>
              </w:rPr>
            </w:pPr>
          </w:p>
          <w:p w:rsidR="00FF3B03" w:rsidRPr="00B9331D" w:rsidRDefault="00D45A0B" w:rsidP="00B9331D">
            <w:pPr>
              <w:rPr>
                <w:rFonts w:ascii="Times New Roman" w:hAnsi="Times New Roman"/>
                <w:noProof/>
              </w:rPr>
            </w:pPr>
            <w:r w:rsidRPr="00D45A0B">
              <w:rPr>
                <w:rFonts w:ascii="Times New Roman" w:hAnsi="Times New Roman"/>
                <w:noProof/>
              </w:rPr>
              <w:pict>
                <v:rect id="_x0000_s1082" style="position:absolute;margin-left:41.75pt;margin-top:7.25pt;width:35.25pt;height:24.45pt;z-index:252266496;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">
                  <w10:wrap anchorx="margin"/>
                </v:rect>
              </w:pict>
            </w:r>
          </w:p>
          <w:p w:rsidR="00FF3B03" w:rsidRPr="00B9331D" w:rsidRDefault="00FF3B03" w:rsidP="00B9331D">
            <w:pPr>
              <w:rPr>
                <w:rFonts w:ascii="Times New Roman" w:hAnsi="Times New Roman"/>
                <w:noProof/>
              </w:rPr>
            </w:pPr>
          </w:p>
          <w:p w:rsidR="00FF3B03" w:rsidRPr="00B9331D" w:rsidRDefault="00FF3B03" w:rsidP="00B9331D">
            <w:pPr>
              <w:rPr>
                <w:rFonts w:ascii="Times New Roman" w:hAnsi="Times New Roman"/>
                <w:noProof/>
              </w:rPr>
            </w:pPr>
          </w:p>
          <w:p w:rsidR="00FF3B03" w:rsidRPr="00B9331D" w:rsidRDefault="00D45A0B" w:rsidP="00B9331D">
            <w:pPr>
              <w:rPr>
                <w:rFonts w:ascii="Times New Roman" w:hAnsi="Times New Roman"/>
                <w:noProof/>
              </w:rPr>
            </w:pPr>
            <w:r w:rsidRPr="00D45A0B">
              <w:rPr>
                <w:rFonts w:ascii="Times New Roman" w:hAnsi="Times New Roman"/>
                <w:noProof/>
              </w:rPr>
              <w:pict>
                <v:rect id="_x0000_s1081" style="position:absolute;margin-left:42.25pt;margin-top:5.65pt;width:35.25pt;height:24.45pt;z-index:252267520;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">
                  <w10:wrap anchorx="margin"/>
                </v:rect>
              </w:pict>
            </w:r>
          </w:p>
          <w:p w:rsidR="00FF3B03" w:rsidRPr="00B9331D" w:rsidRDefault="00FF3B03" w:rsidP="00B9331D">
            <w:pPr>
              <w:rPr>
                <w:rFonts w:ascii="Times New Roman" w:hAnsi="Times New Roman"/>
                <w:noProof/>
              </w:rPr>
            </w:pPr>
          </w:p>
          <w:p w:rsidR="00FF3B03" w:rsidRPr="00B9331D" w:rsidRDefault="00FF3B03" w:rsidP="00B9331D">
            <w:pPr>
              <w:rPr>
                <w:rFonts w:ascii="Times New Roman" w:hAnsi="Times New Roman"/>
                <w:noProof/>
              </w:rPr>
            </w:pPr>
          </w:p>
          <w:p w:rsidR="00FF3B03" w:rsidRPr="00B9331D" w:rsidRDefault="00D45A0B" w:rsidP="00B9331D">
            <w:pPr>
              <w:rPr>
                <w:rFonts w:ascii="Times New Roman" w:hAnsi="Times New Roman"/>
                <w:noProof/>
              </w:rPr>
            </w:pPr>
            <w:r w:rsidRPr="00D45A0B">
              <w:rPr>
                <w:rFonts w:ascii="Times New Roman" w:hAnsi="Times New Roman"/>
                <w:noProof/>
              </w:rPr>
              <w:pict>
                <v:rect id="_x0000_s1080" style="position:absolute;margin-left:41.95pt;margin-top:7.9pt;width:35.25pt;height:24.45pt;z-index:252268544;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">
                  <w10:wrap anchorx="margin"/>
                </v:rect>
              </w:pict>
            </w:r>
          </w:p>
          <w:p w:rsidR="00FF3B03" w:rsidRPr="00B9331D" w:rsidRDefault="00FF3B03" w:rsidP="00B9331D">
            <w:pPr>
              <w:rPr>
                <w:rFonts w:ascii="Times New Roman" w:hAnsi="Times New Roman"/>
                <w:noProof/>
              </w:rPr>
            </w:pPr>
          </w:p>
          <w:p w:rsidR="00FF3B03" w:rsidRPr="00B9331D" w:rsidRDefault="00FF3B03" w:rsidP="00B9331D">
            <w:pPr>
              <w:rPr>
                <w:rFonts w:ascii="Times New Roman" w:hAnsi="Times New Roman"/>
                <w:noProof/>
              </w:rPr>
            </w:pPr>
          </w:p>
          <w:p w:rsidR="00FF3B03" w:rsidRPr="00B9331D" w:rsidRDefault="00FF3B03" w:rsidP="00B9331D">
            <w:pPr>
              <w:rPr>
                <w:rFonts w:ascii="Times New Roman" w:hAnsi="Times New Roman"/>
                <w:noProof/>
              </w:rPr>
            </w:pPr>
          </w:p>
          <w:p w:rsidR="00FF3B03" w:rsidRPr="00B9331D" w:rsidRDefault="00FF3B03" w:rsidP="00B9331D">
            <w:pPr>
              <w:rPr>
                <w:rFonts w:ascii="Times New Roman" w:hAnsi="Times New Roman"/>
                <w:noProof/>
              </w:rPr>
            </w:pPr>
          </w:p>
        </w:tc>
      </w:tr>
    </w:tbl>
    <w:p w:rsidR="0085610F" w:rsidRPr="00B9331D" w:rsidRDefault="0085610F" w:rsidP="00B9331D">
      <w:pPr>
        <w:rPr>
          <w:rFonts w:ascii="Times New Roman" w:hAnsi="Times New Roman" w:cs="Arial"/>
          <w:b/>
          <w:bCs/>
          <w:sz w:val="28"/>
          <w:szCs w:val="20"/>
        </w:rPr>
      </w:pPr>
    </w:p>
    <w:p w:rsidR="00B740A0" w:rsidRPr="00B9331D" w:rsidRDefault="00B740A0" w:rsidP="00B9331D">
      <w:pPr>
        <w:rPr>
          <w:rFonts w:ascii="Times New Roman" w:hAnsi="Times New Roman" w:cs="Arial"/>
          <w:b/>
          <w:bCs/>
          <w:sz w:val="28"/>
          <w:szCs w:val="20"/>
        </w:rPr>
      </w:pPr>
    </w:p>
    <w:p w:rsidR="00B740A0" w:rsidRPr="00B9331D" w:rsidRDefault="00B740A0" w:rsidP="00B9331D">
      <w:pPr>
        <w:rPr>
          <w:rFonts w:ascii="Times New Roman" w:hAnsi="Times New Roman" w:cs="Arial"/>
          <w:b/>
          <w:bCs/>
          <w:sz w:val="28"/>
          <w:szCs w:val="20"/>
        </w:rPr>
      </w:pPr>
    </w:p>
    <w:p w:rsidR="00B740A0" w:rsidRPr="00B9331D" w:rsidRDefault="00B740A0" w:rsidP="00B9331D">
      <w:pPr>
        <w:rPr>
          <w:rFonts w:ascii="Times New Roman" w:hAnsi="Times New Roman" w:cs="Arial"/>
          <w:b/>
          <w:bCs/>
          <w:sz w:val="28"/>
          <w:szCs w:val="20"/>
        </w:rPr>
      </w:pPr>
    </w:p>
    <w:p w:rsidR="00B740A0" w:rsidRPr="00B9331D" w:rsidRDefault="00B740A0" w:rsidP="00B9331D">
      <w:pPr>
        <w:rPr>
          <w:rFonts w:ascii="Times New Roman" w:hAnsi="Times New Roman" w:cs="Arial"/>
          <w:b/>
          <w:bCs/>
          <w:sz w:val="28"/>
          <w:szCs w:val="20"/>
        </w:rPr>
      </w:pPr>
    </w:p>
    <w:p w:rsidR="00B740A0" w:rsidRPr="00B9331D" w:rsidRDefault="00B740A0" w:rsidP="00B9331D">
      <w:pPr>
        <w:pStyle w:val="Heading1"/>
        <w:numPr>
          <w:ilvl w:val="0"/>
          <w:numId w:val="0"/>
        </w:numPr>
        <w:pBdr>
          <w:top w:val="single" w:sz="4" w:space="1" w:color="auto"/>
          <w:bottom w:val="single" w:sz="4" w:space="1" w:color="auto"/>
        </w:pBdr>
        <w:spacing w:after="0"/>
        <w:jc w:val="center"/>
      </w:pPr>
      <w:r w:rsidRPr="00B9331D">
        <w:lastRenderedPageBreak/>
        <w:t>Section 8: Constraints</w:t>
      </w:r>
      <w:r w:rsidR="00FD03AB" w:rsidRPr="00B9331D">
        <w:t xml:space="preserve"> (BC)</w:t>
      </w:r>
    </w:p>
    <w:p w:rsidR="00B740A0" w:rsidRPr="00B9331D" w:rsidRDefault="00B740A0" w:rsidP="00B9331D">
      <w:pPr>
        <w:rPr>
          <w:rFonts w:ascii="Times New Roman" w:hAnsi="Times New Roman" w:cs="Arial"/>
          <w:b/>
          <w:bCs/>
          <w:sz w:val="28"/>
          <w:szCs w:val="20"/>
        </w:rPr>
      </w:pPr>
    </w:p>
    <w:tbl>
      <w:tblPr>
        <w:tblW w:w="5164"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10"/>
        <w:gridCol w:w="5296"/>
        <w:gridCol w:w="2475"/>
        <w:gridCol w:w="2475"/>
        <w:gridCol w:w="270"/>
        <w:gridCol w:w="2382"/>
      </w:tblGrid>
      <w:tr w:rsidR="00B740A0" w:rsidRPr="00B9331D" w:rsidTr="00450E46">
        <w:tc>
          <w:tcPr>
            <w:tcW w:w="710" w:type="dxa"/>
            <w:shd w:val="clear" w:color="auto" w:fill="000000" w:themeFill="text1"/>
          </w:tcPr>
          <w:p w:rsidR="00B740A0" w:rsidRPr="00B9331D" w:rsidRDefault="00B740A0" w:rsidP="00B9331D">
            <w:pPr>
              <w:jc w:val="center"/>
              <w:rPr>
                <w:rFonts w:ascii="Times New Roman" w:hAnsi="Times New Roman"/>
                <w:b/>
              </w:rPr>
            </w:pPr>
          </w:p>
        </w:tc>
        <w:tc>
          <w:tcPr>
            <w:tcW w:w="5296" w:type="dxa"/>
            <w:shd w:val="clear" w:color="auto" w:fill="DBE5F1" w:themeFill="accent1" w:themeFillTint="33"/>
            <w:vAlign w:val="center"/>
          </w:tcPr>
          <w:p w:rsidR="00B740A0" w:rsidRPr="00B9331D" w:rsidRDefault="00B740A0" w:rsidP="00B9331D">
            <w:pPr>
              <w:jc w:val="center"/>
              <w:rPr>
                <w:rFonts w:ascii="Times New Roman" w:hAnsi="Times New Roman"/>
                <w:b/>
                <w:sz w:val="24"/>
                <w:szCs w:val="24"/>
              </w:rPr>
            </w:pPr>
            <w:r w:rsidRPr="00B9331D">
              <w:rPr>
                <w:rFonts w:ascii="Times New Roman" w:hAnsi="Times New Roman"/>
                <w:b/>
                <w:sz w:val="24"/>
                <w:szCs w:val="24"/>
              </w:rPr>
              <w:t>QUESTION</w:t>
            </w:r>
          </w:p>
        </w:tc>
        <w:tc>
          <w:tcPr>
            <w:tcW w:w="5220" w:type="dxa"/>
            <w:gridSpan w:val="3"/>
            <w:shd w:val="clear" w:color="auto" w:fill="DBE5F1" w:themeFill="accent1" w:themeFillTint="33"/>
            <w:vAlign w:val="center"/>
          </w:tcPr>
          <w:p w:rsidR="00B740A0" w:rsidRPr="00B9331D" w:rsidRDefault="00B740A0" w:rsidP="00B9331D">
            <w:pPr>
              <w:jc w:val="center"/>
              <w:rPr>
                <w:rFonts w:ascii="Times New Roman" w:hAnsi="Times New Roman"/>
                <w:b/>
                <w:sz w:val="24"/>
                <w:szCs w:val="24"/>
              </w:rPr>
            </w:pPr>
            <w:r w:rsidRPr="00B9331D">
              <w:rPr>
                <w:rFonts w:ascii="Times New Roman" w:hAnsi="Times New Roman"/>
                <w:b/>
                <w:sz w:val="24"/>
                <w:szCs w:val="24"/>
              </w:rPr>
              <w:t>CODES</w:t>
            </w:r>
          </w:p>
        </w:tc>
        <w:tc>
          <w:tcPr>
            <w:tcW w:w="2382" w:type="dxa"/>
            <w:shd w:val="clear" w:color="auto" w:fill="F2DBDB" w:themeFill="accent2" w:themeFillTint="33"/>
            <w:vAlign w:val="center"/>
          </w:tcPr>
          <w:p w:rsidR="00B740A0" w:rsidRPr="00B9331D" w:rsidRDefault="00B740A0" w:rsidP="00B9331D">
            <w:pPr>
              <w:jc w:val="center"/>
              <w:rPr>
                <w:rFonts w:ascii="Times New Roman" w:hAnsi="Times New Roman"/>
                <w:b/>
                <w:sz w:val="24"/>
                <w:szCs w:val="24"/>
              </w:rPr>
            </w:pPr>
            <w:r w:rsidRPr="00B9331D">
              <w:rPr>
                <w:rFonts w:ascii="Times New Roman" w:hAnsi="Times New Roman"/>
                <w:b/>
                <w:sz w:val="24"/>
                <w:szCs w:val="24"/>
              </w:rPr>
              <w:t>ANSWER</w:t>
            </w:r>
          </w:p>
        </w:tc>
      </w:tr>
      <w:tr w:rsidR="00B740A0" w:rsidRPr="00B9331D" w:rsidTr="00450E46">
        <w:tc>
          <w:tcPr>
            <w:tcW w:w="710" w:type="dxa"/>
            <w:vAlign w:val="center"/>
          </w:tcPr>
          <w:p w:rsidR="00B740A0" w:rsidRPr="00B9331D" w:rsidRDefault="00005C86" w:rsidP="00B9331D">
            <w:pPr>
              <w:rPr>
                <w:rFonts w:ascii="Times New Roman" w:hAnsi="Times New Roman"/>
                <w:sz w:val="24"/>
              </w:rPr>
            </w:pPr>
            <w:r w:rsidRPr="00B9331D">
              <w:rPr>
                <w:rFonts w:ascii="Times New Roman" w:hAnsi="Times New Roman"/>
                <w:sz w:val="24"/>
              </w:rPr>
              <w:t>BC1</w:t>
            </w:r>
          </w:p>
        </w:tc>
        <w:tc>
          <w:tcPr>
            <w:tcW w:w="5296" w:type="dxa"/>
            <w:vAlign w:val="center"/>
          </w:tcPr>
          <w:p w:rsidR="00B740A0" w:rsidRPr="00B9331D" w:rsidRDefault="009B287D" w:rsidP="00B9331D">
            <w:pPr>
              <w:rPr>
                <w:rFonts w:ascii="Times New Roman" w:hAnsi="Times New Roman"/>
                <w:sz w:val="24"/>
              </w:rPr>
            </w:pPr>
            <w:r w:rsidRPr="00B9331D">
              <w:rPr>
                <w:rFonts w:ascii="Times New Roman" w:hAnsi="Times New Roman"/>
                <w:sz w:val="24"/>
              </w:rPr>
              <w:t>If suddenly you’re faced with an unexpected situation and you need [5,000 Birr] in 2 weeks for your business, do you think you can borrow it?</w:t>
            </w:r>
          </w:p>
        </w:tc>
        <w:tc>
          <w:tcPr>
            <w:tcW w:w="4950" w:type="dxa"/>
            <w:gridSpan w:val="2"/>
            <w:tcBorders>
              <w:right w:val="single" w:sz="4" w:space="0" w:color="FFFFFF" w:themeColor="background1"/>
            </w:tcBorders>
            <w:vAlign w:val="center"/>
          </w:tcPr>
          <w:p w:rsidR="00B740A0" w:rsidRPr="00B9331D" w:rsidRDefault="00B740A0" w:rsidP="00B9331D">
            <w:pPr>
              <w:rPr>
                <w:rFonts w:ascii="Times New Roman" w:hAnsi="Times New Roman"/>
                <w:sz w:val="20"/>
                <w:szCs w:val="20"/>
                <w:lang w:val="en-ZA"/>
              </w:rPr>
            </w:pPr>
            <w:r w:rsidRPr="00B9331D">
              <w:rPr>
                <w:rFonts w:ascii="Times New Roman" w:hAnsi="Times New Roman"/>
                <w:sz w:val="20"/>
                <w:szCs w:val="20"/>
                <w:lang w:val="en-ZA"/>
              </w:rPr>
              <w:t>1 = Yes</w:t>
            </w:r>
          </w:p>
          <w:p w:rsidR="00B740A0" w:rsidRPr="00B9331D" w:rsidRDefault="00B740A0" w:rsidP="00B9331D">
            <w:pPr>
              <w:rPr>
                <w:rFonts w:ascii="Times New Roman" w:hAnsi="Times New Roman"/>
                <w:sz w:val="20"/>
                <w:szCs w:val="20"/>
                <w:lang w:val="en-ZA"/>
              </w:rPr>
            </w:pPr>
            <w:r w:rsidRPr="00B9331D">
              <w:rPr>
                <w:rFonts w:ascii="Times New Roman" w:hAnsi="Times New Roman"/>
                <w:sz w:val="20"/>
                <w:szCs w:val="20"/>
                <w:lang w:val="en-ZA"/>
              </w:rPr>
              <w:t>2 = No</w:t>
            </w:r>
            <w:r w:rsidR="009B287D" w:rsidRPr="00B9331D">
              <w:rPr>
                <w:rFonts w:ascii="Times New Roman" w:hAnsi="Times New Roman"/>
                <w:sz w:val="20"/>
                <w:szCs w:val="20"/>
                <w:lang w:val="en-ZA"/>
              </w:rPr>
              <w:sym w:font="Wingdings" w:char="F0E0"/>
            </w:r>
            <w:r w:rsidR="009B287D" w:rsidRPr="00B9331D">
              <w:rPr>
                <w:rFonts w:ascii="Times New Roman" w:hAnsi="Times New Roman"/>
                <w:sz w:val="20"/>
                <w:szCs w:val="20"/>
                <w:lang w:val="en-ZA"/>
              </w:rPr>
              <w:t xml:space="preserve"> Go to </w:t>
            </w:r>
            <w:r w:rsidR="00E9514D" w:rsidRPr="00B9331D">
              <w:rPr>
                <w:rFonts w:ascii="Times New Roman" w:hAnsi="Times New Roman"/>
                <w:sz w:val="20"/>
                <w:szCs w:val="20"/>
                <w:lang w:val="en-ZA"/>
              </w:rPr>
              <w:t>BC</w:t>
            </w:r>
            <w:r w:rsidR="001170E8" w:rsidRPr="00B9331D">
              <w:rPr>
                <w:rFonts w:ascii="Times New Roman" w:hAnsi="Times New Roman"/>
                <w:sz w:val="20"/>
                <w:szCs w:val="20"/>
                <w:lang w:val="en-ZA"/>
              </w:rPr>
              <w:t>5</w:t>
            </w:r>
          </w:p>
        </w:tc>
        <w:tc>
          <w:tcPr>
            <w:tcW w:w="270" w:type="dxa"/>
            <w:tcBorders>
              <w:left w:val="single" w:sz="4" w:space="0" w:color="FFFFFF" w:themeColor="background1"/>
            </w:tcBorders>
          </w:tcPr>
          <w:p w:rsidR="00B740A0" w:rsidRPr="00B9331D" w:rsidRDefault="00B740A0" w:rsidP="00B9331D">
            <w:pPr>
              <w:rPr>
                <w:rFonts w:ascii="Times New Roman" w:hAnsi="Times New Roman"/>
              </w:rPr>
            </w:pPr>
          </w:p>
        </w:tc>
        <w:tc>
          <w:tcPr>
            <w:tcW w:w="2382" w:type="dxa"/>
          </w:tcPr>
          <w:p w:rsidR="00B740A0" w:rsidRPr="00B9331D" w:rsidRDefault="00B740A0" w:rsidP="00B9331D">
            <w:pPr>
              <w:rPr>
                <w:rFonts w:ascii="Times New Roman" w:hAnsi="Times New Roman"/>
              </w:rPr>
            </w:pPr>
          </w:p>
          <w:p w:rsidR="00B740A0" w:rsidRPr="00B9331D" w:rsidRDefault="00D45A0B" w:rsidP="00B9331D">
            <w:pPr>
              <w:rPr>
                <w:rFonts w:ascii="Times New Roman" w:hAnsi="Times New Roman"/>
              </w:rPr>
            </w:pPr>
            <w:r w:rsidRPr="00D45A0B">
              <w:rPr>
                <w:rFonts w:ascii="Times New Roman" w:hAnsi="Times New Roman"/>
                <w:noProof/>
              </w:rPr>
              <w:pict>
                <v:rect id="_x0000_s1079" style="position:absolute;margin-left:43.2pt;margin-top:.15pt;width:35.3pt;height:24.5pt;z-index:252211200;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">
                  <w10:wrap anchorx="margin"/>
                </v:rect>
              </w:pict>
            </w:r>
          </w:p>
          <w:p w:rsidR="00B740A0" w:rsidRPr="00B9331D" w:rsidRDefault="00B740A0" w:rsidP="00B9331D">
            <w:pPr>
              <w:rPr>
                <w:rFonts w:ascii="Times New Roman" w:hAnsi="Times New Roman"/>
              </w:rPr>
            </w:pPr>
          </w:p>
          <w:p w:rsidR="009B287D" w:rsidRPr="00B9331D" w:rsidRDefault="009B287D" w:rsidP="00B9331D">
            <w:pPr>
              <w:rPr>
                <w:rFonts w:ascii="Times New Roman" w:hAnsi="Times New Roman"/>
              </w:rPr>
            </w:pPr>
          </w:p>
          <w:p w:rsidR="00B740A0" w:rsidRPr="00B9331D" w:rsidRDefault="00B740A0" w:rsidP="00B9331D">
            <w:pPr>
              <w:rPr>
                <w:rFonts w:ascii="Times New Roman" w:hAnsi="Times New Roman"/>
              </w:rPr>
            </w:pPr>
          </w:p>
        </w:tc>
      </w:tr>
      <w:tr w:rsidR="00B740A0" w:rsidRPr="00B9331D" w:rsidTr="00450E46">
        <w:tc>
          <w:tcPr>
            <w:tcW w:w="710" w:type="dxa"/>
            <w:vAlign w:val="center"/>
          </w:tcPr>
          <w:p w:rsidR="00B740A0" w:rsidRPr="00B9331D" w:rsidRDefault="00450E46" w:rsidP="00B9331D">
            <w:pPr>
              <w:rPr>
                <w:rFonts w:ascii="Times New Roman" w:hAnsi="Times New Roman"/>
                <w:sz w:val="24"/>
              </w:rPr>
            </w:pPr>
            <w:r w:rsidRPr="00B9331D">
              <w:rPr>
                <w:rFonts w:ascii="Times New Roman" w:hAnsi="Times New Roman"/>
                <w:sz w:val="24"/>
              </w:rPr>
              <w:t>BC2</w:t>
            </w:r>
          </w:p>
        </w:tc>
        <w:tc>
          <w:tcPr>
            <w:tcW w:w="5296" w:type="dxa"/>
            <w:vAlign w:val="center"/>
          </w:tcPr>
          <w:p w:rsidR="00B740A0" w:rsidRPr="00B9331D" w:rsidRDefault="009B287D" w:rsidP="00B9331D">
            <w:pPr>
              <w:rPr>
                <w:rFonts w:ascii="Times New Roman" w:hAnsi="Times New Roman"/>
                <w:i/>
                <w:sz w:val="24"/>
              </w:rPr>
            </w:pPr>
            <w:r w:rsidRPr="00B9331D">
              <w:rPr>
                <w:rFonts w:ascii="Times New Roman" w:hAnsi="Times New Roman"/>
                <w:sz w:val="24"/>
              </w:rPr>
              <w:t xml:space="preserve">If suddenly you’re faced with an unexpected situation and you </w:t>
            </w:r>
            <w:r w:rsidR="003B62DB" w:rsidRPr="00B9331D">
              <w:rPr>
                <w:rFonts w:ascii="Times New Roman" w:hAnsi="Times New Roman"/>
                <w:sz w:val="24"/>
              </w:rPr>
              <w:t>need [20</w:t>
            </w:r>
            <w:r w:rsidRPr="00B9331D">
              <w:rPr>
                <w:rFonts w:ascii="Times New Roman" w:hAnsi="Times New Roman"/>
                <w:sz w:val="24"/>
              </w:rPr>
              <w:t>,000 Birr] in 2 weeks for your business, do you think you can borrow it?</w:t>
            </w:r>
          </w:p>
        </w:tc>
        <w:tc>
          <w:tcPr>
            <w:tcW w:w="4950" w:type="dxa"/>
            <w:gridSpan w:val="2"/>
            <w:tcBorders>
              <w:right w:val="single" w:sz="4" w:space="0" w:color="FFFFFF" w:themeColor="background1"/>
            </w:tcBorders>
            <w:vAlign w:val="center"/>
          </w:tcPr>
          <w:p w:rsidR="009B287D" w:rsidRPr="00B9331D" w:rsidRDefault="009B287D" w:rsidP="00B9331D">
            <w:pPr>
              <w:rPr>
                <w:rFonts w:ascii="Times New Roman" w:hAnsi="Times New Roman"/>
                <w:sz w:val="20"/>
                <w:szCs w:val="20"/>
                <w:lang w:val="en-ZA"/>
              </w:rPr>
            </w:pPr>
            <w:r w:rsidRPr="00B9331D">
              <w:rPr>
                <w:rFonts w:ascii="Times New Roman" w:hAnsi="Times New Roman"/>
                <w:sz w:val="20"/>
                <w:szCs w:val="20"/>
                <w:lang w:val="en-ZA"/>
              </w:rPr>
              <w:t>1 = Yes</w:t>
            </w:r>
          </w:p>
          <w:p w:rsidR="00B740A0" w:rsidRPr="00B9331D" w:rsidRDefault="009B287D" w:rsidP="00B9331D">
            <w:pPr>
              <w:rPr>
                <w:rFonts w:ascii="Times New Roman" w:hAnsi="Times New Roman"/>
                <w:sz w:val="20"/>
                <w:szCs w:val="20"/>
                <w:lang w:val="en-ZA"/>
              </w:rPr>
            </w:pPr>
            <w:r w:rsidRPr="00B9331D">
              <w:rPr>
                <w:rFonts w:ascii="Times New Roman" w:hAnsi="Times New Roman"/>
                <w:sz w:val="20"/>
                <w:szCs w:val="20"/>
                <w:lang w:val="en-ZA"/>
              </w:rPr>
              <w:t xml:space="preserve">2 = No </w:t>
            </w:r>
            <w:r w:rsidRPr="00B9331D">
              <w:rPr>
                <w:rFonts w:ascii="Times New Roman" w:hAnsi="Times New Roman"/>
                <w:sz w:val="20"/>
                <w:szCs w:val="20"/>
                <w:lang w:val="en-ZA"/>
              </w:rPr>
              <w:sym w:font="Wingdings" w:char="F0E0"/>
            </w:r>
            <w:r w:rsidRPr="00B9331D">
              <w:rPr>
                <w:rFonts w:ascii="Times New Roman" w:hAnsi="Times New Roman"/>
                <w:sz w:val="20"/>
                <w:szCs w:val="20"/>
                <w:lang w:val="en-ZA"/>
              </w:rPr>
              <w:t xml:space="preserve"> Go to </w:t>
            </w:r>
            <w:r w:rsidR="00E9514D" w:rsidRPr="00B9331D">
              <w:rPr>
                <w:rFonts w:ascii="Times New Roman" w:hAnsi="Times New Roman"/>
                <w:sz w:val="20"/>
                <w:szCs w:val="20"/>
                <w:lang w:val="en-ZA"/>
              </w:rPr>
              <w:t>BC</w:t>
            </w:r>
            <w:r w:rsidR="001170E8" w:rsidRPr="00B9331D">
              <w:rPr>
                <w:rFonts w:ascii="Times New Roman" w:hAnsi="Times New Roman"/>
                <w:sz w:val="20"/>
                <w:szCs w:val="20"/>
                <w:lang w:val="en-ZA"/>
              </w:rPr>
              <w:t>5</w:t>
            </w:r>
          </w:p>
        </w:tc>
        <w:tc>
          <w:tcPr>
            <w:tcW w:w="270" w:type="dxa"/>
            <w:tcBorders>
              <w:left w:val="single" w:sz="4" w:space="0" w:color="FFFFFF" w:themeColor="background1"/>
            </w:tcBorders>
          </w:tcPr>
          <w:p w:rsidR="00B740A0" w:rsidRPr="00B9331D" w:rsidRDefault="00B740A0" w:rsidP="00B9331D">
            <w:pPr>
              <w:rPr>
                <w:rFonts w:ascii="Times New Roman" w:hAnsi="Times New Roman"/>
              </w:rPr>
            </w:pPr>
          </w:p>
        </w:tc>
        <w:tc>
          <w:tcPr>
            <w:tcW w:w="2382" w:type="dxa"/>
          </w:tcPr>
          <w:p w:rsidR="00B740A0" w:rsidRPr="00B9331D" w:rsidRDefault="00B740A0" w:rsidP="00B9331D">
            <w:pPr>
              <w:rPr>
                <w:rFonts w:ascii="Times New Roman" w:hAnsi="Times New Roman"/>
              </w:rPr>
            </w:pPr>
          </w:p>
          <w:p w:rsidR="00B740A0" w:rsidRPr="00B9331D" w:rsidRDefault="00D45A0B" w:rsidP="00B9331D">
            <w:pPr>
              <w:rPr>
                <w:rFonts w:ascii="Times New Roman" w:hAnsi="Times New Roman"/>
              </w:rPr>
            </w:pPr>
            <w:r w:rsidRPr="00D45A0B">
              <w:rPr>
                <w:rFonts w:ascii="Times New Roman" w:hAnsi="Times New Roman"/>
                <w:noProof/>
              </w:rPr>
              <w:pict>
                <v:rect id="_x0000_s1078" style="position:absolute;margin-left:43.2pt;margin-top:1.15pt;width:35.3pt;height:24.5pt;z-index:252212224;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">
                  <w10:wrap anchorx="margin"/>
                </v:rect>
              </w:pict>
            </w:r>
          </w:p>
          <w:p w:rsidR="00B740A0" w:rsidRPr="00B9331D" w:rsidRDefault="00B740A0" w:rsidP="00B9331D">
            <w:pPr>
              <w:rPr>
                <w:rFonts w:ascii="Times New Roman" w:hAnsi="Times New Roman"/>
              </w:rPr>
            </w:pPr>
          </w:p>
          <w:p w:rsidR="009B287D" w:rsidRPr="00B9331D" w:rsidRDefault="009B287D" w:rsidP="00B9331D">
            <w:pPr>
              <w:rPr>
                <w:rFonts w:ascii="Times New Roman" w:hAnsi="Times New Roman"/>
              </w:rPr>
            </w:pPr>
          </w:p>
          <w:p w:rsidR="00B740A0" w:rsidRPr="00B9331D" w:rsidRDefault="00B740A0" w:rsidP="00B9331D">
            <w:pPr>
              <w:rPr>
                <w:rFonts w:ascii="Times New Roman" w:hAnsi="Times New Roman"/>
              </w:rPr>
            </w:pPr>
          </w:p>
        </w:tc>
      </w:tr>
      <w:tr w:rsidR="00B740A0" w:rsidRPr="00B9331D" w:rsidTr="00450E46">
        <w:tc>
          <w:tcPr>
            <w:tcW w:w="710" w:type="dxa"/>
            <w:vAlign w:val="center"/>
          </w:tcPr>
          <w:p w:rsidR="00B740A0" w:rsidRPr="00B9331D" w:rsidRDefault="00450E46" w:rsidP="00B9331D">
            <w:pPr>
              <w:rPr>
                <w:rFonts w:ascii="Times New Roman" w:hAnsi="Times New Roman"/>
                <w:sz w:val="24"/>
              </w:rPr>
            </w:pPr>
            <w:r w:rsidRPr="00B9331D">
              <w:rPr>
                <w:rFonts w:ascii="Times New Roman" w:hAnsi="Times New Roman"/>
                <w:sz w:val="24"/>
              </w:rPr>
              <w:t>BC3</w:t>
            </w:r>
          </w:p>
        </w:tc>
        <w:tc>
          <w:tcPr>
            <w:tcW w:w="5296" w:type="dxa"/>
            <w:vAlign w:val="center"/>
          </w:tcPr>
          <w:p w:rsidR="00B740A0" w:rsidRPr="00B9331D" w:rsidRDefault="009B287D" w:rsidP="00B9331D">
            <w:pPr>
              <w:rPr>
                <w:rFonts w:ascii="Times New Roman" w:hAnsi="Times New Roman"/>
                <w:i/>
                <w:sz w:val="24"/>
              </w:rPr>
            </w:pPr>
            <w:r w:rsidRPr="00B9331D">
              <w:rPr>
                <w:rFonts w:ascii="Times New Roman" w:hAnsi="Times New Roman"/>
                <w:sz w:val="24"/>
              </w:rPr>
              <w:t xml:space="preserve">If suddenly you’re faced with an unexpected situation and you </w:t>
            </w:r>
            <w:r w:rsidR="003B62DB" w:rsidRPr="00B9331D">
              <w:rPr>
                <w:rFonts w:ascii="Times New Roman" w:hAnsi="Times New Roman"/>
                <w:sz w:val="24"/>
              </w:rPr>
              <w:t>need [150</w:t>
            </w:r>
            <w:r w:rsidRPr="00B9331D">
              <w:rPr>
                <w:rFonts w:ascii="Times New Roman" w:hAnsi="Times New Roman"/>
                <w:sz w:val="24"/>
              </w:rPr>
              <w:t>,000 Birr] in 2 weeks for your business, do you think you can borrow it?</w:t>
            </w:r>
          </w:p>
        </w:tc>
        <w:tc>
          <w:tcPr>
            <w:tcW w:w="4950" w:type="dxa"/>
            <w:gridSpan w:val="2"/>
            <w:tcBorders>
              <w:right w:val="single" w:sz="4" w:space="0" w:color="FFFFFF" w:themeColor="background1"/>
            </w:tcBorders>
            <w:vAlign w:val="center"/>
          </w:tcPr>
          <w:p w:rsidR="009B287D" w:rsidRPr="00B9331D" w:rsidRDefault="009B287D" w:rsidP="00B9331D">
            <w:pPr>
              <w:rPr>
                <w:rFonts w:ascii="Times New Roman" w:hAnsi="Times New Roman"/>
                <w:sz w:val="20"/>
                <w:szCs w:val="20"/>
                <w:lang w:val="en-ZA"/>
              </w:rPr>
            </w:pPr>
            <w:r w:rsidRPr="00B9331D">
              <w:rPr>
                <w:rFonts w:ascii="Times New Roman" w:hAnsi="Times New Roman"/>
                <w:sz w:val="20"/>
                <w:szCs w:val="20"/>
                <w:lang w:val="en-ZA"/>
              </w:rPr>
              <w:t>1 = Yes</w:t>
            </w:r>
          </w:p>
          <w:p w:rsidR="00B740A0" w:rsidRPr="00B9331D" w:rsidRDefault="009B287D" w:rsidP="00B9331D">
            <w:pPr>
              <w:rPr>
                <w:rFonts w:ascii="Times New Roman" w:hAnsi="Times New Roman"/>
                <w:sz w:val="20"/>
                <w:szCs w:val="20"/>
                <w:lang w:val="en-ZA"/>
              </w:rPr>
            </w:pPr>
            <w:r w:rsidRPr="00B9331D">
              <w:rPr>
                <w:rFonts w:ascii="Times New Roman" w:hAnsi="Times New Roman"/>
                <w:sz w:val="20"/>
                <w:szCs w:val="20"/>
                <w:lang w:val="en-ZA"/>
              </w:rPr>
              <w:t xml:space="preserve">2 = No </w:t>
            </w:r>
            <w:r w:rsidRPr="00B9331D">
              <w:rPr>
                <w:rFonts w:ascii="Times New Roman" w:hAnsi="Times New Roman"/>
                <w:sz w:val="20"/>
                <w:szCs w:val="20"/>
                <w:lang w:val="en-ZA"/>
              </w:rPr>
              <w:sym w:font="Wingdings" w:char="F0E0"/>
            </w:r>
            <w:r w:rsidRPr="00B9331D">
              <w:rPr>
                <w:rFonts w:ascii="Times New Roman" w:hAnsi="Times New Roman"/>
                <w:sz w:val="20"/>
                <w:szCs w:val="20"/>
                <w:lang w:val="en-ZA"/>
              </w:rPr>
              <w:t xml:space="preserve"> Go to </w:t>
            </w:r>
            <w:r w:rsidR="00E9514D" w:rsidRPr="00B9331D">
              <w:rPr>
                <w:rFonts w:ascii="Times New Roman" w:hAnsi="Times New Roman"/>
                <w:sz w:val="20"/>
                <w:szCs w:val="20"/>
                <w:lang w:val="en-ZA"/>
              </w:rPr>
              <w:t>BC</w:t>
            </w:r>
            <w:r w:rsidR="001170E8" w:rsidRPr="00B9331D">
              <w:rPr>
                <w:rFonts w:ascii="Times New Roman" w:hAnsi="Times New Roman"/>
                <w:sz w:val="20"/>
                <w:szCs w:val="20"/>
                <w:lang w:val="en-ZA"/>
              </w:rPr>
              <w:t>5</w:t>
            </w:r>
          </w:p>
        </w:tc>
        <w:tc>
          <w:tcPr>
            <w:tcW w:w="270" w:type="dxa"/>
            <w:tcBorders>
              <w:left w:val="single" w:sz="4" w:space="0" w:color="FFFFFF" w:themeColor="background1"/>
            </w:tcBorders>
          </w:tcPr>
          <w:p w:rsidR="00B740A0" w:rsidRPr="00B9331D" w:rsidRDefault="00B740A0" w:rsidP="00B9331D">
            <w:pPr>
              <w:rPr>
                <w:rFonts w:ascii="Times New Roman" w:hAnsi="Times New Roman"/>
              </w:rPr>
            </w:pPr>
          </w:p>
        </w:tc>
        <w:tc>
          <w:tcPr>
            <w:tcW w:w="2382" w:type="dxa"/>
          </w:tcPr>
          <w:p w:rsidR="00B740A0" w:rsidRPr="00B9331D" w:rsidRDefault="00B740A0" w:rsidP="00B9331D">
            <w:pPr>
              <w:rPr>
                <w:rFonts w:ascii="Times New Roman" w:hAnsi="Times New Roman"/>
              </w:rPr>
            </w:pPr>
          </w:p>
          <w:p w:rsidR="00B740A0" w:rsidRPr="00B9331D" w:rsidRDefault="00D45A0B" w:rsidP="00B9331D">
            <w:pPr>
              <w:rPr>
                <w:rFonts w:ascii="Times New Roman" w:hAnsi="Times New Roman"/>
              </w:rPr>
            </w:pPr>
            <w:r w:rsidRPr="00D45A0B">
              <w:rPr>
                <w:rFonts w:ascii="Times New Roman" w:hAnsi="Times New Roman"/>
                <w:noProof/>
              </w:rPr>
              <w:pict>
                <v:rect id="_x0000_s1077" style="position:absolute;margin-left:43.2pt;margin-top:2.85pt;width:35.3pt;height:24.5pt;z-index:252217344;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">
                  <w10:wrap anchorx="margin"/>
                </v:rect>
              </w:pict>
            </w:r>
          </w:p>
          <w:p w:rsidR="00B740A0" w:rsidRPr="00B9331D" w:rsidRDefault="00B740A0" w:rsidP="00B9331D">
            <w:pPr>
              <w:rPr>
                <w:rFonts w:ascii="Times New Roman" w:hAnsi="Times New Roman"/>
              </w:rPr>
            </w:pPr>
          </w:p>
          <w:p w:rsidR="009B287D" w:rsidRPr="00B9331D" w:rsidRDefault="009B287D" w:rsidP="00B9331D">
            <w:pPr>
              <w:rPr>
                <w:rFonts w:ascii="Times New Roman" w:hAnsi="Times New Roman"/>
              </w:rPr>
            </w:pPr>
          </w:p>
          <w:p w:rsidR="00B740A0" w:rsidRPr="00B9331D" w:rsidRDefault="00B740A0" w:rsidP="00B9331D">
            <w:pPr>
              <w:rPr>
                <w:rFonts w:ascii="Times New Roman" w:hAnsi="Times New Roman"/>
              </w:rPr>
            </w:pPr>
          </w:p>
        </w:tc>
      </w:tr>
      <w:tr w:rsidR="00B740A0" w:rsidRPr="00B9331D" w:rsidTr="00450E46">
        <w:tc>
          <w:tcPr>
            <w:tcW w:w="710" w:type="dxa"/>
            <w:vAlign w:val="center"/>
          </w:tcPr>
          <w:p w:rsidR="00B740A0" w:rsidRPr="00B9331D" w:rsidRDefault="00450E46" w:rsidP="00B9331D">
            <w:pPr>
              <w:rPr>
                <w:rFonts w:ascii="Times New Roman" w:hAnsi="Times New Roman"/>
                <w:sz w:val="24"/>
              </w:rPr>
            </w:pPr>
            <w:r w:rsidRPr="00B9331D">
              <w:rPr>
                <w:rFonts w:ascii="Times New Roman" w:hAnsi="Times New Roman"/>
                <w:sz w:val="24"/>
              </w:rPr>
              <w:t>BC</w:t>
            </w:r>
            <w:r w:rsidR="001170E8" w:rsidRPr="00B9331D">
              <w:rPr>
                <w:rFonts w:ascii="Times New Roman" w:hAnsi="Times New Roman"/>
                <w:sz w:val="24"/>
              </w:rPr>
              <w:t>4</w:t>
            </w:r>
          </w:p>
        </w:tc>
        <w:tc>
          <w:tcPr>
            <w:tcW w:w="5296" w:type="dxa"/>
            <w:vAlign w:val="center"/>
          </w:tcPr>
          <w:p w:rsidR="00B740A0" w:rsidRPr="00B9331D" w:rsidRDefault="009B287D" w:rsidP="00B9331D">
            <w:pPr>
              <w:rPr>
                <w:rFonts w:ascii="Times New Roman" w:hAnsi="Times New Roman"/>
                <w:sz w:val="24"/>
              </w:rPr>
            </w:pPr>
            <w:r w:rsidRPr="00B9331D">
              <w:rPr>
                <w:rFonts w:ascii="Times New Roman" w:hAnsi="Times New Roman"/>
                <w:sz w:val="24"/>
              </w:rPr>
              <w:t xml:space="preserve">If suddenly you’re faced with an unexpected situation and you </w:t>
            </w:r>
            <w:r w:rsidR="003B62DB" w:rsidRPr="00B9331D">
              <w:rPr>
                <w:rFonts w:ascii="Times New Roman" w:hAnsi="Times New Roman"/>
                <w:sz w:val="24"/>
              </w:rPr>
              <w:t>need [500</w:t>
            </w:r>
            <w:r w:rsidRPr="00B9331D">
              <w:rPr>
                <w:rFonts w:ascii="Times New Roman" w:hAnsi="Times New Roman"/>
                <w:sz w:val="24"/>
              </w:rPr>
              <w:t>,000 Birr] in 2 weeks for your business, do you think you can borrow it?</w:t>
            </w:r>
          </w:p>
        </w:tc>
        <w:tc>
          <w:tcPr>
            <w:tcW w:w="4950" w:type="dxa"/>
            <w:gridSpan w:val="2"/>
            <w:tcBorders>
              <w:right w:val="single" w:sz="4" w:space="0" w:color="FFFFFF" w:themeColor="background1"/>
            </w:tcBorders>
            <w:vAlign w:val="center"/>
          </w:tcPr>
          <w:p w:rsidR="00B740A0" w:rsidRPr="00B9331D" w:rsidRDefault="00B740A0" w:rsidP="00B9331D">
            <w:pPr>
              <w:rPr>
                <w:rFonts w:ascii="Times New Roman" w:hAnsi="Times New Roman"/>
                <w:sz w:val="20"/>
                <w:szCs w:val="20"/>
                <w:lang w:val="en-ZA"/>
              </w:rPr>
            </w:pPr>
            <w:r w:rsidRPr="00B9331D">
              <w:rPr>
                <w:rFonts w:ascii="Times New Roman" w:hAnsi="Times New Roman"/>
                <w:sz w:val="20"/>
                <w:szCs w:val="20"/>
                <w:lang w:val="en-ZA"/>
              </w:rPr>
              <w:t>1 = Yes</w:t>
            </w:r>
          </w:p>
          <w:p w:rsidR="00B740A0" w:rsidRPr="00B9331D" w:rsidRDefault="00B740A0" w:rsidP="00B9331D">
            <w:pPr>
              <w:rPr>
                <w:rFonts w:ascii="Times New Roman" w:hAnsi="Times New Roman"/>
                <w:sz w:val="20"/>
                <w:szCs w:val="20"/>
                <w:lang w:val="en-ZA"/>
              </w:rPr>
            </w:pPr>
            <w:r w:rsidRPr="00B9331D">
              <w:rPr>
                <w:rFonts w:ascii="Times New Roman" w:hAnsi="Times New Roman"/>
                <w:sz w:val="20"/>
                <w:szCs w:val="20"/>
                <w:lang w:val="en-ZA"/>
              </w:rPr>
              <w:t>2 = No</w:t>
            </w:r>
          </w:p>
        </w:tc>
        <w:tc>
          <w:tcPr>
            <w:tcW w:w="270" w:type="dxa"/>
            <w:tcBorders>
              <w:left w:val="single" w:sz="4" w:space="0" w:color="FFFFFF" w:themeColor="background1"/>
            </w:tcBorders>
          </w:tcPr>
          <w:p w:rsidR="00B740A0" w:rsidRPr="00B9331D" w:rsidRDefault="00B740A0" w:rsidP="00B9331D">
            <w:pPr>
              <w:rPr>
                <w:rFonts w:ascii="Times New Roman" w:hAnsi="Times New Roman"/>
              </w:rPr>
            </w:pPr>
          </w:p>
        </w:tc>
        <w:tc>
          <w:tcPr>
            <w:tcW w:w="2382" w:type="dxa"/>
          </w:tcPr>
          <w:p w:rsidR="00B740A0" w:rsidRPr="00B9331D" w:rsidRDefault="00B740A0" w:rsidP="00B9331D">
            <w:pPr>
              <w:rPr>
                <w:rFonts w:ascii="Times New Roman" w:hAnsi="Times New Roman"/>
              </w:rPr>
            </w:pPr>
          </w:p>
          <w:p w:rsidR="00B740A0" w:rsidRPr="00B9331D" w:rsidRDefault="00D45A0B" w:rsidP="00B9331D">
            <w:pPr>
              <w:rPr>
                <w:rFonts w:ascii="Times New Roman" w:hAnsi="Times New Roman"/>
              </w:rPr>
            </w:pPr>
            <w:r w:rsidRPr="00D45A0B">
              <w:rPr>
                <w:rFonts w:ascii="Times New Roman" w:hAnsi="Times New Roman"/>
                <w:noProof/>
              </w:rPr>
              <w:pict>
                <v:rect id="_x0000_s1076" style="position:absolute;margin-left:43.2pt;margin-top:7.25pt;width:35.25pt;height:24.45pt;z-index:252213248;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">
                  <w10:wrap anchorx="margin"/>
                </v:rect>
              </w:pict>
            </w:r>
          </w:p>
          <w:p w:rsidR="00B740A0" w:rsidRPr="00B9331D" w:rsidRDefault="00B740A0" w:rsidP="00B9331D">
            <w:pPr>
              <w:rPr>
                <w:rFonts w:ascii="Times New Roman" w:hAnsi="Times New Roman"/>
              </w:rPr>
            </w:pPr>
          </w:p>
          <w:p w:rsidR="009B287D" w:rsidRPr="00B9331D" w:rsidRDefault="009B287D" w:rsidP="00B9331D">
            <w:pPr>
              <w:rPr>
                <w:rFonts w:ascii="Times New Roman" w:hAnsi="Times New Roman"/>
              </w:rPr>
            </w:pPr>
          </w:p>
          <w:p w:rsidR="00B740A0" w:rsidRPr="00B9331D" w:rsidRDefault="00B740A0" w:rsidP="00B9331D">
            <w:pPr>
              <w:rPr>
                <w:rFonts w:ascii="Times New Roman" w:hAnsi="Times New Roman"/>
              </w:rPr>
            </w:pPr>
          </w:p>
        </w:tc>
      </w:tr>
      <w:tr w:rsidR="00B740A0" w:rsidRPr="00B9331D" w:rsidTr="00450E46">
        <w:tc>
          <w:tcPr>
            <w:tcW w:w="710" w:type="dxa"/>
            <w:vAlign w:val="center"/>
          </w:tcPr>
          <w:p w:rsidR="00B740A0" w:rsidRPr="00B9331D" w:rsidRDefault="00E9514D" w:rsidP="00B9331D">
            <w:pPr>
              <w:rPr>
                <w:rFonts w:ascii="Times New Roman" w:hAnsi="Times New Roman"/>
                <w:sz w:val="24"/>
              </w:rPr>
            </w:pPr>
            <w:r w:rsidRPr="00B9331D">
              <w:rPr>
                <w:rFonts w:ascii="Times New Roman" w:hAnsi="Times New Roman"/>
                <w:sz w:val="24"/>
              </w:rPr>
              <w:t>BC</w:t>
            </w:r>
            <w:r w:rsidR="001170E8" w:rsidRPr="00B9331D">
              <w:rPr>
                <w:rFonts w:ascii="Times New Roman" w:hAnsi="Times New Roman"/>
                <w:sz w:val="24"/>
              </w:rPr>
              <w:t>5</w:t>
            </w:r>
          </w:p>
        </w:tc>
        <w:tc>
          <w:tcPr>
            <w:tcW w:w="5296" w:type="dxa"/>
            <w:vAlign w:val="center"/>
          </w:tcPr>
          <w:p w:rsidR="00B740A0" w:rsidRPr="00B9331D" w:rsidRDefault="009B287D" w:rsidP="00B9331D">
            <w:pPr>
              <w:rPr>
                <w:rFonts w:ascii="Times New Roman" w:hAnsi="Times New Roman"/>
                <w:sz w:val="24"/>
              </w:rPr>
            </w:pPr>
            <w:r w:rsidRPr="00B9331D">
              <w:rPr>
                <w:rFonts w:ascii="Times New Roman" w:hAnsi="Times New Roman"/>
                <w:sz w:val="24"/>
              </w:rPr>
              <w:t>If suddenly you’re faced with an unexpected situation and you need money in 2 weeks for your business, what is the maximum amount of money that you would be able to borrow?</w:t>
            </w:r>
          </w:p>
        </w:tc>
        <w:tc>
          <w:tcPr>
            <w:tcW w:w="4950" w:type="dxa"/>
            <w:gridSpan w:val="2"/>
            <w:tcBorders>
              <w:right w:val="single" w:sz="4" w:space="0" w:color="FFFFFF" w:themeColor="background1"/>
            </w:tcBorders>
            <w:vAlign w:val="center"/>
          </w:tcPr>
          <w:p w:rsidR="00B740A0" w:rsidRPr="00B9331D" w:rsidRDefault="009B287D" w:rsidP="00B9331D">
            <w:pPr>
              <w:rPr>
                <w:rFonts w:ascii="Times New Roman" w:hAnsi="Times New Roman"/>
                <w:sz w:val="20"/>
                <w:szCs w:val="20"/>
                <w:lang w:val="en-ZA"/>
              </w:rPr>
            </w:pPr>
            <w:r w:rsidRPr="00B9331D">
              <w:rPr>
                <w:rFonts w:ascii="Times New Roman" w:hAnsi="Times New Roman"/>
                <w:i/>
                <w:sz w:val="20"/>
              </w:rPr>
              <w:t>Write amount in Bi</w:t>
            </w:r>
            <w:r w:rsidR="003B62DB" w:rsidRPr="00B9331D">
              <w:rPr>
                <w:rFonts w:ascii="Times New Roman" w:hAnsi="Times New Roman"/>
                <w:i/>
                <w:sz w:val="20"/>
              </w:rPr>
              <w:t>rr</w:t>
            </w:r>
          </w:p>
        </w:tc>
        <w:tc>
          <w:tcPr>
            <w:tcW w:w="270" w:type="dxa"/>
            <w:tcBorders>
              <w:left w:val="single" w:sz="4" w:space="0" w:color="FFFFFF" w:themeColor="background1"/>
            </w:tcBorders>
          </w:tcPr>
          <w:p w:rsidR="00B740A0" w:rsidRPr="00B9331D" w:rsidRDefault="00B740A0" w:rsidP="00B9331D">
            <w:pPr>
              <w:rPr>
                <w:rFonts w:ascii="Times New Roman" w:hAnsi="Times New Roman"/>
              </w:rPr>
            </w:pPr>
          </w:p>
        </w:tc>
        <w:tc>
          <w:tcPr>
            <w:tcW w:w="2382" w:type="dxa"/>
          </w:tcPr>
          <w:p w:rsidR="00B740A0" w:rsidRPr="00B9331D" w:rsidRDefault="00B740A0" w:rsidP="00B9331D">
            <w:pPr>
              <w:rPr>
                <w:rFonts w:ascii="Times New Roman" w:hAnsi="Times New Roman"/>
              </w:rPr>
            </w:pPr>
          </w:p>
          <w:p w:rsidR="00B740A0" w:rsidRPr="00B9331D" w:rsidRDefault="00D45A0B" w:rsidP="00B9331D">
            <w:pPr>
              <w:rPr>
                <w:rFonts w:ascii="Times New Roman" w:hAnsi="Times New Roman"/>
                <w:sz w:val="18"/>
                <w:szCs w:val="18"/>
              </w:rPr>
            </w:pPr>
            <w:r w:rsidRPr="00D45A0B">
              <w:rPr>
                <w:rFonts w:ascii="Times New Roman" w:hAnsi="Times New Roman"/>
                <w:noProof/>
                <w:sz w:val="18"/>
                <w:szCs w:val="18"/>
              </w:rPr>
              <w:pict>
                <v:rect id="_x0000_s1075" style="position:absolute;margin-left:43.2pt;margin-top:1.35pt;width:35.25pt;height:24.45pt;z-index:252214272;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">
                  <w10:wrap anchorx="margin"/>
                </v:rect>
              </w:pict>
            </w:r>
            <w:r w:rsidR="0098384E" w:rsidRPr="00B9331D">
              <w:rPr>
                <w:rFonts w:ascii="Times New Roman" w:hAnsi="Times New Roman"/>
                <w:sz w:val="18"/>
                <w:szCs w:val="18"/>
              </w:rPr>
              <w:t xml:space="preserve">      Birr</w:t>
            </w:r>
          </w:p>
          <w:p w:rsidR="00B740A0" w:rsidRPr="00B9331D" w:rsidRDefault="00B740A0" w:rsidP="00B9331D">
            <w:pPr>
              <w:rPr>
                <w:rFonts w:ascii="Times New Roman" w:hAnsi="Times New Roman"/>
              </w:rPr>
            </w:pPr>
          </w:p>
          <w:p w:rsidR="00B740A0" w:rsidRPr="00B9331D" w:rsidRDefault="00B740A0" w:rsidP="00B9331D">
            <w:pPr>
              <w:rPr>
                <w:rFonts w:ascii="Times New Roman" w:hAnsi="Times New Roman"/>
              </w:rPr>
            </w:pPr>
          </w:p>
          <w:p w:rsidR="003B62DB" w:rsidRPr="00B9331D" w:rsidRDefault="003B62DB" w:rsidP="00B9331D">
            <w:pPr>
              <w:rPr>
                <w:rFonts w:ascii="Times New Roman" w:hAnsi="Times New Roman"/>
              </w:rPr>
            </w:pPr>
          </w:p>
        </w:tc>
      </w:tr>
      <w:tr w:rsidR="00B740A0" w:rsidRPr="00B9331D" w:rsidTr="00450E46">
        <w:tc>
          <w:tcPr>
            <w:tcW w:w="710" w:type="dxa"/>
            <w:vAlign w:val="center"/>
          </w:tcPr>
          <w:p w:rsidR="00B740A0" w:rsidRPr="00B9331D" w:rsidRDefault="00151CDD" w:rsidP="00B9331D">
            <w:pPr>
              <w:rPr>
                <w:rFonts w:ascii="Times New Roman" w:hAnsi="Times New Roman"/>
                <w:sz w:val="24"/>
              </w:rPr>
            </w:pPr>
            <w:r w:rsidRPr="00B9331D">
              <w:rPr>
                <w:rFonts w:ascii="Times New Roman" w:hAnsi="Times New Roman"/>
                <w:sz w:val="24"/>
              </w:rPr>
              <w:t>BC</w:t>
            </w:r>
            <w:r w:rsidR="001170E8" w:rsidRPr="00B9331D">
              <w:rPr>
                <w:rFonts w:ascii="Times New Roman" w:hAnsi="Times New Roman"/>
                <w:sz w:val="24"/>
              </w:rPr>
              <w:t>6</w:t>
            </w:r>
          </w:p>
        </w:tc>
        <w:tc>
          <w:tcPr>
            <w:tcW w:w="5296" w:type="dxa"/>
            <w:vAlign w:val="center"/>
          </w:tcPr>
          <w:p w:rsidR="009B287D" w:rsidRPr="00B9331D" w:rsidRDefault="009B287D" w:rsidP="00B9331D">
            <w:pPr>
              <w:rPr>
                <w:rFonts w:ascii="Times New Roman" w:hAnsi="Times New Roman"/>
                <w:sz w:val="24"/>
              </w:rPr>
            </w:pPr>
            <w:r w:rsidRPr="00B9331D">
              <w:rPr>
                <w:rFonts w:ascii="Times New Roman" w:hAnsi="Times New Roman"/>
                <w:sz w:val="24"/>
              </w:rPr>
              <w:t>If you’re faced with that situation of needing that money in 2 weeks for your business, where would you be able to borrow it?</w:t>
            </w:r>
          </w:p>
          <w:p w:rsidR="009B287D" w:rsidRPr="00B9331D" w:rsidRDefault="009B287D" w:rsidP="00B9331D">
            <w:pPr>
              <w:rPr>
                <w:rFonts w:ascii="Times New Roman" w:hAnsi="Times New Roman"/>
                <w:sz w:val="24"/>
              </w:rPr>
            </w:pPr>
          </w:p>
          <w:p w:rsidR="00B740A0" w:rsidRPr="00B9331D" w:rsidRDefault="009B287D" w:rsidP="00B9331D">
            <w:pPr>
              <w:rPr>
                <w:rFonts w:ascii="Times New Roman" w:hAnsi="Times New Roman"/>
                <w:i/>
                <w:sz w:val="24"/>
              </w:rPr>
            </w:pPr>
            <w:r w:rsidRPr="00B9331D">
              <w:rPr>
                <w:rFonts w:ascii="Times New Roman" w:hAnsi="Times New Roman"/>
                <w:i/>
                <w:sz w:val="20"/>
              </w:rPr>
              <w:t>List up to 2 sources in order of importance (size of loan).</w:t>
            </w:r>
          </w:p>
        </w:tc>
        <w:tc>
          <w:tcPr>
            <w:tcW w:w="2475" w:type="dxa"/>
            <w:tcBorders>
              <w:right w:val="single" w:sz="4" w:space="0" w:color="FFFFFF" w:themeColor="background1"/>
            </w:tcBorders>
            <w:vAlign w:val="center"/>
          </w:tcPr>
          <w:p w:rsidR="003B62DB" w:rsidRPr="00B9331D" w:rsidRDefault="003B62DB" w:rsidP="00B9331D">
            <w:pPr>
              <w:rPr>
                <w:rFonts w:ascii="Times New Roman" w:hAnsi="Times New Roman"/>
                <w:sz w:val="18"/>
              </w:rPr>
            </w:pPr>
            <w:r w:rsidRPr="00B9331D">
              <w:rPr>
                <w:rFonts w:ascii="Times New Roman" w:hAnsi="Times New Roman"/>
                <w:sz w:val="18"/>
              </w:rPr>
              <w:t>1 = Spouse</w:t>
            </w:r>
          </w:p>
          <w:p w:rsidR="003B62DB" w:rsidRPr="00B9331D" w:rsidRDefault="003B62DB" w:rsidP="00B9331D">
            <w:pPr>
              <w:rPr>
                <w:rFonts w:ascii="Times New Roman" w:hAnsi="Times New Roman"/>
                <w:sz w:val="18"/>
              </w:rPr>
            </w:pPr>
            <w:r w:rsidRPr="00B9331D">
              <w:rPr>
                <w:rFonts w:ascii="Times New Roman" w:hAnsi="Times New Roman"/>
                <w:sz w:val="18"/>
              </w:rPr>
              <w:t>2 = Family member/friend</w:t>
            </w:r>
          </w:p>
          <w:p w:rsidR="003B62DB" w:rsidRPr="00B9331D" w:rsidRDefault="003B62DB" w:rsidP="00B9331D">
            <w:pPr>
              <w:rPr>
                <w:rFonts w:ascii="Times New Roman" w:hAnsi="Times New Roman"/>
                <w:sz w:val="18"/>
              </w:rPr>
            </w:pPr>
            <w:r w:rsidRPr="00B9331D">
              <w:rPr>
                <w:rFonts w:ascii="Times New Roman" w:hAnsi="Times New Roman"/>
                <w:sz w:val="18"/>
              </w:rPr>
              <w:t>3 = Other Business</w:t>
            </w:r>
          </w:p>
          <w:p w:rsidR="00B740A0" w:rsidRPr="00B9331D" w:rsidRDefault="003B62DB" w:rsidP="00B9331D">
            <w:pPr>
              <w:rPr>
                <w:rFonts w:ascii="Times New Roman" w:hAnsi="Times New Roman"/>
                <w:sz w:val="18"/>
              </w:rPr>
            </w:pPr>
            <w:r w:rsidRPr="00B9331D">
              <w:rPr>
                <w:rFonts w:ascii="Times New Roman" w:hAnsi="Times New Roman"/>
                <w:sz w:val="18"/>
              </w:rPr>
              <w:t>4</w:t>
            </w:r>
            <w:r w:rsidR="00B740A0" w:rsidRPr="00B9331D">
              <w:rPr>
                <w:rFonts w:ascii="Times New Roman" w:hAnsi="Times New Roman"/>
                <w:sz w:val="18"/>
              </w:rPr>
              <w:t xml:space="preserve"> = Moneylender</w:t>
            </w:r>
          </w:p>
          <w:p w:rsidR="00B740A0" w:rsidRPr="00B9331D" w:rsidRDefault="003B62DB" w:rsidP="00B9331D">
            <w:pPr>
              <w:rPr>
                <w:rFonts w:ascii="Times New Roman" w:hAnsi="Times New Roman"/>
                <w:sz w:val="18"/>
              </w:rPr>
            </w:pPr>
            <w:r w:rsidRPr="00B9331D">
              <w:rPr>
                <w:rFonts w:ascii="Times New Roman" w:hAnsi="Times New Roman"/>
                <w:sz w:val="18"/>
              </w:rPr>
              <w:t>5</w:t>
            </w:r>
            <w:r w:rsidR="00B740A0" w:rsidRPr="00B9331D">
              <w:rPr>
                <w:rFonts w:ascii="Times New Roman" w:hAnsi="Times New Roman"/>
                <w:sz w:val="18"/>
              </w:rPr>
              <w:t xml:space="preserve"> = Government / </w:t>
            </w:r>
            <w:proofErr w:type="spellStart"/>
            <w:r w:rsidR="00B740A0" w:rsidRPr="00B9331D">
              <w:rPr>
                <w:rFonts w:ascii="Times New Roman" w:hAnsi="Times New Roman"/>
                <w:sz w:val="18"/>
              </w:rPr>
              <w:t>kebele</w:t>
            </w:r>
            <w:proofErr w:type="spellEnd"/>
          </w:p>
          <w:p w:rsidR="00B740A0" w:rsidRPr="00B9331D" w:rsidRDefault="003B62DB" w:rsidP="00B9331D">
            <w:pPr>
              <w:rPr>
                <w:rFonts w:ascii="Times New Roman" w:hAnsi="Times New Roman"/>
                <w:sz w:val="18"/>
              </w:rPr>
            </w:pPr>
            <w:r w:rsidRPr="00B9331D">
              <w:rPr>
                <w:rFonts w:ascii="Times New Roman" w:hAnsi="Times New Roman"/>
                <w:sz w:val="18"/>
              </w:rPr>
              <w:t>6</w:t>
            </w:r>
            <w:r w:rsidR="00B740A0" w:rsidRPr="00B9331D">
              <w:rPr>
                <w:rFonts w:ascii="Times New Roman" w:hAnsi="Times New Roman"/>
                <w:sz w:val="18"/>
              </w:rPr>
              <w:t xml:space="preserve"> = Religious group / charity</w:t>
            </w:r>
          </w:p>
          <w:p w:rsidR="003B62DB" w:rsidRPr="00B9331D" w:rsidRDefault="003B62DB" w:rsidP="00B9331D">
            <w:pPr>
              <w:rPr>
                <w:rFonts w:ascii="Times New Roman" w:hAnsi="Times New Roman"/>
                <w:sz w:val="18"/>
              </w:rPr>
            </w:pPr>
          </w:p>
        </w:tc>
        <w:tc>
          <w:tcPr>
            <w:tcW w:w="2475" w:type="dxa"/>
            <w:tcBorders>
              <w:right w:val="single" w:sz="4" w:space="0" w:color="FFFFFF" w:themeColor="background1"/>
            </w:tcBorders>
            <w:vAlign w:val="center"/>
          </w:tcPr>
          <w:p w:rsidR="003B62DB" w:rsidRPr="00B9331D" w:rsidRDefault="003B62DB" w:rsidP="00B9331D">
            <w:pPr>
              <w:rPr>
                <w:rFonts w:ascii="Times New Roman" w:hAnsi="Times New Roman"/>
                <w:sz w:val="18"/>
              </w:rPr>
            </w:pPr>
            <w:r w:rsidRPr="00B9331D">
              <w:rPr>
                <w:rFonts w:ascii="Times New Roman" w:hAnsi="Times New Roman"/>
                <w:sz w:val="18"/>
              </w:rPr>
              <w:t>7 = Cooperative</w:t>
            </w:r>
          </w:p>
          <w:p w:rsidR="003B62DB" w:rsidRPr="00B9331D" w:rsidRDefault="003B62DB" w:rsidP="00B9331D">
            <w:pPr>
              <w:rPr>
                <w:rFonts w:ascii="Times New Roman" w:hAnsi="Times New Roman"/>
                <w:sz w:val="18"/>
              </w:rPr>
            </w:pPr>
            <w:r w:rsidRPr="00B9331D">
              <w:rPr>
                <w:rFonts w:ascii="Times New Roman" w:hAnsi="Times New Roman"/>
                <w:sz w:val="18"/>
              </w:rPr>
              <w:t>8 = Supplier / retailer/ store</w:t>
            </w:r>
          </w:p>
          <w:p w:rsidR="00B740A0" w:rsidRPr="00B9331D" w:rsidRDefault="003B62DB" w:rsidP="00B9331D">
            <w:pPr>
              <w:rPr>
                <w:rFonts w:ascii="Times New Roman" w:hAnsi="Times New Roman"/>
                <w:sz w:val="18"/>
              </w:rPr>
            </w:pPr>
            <w:r w:rsidRPr="00B9331D">
              <w:rPr>
                <w:rFonts w:ascii="Times New Roman" w:hAnsi="Times New Roman"/>
                <w:sz w:val="18"/>
              </w:rPr>
              <w:t>9</w:t>
            </w:r>
            <w:r w:rsidR="00B740A0" w:rsidRPr="00B9331D">
              <w:rPr>
                <w:rFonts w:ascii="Times New Roman" w:hAnsi="Times New Roman"/>
                <w:sz w:val="18"/>
              </w:rPr>
              <w:t xml:space="preserve"> = </w:t>
            </w:r>
            <w:proofErr w:type="spellStart"/>
            <w:r w:rsidR="00B740A0" w:rsidRPr="00B9331D">
              <w:rPr>
                <w:rFonts w:ascii="Times New Roman" w:hAnsi="Times New Roman"/>
                <w:sz w:val="18"/>
              </w:rPr>
              <w:t>Iqqub</w:t>
            </w:r>
            <w:proofErr w:type="spellEnd"/>
          </w:p>
          <w:p w:rsidR="003B62DB" w:rsidRPr="00B9331D" w:rsidRDefault="003B62DB" w:rsidP="00B9331D">
            <w:pPr>
              <w:rPr>
                <w:rFonts w:ascii="Times New Roman" w:hAnsi="Times New Roman"/>
                <w:sz w:val="18"/>
              </w:rPr>
            </w:pPr>
            <w:r w:rsidRPr="00B9331D">
              <w:rPr>
                <w:rFonts w:ascii="Times New Roman" w:hAnsi="Times New Roman"/>
                <w:sz w:val="18"/>
              </w:rPr>
              <w:t>10 = MFI</w:t>
            </w:r>
          </w:p>
          <w:p w:rsidR="003B62DB" w:rsidRPr="00B9331D" w:rsidRDefault="003B62DB" w:rsidP="00B9331D">
            <w:pPr>
              <w:rPr>
                <w:rFonts w:ascii="Times New Roman" w:hAnsi="Times New Roman"/>
                <w:sz w:val="18"/>
              </w:rPr>
            </w:pPr>
            <w:r w:rsidRPr="00B9331D">
              <w:rPr>
                <w:rFonts w:ascii="Times New Roman" w:hAnsi="Times New Roman"/>
                <w:sz w:val="18"/>
              </w:rPr>
              <w:t>11 = Bank</w:t>
            </w:r>
          </w:p>
          <w:p w:rsidR="00B740A0" w:rsidRPr="00B9331D" w:rsidRDefault="001A1974" w:rsidP="00B9331D">
            <w:pPr>
              <w:rPr>
                <w:rFonts w:ascii="Times New Roman" w:hAnsi="Times New Roman"/>
                <w:sz w:val="18"/>
              </w:rPr>
            </w:pPr>
            <w:r w:rsidRPr="00B9331D">
              <w:rPr>
                <w:rFonts w:ascii="Times New Roman" w:hAnsi="Times New Roman"/>
                <w:sz w:val="18"/>
              </w:rPr>
              <w:t>12</w:t>
            </w:r>
            <w:r w:rsidR="00B740A0" w:rsidRPr="00B9331D">
              <w:rPr>
                <w:rFonts w:ascii="Times New Roman" w:hAnsi="Times New Roman"/>
                <w:sz w:val="18"/>
              </w:rPr>
              <w:t xml:space="preserve"> = Other, specify:_________</w:t>
            </w:r>
          </w:p>
          <w:p w:rsidR="00B740A0" w:rsidRPr="00B9331D" w:rsidRDefault="001A1974" w:rsidP="00B9331D">
            <w:pPr>
              <w:rPr>
                <w:rFonts w:ascii="Times New Roman" w:hAnsi="Times New Roman"/>
              </w:rPr>
            </w:pPr>
            <w:r w:rsidRPr="00B9331D">
              <w:rPr>
                <w:rFonts w:ascii="Times New Roman" w:hAnsi="Times New Roman"/>
                <w:sz w:val="18"/>
              </w:rPr>
              <w:t>13</w:t>
            </w:r>
            <w:r w:rsidR="00B740A0" w:rsidRPr="00B9331D">
              <w:rPr>
                <w:rFonts w:ascii="Times New Roman" w:hAnsi="Times New Roman"/>
                <w:sz w:val="18"/>
              </w:rPr>
              <w:t xml:space="preserve"> = </w:t>
            </w:r>
            <w:r w:rsidR="009B287D" w:rsidRPr="00B9331D">
              <w:rPr>
                <w:rFonts w:ascii="Times New Roman" w:hAnsi="Times New Roman"/>
                <w:sz w:val="18"/>
              </w:rPr>
              <w:t>No source</w:t>
            </w:r>
          </w:p>
        </w:tc>
        <w:tc>
          <w:tcPr>
            <w:tcW w:w="270" w:type="dxa"/>
            <w:tcBorders>
              <w:left w:val="single" w:sz="4" w:space="0" w:color="FFFFFF" w:themeColor="background1"/>
            </w:tcBorders>
          </w:tcPr>
          <w:p w:rsidR="00B740A0" w:rsidRPr="00B9331D" w:rsidRDefault="00B740A0" w:rsidP="00B9331D">
            <w:pPr>
              <w:rPr>
                <w:rFonts w:ascii="Times New Roman" w:hAnsi="Times New Roman"/>
              </w:rPr>
            </w:pPr>
          </w:p>
        </w:tc>
        <w:tc>
          <w:tcPr>
            <w:tcW w:w="2382" w:type="dxa"/>
          </w:tcPr>
          <w:p w:rsidR="00B740A0" w:rsidRPr="00B9331D" w:rsidRDefault="00B740A0" w:rsidP="00B9331D">
            <w:pPr>
              <w:rPr>
                <w:rFonts w:ascii="Times New Roman" w:hAnsi="Times New Roman"/>
              </w:rPr>
            </w:pPr>
          </w:p>
          <w:p w:rsidR="00B740A0" w:rsidRPr="00B9331D" w:rsidRDefault="00D45A0B" w:rsidP="00B9331D">
            <w:pPr>
              <w:rPr>
                <w:rFonts w:ascii="Times New Roman" w:hAnsi="Times New Roman"/>
              </w:rPr>
            </w:pPr>
            <w:r w:rsidRPr="00D45A0B">
              <w:rPr>
                <w:rFonts w:ascii="Times New Roman" w:hAnsi="Times New Roman"/>
                <w:noProof/>
              </w:rPr>
              <w:pict>
                <v:rect id="_x0000_s1074" style="position:absolute;margin-left:43.65pt;margin-top:-.25pt;width:35.25pt;height:24.45pt;z-index:252231680;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">
                  <w10:wrap anchorx="margin"/>
                </v:rect>
              </w:pict>
            </w:r>
            <w:r w:rsidR="009B287D" w:rsidRPr="00B9331D">
              <w:rPr>
                <w:rFonts w:ascii="Times New Roman" w:hAnsi="Times New Roman"/>
                <w:sz w:val="18"/>
              </w:rPr>
              <w:t>Source 1</w:t>
            </w:r>
          </w:p>
          <w:p w:rsidR="009B287D" w:rsidRPr="00B9331D" w:rsidRDefault="009B287D" w:rsidP="00B9331D">
            <w:pPr>
              <w:rPr>
                <w:rFonts w:ascii="Times New Roman" w:hAnsi="Times New Roman"/>
              </w:rPr>
            </w:pPr>
          </w:p>
          <w:p w:rsidR="003B62DB" w:rsidRPr="00B9331D" w:rsidRDefault="00D45A0B" w:rsidP="00B9331D">
            <w:pPr>
              <w:rPr>
                <w:rFonts w:ascii="Times New Roman" w:hAnsi="Times New Roman"/>
                <w:sz w:val="18"/>
              </w:rPr>
            </w:pPr>
            <w:r w:rsidRPr="00D45A0B">
              <w:rPr>
                <w:rFonts w:ascii="Times New Roman" w:hAnsi="Times New Roman"/>
                <w:noProof/>
              </w:rPr>
              <w:pict>
                <v:rect id="_x0000_s1073" style="position:absolute;margin-left:43.2pt;margin-top:8.35pt;width:35.25pt;height:24.45pt;z-index:252218368;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">
                  <w10:wrap anchorx="margin"/>
                </v:rect>
              </w:pict>
            </w:r>
          </w:p>
          <w:p w:rsidR="009B287D" w:rsidRPr="00B9331D" w:rsidRDefault="009B287D" w:rsidP="00B9331D">
            <w:pPr>
              <w:rPr>
                <w:rFonts w:ascii="Times New Roman" w:hAnsi="Times New Roman"/>
                <w:sz w:val="18"/>
              </w:rPr>
            </w:pPr>
            <w:r w:rsidRPr="00B9331D">
              <w:rPr>
                <w:rFonts w:ascii="Times New Roman" w:hAnsi="Times New Roman"/>
                <w:sz w:val="18"/>
              </w:rPr>
              <w:t>Source 2</w:t>
            </w:r>
          </w:p>
          <w:p w:rsidR="00B740A0" w:rsidRPr="00B9331D" w:rsidRDefault="00B740A0" w:rsidP="00B9331D">
            <w:pPr>
              <w:rPr>
                <w:rFonts w:ascii="Times New Roman" w:hAnsi="Times New Roman"/>
              </w:rPr>
            </w:pPr>
          </w:p>
          <w:p w:rsidR="003B62DB" w:rsidRPr="00B9331D" w:rsidRDefault="003B62DB" w:rsidP="00B9331D">
            <w:pPr>
              <w:rPr>
                <w:rFonts w:ascii="Times New Roman" w:hAnsi="Times New Roman"/>
              </w:rPr>
            </w:pPr>
          </w:p>
        </w:tc>
      </w:tr>
    </w:tbl>
    <w:p w:rsidR="00B740A0" w:rsidRPr="00B9331D" w:rsidRDefault="00B740A0" w:rsidP="00B9331D">
      <w:pPr>
        <w:rPr>
          <w:rFonts w:ascii="Times New Roman" w:hAnsi="Times New Roman" w:cs="Arial"/>
          <w:b/>
          <w:bCs/>
          <w:sz w:val="28"/>
          <w:szCs w:val="20"/>
        </w:rPr>
      </w:pPr>
    </w:p>
    <w:p w:rsidR="003B62DB" w:rsidRPr="00B9331D" w:rsidRDefault="003B62DB" w:rsidP="00B9331D">
      <w:pPr>
        <w:rPr>
          <w:rFonts w:ascii="Times New Roman" w:hAnsi="Times New Roman" w:cs="Arial"/>
          <w:b/>
          <w:bCs/>
          <w:sz w:val="28"/>
          <w:szCs w:val="20"/>
        </w:rPr>
      </w:pPr>
    </w:p>
    <w:p w:rsidR="003B62DB" w:rsidRPr="00B9331D" w:rsidRDefault="003B62DB" w:rsidP="00B9331D">
      <w:pPr>
        <w:rPr>
          <w:rFonts w:ascii="Times New Roman" w:hAnsi="Times New Roman" w:cs="Arial"/>
          <w:b/>
          <w:bCs/>
          <w:sz w:val="28"/>
          <w:szCs w:val="20"/>
        </w:rPr>
      </w:pPr>
    </w:p>
    <w:p w:rsidR="00D977BB" w:rsidRPr="00B9331D" w:rsidRDefault="003B62DB" w:rsidP="00B9331D">
      <w:pPr>
        <w:pStyle w:val="Heading1"/>
        <w:numPr>
          <w:ilvl w:val="0"/>
          <w:numId w:val="0"/>
        </w:numPr>
        <w:pBdr>
          <w:top w:val="single" w:sz="4" w:space="1" w:color="auto"/>
          <w:bottom w:val="single" w:sz="4" w:space="1" w:color="auto"/>
        </w:pBdr>
        <w:spacing w:after="0"/>
        <w:jc w:val="center"/>
      </w:pPr>
      <w:r w:rsidRPr="00B9331D">
        <w:lastRenderedPageBreak/>
        <w:t>Section 9</w:t>
      </w:r>
      <w:r w:rsidR="00F76F4B" w:rsidRPr="00B9331D">
        <w:t>: General Business Knowledge</w:t>
      </w:r>
      <w:r w:rsidR="00AD5AF4" w:rsidRPr="00B9331D">
        <w:t xml:space="preserve"> (</w:t>
      </w:r>
      <w:r w:rsidR="00FD03AB" w:rsidRPr="00B9331D">
        <w:t>BK)</w:t>
      </w:r>
    </w:p>
    <w:p w:rsidR="00D66E92" w:rsidRPr="00B9331D" w:rsidRDefault="00D66E92" w:rsidP="00B9331D">
      <w:pPr>
        <w:rPr>
          <w:rFonts w:ascii="Times New Roman" w:hAnsi="Times New Roman"/>
          <w:i/>
          <w:sz w:val="24"/>
          <w:szCs w:val="28"/>
        </w:rPr>
      </w:pPr>
    </w:p>
    <w:tbl>
      <w:tblPr>
        <w:tblW w:w="5164"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86"/>
        <w:gridCol w:w="5310"/>
        <w:gridCol w:w="2385"/>
        <w:gridCol w:w="2475"/>
        <w:gridCol w:w="270"/>
        <w:gridCol w:w="2382"/>
      </w:tblGrid>
      <w:tr w:rsidR="00D66E92" w:rsidRPr="00B9331D" w:rsidTr="00AD5AF4">
        <w:tc>
          <w:tcPr>
            <w:tcW w:w="786" w:type="dxa"/>
            <w:shd w:val="clear" w:color="auto" w:fill="000000" w:themeFill="text1"/>
          </w:tcPr>
          <w:p w:rsidR="00D66E92" w:rsidRPr="00B9331D" w:rsidRDefault="00D66E92" w:rsidP="00B9331D">
            <w:pPr>
              <w:jc w:val="center"/>
              <w:rPr>
                <w:rFonts w:ascii="Times New Roman" w:hAnsi="Times New Roman"/>
                <w:b/>
              </w:rPr>
            </w:pPr>
          </w:p>
        </w:tc>
        <w:tc>
          <w:tcPr>
            <w:tcW w:w="5310" w:type="dxa"/>
            <w:shd w:val="clear" w:color="auto" w:fill="DBE5F1" w:themeFill="accent1" w:themeFillTint="33"/>
            <w:vAlign w:val="center"/>
          </w:tcPr>
          <w:p w:rsidR="00D66E92" w:rsidRPr="00B9331D" w:rsidRDefault="00D66E92" w:rsidP="00B9331D">
            <w:pPr>
              <w:jc w:val="center"/>
              <w:rPr>
                <w:rFonts w:ascii="Times New Roman" w:hAnsi="Times New Roman"/>
                <w:b/>
                <w:sz w:val="24"/>
                <w:szCs w:val="24"/>
              </w:rPr>
            </w:pPr>
            <w:r w:rsidRPr="00B9331D">
              <w:rPr>
                <w:rFonts w:ascii="Times New Roman" w:hAnsi="Times New Roman"/>
                <w:b/>
                <w:sz w:val="24"/>
                <w:szCs w:val="24"/>
              </w:rPr>
              <w:t>QUESTION</w:t>
            </w:r>
          </w:p>
        </w:tc>
        <w:tc>
          <w:tcPr>
            <w:tcW w:w="5130" w:type="dxa"/>
            <w:gridSpan w:val="3"/>
            <w:shd w:val="clear" w:color="auto" w:fill="DBE5F1" w:themeFill="accent1" w:themeFillTint="33"/>
            <w:vAlign w:val="center"/>
          </w:tcPr>
          <w:p w:rsidR="00D66E92" w:rsidRPr="00B9331D" w:rsidRDefault="00D66E92" w:rsidP="00B9331D">
            <w:pPr>
              <w:jc w:val="center"/>
              <w:rPr>
                <w:rFonts w:ascii="Times New Roman" w:hAnsi="Times New Roman"/>
                <w:b/>
                <w:sz w:val="24"/>
                <w:szCs w:val="24"/>
              </w:rPr>
            </w:pPr>
            <w:r w:rsidRPr="00B9331D">
              <w:rPr>
                <w:rFonts w:ascii="Times New Roman" w:hAnsi="Times New Roman"/>
                <w:b/>
                <w:sz w:val="24"/>
                <w:szCs w:val="24"/>
              </w:rPr>
              <w:t>CODES</w:t>
            </w:r>
          </w:p>
        </w:tc>
        <w:tc>
          <w:tcPr>
            <w:tcW w:w="2382" w:type="dxa"/>
            <w:shd w:val="clear" w:color="auto" w:fill="F2DBDB" w:themeFill="accent2" w:themeFillTint="33"/>
            <w:vAlign w:val="center"/>
          </w:tcPr>
          <w:p w:rsidR="00D66E92" w:rsidRPr="00B9331D" w:rsidRDefault="00D66E92" w:rsidP="00B9331D">
            <w:pPr>
              <w:jc w:val="center"/>
              <w:rPr>
                <w:rFonts w:ascii="Times New Roman" w:hAnsi="Times New Roman"/>
                <w:b/>
                <w:sz w:val="24"/>
                <w:szCs w:val="24"/>
              </w:rPr>
            </w:pPr>
            <w:r w:rsidRPr="00B9331D">
              <w:rPr>
                <w:rFonts w:ascii="Times New Roman" w:hAnsi="Times New Roman"/>
                <w:b/>
                <w:sz w:val="24"/>
                <w:szCs w:val="24"/>
              </w:rPr>
              <w:t>ANSWER</w:t>
            </w:r>
          </w:p>
        </w:tc>
      </w:tr>
      <w:tr w:rsidR="00D66E92" w:rsidRPr="00B9331D" w:rsidTr="00AD5AF4">
        <w:tc>
          <w:tcPr>
            <w:tcW w:w="786" w:type="dxa"/>
            <w:vAlign w:val="center"/>
          </w:tcPr>
          <w:p w:rsidR="00D66E92" w:rsidRPr="00B9331D" w:rsidRDefault="00AD17AA" w:rsidP="00B9331D">
            <w:pPr>
              <w:rPr>
                <w:rFonts w:ascii="Times New Roman" w:hAnsi="Times New Roman"/>
                <w:sz w:val="24"/>
              </w:rPr>
            </w:pPr>
            <w:r w:rsidRPr="00B9331D">
              <w:rPr>
                <w:rFonts w:ascii="Times New Roman" w:hAnsi="Times New Roman"/>
                <w:sz w:val="24"/>
              </w:rPr>
              <w:t>BK1</w:t>
            </w:r>
          </w:p>
        </w:tc>
        <w:tc>
          <w:tcPr>
            <w:tcW w:w="5310" w:type="dxa"/>
            <w:vAlign w:val="center"/>
          </w:tcPr>
          <w:p w:rsidR="00D66E92" w:rsidRPr="00B9331D" w:rsidRDefault="00D66E92" w:rsidP="00B9331D">
            <w:pPr>
              <w:rPr>
                <w:rFonts w:ascii="Times New Roman" w:hAnsi="Times New Roman"/>
                <w:sz w:val="24"/>
              </w:rPr>
            </w:pPr>
          </w:p>
          <w:p w:rsidR="00D66E92" w:rsidRPr="00B9331D" w:rsidRDefault="003A4B0A" w:rsidP="00B9331D">
            <w:pPr>
              <w:rPr>
                <w:rFonts w:ascii="Times New Roman" w:hAnsi="Times New Roman"/>
                <w:sz w:val="24"/>
              </w:rPr>
            </w:pPr>
            <w:r w:rsidRPr="00B9331D">
              <w:rPr>
                <w:rFonts w:ascii="Times New Roman" w:hAnsi="Times New Roman"/>
                <w:sz w:val="24"/>
              </w:rPr>
              <w:t>Have you completed any business training, in addition to your formal education, in the past two years?</w:t>
            </w:r>
          </w:p>
        </w:tc>
        <w:tc>
          <w:tcPr>
            <w:tcW w:w="4860" w:type="dxa"/>
            <w:gridSpan w:val="2"/>
            <w:tcBorders>
              <w:right w:val="single" w:sz="4" w:space="0" w:color="FFFFFF" w:themeColor="background1"/>
            </w:tcBorders>
            <w:vAlign w:val="center"/>
          </w:tcPr>
          <w:p w:rsidR="00D66E92" w:rsidRPr="00B9331D" w:rsidRDefault="00D66E92" w:rsidP="00B9331D">
            <w:pPr>
              <w:rPr>
                <w:rFonts w:ascii="Times New Roman" w:hAnsi="Times New Roman"/>
                <w:i/>
              </w:rPr>
            </w:pPr>
          </w:p>
          <w:p w:rsidR="00D66E92" w:rsidRPr="00B9331D" w:rsidRDefault="00D66E92" w:rsidP="00B9331D">
            <w:pPr>
              <w:rPr>
                <w:rFonts w:ascii="Times New Roman" w:hAnsi="Times New Roman"/>
                <w:sz w:val="20"/>
                <w:szCs w:val="20"/>
                <w:lang w:val="en-ZA"/>
              </w:rPr>
            </w:pPr>
            <w:r w:rsidRPr="00B9331D">
              <w:rPr>
                <w:rFonts w:ascii="Times New Roman" w:hAnsi="Times New Roman"/>
                <w:sz w:val="20"/>
                <w:szCs w:val="20"/>
                <w:lang w:val="en-ZA"/>
              </w:rPr>
              <w:t xml:space="preserve">1 = </w:t>
            </w:r>
            <w:r w:rsidR="003A4B0A" w:rsidRPr="00B9331D">
              <w:rPr>
                <w:rFonts w:ascii="Times New Roman" w:hAnsi="Times New Roman"/>
                <w:sz w:val="20"/>
                <w:szCs w:val="20"/>
                <w:lang w:val="en-ZA"/>
              </w:rPr>
              <w:t>Yes</w:t>
            </w:r>
            <w:r w:rsidR="00882943" w:rsidRPr="00B9331D">
              <w:rPr>
                <w:rFonts w:ascii="Times New Roman" w:hAnsi="Times New Roman"/>
                <w:sz w:val="20"/>
                <w:szCs w:val="20"/>
                <w:lang w:val="en-ZA"/>
              </w:rPr>
              <w:sym w:font="Wingdings" w:char="F0E0"/>
            </w:r>
            <w:r w:rsidR="00AD5AF4" w:rsidRPr="00B9331D">
              <w:rPr>
                <w:rFonts w:ascii="Times New Roman" w:hAnsi="Times New Roman"/>
                <w:sz w:val="20"/>
                <w:szCs w:val="20"/>
                <w:lang w:val="en-ZA"/>
              </w:rPr>
              <w:t xml:space="preserve"> skip to BK3</w:t>
            </w:r>
          </w:p>
          <w:p w:rsidR="00A20FEF" w:rsidRPr="00B9331D" w:rsidRDefault="003A4B0A" w:rsidP="00B9331D">
            <w:pPr>
              <w:rPr>
                <w:rFonts w:ascii="Times New Roman" w:hAnsi="Times New Roman"/>
                <w:sz w:val="20"/>
                <w:szCs w:val="20"/>
              </w:rPr>
            </w:pPr>
            <w:r w:rsidRPr="00B9331D">
              <w:rPr>
                <w:rFonts w:ascii="Times New Roman" w:hAnsi="Times New Roman"/>
                <w:sz w:val="20"/>
                <w:szCs w:val="20"/>
                <w:lang w:val="en-ZA"/>
              </w:rPr>
              <w:t>2 = No</w:t>
            </w:r>
            <w:r w:rsidR="00A20FEF" w:rsidRPr="00B9331D">
              <w:rPr>
                <w:rFonts w:ascii="Times New Roman" w:hAnsi="Times New Roman"/>
                <w:sz w:val="20"/>
                <w:szCs w:val="20"/>
                <w:lang w:val="en-ZA"/>
              </w:rPr>
              <w:sym w:font="Wingdings" w:char="F0E0"/>
            </w:r>
            <w:r w:rsidR="00A20FEF" w:rsidRPr="00B9331D">
              <w:rPr>
                <w:rFonts w:ascii="Times New Roman" w:hAnsi="Times New Roman"/>
                <w:sz w:val="20"/>
                <w:szCs w:val="20"/>
                <w:lang w:val="en-ZA"/>
              </w:rPr>
              <w:t xml:space="preserve"> ask BK2, then skip to BK8</w:t>
            </w:r>
          </w:p>
          <w:p w:rsidR="00D66E92" w:rsidRPr="00B9331D" w:rsidRDefault="00D66E92" w:rsidP="00B9331D">
            <w:pPr>
              <w:rPr>
                <w:rFonts w:ascii="Times New Roman" w:hAnsi="Times New Roman"/>
                <w:i/>
                <w:sz w:val="20"/>
                <w:szCs w:val="20"/>
              </w:rPr>
            </w:pPr>
          </w:p>
        </w:tc>
        <w:tc>
          <w:tcPr>
            <w:tcW w:w="270" w:type="dxa"/>
            <w:tcBorders>
              <w:left w:val="single" w:sz="4" w:space="0" w:color="FFFFFF" w:themeColor="background1"/>
            </w:tcBorders>
          </w:tcPr>
          <w:p w:rsidR="00D66E92" w:rsidRPr="00B9331D" w:rsidRDefault="00D66E92" w:rsidP="00B9331D">
            <w:pPr>
              <w:rPr>
                <w:rFonts w:ascii="Times New Roman" w:hAnsi="Times New Roman"/>
              </w:rPr>
            </w:pPr>
          </w:p>
        </w:tc>
        <w:tc>
          <w:tcPr>
            <w:tcW w:w="2382" w:type="dxa"/>
          </w:tcPr>
          <w:p w:rsidR="00D66E92" w:rsidRPr="00B9331D" w:rsidRDefault="00D66E92" w:rsidP="00B9331D">
            <w:pPr>
              <w:rPr>
                <w:rFonts w:ascii="Times New Roman" w:hAnsi="Times New Roman"/>
              </w:rPr>
            </w:pPr>
          </w:p>
          <w:p w:rsidR="00D66E92" w:rsidRPr="00B9331D" w:rsidRDefault="00D45A0B" w:rsidP="00B9331D">
            <w:pPr>
              <w:rPr>
                <w:rFonts w:ascii="Times New Roman" w:hAnsi="Times New Roman"/>
              </w:rPr>
            </w:pPr>
            <w:r w:rsidRPr="00D45A0B">
              <w:rPr>
                <w:rFonts w:ascii="Times New Roman" w:hAnsi="Times New Roman"/>
                <w:noProof/>
              </w:rPr>
              <w:pict>
                <v:rect id="_x0000_s1072" style="position:absolute;margin-left:43.2pt;margin-top:.15pt;width:35.3pt;height:24.5pt;z-index:252085248;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">
                  <w10:wrap anchorx="margin"/>
                </v:rect>
              </w:pict>
            </w:r>
          </w:p>
          <w:p w:rsidR="00D66E92" w:rsidRPr="00B9331D" w:rsidRDefault="00D66E92" w:rsidP="00B9331D">
            <w:pPr>
              <w:rPr>
                <w:rFonts w:ascii="Times New Roman" w:hAnsi="Times New Roman"/>
              </w:rPr>
            </w:pPr>
          </w:p>
          <w:p w:rsidR="00D66E92" w:rsidRPr="00B9331D" w:rsidRDefault="00D66E92" w:rsidP="00B9331D">
            <w:pPr>
              <w:rPr>
                <w:rFonts w:ascii="Times New Roman" w:hAnsi="Times New Roman"/>
              </w:rPr>
            </w:pPr>
          </w:p>
        </w:tc>
      </w:tr>
      <w:tr w:rsidR="00AD5AF4" w:rsidRPr="00B9331D" w:rsidTr="00AA68A3">
        <w:tc>
          <w:tcPr>
            <w:tcW w:w="786" w:type="dxa"/>
            <w:vAlign w:val="center"/>
          </w:tcPr>
          <w:p w:rsidR="00AD5AF4" w:rsidRPr="00B9331D" w:rsidRDefault="00AD5AF4" w:rsidP="00B9331D">
            <w:pPr>
              <w:rPr>
                <w:rFonts w:ascii="Times New Roman" w:hAnsi="Times New Roman"/>
                <w:sz w:val="24"/>
              </w:rPr>
            </w:pPr>
            <w:r w:rsidRPr="00B9331D">
              <w:rPr>
                <w:rFonts w:ascii="Times New Roman" w:hAnsi="Times New Roman"/>
                <w:sz w:val="24"/>
              </w:rPr>
              <w:t>BK2</w:t>
            </w:r>
          </w:p>
        </w:tc>
        <w:tc>
          <w:tcPr>
            <w:tcW w:w="5310" w:type="dxa"/>
            <w:vAlign w:val="center"/>
          </w:tcPr>
          <w:p w:rsidR="00A20FEF" w:rsidRPr="00B9331D" w:rsidRDefault="00AD5AF4" w:rsidP="00B9331D">
            <w:pPr>
              <w:rPr>
                <w:rFonts w:ascii="Times New Roman" w:hAnsi="Times New Roman"/>
                <w:sz w:val="20"/>
                <w:szCs w:val="20"/>
              </w:rPr>
            </w:pPr>
            <w:r w:rsidRPr="00B9331D">
              <w:rPr>
                <w:rFonts w:ascii="Times New Roman" w:hAnsi="Times New Roman"/>
                <w:sz w:val="24"/>
              </w:rPr>
              <w:t>Why have you not taken any business training in the past two years?</w:t>
            </w:r>
            <w:r w:rsidR="00A20FEF" w:rsidRPr="00B9331D">
              <w:rPr>
                <w:rFonts w:ascii="Times New Roman" w:hAnsi="Times New Roman"/>
                <w:sz w:val="20"/>
                <w:szCs w:val="20"/>
                <w:lang w:val="en-ZA"/>
              </w:rPr>
              <w:sym w:font="Wingdings" w:char="F0E0"/>
            </w:r>
            <w:r w:rsidR="00A20FEF" w:rsidRPr="00B9331D">
              <w:rPr>
                <w:rFonts w:ascii="Times New Roman" w:hAnsi="Times New Roman"/>
                <w:sz w:val="20"/>
                <w:szCs w:val="20"/>
                <w:lang w:val="en-ZA"/>
              </w:rPr>
              <w:t xml:space="preserve"> skip to BK8</w:t>
            </w:r>
          </w:p>
          <w:p w:rsidR="00AD5AF4" w:rsidRPr="00B9331D" w:rsidRDefault="00AD5AF4" w:rsidP="00B9331D">
            <w:pPr>
              <w:rPr>
                <w:rFonts w:ascii="Times New Roman" w:hAnsi="Times New Roman"/>
                <w:sz w:val="24"/>
              </w:rPr>
            </w:pPr>
          </w:p>
          <w:p w:rsidR="00AD5AF4" w:rsidRPr="00B9331D" w:rsidRDefault="00AD5AF4" w:rsidP="00B9331D">
            <w:pPr>
              <w:rPr>
                <w:rFonts w:ascii="Times New Roman" w:hAnsi="Times New Roman"/>
                <w:sz w:val="24"/>
              </w:rPr>
            </w:pPr>
          </w:p>
        </w:tc>
        <w:tc>
          <w:tcPr>
            <w:tcW w:w="4860" w:type="dxa"/>
            <w:gridSpan w:val="2"/>
            <w:tcBorders>
              <w:bottom w:val="single" w:sz="4" w:space="0" w:color="auto"/>
              <w:right w:val="single" w:sz="4" w:space="0" w:color="FFFFFF" w:themeColor="background1"/>
            </w:tcBorders>
            <w:vAlign w:val="center"/>
          </w:tcPr>
          <w:p w:rsidR="00AD5AF4" w:rsidRPr="00B9331D" w:rsidRDefault="00AD5AF4" w:rsidP="00B9331D">
            <w:pPr>
              <w:rPr>
                <w:rFonts w:ascii="Times New Roman" w:hAnsi="Times New Roman"/>
              </w:rPr>
            </w:pPr>
            <w:r w:rsidRPr="00B9331D">
              <w:rPr>
                <w:rFonts w:ascii="Times New Roman" w:hAnsi="Times New Roman"/>
              </w:rPr>
              <w:t xml:space="preserve">1 = I don’t need training, I know everything I need to </w:t>
            </w:r>
          </w:p>
          <w:p w:rsidR="00AD5AF4" w:rsidRPr="00B9331D" w:rsidRDefault="00AD5AF4" w:rsidP="00B9331D">
            <w:pPr>
              <w:rPr>
                <w:rFonts w:ascii="Times New Roman" w:hAnsi="Times New Roman"/>
              </w:rPr>
            </w:pPr>
            <w:r w:rsidRPr="00B9331D">
              <w:rPr>
                <w:rFonts w:ascii="Times New Roman" w:hAnsi="Times New Roman"/>
              </w:rPr>
              <w:t>2 = I don’t have funds to pay for training</w:t>
            </w:r>
          </w:p>
          <w:p w:rsidR="00AD5AF4" w:rsidRPr="00B9331D" w:rsidRDefault="00AD5AF4" w:rsidP="00B9331D">
            <w:pPr>
              <w:rPr>
                <w:rFonts w:ascii="Times New Roman" w:hAnsi="Times New Roman"/>
              </w:rPr>
            </w:pPr>
            <w:r w:rsidRPr="00B9331D">
              <w:rPr>
                <w:rFonts w:ascii="Times New Roman" w:hAnsi="Times New Roman"/>
              </w:rPr>
              <w:t>3 = I have not been able to find time</w:t>
            </w:r>
          </w:p>
          <w:p w:rsidR="00AD5AF4" w:rsidRPr="00B9331D" w:rsidRDefault="00AD5AF4" w:rsidP="00B9331D">
            <w:pPr>
              <w:rPr>
                <w:rFonts w:ascii="Times New Roman" w:hAnsi="Times New Roman"/>
              </w:rPr>
            </w:pPr>
            <w:r w:rsidRPr="00B9331D">
              <w:rPr>
                <w:rFonts w:ascii="Times New Roman" w:hAnsi="Times New Roman"/>
              </w:rPr>
              <w:t>4 = I don’t know of any business training</w:t>
            </w:r>
          </w:p>
          <w:p w:rsidR="00AD5AF4" w:rsidRPr="00B9331D" w:rsidRDefault="00AD5AF4" w:rsidP="00B9331D">
            <w:pPr>
              <w:rPr>
                <w:rFonts w:ascii="Times New Roman" w:hAnsi="Times New Roman"/>
              </w:rPr>
            </w:pPr>
            <w:r w:rsidRPr="00B9331D">
              <w:rPr>
                <w:rFonts w:ascii="Times New Roman" w:hAnsi="Times New Roman"/>
              </w:rPr>
              <w:t>5 = Other, specify:____________________________</w:t>
            </w:r>
          </w:p>
        </w:tc>
        <w:tc>
          <w:tcPr>
            <w:tcW w:w="270" w:type="dxa"/>
            <w:tcBorders>
              <w:left w:val="single" w:sz="4" w:space="0" w:color="FFFFFF" w:themeColor="background1"/>
            </w:tcBorders>
          </w:tcPr>
          <w:p w:rsidR="00AD5AF4" w:rsidRPr="00B9331D" w:rsidRDefault="00AD5AF4" w:rsidP="00B9331D">
            <w:pPr>
              <w:rPr>
                <w:rFonts w:ascii="Times New Roman" w:hAnsi="Times New Roman"/>
              </w:rPr>
            </w:pPr>
          </w:p>
          <w:p w:rsidR="00AD5AF4" w:rsidRPr="00B9331D" w:rsidRDefault="00AD5AF4" w:rsidP="00B9331D">
            <w:pPr>
              <w:rPr>
                <w:rFonts w:ascii="Times New Roman" w:hAnsi="Times New Roman"/>
              </w:rPr>
            </w:pPr>
          </w:p>
          <w:p w:rsidR="00AD5AF4" w:rsidRPr="00B9331D" w:rsidRDefault="00AD5AF4" w:rsidP="00B9331D">
            <w:pPr>
              <w:rPr>
                <w:rFonts w:ascii="Times New Roman" w:hAnsi="Times New Roman"/>
              </w:rPr>
            </w:pPr>
          </w:p>
          <w:p w:rsidR="00AD5AF4" w:rsidRPr="00B9331D" w:rsidRDefault="00AD5AF4" w:rsidP="00B9331D">
            <w:pPr>
              <w:rPr>
                <w:rFonts w:ascii="Times New Roman" w:hAnsi="Times New Roman"/>
              </w:rPr>
            </w:pPr>
          </w:p>
        </w:tc>
        <w:tc>
          <w:tcPr>
            <w:tcW w:w="2382" w:type="dxa"/>
            <w:vAlign w:val="center"/>
          </w:tcPr>
          <w:p w:rsidR="00AD5AF4" w:rsidRPr="00B9331D" w:rsidRDefault="00D45A0B" w:rsidP="00B9331D">
            <w:pPr>
              <w:rPr>
                <w:rFonts w:ascii="Times New Roman" w:hAnsi="Times New Roman"/>
                <w:sz w:val="24"/>
              </w:rPr>
            </w:pPr>
            <w:r w:rsidRPr="00D45A0B">
              <w:rPr>
                <w:rFonts w:ascii="Times New Roman" w:hAnsi="Times New Roman"/>
                <w:noProof/>
              </w:rPr>
              <w:pict>
                <v:rect id="_x0000_s1071" style="position:absolute;margin-left:38.15pt;margin-top:-12.95pt;width:35.3pt;height:24.5pt;z-index:252375040;visibility:visible;mso-position-horizontal-relative:left-margin-area;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">
                  <w10:wrap anchorx="margin"/>
                </v:rect>
              </w:pict>
            </w:r>
          </w:p>
        </w:tc>
      </w:tr>
      <w:tr w:rsidR="00AD5AF4" w:rsidRPr="00B9331D" w:rsidTr="00AA68A3">
        <w:tc>
          <w:tcPr>
            <w:tcW w:w="786" w:type="dxa"/>
            <w:vAlign w:val="center"/>
          </w:tcPr>
          <w:p w:rsidR="00AD5AF4" w:rsidRPr="00B9331D" w:rsidRDefault="00AD5AF4" w:rsidP="00B9331D">
            <w:pPr>
              <w:rPr>
                <w:rFonts w:ascii="Times New Roman" w:hAnsi="Times New Roman"/>
                <w:sz w:val="24"/>
              </w:rPr>
            </w:pPr>
            <w:r w:rsidRPr="00B9331D">
              <w:rPr>
                <w:rFonts w:ascii="Times New Roman" w:hAnsi="Times New Roman"/>
                <w:sz w:val="24"/>
              </w:rPr>
              <w:t>BK3</w:t>
            </w:r>
          </w:p>
        </w:tc>
        <w:tc>
          <w:tcPr>
            <w:tcW w:w="5310" w:type="dxa"/>
            <w:vAlign w:val="center"/>
          </w:tcPr>
          <w:p w:rsidR="00AD5AF4" w:rsidRPr="00B9331D" w:rsidRDefault="00AD5AF4" w:rsidP="00B9331D">
            <w:pPr>
              <w:rPr>
                <w:rFonts w:ascii="Times New Roman" w:hAnsi="Times New Roman"/>
                <w:i/>
                <w:sz w:val="24"/>
              </w:rPr>
            </w:pPr>
            <w:r w:rsidRPr="00B9331D">
              <w:rPr>
                <w:rFonts w:ascii="Times New Roman" w:hAnsi="Times New Roman"/>
                <w:sz w:val="24"/>
              </w:rPr>
              <w:t>If yes to BK1, who provided this training?</w:t>
            </w:r>
          </w:p>
        </w:tc>
        <w:tc>
          <w:tcPr>
            <w:tcW w:w="2385" w:type="dxa"/>
            <w:tcBorders>
              <w:bottom w:val="single" w:sz="4" w:space="0" w:color="auto"/>
              <w:right w:val="nil"/>
            </w:tcBorders>
            <w:vAlign w:val="center"/>
          </w:tcPr>
          <w:p w:rsidR="00AD5AF4" w:rsidRPr="00B9331D" w:rsidRDefault="00AD5AF4" w:rsidP="00B9331D">
            <w:pPr>
              <w:rPr>
                <w:rFonts w:ascii="Times New Roman" w:hAnsi="Times New Roman"/>
              </w:rPr>
            </w:pPr>
            <w:r w:rsidRPr="00B9331D">
              <w:rPr>
                <w:rFonts w:ascii="Times New Roman" w:hAnsi="Times New Roman"/>
              </w:rPr>
              <w:t>1 = DOT Ethiopia</w:t>
            </w:r>
          </w:p>
          <w:p w:rsidR="00AD5AF4" w:rsidRPr="00B9331D" w:rsidRDefault="00AD5AF4" w:rsidP="00B9331D">
            <w:pPr>
              <w:rPr>
                <w:rFonts w:ascii="Times New Roman" w:hAnsi="Times New Roman"/>
              </w:rPr>
            </w:pPr>
            <w:r w:rsidRPr="00B9331D">
              <w:rPr>
                <w:rFonts w:ascii="Times New Roman" w:hAnsi="Times New Roman"/>
              </w:rPr>
              <w:t>2 = Entrepreneurship Development Centre</w:t>
            </w:r>
          </w:p>
          <w:p w:rsidR="00AD5AF4" w:rsidRPr="00B9331D" w:rsidRDefault="00AD5AF4" w:rsidP="00B9331D">
            <w:pPr>
              <w:rPr>
                <w:rFonts w:ascii="Times New Roman" w:hAnsi="Times New Roman"/>
              </w:rPr>
            </w:pPr>
            <w:r w:rsidRPr="00B9331D">
              <w:rPr>
                <w:rFonts w:ascii="Times New Roman" w:hAnsi="Times New Roman"/>
              </w:rPr>
              <w:t>3 = TVET College</w:t>
            </w:r>
          </w:p>
        </w:tc>
        <w:tc>
          <w:tcPr>
            <w:tcW w:w="2475" w:type="dxa"/>
            <w:tcBorders>
              <w:left w:val="nil"/>
              <w:bottom w:val="single" w:sz="4" w:space="0" w:color="auto"/>
              <w:right w:val="single" w:sz="4" w:space="0" w:color="FFFFFF" w:themeColor="background1"/>
            </w:tcBorders>
            <w:vAlign w:val="center"/>
          </w:tcPr>
          <w:p w:rsidR="00AD5AF4" w:rsidRPr="00B9331D" w:rsidRDefault="00AD5AF4" w:rsidP="00B9331D">
            <w:pPr>
              <w:rPr>
                <w:rFonts w:ascii="Times New Roman" w:hAnsi="Times New Roman"/>
              </w:rPr>
            </w:pPr>
            <w:r w:rsidRPr="00B9331D">
              <w:rPr>
                <w:rFonts w:ascii="Times New Roman" w:hAnsi="Times New Roman"/>
              </w:rPr>
              <w:t>4 = Other college/school</w:t>
            </w:r>
          </w:p>
          <w:p w:rsidR="00AD5AF4" w:rsidRPr="00B9331D" w:rsidRDefault="00AD5AF4" w:rsidP="00B9331D">
            <w:pPr>
              <w:rPr>
                <w:rFonts w:ascii="Times New Roman" w:hAnsi="Times New Roman"/>
              </w:rPr>
            </w:pPr>
            <w:r w:rsidRPr="00B9331D">
              <w:rPr>
                <w:rFonts w:ascii="Times New Roman" w:hAnsi="Times New Roman"/>
              </w:rPr>
              <w:t>5 = Other, specify:______________</w:t>
            </w:r>
          </w:p>
        </w:tc>
        <w:tc>
          <w:tcPr>
            <w:tcW w:w="270" w:type="dxa"/>
            <w:tcBorders>
              <w:left w:val="single" w:sz="4" w:space="0" w:color="FFFFFF" w:themeColor="background1"/>
            </w:tcBorders>
          </w:tcPr>
          <w:p w:rsidR="00AD5AF4" w:rsidRPr="00B9331D" w:rsidRDefault="00AD5AF4" w:rsidP="00B9331D">
            <w:pPr>
              <w:rPr>
                <w:rFonts w:ascii="Times New Roman" w:hAnsi="Times New Roman"/>
              </w:rPr>
            </w:pPr>
          </w:p>
        </w:tc>
        <w:tc>
          <w:tcPr>
            <w:tcW w:w="2382" w:type="dxa"/>
          </w:tcPr>
          <w:p w:rsidR="00AD5AF4" w:rsidRPr="00B9331D" w:rsidRDefault="00AD5AF4" w:rsidP="00B9331D">
            <w:pPr>
              <w:rPr>
                <w:rFonts w:ascii="Times New Roman" w:hAnsi="Times New Roman"/>
              </w:rPr>
            </w:pPr>
          </w:p>
          <w:p w:rsidR="00AD5AF4" w:rsidRPr="00B9331D" w:rsidRDefault="00D45A0B" w:rsidP="00B9331D">
            <w:pPr>
              <w:rPr>
                <w:rFonts w:ascii="Times New Roman" w:hAnsi="Times New Roman"/>
              </w:rPr>
            </w:pPr>
            <w:r w:rsidRPr="00D45A0B">
              <w:rPr>
                <w:rFonts w:ascii="Times New Roman" w:hAnsi="Times New Roman"/>
                <w:noProof/>
              </w:rPr>
              <w:pict>
                <v:rect id="_x0000_s1070" style="position:absolute;margin-left:43.2pt;margin-top:1.15pt;width:35.3pt;height:24.5pt;z-index:252372992;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">
                  <w10:wrap anchorx="margin"/>
                </v:rect>
              </w:pict>
            </w:r>
          </w:p>
          <w:p w:rsidR="00AD5AF4" w:rsidRPr="00B9331D" w:rsidRDefault="00AD5AF4" w:rsidP="00B9331D">
            <w:pPr>
              <w:rPr>
                <w:rFonts w:ascii="Times New Roman" w:hAnsi="Times New Roman"/>
              </w:rPr>
            </w:pPr>
          </w:p>
          <w:p w:rsidR="00AD5AF4" w:rsidRPr="00B9331D" w:rsidRDefault="00AD5AF4" w:rsidP="00B9331D">
            <w:pPr>
              <w:rPr>
                <w:rFonts w:ascii="Times New Roman" w:hAnsi="Times New Roman"/>
              </w:rPr>
            </w:pPr>
          </w:p>
        </w:tc>
      </w:tr>
      <w:tr w:rsidR="00AD5AF4" w:rsidRPr="00B9331D" w:rsidTr="00AA68A3">
        <w:tc>
          <w:tcPr>
            <w:tcW w:w="786" w:type="dxa"/>
            <w:vAlign w:val="center"/>
          </w:tcPr>
          <w:p w:rsidR="00AD5AF4" w:rsidRPr="00B9331D" w:rsidRDefault="00AD5AF4" w:rsidP="00B9331D">
            <w:pPr>
              <w:rPr>
                <w:rFonts w:ascii="Times New Roman" w:hAnsi="Times New Roman"/>
                <w:sz w:val="24"/>
              </w:rPr>
            </w:pPr>
            <w:r w:rsidRPr="00B9331D">
              <w:rPr>
                <w:rFonts w:ascii="Times New Roman" w:hAnsi="Times New Roman"/>
                <w:sz w:val="24"/>
              </w:rPr>
              <w:t>BK4</w:t>
            </w:r>
          </w:p>
        </w:tc>
        <w:tc>
          <w:tcPr>
            <w:tcW w:w="5310" w:type="dxa"/>
            <w:vAlign w:val="center"/>
          </w:tcPr>
          <w:p w:rsidR="00AD5AF4" w:rsidRPr="00B9331D" w:rsidRDefault="00AD5AF4" w:rsidP="00B9331D">
            <w:pPr>
              <w:rPr>
                <w:rFonts w:ascii="Times New Roman" w:hAnsi="Times New Roman"/>
                <w:i/>
                <w:sz w:val="24"/>
              </w:rPr>
            </w:pPr>
            <w:r w:rsidRPr="00B9331D">
              <w:rPr>
                <w:rFonts w:ascii="Times New Roman" w:hAnsi="Times New Roman"/>
                <w:sz w:val="24"/>
              </w:rPr>
              <w:t>What skills did you obtain from this training?</w:t>
            </w:r>
          </w:p>
        </w:tc>
        <w:tc>
          <w:tcPr>
            <w:tcW w:w="2385" w:type="dxa"/>
            <w:tcBorders>
              <w:right w:val="nil"/>
            </w:tcBorders>
            <w:vAlign w:val="center"/>
          </w:tcPr>
          <w:p w:rsidR="00AD5AF4" w:rsidRPr="00B9331D" w:rsidRDefault="00AD5AF4" w:rsidP="00B9331D">
            <w:pPr>
              <w:rPr>
                <w:rFonts w:ascii="Times New Roman" w:hAnsi="Times New Roman"/>
              </w:rPr>
            </w:pPr>
            <w:r w:rsidRPr="00B9331D">
              <w:rPr>
                <w:rFonts w:ascii="Times New Roman" w:hAnsi="Times New Roman"/>
              </w:rPr>
              <w:t>1 = Total package</w:t>
            </w:r>
          </w:p>
          <w:p w:rsidR="00AD5AF4" w:rsidRPr="00B9331D" w:rsidRDefault="00AD5AF4" w:rsidP="00B9331D">
            <w:pPr>
              <w:rPr>
                <w:rFonts w:ascii="Times New Roman" w:hAnsi="Times New Roman"/>
              </w:rPr>
            </w:pPr>
            <w:r w:rsidRPr="00B9331D">
              <w:rPr>
                <w:rFonts w:ascii="Times New Roman" w:hAnsi="Times New Roman"/>
              </w:rPr>
              <w:t>2 = Accounting</w:t>
            </w:r>
          </w:p>
          <w:p w:rsidR="00AD5AF4" w:rsidRPr="00B9331D" w:rsidRDefault="00AD5AF4" w:rsidP="00B9331D">
            <w:pPr>
              <w:rPr>
                <w:rFonts w:ascii="Times New Roman" w:hAnsi="Times New Roman"/>
              </w:rPr>
            </w:pPr>
            <w:r w:rsidRPr="00B9331D">
              <w:rPr>
                <w:rFonts w:ascii="Times New Roman" w:hAnsi="Times New Roman"/>
              </w:rPr>
              <w:t>3 = Sales</w:t>
            </w:r>
          </w:p>
          <w:p w:rsidR="00AD5AF4" w:rsidRPr="00B9331D" w:rsidRDefault="00AD5AF4" w:rsidP="00B9331D">
            <w:pPr>
              <w:rPr>
                <w:rFonts w:ascii="Times New Roman" w:hAnsi="Times New Roman"/>
              </w:rPr>
            </w:pPr>
            <w:r w:rsidRPr="00B9331D">
              <w:rPr>
                <w:rFonts w:ascii="Times New Roman" w:hAnsi="Times New Roman"/>
              </w:rPr>
              <w:t>4 = Marketing</w:t>
            </w:r>
            <w:r w:rsidR="00A01D5E" w:rsidRPr="00B9331D">
              <w:rPr>
                <w:rFonts w:ascii="Times New Roman" w:hAnsi="Times New Roman"/>
              </w:rPr>
              <w:t xml:space="preserve"> and promotion</w:t>
            </w:r>
          </w:p>
        </w:tc>
        <w:tc>
          <w:tcPr>
            <w:tcW w:w="2475" w:type="dxa"/>
            <w:tcBorders>
              <w:left w:val="nil"/>
              <w:right w:val="single" w:sz="4" w:space="0" w:color="FFFFFF" w:themeColor="background1"/>
            </w:tcBorders>
            <w:vAlign w:val="center"/>
          </w:tcPr>
          <w:p w:rsidR="00AD5AF4" w:rsidRPr="00B9331D" w:rsidRDefault="00AD5AF4" w:rsidP="00B9331D">
            <w:pPr>
              <w:rPr>
                <w:rFonts w:ascii="Times New Roman" w:hAnsi="Times New Roman"/>
              </w:rPr>
            </w:pPr>
            <w:r w:rsidRPr="00B9331D">
              <w:rPr>
                <w:rFonts w:ascii="Times New Roman" w:hAnsi="Times New Roman"/>
              </w:rPr>
              <w:t>5 = Technical skills</w:t>
            </w:r>
          </w:p>
          <w:p w:rsidR="00AD5AF4" w:rsidRPr="00B9331D" w:rsidRDefault="00AD5AF4" w:rsidP="00B9331D">
            <w:pPr>
              <w:rPr>
                <w:rFonts w:ascii="Times New Roman" w:hAnsi="Times New Roman"/>
              </w:rPr>
            </w:pPr>
            <w:r w:rsidRPr="00B9331D">
              <w:rPr>
                <w:rFonts w:ascii="Times New Roman" w:hAnsi="Times New Roman"/>
              </w:rPr>
              <w:t>6 = Management</w:t>
            </w:r>
          </w:p>
          <w:p w:rsidR="00AD5AF4" w:rsidRPr="00B9331D" w:rsidRDefault="00AD5AF4" w:rsidP="00B9331D">
            <w:pPr>
              <w:rPr>
                <w:rFonts w:ascii="Times New Roman" w:hAnsi="Times New Roman"/>
              </w:rPr>
            </w:pPr>
            <w:r w:rsidRPr="00B9331D">
              <w:rPr>
                <w:rFonts w:ascii="Times New Roman" w:hAnsi="Times New Roman"/>
              </w:rPr>
              <w:t>7 = ICT</w:t>
            </w:r>
          </w:p>
          <w:p w:rsidR="00AD5AF4" w:rsidRPr="00B9331D" w:rsidRDefault="00AD5AF4" w:rsidP="00B9331D">
            <w:pPr>
              <w:rPr>
                <w:rFonts w:ascii="Times New Roman" w:hAnsi="Times New Roman"/>
                <w:i/>
              </w:rPr>
            </w:pPr>
            <w:r w:rsidRPr="00B9331D">
              <w:rPr>
                <w:rFonts w:ascii="Times New Roman" w:hAnsi="Times New Roman"/>
              </w:rPr>
              <w:t>8 = Other, Specify_____________-</w:t>
            </w:r>
          </w:p>
        </w:tc>
        <w:tc>
          <w:tcPr>
            <w:tcW w:w="270" w:type="dxa"/>
            <w:tcBorders>
              <w:left w:val="single" w:sz="4" w:space="0" w:color="FFFFFF" w:themeColor="background1"/>
            </w:tcBorders>
          </w:tcPr>
          <w:p w:rsidR="00AD5AF4" w:rsidRPr="00B9331D" w:rsidRDefault="00AD5AF4" w:rsidP="00B9331D">
            <w:pPr>
              <w:rPr>
                <w:rFonts w:ascii="Times New Roman" w:hAnsi="Times New Roman"/>
              </w:rPr>
            </w:pPr>
          </w:p>
        </w:tc>
        <w:tc>
          <w:tcPr>
            <w:tcW w:w="2382" w:type="dxa"/>
          </w:tcPr>
          <w:p w:rsidR="00AD5AF4" w:rsidRPr="00B9331D" w:rsidRDefault="00AD5AF4" w:rsidP="00B9331D">
            <w:pPr>
              <w:rPr>
                <w:rFonts w:ascii="Times New Roman" w:hAnsi="Times New Roman"/>
              </w:rPr>
            </w:pPr>
          </w:p>
          <w:p w:rsidR="00AD5AF4" w:rsidRPr="00B9331D" w:rsidRDefault="00D45A0B" w:rsidP="00B9331D">
            <w:pPr>
              <w:rPr>
                <w:rFonts w:ascii="Times New Roman" w:hAnsi="Times New Roman"/>
              </w:rPr>
            </w:pPr>
            <w:r w:rsidRPr="00D45A0B">
              <w:rPr>
                <w:rFonts w:ascii="Times New Roman" w:hAnsi="Times New Roman"/>
                <w:noProof/>
              </w:rPr>
              <w:pict>
                <v:rect id="_x0000_s1069" style="position:absolute;margin-left:43.2pt;margin-top:2.85pt;width:35.3pt;height:24.5pt;z-index:252369920;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">
                  <w10:wrap anchorx="margin"/>
                </v:rect>
              </w:pict>
            </w:r>
          </w:p>
          <w:p w:rsidR="00AD5AF4" w:rsidRPr="00B9331D" w:rsidRDefault="00AD5AF4" w:rsidP="00B9331D">
            <w:pPr>
              <w:rPr>
                <w:rFonts w:ascii="Times New Roman" w:hAnsi="Times New Roman"/>
              </w:rPr>
            </w:pPr>
          </w:p>
          <w:p w:rsidR="00AD5AF4" w:rsidRPr="00B9331D" w:rsidRDefault="00AD5AF4" w:rsidP="00B9331D">
            <w:pPr>
              <w:rPr>
                <w:rFonts w:ascii="Times New Roman" w:hAnsi="Times New Roman"/>
              </w:rPr>
            </w:pPr>
          </w:p>
        </w:tc>
      </w:tr>
      <w:tr w:rsidR="00AD5AF4" w:rsidRPr="00B9331D" w:rsidTr="00AD5AF4">
        <w:tc>
          <w:tcPr>
            <w:tcW w:w="786" w:type="dxa"/>
            <w:vAlign w:val="center"/>
          </w:tcPr>
          <w:p w:rsidR="00AD5AF4" w:rsidRPr="00B9331D" w:rsidRDefault="00AD5AF4" w:rsidP="00B9331D">
            <w:pPr>
              <w:rPr>
                <w:rFonts w:ascii="Times New Roman" w:hAnsi="Times New Roman"/>
                <w:sz w:val="24"/>
              </w:rPr>
            </w:pPr>
            <w:r w:rsidRPr="00B9331D">
              <w:rPr>
                <w:rFonts w:ascii="Times New Roman" w:hAnsi="Times New Roman"/>
                <w:sz w:val="24"/>
              </w:rPr>
              <w:t>BK5</w:t>
            </w:r>
          </w:p>
        </w:tc>
        <w:tc>
          <w:tcPr>
            <w:tcW w:w="5310" w:type="dxa"/>
            <w:vAlign w:val="center"/>
          </w:tcPr>
          <w:p w:rsidR="00AD5AF4" w:rsidRPr="00B9331D" w:rsidRDefault="00AD5AF4" w:rsidP="00B9331D">
            <w:pPr>
              <w:rPr>
                <w:rFonts w:ascii="Times New Roman" w:hAnsi="Times New Roman"/>
                <w:sz w:val="24"/>
              </w:rPr>
            </w:pPr>
            <w:r w:rsidRPr="00B9331D">
              <w:rPr>
                <w:rFonts w:ascii="Times New Roman" w:hAnsi="Times New Roman"/>
                <w:sz w:val="24"/>
              </w:rPr>
              <w:t>What was the duration of the training?</w:t>
            </w:r>
          </w:p>
          <w:p w:rsidR="00007FC6" w:rsidRPr="00B9331D" w:rsidRDefault="00007FC6" w:rsidP="00B9331D">
            <w:pPr>
              <w:rPr>
                <w:rFonts w:ascii="Times New Roman" w:hAnsi="Times New Roman"/>
                <w:i/>
                <w:sz w:val="24"/>
              </w:rPr>
            </w:pPr>
            <w:r w:rsidRPr="00B9331D">
              <w:rPr>
                <w:rFonts w:ascii="Times New Roman" w:hAnsi="Times New Roman"/>
                <w:i/>
                <w:sz w:val="24"/>
              </w:rPr>
              <w:t>(Most relevant training if more than one training is taken up)</w:t>
            </w:r>
          </w:p>
        </w:tc>
        <w:tc>
          <w:tcPr>
            <w:tcW w:w="4860" w:type="dxa"/>
            <w:gridSpan w:val="2"/>
            <w:tcBorders>
              <w:right w:val="single" w:sz="4" w:space="0" w:color="FFFFFF" w:themeColor="background1"/>
            </w:tcBorders>
            <w:vAlign w:val="center"/>
          </w:tcPr>
          <w:p w:rsidR="00AD5AF4" w:rsidRPr="00B9331D" w:rsidRDefault="00AD5AF4" w:rsidP="00B9331D">
            <w:pPr>
              <w:rPr>
                <w:rFonts w:ascii="Times New Roman" w:hAnsi="Times New Roman"/>
                <w:i/>
              </w:rPr>
            </w:pPr>
            <w:r w:rsidRPr="00B9331D">
              <w:rPr>
                <w:rFonts w:ascii="Times New Roman" w:hAnsi="Times New Roman"/>
                <w:i/>
              </w:rPr>
              <w:t>Record training duration in days</w:t>
            </w:r>
          </w:p>
        </w:tc>
        <w:tc>
          <w:tcPr>
            <w:tcW w:w="270" w:type="dxa"/>
            <w:tcBorders>
              <w:left w:val="single" w:sz="4" w:space="0" w:color="FFFFFF" w:themeColor="background1"/>
            </w:tcBorders>
          </w:tcPr>
          <w:p w:rsidR="00AD5AF4" w:rsidRPr="00B9331D" w:rsidRDefault="00AD5AF4" w:rsidP="00B9331D">
            <w:pPr>
              <w:rPr>
                <w:rFonts w:ascii="Times New Roman" w:hAnsi="Times New Roman"/>
              </w:rPr>
            </w:pPr>
          </w:p>
        </w:tc>
        <w:tc>
          <w:tcPr>
            <w:tcW w:w="2382" w:type="dxa"/>
          </w:tcPr>
          <w:p w:rsidR="00AD5AF4" w:rsidRPr="00B9331D" w:rsidRDefault="00AD5AF4" w:rsidP="00B9331D">
            <w:pPr>
              <w:rPr>
                <w:rFonts w:ascii="Times New Roman" w:hAnsi="Times New Roman"/>
              </w:rPr>
            </w:pPr>
          </w:p>
          <w:p w:rsidR="00AD5AF4" w:rsidRPr="00B9331D" w:rsidRDefault="00D45A0B" w:rsidP="00B9331D">
            <w:pPr>
              <w:rPr>
                <w:rFonts w:ascii="Times New Roman" w:hAnsi="Times New Roman"/>
              </w:rPr>
            </w:pPr>
            <w:r w:rsidRPr="00D45A0B">
              <w:rPr>
                <w:rFonts w:ascii="Times New Roman" w:hAnsi="Times New Roman"/>
                <w:noProof/>
              </w:rPr>
              <w:pict>
                <v:rect id="_x0000_s1068" style="position:absolute;margin-left:43.2pt;margin-top:1.6pt;width:35.3pt;height:24.5pt;z-index:252370944;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">
                  <w10:wrap anchorx="margin"/>
                </v:rect>
              </w:pict>
            </w:r>
          </w:p>
          <w:p w:rsidR="00AD5AF4" w:rsidRPr="00B9331D" w:rsidRDefault="00AD5AF4" w:rsidP="00B9331D">
            <w:pPr>
              <w:rPr>
                <w:rFonts w:ascii="Times New Roman" w:hAnsi="Times New Roman"/>
              </w:rPr>
            </w:pPr>
          </w:p>
          <w:p w:rsidR="00AD5AF4" w:rsidRPr="00B9331D" w:rsidRDefault="00AD5AF4" w:rsidP="00B9331D">
            <w:pPr>
              <w:rPr>
                <w:rFonts w:ascii="Times New Roman" w:hAnsi="Times New Roman"/>
              </w:rPr>
            </w:pPr>
          </w:p>
        </w:tc>
      </w:tr>
      <w:tr w:rsidR="00AD5AF4" w:rsidRPr="00B9331D" w:rsidTr="00AD5AF4">
        <w:tc>
          <w:tcPr>
            <w:tcW w:w="786" w:type="dxa"/>
            <w:vAlign w:val="center"/>
          </w:tcPr>
          <w:p w:rsidR="00AD5AF4" w:rsidRPr="00B9331D" w:rsidRDefault="00AD5AF4" w:rsidP="00B9331D">
            <w:pPr>
              <w:rPr>
                <w:rFonts w:ascii="Times New Roman" w:hAnsi="Times New Roman"/>
                <w:sz w:val="24"/>
              </w:rPr>
            </w:pPr>
            <w:r w:rsidRPr="00B9331D">
              <w:rPr>
                <w:rFonts w:ascii="Times New Roman" w:hAnsi="Times New Roman"/>
                <w:sz w:val="24"/>
              </w:rPr>
              <w:t>BK6</w:t>
            </w:r>
          </w:p>
        </w:tc>
        <w:tc>
          <w:tcPr>
            <w:tcW w:w="5310" w:type="dxa"/>
            <w:vAlign w:val="center"/>
          </w:tcPr>
          <w:p w:rsidR="00AD5AF4" w:rsidRPr="00B9331D" w:rsidRDefault="00AD5AF4" w:rsidP="00B9331D">
            <w:pPr>
              <w:rPr>
                <w:rFonts w:ascii="Times New Roman" w:hAnsi="Times New Roman"/>
                <w:sz w:val="24"/>
              </w:rPr>
            </w:pPr>
            <w:r w:rsidRPr="00B9331D">
              <w:rPr>
                <w:rFonts w:ascii="Times New Roman" w:hAnsi="Times New Roman"/>
                <w:sz w:val="24"/>
              </w:rPr>
              <w:t>How much did you pay for this training?</w:t>
            </w:r>
          </w:p>
        </w:tc>
        <w:tc>
          <w:tcPr>
            <w:tcW w:w="4860" w:type="dxa"/>
            <w:gridSpan w:val="2"/>
            <w:tcBorders>
              <w:right w:val="single" w:sz="4" w:space="0" w:color="FFFFFF" w:themeColor="background1"/>
            </w:tcBorders>
            <w:vAlign w:val="center"/>
          </w:tcPr>
          <w:p w:rsidR="00AD5AF4" w:rsidRPr="00B9331D" w:rsidRDefault="00AD5AF4" w:rsidP="00B9331D">
            <w:pPr>
              <w:rPr>
                <w:rFonts w:ascii="Times New Roman" w:hAnsi="Times New Roman"/>
                <w:i/>
              </w:rPr>
            </w:pPr>
            <w:r w:rsidRPr="00B9331D">
              <w:rPr>
                <w:rFonts w:ascii="Times New Roman" w:hAnsi="Times New Roman"/>
                <w:i/>
              </w:rPr>
              <w:t>Record total amount in Birr (record zero if training was free of charge)</w:t>
            </w:r>
          </w:p>
        </w:tc>
        <w:tc>
          <w:tcPr>
            <w:tcW w:w="270" w:type="dxa"/>
            <w:tcBorders>
              <w:left w:val="single" w:sz="4" w:space="0" w:color="FFFFFF" w:themeColor="background1"/>
            </w:tcBorders>
          </w:tcPr>
          <w:p w:rsidR="00AD5AF4" w:rsidRPr="00B9331D" w:rsidRDefault="00AD5AF4" w:rsidP="00B9331D">
            <w:pPr>
              <w:rPr>
                <w:rFonts w:ascii="Times New Roman" w:hAnsi="Times New Roman"/>
              </w:rPr>
            </w:pPr>
          </w:p>
        </w:tc>
        <w:tc>
          <w:tcPr>
            <w:tcW w:w="2382" w:type="dxa"/>
          </w:tcPr>
          <w:p w:rsidR="00AD5AF4" w:rsidRPr="00B9331D" w:rsidRDefault="00D45A0B" w:rsidP="00B9331D">
            <w:pPr>
              <w:rPr>
                <w:rFonts w:ascii="Times New Roman" w:hAnsi="Times New Roman"/>
              </w:rPr>
            </w:pPr>
            <w:r w:rsidRPr="00D45A0B">
              <w:rPr>
                <w:rFonts w:ascii="Times New Roman" w:hAnsi="Times New Roman"/>
                <w:noProof/>
              </w:rPr>
              <w:pict>
                <v:rect id="_x0000_s1067" style="position:absolute;margin-left:43.2pt;margin-top:8.3pt;width:35.3pt;height:24.5pt;z-index:252371968;visibility:visible;mso-position-horizontal-relative:left-margin-area;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">
                  <w10:wrap anchorx="margin"/>
                </v:rect>
              </w:pict>
            </w:r>
          </w:p>
          <w:p w:rsidR="00AD5AF4" w:rsidRPr="00B9331D" w:rsidRDefault="00AD5AF4" w:rsidP="00B9331D">
            <w:pPr>
              <w:rPr>
                <w:rFonts w:ascii="Times New Roman" w:hAnsi="Times New Roman"/>
                <w:sz w:val="20"/>
              </w:rPr>
            </w:pPr>
            <w:r w:rsidRPr="00B9331D">
              <w:rPr>
                <w:rFonts w:ascii="Times New Roman" w:hAnsi="Times New Roman"/>
                <w:sz w:val="20"/>
              </w:rPr>
              <w:t xml:space="preserve">      Birr</w:t>
            </w:r>
          </w:p>
          <w:p w:rsidR="00AD5AF4" w:rsidRPr="00B9331D" w:rsidRDefault="00AD5AF4" w:rsidP="00B9331D">
            <w:pPr>
              <w:rPr>
                <w:rFonts w:ascii="Times New Roman" w:hAnsi="Times New Roman"/>
              </w:rPr>
            </w:pPr>
          </w:p>
        </w:tc>
      </w:tr>
      <w:tr w:rsidR="00AD5AF4" w:rsidRPr="00B9331D" w:rsidTr="00AD5AF4">
        <w:tc>
          <w:tcPr>
            <w:tcW w:w="786" w:type="dxa"/>
            <w:vAlign w:val="center"/>
          </w:tcPr>
          <w:p w:rsidR="00AD5AF4" w:rsidRPr="00B9331D" w:rsidRDefault="00AD5AF4" w:rsidP="00B9331D">
            <w:pPr>
              <w:rPr>
                <w:rFonts w:ascii="Times New Roman" w:hAnsi="Times New Roman"/>
                <w:sz w:val="24"/>
              </w:rPr>
            </w:pPr>
            <w:r w:rsidRPr="00B9331D">
              <w:rPr>
                <w:rFonts w:ascii="Times New Roman" w:hAnsi="Times New Roman"/>
                <w:sz w:val="24"/>
              </w:rPr>
              <w:t>BK7</w:t>
            </w:r>
          </w:p>
        </w:tc>
        <w:tc>
          <w:tcPr>
            <w:tcW w:w="5310" w:type="dxa"/>
            <w:vAlign w:val="center"/>
          </w:tcPr>
          <w:p w:rsidR="00AD5AF4" w:rsidRPr="00B9331D" w:rsidRDefault="00AD5AF4" w:rsidP="00B9331D">
            <w:pPr>
              <w:rPr>
                <w:rFonts w:ascii="Times New Roman" w:hAnsi="Times New Roman"/>
                <w:sz w:val="24"/>
              </w:rPr>
            </w:pPr>
            <w:r w:rsidRPr="00B9331D">
              <w:rPr>
                <w:rFonts w:ascii="Times New Roman" w:hAnsi="Times New Roman"/>
                <w:sz w:val="24"/>
              </w:rPr>
              <w:t xml:space="preserve">Did this training increase your general business knowledge? </w:t>
            </w:r>
          </w:p>
        </w:tc>
        <w:tc>
          <w:tcPr>
            <w:tcW w:w="4860" w:type="dxa"/>
            <w:gridSpan w:val="2"/>
            <w:tcBorders>
              <w:right w:val="single" w:sz="4" w:space="0" w:color="FFFFFF" w:themeColor="background1"/>
            </w:tcBorders>
            <w:vAlign w:val="center"/>
          </w:tcPr>
          <w:p w:rsidR="00AD5AF4" w:rsidRPr="00B9331D" w:rsidRDefault="00AD5AF4" w:rsidP="00B9331D">
            <w:pPr>
              <w:rPr>
                <w:rFonts w:ascii="Times New Roman" w:hAnsi="Times New Roman"/>
              </w:rPr>
            </w:pPr>
            <w:r w:rsidRPr="00B9331D">
              <w:rPr>
                <w:rFonts w:ascii="Times New Roman" w:hAnsi="Times New Roman"/>
              </w:rPr>
              <w:t>1 = Yes</w:t>
            </w:r>
          </w:p>
          <w:p w:rsidR="00AD5AF4" w:rsidRPr="00B9331D" w:rsidRDefault="00AD5AF4" w:rsidP="00B9331D">
            <w:pPr>
              <w:rPr>
                <w:rFonts w:ascii="Times New Roman" w:hAnsi="Times New Roman"/>
                <w:i/>
              </w:rPr>
            </w:pPr>
            <w:r w:rsidRPr="00B9331D">
              <w:rPr>
                <w:rFonts w:ascii="Times New Roman" w:hAnsi="Times New Roman"/>
              </w:rPr>
              <w:t>2 = No</w:t>
            </w:r>
          </w:p>
        </w:tc>
        <w:tc>
          <w:tcPr>
            <w:tcW w:w="270" w:type="dxa"/>
            <w:tcBorders>
              <w:left w:val="single" w:sz="4" w:space="0" w:color="FFFFFF" w:themeColor="background1"/>
            </w:tcBorders>
          </w:tcPr>
          <w:p w:rsidR="00AD5AF4" w:rsidRPr="00B9331D" w:rsidRDefault="00AD5AF4" w:rsidP="00B9331D">
            <w:pPr>
              <w:rPr>
                <w:rFonts w:ascii="Times New Roman" w:hAnsi="Times New Roman"/>
              </w:rPr>
            </w:pPr>
          </w:p>
        </w:tc>
        <w:tc>
          <w:tcPr>
            <w:tcW w:w="2382" w:type="dxa"/>
          </w:tcPr>
          <w:p w:rsidR="00AD5AF4" w:rsidRPr="00B9331D" w:rsidRDefault="00D45A0B" w:rsidP="00B9331D">
            <w:pPr>
              <w:rPr>
                <w:rFonts w:ascii="Times New Roman" w:hAnsi="Times New Roman"/>
                <w:noProof/>
              </w:rPr>
            </w:pPr>
            <w:r w:rsidRPr="00D45A0B">
              <w:rPr>
                <w:rFonts w:ascii="Times New Roman" w:hAnsi="Times New Roman"/>
                <w:noProof/>
              </w:rPr>
              <w:pict>
                <v:rect id="_x0000_s1066" style="position:absolute;margin-left:43.7pt;margin-top:7.15pt;width:35.25pt;height:24.45pt;z-index:252374016;visibility:visible;mso-position-horizontal-relative:left-margin-area;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">
                  <w10:wrap anchorx="margin"/>
                </v:rect>
              </w:pict>
            </w:r>
          </w:p>
          <w:p w:rsidR="00AD5AF4" w:rsidRPr="00B9331D" w:rsidRDefault="00AD5AF4" w:rsidP="00B9331D">
            <w:pPr>
              <w:rPr>
                <w:rFonts w:ascii="Times New Roman" w:hAnsi="Times New Roman"/>
                <w:noProof/>
              </w:rPr>
            </w:pPr>
          </w:p>
          <w:p w:rsidR="00AD5AF4" w:rsidRPr="00B9331D" w:rsidRDefault="00AD5AF4" w:rsidP="00B9331D">
            <w:pPr>
              <w:rPr>
                <w:rFonts w:ascii="Times New Roman" w:hAnsi="Times New Roman"/>
                <w:noProof/>
              </w:rPr>
            </w:pPr>
          </w:p>
        </w:tc>
      </w:tr>
      <w:tr w:rsidR="008552F5" w:rsidRPr="00B9331D" w:rsidTr="00AA68A3">
        <w:tc>
          <w:tcPr>
            <w:tcW w:w="786" w:type="dxa"/>
            <w:vAlign w:val="center"/>
          </w:tcPr>
          <w:p w:rsidR="008552F5" w:rsidRPr="00B9331D" w:rsidRDefault="00ED12D2" w:rsidP="00B9331D">
            <w:pPr>
              <w:rPr>
                <w:rFonts w:ascii="Times New Roman" w:hAnsi="Times New Roman"/>
                <w:sz w:val="24"/>
              </w:rPr>
            </w:pPr>
            <w:r w:rsidRPr="00B9331D">
              <w:rPr>
                <w:rFonts w:ascii="Times New Roman" w:hAnsi="Times New Roman"/>
                <w:sz w:val="24"/>
              </w:rPr>
              <w:t>BK8</w:t>
            </w:r>
          </w:p>
        </w:tc>
        <w:tc>
          <w:tcPr>
            <w:tcW w:w="5310" w:type="dxa"/>
            <w:vAlign w:val="center"/>
          </w:tcPr>
          <w:p w:rsidR="008552F5" w:rsidRPr="00B9331D" w:rsidRDefault="001D5D48" w:rsidP="00B9331D">
            <w:pPr>
              <w:rPr>
                <w:rFonts w:ascii="Times New Roman" w:hAnsi="Times New Roman"/>
                <w:sz w:val="24"/>
              </w:rPr>
            </w:pPr>
            <w:r w:rsidRPr="00B9331D">
              <w:rPr>
                <w:rFonts w:ascii="Times New Roman" w:hAnsi="Times New Roman"/>
                <w:sz w:val="24"/>
              </w:rPr>
              <w:t>Are you</w:t>
            </w:r>
            <w:r w:rsidR="008552F5" w:rsidRPr="00B9331D">
              <w:rPr>
                <w:rFonts w:ascii="Times New Roman" w:hAnsi="Times New Roman"/>
                <w:sz w:val="24"/>
              </w:rPr>
              <w:t xml:space="preserve"> interested in training provided by </w:t>
            </w:r>
            <w:r w:rsidRPr="00B9331D">
              <w:rPr>
                <w:rFonts w:ascii="Times New Roman" w:hAnsi="Times New Roman"/>
                <w:sz w:val="24"/>
              </w:rPr>
              <w:t>WEDP?</w:t>
            </w:r>
          </w:p>
        </w:tc>
        <w:tc>
          <w:tcPr>
            <w:tcW w:w="4860" w:type="dxa"/>
            <w:gridSpan w:val="2"/>
            <w:tcBorders>
              <w:bottom w:val="single" w:sz="4" w:space="0" w:color="auto"/>
              <w:right w:val="single" w:sz="4" w:space="0" w:color="FFFFFF" w:themeColor="background1"/>
            </w:tcBorders>
            <w:vAlign w:val="center"/>
          </w:tcPr>
          <w:p w:rsidR="008552F5" w:rsidRPr="00B9331D" w:rsidRDefault="008552F5" w:rsidP="00B9331D">
            <w:pPr>
              <w:rPr>
                <w:rFonts w:ascii="Times New Roman" w:hAnsi="Times New Roman"/>
              </w:rPr>
            </w:pPr>
            <w:r w:rsidRPr="00B9331D">
              <w:rPr>
                <w:rFonts w:ascii="Times New Roman" w:hAnsi="Times New Roman"/>
              </w:rPr>
              <w:t>1 = Yes</w:t>
            </w:r>
            <w:r w:rsidR="00D162CF" w:rsidRPr="00B9331D">
              <w:rPr>
                <w:rFonts w:ascii="Times New Roman" w:hAnsi="Times New Roman"/>
              </w:rPr>
              <w:t xml:space="preserve">                 3= I don’t know about WEDP</w:t>
            </w:r>
          </w:p>
          <w:p w:rsidR="008552F5" w:rsidRPr="00B9331D" w:rsidRDefault="008552F5" w:rsidP="00B9331D">
            <w:pPr>
              <w:rPr>
                <w:rFonts w:ascii="Times New Roman" w:hAnsi="Times New Roman"/>
              </w:rPr>
            </w:pPr>
            <w:r w:rsidRPr="00B9331D">
              <w:rPr>
                <w:rFonts w:ascii="Times New Roman" w:hAnsi="Times New Roman"/>
              </w:rPr>
              <w:t>2 = No</w:t>
            </w:r>
          </w:p>
        </w:tc>
        <w:tc>
          <w:tcPr>
            <w:tcW w:w="270" w:type="dxa"/>
            <w:tcBorders>
              <w:left w:val="single" w:sz="4" w:space="0" w:color="FFFFFF" w:themeColor="background1"/>
            </w:tcBorders>
          </w:tcPr>
          <w:p w:rsidR="008552F5" w:rsidRPr="00B9331D" w:rsidRDefault="008552F5" w:rsidP="00B9331D">
            <w:pPr>
              <w:rPr>
                <w:rFonts w:ascii="Times New Roman" w:hAnsi="Times New Roman"/>
              </w:rPr>
            </w:pPr>
          </w:p>
        </w:tc>
        <w:tc>
          <w:tcPr>
            <w:tcW w:w="2382" w:type="dxa"/>
          </w:tcPr>
          <w:p w:rsidR="004E137B" w:rsidRPr="00B9331D" w:rsidRDefault="00D45A0B" w:rsidP="00B9331D">
            <w:pPr>
              <w:rPr>
                <w:rFonts w:ascii="Times New Roman" w:hAnsi="Times New Roman"/>
              </w:rPr>
            </w:pPr>
            <w:r w:rsidRPr="00D45A0B">
              <w:rPr>
                <w:rFonts w:ascii="Times New Roman" w:hAnsi="Times New Roman"/>
                <w:noProof/>
              </w:rPr>
              <w:pict>
                <v:rect id="_x0000_s1065" style="position:absolute;margin-left:43.2pt;margin-top:6.1pt;width:35.25pt;height:24.45pt;z-index:252097536;visibility:visible;mso-position-horizontal-relative:left-margin-area;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">
                  <w10:wrap anchorx="margin"/>
                </v:rect>
              </w:pict>
            </w:r>
          </w:p>
          <w:p w:rsidR="004E137B" w:rsidRPr="00B9331D" w:rsidRDefault="004E137B" w:rsidP="00B9331D">
            <w:pPr>
              <w:rPr>
                <w:rFonts w:ascii="Times New Roman" w:hAnsi="Times New Roman"/>
              </w:rPr>
            </w:pPr>
          </w:p>
          <w:p w:rsidR="008552F5" w:rsidRPr="00B9331D" w:rsidRDefault="008552F5" w:rsidP="00B9331D">
            <w:pPr>
              <w:rPr>
                <w:rFonts w:ascii="Times New Roman" w:hAnsi="Times New Roman"/>
              </w:rPr>
            </w:pPr>
          </w:p>
        </w:tc>
      </w:tr>
      <w:tr w:rsidR="003814CC" w:rsidRPr="00B9331D" w:rsidTr="00AA68A3">
        <w:tc>
          <w:tcPr>
            <w:tcW w:w="786" w:type="dxa"/>
            <w:vAlign w:val="center"/>
          </w:tcPr>
          <w:p w:rsidR="003814CC" w:rsidRPr="00B9331D" w:rsidRDefault="00ED12D2" w:rsidP="00B9331D">
            <w:pPr>
              <w:rPr>
                <w:rFonts w:ascii="Times New Roman" w:hAnsi="Times New Roman"/>
                <w:sz w:val="24"/>
              </w:rPr>
            </w:pPr>
            <w:r w:rsidRPr="00B9331D">
              <w:rPr>
                <w:rFonts w:ascii="Times New Roman" w:hAnsi="Times New Roman"/>
                <w:sz w:val="24"/>
              </w:rPr>
              <w:t>BK9</w:t>
            </w:r>
          </w:p>
        </w:tc>
        <w:tc>
          <w:tcPr>
            <w:tcW w:w="5310" w:type="dxa"/>
            <w:vAlign w:val="center"/>
          </w:tcPr>
          <w:p w:rsidR="003814CC" w:rsidRPr="00B9331D" w:rsidRDefault="003814CC" w:rsidP="00B9331D">
            <w:pPr>
              <w:rPr>
                <w:rFonts w:ascii="Times New Roman" w:hAnsi="Times New Roman"/>
                <w:sz w:val="24"/>
              </w:rPr>
            </w:pPr>
            <w:r w:rsidRPr="00B9331D">
              <w:rPr>
                <w:rFonts w:ascii="Times New Roman" w:hAnsi="Times New Roman"/>
                <w:sz w:val="24"/>
              </w:rPr>
              <w:t xml:space="preserve">What type of training would you </w:t>
            </w:r>
            <w:proofErr w:type="gramStart"/>
            <w:r w:rsidRPr="00B9331D">
              <w:rPr>
                <w:rFonts w:ascii="Times New Roman" w:hAnsi="Times New Roman"/>
                <w:sz w:val="24"/>
              </w:rPr>
              <w:t>be</w:t>
            </w:r>
            <w:proofErr w:type="gramEnd"/>
            <w:r w:rsidRPr="00B9331D">
              <w:rPr>
                <w:rFonts w:ascii="Times New Roman" w:hAnsi="Times New Roman"/>
                <w:sz w:val="24"/>
              </w:rPr>
              <w:t xml:space="preserve"> most interested in?</w:t>
            </w:r>
          </w:p>
        </w:tc>
        <w:tc>
          <w:tcPr>
            <w:tcW w:w="2385" w:type="dxa"/>
            <w:tcBorders>
              <w:bottom w:val="single" w:sz="4" w:space="0" w:color="auto"/>
              <w:right w:val="nil"/>
            </w:tcBorders>
            <w:vAlign w:val="center"/>
          </w:tcPr>
          <w:p w:rsidR="003814CC" w:rsidRPr="00B9331D" w:rsidRDefault="003814CC" w:rsidP="00B9331D">
            <w:pPr>
              <w:rPr>
                <w:rFonts w:ascii="Times New Roman" w:hAnsi="Times New Roman"/>
              </w:rPr>
            </w:pPr>
            <w:r w:rsidRPr="00B9331D">
              <w:rPr>
                <w:rFonts w:ascii="Times New Roman" w:hAnsi="Times New Roman"/>
              </w:rPr>
              <w:t>1 = Total package</w:t>
            </w:r>
          </w:p>
          <w:p w:rsidR="003814CC" w:rsidRPr="00B9331D" w:rsidRDefault="003814CC" w:rsidP="00B9331D">
            <w:pPr>
              <w:rPr>
                <w:rFonts w:ascii="Times New Roman" w:hAnsi="Times New Roman"/>
              </w:rPr>
            </w:pPr>
            <w:r w:rsidRPr="00B9331D">
              <w:rPr>
                <w:rFonts w:ascii="Times New Roman" w:hAnsi="Times New Roman"/>
              </w:rPr>
              <w:t>2 = Accounting</w:t>
            </w:r>
          </w:p>
          <w:p w:rsidR="003814CC" w:rsidRPr="00B9331D" w:rsidRDefault="003814CC" w:rsidP="00B9331D">
            <w:pPr>
              <w:rPr>
                <w:rFonts w:ascii="Times New Roman" w:hAnsi="Times New Roman"/>
              </w:rPr>
            </w:pPr>
            <w:r w:rsidRPr="00B9331D">
              <w:rPr>
                <w:rFonts w:ascii="Times New Roman" w:hAnsi="Times New Roman"/>
              </w:rPr>
              <w:t>3 = Sales</w:t>
            </w:r>
          </w:p>
          <w:p w:rsidR="003814CC" w:rsidRPr="00B9331D" w:rsidRDefault="00A01D5E" w:rsidP="00B9331D">
            <w:pPr>
              <w:rPr>
                <w:rFonts w:ascii="Times New Roman" w:hAnsi="Times New Roman"/>
              </w:rPr>
            </w:pPr>
            <w:r w:rsidRPr="00B9331D">
              <w:rPr>
                <w:rFonts w:ascii="Times New Roman" w:hAnsi="Times New Roman"/>
              </w:rPr>
              <w:t xml:space="preserve">4 = Marketing and </w:t>
            </w:r>
            <w:r w:rsidRPr="00B9331D">
              <w:rPr>
                <w:rFonts w:ascii="Times New Roman" w:hAnsi="Times New Roman"/>
              </w:rPr>
              <w:lastRenderedPageBreak/>
              <w:t>promotion</w:t>
            </w:r>
          </w:p>
        </w:tc>
        <w:tc>
          <w:tcPr>
            <w:tcW w:w="2475" w:type="dxa"/>
            <w:tcBorders>
              <w:left w:val="nil"/>
              <w:bottom w:val="single" w:sz="4" w:space="0" w:color="auto"/>
              <w:right w:val="single" w:sz="4" w:space="0" w:color="FFFFFF" w:themeColor="background1"/>
            </w:tcBorders>
            <w:vAlign w:val="center"/>
          </w:tcPr>
          <w:p w:rsidR="003814CC" w:rsidRPr="00B9331D" w:rsidRDefault="003814CC" w:rsidP="00B9331D">
            <w:pPr>
              <w:rPr>
                <w:rFonts w:ascii="Times New Roman" w:hAnsi="Times New Roman"/>
              </w:rPr>
            </w:pPr>
            <w:r w:rsidRPr="00B9331D">
              <w:rPr>
                <w:rFonts w:ascii="Times New Roman" w:hAnsi="Times New Roman"/>
              </w:rPr>
              <w:lastRenderedPageBreak/>
              <w:t xml:space="preserve">5 = Technical skills </w:t>
            </w:r>
          </w:p>
          <w:p w:rsidR="003814CC" w:rsidRPr="00B9331D" w:rsidRDefault="003814CC" w:rsidP="00B9331D">
            <w:pPr>
              <w:rPr>
                <w:rFonts w:ascii="Times New Roman" w:hAnsi="Times New Roman"/>
              </w:rPr>
            </w:pPr>
            <w:r w:rsidRPr="00B9331D">
              <w:rPr>
                <w:rFonts w:ascii="Times New Roman" w:hAnsi="Times New Roman"/>
              </w:rPr>
              <w:t>6 = Management</w:t>
            </w:r>
          </w:p>
          <w:p w:rsidR="003814CC" w:rsidRPr="00B9331D" w:rsidRDefault="003814CC" w:rsidP="00B9331D">
            <w:pPr>
              <w:rPr>
                <w:rFonts w:ascii="Times New Roman" w:hAnsi="Times New Roman"/>
              </w:rPr>
            </w:pPr>
            <w:r w:rsidRPr="00B9331D">
              <w:rPr>
                <w:rFonts w:ascii="Times New Roman" w:hAnsi="Times New Roman"/>
              </w:rPr>
              <w:t>7 =- ICT</w:t>
            </w:r>
          </w:p>
          <w:p w:rsidR="003814CC" w:rsidRPr="00B9331D" w:rsidRDefault="003814CC" w:rsidP="00B9331D">
            <w:pPr>
              <w:rPr>
                <w:rFonts w:ascii="Times New Roman" w:hAnsi="Times New Roman"/>
                <w:i/>
              </w:rPr>
            </w:pPr>
            <w:r w:rsidRPr="00B9331D">
              <w:rPr>
                <w:rFonts w:ascii="Times New Roman" w:hAnsi="Times New Roman"/>
              </w:rPr>
              <w:t xml:space="preserve">8 = Other, </w:t>
            </w:r>
            <w:r w:rsidRPr="00B9331D">
              <w:rPr>
                <w:rFonts w:ascii="Times New Roman" w:hAnsi="Times New Roman"/>
              </w:rPr>
              <w:lastRenderedPageBreak/>
              <w:t>Specify</w:t>
            </w:r>
            <w:r w:rsidR="00901C7E" w:rsidRPr="00B9331D">
              <w:rPr>
                <w:rFonts w:ascii="Times New Roman" w:hAnsi="Times New Roman"/>
              </w:rPr>
              <w:t>______________</w:t>
            </w:r>
          </w:p>
        </w:tc>
        <w:tc>
          <w:tcPr>
            <w:tcW w:w="270" w:type="dxa"/>
            <w:tcBorders>
              <w:left w:val="single" w:sz="4" w:space="0" w:color="FFFFFF" w:themeColor="background1"/>
            </w:tcBorders>
          </w:tcPr>
          <w:p w:rsidR="003814CC" w:rsidRPr="00B9331D" w:rsidRDefault="003814CC" w:rsidP="00B9331D">
            <w:pPr>
              <w:rPr>
                <w:rFonts w:ascii="Times New Roman" w:hAnsi="Times New Roman"/>
              </w:rPr>
            </w:pPr>
          </w:p>
        </w:tc>
        <w:tc>
          <w:tcPr>
            <w:tcW w:w="2382" w:type="dxa"/>
          </w:tcPr>
          <w:p w:rsidR="003814CC" w:rsidRPr="00B9331D" w:rsidRDefault="00D45A0B" w:rsidP="00B9331D">
            <w:pPr>
              <w:rPr>
                <w:rFonts w:ascii="Times New Roman" w:hAnsi="Times New Roman"/>
              </w:rPr>
            </w:pPr>
            <w:r w:rsidRPr="00D45A0B">
              <w:rPr>
                <w:rFonts w:ascii="Times New Roman" w:hAnsi="Times New Roman"/>
                <w:noProof/>
              </w:rPr>
              <w:pict>
                <v:rect id="_x0000_s1064" style="position:absolute;margin-left:43.2pt;margin-top:9.8pt;width:35.3pt;height:24.5pt;z-index:252258304;visibility:visible;mso-position-horizontal-relative:left-margin-area;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">
                  <w10:wrap anchorx="margin"/>
                </v:rect>
              </w:pict>
            </w:r>
          </w:p>
          <w:p w:rsidR="003814CC" w:rsidRPr="00B9331D" w:rsidRDefault="003814CC" w:rsidP="00B9331D">
            <w:pPr>
              <w:rPr>
                <w:rFonts w:ascii="Times New Roman" w:hAnsi="Times New Roman"/>
              </w:rPr>
            </w:pPr>
          </w:p>
          <w:p w:rsidR="003814CC" w:rsidRPr="00B9331D" w:rsidRDefault="003814CC" w:rsidP="00B9331D">
            <w:pPr>
              <w:rPr>
                <w:rFonts w:ascii="Times New Roman" w:hAnsi="Times New Roman"/>
              </w:rPr>
            </w:pPr>
          </w:p>
          <w:p w:rsidR="003814CC" w:rsidRPr="00B9331D" w:rsidRDefault="003814CC" w:rsidP="00B9331D">
            <w:pPr>
              <w:rPr>
                <w:rFonts w:ascii="Times New Roman" w:hAnsi="Times New Roman"/>
              </w:rPr>
            </w:pPr>
          </w:p>
        </w:tc>
      </w:tr>
      <w:tr w:rsidR="003E2F08" w:rsidRPr="00B9331D" w:rsidTr="00AA68A3">
        <w:trPr>
          <w:trHeight w:val="926"/>
        </w:trPr>
        <w:tc>
          <w:tcPr>
            <w:tcW w:w="786" w:type="dxa"/>
            <w:vAlign w:val="center"/>
          </w:tcPr>
          <w:p w:rsidR="003E2F08" w:rsidRPr="00B9331D" w:rsidRDefault="00ED12D2" w:rsidP="00B9331D">
            <w:pPr>
              <w:rPr>
                <w:rFonts w:ascii="Times New Roman" w:hAnsi="Times New Roman"/>
              </w:rPr>
            </w:pPr>
            <w:r w:rsidRPr="00B9331D">
              <w:rPr>
                <w:rFonts w:ascii="Times New Roman" w:hAnsi="Times New Roman"/>
              </w:rPr>
              <w:lastRenderedPageBreak/>
              <w:t>BK10</w:t>
            </w:r>
          </w:p>
        </w:tc>
        <w:tc>
          <w:tcPr>
            <w:tcW w:w="5310" w:type="dxa"/>
            <w:vAlign w:val="center"/>
          </w:tcPr>
          <w:p w:rsidR="003E2F08" w:rsidRPr="00B9331D" w:rsidRDefault="003E2F08" w:rsidP="00B9331D">
            <w:pPr>
              <w:rPr>
                <w:rFonts w:ascii="Times New Roman" w:hAnsi="Times New Roman"/>
                <w:sz w:val="24"/>
              </w:rPr>
            </w:pPr>
            <w:r w:rsidRPr="00B9331D">
              <w:rPr>
                <w:rFonts w:ascii="Times New Roman" w:hAnsi="Times New Roman"/>
                <w:sz w:val="24"/>
              </w:rPr>
              <w:t>Do you think of yourself as knowledgeable about business in Ethiopia?</w:t>
            </w:r>
          </w:p>
        </w:tc>
        <w:tc>
          <w:tcPr>
            <w:tcW w:w="2385" w:type="dxa"/>
            <w:tcBorders>
              <w:right w:val="nil"/>
            </w:tcBorders>
            <w:vAlign w:val="center"/>
          </w:tcPr>
          <w:p w:rsidR="003E2F08" w:rsidRPr="00B9331D" w:rsidRDefault="003E2F08" w:rsidP="00B9331D">
            <w:pPr>
              <w:rPr>
                <w:rFonts w:ascii="Times New Roman" w:hAnsi="Times New Roman"/>
              </w:rPr>
            </w:pPr>
            <w:r w:rsidRPr="00B9331D">
              <w:rPr>
                <w:rFonts w:ascii="Times New Roman" w:hAnsi="Times New Roman"/>
              </w:rPr>
              <w:t>1 = Very knowledgeable</w:t>
            </w:r>
          </w:p>
          <w:p w:rsidR="003E2F08" w:rsidRPr="00B9331D" w:rsidRDefault="003E2F08" w:rsidP="00B9331D">
            <w:pPr>
              <w:rPr>
                <w:rFonts w:ascii="Times New Roman" w:hAnsi="Times New Roman"/>
              </w:rPr>
            </w:pPr>
            <w:r w:rsidRPr="00B9331D">
              <w:rPr>
                <w:rFonts w:ascii="Times New Roman" w:hAnsi="Times New Roman"/>
              </w:rPr>
              <w:t>2 = Quite knowledgeable</w:t>
            </w:r>
          </w:p>
        </w:tc>
        <w:tc>
          <w:tcPr>
            <w:tcW w:w="2475" w:type="dxa"/>
            <w:tcBorders>
              <w:left w:val="nil"/>
              <w:right w:val="single" w:sz="4" w:space="0" w:color="FFFFFF" w:themeColor="background1"/>
            </w:tcBorders>
            <w:vAlign w:val="center"/>
          </w:tcPr>
          <w:p w:rsidR="003E2F08" w:rsidRPr="00B9331D" w:rsidRDefault="003E2F08" w:rsidP="00B9331D">
            <w:pPr>
              <w:rPr>
                <w:rFonts w:ascii="Times New Roman" w:hAnsi="Times New Roman"/>
              </w:rPr>
            </w:pPr>
            <w:r w:rsidRPr="00B9331D">
              <w:rPr>
                <w:rFonts w:ascii="Times New Roman" w:hAnsi="Times New Roman"/>
              </w:rPr>
              <w:t>3 = Average</w:t>
            </w:r>
          </w:p>
          <w:p w:rsidR="003E2F08" w:rsidRPr="00B9331D" w:rsidRDefault="003E2F08" w:rsidP="00B9331D">
            <w:pPr>
              <w:rPr>
                <w:rFonts w:ascii="Times New Roman" w:hAnsi="Times New Roman"/>
              </w:rPr>
            </w:pPr>
            <w:r w:rsidRPr="00B9331D">
              <w:rPr>
                <w:rFonts w:ascii="Times New Roman" w:hAnsi="Times New Roman"/>
              </w:rPr>
              <w:t xml:space="preserve">4 = </w:t>
            </w:r>
            <w:r w:rsidR="00977368" w:rsidRPr="00B9331D">
              <w:rPr>
                <w:rFonts w:ascii="Times New Roman" w:hAnsi="Times New Roman"/>
              </w:rPr>
              <w:t>somehow</w:t>
            </w:r>
            <w:r w:rsidRPr="00B9331D">
              <w:rPr>
                <w:rFonts w:ascii="Times New Roman" w:hAnsi="Times New Roman"/>
              </w:rPr>
              <w:t xml:space="preserve"> knowledgeable</w:t>
            </w:r>
          </w:p>
          <w:p w:rsidR="003E2F08" w:rsidRPr="00B9331D" w:rsidRDefault="003E2F08" w:rsidP="00B9331D">
            <w:pPr>
              <w:rPr>
                <w:rFonts w:ascii="Times New Roman" w:hAnsi="Times New Roman"/>
              </w:rPr>
            </w:pPr>
            <w:r w:rsidRPr="00B9331D">
              <w:rPr>
                <w:rFonts w:ascii="Times New Roman" w:hAnsi="Times New Roman"/>
              </w:rPr>
              <w:t>5 = Not knowledgeable</w:t>
            </w:r>
          </w:p>
        </w:tc>
        <w:tc>
          <w:tcPr>
            <w:tcW w:w="270" w:type="dxa"/>
            <w:tcBorders>
              <w:left w:val="single" w:sz="4" w:space="0" w:color="FFFFFF" w:themeColor="background1"/>
            </w:tcBorders>
          </w:tcPr>
          <w:p w:rsidR="003E2F08" w:rsidRPr="00B9331D" w:rsidRDefault="003E2F08" w:rsidP="00B9331D">
            <w:pPr>
              <w:rPr>
                <w:rFonts w:ascii="Times New Roman" w:hAnsi="Times New Roman"/>
              </w:rPr>
            </w:pPr>
          </w:p>
        </w:tc>
        <w:tc>
          <w:tcPr>
            <w:tcW w:w="2382" w:type="dxa"/>
          </w:tcPr>
          <w:p w:rsidR="003E2F08" w:rsidRPr="00B9331D" w:rsidRDefault="00D45A0B" w:rsidP="00B9331D">
            <w:pPr>
              <w:rPr>
                <w:rFonts w:ascii="Times New Roman" w:hAnsi="Times New Roman"/>
              </w:rPr>
            </w:pPr>
            <w:r w:rsidRPr="00D45A0B">
              <w:rPr>
                <w:rFonts w:ascii="Times New Roman" w:hAnsi="Times New Roman"/>
                <w:noProof/>
              </w:rPr>
              <w:pict>
                <v:rect id="_x0000_s1063" style="position:absolute;margin-left:43.2pt;margin-top:4.15pt;width:35.3pt;height:24.5pt;z-index:252101632;visibility:visible;mso-position-horizontal-relative:left-margin-area;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">
                  <w10:wrap anchorx="margin"/>
                </v:rect>
              </w:pict>
            </w:r>
          </w:p>
          <w:p w:rsidR="003814CC" w:rsidRPr="00B9331D" w:rsidRDefault="003814CC" w:rsidP="00B9331D">
            <w:pPr>
              <w:rPr>
                <w:rFonts w:ascii="Times New Roman" w:hAnsi="Times New Roman"/>
              </w:rPr>
            </w:pPr>
          </w:p>
          <w:p w:rsidR="001D5D48" w:rsidRPr="00B9331D" w:rsidRDefault="001D5D48" w:rsidP="00B9331D">
            <w:pPr>
              <w:rPr>
                <w:rFonts w:ascii="Times New Roman" w:hAnsi="Times New Roman"/>
              </w:rPr>
            </w:pPr>
          </w:p>
        </w:tc>
      </w:tr>
    </w:tbl>
    <w:tbl>
      <w:tblPr>
        <w:tblStyle w:val="TableGrid"/>
        <w:tblW w:w="5161" w:type="pct"/>
        <w:tblInd w:w="-342" w:type="dxa"/>
        <w:tblLook w:val="04A0"/>
      </w:tblPr>
      <w:tblGrid>
        <w:gridCol w:w="1017"/>
        <w:gridCol w:w="5417"/>
        <w:gridCol w:w="1432"/>
        <w:gridCol w:w="1432"/>
        <w:gridCol w:w="1436"/>
        <w:gridCol w:w="1433"/>
        <w:gridCol w:w="1433"/>
      </w:tblGrid>
      <w:tr w:rsidR="003E2F08" w:rsidRPr="00B9331D" w:rsidTr="0055553C">
        <w:trPr>
          <w:trHeight w:val="255"/>
        </w:trPr>
        <w:tc>
          <w:tcPr>
            <w:tcW w:w="1017" w:type="dxa"/>
            <w:vMerge w:val="restart"/>
          </w:tcPr>
          <w:p w:rsidR="003E485D" w:rsidRPr="00B9331D" w:rsidRDefault="0055553C" w:rsidP="00B9331D">
            <w:pPr>
              <w:rPr>
                <w:rFonts w:ascii="Times New Roman" w:hAnsi="Times New Roman"/>
                <w:i/>
                <w:sz w:val="24"/>
                <w:szCs w:val="28"/>
              </w:rPr>
            </w:pPr>
            <w:r w:rsidRPr="00B9331D">
              <w:rPr>
                <w:rFonts w:ascii="Times New Roman" w:hAnsi="Times New Roman"/>
                <w:sz w:val="24"/>
              </w:rPr>
              <w:t>BK11</w:t>
            </w:r>
          </w:p>
        </w:tc>
        <w:tc>
          <w:tcPr>
            <w:tcW w:w="5417" w:type="dxa"/>
            <w:vMerge w:val="restart"/>
          </w:tcPr>
          <w:p w:rsidR="003814CC" w:rsidRPr="00B9331D" w:rsidRDefault="003814CC" w:rsidP="00B9331D">
            <w:pPr>
              <w:rPr>
                <w:rFonts w:ascii="Times New Roman" w:hAnsi="Times New Roman"/>
                <w:i/>
                <w:sz w:val="24"/>
                <w:szCs w:val="28"/>
              </w:rPr>
            </w:pPr>
          </w:p>
          <w:p w:rsidR="003E2F08" w:rsidRPr="00B9331D" w:rsidRDefault="003E2F08" w:rsidP="00B9331D">
            <w:pPr>
              <w:rPr>
                <w:rFonts w:ascii="Times New Roman" w:hAnsi="Times New Roman"/>
                <w:i/>
                <w:sz w:val="24"/>
                <w:szCs w:val="28"/>
              </w:rPr>
            </w:pPr>
            <w:r w:rsidRPr="00B9331D">
              <w:rPr>
                <w:rFonts w:ascii="Times New Roman" w:hAnsi="Times New Roman"/>
                <w:i/>
                <w:sz w:val="24"/>
                <w:szCs w:val="28"/>
              </w:rPr>
              <w:t>Please rate your knowledge in each of the following business areas:</w:t>
            </w:r>
          </w:p>
        </w:tc>
        <w:tc>
          <w:tcPr>
            <w:tcW w:w="7166" w:type="dxa"/>
            <w:gridSpan w:val="5"/>
            <w:shd w:val="clear" w:color="auto" w:fill="C6D9F1" w:themeFill="text2" w:themeFillTint="33"/>
            <w:vAlign w:val="center"/>
          </w:tcPr>
          <w:p w:rsidR="003E2F08" w:rsidRPr="00B9331D" w:rsidRDefault="003E2F08" w:rsidP="00B9331D">
            <w:pPr>
              <w:jc w:val="center"/>
              <w:rPr>
                <w:rFonts w:ascii="Times New Roman" w:hAnsi="Times New Roman"/>
                <w:b/>
                <w:sz w:val="24"/>
                <w:szCs w:val="28"/>
              </w:rPr>
            </w:pPr>
            <w:r w:rsidRPr="00B9331D">
              <w:rPr>
                <w:rFonts w:ascii="Times New Roman" w:hAnsi="Times New Roman"/>
                <w:b/>
                <w:sz w:val="24"/>
                <w:szCs w:val="28"/>
              </w:rPr>
              <w:t>LEVEL OF KNOWLEDGE</w:t>
            </w:r>
          </w:p>
        </w:tc>
      </w:tr>
      <w:tr w:rsidR="003E2F08" w:rsidRPr="00B9331D" w:rsidTr="0055553C">
        <w:trPr>
          <w:trHeight w:val="495"/>
        </w:trPr>
        <w:tc>
          <w:tcPr>
            <w:tcW w:w="1017" w:type="dxa"/>
            <w:vMerge/>
          </w:tcPr>
          <w:p w:rsidR="003E2F08" w:rsidRPr="00B9331D" w:rsidRDefault="003E2F08" w:rsidP="00B9331D">
            <w:pPr>
              <w:rPr>
                <w:rFonts w:ascii="Times New Roman" w:hAnsi="Times New Roman"/>
                <w:i/>
                <w:sz w:val="24"/>
                <w:szCs w:val="28"/>
              </w:rPr>
            </w:pPr>
          </w:p>
        </w:tc>
        <w:tc>
          <w:tcPr>
            <w:tcW w:w="5417" w:type="dxa"/>
            <w:vMerge/>
          </w:tcPr>
          <w:p w:rsidR="003E2F08" w:rsidRPr="00B9331D" w:rsidRDefault="003E2F08" w:rsidP="00B9331D">
            <w:pPr>
              <w:rPr>
                <w:rFonts w:ascii="Times New Roman" w:hAnsi="Times New Roman"/>
                <w:i/>
                <w:sz w:val="24"/>
                <w:szCs w:val="28"/>
              </w:rPr>
            </w:pPr>
          </w:p>
        </w:tc>
        <w:tc>
          <w:tcPr>
            <w:tcW w:w="1432" w:type="dxa"/>
            <w:vAlign w:val="center"/>
          </w:tcPr>
          <w:p w:rsidR="003E2F08" w:rsidRPr="00B9331D" w:rsidRDefault="003E2F08" w:rsidP="00B9331D">
            <w:pPr>
              <w:jc w:val="center"/>
              <w:rPr>
                <w:rFonts w:ascii="Times New Roman" w:hAnsi="Times New Roman"/>
                <w:i/>
                <w:sz w:val="24"/>
                <w:szCs w:val="28"/>
              </w:rPr>
            </w:pPr>
            <w:r w:rsidRPr="00B9331D">
              <w:rPr>
                <w:rFonts w:ascii="Times New Roman" w:hAnsi="Times New Roman"/>
                <w:i/>
                <w:sz w:val="24"/>
                <w:szCs w:val="28"/>
              </w:rPr>
              <w:t>Very Poor</w:t>
            </w:r>
          </w:p>
        </w:tc>
        <w:tc>
          <w:tcPr>
            <w:tcW w:w="1432" w:type="dxa"/>
            <w:vAlign w:val="center"/>
          </w:tcPr>
          <w:p w:rsidR="003E2F08" w:rsidRPr="00B9331D" w:rsidRDefault="003E2F08" w:rsidP="00B9331D">
            <w:pPr>
              <w:jc w:val="center"/>
              <w:rPr>
                <w:rFonts w:ascii="Times New Roman" w:hAnsi="Times New Roman"/>
                <w:i/>
                <w:sz w:val="24"/>
                <w:szCs w:val="28"/>
              </w:rPr>
            </w:pPr>
            <w:r w:rsidRPr="00B9331D">
              <w:rPr>
                <w:rFonts w:ascii="Times New Roman" w:hAnsi="Times New Roman"/>
                <w:i/>
                <w:sz w:val="24"/>
                <w:szCs w:val="28"/>
              </w:rPr>
              <w:t>Poor</w:t>
            </w:r>
          </w:p>
        </w:tc>
        <w:tc>
          <w:tcPr>
            <w:tcW w:w="1436" w:type="dxa"/>
            <w:vAlign w:val="center"/>
          </w:tcPr>
          <w:p w:rsidR="003E2F08" w:rsidRPr="00B9331D" w:rsidRDefault="003E2F08" w:rsidP="00B9331D">
            <w:pPr>
              <w:jc w:val="center"/>
              <w:rPr>
                <w:rFonts w:ascii="Times New Roman" w:hAnsi="Times New Roman"/>
                <w:i/>
                <w:sz w:val="24"/>
                <w:szCs w:val="28"/>
              </w:rPr>
            </w:pPr>
            <w:r w:rsidRPr="00B9331D">
              <w:rPr>
                <w:rFonts w:ascii="Times New Roman" w:hAnsi="Times New Roman"/>
                <w:i/>
                <w:sz w:val="24"/>
                <w:szCs w:val="28"/>
              </w:rPr>
              <w:t>Average</w:t>
            </w:r>
          </w:p>
        </w:tc>
        <w:tc>
          <w:tcPr>
            <w:tcW w:w="1433" w:type="dxa"/>
            <w:vAlign w:val="center"/>
          </w:tcPr>
          <w:p w:rsidR="003E2F08" w:rsidRPr="00B9331D" w:rsidRDefault="003E2F08" w:rsidP="00B9331D">
            <w:pPr>
              <w:jc w:val="center"/>
              <w:rPr>
                <w:rFonts w:ascii="Times New Roman" w:hAnsi="Times New Roman"/>
                <w:i/>
                <w:sz w:val="24"/>
                <w:szCs w:val="28"/>
              </w:rPr>
            </w:pPr>
            <w:r w:rsidRPr="00B9331D">
              <w:rPr>
                <w:rFonts w:ascii="Times New Roman" w:hAnsi="Times New Roman"/>
                <w:i/>
                <w:sz w:val="24"/>
                <w:szCs w:val="28"/>
              </w:rPr>
              <w:t>Good</w:t>
            </w:r>
          </w:p>
        </w:tc>
        <w:tc>
          <w:tcPr>
            <w:tcW w:w="1433" w:type="dxa"/>
            <w:vAlign w:val="center"/>
          </w:tcPr>
          <w:p w:rsidR="003E2F08" w:rsidRPr="00B9331D" w:rsidRDefault="003E2F08" w:rsidP="00B9331D">
            <w:pPr>
              <w:jc w:val="center"/>
              <w:rPr>
                <w:rFonts w:ascii="Times New Roman" w:hAnsi="Times New Roman"/>
                <w:i/>
                <w:sz w:val="24"/>
                <w:szCs w:val="28"/>
              </w:rPr>
            </w:pPr>
            <w:r w:rsidRPr="00B9331D">
              <w:rPr>
                <w:rFonts w:ascii="Times New Roman" w:hAnsi="Times New Roman"/>
                <w:i/>
                <w:sz w:val="24"/>
                <w:szCs w:val="28"/>
              </w:rPr>
              <w:t>Very Good</w:t>
            </w:r>
          </w:p>
        </w:tc>
      </w:tr>
      <w:tr w:rsidR="003E2F08" w:rsidRPr="00B9331D" w:rsidTr="0055553C">
        <w:trPr>
          <w:trHeight w:val="432"/>
        </w:trPr>
        <w:tc>
          <w:tcPr>
            <w:tcW w:w="1017" w:type="dxa"/>
          </w:tcPr>
          <w:p w:rsidR="003E2F08" w:rsidRPr="00B9331D" w:rsidRDefault="003E2F08" w:rsidP="00B9331D">
            <w:pPr>
              <w:rPr>
                <w:rFonts w:ascii="Times New Roman" w:hAnsi="Times New Roman"/>
                <w:sz w:val="24"/>
                <w:szCs w:val="28"/>
              </w:rPr>
            </w:pPr>
            <w:r w:rsidRPr="00B9331D">
              <w:rPr>
                <w:rFonts w:ascii="Times New Roman" w:hAnsi="Times New Roman"/>
                <w:sz w:val="24"/>
                <w:szCs w:val="28"/>
              </w:rPr>
              <w:t>(a)</w:t>
            </w:r>
          </w:p>
        </w:tc>
        <w:tc>
          <w:tcPr>
            <w:tcW w:w="5417" w:type="dxa"/>
          </w:tcPr>
          <w:p w:rsidR="003E2F08" w:rsidRPr="00B9331D" w:rsidRDefault="003E2F08" w:rsidP="00B9331D">
            <w:pPr>
              <w:rPr>
                <w:rFonts w:ascii="Times New Roman" w:hAnsi="Times New Roman"/>
                <w:sz w:val="24"/>
                <w:szCs w:val="28"/>
              </w:rPr>
            </w:pPr>
            <w:r w:rsidRPr="00B9331D">
              <w:rPr>
                <w:rFonts w:ascii="Times New Roman" w:hAnsi="Times New Roman"/>
                <w:sz w:val="24"/>
                <w:szCs w:val="28"/>
              </w:rPr>
              <w:t>Managing employees</w:t>
            </w:r>
          </w:p>
        </w:tc>
        <w:tc>
          <w:tcPr>
            <w:tcW w:w="1432" w:type="dxa"/>
            <w:vAlign w:val="center"/>
          </w:tcPr>
          <w:p w:rsidR="003E2F08" w:rsidRPr="00B9331D" w:rsidRDefault="003E2F08" w:rsidP="00B9331D">
            <w:pPr>
              <w:numPr>
                <w:ilvl w:val="0"/>
                <w:numId w:val="8"/>
              </w:numPr>
              <w:jc w:val="center"/>
              <w:rPr>
                <w:rFonts w:ascii="Times New Roman" w:hAnsi="Times New Roman"/>
                <w:b/>
                <w:i/>
                <w:sz w:val="24"/>
                <w:szCs w:val="28"/>
              </w:rPr>
            </w:pPr>
          </w:p>
        </w:tc>
        <w:tc>
          <w:tcPr>
            <w:tcW w:w="1432" w:type="dxa"/>
            <w:vAlign w:val="center"/>
          </w:tcPr>
          <w:p w:rsidR="003E2F08" w:rsidRPr="00B9331D" w:rsidRDefault="003E2F08" w:rsidP="00B9331D">
            <w:pPr>
              <w:numPr>
                <w:ilvl w:val="0"/>
                <w:numId w:val="8"/>
              </w:numPr>
              <w:jc w:val="center"/>
              <w:rPr>
                <w:rFonts w:ascii="Times New Roman" w:hAnsi="Times New Roman"/>
                <w:b/>
                <w:i/>
                <w:sz w:val="24"/>
                <w:szCs w:val="28"/>
              </w:rPr>
            </w:pPr>
          </w:p>
        </w:tc>
        <w:tc>
          <w:tcPr>
            <w:tcW w:w="1436" w:type="dxa"/>
            <w:vAlign w:val="center"/>
          </w:tcPr>
          <w:p w:rsidR="003E2F08" w:rsidRPr="00B9331D" w:rsidRDefault="003E2F08" w:rsidP="00B9331D">
            <w:pPr>
              <w:numPr>
                <w:ilvl w:val="0"/>
                <w:numId w:val="8"/>
              </w:numPr>
              <w:jc w:val="center"/>
              <w:rPr>
                <w:rFonts w:ascii="Times New Roman" w:hAnsi="Times New Roman"/>
                <w:b/>
                <w:i/>
                <w:sz w:val="24"/>
                <w:szCs w:val="28"/>
              </w:rPr>
            </w:pPr>
          </w:p>
        </w:tc>
        <w:tc>
          <w:tcPr>
            <w:tcW w:w="1433" w:type="dxa"/>
            <w:vAlign w:val="center"/>
          </w:tcPr>
          <w:p w:rsidR="003E2F08" w:rsidRPr="00B9331D" w:rsidRDefault="003E2F08" w:rsidP="00B9331D">
            <w:pPr>
              <w:numPr>
                <w:ilvl w:val="0"/>
                <w:numId w:val="8"/>
              </w:numPr>
              <w:jc w:val="center"/>
              <w:rPr>
                <w:rFonts w:ascii="Times New Roman" w:hAnsi="Times New Roman"/>
                <w:b/>
                <w:i/>
                <w:sz w:val="24"/>
                <w:szCs w:val="28"/>
              </w:rPr>
            </w:pPr>
          </w:p>
        </w:tc>
        <w:tc>
          <w:tcPr>
            <w:tcW w:w="1433" w:type="dxa"/>
            <w:vAlign w:val="center"/>
          </w:tcPr>
          <w:p w:rsidR="003E2F08" w:rsidRPr="00B9331D" w:rsidRDefault="003E2F08" w:rsidP="00B9331D">
            <w:pPr>
              <w:numPr>
                <w:ilvl w:val="0"/>
                <w:numId w:val="8"/>
              </w:numPr>
              <w:jc w:val="center"/>
              <w:rPr>
                <w:rFonts w:ascii="Times New Roman" w:hAnsi="Times New Roman"/>
                <w:b/>
                <w:i/>
                <w:sz w:val="24"/>
                <w:szCs w:val="28"/>
              </w:rPr>
            </w:pPr>
          </w:p>
        </w:tc>
      </w:tr>
      <w:tr w:rsidR="003E2F08" w:rsidRPr="00B9331D" w:rsidTr="0055553C">
        <w:trPr>
          <w:trHeight w:val="432"/>
        </w:trPr>
        <w:tc>
          <w:tcPr>
            <w:tcW w:w="1017" w:type="dxa"/>
          </w:tcPr>
          <w:p w:rsidR="003E2F08" w:rsidRPr="00B9331D" w:rsidRDefault="003E2F08" w:rsidP="00B9331D">
            <w:pPr>
              <w:rPr>
                <w:rFonts w:ascii="Times New Roman" w:hAnsi="Times New Roman"/>
                <w:sz w:val="24"/>
                <w:szCs w:val="28"/>
              </w:rPr>
            </w:pPr>
            <w:r w:rsidRPr="00B9331D">
              <w:rPr>
                <w:rFonts w:ascii="Times New Roman" w:hAnsi="Times New Roman"/>
                <w:sz w:val="24"/>
                <w:szCs w:val="28"/>
              </w:rPr>
              <w:t>(b)</w:t>
            </w:r>
          </w:p>
        </w:tc>
        <w:tc>
          <w:tcPr>
            <w:tcW w:w="5417" w:type="dxa"/>
          </w:tcPr>
          <w:p w:rsidR="003E2F08" w:rsidRPr="00B9331D" w:rsidRDefault="003E2F08" w:rsidP="00B9331D">
            <w:pPr>
              <w:rPr>
                <w:rFonts w:ascii="Times New Roman" w:hAnsi="Times New Roman"/>
                <w:sz w:val="24"/>
                <w:szCs w:val="28"/>
              </w:rPr>
            </w:pPr>
            <w:r w:rsidRPr="00B9331D">
              <w:rPr>
                <w:rFonts w:ascii="Times New Roman" w:hAnsi="Times New Roman"/>
                <w:sz w:val="24"/>
                <w:szCs w:val="28"/>
              </w:rPr>
              <w:t>Budgeting</w:t>
            </w:r>
          </w:p>
        </w:tc>
        <w:tc>
          <w:tcPr>
            <w:tcW w:w="1432" w:type="dxa"/>
            <w:vAlign w:val="center"/>
          </w:tcPr>
          <w:p w:rsidR="003E2F08" w:rsidRPr="00B9331D" w:rsidRDefault="003E2F08" w:rsidP="00B9331D">
            <w:pPr>
              <w:numPr>
                <w:ilvl w:val="0"/>
                <w:numId w:val="8"/>
              </w:numPr>
              <w:jc w:val="center"/>
              <w:rPr>
                <w:rFonts w:ascii="Times New Roman" w:hAnsi="Times New Roman"/>
                <w:b/>
                <w:i/>
                <w:sz w:val="24"/>
                <w:szCs w:val="28"/>
              </w:rPr>
            </w:pPr>
          </w:p>
        </w:tc>
        <w:tc>
          <w:tcPr>
            <w:tcW w:w="1432" w:type="dxa"/>
            <w:vAlign w:val="center"/>
          </w:tcPr>
          <w:p w:rsidR="003E2F08" w:rsidRPr="00B9331D" w:rsidRDefault="003E2F08" w:rsidP="00B9331D">
            <w:pPr>
              <w:numPr>
                <w:ilvl w:val="0"/>
                <w:numId w:val="8"/>
              </w:numPr>
              <w:jc w:val="center"/>
              <w:rPr>
                <w:rFonts w:ascii="Times New Roman" w:hAnsi="Times New Roman"/>
                <w:b/>
                <w:i/>
                <w:sz w:val="24"/>
                <w:szCs w:val="28"/>
              </w:rPr>
            </w:pPr>
          </w:p>
        </w:tc>
        <w:tc>
          <w:tcPr>
            <w:tcW w:w="1436" w:type="dxa"/>
            <w:vAlign w:val="center"/>
          </w:tcPr>
          <w:p w:rsidR="003E2F08" w:rsidRPr="00B9331D" w:rsidRDefault="003E2F08" w:rsidP="00B9331D">
            <w:pPr>
              <w:numPr>
                <w:ilvl w:val="0"/>
                <w:numId w:val="8"/>
              </w:numPr>
              <w:jc w:val="center"/>
              <w:rPr>
                <w:rFonts w:ascii="Times New Roman" w:hAnsi="Times New Roman"/>
                <w:b/>
                <w:i/>
                <w:sz w:val="24"/>
                <w:szCs w:val="28"/>
              </w:rPr>
            </w:pPr>
          </w:p>
        </w:tc>
        <w:tc>
          <w:tcPr>
            <w:tcW w:w="1433" w:type="dxa"/>
            <w:vAlign w:val="center"/>
          </w:tcPr>
          <w:p w:rsidR="003E2F08" w:rsidRPr="00B9331D" w:rsidRDefault="003E2F08" w:rsidP="00B9331D">
            <w:pPr>
              <w:numPr>
                <w:ilvl w:val="0"/>
                <w:numId w:val="8"/>
              </w:numPr>
              <w:jc w:val="center"/>
              <w:rPr>
                <w:rFonts w:ascii="Times New Roman" w:hAnsi="Times New Roman"/>
                <w:b/>
                <w:i/>
                <w:sz w:val="24"/>
                <w:szCs w:val="28"/>
              </w:rPr>
            </w:pPr>
          </w:p>
        </w:tc>
        <w:tc>
          <w:tcPr>
            <w:tcW w:w="1433" w:type="dxa"/>
            <w:vAlign w:val="center"/>
          </w:tcPr>
          <w:p w:rsidR="003E2F08" w:rsidRPr="00B9331D" w:rsidRDefault="003E2F08" w:rsidP="00B9331D">
            <w:pPr>
              <w:numPr>
                <w:ilvl w:val="0"/>
                <w:numId w:val="8"/>
              </w:numPr>
              <w:jc w:val="center"/>
              <w:rPr>
                <w:rFonts w:ascii="Times New Roman" w:hAnsi="Times New Roman"/>
                <w:b/>
                <w:i/>
                <w:sz w:val="24"/>
                <w:szCs w:val="28"/>
              </w:rPr>
            </w:pPr>
          </w:p>
        </w:tc>
      </w:tr>
      <w:tr w:rsidR="003E2F08" w:rsidRPr="00B9331D" w:rsidTr="0055553C">
        <w:trPr>
          <w:trHeight w:val="432"/>
        </w:trPr>
        <w:tc>
          <w:tcPr>
            <w:tcW w:w="1017" w:type="dxa"/>
          </w:tcPr>
          <w:p w:rsidR="003E2F08" w:rsidRPr="00B9331D" w:rsidRDefault="003E2F08" w:rsidP="00B9331D">
            <w:pPr>
              <w:rPr>
                <w:rFonts w:ascii="Times New Roman" w:hAnsi="Times New Roman"/>
                <w:sz w:val="24"/>
                <w:szCs w:val="28"/>
              </w:rPr>
            </w:pPr>
            <w:r w:rsidRPr="00B9331D">
              <w:rPr>
                <w:rFonts w:ascii="Times New Roman" w:hAnsi="Times New Roman"/>
                <w:sz w:val="24"/>
                <w:szCs w:val="28"/>
              </w:rPr>
              <w:t>(c)</w:t>
            </w:r>
          </w:p>
        </w:tc>
        <w:tc>
          <w:tcPr>
            <w:tcW w:w="5417" w:type="dxa"/>
          </w:tcPr>
          <w:p w:rsidR="003E2F08" w:rsidRPr="00B9331D" w:rsidRDefault="003E2F08" w:rsidP="00B9331D">
            <w:pPr>
              <w:rPr>
                <w:rFonts w:ascii="Times New Roman" w:hAnsi="Times New Roman"/>
                <w:sz w:val="24"/>
                <w:szCs w:val="28"/>
              </w:rPr>
            </w:pPr>
            <w:r w:rsidRPr="00B9331D">
              <w:rPr>
                <w:rFonts w:ascii="Times New Roman" w:hAnsi="Times New Roman"/>
                <w:sz w:val="24"/>
                <w:szCs w:val="28"/>
              </w:rPr>
              <w:t xml:space="preserve">Book-keeping </w:t>
            </w:r>
          </w:p>
        </w:tc>
        <w:tc>
          <w:tcPr>
            <w:tcW w:w="1432" w:type="dxa"/>
            <w:vAlign w:val="center"/>
          </w:tcPr>
          <w:p w:rsidR="003E2F08" w:rsidRPr="00B9331D" w:rsidRDefault="003E2F08" w:rsidP="00B9331D">
            <w:pPr>
              <w:numPr>
                <w:ilvl w:val="0"/>
                <w:numId w:val="8"/>
              </w:numPr>
              <w:jc w:val="center"/>
              <w:rPr>
                <w:rFonts w:ascii="Times New Roman" w:hAnsi="Times New Roman"/>
                <w:b/>
                <w:i/>
                <w:sz w:val="24"/>
                <w:szCs w:val="28"/>
              </w:rPr>
            </w:pPr>
          </w:p>
        </w:tc>
        <w:tc>
          <w:tcPr>
            <w:tcW w:w="1432" w:type="dxa"/>
            <w:vAlign w:val="center"/>
          </w:tcPr>
          <w:p w:rsidR="003E2F08" w:rsidRPr="00B9331D" w:rsidRDefault="003E2F08" w:rsidP="00B9331D">
            <w:pPr>
              <w:numPr>
                <w:ilvl w:val="0"/>
                <w:numId w:val="8"/>
              </w:numPr>
              <w:jc w:val="center"/>
              <w:rPr>
                <w:rFonts w:ascii="Times New Roman" w:hAnsi="Times New Roman"/>
                <w:b/>
                <w:i/>
                <w:sz w:val="24"/>
                <w:szCs w:val="28"/>
              </w:rPr>
            </w:pPr>
          </w:p>
        </w:tc>
        <w:tc>
          <w:tcPr>
            <w:tcW w:w="1436" w:type="dxa"/>
            <w:vAlign w:val="center"/>
          </w:tcPr>
          <w:p w:rsidR="003E2F08" w:rsidRPr="00B9331D" w:rsidRDefault="003E2F08" w:rsidP="00B9331D">
            <w:pPr>
              <w:numPr>
                <w:ilvl w:val="0"/>
                <w:numId w:val="8"/>
              </w:numPr>
              <w:jc w:val="center"/>
              <w:rPr>
                <w:rFonts w:ascii="Times New Roman" w:hAnsi="Times New Roman"/>
                <w:b/>
                <w:i/>
                <w:sz w:val="24"/>
                <w:szCs w:val="28"/>
              </w:rPr>
            </w:pPr>
          </w:p>
        </w:tc>
        <w:tc>
          <w:tcPr>
            <w:tcW w:w="1433" w:type="dxa"/>
            <w:vAlign w:val="center"/>
          </w:tcPr>
          <w:p w:rsidR="003E2F08" w:rsidRPr="00B9331D" w:rsidRDefault="003E2F08" w:rsidP="00B9331D">
            <w:pPr>
              <w:numPr>
                <w:ilvl w:val="0"/>
                <w:numId w:val="8"/>
              </w:numPr>
              <w:jc w:val="center"/>
              <w:rPr>
                <w:rFonts w:ascii="Times New Roman" w:hAnsi="Times New Roman"/>
                <w:b/>
                <w:i/>
                <w:sz w:val="24"/>
                <w:szCs w:val="28"/>
              </w:rPr>
            </w:pPr>
          </w:p>
        </w:tc>
        <w:tc>
          <w:tcPr>
            <w:tcW w:w="1433" w:type="dxa"/>
            <w:vAlign w:val="center"/>
          </w:tcPr>
          <w:p w:rsidR="003E2F08" w:rsidRPr="00B9331D" w:rsidRDefault="003E2F08" w:rsidP="00B9331D">
            <w:pPr>
              <w:numPr>
                <w:ilvl w:val="0"/>
                <w:numId w:val="8"/>
              </w:numPr>
              <w:jc w:val="center"/>
              <w:rPr>
                <w:rFonts w:ascii="Times New Roman" w:hAnsi="Times New Roman"/>
                <w:b/>
                <w:i/>
                <w:sz w:val="24"/>
                <w:szCs w:val="28"/>
              </w:rPr>
            </w:pPr>
          </w:p>
        </w:tc>
      </w:tr>
      <w:tr w:rsidR="003E2F08" w:rsidRPr="00B9331D" w:rsidTr="0055553C">
        <w:trPr>
          <w:trHeight w:val="432"/>
        </w:trPr>
        <w:tc>
          <w:tcPr>
            <w:tcW w:w="1017" w:type="dxa"/>
          </w:tcPr>
          <w:p w:rsidR="003E2F08" w:rsidRPr="00B9331D" w:rsidRDefault="003E2F08" w:rsidP="00B9331D">
            <w:pPr>
              <w:rPr>
                <w:rFonts w:ascii="Times New Roman" w:hAnsi="Times New Roman"/>
                <w:sz w:val="24"/>
                <w:szCs w:val="28"/>
              </w:rPr>
            </w:pPr>
            <w:r w:rsidRPr="00B9331D">
              <w:rPr>
                <w:rFonts w:ascii="Times New Roman" w:hAnsi="Times New Roman"/>
                <w:sz w:val="24"/>
                <w:szCs w:val="28"/>
              </w:rPr>
              <w:t>(d)</w:t>
            </w:r>
          </w:p>
        </w:tc>
        <w:tc>
          <w:tcPr>
            <w:tcW w:w="5417" w:type="dxa"/>
          </w:tcPr>
          <w:p w:rsidR="003E2F08" w:rsidRPr="00B9331D" w:rsidRDefault="003E2F08" w:rsidP="00B9331D">
            <w:pPr>
              <w:rPr>
                <w:rFonts w:ascii="Times New Roman" w:hAnsi="Times New Roman"/>
                <w:sz w:val="24"/>
                <w:szCs w:val="28"/>
              </w:rPr>
            </w:pPr>
            <w:r w:rsidRPr="00B9331D">
              <w:rPr>
                <w:rFonts w:ascii="Times New Roman" w:hAnsi="Times New Roman"/>
                <w:sz w:val="24"/>
                <w:szCs w:val="28"/>
              </w:rPr>
              <w:t>Accessing credit and finance</w:t>
            </w:r>
          </w:p>
        </w:tc>
        <w:tc>
          <w:tcPr>
            <w:tcW w:w="1432" w:type="dxa"/>
            <w:vAlign w:val="center"/>
          </w:tcPr>
          <w:p w:rsidR="003E2F08" w:rsidRPr="00B9331D" w:rsidRDefault="003E2F08" w:rsidP="00B9331D">
            <w:pPr>
              <w:numPr>
                <w:ilvl w:val="0"/>
                <w:numId w:val="8"/>
              </w:numPr>
              <w:jc w:val="center"/>
              <w:rPr>
                <w:rFonts w:ascii="Times New Roman" w:hAnsi="Times New Roman"/>
                <w:b/>
                <w:i/>
                <w:sz w:val="24"/>
                <w:szCs w:val="28"/>
              </w:rPr>
            </w:pPr>
          </w:p>
        </w:tc>
        <w:tc>
          <w:tcPr>
            <w:tcW w:w="1432" w:type="dxa"/>
            <w:vAlign w:val="center"/>
          </w:tcPr>
          <w:p w:rsidR="003E2F08" w:rsidRPr="00B9331D" w:rsidRDefault="003E2F08" w:rsidP="00B9331D">
            <w:pPr>
              <w:numPr>
                <w:ilvl w:val="0"/>
                <w:numId w:val="8"/>
              </w:numPr>
              <w:jc w:val="center"/>
              <w:rPr>
                <w:rFonts w:ascii="Times New Roman" w:hAnsi="Times New Roman"/>
                <w:b/>
                <w:i/>
                <w:sz w:val="24"/>
                <w:szCs w:val="28"/>
              </w:rPr>
            </w:pPr>
          </w:p>
        </w:tc>
        <w:tc>
          <w:tcPr>
            <w:tcW w:w="1436" w:type="dxa"/>
            <w:vAlign w:val="center"/>
          </w:tcPr>
          <w:p w:rsidR="003E2F08" w:rsidRPr="00B9331D" w:rsidRDefault="003E2F08" w:rsidP="00B9331D">
            <w:pPr>
              <w:numPr>
                <w:ilvl w:val="0"/>
                <w:numId w:val="8"/>
              </w:numPr>
              <w:jc w:val="center"/>
              <w:rPr>
                <w:rFonts w:ascii="Times New Roman" w:hAnsi="Times New Roman"/>
                <w:b/>
                <w:i/>
                <w:sz w:val="24"/>
                <w:szCs w:val="28"/>
              </w:rPr>
            </w:pPr>
          </w:p>
        </w:tc>
        <w:tc>
          <w:tcPr>
            <w:tcW w:w="1433" w:type="dxa"/>
            <w:vAlign w:val="center"/>
          </w:tcPr>
          <w:p w:rsidR="003E2F08" w:rsidRPr="00B9331D" w:rsidRDefault="003E2F08" w:rsidP="00B9331D">
            <w:pPr>
              <w:numPr>
                <w:ilvl w:val="0"/>
                <w:numId w:val="8"/>
              </w:numPr>
              <w:jc w:val="center"/>
              <w:rPr>
                <w:rFonts w:ascii="Times New Roman" w:hAnsi="Times New Roman"/>
                <w:b/>
                <w:i/>
                <w:sz w:val="24"/>
                <w:szCs w:val="28"/>
              </w:rPr>
            </w:pPr>
          </w:p>
        </w:tc>
        <w:tc>
          <w:tcPr>
            <w:tcW w:w="1433" w:type="dxa"/>
            <w:vAlign w:val="center"/>
          </w:tcPr>
          <w:p w:rsidR="003E2F08" w:rsidRPr="00B9331D" w:rsidRDefault="003E2F08" w:rsidP="00B9331D">
            <w:pPr>
              <w:numPr>
                <w:ilvl w:val="0"/>
                <w:numId w:val="8"/>
              </w:numPr>
              <w:jc w:val="center"/>
              <w:rPr>
                <w:rFonts w:ascii="Times New Roman" w:hAnsi="Times New Roman"/>
                <w:b/>
                <w:i/>
                <w:sz w:val="24"/>
                <w:szCs w:val="28"/>
              </w:rPr>
            </w:pPr>
          </w:p>
        </w:tc>
      </w:tr>
      <w:tr w:rsidR="003E2F08" w:rsidRPr="00B9331D" w:rsidTr="0055553C">
        <w:trPr>
          <w:trHeight w:val="432"/>
        </w:trPr>
        <w:tc>
          <w:tcPr>
            <w:tcW w:w="1017" w:type="dxa"/>
          </w:tcPr>
          <w:p w:rsidR="003E2F08" w:rsidRPr="00B9331D" w:rsidRDefault="003E2F08" w:rsidP="00B9331D">
            <w:pPr>
              <w:rPr>
                <w:rFonts w:ascii="Times New Roman" w:hAnsi="Times New Roman"/>
                <w:sz w:val="24"/>
                <w:szCs w:val="28"/>
              </w:rPr>
            </w:pPr>
            <w:r w:rsidRPr="00B9331D">
              <w:rPr>
                <w:rFonts w:ascii="Times New Roman" w:hAnsi="Times New Roman"/>
                <w:sz w:val="24"/>
                <w:szCs w:val="28"/>
              </w:rPr>
              <w:t>(e)</w:t>
            </w:r>
          </w:p>
        </w:tc>
        <w:tc>
          <w:tcPr>
            <w:tcW w:w="5417" w:type="dxa"/>
          </w:tcPr>
          <w:p w:rsidR="003E2F08" w:rsidRPr="00B9331D" w:rsidRDefault="003E2F08" w:rsidP="00B9331D">
            <w:pPr>
              <w:rPr>
                <w:rFonts w:ascii="Times New Roman" w:hAnsi="Times New Roman"/>
                <w:sz w:val="24"/>
                <w:szCs w:val="28"/>
              </w:rPr>
            </w:pPr>
            <w:r w:rsidRPr="00B9331D">
              <w:rPr>
                <w:rFonts w:ascii="Times New Roman" w:hAnsi="Times New Roman"/>
                <w:sz w:val="24"/>
                <w:szCs w:val="28"/>
              </w:rPr>
              <w:t>Labor laws and regulations</w:t>
            </w:r>
          </w:p>
        </w:tc>
        <w:tc>
          <w:tcPr>
            <w:tcW w:w="1432" w:type="dxa"/>
            <w:vAlign w:val="center"/>
          </w:tcPr>
          <w:p w:rsidR="003E2F08" w:rsidRPr="00B9331D" w:rsidRDefault="003E2F08" w:rsidP="00B9331D">
            <w:pPr>
              <w:numPr>
                <w:ilvl w:val="0"/>
                <w:numId w:val="8"/>
              </w:numPr>
              <w:jc w:val="center"/>
              <w:rPr>
                <w:rFonts w:ascii="Times New Roman" w:hAnsi="Times New Roman"/>
                <w:b/>
                <w:i/>
                <w:sz w:val="24"/>
                <w:szCs w:val="28"/>
              </w:rPr>
            </w:pPr>
          </w:p>
        </w:tc>
        <w:tc>
          <w:tcPr>
            <w:tcW w:w="1432" w:type="dxa"/>
            <w:vAlign w:val="center"/>
          </w:tcPr>
          <w:p w:rsidR="003E2F08" w:rsidRPr="00B9331D" w:rsidRDefault="003E2F08" w:rsidP="00B9331D">
            <w:pPr>
              <w:numPr>
                <w:ilvl w:val="0"/>
                <w:numId w:val="8"/>
              </w:numPr>
              <w:jc w:val="center"/>
              <w:rPr>
                <w:rFonts w:ascii="Times New Roman" w:hAnsi="Times New Roman"/>
                <w:b/>
                <w:i/>
                <w:sz w:val="24"/>
                <w:szCs w:val="28"/>
              </w:rPr>
            </w:pPr>
          </w:p>
        </w:tc>
        <w:tc>
          <w:tcPr>
            <w:tcW w:w="1436" w:type="dxa"/>
            <w:vAlign w:val="center"/>
          </w:tcPr>
          <w:p w:rsidR="003E2F08" w:rsidRPr="00B9331D" w:rsidRDefault="003E2F08" w:rsidP="00B9331D">
            <w:pPr>
              <w:numPr>
                <w:ilvl w:val="0"/>
                <w:numId w:val="8"/>
              </w:numPr>
              <w:jc w:val="center"/>
              <w:rPr>
                <w:rFonts w:ascii="Times New Roman" w:hAnsi="Times New Roman"/>
                <w:b/>
                <w:i/>
                <w:sz w:val="24"/>
                <w:szCs w:val="28"/>
              </w:rPr>
            </w:pPr>
          </w:p>
        </w:tc>
        <w:tc>
          <w:tcPr>
            <w:tcW w:w="1433" w:type="dxa"/>
            <w:vAlign w:val="center"/>
          </w:tcPr>
          <w:p w:rsidR="003E2F08" w:rsidRPr="00B9331D" w:rsidRDefault="003E2F08" w:rsidP="00B9331D">
            <w:pPr>
              <w:numPr>
                <w:ilvl w:val="0"/>
                <w:numId w:val="8"/>
              </w:numPr>
              <w:jc w:val="center"/>
              <w:rPr>
                <w:rFonts w:ascii="Times New Roman" w:hAnsi="Times New Roman"/>
                <w:b/>
                <w:i/>
                <w:sz w:val="24"/>
                <w:szCs w:val="28"/>
              </w:rPr>
            </w:pPr>
          </w:p>
        </w:tc>
        <w:tc>
          <w:tcPr>
            <w:tcW w:w="1433" w:type="dxa"/>
            <w:vAlign w:val="center"/>
          </w:tcPr>
          <w:p w:rsidR="003E2F08" w:rsidRPr="00B9331D" w:rsidRDefault="003E2F08" w:rsidP="00B9331D">
            <w:pPr>
              <w:numPr>
                <w:ilvl w:val="0"/>
                <w:numId w:val="8"/>
              </w:numPr>
              <w:jc w:val="center"/>
              <w:rPr>
                <w:rFonts w:ascii="Times New Roman" w:hAnsi="Times New Roman"/>
                <w:b/>
                <w:i/>
                <w:sz w:val="24"/>
                <w:szCs w:val="28"/>
              </w:rPr>
            </w:pPr>
          </w:p>
        </w:tc>
      </w:tr>
      <w:tr w:rsidR="003E2F08" w:rsidRPr="00B9331D" w:rsidTr="0055553C">
        <w:trPr>
          <w:trHeight w:val="432"/>
        </w:trPr>
        <w:tc>
          <w:tcPr>
            <w:tcW w:w="1017" w:type="dxa"/>
          </w:tcPr>
          <w:p w:rsidR="003E2F08" w:rsidRPr="00B9331D" w:rsidRDefault="003E2F08" w:rsidP="00B9331D">
            <w:pPr>
              <w:rPr>
                <w:rFonts w:ascii="Times New Roman" w:hAnsi="Times New Roman"/>
                <w:sz w:val="24"/>
                <w:szCs w:val="28"/>
              </w:rPr>
            </w:pPr>
            <w:r w:rsidRPr="00B9331D">
              <w:rPr>
                <w:rFonts w:ascii="Times New Roman" w:hAnsi="Times New Roman"/>
                <w:sz w:val="24"/>
                <w:szCs w:val="28"/>
              </w:rPr>
              <w:t>(f)</w:t>
            </w:r>
          </w:p>
        </w:tc>
        <w:tc>
          <w:tcPr>
            <w:tcW w:w="5417" w:type="dxa"/>
          </w:tcPr>
          <w:p w:rsidR="003E2F08" w:rsidRPr="00B9331D" w:rsidRDefault="003E2F08" w:rsidP="00B9331D">
            <w:pPr>
              <w:rPr>
                <w:rFonts w:ascii="Times New Roman" w:hAnsi="Times New Roman"/>
                <w:sz w:val="24"/>
                <w:szCs w:val="28"/>
              </w:rPr>
            </w:pPr>
            <w:r w:rsidRPr="00B9331D">
              <w:rPr>
                <w:rFonts w:ascii="Times New Roman" w:hAnsi="Times New Roman"/>
                <w:sz w:val="24"/>
                <w:szCs w:val="28"/>
              </w:rPr>
              <w:t>Taxes</w:t>
            </w:r>
          </w:p>
        </w:tc>
        <w:tc>
          <w:tcPr>
            <w:tcW w:w="1432" w:type="dxa"/>
            <w:vAlign w:val="center"/>
          </w:tcPr>
          <w:p w:rsidR="003E2F08" w:rsidRPr="00B9331D" w:rsidRDefault="003E2F08" w:rsidP="00B9331D">
            <w:pPr>
              <w:numPr>
                <w:ilvl w:val="0"/>
                <w:numId w:val="8"/>
              </w:numPr>
              <w:jc w:val="center"/>
              <w:rPr>
                <w:rFonts w:ascii="Times New Roman" w:hAnsi="Times New Roman"/>
                <w:b/>
                <w:i/>
                <w:sz w:val="24"/>
                <w:szCs w:val="28"/>
              </w:rPr>
            </w:pPr>
          </w:p>
        </w:tc>
        <w:tc>
          <w:tcPr>
            <w:tcW w:w="1432" w:type="dxa"/>
            <w:vAlign w:val="center"/>
          </w:tcPr>
          <w:p w:rsidR="003E2F08" w:rsidRPr="00B9331D" w:rsidRDefault="003E2F08" w:rsidP="00B9331D">
            <w:pPr>
              <w:numPr>
                <w:ilvl w:val="0"/>
                <w:numId w:val="8"/>
              </w:numPr>
              <w:jc w:val="center"/>
              <w:rPr>
                <w:rFonts w:ascii="Times New Roman" w:hAnsi="Times New Roman"/>
                <w:b/>
                <w:i/>
                <w:sz w:val="24"/>
                <w:szCs w:val="28"/>
              </w:rPr>
            </w:pPr>
          </w:p>
        </w:tc>
        <w:tc>
          <w:tcPr>
            <w:tcW w:w="1436" w:type="dxa"/>
            <w:vAlign w:val="center"/>
          </w:tcPr>
          <w:p w:rsidR="003E2F08" w:rsidRPr="00B9331D" w:rsidRDefault="003E2F08" w:rsidP="00B9331D">
            <w:pPr>
              <w:numPr>
                <w:ilvl w:val="0"/>
                <w:numId w:val="8"/>
              </w:numPr>
              <w:jc w:val="center"/>
              <w:rPr>
                <w:rFonts w:ascii="Times New Roman" w:hAnsi="Times New Roman"/>
                <w:b/>
                <w:i/>
                <w:sz w:val="24"/>
                <w:szCs w:val="28"/>
              </w:rPr>
            </w:pPr>
          </w:p>
        </w:tc>
        <w:tc>
          <w:tcPr>
            <w:tcW w:w="1433" w:type="dxa"/>
            <w:vAlign w:val="center"/>
          </w:tcPr>
          <w:p w:rsidR="003E2F08" w:rsidRPr="00B9331D" w:rsidRDefault="003E2F08" w:rsidP="00B9331D">
            <w:pPr>
              <w:numPr>
                <w:ilvl w:val="0"/>
                <w:numId w:val="8"/>
              </w:numPr>
              <w:jc w:val="center"/>
              <w:rPr>
                <w:rFonts w:ascii="Times New Roman" w:hAnsi="Times New Roman"/>
                <w:b/>
                <w:i/>
                <w:sz w:val="24"/>
                <w:szCs w:val="28"/>
              </w:rPr>
            </w:pPr>
          </w:p>
        </w:tc>
        <w:tc>
          <w:tcPr>
            <w:tcW w:w="1433" w:type="dxa"/>
            <w:vAlign w:val="center"/>
          </w:tcPr>
          <w:p w:rsidR="003E2F08" w:rsidRPr="00B9331D" w:rsidRDefault="003E2F08" w:rsidP="00B9331D">
            <w:pPr>
              <w:numPr>
                <w:ilvl w:val="0"/>
                <w:numId w:val="8"/>
              </w:numPr>
              <w:jc w:val="center"/>
              <w:rPr>
                <w:rFonts w:ascii="Times New Roman" w:hAnsi="Times New Roman"/>
                <w:b/>
                <w:i/>
                <w:sz w:val="24"/>
                <w:szCs w:val="28"/>
              </w:rPr>
            </w:pPr>
          </w:p>
        </w:tc>
      </w:tr>
      <w:tr w:rsidR="003E2F08" w:rsidRPr="00B9331D" w:rsidTr="0055553C">
        <w:trPr>
          <w:trHeight w:val="432"/>
        </w:trPr>
        <w:tc>
          <w:tcPr>
            <w:tcW w:w="1017" w:type="dxa"/>
          </w:tcPr>
          <w:p w:rsidR="003E2F08" w:rsidRPr="00B9331D" w:rsidRDefault="003E2F08" w:rsidP="00B9331D">
            <w:pPr>
              <w:rPr>
                <w:rFonts w:ascii="Times New Roman" w:hAnsi="Times New Roman"/>
                <w:sz w:val="24"/>
                <w:szCs w:val="28"/>
              </w:rPr>
            </w:pPr>
            <w:r w:rsidRPr="00B9331D">
              <w:rPr>
                <w:rFonts w:ascii="Times New Roman" w:hAnsi="Times New Roman"/>
                <w:sz w:val="24"/>
                <w:szCs w:val="28"/>
              </w:rPr>
              <w:t>(g)</w:t>
            </w:r>
          </w:p>
        </w:tc>
        <w:tc>
          <w:tcPr>
            <w:tcW w:w="5417" w:type="dxa"/>
          </w:tcPr>
          <w:p w:rsidR="003E2F08" w:rsidRPr="00B9331D" w:rsidRDefault="003E2F08" w:rsidP="00B9331D">
            <w:pPr>
              <w:rPr>
                <w:rFonts w:ascii="Times New Roman" w:hAnsi="Times New Roman"/>
                <w:sz w:val="24"/>
                <w:szCs w:val="28"/>
              </w:rPr>
            </w:pPr>
            <w:r w:rsidRPr="00B9331D">
              <w:rPr>
                <w:rFonts w:ascii="Times New Roman" w:hAnsi="Times New Roman"/>
                <w:sz w:val="24"/>
                <w:szCs w:val="28"/>
              </w:rPr>
              <w:t>Sales</w:t>
            </w:r>
          </w:p>
        </w:tc>
        <w:tc>
          <w:tcPr>
            <w:tcW w:w="1432" w:type="dxa"/>
            <w:vAlign w:val="center"/>
          </w:tcPr>
          <w:p w:rsidR="003E2F08" w:rsidRPr="00B9331D" w:rsidRDefault="003E2F08" w:rsidP="00B9331D">
            <w:pPr>
              <w:numPr>
                <w:ilvl w:val="0"/>
                <w:numId w:val="8"/>
              </w:numPr>
              <w:jc w:val="center"/>
              <w:rPr>
                <w:rFonts w:ascii="Times New Roman" w:hAnsi="Times New Roman"/>
                <w:b/>
                <w:i/>
                <w:sz w:val="24"/>
                <w:szCs w:val="28"/>
              </w:rPr>
            </w:pPr>
          </w:p>
        </w:tc>
        <w:tc>
          <w:tcPr>
            <w:tcW w:w="1432" w:type="dxa"/>
            <w:vAlign w:val="center"/>
          </w:tcPr>
          <w:p w:rsidR="003E2F08" w:rsidRPr="00B9331D" w:rsidRDefault="003E2F08" w:rsidP="00B9331D">
            <w:pPr>
              <w:numPr>
                <w:ilvl w:val="0"/>
                <w:numId w:val="8"/>
              </w:numPr>
              <w:jc w:val="center"/>
              <w:rPr>
                <w:rFonts w:ascii="Times New Roman" w:hAnsi="Times New Roman"/>
                <w:b/>
                <w:i/>
                <w:sz w:val="24"/>
                <w:szCs w:val="28"/>
              </w:rPr>
            </w:pPr>
          </w:p>
        </w:tc>
        <w:tc>
          <w:tcPr>
            <w:tcW w:w="1436" w:type="dxa"/>
            <w:vAlign w:val="center"/>
          </w:tcPr>
          <w:p w:rsidR="003E2F08" w:rsidRPr="00B9331D" w:rsidRDefault="003E2F08" w:rsidP="00B9331D">
            <w:pPr>
              <w:numPr>
                <w:ilvl w:val="0"/>
                <w:numId w:val="8"/>
              </w:numPr>
              <w:jc w:val="center"/>
              <w:rPr>
                <w:rFonts w:ascii="Times New Roman" w:hAnsi="Times New Roman"/>
                <w:b/>
                <w:i/>
                <w:sz w:val="24"/>
                <w:szCs w:val="28"/>
              </w:rPr>
            </w:pPr>
          </w:p>
        </w:tc>
        <w:tc>
          <w:tcPr>
            <w:tcW w:w="1433" w:type="dxa"/>
            <w:vAlign w:val="center"/>
          </w:tcPr>
          <w:p w:rsidR="003E2F08" w:rsidRPr="00B9331D" w:rsidRDefault="003E2F08" w:rsidP="00B9331D">
            <w:pPr>
              <w:numPr>
                <w:ilvl w:val="0"/>
                <w:numId w:val="8"/>
              </w:numPr>
              <w:jc w:val="center"/>
              <w:rPr>
                <w:rFonts w:ascii="Times New Roman" w:hAnsi="Times New Roman"/>
                <w:b/>
                <w:i/>
                <w:sz w:val="24"/>
                <w:szCs w:val="28"/>
              </w:rPr>
            </w:pPr>
          </w:p>
        </w:tc>
        <w:tc>
          <w:tcPr>
            <w:tcW w:w="1433" w:type="dxa"/>
            <w:vAlign w:val="center"/>
          </w:tcPr>
          <w:p w:rsidR="003E2F08" w:rsidRPr="00B9331D" w:rsidRDefault="003E2F08" w:rsidP="00B9331D">
            <w:pPr>
              <w:numPr>
                <w:ilvl w:val="0"/>
                <w:numId w:val="8"/>
              </w:numPr>
              <w:jc w:val="center"/>
              <w:rPr>
                <w:rFonts w:ascii="Times New Roman" w:hAnsi="Times New Roman"/>
                <w:b/>
                <w:i/>
                <w:sz w:val="24"/>
                <w:szCs w:val="28"/>
              </w:rPr>
            </w:pPr>
          </w:p>
        </w:tc>
      </w:tr>
      <w:tr w:rsidR="003E2F08" w:rsidRPr="00B9331D" w:rsidTr="0055553C">
        <w:trPr>
          <w:trHeight w:val="432"/>
        </w:trPr>
        <w:tc>
          <w:tcPr>
            <w:tcW w:w="1017" w:type="dxa"/>
          </w:tcPr>
          <w:p w:rsidR="003E2F08" w:rsidRPr="00B9331D" w:rsidRDefault="003E2F08" w:rsidP="00B9331D">
            <w:pPr>
              <w:rPr>
                <w:rFonts w:ascii="Times New Roman" w:hAnsi="Times New Roman"/>
                <w:sz w:val="24"/>
                <w:szCs w:val="28"/>
              </w:rPr>
            </w:pPr>
            <w:r w:rsidRPr="00B9331D">
              <w:rPr>
                <w:rFonts w:ascii="Times New Roman" w:hAnsi="Times New Roman"/>
                <w:sz w:val="24"/>
                <w:szCs w:val="28"/>
              </w:rPr>
              <w:t>(h)</w:t>
            </w:r>
          </w:p>
        </w:tc>
        <w:tc>
          <w:tcPr>
            <w:tcW w:w="5417" w:type="dxa"/>
          </w:tcPr>
          <w:p w:rsidR="003E2F08" w:rsidRPr="00B9331D" w:rsidRDefault="003E2F08" w:rsidP="00B9331D">
            <w:pPr>
              <w:rPr>
                <w:rFonts w:ascii="Times New Roman" w:hAnsi="Times New Roman"/>
                <w:sz w:val="24"/>
                <w:szCs w:val="28"/>
              </w:rPr>
            </w:pPr>
            <w:r w:rsidRPr="00B9331D">
              <w:rPr>
                <w:rFonts w:ascii="Times New Roman" w:hAnsi="Times New Roman"/>
                <w:sz w:val="24"/>
                <w:szCs w:val="28"/>
              </w:rPr>
              <w:t>Marketing and promotion</w:t>
            </w:r>
          </w:p>
        </w:tc>
        <w:tc>
          <w:tcPr>
            <w:tcW w:w="1432" w:type="dxa"/>
            <w:vAlign w:val="center"/>
          </w:tcPr>
          <w:p w:rsidR="003E2F08" w:rsidRPr="00B9331D" w:rsidRDefault="003E2F08" w:rsidP="00B9331D">
            <w:pPr>
              <w:numPr>
                <w:ilvl w:val="0"/>
                <w:numId w:val="8"/>
              </w:numPr>
              <w:jc w:val="center"/>
              <w:rPr>
                <w:rFonts w:ascii="Times New Roman" w:hAnsi="Times New Roman"/>
                <w:b/>
                <w:i/>
                <w:sz w:val="24"/>
                <w:szCs w:val="28"/>
              </w:rPr>
            </w:pPr>
          </w:p>
        </w:tc>
        <w:tc>
          <w:tcPr>
            <w:tcW w:w="1432" w:type="dxa"/>
            <w:vAlign w:val="center"/>
          </w:tcPr>
          <w:p w:rsidR="003E2F08" w:rsidRPr="00B9331D" w:rsidRDefault="003E2F08" w:rsidP="00B9331D">
            <w:pPr>
              <w:numPr>
                <w:ilvl w:val="0"/>
                <w:numId w:val="8"/>
              </w:numPr>
              <w:jc w:val="center"/>
              <w:rPr>
                <w:rFonts w:ascii="Times New Roman" w:hAnsi="Times New Roman"/>
                <w:b/>
                <w:i/>
                <w:sz w:val="24"/>
                <w:szCs w:val="28"/>
              </w:rPr>
            </w:pPr>
          </w:p>
        </w:tc>
        <w:tc>
          <w:tcPr>
            <w:tcW w:w="1436" w:type="dxa"/>
            <w:vAlign w:val="center"/>
          </w:tcPr>
          <w:p w:rsidR="003E2F08" w:rsidRPr="00B9331D" w:rsidRDefault="003E2F08" w:rsidP="00B9331D">
            <w:pPr>
              <w:numPr>
                <w:ilvl w:val="0"/>
                <w:numId w:val="8"/>
              </w:numPr>
              <w:jc w:val="center"/>
              <w:rPr>
                <w:rFonts w:ascii="Times New Roman" w:hAnsi="Times New Roman"/>
                <w:b/>
                <w:i/>
                <w:sz w:val="24"/>
                <w:szCs w:val="28"/>
              </w:rPr>
            </w:pPr>
          </w:p>
        </w:tc>
        <w:tc>
          <w:tcPr>
            <w:tcW w:w="1433" w:type="dxa"/>
            <w:vAlign w:val="center"/>
          </w:tcPr>
          <w:p w:rsidR="003E2F08" w:rsidRPr="00B9331D" w:rsidRDefault="003E2F08" w:rsidP="00B9331D">
            <w:pPr>
              <w:numPr>
                <w:ilvl w:val="0"/>
                <w:numId w:val="8"/>
              </w:numPr>
              <w:jc w:val="center"/>
              <w:rPr>
                <w:rFonts w:ascii="Times New Roman" w:hAnsi="Times New Roman"/>
                <w:b/>
                <w:i/>
                <w:sz w:val="24"/>
                <w:szCs w:val="28"/>
              </w:rPr>
            </w:pPr>
          </w:p>
        </w:tc>
        <w:tc>
          <w:tcPr>
            <w:tcW w:w="1433" w:type="dxa"/>
            <w:vAlign w:val="center"/>
          </w:tcPr>
          <w:p w:rsidR="003E2F08" w:rsidRPr="00B9331D" w:rsidRDefault="003E2F08" w:rsidP="00B9331D">
            <w:pPr>
              <w:numPr>
                <w:ilvl w:val="0"/>
                <w:numId w:val="8"/>
              </w:numPr>
              <w:jc w:val="center"/>
              <w:rPr>
                <w:rFonts w:ascii="Times New Roman" w:hAnsi="Times New Roman"/>
                <w:b/>
                <w:i/>
                <w:sz w:val="24"/>
                <w:szCs w:val="28"/>
              </w:rPr>
            </w:pPr>
          </w:p>
        </w:tc>
      </w:tr>
    </w:tbl>
    <w:p w:rsidR="003E2F08" w:rsidRPr="00B9331D" w:rsidRDefault="003E2F08" w:rsidP="00B9331D">
      <w:pPr>
        <w:rPr>
          <w:rFonts w:ascii="Times New Roman" w:hAnsi="Times New Roman"/>
          <w:i/>
          <w:sz w:val="24"/>
          <w:szCs w:val="28"/>
        </w:rPr>
      </w:pPr>
    </w:p>
    <w:p w:rsidR="004B0171" w:rsidRPr="00B9331D" w:rsidRDefault="008552F5" w:rsidP="00B9331D">
      <w:pPr>
        <w:rPr>
          <w:rFonts w:ascii="Times New Roman" w:hAnsi="Times New Roman"/>
          <w:i/>
          <w:sz w:val="24"/>
          <w:szCs w:val="28"/>
        </w:rPr>
      </w:pPr>
      <w:r w:rsidRPr="00B9331D">
        <w:rPr>
          <w:rFonts w:ascii="Times New Roman" w:hAnsi="Times New Roman"/>
          <w:i/>
          <w:sz w:val="24"/>
          <w:szCs w:val="28"/>
        </w:rPr>
        <w:t>Enumerator: Please tell respondent: “I am now going to ask some questions about business knowledge”</w:t>
      </w:r>
    </w:p>
    <w:p w:rsidR="004B0171" w:rsidRPr="00B9331D" w:rsidRDefault="004B0171" w:rsidP="00B9331D">
      <w:pPr>
        <w:rPr>
          <w:rFonts w:ascii="Times New Roman" w:hAnsi="Times New Roman"/>
          <w:i/>
          <w:sz w:val="24"/>
          <w:szCs w:val="28"/>
        </w:rPr>
      </w:pPr>
    </w:p>
    <w:tbl>
      <w:tblPr>
        <w:tblW w:w="5164"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93"/>
        <w:gridCol w:w="5013"/>
        <w:gridCol w:w="4950"/>
        <w:gridCol w:w="270"/>
        <w:gridCol w:w="2382"/>
      </w:tblGrid>
      <w:tr w:rsidR="004B0171" w:rsidRPr="00B9331D" w:rsidTr="002B5CA7">
        <w:tc>
          <w:tcPr>
            <w:tcW w:w="993" w:type="dxa"/>
            <w:shd w:val="clear" w:color="auto" w:fill="000000" w:themeFill="text1"/>
          </w:tcPr>
          <w:p w:rsidR="004B0171" w:rsidRPr="00B9331D" w:rsidRDefault="004B0171" w:rsidP="00B9331D">
            <w:pPr>
              <w:jc w:val="center"/>
              <w:rPr>
                <w:rFonts w:ascii="Times New Roman" w:hAnsi="Times New Roman"/>
                <w:b/>
              </w:rPr>
            </w:pPr>
          </w:p>
        </w:tc>
        <w:tc>
          <w:tcPr>
            <w:tcW w:w="5013" w:type="dxa"/>
            <w:shd w:val="clear" w:color="auto" w:fill="DBE5F1" w:themeFill="accent1" w:themeFillTint="33"/>
            <w:vAlign w:val="center"/>
          </w:tcPr>
          <w:p w:rsidR="004B0171" w:rsidRPr="00B9331D" w:rsidRDefault="004B0171" w:rsidP="00B9331D">
            <w:pPr>
              <w:jc w:val="center"/>
              <w:rPr>
                <w:rFonts w:ascii="Times New Roman" w:hAnsi="Times New Roman"/>
                <w:b/>
                <w:sz w:val="24"/>
                <w:szCs w:val="24"/>
              </w:rPr>
            </w:pPr>
            <w:r w:rsidRPr="00B9331D">
              <w:rPr>
                <w:rFonts w:ascii="Times New Roman" w:hAnsi="Times New Roman"/>
                <w:b/>
                <w:sz w:val="24"/>
                <w:szCs w:val="24"/>
              </w:rPr>
              <w:t>QUESTION</w:t>
            </w:r>
          </w:p>
        </w:tc>
        <w:tc>
          <w:tcPr>
            <w:tcW w:w="5220" w:type="dxa"/>
            <w:gridSpan w:val="2"/>
            <w:shd w:val="clear" w:color="auto" w:fill="DBE5F1" w:themeFill="accent1" w:themeFillTint="33"/>
            <w:vAlign w:val="center"/>
          </w:tcPr>
          <w:p w:rsidR="004B0171" w:rsidRPr="00B9331D" w:rsidRDefault="004B0171" w:rsidP="00B9331D">
            <w:pPr>
              <w:jc w:val="center"/>
              <w:rPr>
                <w:rFonts w:ascii="Times New Roman" w:hAnsi="Times New Roman"/>
                <w:b/>
                <w:sz w:val="24"/>
                <w:szCs w:val="24"/>
              </w:rPr>
            </w:pPr>
            <w:r w:rsidRPr="00B9331D">
              <w:rPr>
                <w:rFonts w:ascii="Times New Roman" w:hAnsi="Times New Roman"/>
                <w:b/>
                <w:sz w:val="24"/>
                <w:szCs w:val="24"/>
              </w:rPr>
              <w:t>CODES</w:t>
            </w:r>
          </w:p>
        </w:tc>
        <w:tc>
          <w:tcPr>
            <w:tcW w:w="2382" w:type="dxa"/>
            <w:shd w:val="clear" w:color="auto" w:fill="F2DBDB" w:themeFill="accent2" w:themeFillTint="33"/>
            <w:vAlign w:val="center"/>
          </w:tcPr>
          <w:p w:rsidR="004B0171" w:rsidRPr="00B9331D" w:rsidRDefault="004B0171" w:rsidP="00B9331D">
            <w:pPr>
              <w:jc w:val="center"/>
              <w:rPr>
                <w:rFonts w:ascii="Times New Roman" w:hAnsi="Times New Roman"/>
                <w:b/>
                <w:sz w:val="24"/>
                <w:szCs w:val="24"/>
              </w:rPr>
            </w:pPr>
            <w:r w:rsidRPr="00B9331D">
              <w:rPr>
                <w:rFonts w:ascii="Times New Roman" w:hAnsi="Times New Roman"/>
                <w:b/>
                <w:sz w:val="24"/>
                <w:szCs w:val="24"/>
              </w:rPr>
              <w:t>ANSWER</w:t>
            </w:r>
          </w:p>
        </w:tc>
      </w:tr>
      <w:tr w:rsidR="004B0171" w:rsidRPr="00B9331D" w:rsidTr="002B5CA7">
        <w:tc>
          <w:tcPr>
            <w:tcW w:w="993" w:type="dxa"/>
            <w:vAlign w:val="center"/>
          </w:tcPr>
          <w:p w:rsidR="004B0171" w:rsidRPr="00B9331D" w:rsidRDefault="00B63E39" w:rsidP="00B9331D">
            <w:pPr>
              <w:rPr>
                <w:rFonts w:ascii="Times New Roman" w:hAnsi="Times New Roman"/>
                <w:sz w:val="24"/>
              </w:rPr>
            </w:pPr>
            <w:r w:rsidRPr="00B9331D">
              <w:rPr>
                <w:rFonts w:ascii="Times New Roman" w:hAnsi="Times New Roman"/>
                <w:sz w:val="24"/>
              </w:rPr>
              <w:t>BK12</w:t>
            </w:r>
          </w:p>
        </w:tc>
        <w:tc>
          <w:tcPr>
            <w:tcW w:w="5013" w:type="dxa"/>
            <w:vAlign w:val="center"/>
          </w:tcPr>
          <w:p w:rsidR="00D617B4" w:rsidRPr="00B9331D" w:rsidRDefault="004B0171" w:rsidP="00B9331D">
            <w:pPr>
              <w:rPr>
                <w:rFonts w:ascii="Times New Roman" w:hAnsi="Times New Roman"/>
                <w:sz w:val="24"/>
              </w:rPr>
            </w:pPr>
            <w:r w:rsidRPr="00B9331D">
              <w:rPr>
                <w:rFonts w:ascii="Times New Roman" w:hAnsi="Times New Roman"/>
                <w:sz w:val="24"/>
              </w:rPr>
              <w:t xml:space="preserve">Please tell me whether you agree or disagree with the following statement: “It is better for a </w:t>
            </w:r>
            <w:r w:rsidR="00CC780F" w:rsidRPr="00B9331D">
              <w:rPr>
                <w:rFonts w:ascii="Times New Roman" w:hAnsi="Times New Roman"/>
                <w:sz w:val="24"/>
              </w:rPr>
              <w:t xml:space="preserve">business </w:t>
            </w:r>
            <w:r w:rsidRPr="00B9331D">
              <w:rPr>
                <w:rFonts w:ascii="Times New Roman" w:hAnsi="Times New Roman"/>
                <w:sz w:val="24"/>
              </w:rPr>
              <w:t xml:space="preserve">woman to combine the money for </w:t>
            </w:r>
            <w:r w:rsidR="00CC780F" w:rsidRPr="00B9331D">
              <w:rPr>
                <w:rFonts w:ascii="Times New Roman" w:hAnsi="Times New Roman"/>
                <w:sz w:val="24"/>
              </w:rPr>
              <w:t>her</w:t>
            </w:r>
            <w:r w:rsidRPr="00B9331D">
              <w:rPr>
                <w:rFonts w:ascii="Times New Roman" w:hAnsi="Times New Roman"/>
                <w:sz w:val="24"/>
              </w:rPr>
              <w:t xml:space="preserve"> personal household and business affairs.”  </w:t>
            </w:r>
          </w:p>
        </w:tc>
        <w:tc>
          <w:tcPr>
            <w:tcW w:w="4950" w:type="dxa"/>
            <w:tcBorders>
              <w:right w:val="single" w:sz="4" w:space="0" w:color="FFFFFF" w:themeColor="background1"/>
            </w:tcBorders>
            <w:vAlign w:val="center"/>
          </w:tcPr>
          <w:p w:rsidR="004B0171" w:rsidRPr="00B9331D" w:rsidRDefault="004B0171" w:rsidP="00B9331D">
            <w:pPr>
              <w:rPr>
                <w:rFonts w:ascii="Times New Roman" w:hAnsi="Times New Roman"/>
                <w:sz w:val="20"/>
                <w:szCs w:val="20"/>
                <w:lang w:val="en-ZA"/>
              </w:rPr>
            </w:pPr>
            <w:r w:rsidRPr="00B9331D">
              <w:rPr>
                <w:rFonts w:ascii="Times New Roman" w:hAnsi="Times New Roman"/>
                <w:sz w:val="20"/>
                <w:szCs w:val="20"/>
                <w:lang w:val="en-ZA"/>
              </w:rPr>
              <w:t>1 = Agree</w:t>
            </w:r>
          </w:p>
          <w:p w:rsidR="004B0171" w:rsidRPr="00B9331D" w:rsidRDefault="004B0171" w:rsidP="00B9331D">
            <w:pPr>
              <w:rPr>
                <w:rFonts w:ascii="Times New Roman" w:hAnsi="Times New Roman"/>
                <w:sz w:val="20"/>
                <w:szCs w:val="20"/>
              </w:rPr>
            </w:pPr>
            <w:r w:rsidRPr="00B9331D">
              <w:rPr>
                <w:rFonts w:ascii="Times New Roman" w:hAnsi="Times New Roman"/>
                <w:sz w:val="20"/>
                <w:szCs w:val="20"/>
                <w:lang w:val="en-ZA"/>
              </w:rPr>
              <w:t>2 = Disagree</w:t>
            </w:r>
          </w:p>
        </w:tc>
        <w:tc>
          <w:tcPr>
            <w:tcW w:w="270" w:type="dxa"/>
            <w:tcBorders>
              <w:left w:val="single" w:sz="4" w:space="0" w:color="FFFFFF" w:themeColor="background1"/>
            </w:tcBorders>
          </w:tcPr>
          <w:p w:rsidR="004B0171" w:rsidRPr="00B9331D" w:rsidRDefault="004B0171" w:rsidP="00B9331D">
            <w:pPr>
              <w:rPr>
                <w:rFonts w:ascii="Times New Roman" w:hAnsi="Times New Roman"/>
              </w:rPr>
            </w:pPr>
          </w:p>
        </w:tc>
        <w:tc>
          <w:tcPr>
            <w:tcW w:w="2382" w:type="dxa"/>
          </w:tcPr>
          <w:p w:rsidR="003B62DB" w:rsidRPr="00B9331D" w:rsidRDefault="003B62DB" w:rsidP="00B9331D">
            <w:pPr>
              <w:rPr>
                <w:rFonts w:ascii="Times New Roman" w:hAnsi="Times New Roman"/>
              </w:rPr>
            </w:pPr>
          </w:p>
          <w:p w:rsidR="003B62DB" w:rsidRPr="00B9331D" w:rsidRDefault="00D45A0B" w:rsidP="00B9331D">
            <w:pPr>
              <w:rPr>
                <w:rFonts w:ascii="Times New Roman" w:hAnsi="Times New Roman"/>
              </w:rPr>
            </w:pPr>
            <w:r w:rsidRPr="00D45A0B">
              <w:rPr>
                <w:rFonts w:ascii="Times New Roman" w:hAnsi="Times New Roman"/>
                <w:noProof/>
              </w:rPr>
              <w:pict>
                <v:rect id="_x0000_s1062" style="position:absolute;margin-left:43.2pt;margin-top:3.5pt;width:35.25pt;height:24.45pt;z-index:252156928;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">
                  <w10:wrap anchorx="margin"/>
                </v:rect>
              </w:pict>
            </w:r>
          </w:p>
          <w:p w:rsidR="003B62DB" w:rsidRPr="00B9331D" w:rsidRDefault="003B62DB" w:rsidP="00B9331D">
            <w:pPr>
              <w:rPr>
                <w:rFonts w:ascii="Times New Roman" w:hAnsi="Times New Roman"/>
              </w:rPr>
            </w:pPr>
          </w:p>
          <w:p w:rsidR="003B62DB" w:rsidRPr="00B9331D" w:rsidRDefault="003B62DB" w:rsidP="00B9331D">
            <w:pPr>
              <w:rPr>
                <w:rFonts w:ascii="Times New Roman" w:hAnsi="Times New Roman"/>
              </w:rPr>
            </w:pPr>
          </w:p>
          <w:p w:rsidR="004B0171" w:rsidRPr="00B9331D" w:rsidRDefault="004B0171" w:rsidP="00B9331D">
            <w:pPr>
              <w:rPr>
                <w:rFonts w:ascii="Times New Roman" w:hAnsi="Times New Roman"/>
              </w:rPr>
            </w:pPr>
          </w:p>
        </w:tc>
      </w:tr>
      <w:tr w:rsidR="004B0171" w:rsidRPr="00B9331D" w:rsidTr="002B5CA7">
        <w:tc>
          <w:tcPr>
            <w:tcW w:w="993" w:type="dxa"/>
            <w:vAlign w:val="center"/>
          </w:tcPr>
          <w:p w:rsidR="004B0171" w:rsidRPr="00B9331D" w:rsidRDefault="00B63E39" w:rsidP="00B9331D">
            <w:pPr>
              <w:rPr>
                <w:rFonts w:ascii="Times New Roman" w:hAnsi="Times New Roman"/>
                <w:sz w:val="24"/>
              </w:rPr>
            </w:pPr>
            <w:r w:rsidRPr="00B9331D">
              <w:rPr>
                <w:rFonts w:ascii="Times New Roman" w:hAnsi="Times New Roman"/>
                <w:sz w:val="24"/>
              </w:rPr>
              <w:t>BK13</w:t>
            </w:r>
          </w:p>
        </w:tc>
        <w:tc>
          <w:tcPr>
            <w:tcW w:w="5013" w:type="dxa"/>
            <w:vAlign w:val="center"/>
          </w:tcPr>
          <w:p w:rsidR="004B0171" w:rsidRPr="00B9331D" w:rsidRDefault="004B0171" w:rsidP="00B9331D">
            <w:pPr>
              <w:rPr>
                <w:rFonts w:ascii="Times New Roman" w:hAnsi="Times New Roman"/>
                <w:i/>
                <w:sz w:val="24"/>
              </w:rPr>
            </w:pPr>
            <w:r w:rsidRPr="00B9331D">
              <w:rPr>
                <w:rFonts w:ascii="Times New Roman" w:hAnsi="Times New Roman"/>
                <w:sz w:val="24"/>
              </w:rPr>
              <w:t>How do you measure profits?</w:t>
            </w:r>
          </w:p>
        </w:tc>
        <w:tc>
          <w:tcPr>
            <w:tcW w:w="4950" w:type="dxa"/>
            <w:tcBorders>
              <w:right w:val="single" w:sz="4" w:space="0" w:color="FFFFFF" w:themeColor="background1"/>
            </w:tcBorders>
            <w:vAlign w:val="center"/>
          </w:tcPr>
          <w:p w:rsidR="004B0171" w:rsidRPr="00B9331D" w:rsidRDefault="004B0171" w:rsidP="00B9331D">
            <w:pPr>
              <w:rPr>
                <w:rFonts w:ascii="Times New Roman" w:hAnsi="Times New Roman"/>
                <w:i/>
              </w:rPr>
            </w:pPr>
            <w:r w:rsidRPr="00B9331D">
              <w:rPr>
                <w:rFonts w:ascii="Times New Roman" w:hAnsi="Times New Roman"/>
                <w:i/>
              </w:rPr>
              <w:t>If respondent provides a full answer including that one must subtract payments for salaries, transport, rent, etc., then mark correct. If the respondent only mentions that profit is that which they receive after paying direct costs, or does not know, mark incorrect.</w:t>
            </w:r>
          </w:p>
        </w:tc>
        <w:tc>
          <w:tcPr>
            <w:tcW w:w="270" w:type="dxa"/>
            <w:tcBorders>
              <w:left w:val="single" w:sz="4" w:space="0" w:color="FFFFFF" w:themeColor="background1"/>
            </w:tcBorders>
          </w:tcPr>
          <w:p w:rsidR="004B0171" w:rsidRPr="00B9331D" w:rsidRDefault="004B0171" w:rsidP="00B9331D">
            <w:pPr>
              <w:rPr>
                <w:rFonts w:ascii="Times New Roman" w:hAnsi="Times New Roman"/>
              </w:rPr>
            </w:pPr>
          </w:p>
        </w:tc>
        <w:tc>
          <w:tcPr>
            <w:tcW w:w="2382" w:type="dxa"/>
          </w:tcPr>
          <w:p w:rsidR="004B0171" w:rsidRPr="00B9331D" w:rsidRDefault="00D45A0B" w:rsidP="00B9331D">
            <w:pPr>
              <w:rPr>
                <w:rFonts w:ascii="Times New Roman" w:hAnsi="Times New Roman"/>
              </w:rPr>
            </w:pPr>
            <w:r w:rsidRPr="00D45A0B">
              <w:rPr>
                <w:rFonts w:ascii="Times New Roman" w:hAnsi="Times New Roman"/>
                <w:noProof/>
              </w:rPr>
              <w:pict>
                <v:rect id="_x0000_s1061" style="position:absolute;margin-left:45.05pt;margin-top:8.1pt;width:35.25pt;height:24.45pt;z-index:252157952;visibility:visible;mso-position-horizontal-relative:left-margin-area;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">
                  <w10:wrap anchorx="margin"/>
                </v:rect>
              </w:pict>
            </w:r>
          </w:p>
          <w:p w:rsidR="004B0171" w:rsidRPr="00B9331D" w:rsidRDefault="004B0171" w:rsidP="00B9331D">
            <w:pPr>
              <w:rPr>
                <w:rFonts w:ascii="Times New Roman" w:hAnsi="Times New Roman"/>
                <w:sz w:val="18"/>
              </w:rPr>
            </w:pPr>
            <w:r w:rsidRPr="00B9331D">
              <w:rPr>
                <w:rFonts w:ascii="Times New Roman" w:hAnsi="Times New Roman"/>
                <w:sz w:val="18"/>
              </w:rPr>
              <w:t>Correct</w:t>
            </w:r>
          </w:p>
          <w:p w:rsidR="004B0171" w:rsidRPr="00B9331D" w:rsidRDefault="004B0171" w:rsidP="00B9331D">
            <w:pPr>
              <w:rPr>
                <w:rFonts w:ascii="Times New Roman" w:hAnsi="Times New Roman"/>
              </w:rPr>
            </w:pPr>
          </w:p>
          <w:p w:rsidR="004B0171" w:rsidRPr="00B9331D" w:rsidRDefault="00D45A0B" w:rsidP="00B9331D">
            <w:pPr>
              <w:rPr>
                <w:rFonts w:ascii="Times New Roman" w:hAnsi="Times New Roman"/>
              </w:rPr>
            </w:pPr>
            <w:r w:rsidRPr="00D45A0B">
              <w:rPr>
                <w:rFonts w:ascii="Times New Roman" w:hAnsi="Times New Roman"/>
                <w:noProof/>
              </w:rPr>
              <w:pict>
                <v:rect id="_x0000_s1060" style="position:absolute;margin-left:45.5pt;margin-top:6.25pt;width:35.25pt;height:24.45pt;z-index:252167168;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">
                  <w10:wrap anchorx="margin"/>
                </v:rect>
              </w:pict>
            </w:r>
          </w:p>
          <w:p w:rsidR="004B0171" w:rsidRPr="00B9331D" w:rsidRDefault="004B0171" w:rsidP="00B9331D">
            <w:pPr>
              <w:rPr>
                <w:rFonts w:ascii="Times New Roman" w:hAnsi="Times New Roman"/>
              </w:rPr>
            </w:pPr>
            <w:r w:rsidRPr="00B9331D">
              <w:rPr>
                <w:rFonts w:ascii="Times New Roman" w:hAnsi="Times New Roman"/>
                <w:sz w:val="18"/>
              </w:rPr>
              <w:t>Incorrect</w:t>
            </w:r>
          </w:p>
        </w:tc>
      </w:tr>
      <w:tr w:rsidR="002B2730" w:rsidRPr="00B9331D" w:rsidTr="002B5CA7">
        <w:tc>
          <w:tcPr>
            <w:tcW w:w="993" w:type="dxa"/>
            <w:vAlign w:val="center"/>
          </w:tcPr>
          <w:p w:rsidR="002B2730" w:rsidRPr="00B9331D" w:rsidRDefault="002B5CA7" w:rsidP="00B9331D">
            <w:pPr>
              <w:rPr>
                <w:rFonts w:ascii="Times New Roman" w:hAnsi="Times New Roman"/>
                <w:sz w:val="24"/>
              </w:rPr>
            </w:pPr>
            <w:r w:rsidRPr="00B9331D">
              <w:rPr>
                <w:rFonts w:ascii="Times New Roman" w:hAnsi="Times New Roman"/>
                <w:sz w:val="24"/>
              </w:rPr>
              <w:t>BK14</w:t>
            </w:r>
          </w:p>
        </w:tc>
        <w:tc>
          <w:tcPr>
            <w:tcW w:w="5013" w:type="dxa"/>
            <w:vAlign w:val="center"/>
          </w:tcPr>
          <w:p w:rsidR="003414FE" w:rsidRPr="00B9331D" w:rsidRDefault="003414FE" w:rsidP="00B9331D">
            <w:pPr>
              <w:rPr>
                <w:rFonts w:ascii="Times New Roman" w:hAnsi="Times New Roman"/>
                <w:sz w:val="24"/>
              </w:rPr>
            </w:pPr>
          </w:p>
          <w:p w:rsidR="003414FE" w:rsidRPr="00B9331D" w:rsidRDefault="003414FE" w:rsidP="00B9331D">
            <w:pPr>
              <w:rPr>
                <w:rFonts w:ascii="Times New Roman" w:hAnsi="Times New Roman"/>
                <w:sz w:val="24"/>
              </w:rPr>
            </w:pPr>
          </w:p>
          <w:p w:rsidR="003414FE" w:rsidRPr="00B9331D" w:rsidRDefault="003414FE" w:rsidP="00B9331D">
            <w:pPr>
              <w:rPr>
                <w:rFonts w:ascii="Times New Roman" w:hAnsi="Times New Roman"/>
                <w:sz w:val="24"/>
              </w:rPr>
            </w:pPr>
          </w:p>
          <w:p w:rsidR="002B2730" w:rsidRPr="00B9331D" w:rsidRDefault="002B2730" w:rsidP="00B9331D">
            <w:pPr>
              <w:rPr>
                <w:rFonts w:ascii="Times New Roman" w:hAnsi="Times New Roman"/>
                <w:i/>
                <w:sz w:val="24"/>
              </w:rPr>
            </w:pPr>
            <w:r w:rsidRPr="00B9331D">
              <w:rPr>
                <w:rFonts w:ascii="Times New Roman" w:hAnsi="Times New Roman"/>
                <w:sz w:val="24"/>
              </w:rPr>
              <w:lastRenderedPageBreak/>
              <w:t>What ar</w:t>
            </w:r>
            <w:r w:rsidR="00D617B4" w:rsidRPr="00B9331D">
              <w:rPr>
                <w:rFonts w:ascii="Times New Roman" w:hAnsi="Times New Roman"/>
                <w:sz w:val="24"/>
              </w:rPr>
              <w:t>e ways in which you can promote</w:t>
            </w:r>
            <w:r w:rsidRPr="00B9331D">
              <w:rPr>
                <w:rFonts w:ascii="Times New Roman" w:hAnsi="Times New Roman"/>
                <w:sz w:val="24"/>
              </w:rPr>
              <w:t xml:space="preserve"> your business? </w:t>
            </w:r>
            <w:r w:rsidRPr="00B9331D">
              <w:rPr>
                <w:rFonts w:ascii="Times New Roman" w:hAnsi="Times New Roman"/>
                <w:i/>
                <w:sz w:val="24"/>
              </w:rPr>
              <w:t>(tick all mentioned by respondent)</w:t>
            </w:r>
          </w:p>
          <w:p w:rsidR="003414FE" w:rsidRPr="00B9331D" w:rsidRDefault="003414FE" w:rsidP="00B9331D">
            <w:pPr>
              <w:rPr>
                <w:rFonts w:ascii="Times New Roman" w:hAnsi="Times New Roman"/>
                <w:i/>
                <w:sz w:val="24"/>
              </w:rPr>
            </w:pPr>
          </w:p>
          <w:p w:rsidR="003414FE" w:rsidRPr="00B9331D" w:rsidRDefault="003414FE" w:rsidP="00B9331D">
            <w:pPr>
              <w:rPr>
                <w:rFonts w:ascii="Times New Roman" w:hAnsi="Times New Roman"/>
                <w:i/>
                <w:sz w:val="24"/>
              </w:rPr>
            </w:pPr>
          </w:p>
        </w:tc>
        <w:tc>
          <w:tcPr>
            <w:tcW w:w="7602" w:type="dxa"/>
            <w:gridSpan w:val="3"/>
            <w:vAlign w:val="center"/>
          </w:tcPr>
          <w:p w:rsidR="002B2730" w:rsidRPr="00B9331D" w:rsidRDefault="002B2730" w:rsidP="00B9331D">
            <w:pPr>
              <w:pStyle w:val="ListParagraph"/>
              <w:numPr>
                <w:ilvl w:val="0"/>
                <w:numId w:val="21"/>
              </w:numPr>
              <w:rPr>
                <w:rFonts w:ascii="Times New Roman" w:hAnsi="Times New Roman"/>
              </w:rPr>
            </w:pPr>
            <w:r w:rsidRPr="00B9331D">
              <w:rPr>
                <w:rFonts w:ascii="Times New Roman" w:hAnsi="Times New Roman"/>
              </w:rPr>
              <w:lastRenderedPageBreak/>
              <w:t xml:space="preserve">Sales promotions (lowering prices, special offers, discounts, </w:t>
            </w:r>
            <w:r w:rsidR="003B62DB" w:rsidRPr="00B9331D">
              <w:rPr>
                <w:rFonts w:ascii="Times New Roman" w:hAnsi="Times New Roman"/>
              </w:rPr>
              <w:t>etc.)</w:t>
            </w:r>
          </w:p>
          <w:p w:rsidR="002B2730" w:rsidRPr="00B9331D" w:rsidRDefault="002B2730" w:rsidP="00B9331D">
            <w:pPr>
              <w:pStyle w:val="ListParagraph"/>
              <w:numPr>
                <w:ilvl w:val="0"/>
                <w:numId w:val="21"/>
              </w:numPr>
              <w:rPr>
                <w:rFonts w:ascii="Times New Roman" w:hAnsi="Times New Roman"/>
              </w:rPr>
            </w:pPr>
            <w:r w:rsidRPr="00B9331D">
              <w:rPr>
                <w:rFonts w:ascii="Times New Roman" w:hAnsi="Times New Roman"/>
              </w:rPr>
              <w:t>Advertising (press, radio, TV, posters, word of mouth)</w:t>
            </w:r>
          </w:p>
          <w:p w:rsidR="002B2730" w:rsidRPr="00B9331D" w:rsidRDefault="002B2730" w:rsidP="00B9331D">
            <w:pPr>
              <w:pStyle w:val="ListParagraph"/>
              <w:numPr>
                <w:ilvl w:val="0"/>
                <w:numId w:val="21"/>
              </w:numPr>
              <w:rPr>
                <w:rFonts w:ascii="Times New Roman" w:hAnsi="Times New Roman"/>
              </w:rPr>
            </w:pPr>
            <w:r w:rsidRPr="00B9331D">
              <w:rPr>
                <w:rFonts w:ascii="Times New Roman" w:hAnsi="Times New Roman"/>
              </w:rPr>
              <w:t xml:space="preserve">Public relations to improve reputation (e.g. donating a product) </w:t>
            </w:r>
          </w:p>
          <w:p w:rsidR="002B2730" w:rsidRPr="00B9331D" w:rsidRDefault="002B2730" w:rsidP="00B9331D">
            <w:pPr>
              <w:pStyle w:val="ListParagraph"/>
              <w:numPr>
                <w:ilvl w:val="0"/>
                <w:numId w:val="21"/>
              </w:numPr>
              <w:rPr>
                <w:rFonts w:ascii="Times New Roman" w:hAnsi="Times New Roman"/>
              </w:rPr>
            </w:pPr>
            <w:r w:rsidRPr="00B9331D">
              <w:rPr>
                <w:rFonts w:ascii="Times New Roman" w:hAnsi="Times New Roman"/>
              </w:rPr>
              <w:lastRenderedPageBreak/>
              <w:t>Sales techniques (customer service, product presentation)</w:t>
            </w:r>
          </w:p>
          <w:p w:rsidR="00A71D19" w:rsidRPr="00B9331D" w:rsidRDefault="00A71D19" w:rsidP="00B9331D">
            <w:pPr>
              <w:pStyle w:val="ListParagraph"/>
              <w:numPr>
                <w:ilvl w:val="0"/>
                <w:numId w:val="21"/>
              </w:numPr>
              <w:rPr>
                <w:rFonts w:ascii="Times New Roman" w:hAnsi="Times New Roman"/>
              </w:rPr>
            </w:pPr>
            <w:r w:rsidRPr="00B9331D">
              <w:rPr>
                <w:rFonts w:ascii="Times New Roman" w:hAnsi="Times New Roman"/>
              </w:rPr>
              <w:t>Sales based on credit</w:t>
            </w:r>
          </w:p>
          <w:p w:rsidR="002B2730" w:rsidRPr="00B9331D" w:rsidRDefault="002B2730" w:rsidP="00B9331D">
            <w:pPr>
              <w:pStyle w:val="ListParagraph"/>
              <w:numPr>
                <w:ilvl w:val="0"/>
                <w:numId w:val="21"/>
              </w:numPr>
              <w:rPr>
                <w:rFonts w:ascii="Times New Roman" w:hAnsi="Times New Roman"/>
              </w:rPr>
            </w:pPr>
            <w:r w:rsidRPr="00B9331D">
              <w:rPr>
                <w:rFonts w:ascii="Times New Roman" w:hAnsi="Times New Roman"/>
              </w:rPr>
              <w:t>Can’t think of anything</w:t>
            </w:r>
          </w:p>
          <w:p w:rsidR="003414FE" w:rsidRPr="00B9331D" w:rsidRDefault="002B2730" w:rsidP="00B9331D">
            <w:pPr>
              <w:pStyle w:val="ListParagraph"/>
              <w:numPr>
                <w:ilvl w:val="0"/>
                <w:numId w:val="21"/>
              </w:numPr>
              <w:rPr>
                <w:rFonts w:ascii="Times New Roman" w:hAnsi="Times New Roman"/>
                <w:i/>
              </w:rPr>
            </w:pPr>
            <w:r w:rsidRPr="00B9331D">
              <w:rPr>
                <w:rFonts w:ascii="Times New Roman" w:hAnsi="Times New Roman"/>
              </w:rPr>
              <w:t>Other, Specify</w:t>
            </w:r>
          </w:p>
        </w:tc>
      </w:tr>
      <w:tr w:rsidR="004B0171" w:rsidRPr="00B9331D" w:rsidTr="002B5CA7">
        <w:tc>
          <w:tcPr>
            <w:tcW w:w="993" w:type="dxa"/>
            <w:vAlign w:val="center"/>
          </w:tcPr>
          <w:p w:rsidR="004B0171" w:rsidRPr="00B9331D" w:rsidRDefault="002B5CA7" w:rsidP="00B9331D">
            <w:pPr>
              <w:rPr>
                <w:rFonts w:ascii="Times New Roman" w:hAnsi="Times New Roman"/>
                <w:sz w:val="24"/>
              </w:rPr>
            </w:pPr>
            <w:r w:rsidRPr="00B9331D">
              <w:rPr>
                <w:rFonts w:ascii="Times New Roman" w:hAnsi="Times New Roman"/>
                <w:sz w:val="24"/>
              </w:rPr>
              <w:lastRenderedPageBreak/>
              <w:t>BK15</w:t>
            </w:r>
          </w:p>
        </w:tc>
        <w:tc>
          <w:tcPr>
            <w:tcW w:w="5013" w:type="dxa"/>
            <w:vAlign w:val="center"/>
          </w:tcPr>
          <w:p w:rsidR="00D617B4" w:rsidRPr="00B9331D" w:rsidRDefault="00D617B4" w:rsidP="00B9331D">
            <w:pPr>
              <w:rPr>
                <w:rFonts w:ascii="Times New Roman" w:hAnsi="Times New Roman"/>
                <w:sz w:val="24"/>
              </w:rPr>
            </w:pPr>
            <w:r w:rsidRPr="00B9331D">
              <w:rPr>
                <w:rFonts w:ascii="Times New Roman" w:hAnsi="Times New Roman"/>
                <w:sz w:val="24"/>
              </w:rPr>
              <w:t xml:space="preserve">What is the most important component of keeping business records? </w:t>
            </w:r>
            <w:r w:rsidRPr="00B9331D">
              <w:rPr>
                <w:rFonts w:ascii="Times New Roman" w:hAnsi="Times New Roman"/>
                <w:i/>
                <w:sz w:val="24"/>
              </w:rPr>
              <w:t>(read options 1 to 3 aloud)</w:t>
            </w:r>
          </w:p>
        </w:tc>
        <w:tc>
          <w:tcPr>
            <w:tcW w:w="4950" w:type="dxa"/>
            <w:tcBorders>
              <w:right w:val="single" w:sz="4" w:space="0" w:color="FFFFFF" w:themeColor="background1"/>
            </w:tcBorders>
            <w:vAlign w:val="center"/>
          </w:tcPr>
          <w:p w:rsidR="00D617B4" w:rsidRPr="00B9331D" w:rsidRDefault="00D617B4" w:rsidP="00B9331D">
            <w:pPr>
              <w:rPr>
                <w:rFonts w:ascii="Times New Roman" w:hAnsi="Times New Roman"/>
              </w:rPr>
            </w:pPr>
            <w:r w:rsidRPr="00B9331D">
              <w:rPr>
                <w:rFonts w:ascii="Times New Roman" w:hAnsi="Times New Roman"/>
              </w:rPr>
              <w:t>1=Recording sales</w:t>
            </w:r>
          </w:p>
          <w:p w:rsidR="00D617B4" w:rsidRPr="00B9331D" w:rsidRDefault="00D617B4" w:rsidP="00B9331D">
            <w:pPr>
              <w:rPr>
                <w:rFonts w:ascii="Times New Roman" w:hAnsi="Times New Roman"/>
              </w:rPr>
            </w:pPr>
            <w:r w:rsidRPr="00B9331D">
              <w:rPr>
                <w:rFonts w:ascii="Times New Roman" w:hAnsi="Times New Roman"/>
              </w:rPr>
              <w:t>2=Recording costs</w:t>
            </w:r>
          </w:p>
          <w:p w:rsidR="00D617B4" w:rsidRPr="00B9331D" w:rsidRDefault="00D617B4" w:rsidP="00B9331D">
            <w:pPr>
              <w:rPr>
                <w:rFonts w:ascii="Times New Roman" w:hAnsi="Times New Roman"/>
              </w:rPr>
            </w:pPr>
            <w:r w:rsidRPr="00B9331D">
              <w:rPr>
                <w:rFonts w:ascii="Times New Roman" w:hAnsi="Times New Roman"/>
              </w:rPr>
              <w:t xml:space="preserve">3=Recording both costs and sales </w:t>
            </w:r>
          </w:p>
          <w:p w:rsidR="004B0171" w:rsidRPr="00B9331D" w:rsidRDefault="00D617B4" w:rsidP="00B9331D">
            <w:pPr>
              <w:rPr>
                <w:rFonts w:ascii="Times New Roman" w:hAnsi="Times New Roman"/>
                <w:i/>
              </w:rPr>
            </w:pPr>
            <w:r w:rsidRPr="00B9331D">
              <w:rPr>
                <w:rFonts w:ascii="Times New Roman" w:hAnsi="Times New Roman"/>
              </w:rPr>
              <w:t>4=Don’t know</w:t>
            </w:r>
          </w:p>
        </w:tc>
        <w:tc>
          <w:tcPr>
            <w:tcW w:w="270" w:type="dxa"/>
            <w:tcBorders>
              <w:left w:val="single" w:sz="4" w:space="0" w:color="FFFFFF" w:themeColor="background1"/>
            </w:tcBorders>
          </w:tcPr>
          <w:p w:rsidR="004B0171" w:rsidRPr="00B9331D" w:rsidRDefault="004B0171" w:rsidP="00B9331D">
            <w:pPr>
              <w:rPr>
                <w:rFonts w:ascii="Times New Roman" w:hAnsi="Times New Roman"/>
              </w:rPr>
            </w:pPr>
          </w:p>
        </w:tc>
        <w:tc>
          <w:tcPr>
            <w:tcW w:w="2382" w:type="dxa"/>
          </w:tcPr>
          <w:p w:rsidR="004B0171" w:rsidRPr="00B9331D" w:rsidRDefault="004B0171" w:rsidP="00B9331D">
            <w:pPr>
              <w:rPr>
                <w:rFonts w:ascii="Times New Roman" w:hAnsi="Times New Roman"/>
              </w:rPr>
            </w:pPr>
          </w:p>
          <w:p w:rsidR="004B0171" w:rsidRPr="00B9331D" w:rsidRDefault="00D45A0B" w:rsidP="00B9331D">
            <w:pPr>
              <w:rPr>
                <w:rFonts w:ascii="Times New Roman" w:hAnsi="Times New Roman"/>
              </w:rPr>
            </w:pPr>
            <w:r w:rsidRPr="00D45A0B">
              <w:rPr>
                <w:rFonts w:ascii="Times New Roman" w:hAnsi="Times New Roman"/>
                <w:noProof/>
              </w:rPr>
              <w:pict>
                <v:rect id="_x0000_s1059" style="position:absolute;margin-left:43.2pt;margin-top:1.6pt;width:35.3pt;height:24.5pt;z-index:252160000;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">
                  <w10:wrap anchorx="margin"/>
                </v:rect>
              </w:pict>
            </w:r>
          </w:p>
          <w:p w:rsidR="004B0171" w:rsidRPr="00B9331D" w:rsidRDefault="004B0171" w:rsidP="00B9331D">
            <w:pPr>
              <w:rPr>
                <w:rFonts w:ascii="Times New Roman" w:hAnsi="Times New Roman"/>
              </w:rPr>
            </w:pPr>
          </w:p>
          <w:p w:rsidR="004B0171" w:rsidRPr="00B9331D" w:rsidRDefault="004B0171" w:rsidP="00B9331D">
            <w:pPr>
              <w:rPr>
                <w:rFonts w:ascii="Times New Roman" w:hAnsi="Times New Roman"/>
              </w:rPr>
            </w:pPr>
          </w:p>
        </w:tc>
      </w:tr>
      <w:tr w:rsidR="00882943" w:rsidRPr="00B9331D" w:rsidTr="002B5CA7">
        <w:tc>
          <w:tcPr>
            <w:tcW w:w="993" w:type="dxa"/>
            <w:vAlign w:val="center"/>
          </w:tcPr>
          <w:p w:rsidR="00882943" w:rsidRPr="00B9331D" w:rsidRDefault="002B5CA7" w:rsidP="00B9331D">
            <w:pPr>
              <w:rPr>
                <w:rFonts w:ascii="Times New Roman" w:hAnsi="Times New Roman"/>
                <w:sz w:val="24"/>
              </w:rPr>
            </w:pPr>
            <w:r w:rsidRPr="00B9331D">
              <w:rPr>
                <w:rFonts w:ascii="Times New Roman" w:hAnsi="Times New Roman"/>
                <w:sz w:val="24"/>
              </w:rPr>
              <w:t>BK16</w:t>
            </w:r>
          </w:p>
        </w:tc>
        <w:tc>
          <w:tcPr>
            <w:tcW w:w="5013" w:type="dxa"/>
            <w:vAlign w:val="center"/>
          </w:tcPr>
          <w:p w:rsidR="00882943" w:rsidRPr="00B9331D" w:rsidRDefault="00882943" w:rsidP="00B9331D">
            <w:pPr>
              <w:rPr>
                <w:rFonts w:ascii="Times New Roman" w:hAnsi="Times New Roman"/>
                <w:sz w:val="24"/>
              </w:rPr>
            </w:pPr>
            <w:r w:rsidRPr="00B9331D">
              <w:rPr>
                <w:rFonts w:ascii="Times New Roman" w:hAnsi="Times New Roman"/>
                <w:sz w:val="24"/>
              </w:rPr>
              <w:t xml:space="preserve">Suppose you need to take a loan of 10,000 Birr from a Microfinance Institution (MFI) and you have two opportunities.  One is you pay an interest of 100 Birr every month for 12 months, and the other is you pay an interest of 1200 Birr at the end of the year?  </w:t>
            </w:r>
            <w:r w:rsidR="00977368" w:rsidRPr="00B9331D">
              <w:rPr>
                <w:rFonts w:ascii="Times New Roman" w:hAnsi="Times New Roman"/>
                <w:sz w:val="24"/>
              </w:rPr>
              <w:t>How do you compare the two</w:t>
            </w:r>
            <w:r w:rsidRPr="00B9331D">
              <w:rPr>
                <w:rFonts w:ascii="Times New Roman" w:hAnsi="Times New Roman"/>
                <w:sz w:val="24"/>
              </w:rPr>
              <w:t xml:space="preserve"> interest rate</w:t>
            </w:r>
            <w:r w:rsidR="00977368" w:rsidRPr="00B9331D">
              <w:rPr>
                <w:rFonts w:ascii="Times New Roman" w:hAnsi="Times New Roman"/>
                <w:sz w:val="24"/>
              </w:rPr>
              <w:t>s</w:t>
            </w:r>
            <w:r w:rsidRPr="00B9331D">
              <w:rPr>
                <w:rFonts w:ascii="Times New Roman" w:hAnsi="Times New Roman"/>
                <w:sz w:val="24"/>
              </w:rPr>
              <w:t>?</w:t>
            </w:r>
          </w:p>
        </w:tc>
        <w:tc>
          <w:tcPr>
            <w:tcW w:w="4950" w:type="dxa"/>
            <w:tcBorders>
              <w:right w:val="single" w:sz="4" w:space="0" w:color="FFFFFF" w:themeColor="background1"/>
            </w:tcBorders>
            <w:vAlign w:val="center"/>
          </w:tcPr>
          <w:p w:rsidR="00882943" w:rsidRPr="00B9331D" w:rsidRDefault="00882943" w:rsidP="00B9331D">
            <w:pPr>
              <w:rPr>
                <w:rFonts w:ascii="Times New Roman" w:hAnsi="Times New Roman"/>
              </w:rPr>
            </w:pPr>
            <w:r w:rsidRPr="00B9331D">
              <w:rPr>
                <w:rFonts w:ascii="Times New Roman" w:hAnsi="Times New Roman"/>
              </w:rPr>
              <w:t>1 = 100 Birr every month for 12 months is higher</w:t>
            </w:r>
          </w:p>
          <w:p w:rsidR="00882943" w:rsidRPr="00B9331D" w:rsidRDefault="00882943" w:rsidP="00B9331D">
            <w:pPr>
              <w:rPr>
                <w:rFonts w:ascii="Times New Roman" w:hAnsi="Times New Roman"/>
              </w:rPr>
            </w:pPr>
            <w:r w:rsidRPr="00B9331D">
              <w:rPr>
                <w:rFonts w:ascii="Times New Roman" w:hAnsi="Times New Roman"/>
              </w:rPr>
              <w:t>2 = 1200 Birr at the end of the year is higher</w:t>
            </w:r>
          </w:p>
          <w:p w:rsidR="00882943" w:rsidRPr="00B9331D" w:rsidRDefault="00882943" w:rsidP="00B9331D">
            <w:pPr>
              <w:rPr>
                <w:rFonts w:ascii="Times New Roman" w:hAnsi="Times New Roman"/>
              </w:rPr>
            </w:pPr>
            <w:r w:rsidRPr="00B9331D">
              <w:rPr>
                <w:rFonts w:ascii="Times New Roman" w:hAnsi="Times New Roman"/>
              </w:rPr>
              <w:t>3</w:t>
            </w:r>
            <w:r w:rsidR="004E137B" w:rsidRPr="00B9331D">
              <w:rPr>
                <w:rFonts w:ascii="Times New Roman" w:hAnsi="Times New Roman"/>
              </w:rPr>
              <w:t xml:space="preserve"> = </w:t>
            </w:r>
            <w:r w:rsidRPr="00B9331D">
              <w:rPr>
                <w:rFonts w:ascii="Times New Roman" w:hAnsi="Times New Roman"/>
              </w:rPr>
              <w:t>Both are the same</w:t>
            </w:r>
          </w:p>
        </w:tc>
        <w:tc>
          <w:tcPr>
            <w:tcW w:w="270" w:type="dxa"/>
            <w:tcBorders>
              <w:left w:val="single" w:sz="4" w:space="0" w:color="FFFFFF" w:themeColor="background1"/>
            </w:tcBorders>
          </w:tcPr>
          <w:p w:rsidR="00882943" w:rsidRPr="00B9331D" w:rsidRDefault="00882943" w:rsidP="00B9331D">
            <w:pPr>
              <w:rPr>
                <w:rFonts w:ascii="Times New Roman" w:hAnsi="Times New Roman"/>
              </w:rPr>
            </w:pPr>
          </w:p>
        </w:tc>
        <w:tc>
          <w:tcPr>
            <w:tcW w:w="2382" w:type="dxa"/>
          </w:tcPr>
          <w:p w:rsidR="00882943" w:rsidRPr="00B9331D" w:rsidRDefault="00D45A0B" w:rsidP="00B9331D">
            <w:pPr>
              <w:rPr>
                <w:rFonts w:ascii="Times New Roman" w:hAnsi="Times New Roman"/>
              </w:rPr>
            </w:pPr>
            <w:r w:rsidRPr="00D45A0B">
              <w:rPr>
                <w:rFonts w:ascii="Times New Roman" w:hAnsi="Times New Roman"/>
                <w:noProof/>
              </w:rPr>
              <w:pict>
                <v:rect id="_x0000_s1058" style="position:absolute;margin-left:43.7pt;margin-top:22.6pt;width:35.3pt;height:24.5pt;z-index:252254208;visibility:visible;mso-position-horizontal-relative:left-margin-area;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">
                  <w10:wrap anchorx="margin"/>
                </v:rect>
              </w:pict>
            </w:r>
          </w:p>
        </w:tc>
      </w:tr>
      <w:tr w:rsidR="00882943" w:rsidRPr="00B9331D" w:rsidTr="002B5CA7">
        <w:tc>
          <w:tcPr>
            <w:tcW w:w="993" w:type="dxa"/>
            <w:vAlign w:val="center"/>
          </w:tcPr>
          <w:p w:rsidR="00882943" w:rsidRPr="00B9331D" w:rsidRDefault="002B5CA7" w:rsidP="00B9331D">
            <w:pPr>
              <w:rPr>
                <w:rFonts w:ascii="Times New Roman" w:hAnsi="Times New Roman"/>
                <w:sz w:val="24"/>
              </w:rPr>
            </w:pPr>
            <w:r w:rsidRPr="00B9331D">
              <w:rPr>
                <w:rFonts w:ascii="Times New Roman" w:hAnsi="Times New Roman"/>
                <w:sz w:val="24"/>
              </w:rPr>
              <w:t>BK17</w:t>
            </w:r>
          </w:p>
        </w:tc>
        <w:tc>
          <w:tcPr>
            <w:tcW w:w="5013" w:type="dxa"/>
            <w:vAlign w:val="center"/>
          </w:tcPr>
          <w:p w:rsidR="00882943" w:rsidRPr="00B9331D" w:rsidRDefault="00882943" w:rsidP="00B9331D">
            <w:pPr>
              <w:rPr>
                <w:rFonts w:ascii="Times New Roman" w:hAnsi="Times New Roman"/>
                <w:sz w:val="24"/>
              </w:rPr>
            </w:pPr>
            <w:r w:rsidRPr="00B9331D">
              <w:rPr>
                <w:rFonts w:ascii="Times New Roman" w:hAnsi="Times New Roman"/>
                <w:sz w:val="24"/>
              </w:rPr>
              <w:t>What will happen to the price of charcoal if the price of kerosene increases?</w:t>
            </w:r>
          </w:p>
        </w:tc>
        <w:tc>
          <w:tcPr>
            <w:tcW w:w="4950" w:type="dxa"/>
            <w:tcBorders>
              <w:right w:val="single" w:sz="4" w:space="0" w:color="FFFFFF" w:themeColor="background1"/>
            </w:tcBorders>
            <w:vAlign w:val="center"/>
          </w:tcPr>
          <w:p w:rsidR="00882943" w:rsidRPr="00B9331D" w:rsidRDefault="00882943" w:rsidP="00B9331D">
            <w:pPr>
              <w:rPr>
                <w:rFonts w:ascii="Times New Roman" w:hAnsi="Times New Roman"/>
              </w:rPr>
            </w:pPr>
            <w:r w:rsidRPr="00B9331D">
              <w:rPr>
                <w:rFonts w:ascii="Times New Roman" w:hAnsi="Times New Roman"/>
              </w:rPr>
              <w:t>1 = Increase</w:t>
            </w:r>
          </w:p>
          <w:p w:rsidR="00882943" w:rsidRPr="00B9331D" w:rsidRDefault="00882943" w:rsidP="00B9331D">
            <w:pPr>
              <w:rPr>
                <w:rFonts w:ascii="Times New Roman" w:hAnsi="Times New Roman"/>
              </w:rPr>
            </w:pPr>
            <w:r w:rsidRPr="00B9331D">
              <w:rPr>
                <w:rFonts w:ascii="Times New Roman" w:hAnsi="Times New Roman"/>
              </w:rPr>
              <w:t>2= Decrease</w:t>
            </w:r>
          </w:p>
          <w:p w:rsidR="00882943" w:rsidRPr="00B9331D" w:rsidRDefault="00882943" w:rsidP="00B9331D">
            <w:pPr>
              <w:rPr>
                <w:rFonts w:ascii="Times New Roman" w:hAnsi="Times New Roman"/>
              </w:rPr>
            </w:pPr>
            <w:r w:rsidRPr="00B9331D">
              <w:rPr>
                <w:rFonts w:ascii="Times New Roman" w:hAnsi="Times New Roman"/>
              </w:rPr>
              <w:t>3 = Stay the same</w:t>
            </w:r>
          </w:p>
          <w:p w:rsidR="00882943" w:rsidRPr="00B9331D" w:rsidRDefault="00184936" w:rsidP="00B9331D">
            <w:pPr>
              <w:rPr>
                <w:rFonts w:ascii="Times New Roman" w:hAnsi="Times New Roman"/>
              </w:rPr>
            </w:pPr>
            <w:r w:rsidRPr="00B9331D">
              <w:rPr>
                <w:rFonts w:ascii="Times New Roman" w:hAnsi="Times New Roman"/>
              </w:rPr>
              <w:t>4</w:t>
            </w:r>
            <w:r w:rsidR="00882943" w:rsidRPr="00B9331D">
              <w:rPr>
                <w:rFonts w:ascii="Times New Roman" w:hAnsi="Times New Roman"/>
              </w:rPr>
              <w:t xml:space="preserve"> = </w:t>
            </w:r>
            <w:r w:rsidRPr="00B9331D">
              <w:rPr>
                <w:rFonts w:ascii="Times New Roman" w:hAnsi="Times New Roman"/>
              </w:rPr>
              <w:t>It is impossible to know</w:t>
            </w:r>
          </w:p>
        </w:tc>
        <w:tc>
          <w:tcPr>
            <w:tcW w:w="270" w:type="dxa"/>
            <w:tcBorders>
              <w:left w:val="single" w:sz="4" w:space="0" w:color="FFFFFF" w:themeColor="background1"/>
            </w:tcBorders>
          </w:tcPr>
          <w:p w:rsidR="00882943" w:rsidRPr="00B9331D" w:rsidRDefault="00882943" w:rsidP="00B9331D">
            <w:pPr>
              <w:rPr>
                <w:rFonts w:ascii="Times New Roman" w:hAnsi="Times New Roman"/>
              </w:rPr>
            </w:pPr>
          </w:p>
        </w:tc>
        <w:tc>
          <w:tcPr>
            <w:tcW w:w="2382" w:type="dxa"/>
          </w:tcPr>
          <w:p w:rsidR="00882943" w:rsidRPr="00B9331D" w:rsidRDefault="00D45A0B" w:rsidP="00B9331D">
            <w:pPr>
              <w:rPr>
                <w:rFonts w:ascii="Times New Roman" w:hAnsi="Times New Roman"/>
                <w:noProof/>
              </w:rPr>
            </w:pPr>
            <w:r w:rsidRPr="00D45A0B">
              <w:rPr>
                <w:rFonts w:ascii="Times New Roman" w:hAnsi="Times New Roman"/>
                <w:noProof/>
              </w:rPr>
              <w:pict>
                <v:rect id="_x0000_s1057" style="position:absolute;margin-left:43.45pt;margin-top:10.25pt;width:35.3pt;height:24.5pt;z-index:252256256;visibility:visible;mso-position-horizontal-relative:left-margin-area;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">
                  <w10:wrap anchorx="margin"/>
                </v:rect>
              </w:pict>
            </w:r>
          </w:p>
        </w:tc>
      </w:tr>
      <w:tr w:rsidR="00882943" w:rsidRPr="00B9331D" w:rsidTr="002B5CA7">
        <w:tc>
          <w:tcPr>
            <w:tcW w:w="993" w:type="dxa"/>
            <w:vAlign w:val="center"/>
          </w:tcPr>
          <w:p w:rsidR="00882943" w:rsidRPr="00B9331D" w:rsidRDefault="002B5CA7" w:rsidP="00B9331D">
            <w:pPr>
              <w:rPr>
                <w:rFonts w:ascii="Times New Roman" w:hAnsi="Times New Roman"/>
                <w:sz w:val="24"/>
              </w:rPr>
            </w:pPr>
            <w:r w:rsidRPr="00B9331D">
              <w:rPr>
                <w:rFonts w:ascii="Times New Roman" w:hAnsi="Times New Roman"/>
                <w:sz w:val="24"/>
              </w:rPr>
              <w:t>BK18</w:t>
            </w:r>
          </w:p>
        </w:tc>
        <w:tc>
          <w:tcPr>
            <w:tcW w:w="5013" w:type="dxa"/>
            <w:vAlign w:val="center"/>
          </w:tcPr>
          <w:p w:rsidR="00882943" w:rsidRPr="00B9331D" w:rsidRDefault="00882943" w:rsidP="00B9331D">
            <w:pPr>
              <w:rPr>
                <w:rFonts w:ascii="Times New Roman" w:hAnsi="Times New Roman"/>
                <w:sz w:val="24"/>
              </w:rPr>
            </w:pPr>
            <w:r w:rsidRPr="00B9331D">
              <w:rPr>
                <w:rFonts w:ascii="Times New Roman" w:hAnsi="Times New Roman"/>
                <w:sz w:val="24"/>
              </w:rPr>
              <w:t>Suppose you have deposited 100,000 Birr in a savings account which has an interest rate of 10% per year.  If you withdraw the money in one year, how much will you get?</w:t>
            </w:r>
          </w:p>
        </w:tc>
        <w:tc>
          <w:tcPr>
            <w:tcW w:w="4950" w:type="dxa"/>
            <w:tcBorders>
              <w:right w:val="single" w:sz="4" w:space="0" w:color="FFFFFF" w:themeColor="background1"/>
            </w:tcBorders>
            <w:vAlign w:val="center"/>
          </w:tcPr>
          <w:p w:rsidR="00882943" w:rsidRPr="00B9331D" w:rsidRDefault="00882943" w:rsidP="00B9331D">
            <w:pPr>
              <w:rPr>
                <w:rFonts w:ascii="Times New Roman" w:hAnsi="Times New Roman"/>
                <w:i/>
              </w:rPr>
            </w:pPr>
            <w:r w:rsidRPr="00B9331D">
              <w:rPr>
                <w:rFonts w:ascii="Times New Roman" w:hAnsi="Times New Roman"/>
                <w:i/>
              </w:rPr>
              <w:t xml:space="preserve">Record amount in Birr.  </w:t>
            </w:r>
          </w:p>
        </w:tc>
        <w:tc>
          <w:tcPr>
            <w:tcW w:w="270" w:type="dxa"/>
            <w:tcBorders>
              <w:left w:val="single" w:sz="4" w:space="0" w:color="FFFFFF" w:themeColor="background1"/>
            </w:tcBorders>
          </w:tcPr>
          <w:p w:rsidR="00882943" w:rsidRPr="00B9331D" w:rsidRDefault="00882943" w:rsidP="00B9331D">
            <w:pPr>
              <w:rPr>
                <w:rFonts w:ascii="Times New Roman" w:hAnsi="Times New Roman"/>
              </w:rPr>
            </w:pPr>
          </w:p>
        </w:tc>
        <w:tc>
          <w:tcPr>
            <w:tcW w:w="2382" w:type="dxa"/>
          </w:tcPr>
          <w:p w:rsidR="00882943" w:rsidRPr="00B9331D" w:rsidRDefault="00882943" w:rsidP="00B9331D">
            <w:pPr>
              <w:rPr>
                <w:rFonts w:ascii="Times New Roman" w:hAnsi="Times New Roman"/>
                <w:noProof/>
              </w:rPr>
            </w:pPr>
          </w:p>
          <w:p w:rsidR="00882943" w:rsidRPr="00B9331D" w:rsidRDefault="00882943" w:rsidP="00B9331D">
            <w:pPr>
              <w:rPr>
                <w:rFonts w:ascii="Times New Roman" w:hAnsi="Times New Roman"/>
                <w:noProof/>
              </w:rPr>
            </w:pPr>
          </w:p>
          <w:p w:rsidR="00882943" w:rsidRPr="00B9331D" w:rsidRDefault="00882943" w:rsidP="00B9331D">
            <w:pPr>
              <w:rPr>
                <w:rFonts w:ascii="Times New Roman" w:hAnsi="Times New Roman"/>
                <w:noProof/>
              </w:rPr>
            </w:pPr>
            <w:r w:rsidRPr="00B9331D">
              <w:rPr>
                <w:rFonts w:ascii="Times New Roman" w:hAnsi="Times New Roman"/>
                <w:noProof/>
              </w:rPr>
              <w:t>_______________ Birr</w:t>
            </w:r>
          </w:p>
        </w:tc>
      </w:tr>
      <w:tr w:rsidR="00882943" w:rsidRPr="00B9331D" w:rsidTr="002B5CA7">
        <w:tc>
          <w:tcPr>
            <w:tcW w:w="993" w:type="dxa"/>
            <w:vAlign w:val="center"/>
          </w:tcPr>
          <w:p w:rsidR="00882943" w:rsidRPr="00B9331D" w:rsidRDefault="002B5CA7" w:rsidP="00B9331D">
            <w:pPr>
              <w:rPr>
                <w:rFonts w:ascii="Times New Roman" w:hAnsi="Times New Roman"/>
                <w:sz w:val="24"/>
              </w:rPr>
            </w:pPr>
            <w:r w:rsidRPr="00B9331D">
              <w:rPr>
                <w:rFonts w:ascii="Times New Roman" w:hAnsi="Times New Roman"/>
                <w:sz w:val="24"/>
              </w:rPr>
              <w:t>BK19</w:t>
            </w:r>
          </w:p>
        </w:tc>
        <w:tc>
          <w:tcPr>
            <w:tcW w:w="5013" w:type="dxa"/>
            <w:vAlign w:val="center"/>
          </w:tcPr>
          <w:p w:rsidR="00882943" w:rsidRPr="00B9331D" w:rsidRDefault="00882943" w:rsidP="00B9331D">
            <w:pPr>
              <w:rPr>
                <w:rFonts w:ascii="Times New Roman" w:hAnsi="Times New Roman"/>
                <w:sz w:val="24"/>
              </w:rPr>
            </w:pPr>
            <w:r w:rsidRPr="00B9331D">
              <w:rPr>
                <w:rFonts w:ascii="Times New Roman" w:hAnsi="Times New Roman"/>
                <w:sz w:val="24"/>
              </w:rPr>
              <w:t>Suppose you have deposited 100,000 Birr in a savings account which has an interest rate of 10% per year.  If you withdraw the money in two years, how much will you get?</w:t>
            </w:r>
          </w:p>
        </w:tc>
        <w:tc>
          <w:tcPr>
            <w:tcW w:w="4950" w:type="dxa"/>
            <w:tcBorders>
              <w:right w:val="single" w:sz="4" w:space="0" w:color="FFFFFF" w:themeColor="background1"/>
            </w:tcBorders>
            <w:vAlign w:val="center"/>
          </w:tcPr>
          <w:p w:rsidR="00882943" w:rsidRPr="00B9331D" w:rsidRDefault="00882943" w:rsidP="00B9331D">
            <w:pPr>
              <w:rPr>
                <w:rFonts w:ascii="Times New Roman" w:hAnsi="Times New Roman"/>
              </w:rPr>
            </w:pPr>
            <w:r w:rsidRPr="00B9331D">
              <w:rPr>
                <w:rFonts w:ascii="Times New Roman" w:hAnsi="Times New Roman"/>
                <w:i/>
              </w:rPr>
              <w:t xml:space="preserve">Record amount in Birr.  </w:t>
            </w:r>
          </w:p>
        </w:tc>
        <w:tc>
          <w:tcPr>
            <w:tcW w:w="270" w:type="dxa"/>
            <w:tcBorders>
              <w:left w:val="single" w:sz="4" w:space="0" w:color="FFFFFF" w:themeColor="background1"/>
            </w:tcBorders>
          </w:tcPr>
          <w:p w:rsidR="00882943" w:rsidRPr="00B9331D" w:rsidRDefault="00882943" w:rsidP="00B9331D">
            <w:pPr>
              <w:rPr>
                <w:rFonts w:ascii="Times New Roman" w:hAnsi="Times New Roman"/>
              </w:rPr>
            </w:pPr>
          </w:p>
        </w:tc>
        <w:tc>
          <w:tcPr>
            <w:tcW w:w="2382" w:type="dxa"/>
          </w:tcPr>
          <w:p w:rsidR="00882943" w:rsidRPr="00B9331D" w:rsidRDefault="00882943" w:rsidP="00B9331D">
            <w:pPr>
              <w:rPr>
                <w:rFonts w:ascii="Times New Roman" w:hAnsi="Times New Roman"/>
                <w:noProof/>
              </w:rPr>
            </w:pPr>
          </w:p>
          <w:p w:rsidR="00882943" w:rsidRPr="00B9331D" w:rsidRDefault="00882943" w:rsidP="00B9331D">
            <w:pPr>
              <w:rPr>
                <w:rFonts w:ascii="Times New Roman" w:hAnsi="Times New Roman"/>
                <w:noProof/>
              </w:rPr>
            </w:pPr>
          </w:p>
          <w:p w:rsidR="00882943" w:rsidRPr="00B9331D" w:rsidRDefault="00882943" w:rsidP="00B9331D">
            <w:pPr>
              <w:rPr>
                <w:rFonts w:ascii="Times New Roman" w:hAnsi="Times New Roman"/>
                <w:noProof/>
              </w:rPr>
            </w:pPr>
            <w:r w:rsidRPr="00B9331D">
              <w:rPr>
                <w:rFonts w:ascii="Times New Roman" w:hAnsi="Times New Roman"/>
                <w:noProof/>
              </w:rPr>
              <w:t>_______________ Birr</w:t>
            </w:r>
          </w:p>
        </w:tc>
      </w:tr>
      <w:tr w:rsidR="00880AB2" w:rsidRPr="00B9331D" w:rsidTr="002B5CA7">
        <w:tc>
          <w:tcPr>
            <w:tcW w:w="993" w:type="dxa"/>
            <w:vAlign w:val="center"/>
          </w:tcPr>
          <w:p w:rsidR="00880AB2" w:rsidRPr="00B9331D" w:rsidRDefault="002176A9" w:rsidP="00B9331D">
            <w:pPr>
              <w:rPr>
                <w:rFonts w:ascii="Times New Roman" w:hAnsi="Times New Roman"/>
                <w:sz w:val="24"/>
              </w:rPr>
            </w:pPr>
            <w:r>
              <w:rPr>
                <w:rFonts w:ascii="Times New Roman" w:hAnsi="Times New Roman"/>
                <w:sz w:val="24"/>
              </w:rPr>
              <w:t>BK20</w:t>
            </w:r>
          </w:p>
        </w:tc>
        <w:tc>
          <w:tcPr>
            <w:tcW w:w="5013" w:type="dxa"/>
            <w:vAlign w:val="center"/>
          </w:tcPr>
          <w:p w:rsidR="00880AB2" w:rsidRDefault="00880AB2" w:rsidP="00B9331D">
            <w:pPr>
              <w:rPr>
                <w:rFonts w:ascii="Times New Roman" w:hAnsi="Times New Roman"/>
                <w:sz w:val="24"/>
              </w:rPr>
            </w:pPr>
          </w:p>
          <w:p w:rsidR="002176A9" w:rsidRPr="00B9331D" w:rsidRDefault="008A1CCE" w:rsidP="008A1CCE">
            <w:pPr>
              <w:rPr>
                <w:rFonts w:ascii="Times New Roman" w:hAnsi="Times New Roman"/>
                <w:sz w:val="24"/>
              </w:rPr>
            </w:pPr>
            <w:r>
              <w:rPr>
                <w:rFonts w:ascii="Times New Roman" w:hAnsi="Times New Roman"/>
                <w:sz w:val="24"/>
              </w:rPr>
              <w:t>“</w:t>
            </w:r>
            <w:r w:rsidR="002176A9">
              <w:rPr>
                <w:rFonts w:ascii="Times New Roman" w:hAnsi="Times New Roman"/>
                <w:sz w:val="24"/>
              </w:rPr>
              <w:t>As part of the WEDP program the Digital opportunitie</w:t>
            </w:r>
            <w:r w:rsidR="0051168C">
              <w:rPr>
                <w:rFonts w:ascii="Times New Roman" w:hAnsi="Times New Roman"/>
                <w:sz w:val="24"/>
              </w:rPr>
              <w:t xml:space="preserve">s Trust offers a part-time entrepreneurship </w:t>
            </w:r>
            <w:proofErr w:type="spellStart"/>
            <w:r w:rsidR="0051168C">
              <w:rPr>
                <w:rFonts w:ascii="Times New Roman" w:hAnsi="Times New Roman"/>
                <w:sz w:val="24"/>
              </w:rPr>
              <w:t>tranining</w:t>
            </w:r>
            <w:proofErr w:type="spellEnd"/>
            <w:r w:rsidR="0051168C">
              <w:rPr>
                <w:rFonts w:ascii="Times New Roman" w:hAnsi="Times New Roman"/>
                <w:sz w:val="24"/>
              </w:rPr>
              <w:t xml:space="preserve"> course in </w:t>
            </w:r>
            <w:proofErr w:type="spellStart"/>
            <w:r w:rsidR="0051168C">
              <w:rPr>
                <w:rFonts w:ascii="Times New Roman" w:hAnsi="Times New Roman"/>
                <w:sz w:val="24"/>
              </w:rPr>
              <w:t>Mekelle</w:t>
            </w:r>
            <w:proofErr w:type="spellEnd"/>
            <w:r w:rsidR="0051168C">
              <w:rPr>
                <w:rFonts w:ascii="Times New Roman" w:hAnsi="Times New Roman"/>
                <w:sz w:val="24"/>
              </w:rPr>
              <w:t xml:space="preserve">. This course involves </w:t>
            </w:r>
            <w:proofErr w:type="spellStart"/>
            <w:r w:rsidR="0051168C">
              <w:rPr>
                <w:rFonts w:ascii="Times New Roman" w:hAnsi="Times New Roman"/>
                <w:sz w:val="24"/>
              </w:rPr>
              <w:t>traninig</w:t>
            </w:r>
            <w:proofErr w:type="spellEnd"/>
            <w:r w:rsidR="0051168C">
              <w:rPr>
                <w:rFonts w:ascii="Times New Roman" w:hAnsi="Times New Roman"/>
                <w:sz w:val="24"/>
              </w:rPr>
              <w:t xml:space="preserve"> in area such as </w:t>
            </w:r>
            <w:r w:rsidR="00365C04">
              <w:rPr>
                <w:rFonts w:ascii="Times New Roman" w:hAnsi="Times New Roman"/>
                <w:sz w:val="24"/>
              </w:rPr>
              <w:t xml:space="preserve">business </w:t>
            </w:r>
            <w:proofErr w:type="gramStart"/>
            <w:r w:rsidR="00365C04">
              <w:rPr>
                <w:rFonts w:ascii="Times New Roman" w:hAnsi="Times New Roman"/>
                <w:sz w:val="24"/>
              </w:rPr>
              <w:t>planning ,</w:t>
            </w:r>
            <w:proofErr w:type="gramEnd"/>
            <w:r w:rsidR="00365C04">
              <w:rPr>
                <w:rFonts w:ascii="Times New Roman" w:hAnsi="Times New Roman"/>
                <w:sz w:val="24"/>
              </w:rPr>
              <w:t xml:space="preserve"> marketing, budgeting , record-keeping, and computer basics. The course has been </w:t>
            </w:r>
            <w:proofErr w:type="spellStart"/>
            <w:r w:rsidR="00365C04">
              <w:rPr>
                <w:rFonts w:ascii="Times New Roman" w:hAnsi="Times New Roman"/>
                <w:sz w:val="24"/>
              </w:rPr>
              <w:t>designend</w:t>
            </w:r>
            <w:proofErr w:type="spellEnd"/>
            <w:r w:rsidR="00365C04">
              <w:rPr>
                <w:rFonts w:ascii="Times New Roman" w:hAnsi="Times New Roman"/>
                <w:sz w:val="24"/>
              </w:rPr>
              <w:t xml:space="preserve"> to support women </w:t>
            </w:r>
            <w:proofErr w:type="spellStart"/>
            <w:proofErr w:type="gramStart"/>
            <w:r w:rsidR="00365C04">
              <w:rPr>
                <w:rFonts w:ascii="Times New Roman" w:hAnsi="Times New Roman"/>
                <w:sz w:val="24"/>
              </w:rPr>
              <w:t>enterpreners</w:t>
            </w:r>
            <w:proofErr w:type="spellEnd"/>
            <w:r w:rsidR="00686244">
              <w:rPr>
                <w:rFonts w:ascii="Times New Roman" w:hAnsi="Times New Roman"/>
                <w:sz w:val="24"/>
              </w:rPr>
              <w:t xml:space="preserve">  in</w:t>
            </w:r>
            <w:proofErr w:type="gramEnd"/>
            <w:r w:rsidR="00686244">
              <w:rPr>
                <w:rFonts w:ascii="Times New Roman" w:hAnsi="Times New Roman"/>
                <w:sz w:val="24"/>
              </w:rPr>
              <w:t xml:space="preserve"> Ethiopia to network with each other and to grow and expand their business. The course will be offered part-time over a period of </w:t>
            </w:r>
            <w:r w:rsidR="00686244">
              <w:rPr>
                <w:rFonts w:ascii="Times New Roman" w:hAnsi="Times New Roman"/>
                <w:sz w:val="24"/>
              </w:rPr>
              <w:lastRenderedPageBreak/>
              <w:t>20 days</w:t>
            </w:r>
            <w:r w:rsidR="00100A76">
              <w:rPr>
                <w:rFonts w:ascii="Times New Roman" w:hAnsi="Times New Roman"/>
                <w:sz w:val="24"/>
              </w:rPr>
              <w:t xml:space="preserve">, so that entrepreneurs can keep their businesses open while attending the training. </w:t>
            </w:r>
            <w:proofErr w:type="gramStart"/>
            <w:r w:rsidR="00100A76">
              <w:rPr>
                <w:rFonts w:ascii="Times New Roman" w:hAnsi="Times New Roman"/>
                <w:sz w:val="24"/>
              </w:rPr>
              <w:t>would</w:t>
            </w:r>
            <w:proofErr w:type="gramEnd"/>
            <w:r w:rsidR="00100A76">
              <w:rPr>
                <w:rFonts w:ascii="Times New Roman" w:hAnsi="Times New Roman"/>
                <w:sz w:val="24"/>
              </w:rPr>
              <w:t xml:space="preserve"> you be interested in attending </w:t>
            </w:r>
            <w:proofErr w:type="spellStart"/>
            <w:r w:rsidR="00100A76">
              <w:rPr>
                <w:rFonts w:ascii="Times New Roman" w:hAnsi="Times New Roman"/>
                <w:sz w:val="24"/>
              </w:rPr>
              <w:t>sucha</w:t>
            </w:r>
            <w:proofErr w:type="spellEnd"/>
            <w:r w:rsidR="00100A76">
              <w:rPr>
                <w:rFonts w:ascii="Times New Roman" w:hAnsi="Times New Roman"/>
                <w:sz w:val="24"/>
              </w:rPr>
              <w:t xml:space="preserve"> course?</w:t>
            </w:r>
            <w:r>
              <w:rPr>
                <w:rFonts w:ascii="Times New Roman" w:hAnsi="Times New Roman"/>
                <w:sz w:val="24"/>
              </w:rPr>
              <w:t>" 1=  yes</w:t>
            </w:r>
            <w:r w:rsidR="00100A76">
              <w:rPr>
                <w:rFonts w:ascii="Times New Roman" w:hAnsi="Times New Roman"/>
                <w:sz w:val="24"/>
              </w:rPr>
              <w:t xml:space="preserve">  </w:t>
            </w:r>
            <w:r w:rsidR="00686244">
              <w:rPr>
                <w:rFonts w:ascii="Times New Roman" w:hAnsi="Times New Roman"/>
                <w:sz w:val="24"/>
              </w:rPr>
              <w:t xml:space="preserve">  </w:t>
            </w:r>
            <w:r>
              <w:rPr>
                <w:rFonts w:ascii="Times New Roman" w:hAnsi="Times New Roman"/>
                <w:sz w:val="24"/>
              </w:rPr>
              <w:t>2=No</w:t>
            </w:r>
          </w:p>
        </w:tc>
        <w:tc>
          <w:tcPr>
            <w:tcW w:w="4950" w:type="dxa"/>
            <w:tcBorders>
              <w:right w:val="single" w:sz="4" w:space="0" w:color="FFFFFF" w:themeColor="background1"/>
            </w:tcBorders>
            <w:vAlign w:val="center"/>
          </w:tcPr>
          <w:p w:rsidR="00880AB2" w:rsidRPr="00B9331D" w:rsidRDefault="00880AB2" w:rsidP="00B9331D">
            <w:pPr>
              <w:rPr>
                <w:rFonts w:ascii="Times New Roman" w:hAnsi="Times New Roman"/>
                <w:i/>
              </w:rPr>
            </w:pPr>
          </w:p>
        </w:tc>
        <w:tc>
          <w:tcPr>
            <w:tcW w:w="270" w:type="dxa"/>
            <w:tcBorders>
              <w:left w:val="single" w:sz="4" w:space="0" w:color="FFFFFF" w:themeColor="background1"/>
            </w:tcBorders>
          </w:tcPr>
          <w:p w:rsidR="00880AB2" w:rsidRPr="00B9331D" w:rsidRDefault="00880AB2" w:rsidP="00B9331D">
            <w:pPr>
              <w:rPr>
                <w:rFonts w:ascii="Times New Roman" w:hAnsi="Times New Roman"/>
              </w:rPr>
            </w:pPr>
          </w:p>
        </w:tc>
        <w:tc>
          <w:tcPr>
            <w:tcW w:w="2382" w:type="dxa"/>
          </w:tcPr>
          <w:p w:rsidR="00880AB2" w:rsidRPr="00B9331D" w:rsidRDefault="00880AB2" w:rsidP="00B9331D">
            <w:pPr>
              <w:rPr>
                <w:rFonts w:ascii="Times New Roman" w:hAnsi="Times New Roman"/>
                <w:noProof/>
              </w:rPr>
            </w:pPr>
          </w:p>
        </w:tc>
      </w:tr>
    </w:tbl>
    <w:p w:rsidR="003414FE" w:rsidRPr="00B9331D" w:rsidRDefault="003414FE" w:rsidP="00B9331D">
      <w:pPr>
        <w:pStyle w:val="Heading1"/>
        <w:numPr>
          <w:ilvl w:val="0"/>
          <w:numId w:val="0"/>
        </w:numPr>
        <w:ind w:left="120"/>
        <w:jc w:val="center"/>
      </w:pPr>
    </w:p>
    <w:p w:rsidR="003414FE" w:rsidRPr="00B9331D" w:rsidRDefault="003414FE" w:rsidP="00B9331D">
      <w:pPr>
        <w:rPr>
          <w:rFonts w:ascii="Times New Roman" w:hAnsi="Times New Roman" w:cs="Arial"/>
          <w:b/>
          <w:bCs/>
          <w:sz w:val="28"/>
          <w:szCs w:val="20"/>
        </w:rPr>
      </w:pPr>
      <w:r w:rsidRPr="00B9331D">
        <w:br w:type="page"/>
      </w:r>
    </w:p>
    <w:p w:rsidR="00943538" w:rsidRPr="00B9331D" w:rsidRDefault="003B62DB" w:rsidP="00B9331D">
      <w:pPr>
        <w:pStyle w:val="Heading1"/>
        <w:numPr>
          <w:ilvl w:val="0"/>
          <w:numId w:val="0"/>
        </w:numPr>
        <w:pBdr>
          <w:top w:val="single" w:sz="4" w:space="1" w:color="auto"/>
          <w:bottom w:val="single" w:sz="4" w:space="1" w:color="auto"/>
        </w:pBdr>
        <w:ind w:left="120"/>
        <w:jc w:val="center"/>
      </w:pPr>
      <w:r w:rsidRPr="00B9331D">
        <w:lastRenderedPageBreak/>
        <w:t>Section 10</w:t>
      </w:r>
      <w:r w:rsidR="00943538" w:rsidRPr="00B9331D">
        <w:t>: Decision-Making</w:t>
      </w:r>
      <w:r w:rsidR="00323275" w:rsidRPr="00B9331D">
        <w:t xml:space="preserve"> (DM)</w:t>
      </w:r>
    </w:p>
    <w:p w:rsidR="004F77FA" w:rsidRPr="00B9331D" w:rsidRDefault="004F77FA" w:rsidP="00B9331D">
      <w:pPr>
        <w:rPr>
          <w:rFonts w:ascii="Times New Roman" w:hAnsi="Times New Roman"/>
          <w:sz w:val="24"/>
          <w:szCs w:val="28"/>
        </w:rPr>
      </w:pPr>
    </w:p>
    <w:tbl>
      <w:tblPr>
        <w:tblW w:w="50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01"/>
        <w:gridCol w:w="1888"/>
        <w:gridCol w:w="4318"/>
        <w:gridCol w:w="1712"/>
        <w:gridCol w:w="3329"/>
        <w:gridCol w:w="947"/>
      </w:tblGrid>
      <w:tr w:rsidR="00A607CF" w:rsidRPr="00B9331D" w:rsidTr="00FD768D">
        <w:trPr>
          <w:trHeight w:val="1005"/>
        </w:trPr>
        <w:tc>
          <w:tcPr>
            <w:tcW w:w="414" w:type="pct"/>
            <w:tcBorders>
              <w:top w:val="single" w:sz="4" w:space="0" w:color="auto"/>
              <w:left w:val="single" w:sz="4" w:space="0" w:color="auto"/>
            </w:tcBorders>
            <w:shd w:val="clear" w:color="auto" w:fill="0F243E" w:themeFill="text2" w:themeFillShade="80"/>
            <w:vAlign w:val="center"/>
          </w:tcPr>
          <w:p w:rsidR="00A607CF" w:rsidRPr="00B9331D" w:rsidRDefault="00A607CF" w:rsidP="00B9331D">
            <w:pPr>
              <w:rPr>
                <w:rFonts w:ascii="Times New Roman" w:hAnsi="Times New Roman"/>
                <w:b/>
                <w:szCs w:val="28"/>
              </w:rPr>
            </w:pPr>
            <w:r w:rsidRPr="00B9331D">
              <w:rPr>
                <w:rFonts w:ascii="Times New Roman" w:hAnsi="Times New Roman"/>
                <w:b/>
              </w:rPr>
              <w:t>DM1.1</w:t>
            </w:r>
          </w:p>
        </w:tc>
        <w:tc>
          <w:tcPr>
            <w:tcW w:w="2978" w:type="pct"/>
            <w:gridSpan w:val="3"/>
            <w:tcBorders>
              <w:top w:val="single" w:sz="4" w:space="0" w:color="auto"/>
              <w:left w:val="single" w:sz="4" w:space="0" w:color="auto"/>
            </w:tcBorders>
            <w:shd w:val="clear" w:color="auto" w:fill="0F243E" w:themeFill="text2" w:themeFillShade="80"/>
            <w:vAlign w:val="center"/>
          </w:tcPr>
          <w:p w:rsidR="00A607CF" w:rsidRPr="00B9331D" w:rsidRDefault="00A607CF" w:rsidP="00B9331D">
            <w:pPr>
              <w:rPr>
                <w:rFonts w:ascii="Times New Roman" w:hAnsi="Times New Roman"/>
                <w:szCs w:val="28"/>
              </w:rPr>
            </w:pPr>
            <w:r w:rsidRPr="00B9331D">
              <w:rPr>
                <w:rFonts w:ascii="Times New Roman" w:hAnsi="Times New Roman"/>
                <w:szCs w:val="28"/>
              </w:rPr>
              <w:t>“In your household who decides…”</w:t>
            </w:r>
          </w:p>
          <w:p w:rsidR="00A607CF" w:rsidRPr="00B9331D" w:rsidRDefault="00A607CF" w:rsidP="00B9331D">
            <w:pPr>
              <w:rPr>
                <w:rFonts w:ascii="Times New Roman" w:hAnsi="Times New Roman"/>
                <w:szCs w:val="28"/>
              </w:rPr>
            </w:pPr>
            <w:r w:rsidRPr="00B9331D">
              <w:rPr>
                <w:rFonts w:ascii="Times New Roman" w:hAnsi="Times New Roman"/>
                <w:i/>
                <w:szCs w:val="28"/>
              </w:rPr>
              <w:t>Complete the phrase with the options below</w:t>
            </w:r>
          </w:p>
        </w:tc>
        <w:tc>
          <w:tcPr>
            <w:tcW w:w="1608" w:type="pct"/>
            <w:gridSpan w:val="2"/>
            <w:shd w:val="clear" w:color="auto" w:fill="C6D9F1" w:themeFill="text2" w:themeFillTint="33"/>
            <w:vAlign w:val="center"/>
          </w:tcPr>
          <w:p w:rsidR="00A607CF" w:rsidRPr="00B9331D" w:rsidRDefault="00A607CF" w:rsidP="00B9331D">
            <w:pPr>
              <w:rPr>
                <w:rFonts w:ascii="Times New Roman" w:hAnsi="Times New Roman"/>
                <w:szCs w:val="28"/>
              </w:rPr>
            </w:pPr>
            <w:r w:rsidRPr="00B9331D">
              <w:rPr>
                <w:rFonts w:ascii="Times New Roman" w:hAnsi="Times New Roman"/>
                <w:b/>
              </w:rPr>
              <w:t>DM1.2.</w:t>
            </w:r>
            <w:r w:rsidRPr="00B9331D">
              <w:rPr>
                <w:rFonts w:ascii="Times New Roman" w:hAnsi="Times New Roman"/>
              </w:rPr>
              <w:t xml:space="preserve"> If the decision that you and the other person take is not the same, who has the final say</w:t>
            </w:r>
            <w:r w:rsidRPr="00B9331D">
              <w:rPr>
                <w:rFonts w:ascii="Times New Roman" w:hAnsi="Times New Roman"/>
                <w:szCs w:val="28"/>
              </w:rPr>
              <w:t>?</w:t>
            </w:r>
          </w:p>
        </w:tc>
      </w:tr>
      <w:tr w:rsidR="00AA68A3" w:rsidRPr="00B9331D" w:rsidTr="00FD768D">
        <w:tc>
          <w:tcPr>
            <w:tcW w:w="414" w:type="pct"/>
          </w:tcPr>
          <w:p w:rsidR="0018719F" w:rsidRPr="00B9331D" w:rsidRDefault="00AA68A3" w:rsidP="00B9331D">
            <w:pPr>
              <w:rPr>
                <w:rFonts w:ascii="Times New Roman" w:hAnsi="Times New Roman"/>
                <w:szCs w:val="28"/>
              </w:rPr>
            </w:pPr>
            <w:r w:rsidRPr="00B9331D">
              <w:rPr>
                <w:rFonts w:ascii="Times New Roman" w:hAnsi="Times New Roman"/>
                <w:szCs w:val="28"/>
              </w:rPr>
              <w:t>A</w:t>
            </w:r>
          </w:p>
        </w:tc>
        <w:tc>
          <w:tcPr>
            <w:tcW w:w="710" w:type="pct"/>
          </w:tcPr>
          <w:p w:rsidR="0018719F" w:rsidRPr="00B9331D" w:rsidRDefault="0018719F" w:rsidP="00B9331D">
            <w:pPr>
              <w:rPr>
                <w:rFonts w:ascii="Times New Roman" w:hAnsi="Times New Roman"/>
                <w:szCs w:val="28"/>
              </w:rPr>
            </w:pPr>
            <w:r w:rsidRPr="00B9331D">
              <w:rPr>
                <w:rFonts w:ascii="Times New Roman" w:hAnsi="Times New Roman"/>
                <w:szCs w:val="28"/>
              </w:rPr>
              <w:t>“…whether or not to buy an appliance for the home? (</w:t>
            </w:r>
            <w:proofErr w:type="gramStart"/>
            <w:r w:rsidRPr="00B9331D">
              <w:rPr>
                <w:rFonts w:ascii="Times New Roman" w:hAnsi="Times New Roman"/>
                <w:szCs w:val="28"/>
              </w:rPr>
              <w:t>such</w:t>
            </w:r>
            <w:proofErr w:type="gramEnd"/>
            <w:r w:rsidRPr="00B9331D">
              <w:rPr>
                <w:rFonts w:ascii="Times New Roman" w:hAnsi="Times New Roman"/>
                <w:szCs w:val="28"/>
              </w:rPr>
              <w:t xml:space="preserve"> as televisions, microwave, etc.)?”</w:t>
            </w:r>
          </w:p>
        </w:tc>
        <w:tc>
          <w:tcPr>
            <w:tcW w:w="1624" w:type="pct"/>
          </w:tcPr>
          <w:p w:rsidR="00AA68A3" w:rsidRPr="00B9331D" w:rsidRDefault="0018719F" w:rsidP="00B9331D">
            <w:pPr>
              <w:rPr>
                <w:rFonts w:ascii="Times New Roman" w:hAnsi="Times New Roman"/>
                <w:szCs w:val="20"/>
                <w:lang w:val="en-ZA"/>
              </w:rPr>
            </w:pPr>
            <w:r w:rsidRPr="00B9331D">
              <w:rPr>
                <w:rFonts w:ascii="Times New Roman" w:hAnsi="Times New Roman"/>
                <w:szCs w:val="28"/>
              </w:rPr>
              <w:t xml:space="preserve">1 = Me, by </w:t>
            </w:r>
            <w:r w:rsidR="00AA68A3" w:rsidRPr="00B9331D">
              <w:rPr>
                <w:rFonts w:ascii="Times New Roman" w:hAnsi="Times New Roman"/>
                <w:szCs w:val="28"/>
              </w:rPr>
              <w:t>myself</w:t>
            </w:r>
            <w:r w:rsidR="00AA68A3" w:rsidRPr="00B9331D">
              <w:rPr>
                <w:rFonts w:ascii="Times New Roman" w:hAnsi="Times New Roman"/>
                <w:szCs w:val="20"/>
                <w:lang w:val="en-ZA"/>
              </w:rPr>
              <w:sym w:font="Wingdings" w:char="F0E0"/>
            </w:r>
            <w:r w:rsidR="00AA68A3" w:rsidRPr="00B9331D">
              <w:rPr>
                <w:rFonts w:ascii="Times New Roman" w:hAnsi="Times New Roman"/>
                <w:szCs w:val="20"/>
                <w:lang w:val="en-ZA"/>
              </w:rPr>
              <w:t>skip to B</w:t>
            </w:r>
          </w:p>
          <w:p w:rsidR="0018719F" w:rsidRPr="00B9331D" w:rsidRDefault="0018719F" w:rsidP="00B9331D">
            <w:pPr>
              <w:rPr>
                <w:rFonts w:ascii="Times New Roman" w:hAnsi="Times New Roman"/>
                <w:szCs w:val="28"/>
              </w:rPr>
            </w:pPr>
            <w:r w:rsidRPr="00B9331D">
              <w:rPr>
                <w:rFonts w:ascii="Times New Roman" w:hAnsi="Times New Roman"/>
                <w:szCs w:val="28"/>
              </w:rPr>
              <w:t>2 = My partner/spouse, by himself</w:t>
            </w:r>
            <w:r w:rsidR="004B3AC0" w:rsidRPr="00B9331D">
              <w:rPr>
                <w:rFonts w:ascii="Times New Roman" w:hAnsi="Times New Roman"/>
                <w:szCs w:val="20"/>
                <w:lang w:val="en-ZA"/>
              </w:rPr>
              <w:sym w:font="Wingdings" w:char="F0E0"/>
            </w:r>
            <w:r w:rsidR="004B3AC0" w:rsidRPr="00B9331D">
              <w:rPr>
                <w:rFonts w:ascii="Times New Roman" w:hAnsi="Times New Roman"/>
                <w:szCs w:val="20"/>
                <w:lang w:val="en-ZA"/>
              </w:rPr>
              <w:t>skip to B</w:t>
            </w:r>
          </w:p>
          <w:p w:rsidR="0018719F" w:rsidRPr="00B9331D" w:rsidRDefault="0018719F" w:rsidP="00B9331D">
            <w:pPr>
              <w:rPr>
                <w:rFonts w:ascii="Times New Roman" w:hAnsi="Times New Roman"/>
                <w:szCs w:val="28"/>
              </w:rPr>
            </w:pPr>
            <w:r w:rsidRPr="00B9331D">
              <w:rPr>
                <w:rFonts w:ascii="Times New Roman" w:hAnsi="Times New Roman"/>
                <w:szCs w:val="28"/>
              </w:rPr>
              <w:t>3 = Me and my partner/spouse</w:t>
            </w:r>
          </w:p>
          <w:p w:rsidR="0018719F" w:rsidRPr="00B9331D" w:rsidRDefault="0018719F" w:rsidP="00B9331D">
            <w:pPr>
              <w:rPr>
                <w:rFonts w:ascii="Times New Roman" w:hAnsi="Times New Roman"/>
                <w:szCs w:val="28"/>
              </w:rPr>
            </w:pPr>
            <w:r w:rsidRPr="00B9331D">
              <w:rPr>
                <w:rFonts w:ascii="Times New Roman" w:hAnsi="Times New Roman"/>
                <w:szCs w:val="28"/>
              </w:rPr>
              <w:t>4 = Me and another person, specify:</w:t>
            </w:r>
          </w:p>
          <w:p w:rsidR="0018719F" w:rsidRPr="00B9331D" w:rsidRDefault="0018719F" w:rsidP="00B9331D">
            <w:pPr>
              <w:rPr>
                <w:rFonts w:ascii="Times New Roman" w:hAnsi="Times New Roman"/>
                <w:szCs w:val="28"/>
              </w:rPr>
            </w:pPr>
            <w:r w:rsidRPr="00B9331D">
              <w:rPr>
                <w:rFonts w:ascii="Times New Roman" w:hAnsi="Times New Roman"/>
                <w:szCs w:val="28"/>
              </w:rPr>
              <w:t>5 = Another person, specify</w:t>
            </w:r>
            <w:r w:rsidR="00AA68A3" w:rsidRPr="00B9331D">
              <w:rPr>
                <w:rFonts w:ascii="Times New Roman" w:hAnsi="Times New Roman"/>
                <w:szCs w:val="20"/>
                <w:lang w:val="en-ZA"/>
              </w:rPr>
              <w:sym w:font="Wingdings" w:char="F0E0"/>
            </w:r>
            <w:r w:rsidR="00AA68A3" w:rsidRPr="00B9331D">
              <w:rPr>
                <w:rFonts w:ascii="Times New Roman" w:hAnsi="Times New Roman"/>
                <w:szCs w:val="20"/>
                <w:lang w:val="en-ZA"/>
              </w:rPr>
              <w:t>skip to B</w:t>
            </w:r>
          </w:p>
        </w:tc>
        <w:tc>
          <w:tcPr>
            <w:tcW w:w="643" w:type="pct"/>
          </w:tcPr>
          <w:p w:rsidR="0018719F" w:rsidRPr="00B9331D" w:rsidRDefault="0018719F" w:rsidP="00B9331D">
            <w:pPr>
              <w:rPr>
                <w:rFonts w:ascii="Times New Roman" w:hAnsi="Times New Roman"/>
                <w:szCs w:val="28"/>
              </w:rPr>
            </w:pPr>
          </w:p>
          <w:p w:rsidR="0018719F" w:rsidRPr="00B9331D" w:rsidRDefault="00D45A0B" w:rsidP="00B9331D">
            <w:pPr>
              <w:rPr>
                <w:rFonts w:ascii="Times New Roman" w:hAnsi="Times New Roman"/>
                <w:szCs w:val="28"/>
              </w:rPr>
            </w:pPr>
            <w:r w:rsidRPr="00D45A0B">
              <w:rPr>
                <w:rFonts w:ascii="Times New Roman" w:hAnsi="Times New Roman"/>
                <w:noProof/>
                <w:szCs w:val="28"/>
              </w:rPr>
              <w:pict>
                <v:rect id="_x0000_s1056" style="position:absolute;margin-left:14.1pt;margin-top:1.9pt;width:35.3pt;height:24.5pt;z-index:252339200;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">
                  <w10:wrap anchorx="margin"/>
                </v:rect>
              </w:pict>
            </w:r>
          </w:p>
          <w:p w:rsidR="0018719F" w:rsidRPr="00B9331D" w:rsidRDefault="0018719F" w:rsidP="00B9331D">
            <w:pPr>
              <w:rPr>
                <w:rFonts w:ascii="Times New Roman" w:hAnsi="Times New Roman"/>
                <w:szCs w:val="28"/>
              </w:rPr>
            </w:pPr>
          </w:p>
          <w:p w:rsidR="0018719F" w:rsidRPr="00B9331D" w:rsidRDefault="0018719F" w:rsidP="00B9331D">
            <w:pPr>
              <w:rPr>
                <w:rFonts w:ascii="Times New Roman" w:hAnsi="Times New Roman"/>
                <w:szCs w:val="28"/>
              </w:rPr>
            </w:pPr>
          </w:p>
          <w:p w:rsidR="0018719F" w:rsidRPr="00B9331D" w:rsidRDefault="0018719F" w:rsidP="00B9331D">
            <w:pPr>
              <w:rPr>
                <w:rFonts w:ascii="Times New Roman" w:hAnsi="Times New Roman"/>
                <w:szCs w:val="28"/>
              </w:rPr>
            </w:pPr>
            <w:r w:rsidRPr="00B9331D">
              <w:rPr>
                <w:rFonts w:ascii="Times New Roman" w:hAnsi="Times New Roman"/>
                <w:szCs w:val="28"/>
              </w:rPr>
              <w:t>Specify</w:t>
            </w:r>
          </w:p>
          <w:p w:rsidR="0018719F" w:rsidRPr="00B9331D" w:rsidRDefault="0018719F" w:rsidP="00B9331D">
            <w:pPr>
              <w:rPr>
                <w:rFonts w:ascii="Times New Roman" w:hAnsi="Times New Roman"/>
                <w:szCs w:val="28"/>
              </w:rPr>
            </w:pPr>
            <w:r w:rsidRPr="00B9331D">
              <w:rPr>
                <w:rFonts w:ascii="Times New Roman" w:hAnsi="Times New Roman"/>
                <w:szCs w:val="28"/>
              </w:rPr>
              <w:t>__________</w:t>
            </w:r>
            <w:r w:rsidR="00FD768D" w:rsidRPr="00B9331D">
              <w:rPr>
                <w:rFonts w:ascii="Times New Roman" w:hAnsi="Times New Roman"/>
                <w:szCs w:val="28"/>
              </w:rPr>
              <w:t>___</w:t>
            </w:r>
          </w:p>
        </w:tc>
        <w:tc>
          <w:tcPr>
            <w:tcW w:w="1252" w:type="pct"/>
          </w:tcPr>
          <w:p w:rsidR="0018719F" w:rsidRPr="00B9331D" w:rsidRDefault="0018719F" w:rsidP="00B9331D">
            <w:pPr>
              <w:rPr>
                <w:rFonts w:ascii="Times New Roman" w:hAnsi="Times New Roman"/>
                <w:szCs w:val="28"/>
              </w:rPr>
            </w:pPr>
          </w:p>
          <w:p w:rsidR="0018719F" w:rsidRPr="00B9331D" w:rsidRDefault="0018719F" w:rsidP="00B9331D">
            <w:pPr>
              <w:rPr>
                <w:rFonts w:ascii="Times New Roman" w:hAnsi="Times New Roman"/>
                <w:szCs w:val="28"/>
              </w:rPr>
            </w:pPr>
            <w:r w:rsidRPr="00B9331D">
              <w:rPr>
                <w:rFonts w:ascii="Times New Roman" w:hAnsi="Times New Roman"/>
                <w:szCs w:val="28"/>
              </w:rPr>
              <w:t>1 = Me, by myself</w:t>
            </w:r>
          </w:p>
          <w:p w:rsidR="0018719F" w:rsidRPr="00B9331D" w:rsidRDefault="0018719F" w:rsidP="00B9331D">
            <w:pPr>
              <w:rPr>
                <w:rFonts w:ascii="Times New Roman" w:hAnsi="Times New Roman"/>
                <w:szCs w:val="28"/>
              </w:rPr>
            </w:pPr>
            <w:r w:rsidRPr="00B9331D">
              <w:rPr>
                <w:rFonts w:ascii="Times New Roman" w:hAnsi="Times New Roman"/>
                <w:szCs w:val="28"/>
              </w:rPr>
              <w:t>2 = My partner/spouse or other person</w:t>
            </w:r>
          </w:p>
          <w:p w:rsidR="0018719F" w:rsidRPr="00B9331D" w:rsidRDefault="0018719F" w:rsidP="00B9331D">
            <w:pPr>
              <w:rPr>
                <w:rFonts w:ascii="Times New Roman" w:hAnsi="Times New Roman"/>
                <w:szCs w:val="28"/>
              </w:rPr>
            </w:pPr>
            <w:r w:rsidRPr="00B9331D">
              <w:rPr>
                <w:rFonts w:ascii="Times New Roman" w:hAnsi="Times New Roman"/>
                <w:szCs w:val="28"/>
              </w:rPr>
              <w:t>3 = Both</w:t>
            </w:r>
          </w:p>
          <w:p w:rsidR="0018719F" w:rsidRPr="00B9331D" w:rsidRDefault="0018719F" w:rsidP="00B9331D">
            <w:pPr>
              <w:rPr>
                <w:rFonts w:ascii="Times New Roman" w:hAnsi="Times New Roman"/>
                <w:szCs w:val="28"/>
              </w:rPr>
            </w:pPr>
            <w:r w:rsidRPr="00B9331D">
              <w:rPr>
                <w:rFonts w:ascii="Times New Roman" w:hAnsi="Times New Roman"/>
                <w:szCs w:val="28"/>
              </w:rPr>
              <w:t>4 = There is never a conflict</w:t>
            </w:r>
          </w:p>
          <w:p w:rsidR="0018719F" w:rsidRPr="00B9331D" w:rsidRDefault="0018719F" w:rsidP="00B9331D">
            <w:pPr>
              <w:rPr>
                <w:rFonts w:ascii="Times New Roman" w:hAnsi="Times New Roman"/>
                <w:szCs w:val="28"/>
              </w:rPr>
            </w:pPr>
          </w:p>
        </w:tc>
        <w:tc>
          <w:tcPr>
            <w:tcW w:w="356" w:type="pct"/>
          </w:tcPr>
          <w:p w:rsidR="0018719F" w:rsidRPr="00B9331D" w:rsidRDefault="00D45A0B" w:rsidP="00B9331D">
            <w:pPr>
              <w:rPr>
                <w:rFonts w:ascii="Times New Roman" w:hAnsi="Times New Roman"/>
                <w:szCs w:val="28"/>
              </w:rPr>
            </w:pPr>
            <w:r w:rsidRPr="00D45A0B">
              <w:rPr>
                <w:rFonts w:ascii="Times New Roman" w:hAnsi="Times New Roman"/>
                <w:noProof/>
              </w:rPr>
              <w:pict>
                <v:rect id="_x0000_s1055" style="position:absolute;margin-left:14.4pt;margin-top:42.5pt;width:35.3pt;height:24.5pt;z-index:252338176;visibility:visible;mso-position-horizontal-relative:left-margin-area;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">
                  <w10:wrap anchorx="margin"/>
                </v:rect>
              </w:pict>
            </w:r>
          </w:p>
        </w:tc>
      </w:tr>
      <w:tr w:rsidR="00AA68A3" w:rsidRPr="00B9331D" w:rsidTr="00FD768D">
        <w:tc>
          <w:tcPr>
            <w:tcW w:w="414" w:type="pct"/>
          </w:tcPr>
          <w:p w:rsidR="0018719F" w:rsidRPr="00B9331D" w:rsidRDefault="00AA68A3" w:rsidP="00B9331D">
            <w:pPr>
              <w:rPr>
                <w:rFonts w:ascii="Times New Roman" w:hAnsi="Times New Roman"/>
                <w:szCs w:val="28"/>
              </w:rPr>
            </w:pPr>
            <w:r w:rsidRPr="00B9331D">
              <w:rPr>
                <w:rFonts w:ascii="Times New Roman" w:hAnsi="Times New Roman"/>
                <w:szCs w:val="28"/>
              </w:rPr>
              <w:t>B</w:t>
            </w:r>
          </w:p>
        </w:tc>
        <w:tc>
          <w:tcPr>
            <w:tcW w:w="710" w:type="pct"/>
          </w:tcPr>
          <w:p w:rsidR="0018719F" w:rsidRPr="00B9331D" w:rsidRDefault="0018719F" w:rsidP="00B9331D">
            <w:pPr>
              <w:rPr>
                <w:rFonts w:ascii="Times New Roman" w:hAnsi="Times New Roman"/>
                <w:szCs w:val="28"/>
              </w:rPr>
            </w:pPr>
            <w:r w:rsidRPr="00B9331D">
              <w:rPr>
                <w:rFonts w:ascii="Times New Roman" w:hAnsi="Times New Roman"/>
                <w:szCs w:val="28"/>
              </w:rPr>
              <w:t>“…in what way household members may work outside the home (in what jobs, how many hours, where, etc.)?”</w:t>
            </w:r>
          </w:p>
        </w:tc>
        <w:tc>
          <w:tcPr>
            <w:tcW w:w="1624" w:type="pct"/>
          </w:tcPr>
          <w:p w:rsidR="0018719F" w:rsidRPr="00B9331D" w:rsidRDefault="0018719F" w:rsidP="00B9331D">
            <w:pPr>
              <w:rPr>
                <w:rFonts w:ascii="Times New Roman" w:hAnsi="Times New Roman"/>
                <w:szCs w:val="28"/>
              </w:rPr>
            </w:pPr>
            <w:r w:rsidRPr="00B9331D">
              <w:rPr>
                <w:rFonts w:ascii="Times New Roman" w:hAnsi="Times New Roman"/>
                <w:szCs w:val="28"/>
              </w:rPr>
              <w:t>1 = Me, by myself</w:t>
            </w:r>
            <w:r w:rsidR="00AA68A3" w:rsidRPr="00B9331D">
              <w:rPr>
                <w:rFonts w:ascii="Times New Roman" w:hAnsi="Times New Roman"/>
                <w:szCs w:val="20"/>
                <w:lang w:val="en-ZA"/>
              </w:rPr>
              <w:sym w:font="Wingdings" w:char="F0E0"/>
            </w:r>
            <w:r w:rsidR="00AA68A3" w:rsidRPr="00B9331D">
              <w:rPr>
                <w:rFonts w:ascii="Times New Roman" w:hAnsi="Times New Roman"/>
                <w:szCs w:val="20"/>
                <w:lang w:val="en-ZA"/>
              </w:rPr>
              <w:t>skip to C</w:t>
            </w:r>
          </w:p>
          <w:p w:rsidR="0018719F" w:rsidRPr="00B9331D" w:rsidRDefault="0018719F" w:rsidP="00B9331D">
            <w:pPr>
              <w:rPr>
                <w:rFonts w:ascii="Times New Roman" w:hAnsi="Times New Roman"/>
                <w:szCs w:val="28"/>
              </w:rPr>
            </w:pPr>
            <w:r w:rsidRPr="00B9331D">
              <w:rPr>
                <w:rFonts w:ascii="Times New Roman" w:hAnsi="Times New Roman"/>
                <w:szCs w:val="28"/>
              </w:rPr>
              <w:t>2 = My partner/spouse, by himself</w:t>
            </w:r>
            <w:r w:rsidR="004B3AC0" w:rsidRPr="00B9331D">
              <w:rPr>
                <w:rFonts w:ascii="Times New Roman" w:hAnsi="Times New Roman"/>
                <w:szCs w:val="20"/>
                <w:lang w:val="en-ZA"/>
              </w:rPr>
              <w:sym w:font="Wingdings" w:char="F0E0"/>
            </w:r>
            <w:r w:rsidR="004B3AC0" w:rsidRPr="00B9331D">
              <w:rPr>
                <w:rFonts w:ascii="Times New Roman" w:hAnsi="Times New Roman"/>
                <w:szCs w:val="20"/>
                <w:lang w:val="en-ZA"/>
              </w:rPr>
              <w:t>skip to C</w:t>
            </w:r>
          </w:p>
          <w:p w:rsidR="0018719F" w:rsidRPr="00B9331D" w:rsidRDefault="0018719F" w:rsidP="00B9331D">
            <w:pPr>
              <w:rPr>
                <w:rFonts w:ascii="Times New Roman" w:hAnsi="Times New Roman"/>
                <w:szCs w:val="28"/>
              </w:rPr>
            </w:pPr>
            <w:r w:rsidRPr="00B9331D">
              <w:rPr>
                <w:rFonts w:ascii="Times New Roman" w:hAnsi="Times New Roman"/>
                <w:szCs w:val="28"/>
              </w:rPr>
              <w:t>3 = Me and my partner/spouse</w:t>
            </w:r>
          </w:p>
          <w:p w:rsidR="0018719F" w:rsidRPr="00B9331D" w:rsidRDefault="0018719F" w:rsidP="00B9331D">
            <w:pPr>
              <w:rPr>
                <w:rFonts w:ascii="Times New Roman" w:hAnsi="Times New Roman"/>
                <w:szCs w:val="28"/>
              </w:rPr>
            </w:pPr>
            <w:r w:rsidRPr="00B9331D">
              <w:rPr>
                <w:rFonts w:ascii="Times New Roman" w:hAnsi="Times New Roman"/>
                <w:szCs w:val="28"/>
              </w:rPr>
              <w:t>4 = Me and another person, specify:</w:t>
            </w:r>
          </w:p>
          <w:p w:rsidR="0018719F" w:rsidRPr="00B9331D" w:rsidRDefault="0018719F" w:rsidP="00B9331D">
            <w:pPr>
              <w:rPr>
                <w:rFonts w:ascii="Times New Roman" w:hAnsi="Times New Roman"/>
                <w:szCs w:val="28"/>
              </w:rPr>
            </w:pPr>
            <w:r w:rsidRPr="00B9331D">
              <w:rPr>
                <w:rFonts w:ascii="Times New Roman" w:hAnsi="Times New Roman"/>
                <w:szCs w:val="28"/>
              </w:rPr>
              <w:t>5 = Another person, specify:</w:t>
            </w:r>
            <w:r w:rsidR="00AA68A3" w:rsidRPr="00B9331D">
              <w:rPr>
                <w:rFonts w:ascii="Times New Roman" w:hAnsi="Times New Roman"/>
                <w:szCs w:val="20"/>
                <w:lang w:val="en-ZA"/>
              </w:rPr>
              <w:sym w:font="Wingdings" w:char="F0E0"/>
            </w:r>
            <w:r w:rsidR="00AA68A3" w:rsidRPr="00B9331D">
              <w:rPr>
                <w:rFonts w:ascii="Times New Roman" w:hAnsi="Times New Roman"/>
                <w:szCs w:val="20"/>
                <w:lang w:val="en-ZA"/>
              </w:rPr>
              <w:t>skip to C</w:t>
            </w:r>
          </w:p>
          <w:p w:rsidR="0018719F" w:rsidRPr="00B9331D" w:rsidRDefault="0018719F" w:rsidP="00B9331D">
            <w:pPr>
              <w:rPr>
                <w:rFonts w:ascii="Times New Roman" w:hAnsi="Times New Roman"/>
                <w:szCs w:val="28"/>
              </w:rPr>
            </w:pPr>
            <w:r w:rsidRPr="00B9331D">
              <w:rPr>
                <w:rFonts w:ascii="Times New Roman" w:hAnsi="Times New Roman"/>
                <w:szCs w:val="28"/>
              </w:rPr>
              <w:t>6 = Each one for themselves</w:t>
            </w:r>
            <w:r w:rsidR="00AA68A3" w:rsidRPr="00B9331D">
              <w:rPr>
                <w:rFonts w:ascii="Times New Roman" w:hAnsi="Times New Roman"/>
                <w:szCs w:val="20"/>
                <w:lang w:val="en-ZA"/>
              </w:rPr>
              <w:sym w:font="Wingdings" w:char="F0E0"/>
            </w:r>
            <w:r w:rsidR="00AA68A3" w:rsidRPr="00B9331D">
              <w:rPr>
                <w:rFonts w:ascii="Times New Roman" w:hAnsi="Times New Roman"/>
                <w:szCs w:val="20"/>
                <w:lang w:val="en-ZA"/>
              </w:rPr>
              <w:t>skip to C</w:t>
            </w:r>
          </w:p>
        </w:tc>
        <w:tc>
          <w:tcPr>
            <w:tcW w:w="643" w:type="pct"/>
          </w:tcPr>
          <w:p w:rsidR="0018719F" w:rsidRPr="00B9331D" w:rsidRDefault="00D45A0B" w:rsidP="00B9331D">
            <w:pPr>
              <w:rPr>
                <w:rFonts w:ascii="Times New Roman" w:hAnsi="Times New Roman"/>
                <w:szCs w:val="28"/>
              </w:rPr>
            </w:pPr>
            <w:r w:rsidRPr="00D45A0B">
              <w:rPr>
                <w:rFonts w:ascii="Times New Roman" w:hAnsi="Times New Roman"/>
                <w:noProof/>
                <w:szCs w:val="28"/>
              </w:rPr>
              <w:pict>
                <v:rect id="_x0000_s1054" style="position:absolute;margin-left:14.1pt;margin-top:32.4pt;width:35.25pt;height:24.45pt;z-index:252342272;visibility:visible;mso-position-horizontal-relative:left-margin-area;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">
                  <w10:wrap anchorx="margin"/>
                </v:rect>
              </w:pict>
            </w:r>
          </w:p>
          <w:p w:rsidR="0018719F" w:rsidRPr="00B9331D" w:rsidRDefault="0018719F" w:rsidP="00B9331D">
            <w:pPr>
              <w:rPr>
                <w:rFonts w:ascii="Times New Roman" w:hAnsi="Times New Roman"/>
                <w:szCs w:val="28"/>
              </w:rPr>
            </w:pPr>
          </w:p>
          <w:p w:rsidR="0018719F" w:rsidRPr="00B9331D" w:rsidRDefault="0018719F" w:rsidP="00B9331D">
            <w:pPr>
              <w:rPr>
                <w:rFonts w:ascii="Times New Roman" w:hAnsi="Times New Roman"/>
                <w:szCs w:val="28"/>
              </w:rPr>
            </w:pPr>
          </w:p>
          <w:p w:rsidR="0018719F" w:rsidRPr="00B9331D" w:rsidRDefault="0018719F" w:rsidP="00B9331D">
            <w:pPr>
              <w:rPr>
                <w:rFonts w:ascii="Times New Roman" w:hAnsi="Times New Roman"/>
                <w:szCs w:val="28"/>
              </w:rPr>
            </w:pPr>
          </w:p>
          <w:p w:rsidR="0018719F" w:rsidRPr="00B9331D" w:rsidRDefault="0018719F" w:rsidP="00B9331D">
            <w:pPr>
              <w:rPr>
                <w:rFonts w:ascii="Times New Roman" w:hAnsi="Times New Roman"/>
                <w:szCs w:val="28"/>
              </w:rPr>
            </w:pPr>
          </w:p>
          <w:p w:rsidR="0018719F" w:rsidRPr="00B9331D" w:rsidRDefault="0018719F" w:rsidP="00B9331D">
            <w:pPr>
              <w:rPr>
                <w:rFonts w:ascii="Times New Roman" w:hAnsi="Times New Roman"/>
                <w:szCs w:val="28"/>
              </w:rPr>
            </w:pPr>
            <w:r w:rsidRPr="00B9331D">
              <w:rPr>
                <w:rFonts w:ascii="Times New Roman" w:hAnsi="Times New Roman"/>
                <w:szCs w:val="28"/>
              </w:rPr>
              <w:t>Specify</w:t>
            </w:r>
          </w:p>
          <w:p w:rsidR="0018719F" w:rsidRPr="00B9331D" w:rsidRDefault="00AA68A3" w:rsidP="00B9331D">
            <w:pPr>
              <w:jc w:val="center"/>
              <w:rPr>
                <w:rFonts w:ascii="Times New Roman" w:hAnsi="Times New Roman"/>
                <w:szCs w:val="28"/>
              </w:rPr>
            </w:pPr>
            <w:r w:rsidRPr="00B9331D">
              <w:rPr>
                <w:rFonts w:ascii="Times New Roman" w:hAnsi="Times New Roman"/>
                <w:szCs w:val="28"/>
              </w:rPr>
              <w:t>_________</w:t>
            </w:r>
            <w:r w:rsidR="0018719F" w:rsidRPr="00B9331D">
              <w:rPr>
                <w:rFonts w:ascii="Times New Roman" w:hAnsi="Times New Roman"/>
                <w:szCs w:val="28"/>
              </w:rPr>
              <w:t>_</w:t>
            </w:r>
            <w:r w:rsidR="00FD768D" w:rsidRPr="00B9331D">
              <w:rPr>
                <w:rFonts w:ascii="Times New Roman" w:hAnsi="Times New Roman"/>
                <w:szCs w:val="28"/>
              </w:rPr>
              <w:t>__</w:t>
            </w:r>
          </w:p>
        </w:tc>
        <w:tc>
          <w:tcPr>
            <w:tcW w:w="1252" w:type="pct"/>
          </w:tcPr>
          <w:p w:rsidR="0018719F" w:rsidRPr="00B9331D" w:rsidRDefault="0018719F" w:rsidP="00B9331D">
            <w:pPr>
              <w:rPr>
                <w:rFonts w:ascii="Times New Roman" w:hAnsi="Times New Roman"/>
                <w:szCs w:val="28"/>
              </w:rPr>
            </w:pPr>
          </w:p>
          <w:p w:rsidR="0018719F" w:rsidRPr="00B9331D" w:rsidRDefault="0018719F" w:rsidP="00B9331D">
            <w:pPr>
              <w:rPr>
                <w:rFonts w:ascii="Times New Roman" w:hAnsi="Times New Roman"/>
                <w:szCs w:val="28"/>
              </w:rPr>
            </w:pPr>
            <w:r w:rsidRPr="00B9331D">
              <w:rPr>
                <w:rFonts w:ascii="Times New Roman" w:hAnsi="Times New Roman"/>
                <w:szCs w:val="28"/>
              </w:rPr>
              <w:t>1 = Me, by myself</w:t>
            </w:r>
          </w:p>
          <w:p w:rsidR="0018719F" w:rsidRPr="00B9331D" w:rsidRDefault="0018719F" w:rsidP="00B9331D">
            <w:pPr>
              <w:rPr>
                <w:rFonts w:ascii="Times New Roman" w:hAnsi="Times New Roman"/>
                <w:szCs w:val="28"/>
              </w:rPr>
            </w:pPr>
            <w:r w:rsidRPr="00B9331D">
              <w:rPr>
                <w:rFonts w:ascii="Times New Roman" w:hAnsi="Times New Roman"/>
                <w:szCs w:val="28"/>
              </w:rPr>
              <w:t>2 = My partner/spouse or other person</w:t>
            </w:r>
          </w:p>
          <w:p w:rsidR="0018719F" w:rsidRPr="00B9331D" w:rsidRDefault="0018719F" w:rsidP="00B9331D">
            <w:pPr>
              <w:rPr>
                <w:rFonts w:ascii="Times New Roman" w:hAnsi="Times New Roman"/>
                <w:szCs w:val="28"/>
              </w:rPr>
            </w:pPr>
            <w:r w:rsidRPr="00B9331D">
              <w:rPr>
                <w:rFonts w:ascii="Times New Roman" w:hAnsi="Times New Roman"/>
                <w:szCs w:val="28"/>
              </w:rPr>
              <w:t>3 = Both</w:t>
            </w:r>
          </w:p>
          <w:p w:rsidR="0018719F" w:rsidRPr="00B9331D" w:rsidRDefault="0018719F" w:rsidP="00B9331D">
            <w:pPr>
              <w:rPr>
                <w:rFonts w:ascii="Times New Roman" w:hAnsi="Times New Roman"/>
                <w:szCs w:val="28"/>
              </w:rPr>
            </w:pPr>
            <w:r w:rsidRPr="00B9331D">
              <w:rPr>
                <w:rFonts w:ascii="Times New Roman" w:hAnsi="Times New Roman"/>
                <w:szCs w:val="28"/>
              </w:rPr>
              <w:t>4 = There is never a conflict</w:t>
            </w:r>
          </w:p>
          <w:p w:rsidR="0018719F" w:rsidRPr="00B9331D" w:rsidRDefault="0018719F" w:rsidP="00B9331D">
            <w:pPr>
              <w:rPr>
                <w:rFonts w:ascii="Times New Roman" w:hAnsi="Times New Roman"/>
                <w:szCs w:val="28"/>
              </w:rPr>
            </w:pPr>
          </w:p>
        </w:tc>
        <w:tc>
          <w:tcPr>
            <w:tcW w:w="356" w:type="pct"/>
          </w:tcPr>
          <w:p w:rsidR="0018719F" w:rsidRPr="00B9331D" w:rsidRDefault="00D45A0B" w:rsidP="00B9331D">
            <w:pPr>
              <w:rPr>
                <w:rFonts w:ascii="Times New Roman" w:hAnsi="Times New Roman"/>
                <w:szCs w:val="28"/>
              </w:rPr>
            </w:pPr>
            <w:r w:rsidRPr="00D45A0B">
              <w:rPr>
                <w:rFonts w:ascii="Times New Roman" w:hAnsi="Times New Roman"/>
                <w:noProof/>
              </w:rPr>
              <w:pict>
                <v:rect id="_x0000_s1053" style="position:absolute;margin-left:14.4pt;margin-top:38.1pt;width:35.3pt;height:24.5pt;z-index:252341248;visibility:visible;mso-position-horizontal-relative:left-margin-area;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">
                  <w10:wrap anchorx="margin"/>
                </v:rect>
              </w:pict>
            </w:r>
          </w:p>
        </w:tc>
      </w:tr>
      <w:tr w:rsidR="00AA68A3" w:rsidRPr="00B9331D" w:rsidTr="00FD768D">
        <w:tc>
          <w:tcPr>
            <w:tcW w:w="414" w:type="pct"/>
          </w:tcPr>
          <w:p w:rsidR="0018719F" w:rsidRPr="00B9331D" w:rsidRDefault="00AA68A3" w:rsidP="00B9331D">
            <w:pPr>
              <w:rPr>
                <w:rFonts w:ascii="Times New Roman" w:hAnsi="Times New Roman"/>
                <w:szCs w:val="28"/>
              </w:rPr>
            </w:pPr>
            <w:r w:rsidRPr="00B9331D">
              <w:rPr>
                <w:rFonts w:ascii="Times New Roman" w:hAnsi="Times New Roman"/>
                <w:szCs w:val="28"/>
              </w:rPr>
              <w:t>C</w:t>
            </w:r>
          </w:p>
        </w:tc>
        <w:tc>
          <w:tcPr>
            <w:tcW w:w="710" w:type="pct"/>
          </w:tcPr>
          <w:p w:rsidR="0018719F" w:rsidRPr="00B9331D" w:rsidRDefault="0018719F" w:rsidP="00B9331D">
            <w:pPr>
              <w:rPr>
                <w:rFonts w:ascii="Times New Roman" w:hAnsi="Times New Roman"/>
                <w:szCs w:val="28"/>
              </w:rPr>
            </w:pPr>
            <w:r w:rsidRPr="00B9331D">
              <w:rPr>
                <w:rFonts w:ascii="Times New Roman" w:hAnsi="Times New Roman"/>
                <w:szCs w:val="28"/>
              </w:rPr>
              <w:t>“…whether to support family members, such as your parents, siblings, in-laws, etc?”</w:t>
            </w:r>
          </w:p>
        </w:tc>
        <w:tc>
          <w:tcPr>
            <w:tcW w:w="1624" w:type="pct"/>
          </w:tcPr>
          <w:p w:rsidR="0018719F" w:rsidRPr="00B9331D" w:rsidRDefault="0018719F" w:rsidP="00B9331D">
            <w:pPr>
              <w:rPr>
                <w:rFonts w:ascii="Times New Roman" w:hAnsi="Times New Roman"/>
                <w:szCs w:val="28"/>
              </w:rPr>
            </w:pPr>
            <w:r w:rsidRPr="00B9331D">
              <w:rPr>
                <w:rFonts w:ascii="Times New Roman" w:hAnsi="Times New Roman"/>
                <w:szCs w:val="28"/>
              </w:rPr>
              <w:t>1 = Me, by myself</w:t>
            </w:r>
            <w:r w:rsidR="00AA68A3" w:rsidRPr="00B9331D">
              <w:rPr>
                <w:rFonts w:ascii="Times New Roman" w:hAnsi="Times New Roman"/>
                <w:szCs w:val="20"/>
                <w:lang w:val="en-ZA"/>
              </w:rPr>
              <w:sym w:font="Wingdings" w:char="F0E0"/>
            </w:r>
            <w:r w:rsidR="00AA68A3" w:rsidRPr="00B9331D">
              <w:rPr>
                <w:rFonts w:ascii="Times New Roman" w:hAnsi="Times New Roman"/>
                <w:szCs w:val="20"/>
                <w:lang w:val="en-ZA"/>
              </w:rPr>
              <w:t>skip to D</w:t>
            </w:r>
          </w:p>
          <w:p w:rsidR="0018719F" w:rsidRPr="00B9331D" w:rsidRDefault="0018719F" w:rsidP="00B9331D">
            <w:pPr>
              <w:rPr>
                <w:rFonts w:ascii="Times New Roman" w:hAnsi="Times New Roman"/>
                <w:szCs w:val="28"/>
              </w:rPr>
            </w:pPr>
            <w:r w:rsidRPr="00B9331D">
              <w:rPr>
                <w:rFonts w:ascii="Times New Roman" w:hAnsi="Times New Roman"/>
                <w:szCs w:val="28"/>
              </w:rPr>
              <w:t>2 = My partner/spouse, by himself</w:t>
            </w:r>
            <w:r w:rsidR="004B3AC0" w:rsidRPr="00B9331D">
              <w:rPr>
                <w:rFonts w:ascii="Times New Roman" w:hAnsi="Times New Roman"/>
                <w:szCs w:val="20"/>
                <w:lang w:val="en-ZA"/>
              </w:rPr>
              <w:sym w:font="Wingdings" w:char="F0E0"/>
            </w:r>
            <w:r w:rsidR="004B3AC0" w:rsidRPr="00B9331D">
              <w:rPr>
                <w:rFonts w:ascii="Times New Roman" w:hAnsi="Times New Roman"/>
                <w:szCs w:val="20"/>
                <w:lang w:val="en-ZA"/>
              </w:rPr>
              <w:t>skip to D</w:t>
            </w:r>
          </w:p>
          <w:p w:rsidR="0018719F" w:rsidRPr="00B9331D" w:rsidRDefault="0018719F" w:rsidP="00B9331D">
            <w:pPr>
              <w:rPr>
                <w:rFonts w:ascii="Times New Roman" w:hAnsi="Times New Roman"/>
                <w:szCs w:val="28"/>
              </w:rPr>
            </w:pPr>
            <w:r w:rsidRPr="00B9331D">
              <w:rPr>
                <w:rFonts w:ascii="Times New Roman" w:hAnsi="Times New Roman"/>
                <w:szCs w:val="28"/>
              </w:rPr>
              <w:t>3 = Me and my partner/spouse</w:t>
            </w:r>
          </w:p>
          <w:p w:rsidR="0018719F" w:rsidRPr="00B9331D" w:rsidRDefault="0018719F" w:rsidP="00B9331D">
            <w:pPr>
              <w:rPr>
                <w:rFonts w:ascii="Times New Roman" w:hAnsi="Times New Roman"/>
                <w:szCs w:val="28"/>
              </w:rPr>
            </w:pPr>
            <w:r w:rsidRPr="00B9331D">
              <w:rPr>
                <w:rFonts w:ascii="Times New Roman" w:hAnsi="Times New Roman"/>
                <w:szCs w:val="28"/>
              </w:rPr>
              <w:t>4 = Me and another person, specify:</w:t>
            </w:r>
          </w:p>
          <w:p w:rsidR="0018719F" w:rsidRPr="00B9331D" w:rsidRDefault="0018719F" w:rsidP="00B9331D">
            <w:pPr>
              <w:rPr>
                <w:rFonts w:ascii="Times New Roman" w:hAnsi="Times New Roman"/>
                <w:szCs w:val="28"/>
              </w:rPr>
            </w:pPr>
            <w:r w:rsidRPr="00B9331D">
              <w:rPr>
                <w:rFonts w:ascii="Times New Roman" w:hAnsi="Times New Roman"/>
                <w:szCs w:val="28"/>
              </w:rPr>
              <w:t>5 = Another person, specify:</w:t>
            </w:r>
            <w:r w:rsidR="00AA68A3" w:rsidRPr="00B9331D">
              <w:rPr>
                <w:rFonts w:ascii="Times New Roman" w:hAnsi="Times New Roman"/>
                <w:szCs w:val="20"/>
                <w:lang w:val="en-ZA"/>
              </w:rPr>
              <w:sym w:font="Wingdings" w:char="F0E0"/>
            </w:r>
            <w:r w:rsidR="00AA68A3" w:rsidRPr="00B9331D">
              <w:rPr>
                <w:rFonts w:ascii="Times New Roman" w:hAnsi="Times New Roman"/>
                <w:szCs w:val="20"/>
                <w:lang w:val="en-ZA"/>
              </w:rPr>
              <w:t>skip to D</w:t>
            </w:r>
          </w:p>
          <w:p w:rsidR="0018719F" w:rsidRPr="00B9331D" w:rsidRDefault="0018719F" w:rsidP="00B9331D">
            <w:pPr>
              <w:rPr>
                <w:rFonts w:ascii="Times New Roman" w:hAnsi="Times New Roman"/>
                <w:szCs w:val="28"/>
              </w:rPr>
            </w:pPr>
            <w:r w:rsidRPr="00B9331D">
              <w:rPr>
                <w:rFonts w:ascii="Times New Roman" w:hAnsi="Times New Roman"/>
                <w:szCs w:val="28"/>
              </w:rPr>
              <w:t>6 = Each one for themselves</w:t>
            </w:r>
            <w:r w:rsidR="00AA68A3" w:rsidRPr="00B9331D">
              <w:rPr>
                <w:rFonts w:ascii="Times New Roman" w:hAnsi="Times New Roman"/>
                <w:szCs w:val="20"/>
                <w:lang w:val="en-ZA"/>
              </w:rPr>
              <w:sym w:font="Wingdings" w:char="F0E0"/>
            </w:r>
            <w:r w:rsidR="00AA68A3" w:rsidRPr="00B9331D">
              <w:rPr>
                <w:rFonts w:ascii="Times New Roman" w:hAnsi="Times New Roman"/>
                <w:szCs w:val="20"/>
                <w:lang w:val="en-ZA"/>
              </w:rPr>
              <w:t>skip to D</w:t>
            </w:r>
          </w:p>
          <w:p w:rsidR="0018719F" w:rsidRPr="00B9331D" w:rsidRDefault="0018719F" w:rsidP="00B9331D">
            <w:pPr>
              <w:rPr>
                <w:rFonts w:ascii="Times New Roman" w:hAnsi="Times New Roman"/>
                <w:szCs w:val="28"/>
              </w:rPr>
            </w:pPr>
          </w:p>
        </w:tc>
        <w:tc>
          <w:tcPr>
            <w:tcW w:w="643" w:type="pct"/>
          </w:tcPr>
          <w:p w:rsidR="0018719F" w:rsidRPr="00B9331D" w:rsidRDefault="00D45A0B" w:rsidP="00B9331D">
            <w:pPr>
              <w:rPr>
                <w:rFonts w:ascii="Times New Roman" w:hAnsi="Times New Roman"/>
                <w:szCs w:val="28"/>
              </w:rPr>
            </w:pPr>
            <w:r w:rsidRPr="00D45A0B">
              <w:rPr>
                <w:rFonts w:ascii="Times New Roman" w:hAnsi="Times New Roman"/>
                <w:noProof/>
                <w:szCs w:val="28"/>
              </w:rPr>
              <w:pict>
                <v:rect id="_x0000_s1052" style="position:absolute;margin-left:14.05pt;margin-top:12.75pt;width:35.25pt;height:24.45pt;z-index:252343296;visibility:visible;mso-position-horizontal-relative:left-margin-area;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">
                  <w10:wrap anchorx="margin"/>
                </v:rect>
              </w:pict>
            </w:r>
          </w:p>
          <w:p w:rsidR="0018719F" w:rsidRPr="00B9331D" w:rsidRDefault="0018719F" w:rsidP="00B9331D">
            <w:pPr>
              <w:rPr>
                <w:rFonts w:ascii="Times New Roman" w:hAnsi="Times New Roman"/>
                <w:szCs w:val="28"/>
              </w:rPr>
            </w:pPr>
          </w:p>
          <w:p w:rsidR="0018719F" w:rsidRPr="00B9331D" w:rsidRDefault="0018719F" w:rsidP="00B9331D">
            <w:pPr>
              <w:rPr>
                <w:rFonts w:ascii="Times New Roman" w:hAnsi="Times New Roman"/>
                <w:szCs w:val="28"/>
              </w:rPr>
            </w:pPr>
          </w:p>
          <w:p w:rsidR="0018719F" w:rsidRPr="00B9331D" w:rsidRDefault="0018719F" w:rsidP="00B9331D">
            <w:pPr>
              <w:rPr>
                <w:rFonts w:ascii="Times New Roman" w:hAnsi="Times New Roman"/>
                <w:szCs w:val="28"/>
              </w:rPr>
            </w:pPr>
          </w:p>
          <w:p w:rsidR="0018719F" w:rsidRPr="00B9331D" w:rsidRDefault="0018719F" w:rsidP="00B9331D">
            <w:pPr>
              <w:rPr>
                <w:rFonts w:ascii="Times New Roman" w:hAnsi="Times New Roman"/>
                <w:szCs w:val="28"/>
              </w:rPr>
            </w:pPr>
            <w:r w:rsidRPr="00B9331D">
              <w:rPr>
                <w:rFonts w:ascii="Times New Roman" w:hAnsi="Times New Roman"/>
                <w:szCs w:val="28"/>
              </w:rPr>
              <w:t>Specify</w:t>
            </w:r>
          </w:p>
          <w:p w:rsidR="0018719F" w:rsidRPr="00B9331D" w:rsidRDefault="0018719F" w:rsidP="00B9331D">
            <w:pPr>
              <w:jc w:val="center"/>
              <w:rPr>
                <w:rFonts w:ascii="Times New Roman" w:hAnsi="Times New Roman"/>
                <w:szCs w:val="28"/>
              </w:rPr>
            </w:pPr>
            <w:r w:rsidRPr="00B9331D">
              <w:rPr>
                <w:rFonts w:ascii="Times New Roman" w:hAnsi="Times New Roman"/>
                <w:szCs w:val="28"/>
              </w:rPr>
              <w:t>___________</w:t>
            </w:r>
            <w:r w:rsidR="00FD768D" w:rsidRPr="00B9331D">
              <w:rPr>
                <w:rFonts w:ascii="Times New Roman" w:hAnsi="Times New Roman"/>
                <w:szCs w:val="28"/>
              </w:rPr>
              <w:t>_</w:t>
            </w:r>
          </w:p>
        </w:tc>
        <w:tc>
          <w:tcPr>
            <w:tcW w:w="1252" w:type="pct"/>
          </w:tcPr>
          <w:p w:rsidR="0018719F" w:rsidRPr="00B9331D" w:rsidRDefault="0018719F" w:rsidP="00B9331D">
            <w:pPr>
              <w:rPr>
                <w:rFonts w:ascii="Times New Roman" w:hAnsi="Times New Roman"/>
                <w:szCs w:val="28"/>
              </w:rPr>
            </w:pPr>
            <w:r w:rsidRPr="00B9331D">
              <w:rPr>
                <w:rFonts w:ascii="Times New Roman" w:hAnsi="Times New Roman"/>
                <w:szCs w:val="28"/>
              </w:rPr>
              <w:t>1 = Me, by myself</w:t>
            </w:r>
          </w:p>
          <w:p w:rsidR="0018719F" w:rsidRPr="00B9331D" w:rsidRDefault="0018719F" w:rsidP="00B9331D">
            <w:pPr>
              <w:rPr>
                <w:rFonts w:ascii="Times New Roman" w:hAnsi="Times New Roman"/>
                <w:szCs w:val="28"/>
              </w:rPr>
            </w:pPr>
            <w:r w:rsidRPr="00B9331D">
              <w:rPr>
                <w:rFonts w:ascii="Times New Roman" w:hAnsi="Times New Roman"/>
                <w:szCs w:val="28"/>
              </w:rPr>
              <w:t>2 = My partner/spouse or other person</w:t>
            </w:r>
          </w:p>
          <w:p w:rsidR="0018719F" w:rsidRPr="00B9331D" w:rsidRDefault="0018719F" w:rsidP="00B9331D">
            <w:pPr>
              <w:rPr>
                <w:rFonts w:ascii="Times New Roman" w:hAnsi="Times New Roman"/>
                <w:szCs w:val="28"/>
              </w:rPr>
            </w:pPr>
            <w:r w:rsidRPr="00B9331D">
              <w:rPr>
                <w:rFonts w:ascii="Times New Roman" w:hAnsi="Times New Roman"/>
                <w:szCs w:val="28"/>
              </w:rPr>
              <w:t>3 = Both</w:t>
            </w:r>
          </w:p>
          <w:p w:rsidR="0018719F" w:rsidRPr="00B9331D" w:rsidRDefault="0018719F" w:rsidP="00B9331D">
            <w:pPr>
              <w:rPr>
                <w:rFonts w:ascii="Times New Roman" w:hAnsi="Times New Roman"/>
                <w:szCs w:val="28"/>
              </w:rPr>
            </w:pPr>
            <w:r w:rsidRPr="00B9331D">
              <w:rPr>
                <w:rFonts w:ascii="Times New Roman" w:hAnsi="Times New Roman"/>
                <w:szCs w:val="28"/>
              </w:rPr>
              <w:t>4 = There is never a conflict</w:t>
            </w:r>
          </w:p>
          <w:p w:rsidR="0018719F" w:rsidRPr="00B9331D" w:rsidRDefault="0018719F" w:rsidP="00B9331D">
            <w:pPr>
              <w:rPr>
                <w:rFonts w:ascii="Times New Roman" w:hAnsi="Times New Roman"/>
                <w:szCs w:val="28"/>
              </w:rPr>
            </w:pPr>
          </w:p>
        </w:tc>
        <w:tc>
          <w:tcPr>
            <w:tcW w:w="356" w:type="pct"/>
          </w:tcPr>
          <w:p w:rsidR="0018719F" w:rsidRPr="00B9331D" w:rsidRDefault="00D45A0B" w:rsidP="00B9331D">
            <w:pPr>
              <w:rPr>
                <w:rFonts w:ascii="Times New Roman" w:hAnsi="Times New Roman"/>
                <w:szCs w:val="28"/>
              </w:rPr>
            </w:pPr>
            <w:r w:rsidRPr="00D45A0B">
              <w:rPr>
                <w:rFonts w:ascii="Times New Roman" w:hAnsi="Times New Roman"/>
                <w:noProof/>
              </w:rPr>
              <w:pict>
                <v:rect id="_x0000_s1051" style="position:absolute;margin-left:14.4pt;margin-top:29.05pt;width:35.3pt;height:24.5pt;z-index:252350464;visibility:visible;mso-position-horizontal-relative:left-margin-area;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">
                  <w10:wrap anchorx="margin"/>
                </v:rect>
              </w:pict>
            </w:r>
          </w:p>
        </w:tc>
      </w:tr>
      <w:tr w:rsidR="00AA68A3" w:rsidRPr="00FD768D" w:rsidTr="00FD768D">
        <w:tc>
          <w:tcPr>
            <w:tcW w:w="414" w:type="pct"/>
          </w:tcPr>
          <w:p w:rsidR="0018719F" w:rsidRPr="00B9331D" w:rsidRDefault="00AA68A3" w:rsidP="00B9331D">
            <w:pPr>
              <w:rPr>
                <w:rFonts w:ascii="Times New Roman" w:hAnsi="Times New Roman"/>
                <w:szCs w:val="28"/>
              </w:rPr>
            </w:pPr>
            <w:r w:rsidRPr="00B9331D">
              <w:rPr>
                <w:rFonts w:ascii="Times New Roman" w:hAnsi="Times New Roman"/>
                <w:szCs w:val="28"/>
              </w:rPr>
              <w:t>D</w:t>
            </w:r>
          </w:p>
        </w:tc>
        <w:tc>
          <w:tcPr>
            <w:tcW w:w="710" w:type="pct"/>
          </w:tcPr>
          <w:p w:rsidR="0018719F" w:rsidRPr="00B9331D" w:rsidRDefault="0018719F" w:rsidP="00B9331D">
            <w:pPr>
              <w:rPr>
                <w:rFonts w:ascii="Times New Roman" w:hAnsi="Times New Roman"/>
                <w:szCs w:val="28"/>
              </w:rPr>
            </w:pPr>
            <w:r w:rsidRPr="00B9331D">
              <w:rPr>
                <w:rFonts w:ascii="Times New Roman" w:hAnsi="Times New Roman"/>
                <w:szCs w:val="28"/>
              </w:rPr>
              <w:t>“…whether to save for the future?”</w:t>
            </w:r>
          </w:p>
        </w:tc>
        <w:tc>
          <w:tcPr>
            <w:tcW w:w="1624" w:type="pct"/>
          </w:tcPr>
          <w:p w:rsidR="004B3AC0" w:rsidRPr="00B9331D" w:rsidRDefault="0018719F" w:rsidP="00B9331D">
            <w:pPr>
              <w:rPr>
                <w:rFonts w:ascii="Times New Roman" w:hAnsi="Times New Roman"/>
                <w:szCs w:val="20"/>
                <w:lang w:val="en-ZA"/>
              </w:rPr>
            </w:pPr>
            <w:r w:rsidRPr="00B9331D">
              <w:rPr>
                <w:rFonts w:ascii="Times New Roman" w:hAnsi="Times New Roman"/>
                <w:szCs w:val="28"/>
              </w:rPr>
              <w:t>1 = Me, by myself</w:t>
            </w:r>
            <w:r w:rsidR="00AA68A3" w:rsidRPr="00B9331D">
              <w:rPr>
                <w:rFonts w:ascii="Times New Roman" w:hAnsi="Times New Roman"/>
                <w:szCs w:val="20"/>
                <w:lang w:val="en-ZA"/>
              </w:rPr>
              <w:sym w:font="Wingdings" w:char="F0E0"/>
            </w:r>
            <w:r w:rsidR="00AA68A3" w:rsidRPr="00B9331D">
              <w:rPr>
                <w:rFonts w:ascii="Times New Roman" w:hAnsi="Times New Roman"/>
                <w:szCs w:val="20"/>
                <w:lang w:val="en-ZA"/>
              </w:rPr>
              <w:t xml:space="preserve">end </w:t>
            </w:r>
          </w:p>
          <w:p w:rsidR="0018719F" w:rsidRPr="00B9331D" w:rsidRDefault="0018719F" w:rsidP="00B9331D">
            <w:pPr>
              <w:rPr>
                <w:rFonts w:ascii="Times New Roman" w:hAnsi="Times New Roman"/>
                <w:szCs w:val="28"/>
              </w:rPr>
            </w:pPr>
            <w:r w:rsidRPr="00B9331D">
              <w:rPr>
                <w:rFonts w:ascii="Times New Roman" w:hAnsi="Times New Roman"/>
                <w:szCs w:val="28"/>
              </w:rPr>
              <w:t>2 = My partner/spouse, by himself</w:t>
            </w:r>
            <w:r w:rsidR="004B3AC0" w:rsidRPr="00B9331D">
              <w:rPr>
                <w:rFonts w:ascii="Times New Roman" w:hAnsi="Times New Roman"/>
                <w:szCs w:val="20"/>
                <w:lang w:val="en-ZA"/>
              </w:rPr>
              <w:sym w:font="Wingdings" w:char="F0E0"/>
            </w:r>
            <w:r w:rsidR="004B3AC0" w:rsidRPr="00B9331D">
              <w:rPr>
                <w:rFonts w:ascii="Times New Roman" w:hAnsi="Times New Roman"/>
                <w:szCs w:val="20"/>
                <w:lang w:val="en-ZA"/>
              </w:rPr>
              <w:t>end</w:t>
            </w:r>
          </w:p>
          <w:p w:rsidR="0018719F" w:rsidRPr="00B9331D" w:rsidRDefault="0018719F" w:rsidP="00B9331D">
            <w:pPr>
              <w:rPr>
                <w:rFonts w:ascii="Times New Roman" w:hAnsi="Times New Roman"/>
                <w:szCs w:val="28"/>
              </w:rPr>
            </w:pPr>
            <w:r w:rsidRPr="00B9331D">
              <w:rPr>
                <w:rFonts w:ascii="Times New Roman" w:hAnsi="Times New Roman"/>
                <w:szCs w:val="28"/>
              </w:rPr>
              <w:t>3 = Me and my partner/spouse</w:t>
            </w:r>
          </w:p>
          <w:p w:rsidR="0018719F" w:rsidRPr="00B9331D" w:rsidRDefault="0018719F" w:rsidP="00B9331D">
            <w:pPr>
              <w:rPr>
                <w:rFonts w:ascii="Times New Roman" w:hAnsi="Times New Roman"/>
                <w:szCs w:val="28"/>
              </w:rPr>
            </w:pPr>
            <w:r w:rsidRPr="00B9331D">
              <w:rPr>
                <w:rFonts w:ascii="Times New Roman" w:hAnsi="Times New Roman"/>
                <w:szCs w:val="28"/>
              </w:rPr>
              <w:t>4 = Me and another person, specify:</w:t>
            </w:r>
          </w:p>
          <w:p w:rsidR="0018719F" w:rsidRPr="00B9331D" w:rsidRDefault="0018719F" w:rsidP="00B9331D">
            <w:pPr>
              <w:rPr>
                <w:rFonts w:ascii="Times New Roman" w:hAnsi="Times New Roman"/>
                <w:szCs w:val="28"/>
              </w:rPr>
            </w:pPr>
            <w:r w:rsidRPr="00B9331D">
              <w:rPr>
                <w:rFonts w:ascii="Times New Roman" w:hAnsi="Times New Roman"/>
                <w:szCs w:val="28"/>
              </w:rPr>
              <w:t>5 = Another person, specify:</w:t>
            </w:r>
            <w:r w:rsidR="00AA68A3" w:rsidRPr="00B9331D">
              <w:rPr>
                <w:rFonts w:ascii="Times New Roman" w:hAnsi="Times New Roman"/>
                <w:szCs w:val="20"/>
                <w:lang w:val="en-ZA"/>
              </w:rPr>
              <w:sym w:font="Wingdings" w:char="F0E0"/>
            </w:r>
            <w:r w:rsidR="00AA68A3" w:rsidRPr="00B9331D">
              <w:rPr>
                <w:rFonts w:ascii="Times New Roman" w:hAnsi="Times New Roman"/>
                <w:szCs w:val="20"/>
                <w:lang w:val="en-ZA"/>
              </w:rPr>
              <w:t xml:space="preserve">end </w:t>
            </w:r>
          </w:p>
          <w:p w:rsidR="0018719F" w:rsidRPr="00B9331D" w:rsidRDefault="0018719F" w:rsidP="00B9331D">
            <w:pPr>
              <w:rPr>
                <w:rFonts w:ascii="Times New Roman" w:hAnsi="Times New Roman"/>
                <w:szCs w:val="28"/>
              </w:rPr>
            </w:pPr>
            <w:r w:rsidRPr="00B9331D">
              <w:rPr>
                <w:rFonts w:ascii="Times New Roman" w:hAnsi="Times New Roman"/>
                <w:szCs w:val="28"/>
              </w:rPr>
              <w:t>6 = Each one for themselves</w:t>
            </w:r>
            <w:r w:rsidR="00AA68A3" w:rsidRPr="00B9331D">
              <w:rPr>
                <w:rFonts w:ascii="Times New Roman" w:hAnsi="Times New Roman"/>
                <w:szCs w:val="20"/>
                <w:lang w:val="en-ZA"/>
              </w:rPr>
              <w:sym w:font="Wingdings" w:char="F0E0"/>
            </w:r>
            <w:r w:rsidR="00AA68A3" w:rsidRPr="00B9331D">
              <w:rPr>
                <w:rFonts w:ascii="Times New Roman" w:hAnsi="Times New Roman"/>
                <w:szCs w:val="20"/>
                <w:lang w:val="en-ZA"/>
              </w:rPr>
              <w:t xml:space="preserve">end </w:t>
            </w:r>
          </w:p>
        </w:tc>
        <w:tc>
          <w:tcPr>
            <w:tcW w:w="643" w:type="pct"/>
          </w:tcPr>
          <w:p w:rsidR="0018719F" w:rsidRPr="00B9331D" w:rsidRDefault="00D45A0B" w:rsidP="00B9331D">
            <w:pPr>
              <w:rPr>
                <w:rFonts w:ascii="Times New Roman" w:hAnsi="Times New Roman"/>
                <w:szCs w:val="28"/>
              </w:rPr>
            </w:pPr>
            <w:r w:rsidRPr="00D45A0B">
              <w:rPr>
                <w:rFonts w:ascii="Times New Roman" w:hAnsi="Times New Roman"/>
                <w:noProof/>
                <w:szCs w:val="28"/>
              </w:rPr>
              <w:pict>
                <v:rect id="_x0000_s1050" style="position:absolute;margin-left:14.1pt;margin-top:11.7pt;width:35.25pt;height:24.45pt;z-index:252352512;visibility:visible;mso-position-horizontal-relative:left-margin-area;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">
                  <w10:wrap anchorx="margin"/>
                </v:rect>
              </w:pict>
            </w:r>
          </w:p>
          <w:p w:rsidR="0018719F" w:rsidRPr="00B9331D" w:rsidRDefault="0018719F" w:rsidP="00B9331D">
            <w:pPr>
              <w:rPr>
                <w:rFonts w:ascii="Times New Roman" w:hAnsi="Times New Roman"/>
                <w:szCs w:val="28"/>
              </w:rPr>
            </w:pPr>
          </w:p>
          <w:p w:rsidR="0018719F" w:rsidRPr="00B9331D" w:rsidRDefault="0018719F" w:rsidP="00B9331D">
            <w:pPr>
              <w:rPr>
                <w:rFonts w:ascii="Times New Roman" w:hAnsi="Times New Roman"/>
                <w:szCs w:val="28"/>
              </w:rPr>
            </w:pPr>
          </w:p>
          <w:p w:rsidR="00FD768D" w:rsidRPr="00B9331D" w:rsidRDefault="00FD768D" w:rsidP="00B9331D">
            <w:pPr>
              <w:rPr>
                <w:rFonts w:ascii="Times New Roman" w:hAnsi="Times New Roman"/>
                <w:szCs w:val="28"/>
              </w:rPr>
            </w:pPr>
          </w:p>
          <w:p w:rsidR="0018719F" w:rsidRPr="00B9331D" w:rsidRDefault="0018719F" w:rsidP="00B9331D">
            <w:pPr>
              <w:rPr>
                <w:rFonts w:ascii="Times New Roman" w:hAnsi="Times New Roman"/>
                <w:szCs w:val="28"/>
              </w:rPr>
            </w:pPr>
            <w:r w:rsidRPr="00B9331D">
              <w:rPr>
                <w:rFonts w:ascii="Times New Roman" w:hAnsi="Times New Roman"/>
                <w:szCs w:val="28"/>
              </w:rPr>
              <w:t>Specify</w:t>
            </w:r>
          </w:p>
          <w:p w:rsidR="0018719F" w:rsidRPr="00B9331D" w:rsidRDefault="0018719F" w:rsidP="00B9331D">
            <w:pPr>
              <w:jc w:val="center"/>
              <w:rPr>
                <w:rFonts w:ascii="Times New Roman" w:hAnsi="Times New Roman"/>
                <w:szCs w:val="28"/>
              </w:rPr>
            </w:pPr>
            <w:r w:rsidRPr="00B9331D">
              <w:rPr>
                <w:rFonts w:ascii="Times New Roman" w:hAnsi="Times New Roman"/>
                <w:szCs w:val="28"/>
              </w:rPr>
              <w:t>_________</w:t>
            </w:r>
            <w:r w:rsidR="00FD768D" w:rsidRPr="00B9331D">
              <w:rPr>
                <w:rFonts w:ascii="Times New Roman" w:hAnsi="Times New Roman"/>
                <w:szCs w:val="28"/>
              </w:rPr>
              <w:t>_</w:t>
            </w:r>
          </w:p>
        </w:tc>
        <w:tc>
          <w:tcPr>
            <w:tcW w:w="1252" w:type="pct"/>
          </w:tcPr>
          <w:p w:rsidR="0018719F" w:rsidRPr="00B9331D" w:rsidRDefault="0018719F" w:rsidP="00B9331D">
            <w:pPr>
              <w:rPr>
                <w:rFonts w:ascii="Times New Roman" w:hAnsi="Times New Roman"/>
                <w:szCs w:val="28"/>
              </w:rPr>
            </w:pPr>
            <w:r w:rsidRPr="00B9331D">
              <w:rPr>
                <w:rFonts w:ascii="Times New Roman" w:hAnsi="Times New Roman"/>
                <w:szCs w:val="28"/>
              </w:rPr>
              <w:t>1 = Me, by myself</w:t>
            </w:r>
          </w:p>
          <w:p w:rsidR="0018719F" w:rsidRPr="00B9331D" w:rsidRDefault="0018719F" w:rsidP="00B9331D">
            <w:pPr>
              <w:rPr>
                <w:rFonts w:ascii="Times New Roman" w:hAnsi="Times New Roman"/>
                <w:szCs w:val="28"/>
              </w:rPr>
            </w:pPr>
            <w:r w:rsidRPr="00B9331D">
              <w:rPr>
                <w:rFonts w:ascii="Times New Roman" w:hAnsi="Times New Roman"/>
                <w:szCs w:val="28"/>
              </w:rPr>
              <w:t>2 = My partner/spouse or other person</w:t>
            </w:r>
          </w:p>
          <w:p w:rsidR="0018719F" w:rsidRPr="00B9331D" w:rsidRDefault="0018719F" w:rsidP="00B9331D">
            <w:pPr>
              <w:rPr>
                <w:rFonts w:ascii="Times New Roman" w:hAnsi="Times New Roman"/>
                <w:szCs w:val="28"/>
              </w:rPr>
            </w:pPr>
            <w:r w:rsidRPr="00B9331D">
              <w:rPr>
                <w:rFonts w:ascii="Times New Roman" w:hAnsi="Times New Roman"/>
                <w:szCs w:val="28"/>
              </w:rPr>
              <w:t>3 = Both</w:t>
            </w:r>
          </w:p>
          <w:p w:rsidR="0018719F" w:rsidRPr="00B9331D" w:rsidRDefault="0018719F" w:rsidP="00B9331D">
            <w:pPr>
              <w:rPr>
                <w:rFonts w:ascii="Times New Roman" w:hAnsi="Times New Roman"/>
                <w:szCs w:val="28"/>
              </w:rPr>
            </w:pPr>
            <w:r w:rsidRPr="00B9331D">
              <w:rPr>
                <w:rFonts w:ascii="Times New Roman" w:hAnsi="Times New Roman"/>
                <w:szCs w:val="28"/>
              </w:rPr>
              <w:t>4 = There is never a conflict</w:t>
            </w:r>
          </w:p>
          <w:p w:rsidR="0018719F" w:rsidRPr="00B9331D" w:rsidRDefault="0018719F" w:rsidP="00B9331D">
            <w:pPr>
              <w:rPr>
                <w:rFonts w:ascii="Times New Roman" w:hAnsi="Times New Roman"/>
                <w:szCs w:val="28"/>
              </w:rPr>
            </w:pPr>
          </w:p>
        </w:tc>
        <w:tc>
          <w:tcPr>
            <w:tcW w:w="356" w:type="pct"/>
          </w:tcPr>
          <w:p w:rsidR="0018719F" w:rsidRPr="00FD768D" w:rsidRDefault="00D45A0B" w:rsidP="00B9331D">
            <w:pPr>
              <w:rPr>
                <w:rFonts w:ascii="Times New Roman" w:hAnsi="Times New Roman"/>
                <w:szCs w:val="28"/>
              </w:rPr>
            </w:pPr>
            <w:r w:rsidRPr="00D45A0B">
              <w:rPr>
                <w:rFonts w:ascii="Times New Roman" w:hAnsi="Times New Roman"/>
                <w:noProof/>
              </w:rPr>
              <w:pict>
                <v:rect id="_x0000_s1049" style="position:absolute;margin-left:14.4pt;margin-top:6.35pt;width:35.3pt;height:24.5pt;z-index:252351488;visibility:visible;mso-position-horizontal-relative:left-margin-area;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">
                  <w10:wrap anchorx="margin"/>
                </v:rect>
              </w:pict>
            </w:r>
          </w:p>
        </w:tc>
      </w:tr>
    </w:tbl>
    <w:p w:rsidR="00943538" w:rsidRPr="00D66E92" w:rsidRDefault="00943538" w:rsidP="00B9331D">
      <w:pPr>
        <w:rPr>
          <w:rFonts w:ascii="Times New Roman" w:hAnsi="Times New Roman"/>
          <w:sz w:val="24"/>
          <w:szCs w:val="28"/>
        </w:rPr>
      </w:pPr>
    </w:p>
    <w:sectPr w:rsidR="00943538" w:rsidRPr="00D66E92" w:rsidSect="008E6CE1">
      <w:type w:val="continuous"/>
      <w:pgSz w:w="15840" w:h="12240" w:orient="landscape"/>
      <w:pgMar w:top="794" w:right="1440" w:bottom="448"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03BE" w:rsidRDefault="002303BE" w:rsidP="00E87AEE">
      <w:r>
        <w:separator/>
      </w:r>
    </w:p>
  </w:endnote>
  <w:endnote w:type="continuationSeparator" w:id="0">
    <w:p w:rsidR="002303BE" w:rsidRDefault="002303BE" w:rsidP="00E87AEE">
      <w:r>
        <w:continuationSeparator/>
      </w:r>
    </w:p>
  </w:endnote>
</w:endnotes>
</file>

<file path=word/fontTable.xml><?xml version="1.0" encoding="utf-8"?>
<w:fonts xmlns:r="http://schemas.openxmlformats.org/officeDocument/2006/relationships" xmlns:w="http://schemas.openxmlformats.org/wordprocessingml/2006/main">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Nyala">
    <w:panose1 w:val="02000504070300020003"/>
    <w:charset w:val="00"/>
    <w:family w:val="auto"/>
    <w:pitch w:val="variable"/>
    <w:sig w:usb0="A000006F" w:usb1="00000000" w:usb2="000008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1E3" w:rsidRDefault="004721E3" w:rsidP="007D5BA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721E3" w:rsidRDefault="004721E3" w:rsidP="00727EB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1E3" w:rsidRDefault="004721E3" w:rsidP="007D5BA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3E04">
      <w:rPr>
        <w:rStyle w:val="PageNumber"/>
        <w:noProof/>
      </w:rPr>
      <w:t>23</w:t>
    </w:r>
    <w:r>
      <w:rPr>
        <w:rStyle w:val="PageNumber"/>
      </w:rPr>
      <w:fldChar w:fldCharType="end"/>
    </w:r>
  </w:p>
  <w:p w:rsidR="004721E3" w:rsidRPr="00582F74" w:rsidRDefault="004721E3" w:rsidP="00582F74">
    <w:pPr>
      <w:pStyle w:val="Footer"/>
      <w:ind w:right="360"/>
      <w:rPr>
        <w:rFonts w:ascii="Times New Roman" w:hAnsi="Times New Roman"/>
        <w:i/>
        <w:smallCaps/>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03BE" w:rsidRDefault="002303BE" w:rsidP="00E87AEE">
      <w:r>
        <w:separator/>
      </w:r>
    </w:p>
  </w:footnote>
  <w:footnote w:type="continuationSeparator" w:id="0">
    <w:p w:rsidR="002303BE" w:rsidRDefault="002303BE" w:rsidP="00E87A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C707F"/>
    <w:multiLevelType w:val="hybridMultilevel"/>
    <w:tmpl w:val="EC4E2B82"/>
    <w:lvl w:ilvl="0" w:tplc="C6C4FCFC">
      <w:start w:val="10"/>
      <w:numFmt w:val="bullet"/>
      <w:lvlText w:val=""/>
      <w:lvlJc w:val="center"/>
      <w:pPr>
        <w:ind w:left="720" w:hanging="360"/>
      </w:pPr>
      <w:rPr>
        <w:rFonts w:ascii="Webdings" w:eastAsia="Times New Roman" w:hAnsi="Webdings" w:cs="Times New Roman" w:hint="default"/>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2FC2F94"/>
    <w:multiLevelType w:val="hybridMultilevel"/>
    <w:tmpl w:val="02E0C5BA"/>
    <w:lvl w:ilvl="0" w:tplc="C6C4FCFC">
      <w:start w:val="10"/>
      <w:numFmt w:val="bullet"/>
      <w:lvlText w:val=""/>
      <w:lvlJc w:val="center"/>
      <w:pPr>
        <w:ind w:left="643" w:hanging="360"/>
      </w:pPr>
      <w:rPr>
        <w:rFonts w:ascii="Webdings" w:eastAsia="Times New Roman" w:hAnsi="Webdings" w:cs="Times New Roman" w:hint="default"/>
        <w:sz w:val="24"/>
      </w:rPr>
    </w:lvl>
    <w:lvl w:ilvl="1" w:tplc="10090003" w:tentative="1">
      <w:start w:val="1"/>
      <w:numFmt w:val="bullet"/>
      <w:lvlText w:val="o"/>
      <w:lvlJc w:val="left"/>
      <w:pPr>
        <w:ind w:left="1363" w:hanging="360"/>
      </w:pPr>
      <w:rPr>
        <w:rFonts w:ascii="Courier New" w:hAnsi="Courier New" w:cs="Courier New" w:hint="default"/>
      </w:rPr>
    </w:lvl>
    <w:lvl w:ilvl="2" w:tplc="10090005" w:tentative="1">
      <w:start w:val="1"/>
      <w:numFmt w:val="bullet"/>
      <w:lvlText w:val=""/>
      <w:lvlJc w:val="left"/>
      <w:pPr>
        <w:ind w:left="2083" w:hanging="360"/>
      </w:pPr>
      <w:rPr>
        <w:rFonts w:ascii="Wingdings" w:hAnsi="Wingdings" w:hint="default"/>
      </w:rPr>
    </w:lvl>
    <w:lvl w:ilvl="3" w:tplc="10090001" w:tentative="1">
      <w:start w:val="1"/>
      <w:numFmt w:val="bullet"/>
      <w:lvlText w:val=""/>
      <w:lvlJc w:val="left"/>
      <w:pPr>
        <w:ind w:left="2803" w:hanging="360"/>
      </w:pPr>
      <w:rPr>
        <w:rFonts w:ascii="Symbol" w:hAnsi="Symbol" w:hint="default"/>
      </w:rPr>
    </w:lvl>
    <w:lvl w:ilvl="4" w:tplc="10090003" w:tentative="1">
      <w:start w:val="1"/>
      <w:numFmt w:val="bullet"/>
      <w:lvlText w:val="o"/>
      <w:lvlJc w:val="left"/>
      <w:pPr>
        <w:ind w:left="3523" w:hanging="360"/>
      </w:pPr>
      <w:rPr>
        <w:rFonts w:ascii="Courier New" w:hAnsi="Courier New" w:cs="Courier New" w:hint="default"/>
      </w:rPr>
    </w:lvl>
    <w:lvl w:ilvl="5" w:tplc="10090005" w:tentative="1">
      <w:start w:val="1"/>
      <w:numFmt w:val="bullet"/>
      <w:lvlText w:val=""/>
      <w:lvlJc w:val="left"/>
      <w:pPr>
        <w:ind w:left="4243" w:hanging="360"/>
      </w:pPr>
      <w:rPr>
        <w:rFonts w:ascii="Wingdings" w:hAnsi="Wingdings" w:hint="default"/>
      </w:rPr>
    </w:lvl>
    <w:lvl w:ilvl="6" w:tplc="10090001" w:tentative="1">
      <w:start w:val="1"/>
      <w:numFmt w:val="bullet"/>
      <w:lvlText w:val=""/>
      <w:lvlJc w:val="left"/>
      <w:pPr>
        <w:ind w:left="4963" w:hanging="360"/>
      </w:pPr>
      <w:rPr>
        <w:rFonts w:ascii="Symbol" w:hAnsi="Symbol" w:hint="default"/>
      </w:rPr>
    </w:lvl>
    <w:lvl w:ilvl="7" w:tplc="10090003" w:tentative="1">
      <w:start w:val="1"/>
      <w:numFmt w:val="bullet"/>
      <w:lvlText w:val="o"/>
      <w:lvlJc w:val="left"/>
      <w:pPr>
        <w:ind w:left="5683" w:hanging="360"/>
      </w:pPr>
      <w:rPr>
        <w:rFonts w:ascii="Courier New" w:hAnsi="Courier New" w:cs="Courier New" w:hint="default"/>
      </w:rPr>
    </w:lvl>
    <w:lvl w:ilvl="8" w:tplc="10090005" w:tentative="1">
      <w:start w:val="1"/>
      <w:numFmt w:val="bullet"/>
      <w:lvlText w:val=""/>
      <w:lvlJc w:val="left"/>
      <w:pPr>
        <w:ind w:left="6403" w:hanging="360"/>
      </w:pPr>
      <w:rPr>
        <w:rFonts w:ascii="Wingdings" w:hAnsi="Wingdings" w:hint="default"/>
      </w:rPr>
    </w:lvl>
  </w:abstractNum>
  <w:abstractNum w:abstractNumId="2">
    <w:nsid w:val="04835382"/>
    <w:multiLevelType w:val="hybridMultilevel"/>
    <w:tmpl w:val="FE3CEAA6"/>
    <w:lvl w:ilvl="0" w:tplc="10090017">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nsid w:val="04CC3911"/>
    <w:multiLevelType w:val="hybridMultilevel"/>
    <w:tmpl w:val="E6E68694"/>
    <w:lvl w:ilvl="0" w:tplc="5DBE957A">
      <w:start w:val="10"/>
      <w:numFmt w:val="bullet"/>
      <w:lvlText w:val=""/>
      <w:lvlJc w:val="left"/>
      <w:pPr>
        <w:ind w:left="360" w:hanging="360"/>
      </w:pPr>
      <w:rPr>
        <w:rFonts w:ascii="Webdings" w:eastAsia="Times New Roman" w:hAnsi="Web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AD54CBA"/>
    <w:multiLevelType w:val="hybridMultilevel"/>
    <w:tmpl w:val="7598E106"/>
    <w:lvl w:ilvl="0" w:tplc="5DBE957A">
      <w:start w:val="10"/>
      <w:numFmt w:val="bullet"/>
      <w:lvlText w:val=""/>
      <w:lvlJc w:val="left"/>
      <w:pPr>
        <w:ind w:left="360" w:hanging="360"/>
      </w:pPr>
      <w:rPr>
        <w:rFonts w:ascii="Webdings" w:eastAsia="Times New Roman" w:hAnsi="Web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AF03EE8"/>
    <w:multiLevelType w:val="hybridMultilevel"/>
    <w:tmpl w:val="0354F1B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nsid w:val="0C5A0DD7"/>
    <w:multiLevelType w:val="hybridMultilevel"/>
    <w:tmpl w:val="6AC0D5DE"/>
    <w:lvl w:ilvl="0" w:tplc="E6CA76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923D48"/>
    <w:multiLevelType w:val="hybridMultilevel"/>
    <w:tmpl w:val="D3C01EC2"/>
    <w:lvl w:ilvl="0" w:tplc="384C46BE">
      <w:start w:val="1"/>
      <w:numFmt w:val="decimal"/>
      <w:lvlText w:val="%1."/>
      <w:lvlJc w:val="left"/>
      <w:pPr>
        <w:ind w:left="90" w:hanging="360"/>
      </w:pPr>
      <w:rPr>
        <w:rFonts w:hint="default"/>
        <w:b w:val="0"/>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8">
    <w:nsid w:val="18466EBF"/>
    <w:multiLevelType w:val="hybridMultilevel"/>
    <w:tmpl w:val="4BDC922E"/>
    <w:lvl w:ilvl="0" w:tplc="3668BDF0">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1DAA3220"/>
    <w:multiLevelType w:val="hybridMultilevel"/>
    <w:tmpl w:val="8B84E3DC"/>
    <w:lvl w:ilvl="0" w:tplc="FCDC1172">
      <w:start w:val="1"/>
      <w:numFmt w:val="decimal"/>
      <w:pStyle w:val="Heading1"/>
      <w:lvlText w:val="%1."/>
      <w:lvlJc w:val="left"/>
      <w:pPr>
        <w:tabs>
          <w:tab w:val="num" w:pos="480"/>
        </w:tabs>
        <w:ind w:left="480" w:hanging="360"/>
      </w:pPr>
      <w:rPr>
        <w:rFonts w:hint="default"/>
        <w:b/>
        <w:i w:val="0"/>
        <w:sz w:val="24"/>
        <w:szCs w:val="24"/>
      </w:rPr>
    </w:lvl>
    <w:lvl w:ilvl="1" w:tplc="8E1650E2">
      <w:numFmt w:val="none"/>
      <w:lvlText w:val=""/>
      <w:lvlJc w:val="left"/>
      <w:pPr>
        <w:tabs>
          <w:tab w:val="num" w:pos="360"/>
        </w:tabs>
      </w:pPr>
    </w:lvl>
    <w:lvl w:ilvl="2" w:tplc="665AE65E">
      <w:numFmt w:val="none"/>
      <w:lvlText w:val=""/>
      <w:lvlJc w:val="left"/>
      <w:pPr>
        <w:tabs>
          <w:tab w:val="num" w:pos="360"/>
        </w:tabs>
      </w:pPr>
    </w:lvl>
    <w:lvl w:ilvl="3" w:tplc="4E7EBF4C">
      <w:numFmt w:val="none"/>
      <w:lvlText w:val=""/>
      <w:lvlJc w:val="left"/>
      <w:pPr>
        <w:tabs>
          <w:tab w:val="num" w:pos="360"/>
        </w:tabs>
      </w:pPr>
    </w:lvl>
    <w:lvl w:ilvl="4" w:tplc="588C86D6">
      <w:numFmt w:val="none"/>
      <w:lvlText w:val=""/>
      <w:lvlJc w:val="left"/>
      <w:pPr>
        <w:tabs>
          <w:tab w:val="num" w:pos="360"/>
        </w:tabs>
      </w:pPr>
    </w:lvl>
    <w:lvl w:ilvl="5" w:tplc="467A3850">
      <w:numFmt w:val="none"/>
      <w:lvlText w:val=""/>
      <w:lvlJc w:val="left"/>
      <w:pPr>
        <w:tabs>
          <w:tab w:val="num" w:pos="360"/>
        </w:tabs>
      </w:pPr>
    </w:lvl>
    <w:lvl w:ilvl="6" w:tplc="A0DEFEF0">
      <w:numFmt w:val="none"/>
      <w:lvlText w:val=""/>
      <w:lvlJc w:val="left"/>
      <w:pPr>
        <w:tabs>
          <w:tab w:val="num" w:pos="360"/>
        </w:tabs>
      </w:pPr>
    </w:lvl>
    <w:lvl w:ilvl="7" w:tplc="F352526A">
      <w:numFmt w:val="none"/>
      <w:lvlText w:val=""/>
      <w:lvlJc w:val="left"/>
      <w:pPr>
        <w:tabs>
          <w:tab w:val="num" w:pos="360"/>
        </w:tabs>
      </w:pPr>
    </w:lvl>
    <w:lvl w:ilvl="8" w:tplc="1B38A5FE">
      <w:numFmt w:val="none"/>
      <w:lvlText w:val=""/>
      <w:lvlJc w:val="left"/>
      <w:pPr>
        <w:tabs>
          <w:tab w:val="num" w:pos="360"/>
        </w:tabs>
      </w:pPr>
    </w:lvl>
  </w:abstractNum>
  <w:abstractNum w:abstractNumId="10">
    <w:nsid w:val="1E6A1116"/>
    <w:multiLevelType w:val="hybridMultilevel"/>
    <w:tmpl w:val="76FC19D2"/>
    <w:lvl w:ilvl="0" w:tplc="5DBE957A">
      <w:start w:val="10"/>
      <w:numFmt w:val="bullet"/>
      <w:lvlText w:val=""/>
      <w:lvlJc w:val="left"/>
      <w:pPr>
        <w:ind w:left="770" w:hanging="360"/>
      </w:pPr>
      <w:rPr>
        <w:rFonts w:ascii="Webdings" w:eastAsia="Times New Roman" w:hAnsi="Web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nsid w:val="2197446E"/>
    <w:multiLevelType w:val="hybridMultilevel"/>
    <w:tmpl w:val="0B703072"/>
    <w:lvl w:ilvl="0" w:tplc="C6C4FCFC">
      <w:start w:val="10"/>
      <w:numFmt w:val="bullet"/>
      <w:lvlText w:val=""/>
      <w:lvlJc w:val="center"/>
      <w:pPr>
        <w:ind w:left="720" w:hanging="360"/>
      </w:pPr>
      <w:rPr>
        <w:rFonts w:ascii="Webdings" w:eastAsia="Times New Roman" w:hAnsi="Webdings" w:cs="Times New Roman" w:hint="default"/>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2CF574FB"/>
    <w:multiLevelType w:val="hybridMultilevel"/>
    <w:tmpl w:val="FE3CEAA6"/>
    <w:lvl w:ilvl="0" w:tplc="10090017">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nsid w:val="2FB90956"/>
    <w:multiLevelType w:val="hybridMultilevel"/>
    <w:tmpl w:val="FF1211D0"/>
    <w:lvl w:ilvl="0" w:tplc="880A5CD8">
      <w:start w:val="10"/>
      <w:numFmt w:val="bullet"/>
      <w:lvlText w:val=""/>
      <w:lvlJc w:val="left"/>
      <w:pPr>
        <w:ind w:left="720" w:hanging="360"/>
      </w:pPr>
      <w:rPr>
        <w:rFonts w:ascii="Webdings" w:hAnsi="Webdings" w:hint="default"/>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3475A45"/>
    <w:multiLevelType w:val="hybridMultilevel"/>
    <w:tmpl w:val="E5F804C8"/>
    <w:lvl w:ilvl="0" w:tplc="10090017">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nsid w:val="3A227C94"/>
    <w:multiLevelType w:val="hybridMultilevel"/>
    <w:tmpl w:val="03DC46E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622A1A"/>
    <w:multiLevelType w:val="hybridMultilevel"/>
    <w:tmpl w:val="89F4E858"/>
    <w:lvl w:ilvl="0" w:tplc="2CE6C948">
      <w:start w:val="1"/>
      <w:numFmt w:val="decimal"/>
      <w:lvlText w:val="%1."/>
      <w:lvlJc w:val="left"/>
      <w:pPr>
        <w:ind w:left="9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673E66"/>
    <w:multiLevelType w:val="hybridMultilevel"/>
    <w:tmpl w:val="FE3CEAA6"/>
    <w:lvl w:ilvl="0" w:tplc="10090017">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nsid w:val="4930077E"/>
    <w:multiLevelType w:val="hybridMultilevel"/>
    <w:tmpl w:val="412813E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nsid w:val="50A57F24"/>
    <w:multiLevelType w:val="hybridMultilevel"/>
    <w:tmpl w:val="0C9C181A"/>
    <w:lvl w:ilvl="0" w:tplc="D9D681F2">
      <w:start w:val="4"/>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FA0D54"/>
    <w:multiLevelType w:val="multilevel"/>
    <w:tmpl w:val="61CEB244"/>
    <w:lvl w:ilvl="0">
      <w:start w:val="1"/>
      <w:numFmt w:val="decimal"/>
      <w:lvlText w:val="s%1"/>
      <w:lvlJc w:val="left"/>
      <w:pPr>
        <w:ind w:left="0" w:firstLine="0"/>
      </w:pPr>
      <w:rPr>
        <w:rFonts w:hint="default"/>
        <w:i w:val="0"/>
        <w:sz w:val="20"/>
      </w:rPr>
    </w:lvl>
    <w:lvl w:ilvl="1">
      <w:start w:val="1"/>
      <w:numFmt w:val="decimal"/>
      <w:lvlText w:val="s%1_%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78907FE2"/>
    <w:multiLevelType w:val="hybridMultilevel"/>
    <w:tmpl w:val="6C429D40"/>
    <w:lvl w:ilvl="0" w:tplc="2540664A">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12357A"/>
    <w:multiLevelType w:val="hybridMultilevel"/>
    <w:tmpl w:val="C07A8F02"/>
    <w:lvl w:ilvl="0" w:tplc="C6C4FCFC">
      <w:start w:val="10"/>
      <w:numFmt w:val="bullet"/>
      <w:lvlText w:val=""/>
      <w:lvlJc w:val="center"/>
      <w:pPr>
        <w:ind w:left="720" w:hanging="360"/>
      </w:pPr>
      <w:rPr>
        <w:rFonts w:ascii="Webdings" w:eastAsia="Times New Roman" w:hAnsi="Webdings"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C03255"/>
    <w:multiLevelType w:val="hybridMultilevel"/>
    <w:tmpl w:val="9BEE64E4"/>
    <w:lvl w:ilvl="0" w:tplc="5DBE957A">
      <w:start w:val="10"/>
      <w:numFmt w:val="bullet"/>
      <w:lvlText w:val=""/>
      <w:lvlJc w:val="left"/>
      <w:pPr>
        <w:ind w:left="720" w:hanging="360"/>
      </w:pPr>
      <w:rPr>
        <w:rFonts w:ascii="Webdings" w:eastAsia="Times New Roman" w:hAnsi="Web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6"/>
  </w:num>
  <w:num w:numId="4">
    <w:abstractNumId w:val="23"/>
  </w:num>
  <w:num w:numId="5">
    <w:abstractNumId w:val="13"/>
  </w:num>
  <w:num w:numId="6">
    <w:abstractNumId w:val="8"/>
  </w:num>
  <w:num w:numId="7">
    <w:abstractNumId w:val="1"/>
  </w:num>
  <w:num w:numId="8">
    <w:abstractNumId w:val="0"/>
  </w:num>
  <w:num w:numId="9">
    <w:abstractNumId w:val="2"/>
  </w:num>
  <w:num w:numId="10">
    <w:abstractNumId w:val="12"/>
  </w:num>
  <w:num w:numId="11">
    <w:abstractNumId w:val="14"/>
  </w:num>
  <w:num w:numId="12">
    <w:abstractNumId w:val="11"/>
  </w:num>
  <w:num w:numId="13">
    <w:abstractNumId w:val="17"/>
  </w:num>
  <w:num w:numId="14">
    <w:abstractNumId w:val="9"/>
  </w:num>
  <w:num w:numId="15">
    <w:abstractNumId w:val="9"/>
  </w:num>
  <w:num w:numId="16">
    <w:abstractNumId w:val="22"/>
  </w:num>
  <w:num w:numId="17">
    <w:abstractNumId w:val="7"/>
  </w:num>
  <w:num w:numId="18">
    <w:abstractNumId w:val="4"/>
  </w:num>
  <w:num w:numId="19">
    <w:abstractNumId w:val="19"/>
  </w:num>
  <w:num w:numId="20">
    <w:abstractNumId w:val="18"/>
  </w:num>
  <w:num w:numId="21">
    <w:abstractNumId w:val="3"/>
  </w:num>
  <w:num w:numId="22">
    <w:abstractNumId w:val="15"/>
  </w:num>
  <w:num w:numId="23">
    <w:abstractNumId w:val="21"/>
  </w:num>
  <w:num w:numId="24">
    <w:abstractNumId w:val="20"/>
  </w:num>
  <w:num w:numId="25">
    <w:abstractNumId w:val="10"/>
  </w:num>
  <w:num w:numId="26">
    <w:abstractNumId w:val="16"/>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hyphenationZone w:val="425"/>
  <w:doNotHyphenateCaps/>
  <w:drawingGridHorizontalSpacing w:val="110"/>
  <w:displayHorizontalDrawingGridEvery w:val="2"/>
  <w:characterSpacingControl w:val="doNotCompress"/>
  <w:doNotValidateAgainstSchema/>
  <w:doNotDemarcateInvalidXml/>
  <w:hdrShapeDefaults>
    <o:shapedefaults v:ext="edit" spidmax="26626"/>
  </w:hdrShapeDefaults>
  <w:footnotePr>
    <w:footnote w:id="-1"/>
    <w:footnote w:id="0"/>
  </w:footnotePr>
  <w:endnotePr>
    <w:endnote w:id="-1"/>
    <w:endnote w:id="0"/>
  </w:endnotePr>
  <w:compat>
    <w:applyBreakingRules/>
  </w:compat>
  <w:rsids>
    <w:rsidRoot w:val="004E6B37"/>
    <w:rsid w:val="000034EB"/>
    <w:rsid w:val="000044EB"/>
    <w:rsid w:val="00005C86"/>
    <w:rsid w:val="000078F0"/>
    <w:rsid w:val="00007A16"/>
    <w:rsid w:val="00007FC6"/>
    <w:rsid w:val="00012E13"/>
    <w:rsid w:val="00015FFA"/>
    <w:rsid w:val="00016DA0"/>
    <w:rsid w:val="00017053"/>
    <w:rsid w:val="000234D2"/>
    <w:rsid w:val="00032E82"/>
    <w:rsid w:val="00034E29"/>
    <w:rsid w:val="0003608B"/>
    <w:rsid w:val="00037CC7"/>
    <w:rsid w:val="0004128B"/>
    <w:rsid w:val="000412C6"/>
    <w:rsid w:val="000420E5"/>
    <w:rsid w:val="00042453"/>
    <w:rsid w:val="00042C23"/>
    <w:rsid w:val="000519BA"/>
    <w:rsid w:val="00057BBC"/>
    <w:rsid w:val="000607AF"/>
    <w:rsid w:val="00060BE4"/>
    <w:rsid w:val="00064220"/>
    <w:rsid w:val="0006604A"/>
    <w:rsid w:val="0007001B"/>
    <w:rsid w:val="0007347A"/>
    <w:rsid w:val="000762D3"/>
    <w:rsid w:val="00076D9F"/>
    <w:rsid w:val="000777F7"/>
    <w:rsid w:val="00086CBE"/>
    <w:rsid w:val="00087A2E"/>
    <w:rsid w:val="00094BFB"/>
    <w:rsid w:val="00096761"/>
    <w:rsid w:val="000A0CB4"/>
    <w:rsid w:val="000A2C01"/>
    <w:rsid w:val="000A5CAC"/>
    <w:rsid w:val="000B13AF"/>
    <w:rsid w:val="000B3E58"/>
    <w:rsid w:val="000B4722"/>
    <w:rsid w:val="000B795E"/>
    <w:rsid w:val="000C0308"/>
    <w:rsid w:val="000C1656"/>
    <w:rsid w:val="000C6AE5"/>
    <w:rsid w:val="000C6B81"/>
    <w:rsid w:val="000D4A07"/>
    <w:rsid w:val="000E0682"/>
    <w:rsid w:val="000E1C21"/>
    <w:rsid w:val="000E1C6E"/>
    <w:rsid w:val="000E241F"/>
    <w:rsid w:val="000E42FD"/>
    <w:rsid w:val="000F2A76"/>
    <w:rsid w:val="000F5862"/>
    <w:rsid w:val="00100A76"/>
    <w:rsid w:val="00101D1B"/>
    <w:rsid w:val="0010308B"/>
    <w:rsid w:val="001049FF"/>
    <w:rsid w:val="00106DF5"/>
    <w:rsid w:val="00112067"/>
    <w:rsid w:val="00112860"/>
    <w:rsid w:val="00113E13"/>
    <w:rsid w:val="0011439B"/>
    <w:rsid w:val="00115C94"/>
    <w:rsid w:val="001170E8"/>
    <w:rsid w:val="0013102F"/>
    <w:rsid w:val="00131589"/>
    <w:rsid w:val="00131ACA"/>
    <w:rsid w:val="00131F4B"/>
    <w:rsid w:val="001323D3"/>
    <w:rsid w:val="001325C8"/>
    <w:rsid w:val="001330F5"/>
    <w:rsid w:val="00133148"/>
    <w:rsid w:val="00134896"/>
    <w:rsid w:val="0013522A"/>
    <w:rsid w:val="001454DC"/>
    <w:rsid w:val="0014643F"/>
    <w:rsid w:val="001470AC"/>
    <w:rsid w:val="00151462"/>
    <w:rsid w:val="00151CDD"/>
    <w:rsid w:val="00155E6A"/>
    <w:rsid w:val="00156132"/>
    <w:rsid w:val="001600DA"/>
    <w:rsid w:val="001624D9"/>
    <w:rsid w:val="00166372"/>
    <w:rsid w:val="001700C1"/>
    <w:rsid w:val="0017053F"/>
    <w:rsid w:val="00173593"/>
    <w:rsid w:val="00174095"/>
    <w:rsid w:val="001828AB"/>
    <w:rsid w:val="00182A10"/>
    <w:rsid w:val="00183164"/>
    <w:rsid w:val="00183BD2"/>
    <w:rsid w:val="00184936"/>
    <w:rsid w:val="0018719F"/>
    <w:rsid w:val="001906A5"/>
    <w:rsid w:val="00190F63"/>
    <w:rsid w:val="00191E65"/>
    <w:rsid w:val="00191F08"/>
    <w:rsid w:val="001926FF"/>
    <w:rsid w:val="001930FE"/>
    <w:rsid w:val="00194D4C"/>
    <w:rsid w:val="001A0732"/>
    <w:rsid w:val="001A1974"/>
    <w:rsid w:val="001A37F4"/>
    <w:rsid w:val="001A5680"/>
    <w:rsid w:val="001B32D4"/>
    <w:rsid w:val="001B3CA3"/>
    <w:rsid w:val="001B6C8B"/>
    <w:rsid w:val="001B7E3D"/>
    <w:rsid w:val="001C2683"/>
    <w:rsid w:val="001C3C70"/>
    <w:rsid w:val="001C6F13"/>
    <w:rsid w:val="001C71C7"/>
    <w:rsid w:val="001D0CBB"/>
    <w:rsid w:val="001D49CB"/>
    <w:rsid w:val="001D4E44"/>
    <w:rsid w:val="001D5D48"/>
    <w:rsid w:val="001E4520"/>
    <w:rsid w:val="001E4D0B"/>
    <w:rsid w:val="001E6928"/>
    <w:rsid w:val="001E7DCA"/>
    <w:rsid w:val="001F08E1"/>
    <w:rsid w:val="001F17D2"/>
    <w:rsid w:val="001F27B5"/>
    <w:rsid w:val="001F40B7"/>
    <w:rsid w:val="001F5737"/>
    <w:rsid w:val="001F5A31"/>
    <w:rsid w:val="002013A0"/>
    <w:rsid w:val="002016E7"/>
    <w:rsid w:val="00203AB3"/>
    <w:rsid w:val="002060DB"/>
    <w:rsid w:val="00206353"/>
    <w:rsid w:val="0020670A"/>
    <w:rsid w:val="002119AA"/>
    <w:rsid w:val="00213EF0"/>
    <w:rsid w:val="002176A9"/>
    <w:rsid w:val="00220D09"/>
    <w:rsid w:val="0022252B"/>
    <w:rsid w:val="002251F4"/>
    <w:rsid w:val="0022663F"/>
    <w:rsid w:val="002303BE"/>
    <w:rsid w:val="002312F9"/>
    <w:rsid w:val="00233836"/>
    <w:rsid w:val="00233FAE"/>
    <w:rsid w:val="002356AC"/>
    <w:rsid w:val="002360DF"/>
    <w:rsid w:val="00244772"/>
    <w:rsid w:val="00245088"/>
    <w:rsid w:val="00247380"/>
    <w:rsid w:val="002511AF"/>
    <w:rsid w:val="0025378A"/>
    <w:rsid w:val="002551C4"/>
    <w:rsid w:val="0025618D"/>
    <w:rsid w:val="00265A4E"/>
    <w:rsid w:val="00266518"/>
    <w:rsid w:val="00266C4C"/>
    <w:rsid w:val="00271D11"/>
    <w:rsid w:val="00272894"/>
    <w:rsid w:val="00273D8D"/>
    <w:rsid w:val="0027458C"/>
    <w:rsid w:val="002778FC"/>
    <w:rsid w:val="002804A5"/>
    <w:rsid w:val="00283BAB"/>
    <w:rsid w:val="00285FBD"/>
    <w:rsid w:val="00286576"/>
    <w:rsid w:val="002904D1"/>
    <w:rsid w:val="00291991"/>
    <w:rsid w:val="0029312A"/>
    <w:rsid w:val="00294298"/>
    <w:rsid w:val="00295897"/>
    <w:rsid w:val="002A04A7"/>
    <w:rsid w:val="002A3CBB"/>
    <w:rsid w:val="002A4561"/>
    <w:rsid w:val="002A5ECA"/>
    <w:rsid w:val="002B2730"/>
    <w:rsid w:val="002B5CA7"/>
    <w:rsid w:val="002C1180"/>
    <w:rsid w:val="002C1558"/>
    <w:rsid w:val="002C4342"/>
    <w:rsid w:val="002C58B8"/>
    <w:rsid w:val="002C704F"/>
    <w:rsid w:val="002D23F1"/>
    <w:rsid w:val="002D340C"/>
    <w:rsid w:val="002D7B04"/>
    <w:rsid w:val="002E090A"/>
    <w:rsid w:val="002E18A0"/>
    <w:rsid w:val="002E1AE2"/>
    <w:rsid w:val="002E1E15"/>
    <w:rsid w:val="002E3E34"/>
    <w:rsid w:val="002E474A"/>
    <w:rsid w:val="002E48A2"/>
    <w:rsid w:val="002F04B6"/>
    <w:rsid w:val="002F2307"/>
    <w:rsid w:val="002F3E81"/>
    <w:rsid w:val="002F65C1"/>
    <w:rsid w:val="003003F6"/>
    <w:rsid w:val="003043FB"/>
    <w:rsid w:val="00305666"/>
    <w:rsid w:val="00306C4F"/>
    <w:rsid w:val="00310330"/>
    <w:rsid w:val="003118FF"/>
    <w:rsid w:val="00313DFF"/>
    <w:rsid w:val="00314319"/>
    <w:rsid w:val="00320B27"/>
    <w:rsid w:val="00323275"/>
    <w:rsid w:val="00325852"/>
    <w:rsid w:val="00337078"/>
    <w:rsid w:val="003414FE"/>
    <w:rsid w:val="00344F2C"/>
    <w:rsid w:val="003554BE"/>
    <w:rsid w:val="00355AEE"/>
    <w:rsid w:val="00355FD4"/>
    <w:rsid w:val="00356384"/>
    <w:rsid w:val="00357837"/>
    <w:rsid w:val="00357E28"/>
    <w:rsid w:val="003603CE"/>
    <w:rsid w:val="00362E24"/>
    <w:rsid w:val="00363D8E"/>
    <w:rsid w:val="00365C04"/>
    <w:rsid w:val="00367279"/>
    <w:rsid w:val="00367C72"/>
    <w:rsid w:val="00367C8F"/>
    <w:rsid w:val="003737DF"/>
    <w:rsid w:val="00373C8C"/>
    <w:rsid w:val="00374F5E"/>
    <w:rsid w:val="00380C26"/>
    <w:rsid w:val="00380EC4"/>
    <w:rsid w:val="003814CC"/>
    <w:rsid w:val="00386B31"/>
    <w:rsid w:val="003910D8"/>
    <w:rsid w:val="003917E6"/>
    <w:rsid w:val="00391CCD"/>
    <w:rsid w:val="00393ADF"/>
    <w:rsid w:val="00394F0B"/>
    <w:rsid w:val="00395387"/>
    <w:rsid w:val="00397CD5"/>
    <w:rsid w:val="003A4B0A"/>
    <w:rsid w:val="003B25E6"/>
    <w:rsid w:val="003B3701"/>
    <w:rsid w:val="003B62DB"/>
    <w:rsid w:val="003B6E17"/>
    <w:rsid w:val="003C045D"/>
    <w:rsid w:val="003C2659"/>
    <w:rsid w:val="003C36CA"/>
    <w:rsid w:val="003C44F5"/>
    <w:rsid w:val="003C6EB4"/>
    <w:rsid w:val="003C7F30"/>
    <w:rsid w:val="003D2B1C"/>
    <w:rsid w:val="003D524B"/>
    <w:rsid w:val="003E0C95"/>
    <w:rsid w:val="003E276A"/>
    <w:rsid w:val="003E2F08"/>
    <w:rsid w:val="003E485D"/>
    <w:rsid w:val="003E5A50"/>
    <w:rsid w:val="003F0CC4"/>
    <w:rsid w:val="003F3569"/>
    <w:rsid w:val="003F64CA"/>
    <w:rsid w:val="004008AC"/>
    <w:rsid w:val="00402059"/>
    <w:rsid w:val="0041161A"/>
    <w:rsid w:val="00411937"/>
    <w:rsid w:val="00411D0F"/>
    <w:rsid w:val="00414377"/>
    <w:rsid w:val="00415B0F"/>
    <w:rsid w:val="00417E39"/>
    <w:rsid w:val="00424FDB"/>
    <w:rsid w:val="00425DB8"/>
    <w:rsid w:val="00436457"/>
    <w:rsid w:val="004365DE"/>
    <w:rsid w:val="00437949"/>
    <w:rsid w:val="00440C57"/>
    <w:rsid w:val="00441B5D"/>
    <w:rsid w:val="00443572"/>
    <w:rsid w:val="004479C6"/>
    <w:rsid w:val="0045063A"/>
    <w:rsid w:val="00450E46"/>
    <w:rsid w:val="004527DC"/>
    <w:rsid w:val="00453718"/>
    <w:rsid w:val="00455FCD"/>
    <w:rsid w:val="00457EB1"/>
    <w:rsid w:val="0046050B"/>
    <w:rsid w:val="00461826"/>
    <w:rsid w:val="00464977"/>
    <w:rsid w:val="00466CC5"/>
    <w:rsid w:val="00467EE0"/>
    <w:rsid w:val="004721E3"/>
    <w:rsid w:val="00475879"/>
    <w:rsid w:val="004769F4"/>
    <w:rsid w:val="00480224"/>
    <w:rsid w:val="00483102"/>
    <w:rsid w:val="00487BEC"/>
    <w:rsid w:val="00492727"/>
    <w:rsid w:val="004934AD"/>
    <w:rsid w:val="00495569"/>
    <w:rsid w:val="00496443"/>
    <w:rsid w:val="004A19FB"/>
    <w:rsid w:val="004B0171"/>
    <w:rsid w:val="004B02C6"/>
    <w:rsid w:val="004B079C"/>
    <w:rsid w:val="004B3AC0"/>
    <w:rsid w:val="004B6216"/>
    <w:rsid w:val="004B6F10"/>
    <w:rsid w:val="004C332E"/>
    <w:rsid w:val="004C4581"/>
    <w:rsid w:val="004C719B"/>
    <w:rsid w:val="004D3A69"/>
    <w:rsid w:val="004D5508"/>
    <w:rsid w:val="004E137B"/>
    <w:rsid w:val="004E1582"/>
    <w:rsid w:val="004E32B2"/>
    <w:rsid w:val="004E35A6"/>
    <w:rsid w:val="004E51C4"/>
    <w:rsid w:val="004E5ED5"/>
    <w:rsid w:val="004E6B37"/>
    <w:rsid w:val="004F02ED"/>
    <w:rsid w:val="004F18C7"/>
    <w:rsid w:val="004F1BD4"/>
    <w:rsid w:val="004F2824"/>
    <w:rsid w:val="004F37A0"/>
    <w:rsid w:val="004F7029"/>
    <w:rsid w:val="004F77FA"/>
    <w:rsid w:val="004F79AD"/>
    <w:rsid w:val="00510677"/>
    <w:rsid w:val="0051168C"/>
    <w:rsid w:val="0051354E"/>
    <w:rsid w:val="00520ED3"/>
    <w:rsid w:val="00522F71"/>
    <w:rsid w:val="005260BA"/>
    <w:rsid w:val="00530031"/>
    <w:rsid w:val="00530549"/>
    <w:rsid w:val="00533521"/>
    <w:rsid w:val="005426DE"/>
    <w:rsid w:val="00542A46"/>
    <w:rsid w:val="00543D2D"/>
    <w:rsid w:val="0054446D"/>
    <w:rsid w:val="00546F6D"/>
    <w:rsid w:val="00550123"/>
    <w:rsid w:val="00553CD8"/>
    <w:rsid w:val="0055553C"/>
    <w:rsid w:val="005556FB"/>
    <w:rsid w:val="005613BC"/>
    <w:rsid w:val="005678CF"/>
    <w:rsid w:val="00571792"/>
    <w:rsid w:val="00574620"/>
    <w:rsid w:val="005748C9"/>
    <w:rsid w:val="005812DD"/>
    <w:rsid w:val="00582F74"/>
    <w:rsid w:val="005853CF"/>
    <w:rsid w:val="005935A2"/>
    <w:rsid w:val="00595FE4"/>
    <w:rsid w:val="005974EC"/>
    <w:rsid w:val="005A4D7C"/>
    <w:rsid w:val="005B3776"/>
    <w:rsid w:val="005C0467"/>
    <w:rsid w:val="005C07D8"/>
    <w:rsid w:val="005C1E69"/>
    <w:rsid w:val="005C6BBB"/>
    <w:rsid w:val="005D1C20"/>
    <w:rsid w:val="005D59A6"/>
    <w:rsid w:val="005D6681"/>
    <w:rsid w:val="005D7B85"/>
    <w:rsid w:val="005E2896"/>
    <w:rsid w:val="005E4774"/>
    <w:rsid w:val="005E7367"/>
    <w:rsid w:val="005E75D2"/>
    <w:rsid w:val="005F2AB4"/>
    <w:rsid w:val="005F79AE"/>
    <w:rsid w:val="00601DA2"/>
    <w:rsid w:val="00604606"/>
    <w:rsid w:val="00607056"/>
    <w:rsid w:val="006101E1"/>
    <w:rsid w:val="00610A5C"/>
    <w:rsid w:val="0061349A"/>
    <w:rsid w:val="006148E7"/>
    <w:rsid w:val="006154C6"/>
    <w:rsid w:val="00626953"/>
    <w:rsid w:val="00631B93"/>
    <w:rsid w:val="00636472"/>
    <w:rsid w:val="0063668F"/>
    <w:rsid w:val="00636E1B"/>
    <w:rsid w:val="006419C8"/>
    <w:rsid w:val="00642318"/>
    <w:rsid w:val="006459F7"/>
    <w:rsid w:val="00645AE9"/>
    <w:rsid w:val="00650590"/>
    <w:rsid w:val="0065155F"/>
    <w:rsid w:val="00654D36"/>
    <w:rsid w:val="00655A64"/>
    <w:rsid w:val="00660A6C"/>
    <w:rsid w:val="0066154E"/>
    <w:rsid w:val="00666826"/>
    <w:rsid w:val="00672C39"/>
    <w:rsid w:val="00677B3E"/>
    <w:rsid w:val="00680FAF"/>
    <w:rsid w:val="006851D6"/>
    <w:rsid w:val="00686244"/>
    <w:rsid w:val="00686D12"/>
    <w:rsid w:val="00687A09"/>
    <w:rsid w:val="00694550"/>
    <w:rsid w:val="00696355"/>
    <w:rsid w:val="006968DB"/>
    <w:rsid w:val="006A1250"/>
    <w:rsid w:val="006A1A97"/>
    <w:rsid w:val="006A7C9A"/>
    <w:rsid w:val="006B19D4"/>
    <w:rsid w:val="006B3801"/>
    <w:rsid w:val="006B507A"/>
    <w:rsid w:val="006B6431"/>
    <w:rsid w:val="006B68AF"/>
    <w:rsid w:val="006B7C18"/>
    <w:rsid w:val="006C107D"/>
    <w:rsid w:val="006C2056"/>
    <w:rsid w:val="006D00D8"/>
    <w:rsid w:val="006D0247"/>
    <w:rsid w:val="006D1A7D"/>
    <w:rsid w:val="006D2630"/>
    <w:rsid w:val="006D3C81"/>
    <w:rsid w:val="006E2A1E"/>
    <w:rsid w:val="006F078E"/>
    <w:rsid w:val="006F16DB"/>
    <w:rsid w:val="006F5923"/>
    <w:rsid w:val="006F7BCB"/>
    <w:rsid w:val="00701048"/>
    <w:rsid w:val="00705258"/>
    <w:rsid w:val="0070533A"/>
    <w:rsid w:val="007064D3"/>
    <w:rsid w:val="00707EBF"/>
    <w:rsid w:val="007116C9"/>
    <w:rsid w:val="007128BA"/>
    <w:rsid w:val="0071609C"/>
    <w:rsid w:val="00720B94"/>
    <w:rsid w:val="00723D88"/>
    <w:rsid w:val="00726B23"/>
    <w:rsid w:val="00726F05"/>
    <w:rsid w:val="00727EB1"/>
    <w:rsid w:val="00740008"/>
    <w:rsid w:val="0074038D"/>
    <w:rsid w:val="00741A52"/>
    <w:rsid w:val="00742224"/>
    <w:rsid w:val="00742755"/>
    <w:rsid w:val="007436A4"/>
    <w:rsid w:val="007440E1"/>
    <w:rsid w:val="00752E9D"/>
    <w:rsid w:val="007571FD"/>
    <w:rsid w:val="00760822"/>
    <w:rsid w:val="00760A2A"/>
    <w:rsid w:val="00762B91"/>
    <w:rsid w:val="00764278"/>
    <w:rsid w:val="00764669"/>
    <w:rsid w:val="007802A7"/>
    <w:rsid w:val="00780C66"/>
    <w:rsid w:val="0078368A"/>
    <w:rsid w:val="00784F1E"/>
    <w:rsid w:val="0078665D"/>
    <w:rsid w:val="00790F97"/>
    <w:rsid w:val="00792BD8"/>
    <w:rsid w:val="00794337"/>
    <w:rsid w:val="00795FAF"/>
    <w:rsid w:val="007A17D7"/>
    <w:rsid w:val="007A3E09"/>
    <w:rsid w:val="007A42C0"/>
    <w:rsid w:val="007A53C0"/>
    <w:rsid w:val="007A6B73"/>
    <w:rsid w:val="007B0783"/>
    <w:rsid w:val="007B35C9"/>
    <w:rsid w:val="007B49F6"/>
    <w:rsid w:val="007B6F6C"/>
    <w:rsid w:val="007C2A73"/>
    <w:rsid w:val="007C6512"/>
    <w:rsid w:val="007D177F"/>
    <w:rsid w:val="007D4453"/>
    <w:rsid w:val="007D5BAA"/>
    <w:rsid w:val="007D6155"/>
    <w:rsid w:val="007E05CF"/>
    <w:rsid w:val="007E0B8E"/>
    <w:rsid w:val="007E1EAD"/>
    <w:rsid w:val="007E25B5"/>
    <w:rsid w:val="007E42AA"/>
    <w:rsid w:val="007F2A9D"/>
    <w:rsid w:val="00800D31"/>
    <w:rsid w:val="00800FCB"/>
    <w:rsid w:val="00801880"/>
    <w:rsid w:val="00804259"/>
    <w:rsid w:val="008165C8"/>
    <w:rsid w:val="008166DA"/>
    <w:rsid w:val="00816B6A"/>
    <w:rsid w:val="0081705E"/>
    <w:rsid w:val="008227E8"/>
    <w:rsid w:val="00823BE6"/>
    <w:rsid w:val="008272E7"/>
    <w:rsid w:val="008338DB"/>
    <w:rsid w:val="00833CF5"/>
    <w:rsid w:val="00834597"/>
    <w:rsid w:val="00835341"/>
    <w:rsid w:val="00835C2F"/>
    <w:rsid w:val="008423C9"/>
    <w:rsid w:val="00842F43"/>
    <w:rsid w:val="008450A9"/>
    <w:rsid w:val="00846DB4"/>
    <w:rsid w:val="00846E32"/>
    <w:rsid w:val="00852D83"/>
    <w:rsid w:val="00854252"/>
    <w:rsid w:val="00854A7B"/>
    <w:rsid w:val="008552F5"/>
    <w:rsid w:val="0085610F"/>
    <w:rsid w:val="00856C03"/>
    <w:rsid w:val="008576D2"/>
    <w:rsid w:val="00866A2B"/>
    <w:rsid w:val="00866C8B"/>
    <w:rsid w:val="00875D1B"/>
    <w:rsid w:val="00877827"/>
    <w:rsid w:val="00880AB2"/>
    <w:rsid w:val="00880C7F"/>
    <w:rsid w:val="00882817"/>
    <w:rsid w:val="00882943"/>
    <w:rsid w:val="00885783"/>
    <w:rsid w:val="00886BCD"/>
    <w:rsid w:val="0088745B"/>
    <w:rsid w:val="00890CA3"/>
    <w:rsid w:val="00893B8D"/>
    <w:rsid w:val="008963F1"/>
    <w:rsid w:val="00896BFC"/>
    <w:rsid w:val="00897927"/>
    <w:rsid w:val="008A1569"/>
    <w:rsid w:val="008A1787"/>
    <w:rsid w:val="008A1CCE"/>
    <w:rsid w:val="008A33C8"/>
    <w:rsid w:val="008A504E"/>
    <w:rsid w:val="008B0401"/>
    <w:rsid w:val="008B33FB"/>
    <w:rsid w:val="008B3E30"/>
    <w:rsid w:val="008B7063"/>
    <w:rsid w:val="008B72D0"/>
    <w:rsid w:val="008C1285"/>
    <w:rsid w:val="008C4053"/>
    <w:rsid w:val="008C5C82"/>
    <w:rsid w:val="008C6551"/>
    <w:rsid w:val="008D2774"/>
    <w:rsid w:val="008D53F4"/>
    <w:rsid w:val="008E26E2"/>
    <w:rsid w:val="008E3E5E"/>
    <w:rsid w:val="008E426A"/>
    <w:rsid w:val="008E53E2"/>
    <w:rsid w:val="008E5631"/>
    <w:rsid w:val="008E5DDD"/>
    <w:rsid w:val="008E6CE1"/>
    <w:rsid w:val="008F3BC8"/>
    <w:rsid w:val="008F57A1"/>
    <w:rsid w:val="00901C7E"/>
    <w:rsid w:val="00902DF7"/>
    <w:rsid w:val="00903C10"/>
    <w:rsid w:val="00904D0D"/>
    <w:rsid w:val="009136AE"/>
    <w:rsid w:val="00913AB4"/>
    <w:rsid w:val="00916928"/>
    <w:rsid w:val="00917DD1"/>
    <w:rsid w:val="009210CA"/>
    <w:rsid w:val="00922E7A"/>
    <w:rsid w:val="00923D02"/>
    <w:rsid w:val="00924A9E"/>
    <w:rsid w:val="00925067"/>
    <w:rsid w:val="00925B0E"/>
    <w:rsid w:val="00934BEF"/>
    <w:rsid w:val="00935693"/>
    <w:rsid w:val="009368DA"/>
    <w:rsid w:val="00936A11"/>
    <w:rsid w:val="00936C66"/>
    <w:rsid w:val="00943538"/>
    <w:rsid w:val="00946420"/>
    <w:rsid w:val="009501CC"/>
    <w:rsid w:val="00950CF4"/>
    <w:rsid w:val="00953983"/>
    <w:rsid w:val="0095754D"/>
    <w:rsid w:val="00965783"/>
    <w:rsid w:val="009662C2"/>
    <w:rsid w:val="00976DD7"/>
    <w:rsid w:val="00977368"/>
    <w:rsid w:val="00982FD3"/>
    <w:rsid w:val="0098384E"/>
    <w:rsid w:val="00987D0D"/>
    <w:rsid w:val="00992DAB"/>
    <w:rsid w:val="0099314C"/>
    <w:rsid w:val="00995BC4"/>
    <w:rsid w:val="009A0F0B"/>
    <w:rsid w:val="009A1AE0"/>
    <w:rsid w:val="009A2880"/>
    <w:rsid w:val="009A66ED"/>
    <w:rsid w:val="009A75F0"/>
    <w:rsid w:val="009B0368"/>
    <w:rsid w:val="009B15F7"/>
    <w:rsid w:val="009B287D"/>
    <w:rsid w:val="009B362F"/>
    <w:rsid w:val="009B3DCF"/>
    <w:rsid w:val="009C44C8"/>
    <w:rsid w:val="009C5B11"/>
    <w:rsid w:val="009D08E7"/>
    <w:rsid w:val="009D0F10"/>
    <w:rsid w:val="009D6B8A"/>
    <w:rsid w:val="009D715D"/>
    <w:rsid w:val="009E150D"/>
    <w:rsid w:val="009E3DBB"/>
    <w:rsid w:val="009E44AF"/>
    <w:rsid w:val="00A01D5E"/>
    <w:rsid w:val="00A0655F"/>
    <w:rsid w:val="00A113A8"/>
    <w:rsid w:val="00A11A34"/>
    <w:rsid w:val="00A12BE0"/>
    <w:rsid w:val="00A16475"/>
    <w:rsid w:val="00A20596"/>
    <w:rsid w:val="00A20FEF"/>
    <w:rsid w:val="00A311E7"/>
    <w:rsid w:val="00A35262"/>
    <w:rsid w:val="00A41C17"/>
    <w:rsid w:val="00A425C4"/>
    <w:rsid w:val="00A5310E"/>
    <w:rsid w:val="00A54711"/>
    <w:rsid w:val="00A566C1"/>
    <w:rsid w:val="00A571F0"/>
    <w:rsid w:val="00A60117"/>
    <w:rsid w:val="00A607CF"/>
    <w:rsid w:val="00A66DDA"/>
    <w:rsid w:val="00A703A2"/>
    <w:rsid w:val="00A710AA"/>
    <w:rsid w:val="00A71D19"/>
    <w:rsid w:val="00A73D5C"/>
    <w:rsid w:val="00A75CBF"/>
    <w:rsid w:val="00A772DC"/>
    <w:rsid w:val="00A81875"/>
    <w:rsid w:val="00A823F9"/>
    <w:rsid w:val="00A828CB"/>
    <w:rsid w:val="00A85B00"/>
    <w:rsid w:val="00A8768E"/>
    <w:rsid w:val="00A9246F"/>
    <w:rsid w:val="00A94CF7"/>
    <w:rsid w:val="00A96144"/>
    <w:rsid w:val="00A97E9A"/>
    <w:rsid w:val="00AA0BCD"/>
    <w:rsid w:val="00AA1447"/>
    <w:rsid w:val="00AA245E"/>
    <w:rsid w:val="00AA388D"/>
    <w:rsid w:val="00AA68A3"/>
    <w:rsid w:val="00AB1135"/>
    <w:rsid w:val="00AB6064"/>
    <w:rsid w:val="00AC05E7"/>
    <w:rsid w:val="00AC22BE"/>
    <w:rsid w:val="00AC2FE7"/>
    <w:rsid w:val="00AD17AA"/>
    <w:rsid w:val="00AD23E7"/>
    <w:rsid w:val="00AD2D1A"/>
    <w:rsid w:val="00AD3F20"/>
    <w:rsid w:val="00AD505D"/>
    <w:rsid w:val="00AD5AF4"/>
    <w:rsid w:val="00AD6E61"/>
    <w:rsid w:val="00AE0B8C"/>
    <w:rsid w:val="00AE37D7"/>
    <w:rsid w:val="00AE4822"/>
    <w:rsid w:val="00AE6DC7"/>
    <w:rsid w:val="00AE728A"/>
    <w:rsid w:val="00AE7601"/>
    <w:rsid w:val="00AE7EE8"/>
    <w:rsid w:val="00AF0473"/>
    <w:rsid w:val="00AF0B60"/>
    <w:rsid w:val="00AF27D9"/>
    <w:rsid w:val="00AF662A"/>
    <w:rsid w:val="00AF6A5A"/>
    <w:rsid w:val="00AF6F0C"/>
    <w:rsid w:val="00B01DFF"/>
    <w:rsid w:val="00B04A85"/>
    <w:rsid w:val="00B063B8"/>
    <w:rsid w:val="00B07581"/>
    <w:rsid w:val="00B1154D"/>
    <w:rsid w:val="00B14F5D"/>
    <w:rsid w:val="00B152FB"/>
    <w:rsid w:val="00B16463"/>
    <w:rsid w:val="00B16B61"/>
    <w:rsid w:val="00B176EB"/>
    <w:rsid w:val="00B17AA9"/>
    <w:rsid w:val="00B269F8"/>
    <w:rsid w:val="00B26E34"/>
    <w:rsid w:val="00B31B9A"/>
    <w:rsid w:val="00B32C87"/>
    <w:rsid w:val="00B3626C"/>
    <w:rsid w:val="00B41FB8"/>
    <w:rsid w:val="00B43EC3"/>
    <w:rsid w:val="00B5033C"/>
    <w:rsid w:val="00B5211A"/>
    <w:rsid w:val="00B53515"/>
    <w:rsid w:val="00B54F63"/>
    <w:rsid w:val="00B568C3"/>
    <w:rsid w:val="00B60900"/>
    <w:rsid w:val="00B619CA"/>
    <w:rsid w:val="00B63CB7"/>
    <w:rsid w:val="00B63E39"/>
    <w:rsid w:val="00B64211"/>
    <w:rsid w:val="00B64AE6"/>
    <w:rsid w:val="00B6588F"/>
    <w:rsid w:val="00B712E9"/>
    <w:rsid w:val="00B71C1A"/>
    <w:rsid w:val="00B73407"/>
    <w:rsid w:val="00B740A0"/>
    <w:rsid w:val="00B9331D"/>
    <w:rsid w:val="00B93E10"/>
    <w:rsid w:val="00B971D9"/>
    <w:rsid w:val="00BB15F2"/>
    <w:rsid w:val="00BB4378"/>
    <w:rsid w:val="00BB4E91"/>
    <w:rsid w:val="00BC4371"/>
    <w:rsid w:val="00BD18A3"/>
    <w:rsid w:val="00BD62DD"/>
    <w:rsid w:val="00BD67DE"/>
    <w:rsid w:val="00BE26D7"/>
    <w:rsid w:val="00BE3D5C"/>
    <w:rsid w:val="00BE5020"/>
    <w:rsid w:val="00BE5513"/>
    <w:rsid w:val="00BF2CF0"/>
    <w:rsid w:val="00C0009A"/>
    <w:rsid w:val="00C03613"/>
    <w:rsid w:val="00C03E9E"/>
    <w:rsid w:val="00C04A52"/>
    <w:rsid w:val="00C105D8"/>
    <w:rsid w:val="00C13167"/>
    <w:rsid w:val="00C16A01"/>
    <w:rsid w:val="00C179AC"/>
    <w:rsid w:val="00C22285"/>
    <w:rsid w:val="00C25688"/>
    <w:rsid w:val="00C27255"/>
    <w:rsid w:val="00C27FBD"/>
    <w:rsid w:val="00C32D3B"/>
    <w:rsid w:val="00C336F5"/>
    <w:rsid w:val="00C33ADC"/>
    <w:rsid w:val="00C44E87"/>
    <w:rsid w:val="00C476E2"/>
    <w:rsid w:val="00C52216"/>
    <w:rsid w:val="00C52C46"/>
    <w:rsid w:val="00C541ED"/>
    <w:rsid w:val="00C61955"/>
    <w:rsid w:val="00C62D9B"/>
    <w:rsid w:val="00C6408E"/>
    <w:rsid w:val="00C67A10"/>
    <w:rsid w:val="00C72BCB"/>
    <w:rsid w:val="00C733B3"/>
    <w:rsid w:val="00C739A1"/>
    <w:rsid w:val="00C73EDA"/>
    <w:rsid w:val="00C74D45"/>
    <w:rsid w:val="00C767F3"/>
    <w:rsid w:val="00C76ECF"/>
    <w:rsid w:val="00C800E0"/>
    <w:rsid w:val="00C81E3D"/>
    <w:rsid w:val="00C83D10"/>
    <w:rsid w:val="00C8497E"/>
    <w:rsid w:val="00C866D1"/>
    <w:rsid w:val="00C97BEF"/>
    <w:rsid w:val="00C97F4C"/>
    <w:rsid w:val="00CA06C0"/>
    <w:rsid w:val="00CA0EFE"/>
    <w:rsid w:val="00CA129C"/>
    <w:rsid w:val="00CA331E"/>
    <w:rsid w:val="00CA65B0"/>
    <w:rsid w:val="00CA7F32"/>
    <w:rsid w:val="00CB2885"/>
    <w:rsid w:val="00CB3F37"/>
    <w:rsid w:val="00CB5C3F"/>
    <w:rsid w:val="00CC6D6C"/>
    <w:rsid w:val="00CC780F"/>
    <w:rsid w:val="00CD0E22"/>
    <w:rsid w:val="00CD0E3E"/>
    <w:rsid w:val="00CD2C08"/>
    <w:rsid w:val="00CE6906"/>
    <w:rsid w:val="00CE7A2D"/>
    <w:rsid w:val="00CF0284"/>
    <w:rsid w:val="00CF37EB"/>
    <w:rsid w:val="00CF450B"/>
    <w:rsid w:val="00CF489A"/>
    <w:rsid w:val="00CF5B60"/>
    <w:rsid w:val="00CF7826"/>
    <w:rsid w:val="00D0042E"/>
    <w:rsid w:val="00D04490"/>
    <w:rsid w:val="00D12494"/>
    <w:rsid w:val="00D12954"/>
    <w:rsid w:val="00D12F86"/>
    <w:rsid w:val="00D13743"/>
    <w:rsid w:val="00D151F8"/>
    <w:rsid w:val="00D162CF"/>
    <w:rsid w:val="00D17CE1"/>
    <w:rsid w:val="00D20EBA"/>
    <w:rsid w:val="00D21047"/>
    <w:rsid w:val="00D255D1"/>
    <w:rsid w:val="00D301DC"/>
    <w:rsid w:val="00D31889"/>
    <w:rsid w:val="00D333F3"/>
    <w:rsid w:val="00D33D6E"/>
    <w:rsid w:val="00D37593"/>
    <w:rsid w:val="00D45A0B"/>
    <w:rsid w:val="00D47F9C"/>
    <w:rsid w:val="00D50EA0"/>
    <w:rsid w:val="00D56FFF"/>
    <w:rsid w:val="00D57377"/>
    <w:rsid w:val="00D617B4"/>
    <w:rsid w:val="00D620CC"/>
    <w:rsid w:val="00D63DE8"/>
    <w:rsid w:val="00D65297"/>
    <w:rsid w:val="00D66E92"/>
    <w:rsid w:val="00D67C22"/>
    <w:rsid w:val="00D70203"/>
    <w:rsid w:val="00D75B28"/>
    <w:rsid w:val="00D77C3B"/>
    <w:rsid w:val="00D83B6A"/>
    <w:rsid w:val="00D87C2C"/>
    <w:rsid w:val="00D90EA2"/>
    <w:rsid w:val="00D912F1"/>
    <w:rsid w:val="00D91427"/>
    <w:rsid w:val="00D92463"/>
    <w:rsid w:val="00D95832"/>
    <w:rsid w:val="00D977BB"/>
    <w:rsid w:val="00DA3D86"/>
    <w:rsid w:val="00DB24B5"/>
    <w:rsid w:val="00DB314E"/>
    <w:rsid w:val="00DC5CBD"/>
    <w:rsid w:val="00DD2F50"/>
    <w:rsid w:val="00DE6766"/>
    <w:rsid w:val="00DE7841"/>
    <w:rsid w:val="00DE7A85"/>
    <w:rsid w:val="00DF134C"/>
    <w:rsid w:val="00DF3EC0"/>
    <w:rsid w:val="00DF4661"/>
    <w:rsid w:val="00E00257"/>
    <w:rsid w:val="00E00A53"/>
    <w:rsid w:val="00E04F12"/>
    <w:rsid w:val="00E0578C"/>
    <w:rsid w:val="00E05D42"/>
    <w:rsid w:val="00E05E60"/>
    <w:rsid w:val="00E10B50"/>
    <w:rsid w:val="00E10C6E"/>
    <w:rsid w:val="00E13FB9"/>
    <w:rsid w:val="00E17486"/>
    <w:rsid w:val="00E21254"/>
    <w:rsid w:val="00E221AD"/>
    <w:rsid w:val="00E223DF"/>
    <w:rsid w:val="00E2309E"/>
    <w:rsid w:val="00E236FF"/>
    <w:rsid w:val="00E25ACC"/>
    <w:rsid w:val="00E30320"/>
    <w:rsid w:val="00E36CB4"/>
    <w:rsid w:val="00E36F1D"/>
    <w:rsid w:val="00E40A3F"/>
    <w:rsid w:val="00E40AE3"/>
    <w:rsid w:val="00E428E9"/>
    <w:rsid w:val="00E43337"/>
    <w:rsid w:val="00E438B5"/>
    <w:rsid w:val="00E43B86"/>
    <w:rsid w:val="00E45790"/>
    <w:rsid w:val="00E5064A"/>
    <w:rsid w:val="00E56EA3"/>
    <w:rsid w:val="00E6100C"/>
    <w:rsid w:val="00E638CF"/>
    <w:rsid w:val="00E63E04"/>
    <w:rsid w:val="00E64D82"/>
    <w:rsid w:val="00E72523"/>
    <w:rsid w:val="00E819DB"/>
    <w:rsid w:val="00E87579"/>
    <w:rsid w:val="00E87AEE"/>
    <w:rsid w:val="00E9025C"/>
    <w:rsid w:val="00E9514D"/>
    <w:rsid w:val="00EA2C78"/>
    <w:rsid w:val="00EA4529"/>
    <w:rsid w:val="00EA460C"/>
    <w:rsid w:val="00EA53C1"/>
    <w:rsid w:val="00EB1295"/>
    <w:rsid w:val="00EB1967"/>
    <w:rsid w:val="00EB2151"/>
    <w:rsid w:val="00EB57B4"/>
    <w:rsid w:val="00EC1BB0"/>
    <w:rsid w:val="00EC58D1"/>
    <w:rsid w:val="00EC76B7"/>
    <w:rsid w:val="00ED0357"/>
    <w:rsid w:val="00ED12D2"/>
    <w:rsid w:val="00ED2A9D"/>
    <w:rsid w:val="00EE1C0D"/>
    <w:rsid w:val="00EE7716"/>
    <w:rsid w:val="00EF3078"/>
    <w:rsid w:val="00F010D3"/>
    <w:rsid w:val="00F034D6"/>
    <w:rsid w:val="00F03600"/>
    <w:rsid w:val="00F03B50"/>
    <w:rsid w:val="00F1065A"/>
    <w:rsid w:val="00F10A09"/>
    <w:rsid w:val="00F11B45"/>
    <w:rsid w:val="00F1430D"/>
    <w:rsid w:val="00F14EE9"/>
    <w:rsid w:val="00F1723A"/>
    <w:rsid w:val="00F227AE"/>
    <w:rsid w:val="00F24C1A"/>
    <w:rsid w:val="00F275A7"/>
    <w:rsid w:val="00F311C1"/>
    <w:rsid w:val="00F31867"/>
    <w:rsid w:val="00F3341D"/>
    <w:rsid w:val="00F33A37"/>
    <w:rsid w:val="00F35C89"/>
    <w:rsid w:val="00F3616F"/>
    <w:rsid w:val="00F4093A"/>
    <w:rsid w:val="00F42A07"/>
    <w:rsid w:val="00F42C46"/>
    <w:rsid w:val="00F45DE6"/>
    <w:rsid w:val="00F46FD8"/>
    <w:rsid w:val="00F47150"/>
    <w:rsid w:val="00F50F9B"/>
    <w:rsid w:val="00F51432"/>
    <w:rsid w:val="00F520FA"/>
    <w:rsid w:val="00F57EE8"/>
    <w:rsid w:val="00F61BF6"/>
    <w:rsid w:val="00F627B8"/>
    <w:rsid w:val="00F63CD3"/>
    <w:rsid w:val="00F64B38"/>
    <w:rsid w:val="00F658D4"/>
    <w:rsid w:val="00F70FE4"/>
    <w:rsid w:val="00F70FFE"/>
    <w:rsid w:val="00F71E9D"/>
    <w:rsid w:val="00F76238"/>
    <w:rsid w:val="00F76F4B"/>
    <w:rsid w:val="00F80132"/>
    <w:rsid w:val="00F80AC3"/>
    <w:rsid w:val="00F816D0"/>
    <w:rsid w:val="00F8336D"/>
    <w:rsid w:val="00F8655E"/>
    <w:rsid w:val="00F86F06"/>
    <w:rsid w:val="00F9266C"/>
    <w:rsid w:val="00F94394"/>
    <w:rsid w:val="00F96EEB"/>
    <w:rsid w:val="00F96FC2"/>
    <w:rsid w:val="00F97124"/>
    <w:rsid w:val="00F9739B"/>
    <w:rsid w:val="00FA0FA6"/>
    <w:rsid w:val="00FA2189"/>
    <w:rsid w:val="00FA48C8"/>
    <w:rsid w:val="00FA5E71"/>
    <w:rsid w:val="00FA659B"/>
    <w:rsid w:val="00FB0240"/>
    <w:rsid w:val="00FB5196"/>
    <w:rsid w:val="00FC05E2"/>
    <w:rsid w:val="00FC720C"/>
    <w:rsid w:val="00FD03AB"/>
    <w:rsid w:val="00FD2633"/>
    <w:rsid w:val="00FD61E2"/>
    <w:rsid w:val="00FD768D"/>
    <w:rsid w:val="00FE0935"/>
    <w:rsid w:val="00FE2E03"/>
    <w:rsid w:val="00FE2FB7"/>
    <w:rsid w:val="00FE6203"/>
    <w:rsid w:val="00FE6B19"/>
    <w:rsid w:val="00FF0A9D"/>
    <w:rsid w:val="00FF105B"/>
    <w:rsid w:val="00FF3B03"/>
    <w:rsid w:val="00FF62BF"/>
  </w:rsids>
  <m:mathPr>
    <m:mathFont m:val="Cambria Math"/>
    <m:brkBin m:val="before"/>
    <m:brkBinSub m:val="--"/>
    <m:smallFrac/>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CA" w:eastAsia="en-CA"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6E92"/>
    <w:rPr>
      <w:rFonts w:eastAsia="Times New Roman"/>
      <w:sz w:val="22"/>
      <w:szCs w:val="22"/>
      <w:lang w:val="en-US" w:eastAsia="en-US"/>
    </w:rPr>
  </w:style>
  <w:style w:type="paragraph" w:styleId="Heading1">
    <w:name w:val="heading 1"/>
    <w:basedOn w:val="Normal"/>
    <w:next w:val="Normal"/>
    <w:qFormat/>
    <w:locked/>
    <w:rsid w:val="002E3E34"/>
    <w:pPr>
      <w:keepNext/>
      <w:numPr>
        <w:numId w:val="1"/>
      </w:numPr>
      <w:tabs>
        <w:tab w:val="left" w:pos="360"/>
      </w:tabs>
      <w:spacing w:before="240" w:after="120"/>
      <w:outlineLvl w:val="0"/>
    </w:pPr>
    <w:rPr>
      <w:rFonts w:ascii="Times New Roman" w:hAnsi="Times New Roman" w:cs="Arial"/>
      <w:b/>
      <w:bCs/>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E6B37"/>
    <w:rPr>
      <w:rFonts w:eastAsia="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semiHidden/>
    <w:rsid w:val="00E87AEE"/>
    <w:pPr>
      <w:tabs>
        <w:tab w:val="center" w:pos="4680"/>
        <w:tab w:val="right" w:pos="9360"/>
      </w:tabs>
    </w:pPr>
  </w:style>
  <w:style w:type="character" w:customStyle="1" w:styleId="HeaderChar">
    <w:name w:val="Header Char"/>
    <w:basedOn w:val="DefaultParagraphFont"/>
    <w:link w:val="Header"/>
    <w:semiHidden/>
    <w:locked/>
    <w:rsid w:val="00E87AEE"/>
    <w:rPr>
      <w:rFonts w:cs="Times New Roman"/>
    </w:rPr>
  </w:style>
  <w:style w:type="paragraph" w:styleId="Footer">
    <w:name w:val="footer"/>
    <w:basedOn w:val="Normal"/>
    <w:link w:val="FooterChar"/>
    <w:semiHidden/>
    <w:rsid w:val="00E87AEE"/>
    <w:pPr>
      <w:tabs>
        <w:tab w:val="center" w:pos="4680"/>
        <w:tab w:val="right" w:pos="9360"/>
      </w:tabs>
    </w:pPr>
  </w:style>
  <w:style w:type="character" w:customStyle="1" w:styleId="FooterChar">
    <w:name w:val="Footer Char"/>
    <w:basedOn w:val="DefaultParagraphFont"/>
    <w:link w:val="Footer"/>
    <w:semiHidden/>
    <w:locked/>
    <w:rsid w:val="00E87AEE"/>
    <w:rPr>
      <w:rFonts w:cs="Times New Roman"/>
    </w:rPr>
  </w:style>
  <w:style w:type="paragraph" w:customStyle="1" w:styleId="Jawaban1">
    <w:name w:val="Jawaban1"/>
    <w:basedOn w:val="Normal"/>
    <w:link w:val="Jawaban1Char1"/>
    <w:rsid w:val="004F02ED"/>
    <w:pPr>
      <w:tabs>
        <w:tab w:val="left" w:pos="360"/>
      </w:tabs>
      <w:spacing w:before="60" w:after="60"/>
      <w:ind w:left="360" w:hanging="360"/>
    </w:pPr>
    <w:rPr>
      <w:rFonts w:ascii="Arial Narrow" w:eastAsia="Calibri" w:hAnsi="Arial Narrow"/>
      <w:noProof/>
      <w:sz w:val="20"/>
      <w:szCs w:val="20"/>
      <w:lang w:val="id-ID"/>
    </w:rPr>
  </w:style>
  <w:style w:type="character" w:customStyle="1" w:styleId="Jawaban1Char1">
    <w:name w:val="Jawaban1 Char1"/>
    <w:basedOn w:val="DefaultParagraphFont"/>
    <w:link w:val="Jawaban1"/>
    <w:locked/>
    <w:rsid w:val="004F02ED"/>
    <w:rPr>
      <w:rFonts w:ascii="Arial Narrow" w:hAnsi="Arial Narrow" w:cs="Times New Roman"/>
      <w:noProof/>
      <w:sz w:val="20"/>
      <w:szCs w:val="20"/>
      <w:lang w:val="id-ID"/>
    </w:rPr>
  </w:style>
  <w:style w:type="paragraph" w:styleId="ListParagraph">
    <w:name w:val="List Paragraph"/>
    <w:basedOn w:val="Normal"/>
    <w:uiPriority w:val="34"/>
    <w:qFormat/>
    <w:rsid w:val="003910D8"/>
    <w:pPr>
      <w:ind w:left="720"/>
    </w:pPr>
  </w:style>
  <w:style w:type="paragraph" w:customStyle="1" w:styleId="TableContents">
    <w:name w:val="Table Contents"/>
    <w:basedOn w:val="Normal"/>
    <w:rsid w:val="00151462"/>
    <w:pPr>
      <w:suppressLineNumbers/>
      <w:suppressAutoHyphens/>
    </w:pPr>
    <w:rPr>
      <w:rFonts w:ascii="Times New Roman" w:eastAsia="Calibri" w:hAnsi="Times New Roman"/>
      <w:sz w:val="24"/>
      <w:szCs w:val="24"/>
      <w:lang w:val="en-GB" w:eastAsia="ar-SA"/>
    </w:rPr>
  </w:style>
  <w:style w:type="paragraph" w:customStyle="1" w:styleId="Default">
    <w:name w:val="Default"/>
    <w:rsid w:val="000E42FD"/>
    <w:pPr>
      <w:autoSpaceDE w:val="0"/>
      <w:autoSpaceDN w:val="0"/>
      <w:adjustRightInd w:val="0"/>
    </w:pPr>
    <w:rPr>
      <w:rFonts w:ascii="Arial" w:eastAsia="Times New Roman" w:hAnsi="Arial" w:cs="Arial"/>
      <w:color w:val="000000"/>
      <w:sz w:val="24"/>
      <w:szCs w:val="24"/>
      <w:lang w:val="en-US" w:eastAsia="en-US"/>
    </w:rPr>
  </w:style>
  <w:style w:type="paragraph" w:styleId="NoSpacing">
    <w:name w:val="No Spacing"/>
    <w:link w:val="NoSpacingChar"/>
    <w:uiPriority w:val="1"/>
    <w:qFormat/>
    <w:rsid w:val="002119AA"/>
    <w:rPr>
      <w:rFonts w:eastAsia="Times New Roman"/>
      <w:sz w:val="22"/>
      <w:szCs w:val="22"/>
      <w:lang w:val="en-US" w:eastAsia="en-US"/>
    </w:rPr>
  </w:style>
  <w:style w:type="character" w:styleId="CommentReference">
    <w:name w:val="annotation reference"/>
    <w:basedOn w:val="DefaultParagraphFont"/>
    <w:semiHidden/>
    <w:rsid w:val="002251F4"/>
    <w:rPr>
      <w:rFonts w:cs="Times New Roman"/>
      <w:sz w:val="16"/>
      <w:szCs w:val="16"/>
    </w:rPr>
  </w:style>
  <w:style w:type="paragraph" w:styleId="CommentText">
    <w:name w:val="annotation text"/>
    <w:basedOn w:val="Normal"/>
    <w:link w:val="CommentTextChar"/>
    <w:semiHidden/>
    <w:rsid w:val="002251F4"/>
    <w:rPr>
      <w:sz w:val="20"/>
      <w:szCs w:val="20"/>
    </w:rPr>
  </w:style>
  <w:style w:type="character" w:customStyle="1" w:styleId="CommentTextChar">
    <w:name w:val="Comment Text Char"/>
    <w:basedOn w:val="DefaultParagraphFont"/>
    <w:link w:val="CommentText"/>
    <w:semiHidden/>
    <w:locked/>
    <w:rsid w:val="002251F4"/>
    <w:rPr>
      <w:rFonts w:cs="Times New Roman"/>
      <w:sz w:val="20"/>
      <w:szCs w:val="20"/>
    </w:rPr>
  </w:style>
  <w:style w:type="paragraph" w:styleId="CommentSubject">
    <w:name w:val="annotation subject"/>
    <w:basedOn w:val="CommentText"/>
    <w:next w:val="CommentText"/>
    <w:link w:val="CommentSubjectChar"/>
    <w:semiHidden/>
    <w:rsid w:val="002251F4"/>
    <w:rPr>
      <w:b/>
      <w:bCs/>
    </w:rPr>
  </w:style>
  <w:style w:type="character" w:customStyle="1" w:styleId="CommentSubjectChar">
    <w:name w:val="Comment Subject Char"/>
    <w:basedOn w:val="CommentTextChar"/>
    <w:link w:val="CommentSubject"/>
    <w:semiHidden/>
    <w:locked/>
    <w:rsid w:val="002251F4"/>
    <w:rPr>
      <w:rFonts w:cs="Times New Roman"/>
      <w:b/>
      <w:bCs/>
      <w:sz w:val="20"/>
      <w:szCs w:val="20"/>
    </w:rPr>
  </w:style>
  <w:style w:type="paragraph" w:styleId="BalloonText">
    <w:name w:val="Balloon Text"/>
    <w:basedOn w:val="Normal"/>
    <w:link w:val="BalloonTextChar"/>
    <w:semiHidden/>
    <w:rsid w:val="002251F4"/>
    <w:rPr>
      <w:rFonts w:ascii="Tahoma" w:hAnsi="Tahoma" w:cs="Tahoma"/>
      <w:sz w:val="16"/>
      <w:szCs w:val="16"/>
    </w:rPr>
  </w:style>
  <w:style w:type="character" w:customStyle="1" w:styleId="BalloonTextChar">
    <w:name w:val="Balloon Text Char"/>
    <w:basedOn w:val="DefaultParagraphFont"/>
    <w:link w:val="BalloonText"/>
    <w:semiHidden/>
    <w:locked/>
    <w:rsid w:val="002251F4"/>
    <w:rPr>
      <w:rFonts w:ascii="Tahoma" w:hAnsi="Tahoma" w:cs="Tahoma"/>
      <w:sz w:val="16"/>
      <w:szCs w:val="16"/>
    </w:rPr>
  </w:style>
  <w:style w:type="table" w:customStyle="1" w:styleId="TableGrid1">
    <w:name w:val="Table Grid1"/>
    <w:uiPriority w:val="59"/>
    <w:rsid w:val="00A75CBF"/>
    <w:rPr>
      <w:rFonts w:eastAsia="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727EB1"/>
  </w:style>
  <w:style w:type="character" w:customStyle="1" w:styleId="NoSpacingChar">
    <w:name w:val="No Spacing Char"/>
    <w:basedOn w:val="DefaultParagraphFont"/>
    <w:link w:val="NoSpacing"/>
    <w:uiPriority w:val="1"/>
    <w:rsid w:val="00987D0D"/>
    <w:rPr>
      <w:rFonts w:eastAsia="Times New Roman"/>
      <w:sz w:val="22"/>
      <w:szCs w:val="22"/>
      <w:lang w:val="en-US" w:eastAsia="en-US"/>
    </w:rPr>
  </w:style>
  <w:style w:type="paragraph" w:customStyle="1" w:styleId="Questionnaire">
    <w:name w:val="Questionnaire"/>
    <w:basedOn w:val="NoSpacing"/>
    <w:qFormat/>
    <w:rsid w:val="004B079C"/>
    <w:rPr>
      <w:rFonts w:eastAsiaTheme="minorEastAsia" w:cstheme="minorBidi"/>
      <w:szCs w:val="24"/>
    </w:rPr>
  </w:style>
  <w:style w:type="paragraph" w:customStyle="1" w:styleId="Responsecategs">
    <w:name w:val="Response categs....."/>
    <w:basedOn w:val="Normal"/>
    <w:link w:val="ResponsecategsChar"/>
    <w:rsid w:val="004B079C"/>
    <w:pPr>
      <w:tabs>
        <w:tab w:val="right" w:leader="dot" w:pos="3942"/>
      </w:tabs>
      <w:ind w:left="216" w:hanging="216"/>
    </w:pPr>
    <w:rPr>
      <w:rFonts w:ascii="Arial" w:eastAsia="Calibri" w:hAnsi="Arial"/>
      <w:sz w:val="20"/>
      <w:szCs w:val="20"/>
    </w:rPr>
  </w:style>
  <w:style w:type="character" w:customStyle="1" w:styleId="ResponsecategsChar">
    <w:name w:val="Response categs..... Char"/>
    <w:basedOn w:val="DefaultParagraphFont"/>
    <w:link w:val="Responsecategs"/>
    <w:locked/>
    <w:rsid w:val="004B079C"/>
    <w:rPr>
      <w:rFonts w:ascii="Arial" w:hAnsi="Arial"/>
      <w:lang w:val="en-US" w:eastAsia="en-US"/>
    </w:rPr>
  </w:style>
  <w:style w:type="paragraph" w:styleId="Caption">
    <w:name w:val="caption"/>
    <w:basedOn w:val="Normal"/>
    <w:next w:val="Normal"/>
    <w:unhideWhenUsed/>
    <w:qFormat/>
    <w:locked/>
    <w:rsid w:val="00397CD5"/>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CA"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6E92"/>
    <w:rPr>
      <w:rFonts w:eastAsia="Times New Roman"/>
      <w:sz w:val="22"/>
      <w:szCs w:val="22"/>
      <w:lang w:val="en-US" w:eastAsia="en-US"/>
    </w:rPr>
  </w:style>
  <w:style w:type="paragraph" w:styleId="Heading1">
    <w:name w:val="heading 1"/>
    <w:basedOn w:val="Normal"/>
    <w:next w:val="Normal"/>
    <w:qFormat/>
    <w:locked/>
    <w:rsid w:val="002E3E34"/>
    <w:pPr>
      <w:keepNext/>
      <w:numPr>
        <w:numId w:val="1"/>
      </w:numPr>
      <w:tabs>
        <w:tab w:val="left" w:pos="360"/>
      </w:tabs>
      <w:spacing w:before="240" w:after="120"/>
      <w:outlineLvl w:val="0"/>
    </w:pPr>
    <w:rPr>
      <w:rFonts w:ascii="Times New Roman" w:hAnsi="Times New Roman" w:cs="Arial"/>
      <w:b/>
      <w:bCs/>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E6B37"/>
    <w:rPr>
      <w:rFonts w:eastAsia="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semiHidden/>
    <w:rsid w:val="00E87AEE"/>
    <w:pPr>
      <w:tabs>
        <w:tab w:val="center" w:pos="4680"/>
        <w:tab w:val="right" w:pos="9360"/>
      </w:tabs>
    </w:pPr>
  </w:style>
  <w:style w:type="character" w:customStyle="1" w:styleId="HeaderChar">
    <w:name w:val="Header Char"/>
    <w:basedOn w:val="DefaultParagraphFont"/>
    <w:link w:val="Header"/>
    <w:semiHidden/>
    <w:locked/>
    <w:rsid w:val="00E87AEE"/>
    <w:rPr>
      <w:rFonts w:cs="Times New Roman"/>
    </w:rPr>
  </w:style>
  <w:style w:type="paragraph" w:styleId="Footer">
    <w:name w:val="footer"/>
    <w:basedOn w:val="Normal"/>
    <w:link w:val="FooterChar"/>
    <w:semiHidden/>
    <w:rsid w:val="00E87AEE"/>
    <w:pPr>
      <w:tabs>
        <w:tab w:val="center" w:pos="4680"/>
        <w:tab w:val="right" w:pos="9360"/>
      </w:tabs>
    </w:pPr>
  </w:style>
  <w:style w:type="character" w:customStyle="1" w:styleId="FooterChar">
    <w:name w:val="Footer Char"/>
    <w:basedOn w:val="DefaultParagraphFont"/>
    <w:link w:val="Footer"/>
    <w:semiHidden/>
    <w:locked/>
    <w:rsid w:val="00E87AEE"/>
    <w:rPr>
      <w:rFonts w:cs="Times New Roman"/>
    </w:rPr>
  </w:style>
  <w:style w:type="paragraph" w:customStyle="1" w:styleId="Jawaban1">
    <w:name w:val="Jawaban1"/>
    <w:basedOn w:val="Normal"/>
    <w:link w:val="Jawaban1Char1"/>
    <w:rsid w:val="004F02ED"/>
    <w:pPr>
      <w:tabs>
        <w:tab w:val="left" w:pos="360"/>
      </w:tabs>
      <w:spacing w:before="60" w:after="60"/>
      <w:ind w:left="360" w:hanging="360"/>
    </w:pPr>
    <w:rPr>
      <w:rFonts w:ascii="Arial Narrow" w:eastAsia="Calibri" w:hAnsi="Arial Narrow"/>
      <w:noProof/>
      <w:sz w:val="20"/>
      <w:szCs w:val="20"/>
      <w:lang w:val="id-ID"/>
    </w:rPr>
  </w:style>
  <w:style w:type="character" w:customStyle="1" w:styleId="Jawaban1Char1">
    <w:name w:val="Jawaban1 Char1"/>
    <w:basedOn w:val="DefaultParagraphFont"/>
    <w:link w:val="Jawaban1"/>
    <w:locked/>
    <w:rsid w:val="004F02ED"/>
    <w:rPr>
      <w:rFonts w:ascii="Arial Narrow" w:hAnsi="Arial Narrow" w:cs="Times New Roman"/>
      <w:noProof/>
      <w:sz w:val="20"/>
      <w:szCs w:val="20"/>
      <w:lang w:val="id-ID"/>
    </w:rPr>
  </w:style>
  <w:style w:type="paragraph" w:styleId="ListParagraph">
    <w:name w:val="List Paragraph"/>
    <w:basedOn w:val="Normal"/>
    <w:uiPriority w:val="34"/>
    <w:qFormat/>
    <w:rsid w:val="003910D8"/>
    <w:pPr>
      <w:ind w:left="720"/>
    </w:pPr>
  </w:style>
  <w:style w:type="paragraph" w:customStyle="1" w:styleId="TableContents">
    <w:name w:val="Table Contents"/>
    <w:basedOn w:val="Normal"/>
    <w:rsid w:val="00151462"/>
    <w:pPr>
      <w:suppressLineNumbers/>
      <w:suppressAutoHyphens/>
    </w:pPr>
    <w:rPr>
      <w:rFonts w:ascii="Times New Roman" w:eastAsia="Calibri" w:hAnsi="Times New Roman"/>
      <w:sz w:val="24"/>
      <w:szCs w:val="24"/>
      <w:lang w:val="en-GB" w:eastAsia="ar-SA"/>
    </w:rPr>
  </w:style>
  <w:style w:type="paragraph" w:customStyle="1" w:styleId="Default">
    <w:name w:val="Default"/>
    <w:rsid w:val="000E42FD"/>
    <w:pPr>
      <w:autoSpaceDE w:val="0"/>
      <w:autoSpaceDN w:val="0"/>
      <w:adjustRightInd w:val="0"/>
    </w:pPr>
    <w:rPr>
      <w:rFonts w:ascii="Arial" w:eastAsia="Times New Roman" w:hAnsi="Arial" w:cs="Arial"/>
      <w:color w:val="000000"/>
      <w:sz w:val="24"/>
      <w:szCs w:val="24"/>
      <w:lang w:val="en-US" w:eastAsia="en-US"/>
    </w:rPr>
  </w:style>
  <w:style w:type="paragraph" w:styleId="NoSpacing">
    <w:name w:val="No Spacing"/>
    <w:link w:val="NoSpacingChar"/>
    <w:uiPriority w:val="1"/>
    <w:qFormat/>
    <w:rsid w:val="002119AA"/>
    <w:rPr>
      <w:rFonts w:eastAsia="Times New Roman"/>
      <w:sz w:val="22"/>
      <w:szCs w:val="22"/>
      <w:lang w:val="en-US" w:eastAsia="en-US"/>
    </w:rPr>
  </w:style>
  <w:style w:type="character" w:styleId="CommentReference">
    <w:name w:val="annotation reference"/>
    <w:basedOn w:val="DefaultParagraphFont"/>
    <w:semiHidden/>
    <w:rsid w:val="002251F4"/>
    <w:rPr>
      <w:rFonts w:cs="Times New Roman"/>
      <w:sz w:val="16"/>
      <w:szCs w:val="16"/>
    </w:rPr>
  </w:style>
  <w:style w:type="paragraph" w:styleId="CommentText">
    <w:name w:val="annotation text"/>
    <w:basedOn w:val="Normal"/>
    <w:link w:val="CommentTextChar"/>
    <w:semiHidden/>
    <w:rsid w:val="002251F4"/>
    <w:rPr>
      <w:sz w:val="20"/>
      <w:szCs w:val="20"/>
    </w:rPr>
  </w:style>
  <w:style w:type="character" w:customStyle="1" w:styleId="CommentTextChar">
    <w:name w:val="Comment Text Char"/>
    <w:basedOn w:val="DefaultParagraphFont"/>
    <w:link w:val="CommentText"/>
    <w:semiHidden/>
    <w:locked/>
    <w:rsid w:val="002251F4"/>
    <w:rPr>
      <w:rFonts w:cs="Times New Roman"/>
      <w:sz w:val="20"/>
      <w:szCs w:val="20"/>
    </w:rPr>
  </w:style>
  <w:style w:type="paragraph" w:styleId="CommentSubject">
    <w:name w:val="annotation subject"/>
    <w:basedOn w:val="CommentText"/>
    <w:next w:val="CommentText"/>
    <w:link w:val="CommentSubjectChar"/>
    <w:semiHidden/>
    <w:rsid w:val="002251F4"/>
    <w:rPr>
      <w:b/>
      <w:bCs/>
    </w:rPr>
  </w:style>
  <w:style w:type="character" w:customStyle="1" w:styleId="CommentSubjectChar">
    <w:name w:val="Comment Subject Char"/>
    <w:basedOn w:val="CommentTextChar"/>
    <w:link w:val="CommentSubject"/>
    <w:semiHidden/>
    <w:locked/>
    <w:rsid w:val="002251F4"/>
    <w:rPr>
      <w:rFonts w:cs="Times New Roman"/>
      <w:b/>
      <w:bCs/>
      <w:sz w:val="20"/>
      <w:szCs w:val="20"/>
    </w:rPr>
  </w:style>
  <w:style w:type="paragraph" w:styleId="BalloonText">
    <w:name w:val="Balloon Text"/>
    <w:basedOn w:val="Normal"/>
    <w:link w:val="BalloonTextChar"/>
    <w:semiHidden/>
    <w:rsid w:val="002251F4"/>
    <w:rPr>
      <w:rFonts w:ascii="Tahoma" w:hAnsi="Tahoma" w:cs="Tahoma"/>
      <w:sz w:val="16"/>
      <w:szCs w:val="16"/>
    </w:rPr>
  </w:style>
  <w:style w:type="character" w:customStyle="1" w:styleId="BalloonTextChar">
    <w:name w:val="Balloon Text Char"/>
    <w:basedOn w:val="DefaultParagraphFont"/>
    <w:link w:val="BalloonText"/>
    <w:semiHidden/>
    <w:locked/>
    <w:rsid w:val="002251F4"/>
    <w:rPr>
      <w:rFonts w:ascii="Tahoma" w:hAnsi="Tahoma" w:cs="Tahoma"/>
      <w:sz w:val="16"/>
      <w:szCs w:val="16"/>
    </w:rPr>
  </w:style>
  <w:style w:type="table" w:customStyle="1" w:styleId="TableGrid1">
    <w:name w:val="Table Grid1"/>
    <w:uiPriority w:val="59"/>
    <w:rsid w:val="00A75CBF"/>
    <w:rPr>
      <w:rFonts w:eastAsia="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727EB1"/>
  </w:style>
  <w:style w:type="character" w:customStyle="1" w:styleId="NoSpacingChar">
    <w:name w:val="No Spacing Char"/>
    <w:basedOn w:val="DefaultParagraphFont"/>
    <w:link w:val="NoSpacing"/>
    <w:uiPriority w:val="1"/>
    <w:rsid w:val="00987D0D"/>
    <w:rPr>
      <w:rFonts w:eastAsia="Times New Roman"/>
      <w:sz w:val="22"/>
      <w:szCs w:val="22"/>
      <w:lang w:val="en-US" w:eastAsia="en-US"/>
    </w:rPr>
  </w:style>
  <w:style w:type="paragraph" w:customStyle="1" w:styleId="Questionnaire">
    <w:name w:val="Questionnaire"/>
    <w:basedOn w:val="NoSpacing"/>
    <w:qFormat/>
    <w:rsid w:val="004B079C"/>
    <w:rPr>
      <w:rFonts w:eastAsiaTheme="minorEastAsia" w:cstheme="minorBidi"/>
      <w:szCs w:val="24"/>
    </w:rPr>
  </w:style>
  <w:style w:type="paragraph" w:customStyle="1" w:styleId="Responsecategs">
    <w:name w:val="Response categs....."/>
    <w:basedOn w:val="Normal"/>
    <w:link w:val="ResponsecategsChar"/>
    <w:rsid w:val="004B079C"/>
    <w:pPr>
      <w:tabs>
        <w:tab w:val="right" w:leader="dot" w:pos="3942"/>
      </w:tabs>
      <w:ind w:left="216" w:hanging="216"/>
    </w:pPr>
    <w:rPr>
      <w:rFonts w:ascii="Arial" w:eastAsia="Calibri" w:hAnsi="Arial"/>
      <w:sz w:val="20"/>
      <w:szCs w:val="20"/>
    </w:rPr>
  </w:style>
  <w:style w:type="character" w:customStyle="1" w:styleId="ResponsecategsChar">
    <w:name w:val="Response categs..... Char"/>
    <w:basedOn w:val="DefaultParagraphFont"/>
    <w:link w:val="Responsecategs"/>
    <w:locked/>
    <w:rsid w:val="004B079C"/>
    <w:rPr>
      <w:rFonts w:ascii="Arial" w:hAnsi="Arial"/>
      <w:lang w:val="en-US" w:eastAsia="en-US"/>
    </w:rPr>
  </w:style>
  <w:style w:type="paragraph" w:styleId="Caption">
    <w:name w:val="caption"/>
    <w:basedOn w:val="Normal"/>
    <w:next w:val="Normal"/>
    <w:unhideWhenUsed/>
    <w:qFormat/>
    <w:locked/>
    <w:rsid w:val="00397CD5"/>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624E80-9DA2-48F9-A8E1-EC4B95A8B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25</Pages>
  <Words>4197</Words>
  <Characters>25604</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THE WORLD BANK</vt:lpstr>
    </vt:vector>
  </TitlesOfParts>
  <Company>The World Bank Group</Company>
  <LinksUpToDate>false</LinksUpToDate>
  <CharactersWithSpaces>29742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WORLD BANK</dc:title>
  <dc:creator>Siddharth Sharma</dc:creator>
  <cp:lastModifiedBy>bafanss</cp:lastModifiedBy>
  <cp:revision>9</cp:revision>
  <cp:lastPrinted>2014-09-24T07:43:00Z</cp:lastPrinted>
  <dcterms:created xsi:type="dcterms:W3CDTF">2014-10-12T06:24:00Z</dcterms:created>
  <dcterms:modified xsi:type="dcterms:W3CDTF">2014-10-17T05:18:00Z</dcterms:modified>
</cp:coreProperties>
</file>